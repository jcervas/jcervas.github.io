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553614">
      <w:pPr>
        <w:pStyle w:val="ArticleTitle"/>
        <w:spacing w:line="480" w:lineRule="auto"/>
      </w:pPr>
      <w:commentRangeStart w:id="0"/>
      <w:r w:rsidRPr="00FC1E0A">
        <w:t>The Role Of State Courts In Constraining Partisan Gerrymandering In Congressional Elections</w:t>
      </w:r>
      <w:commentRangeEnd w:id="0"/>
      <w:r w:rsidR="00931658">
        <w:rPr>
          <w:rStyle w:val="CommentReference"/>
          <w:caps w:val="0"/>
        </w:rPr>
        <w:commentReference w:id="0"/>
      </w:r>
    </w:p>
    <w:p w14:paraId="76B445D9" w14:textId="77777777" w:rsidR="00FC1E0A" w:rsidRPr="0080356A" w:rsidRDefault="00FC1E0A" w:rsidP="00553614">
      <w:pPr>
        <w:pStyle w:val="ArticleTitle"/>
        <w:spacing w:line="480" w:lineRule="auto"/>
      </w:pPr>
    </w:p>
    <w:p w14:paraId="7C0594A4" w14:textId="022731CE" w:rsidR="00E43488" w:rsidRPr="0080356A" w:rsidRDefault="003F3780" w:rsidP="00553614">
      <w:pPr>
        <w:spacing w:line="480" w:lineRule="auto"/>
        <w:jc w:val="center"/>
        <w:rPr>
          <w:iCs/>
        </w:rPr>
      </w:pPr>
      <w:r w:rsidRPr="0080356A">
        <w:t>Prepared for t</w:t>
      </w:r>
      <w:r w:rsidR="00E43488" w:rsidRPr="0080356A">
        <w:t xml:space="preserve">he </w:t>
      </w:r>
      <w:r w:rsidR="00974764" w:rsidRPr="0080356A">
        <w:t xml:space="preserve">Conference organized by </w:t>
      </w:r>
      <w:r w:rsidR="00AA0F4B">
        <w:rPr>
          <w:i/>
          <w:iCs/>
        </w:rPr>
        <w:t>The</w:t>
      </w:r>
      <w:r w:rsidR="00AA0F4B" w:rsidRPr="0080356A">
        <w:t xml:space="preserve"> </w:t>
      </w:r>
      <w:r w:rsidR="00E43488" w:rsidRPr="0080356A">
        <w:rPr>
          <w:i/>
          <w:iCs/>
        </w:rPr>
        <w:t>University of New Hampshire Law Review</w:t>
      </w:r>
    </w:p>
    <w:p w14:paraId="29E5CA19" w14:textId="77777777" w:rsidR="00BB7048" w:rsidRPr="0080356A" w:rsidRDefault="00BB7048" w:rsidP="00553614">
      <w:pPr>
        <w:pStyle w:val="YourName"/>
        <w:spacing w:line="480" w:lineRule="auto"/>
      </w:pPr>
    </w:p>
    <w:p w14:paraId="07BAD8A2" w14:textId="653BEC98" w:rsidR="001F2B31" w:rsidRPr="0080356A" w:rsidRDefault="001F2B31" w:rsidP="00553614">
      <w:pPr>
        <w:pStyle w:val="YourName"/>
        <w:spacing w:line="480" w:lineRule="auto"/>
      </w:pPr>
      <w:r w:rsidRPr="0080356A">
        <w:t>Jonathan Cervas</w:t>
      </w:r>
    </w:p>
    <w:p w14:paraId="6AED0BCE" w14:textId="7D70D92F" w:rsidR="001F2B31" w:rsidRPr="0080356A" w:rsidRDefault="001F2B31" w:rsidP="00553614">
      <w:pPr>
        <w:pStyle w:val="YourName"/>
        <w:spacing w:line="480" w:lineRule="auto"/>
      </w:pPr>
      <w:r w:rsidRPr="0080356A">
        <w:t>Bernard Grofman</w:t>
      </w:r>
    </w:p>
    <w:p w14:paraId="12D9449E" w14:textId="69A79354" w:rsidR="00D41D67" w:rsidRPr="0080356A" w:rsidRDefault="001F2B31" w:rsidP="00553614">
      <w:pPr>
        <w:pStyle w:val="YourName"/>
        <w:spacing w:line="480" w:lineRule="auto"/>
      </w:pPr>
      <w:r w:rsidRPr="0080356A">
        <w:t>Scott Matsud</w:t>
      </w:r>
      <w:ins w:id="1" w:author="Scott Matsuda" w:date="2022-12-22T19:09:00Z">
        <w:r w:rsidR="00E85760">
          <w:t>a</w:t>
        </w:r>
      </w:ins>
      <w:del w:id="2" w:author="Scott Matsuda" w:date="2022-12-22T19:09:00Z">
        <w:r w:rsidRPr="0080356A" w:rsidDel="00E85760">
          <w:delText>o</w:delText>
        </w:r>
      </w:del>
    </w:p>
    <w:p w14:paraId="16DF921F" w14:textId="77777777" w:rsidR="00D41D67" w:rsidRPr="0080356A" w:rsidRDefault="00D41D67" w:rsidP="00553614">
      <w:pPr>
        <w:spacing w:line="480" w:lineRule="auto"/>
        <w:ind w:firstLine="0"/>
      </w:pPr>
    </w:p>
    <w:p w14:paraId="104F2628" w14:textId="4A72B966" w:rsidR="00D41D67" w:rsidRPr="0080356A" w:rsidRDefault="0078642C" w:rsidP="00553614">
      <w:pPr>
        <w:pStyle w:val="Default"/>
        <w:spacing w:line="480" w:lineRule="auto"/>
        <w:jc w:val="center"/>
        <w:rPr>
          <w:color w:val="auto"/>
        </w:rPr>
      </w:pPr>
      <w:r w:rsidRPr="0080356A">
        <w:rPr>
          <w:color w:val="auto"/>
        </w:rPr>
        <w:t>THIS IS A DRAFT.</w:t>
      </w:r>
    </w:p>
    <w:p w14:paraId="25B00023" w14:textId="77777777" w:rsidR="00D41D67" w:rsidRPr="0080356A" w:rsidRDefault="00D41D67" w:rsidP="00553614">
      <w:pPr>
        <w:pStyle w:val="Default"/>
        <w:spacing w:line="480" w:lineRule="auto"/>
        <w:jc w:val="center"/>
        <w:rPr>
          <w:color w:val="auto"/>
        </w:rPr>
      </w:pPr>
    </w:p>
    <w:p w14:paraId="7E53AB33" w14:textId="61FF3AFD" w:rsidR="0078642C" w:rsidRDefault="0078642C" w:rsidP="00553614">
      <w:pPr>
        <w:pStyle w:val="Default"/>
        <w:spacing w:line="480" w:lineRule="auto"/>
        <w:jc w:val="center"/>
        <w:rPr>
          <w:color w:val="auto"/>
        </w:rPr>
      </w:pPr>
      <w:r w:rsidRPr="0080356A">
        <w:rPr>
          <w:color w:val="auto"/>
        </w:rPr>
        <w:t xml:space="preserve">PLEASE ADDRESS SUGGESTIONS/CORRECTIONS TO </w:t>
      </w:r>
      <w:hyperlink r:id="rId12" w:history="1">
        <w:r w:rsidR="005021F8" w:rsidRPr="00335AE4">
          <w:rPr>
            <w:rStyle w:val="Hyperlink"/>
          </w:rPr>
          <w:t>CERVAS@CMU.EDU</w:t>
        </w:r>
      </w:hyperlink>
    </w:p>
    <w:p w14:paraId="53D56DAE" w14:textId="1786EBC8" w:rsidR="005021F8" w:rsidRDefault="005021F8" w:rsidP="00553614">
      <w:pPr>
        <w:pStyle w:val="Default"/>
        <w:spacing w:line="480" w:lineRule="auto"/>
        <w:jc w:val="center"/>
        <w:rPr>
          <w:color w:val="auto"/>
        </w:rPr>
      </w:pPr>
    </w:p>
    <w:p w14:paraId="2E101267" w14:textId="1C9EFC9E" w:rsidR="005021F8" w:rsidRDefault="005021F8" w:rsidP="00553614">
      <w:pPr>
        <w:pStyle w:val="Default"/>
        <w:spacing w:line="480" w:lineRule="auto"/>
        <w:jc w:val="center"/>
        <w:rPr>
          <w:sz w:val="22"/>
          <w:szCs w:val="22"/>
        </w:rPr>
      </w:pPr>
      <w:r>
        <w:rPr>
          <w:color w:val="auto"/>
        </w:rPr>
        <w:t xml:space="preserve">Cervas is </w:t>
      </w:r>
      <w:r>
        <w:rPr>
          <w:sz w:val="22"/>
          <w:szCs w:val="22"/>
        </w:rPr>
        <w:t>a p</w:t>
      </w:r>
      <w:r w:rsidRPr="00EC4F7B">
        <w:rPr>
          <w:sz w:val="22"/>
          <w:szCs w:val="22"/>
        </w:rPr>
        <w:t>ostdoctoral teaching fellow, Institute for Politics and Strategy, Carnegie-Mellon University.</w:t>
      </w:r>
    </w:p>
    <w:p w14:paraId="1A4DF4AB" w14:textId="74330F22" w:rsidR="005021F8" w:rsidRDefault="005021F8" w:rsidP="00553614">
      <w:pPr>
        <w:pStyle w:val="Default"/>
        <w:spacing w:line="480" w:lineRule="auto"/>
        <w:jc w:val="center"/>
        <w:rPr>
          <w:sz w:val="22"/>
          <w:szCs w:val="22"/>
        </w:rPr>
      </w:pPr>
      <w:r>
        <w:rPr>
          <w:sz w:val="22"/>
          <w:szCs w:val="22"/>
        </w:rPr>
        <w:t xml:space="preserve">Grofman is </w:t>
      </w:r>
      <w:r w:rsidRPr="00EC4F7B">
        <w:rPr>
          <w:sz w:val="22"/>
          <w:szCs w:val="22"/>
        </w:rPr>
        <w:t xml:space="preserve">Distinguished Professor, Department of Political Science, University of California </w:t>
      </w:r>
      <w:proofErr w:type="gramStart"/>
      <w:r w:rsidRPr="00EC4F7B">
        <w:rPr>
          <w:sz w:val="22"/>
          <w:szCs w:val="22"/>
        </w:rPr>
        <w:t>Irvine</w:t>
      </w:r>
      <w:proofErr w:type="gramEnd"/>
      <w:r w:rsidRPr="00EC4F7B">
        <w:rPr>
          <w:sz w:val="22"/>
          <w:szCs w:val="22"/>
        </w:rPr>
        <w:t xml:space="preserve"> and inaugural Jack W. Peltason Chair of Democracy Studies emeritus.</w:t>
      </w:r>
    </w:p>
    <w:p w14:paraId="65D88C9A" w14:textId="0A9B257C" w:rsidR="005021F8" w:rsidRPr="0080356A" w:rsidRDefault="005021F8" w:rsidP="00553614">
      <w:pPr>
        <w:pStyle w:val="Default"/>
        <w:spacing w:line="480" w:lineRule="auto"/>
        <w:jc w:val="center"/>
        <w:rPr>
          <w:color w:val="auto"/>
        </w:rPr>
      </w:pPr>
      <w:r>
        <w:rPr>
          <w:sz w:val="22"/>
          <w:szCs w:val="22"/>
        </w:rPr>
        <w:t xml:space="preserve">Matsuda </w:t>
      </w:r>
      <w:r w:rsidR="00714C45">
        <w:rPr>
          <w:sz w:val="22"/>
          <w:szCs w:val="22"/>
        </w:rPr>
        <w:t xml:space="preserve">graduated from </w:t>
      </w:r>
      <w:r w:rsidR="00714C45" w:rsidRPr="00EC4F7B">
        <w:rPr>
          <w:sz w:val="22"/>
          <w:szCs w:val="22"/>
        </w:rPr>
        <w:t>New York Law School</w:t>
      </w:r>
    </w:p>
    <w:p w14:paraId="034DA024" w14:textId="04AF42FF" w:rsidR="0078642C" w:rsidRPr="0080356A" w:rsidRDefault="0078642C" w:rsidP="00553614">
      <w:pPr>
        <w:widowControl/>
        <w:spacing w:before="0" w:line="480" w:lineRule="auto"/>
        <w:ind w:firstLine="0"/>
        <w:jc w:val="left"/>
        <w:rPr>
          <w:smallCaps/>
          <w:szCs w:val="24"/>
        </w:rPr>
      </w:pPr>
    </w:p>
    <w:p w14:paraId="6ADBB0B2" w14:textId="1A43FD8B" w:rsidR="00A77C2A" w:rsidRPr="0080356A" w:rsidRDefault="00A77C2A" w:rsidP="00553614">
      <w:pPr>
        <w:tabs>
          <w:tab w:val="left" w:pos="0"/>
        </w:tabs>
        <w:spacing w:after="40" w:line="480" w:lineRule="auto"/>
        <w:ind w:right="-40" w:firstLine="0"/>
        <w:jc w:val="center"/>
        <w:rPr>
          <w:smallCaps/>
          <w:szCs w:val="24"/>
        </w:rPr>
      </w:pPr>
      <w:r w:rsidRPr="0080356A">
        <w:rPr>
          <w:smallCaps/>
          <w:szCs w:val="24"/>
        </w:rPr>
        <w:t>Abstract</w:t>
      </w:r>
    </w:p>
    <w:p w14:paraId="3D627BB0" w14:textId="77777777" w:rsidR="00D41D67" w:rsidRPr="0080356A" w:rsidRDefault="00D41D67" w:rsidP="00553614">
      <w:pPr>
        <w:tabs>
          <w:tab w:val="left" w:pos="0"/>
        </w:tabs>
        <w:spacing w:after="40" w:line="480" w:lineRule="auto"/>
        <w:ind w:right="-40" w:firstLine="0"/>
        <w:jc w:val="center"/>
        <w:rPr>
          <w:smallCaps/>
          <w:szCs w:val="24"/>
        </w:rPr>
      </w:pPr>
    </w:p>
    <w:p w14:paraId="034B9811" w14:textId="6902A421" w:rsidR="0058198A" w:rsidRDefault="001F2B31" w:rsidP="00553614">
      <w:pPr>
        <w:spacing w:line="480" w:lineRule="auto"/>
      </w:pPr>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w:t>
      </w:r>
      <w:r w:rsidR="006A0B7F" w:rsidRPr="00752D69">
        <w:lastRenderedPageBreak/>
        <w:t>holding partisan gerrymandering to be justiciable</w:t>
      </w:r>
      <w:r w:rsidR="00BA7ECB" w:rsidRPr="00752D69">
        <w:t xml:space="preserve">, </w:t>
      </w:r>
      <w:r w:rsidRPr="00752D69">
        <w:t xml:space="preserve">the Supreme Court announced </w:t>
      </w:r>
      <w:r w:rsidR="003F3780" w:rsidRPr="00752D69">
        <w:t xml:space="preserve">in </w:t>
      </w:r>
      <w:r w:rsidR="003F3780" w:rsidRPr="002C5BA0">
        <w:rPr>
          <w:i/>
          <w:iCs/>
        </w:rPr>
        <w:t>Rucho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r w:rsidRPr="00752D69">
        <w:rPr>
          <w:i/>
        </w:rPr>
        <w:t>Rucho</w:t>
      </w:r>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553614">
      <w:pPr>
        <w:spacing w:line="480" w:lineRule="auto"/>
        <w:ind w:firstLine="0"/>
      </w:pPr>
    </w:p>
    <w:p w14:paraId="2DF7C158" w14:textId="77777777" w:rsidR="00CD5337" w:rsidRPr="0080356A" w:rsidRDefault="00CD5337" w:rsidP="00553614">
      <w:pPr>
        <w:widowControl/>
        <w:spacing w:before="0" w:line="480" w:lineRule="auto"/>
        <w:ind w:firstLine="0"/>
        <w:jc w:val="center"/>
        <w:rPr>
          <w:smallCaps/>
          <w:szCs w:val="24"/>
        </w:rPr>
      </w:pPr>
    </w:p>
    <w:p w14:paraId="5D14DC82" w14:textId="5A70A1B0" w:rsidR="00A77C2A" w:rsidRPr="0080356A" w:rsidRDefault="00A77C2A" w:rsidP="00553614">
      <w:pPr>
        <w:widowControl/>
        <w:spacing w:before="0" w:line="480" w:lineRule="auto"/>
        <w:ind w:firstLine="0"/>
        <w:jc w:val="center"/>
        <w:rPr>
          <w:smallCaps/>
          <w:szCs w:val="24"/>
        </w:rPr>
      </w:pPr>
      <w:r w:rsidRPr="0080356A">
        <w:rPr>
          <w:smallCaps/>
          <w:szCs w:val="24"/>
        </w:rPr>
        <w:t>Table of Contents</w:t>
      </w:r>
    </w:p>
    <w:p w14:paraId="21E8388B" w14:textId="0803C1D2" w:rsidR="006450F8" w:rsidRDefault="006450F8">
      <w:pPr>
        <w:pStyle w:val="TOC1"/>
        <w:rPr>
          <w:rFonts w:asciiTheme="minorHAnsi" w:eastAsiaTheme="minorEastAsia" w:hAnsiTheme="minorHAnsi" w:cstheme="minorBidi"/>
          <w:noProof/>
          <w:sz w:val="22"/>
          <w:szCs w:val="22"/>
        </w:rPr>
      </w:pPr>
      <w:r>
        <w:rPr>
          <w:szCs w:val="24"/>
        </w:rPr>
        <w:fldChar w:fldCharType="begin"/>
      </w:r>
      <w:r>
        <w:rPr>
          <w:szCs w:val="24"/>
        </w:rPr>
        <w:instrText xml:space="preserve"> TOC \o "1-3" </w:instrText>
      </w:r>
      <w:r>
        <w:rPr>
          <w:szCs w:val="24"/>
        </w:rPr>
        <w:fldChar w:fldCharType="separate"/>
      </w:r>
      <w:r>
        <w:rPr>
          <w:noProof/>
        </w:rPr>
        <w:t>Introduction</w:t>
      </w:r>
      <w:r>
        <w:rPr>
          <w:noProof/>
        </w:rPr>
        <w:tab/>
      </w:r>
      <w:r>
        <w:rPr>
          <w:noProof/>
        </w:rPr>
        <w:fldChar w:fldCharType="begin"/>
      </w:r>
      <w:r>
        <w:rPr>
          <w:noProof/>
        </w:rPr>
        <w:instrText xml:space="preserve"> PAGEREF _Toc122821260 \h </w:instrText>
      </w:r>
      <w:r>
        <w:rPr>
          <w:noProof/>
        </w:rPr>
      </w:r>
      <w:r>
        <w:rPr>
          <w:noProof/>
        </w:rPr>
        <w:fldChar w:fldCharType="separate"/>
      </w:r>
      <w:r>
        <w:rPr>
          <w:noProof/>
        </w:rPr>
        <w:t>3</w:t>
      </w:r>
      <w:r>
        <w:rPr>
          <w:noProof/>
        </w:rPr>
        <w:fldChar w:fldCharType="end"/>
      </w:r>
    </w:p>
    <w:p w14:paraId="64CDF4A6" w14:textId="22545F4F" w:rsidR="006450F8" w:rsidRDefault="006450F8">
      <w:pPr>
        <w:pStyle w:val="TOC1"/>
        <w:rPr>
          <w:rFonts w:asciiTheme="minorHAnsi" w:eastAsiaTheme="minorEastAsia" w:hAnsiTheme="minorHAnsi" w:cstheme="minorBidi"/>
          <w:noProof/>
          <w:sz w:val="22"/>
          <w:szCs w:val="22"/>
        </w:rPr>
      </w:pPr>
      <w:r>
        <w:rPr>
          <w:noProof/>
        </w:rPr>
        <w:t>Background</w:t>
      </w:r>
      <w:r>
        <w:rPr>
          <w:noProof/>
        </w:rPr>
        <w:tab/>
      </w:r>
      <w:r>
        <w:rPr>
          <w:noProof/>
        </w:rPr>
        <w:fldChar w:fldCharType="begin"/>
      </w:r>
      <w:r>
        <w:rPr>
          <w:noProof/>
        </w:rPr>
        <w:instrText xml:space="preserve"> PAGEREF _Toc122821261 \h </w:instrText>
      </w:r>
      <w:r>
        <w:rPr>
          <w:noProof/>
        </w:rPr>
      </w:r>
      <w:r>
        <w:rPr>
          <w:noProof/>
        </w:rPr>
        <w:fldChar w:fldCharType="separate"/>
      </w:r>
      <w:r>
        <w:rPr>
          <w:noProof/>
        </w:rPr>
        <w:t>6</w:t>
      </w:r>
      <w:r>
        <w:rPr>
          <w:noProof/>
        </w:rPr>
        <w:fldChar w:fldCharType="end"/>
      </w:r>
    </w:p>
    <w:p w14:paraId="4C2F816F" w14:textId="75A97FE6" w:rsidR="006450F8" w:rsidRDefault="006450F8">
      <w:pPr>
        <w:pStyle w:val="TOC2"/>
        <w:rPr>
          <w:rFonts w:asciiTheme="minorHAnsi" w:eastAsiaTheme="minorEastAsia" w:hAnsiTheme="minorHAnsi" w:cstheme="minorBidi"/>
          <w:sz w:val="22"/>
          <w:szCs w:val="22"/>
        </w:rPr>
      </w:pPr>
      <w:r>
        <w:t>The State of Partisan Gerrymandering Law Prior to 2020</w:t>
      </w:r>
      <w:r>
        <w:tab/>
      </w:r>
      <w:r>
        <w:fldChar w:fldCharType="begin"/>
      </w:r>
      <w:r>
        <w:instrText xml:space="preserve"> PAGEREF _Toc122821262 \h </w:instrText>
      </w:r>
      <w:r>
        <w:fldChar w:fldCharType="separate"/>
      </w:r>
      <w:r>
        <w:t>6</w:t>
      </w:r>
      <w:r>
        <w:fldChar w:fldCharType="end"/>
      </w:r>
    </w:p>
    <w:p w14:paraId="55856633" w14:textId="440D8495" w:rsidR="006450F8" w:rsidRDefault="006450F8">
      <w:pPr>
        <w:pStyle w:val="TOC2"/>
        <w:rPr>
          <w:rFonts w:asciiTheme="minorHAnsi" w:eastAsiaTheme="minorEastAsia" w:hAnsiTheme="minorHAnsi" w:cstheme="minorBidi"/>
          <w:sz w:val="22"/>
          <w:szCs w:val="22"/>
        </w:rPr>
      </w:pPr>
      <w:r>
        <w:t>The 2020 Redistricting Round: Institutions and Context</w:t>
      </w:r>
      <w:r>
        <w:tab/>
      </w:r>
      <w:r>
        <w:fldChar w:fldCharType="begin"/>
      </w:r>
      <w:r>
        <w:instrText xml:space="preserve"> PAGEREF _Toc122821263 \h </w:instrText>
      </w:r>
      <w:r>
        <w:fldChar w:fldCharType="separate"/>
      </w:r>
      <w:r>
        <w:t>14</w:t>
      </w:r>
      <w:r>
        <w:fldChar w:fldCharType="end"/>
      </w:r>
    </w:p>
    <w:p w14:paraId="79AE9B6C" w14:textId="02C720EB" w:rsidR="006450F8" w:rsidRDefault="006450F8">
      <w:pPr>
        <w:pStyle w:val="TOC2"/>
        <w:rPr>
          <w:rFonts w:asciiTheme="minorHAnsi" w:eastAsiaTheme="minorEastAsia" w:hAnsiTheme="minorHAnsi" w:cstheme="minorBidi"/>
          <w:sz w:val="22"/>
          <w:szCs w:val="22"/>
        </w:rPr>
      </w:pPr>
      <w:r>
        <w:t>Comparing outcomes in congressional districts before and after redistricting</w:t>
      </w:r>
      <w:r>
        <w:tab/>
      </w:r>
      <w:r>
        <w:fldChar w:fldCharType="begin"/>
      </w:r>
      <w:r>
        <w:instrText xml:space="preserve"> PAGEREF _Toc122821264 \h </w:instrText>
      </w:r>
      <w:r>
        <w:fldChar w:fldCharType="separate"/>
      </w:r>
      <w:r>
        <w:t>30</w:t>
      </w:r>
      <w:r>
        <w:fldChar w:fldCharType="end"/>
      </w:r>
    </w:p>
    <w:p w14:paraId="3A8D89D4" w14:textId="317D61DC" w:rsidR="006450F8" w:rsidRDefault="006450F8">
      <w:pPr>
        <w:pStyle w:val="TOC1"/>
        <w:rPr>
          <w:rFonts w:asciiTheme="minorHAnsi" w:eastAsiaTheme="minorEastAsia" w:hAnsiTheme="minorHAnsi" w:cstheme="minorBidi"/>
          <w:noProof/>
          <w:sz w:val="22"/>
          <w:szCs w:val="22"/>
        </w:rPr>
      </w:pPr>
      <w:r>
        <w:rPr>
          <w:noProof/>
        </w:rPr>
        <w:t>The Role and Effects of State Courts</w:t>
      </w:r>
      <w:r>
        <w:rPr>
          <w:noProof/>
        </w:rPr>
        <w:tab/>
      </w:r>
      <w:r>
        <w:rPr>
          <w:noProof/>
        </w:rPr>
        <w:fldChar w:fldCharType="begin"/>
      </w:r>
      <w:r>
        <w:rPr>
          <w:noProof/>
        </w:rPr>
        <w:instrText xml:space="preserve"> PAGEREF _Toc122821265 \h </w:instrText>
      </w:r>
      <w:r>
        <w:rPr>
          <w:noProof/>
        </w:rPr>
      </w:r>
      <w:r>
        <w:rPr>
          <w:noProof/>
        </w:rPr>
        <w:fldChar w:fldCharType="separate"/>
      </w:r>
      <w:r>
        <w:rPr>
          <w:noProof/>
        </w:rPr>
        <w:t>37</w:t>
      </w:r>
      <w:r>
        <w:rPr>
          <w:noProof/>
        </w:rPr>
        <w:fldChar w:fldCharType="end"/>
      </w:r>
    </w:p>
    <w:p w14:paraId="62ED4CC6" w14:textId="1B1FF821" w:rsidR="006450F8" w:rsidRDefault="006450F8">
      <w:pPr>
        <w:pStyle w:val="TOC2"/>
        <w:rPr>
          <w:rFonts w:asciiTheme="minorHAnsi" w:eastAsiaTheme="minorEastAsia" w:hAnsiTheme="minorHAnsi" w:cstheme="minorBidi"/>
          <w:sz w:val="22"/>
          <w:szCs w:val="22"/>
        </w:rPr>
      </w:pPr>
      <w:r>
        <w:t>Potential partisan gerrymanders and state law</w:t>
      </w:r>
      <w:r>
        <w:tab/>
      </w:r>
      <w:r>
        <w:fldChar w:fldCharType="begin"/>
      </w:r>
      <w:r>
        <w:instrText xml:space="preserve"> PAGEREF _Toc122821266 \h </w:instrText>
      </w:r>
      <w:r>
        <w:fldChar w:fldCharType="separate"/>
      </w:r>
      <w:r>
        <w:t>37</w:t>
      </w:r>
      <w:r>
        <w:fldChar w:fldCharType="end"/>
      </w:r>
    </w:p>
    <w:p w14:paraId="44A74210" w14:textId="4F8AB70D" w:rsidR="006450F8" w:rsidRDefault="006450F8">
      <w:pPr>
        <w:pStyle w:val="TOC2"/>
        <w:rPr>
          <w:rFonts w:asciiTheme="minorHAnsi" w:eastAsiaTheme="minorEastAsia" w:hAnsiTheme="minorHAnsi" w:cstheme="minorBidi"/>
          <w:sz w:val="22"/>
          <w:szCs w:val="22"/>
        </w:rPr>
      </w:pPr>
      <w:r>
        <w:lastRenderedPageBreak/>
        <w:t>State court cases where partisan gerrymandering issues are implicated</w:t>
      </w:r>
      <w:r>
        <w:tab/>
      </w:r>
      <w:r>
        <w:fldChar w:fldCharType="begin"/>
      </w:r>
      <w:r>
        <w:instrText xml:space="preserve"> PAGEREF _Toc122821267 \h </w:instrText>
      </w:r>
      <w:r>
        <w:fldChar w:fldCharType="separate"/>
      </w:r>
      <w:r>
        <w:t>40</w:t>
      </w:r>
      <w:r>
        <w:fldChar w:fldCharType="end"/>
      </w:r>
    </w:p>
    <w:p w14:paraId="5F9E3C7F" w14:textId="5BFD1F8F" w:rsidR="006450F8" w:rsidRDefault="006450F8">
      <w:pPr>
        <w:pStyle w:val="TOC3"/>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 xml:space="preserve">Cases where there was a partisan gerrymandering challenged based on </w:t>
      </w:r>
      <w:r w:rsidRPr="00772B6C">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_Toc122821268 \h </w:instrText>
      </w:r>
      <w:r>
        <w:rPr>
          <w:noProof/>
        </w:rPr>
      </w:r>
      <w:r>
        <w:rPr>
          <w:noProof/>
        </w:rPr>
        <w:fldChar w:fldCharType="separate"/>
      </w:r>
      <w:r>
        <w:rPr>
          <w:noProof/>
        </w:rPr>
        <w:t>43</w:t>
      </w:r>
      <w:r>
        <w:rPr>
          <w:noProof/>
        </w:rPr>
        <w:fldChar w:fldCharType="end"/>
      </w:r>
    </w:p>
    <w:p w14:paraId="5483C86D" w14:textId="24CEAF91" w:rsidR="006450F8" w:rsidRDefault="006450F8">
      <w:pPr>
        <w:pStyle w:val="TOC3"/>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_Toc122821269 \h </w:instrText>
      </w:r>
      <w:r>
        <w:rPr>
          <w:noProof/>
        </w:rPr>
      </w:r>
      <w:r>
        <w:rPr>
          <w:noProof/>
        </w:rPr>
        <w:fldChar w:fldCharType="separate"/>
      </w:r>
      <w:r>
        <w:rPr>
          <w:noProof/>
        </w:rPr>
        <w:t>47</w:t>
      </w:r>
      <w:r>
        <w:rPr>
          <w:noProof/>
        </w:rPr>
        <w:fldChar w:fldCharType="end"/>
      </w:r>
    </w:p>
    <w:p w14:paraId="5EACD3D7" w14:textId="04B0BAD8" w:rsidR="006450F8" w:rsidRDefault="006450F8">
      <w:pPr>
        <w:pStyle w:val="TOC3"/>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_Toc122821270 \h </w:instrText>
      </w:r>
      <w:r>
        <w:rPr>
          <w:noProof/>
        </w:rPr>
      </w:r>
      <w:r>
        <w:rPr>
          <w:noProof/>
        </w:rPr>
        <w:fldChar w:fldCharType="separate"/>
      </w:r>
      <w:r>
        <w:rPr>
          <w:noProof/>
        </w:rPr>
        <w:t>54</w:t>
      </w:r>
      <w:r>
        <w:rPr>
          <w:noProof/>
        </w:rPr>
        <w:fldChar w:fldCharType="end"/>
      </w:r>
    </w:p>
    <w:p w14:paraId="2747BB92" w14:textId="2E673B8D" w:rsidR="006450F8" w:rsidRDefault="006450F8">
      <w:pPr>
        <w:pStyle w:val="TOC3"/>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Pending cases in state courts where there is partisan gerrymandering litigation</w:t>
      </w:r>
      <w:r>
        <w:rPr>
          <w:noProof/>
        </w:rPr>
        <w:tab/>
      </w:r>
      <w:r>
        <w:rPr>
          <w:noProof/>
        </w:rPr>
        <w:fldChar w:fldCharType="begin"/>
      </w:r>
      <w:r>
        <w:rPr>
          <w:noProof/>
        </w:rPr>
        <w:instrText xml:space="preserve"> PAGEREF _Toc122821271 \h </w:instrText>
      </w:r>
      <w:r>
        <w:rPr>
          <w:noProof/>
        </w:rPr>
      </w:r>
      <w:r>
        <w:rPr>
          <w:noProof/>
        </w:rPr>
        <w:fldChar w:fldCharType="separate"/>
      </w:r>
      <w:r>
        <w:rPr>
          <w:noProof/>
        </w:rPr>
        <w:t>58</w:t>
      </w:r>
      <w:r>
        <w:rPr>
          <w:noProof/>
        </w:rPr>
        <w:fldChar w:fldCharType="end"/>
      </w:r>
    </w:p>
    <w:p w14:paraId="05F38910" w14:textId="1832C8BE" w:rsidR="006450F8" w:rsidRDefault="006450F8">
      <w:pPr>
        <w:pStyle w:val="TOC3"/>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_Toc122821272 \h </w:instrText>
      </w:r>
      <w:r>
        <w:rPr>
          <w:noProof/>
        </w:rPr>
      </w:r>
      <w:r>
        <w:rPr>
          <w:noProof/>
        </w:rPr>
        <w:fldChar w:fldCharType="separate"/>
      </w:r>
      <w:r>
        <w:rPr>
          <w:noProof/>
        </w:rPr>
        <w:t>65</w:t>
      </w:r>
      <w:r>
        <w:rPr>
          <w:noProof/>
        </w:rPr>
        <w:fldChar w:fldCharType="end"/>
      </w:r>
    </w:p>
    <w:p w14:paraId="6ADDE70D" w14:textId="6907DAF7" w:rsidR="006450F8" w:rsidRDefault="006450F8">
      <w:pPr>
        <w:pStyle w:val="TOC2"/>
        <w:rPr>
          <w:rFonts w:asciiTheme="minorHAnsi" w:eastAsiaTheme="minorEastAsia" w:hAnsiTheme="minorHAnsi" w:cstheme="minorBidi"/>
          <w:sz w:val="22"/>
          <w:szCs w:val="22"/>
        </w:rPr>
      </w:pPr>
      <w:r>
        <w:t>Evaluating the consequences of court action</w:t>
      </w:r>
      <w:r>
        <w:tab/>
      </w:r>
      <w:r>
        <w:fldChar w:fldCharType="begin"/>
      </w:r>
      <w:r>
        <w:instrText xml:space="preserve"> PAGEREF _Toc122821273 \h </w:instrText>
      </w:r>
      <w:r>
        <w:fldChar w:fldCharType="separate"/>
      </w:r>
      <w:r>
        <w:t>70</w:t>
      </w:r>
      <w:r>
        <w:fldChar w:fldCharType="end"/>
      </w:r>
    </w:p>
    <w:p w14:paraId="5DF5DF6C" w14:textId="214AB6F3" w:rsidR="006450F8" w:rsidRDefault="006450F8">
      <w:pPr>
        <w:pStyle w:val="TOC1"/>
        <w:rPr>
          <w:rFonts w:asciiTheme="minorHAnsi" w:eastAsiaTheme="minorEastAsia" w:hAnsiTheme="minorHAnsi" w:cstheme="minorBidi"/>
          <w:noProof/>
          <w:sz w:val="22"/>
          <w:szCs w:val="22"/>
        </w:rPr>
      </w:pPr>
      <w:r>
        <w:rPr>
          <w:noProof/>
        </w:rPr>
        <w:t>Conclusions</w:t>
      </w:r>
      <w:r>
        <w:rPr>
          <w:noProof/>
        </w:rPr>
        <w:tab/>
      </w:r>
      <w:r>
        <w:rPr>
          <w:noProof/>
        </w:rPr>
        <w:fldChar w:fldCharType="begin"/>
      </w:r>
      <w:r>
        <w:rPr>
          <w:noProof/>
        </w:rPr>
        <w:instrText xml:space="preserve"> PAGEREF _Toc122821274 \h </w:instrText>
      </w:r>
      <w:r>
        <w:rPr>
          <w:noProof/>
        </w:rPr>
      </w:r>
      <w:r>
        <w:rPr>
          <w:noProof/>
        </w:rPr>
        <w:fldChar w:fldCharType="separate"/>
      </w:r>
      <w:r>
        <w:rPr>
          <w:noProof/>
        </w:rPr>
        <w:t>74</w:t>
      </w:r>
      <w:r>
        <w:rPr>
          <w:noProof/>
        </w:rPr>
        <w:fldChar w:fldCharType="end"/>
      </w:r>
    </w:p>
    <w:p w14:paraId="2C57134E" w14:textId="3C891C42" w:rsidR="00BA7ECB" w:rsidRPr="00714C45" w:rsidRDefault="006450F8" w:rsidP="00714C45">
      <w:pPr>
        <w:spacing w:line="480" w:lineRule="auto"/>
        <w:rPr>
          <w:szCs w:val="24"/>
        </w:rPr>
      </w:pPr>
      <w:r>
        <w:rPr>
          <w:szCs w:val="24"/>
        </w:rPr>
        <w:fldChar w:fldCharType="end"/>
      </w:r>
    </w:p>
    <w:p w14:paraId="55CBB69D" w14:textId="42CC2292" w:rsidR="00783955" w:rsidRPr="005B423A" w:rsidRDefault="00690FAA" w:rsidP="00553614">
      <w:pPr>
        <w:pStyle w:val="Heading1"/>
        <w:spacing w:line="480" w:lineRule="auto"/>
      </w:pPr>
      <w:bookmarkStart w:id="3" w:name="_Ref120529724"/>
      <w:bookmarkStart w:id="4" w:name="_Toc122821260"/>
      <w:commentRangeStart w:id="5"/>
      <w:r w:rsidRPr="005B423A">
        <w:t>I</w:t>
      </w:r>
      <w:r w:rsidR="006C7A94">
        <w:t>ntroduction</w:t>
      </w:r>
      <w:bookmarkEnd w:id="3"/>
      <w:commentRangeEnd w:id="5"/>
      <w:r w:rsidR="0088219D">
        <w:rPr>
          <w:rStyle w:val="CommentReference"/>
          <w:smallCaps w:val="0"/>
          <w:kern w:val="0"/>
        </w:rPr>
        <w:commentReference w:id="5"/>
      </w:r>
      <w:bookmarkEnd w:id="4"/>
    </w:p>
    <w:p w14:paraId="6ADFAD70" w14:textId="77777777" w:rsidR="00CA3DC8" w:rsidRPr="00CC06D9" w:rsidRDefault="00B91A11" w:rsidP="00553614">
      <w:pPr>
        <w:spacing w:line="480" w:lineRule="auto"/>
      </w:pPr>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CC0F02">
        <w:rPr>
          <w:rStyle w:val="FootnoteReference"/>
        </w:rPr>
        <w:footnoteReference w:id="2"/>
      </w:r>
      <w:r w:rsidR="00412CE9" w:rsidRPr="00CC06D9">
        <w:t xml:space="preserve"> </w:t>
      </w:r>
    </w:p>
    <w:p w14:paraId="71C97F3F" w14:textId="3F847E8A" w:rsidR="00B91A11" w:rsidRPr="00CC06D9" w:rsidRDefault="00412CE9" w:rsidP="00553614">
      <w:pPr>
        <w:spacing w:line="480" w:lineRule="auto"/>
      </w:pPr>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w:t>
      </w:r>
      <w:r w:rsidR="0067315F" w:rsidRPr="00CC06D9">
        <w:lastRenderedPageBreak/>
        <w:t>redistricting in each state.</w:t>
      </w:r>
    </w:p>
    <w:p w14:paraId="77B74C58" w14:textId="41F46DCE" w:rsidR="005E2A95" w:rsidRPr="00CC06D9" w:rsidRDefault="00C32A7B" w:rsidP="00553614">
      <w:pPr>
        <w:spacing w:line="480" w:lineRule="auto"/>
      </w:pPr>
      <w:r w:rsidRPr="00CC06D9">
        <w:t xml:space="preserve">State legislatures are generally the body that redraws Congressional districts after decennial </w:t>
      </w:r>
      <w:r w:rsidR="00A168CB" w:rsidRPr="00CC06D9">
        <w:t>censuses.</w:t>
      </w:r>
      <w:r w:rsidR="0095539C" w:rsidRPr="00CC06D9">
        <w:t xml:space="preserve"> </w:t>
      </w:r>
      <w:commentRangeStart w:id="6"/>
      <w:r w:rsidR="007C5862" w:rsidRPr="00CC06D9">
        <w:t>Following the 2020 census,</w:t>
      </w:r>
      <w:r w:rsidR="00301106" w:rsidRPr="00CC0F02">
        <w:rPr>
          <w:rStyle w:val="FootnoteReference"/>
        </w:rPr>
        <w:footnoteReference w:id="3"/>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egislature had the primary responsibility for producing new maps.</w:t>
      </w:r>
      <w:ins w:id="7" w:author="Jonathan Cervas" w:date="2022-12-21T15:18:00Z">
        <w:r w:rsidR="00A07BE2" w:rsidRPr="00CC0F02">
          <w:rPr>
            <w:rStyle w:val="FootnoteReference"/>
          </w:rPr>
          <w:footnoteReference w:id="4"/>
        </w:r>
      </w:ins>
      <w:r w:rsidR="00FC0297" w:rsidRPr="00CC06D9">
        <w:t xml:space="preserve"> </w:t>
      </w:r>
      <w:commentRangeEnd w:id="6"/>
      <w:r w:rsidR="00A9504F">
        <w:rPr>
          <w:rStyle w:val="CommentReference"/>
        </w:rPr>
        <w:commentReference w:id="6"/>
      </w:r>
      <w:r w:rsidR="0066781E" w:rsidRPr="00CC06D9">
        <w:t>Political gerrymanders are most likely to occur when all aspects of the line-drawing process are controlled by a single political party.</w:t>
      </w:r>
      <w:r w:rsidR="00575289" w:rsidRPr="00CC0F02">
        <w:rPr>
          <w:rStyle w:val="FootnoteReference"/>
        </w:rPr>
        <w:footnoteReference w:id="5"/>
      </w:r>
      <w:r w:rsidR="00FD7574" w:rsidRPr="00CC06D9">
        <w:t xml:space="preserve"> The vast bulk of these 33 states were under single party control.</w:t>
      </w:r>
      <w:r w:rsidR="00FD7574" w:rsidRPr="00CC0F02">
        <w:rPr>
          <w:rStyle w:val="FootnoteReference"/>
        </w:rPr>
        <w:footnoteReference w:id="6"/>
      </w:r>
    </w:p>
    <w:p w14:paraId="64532090" w14:textId="59C153EB" w:rsidR="00B91A11" w:rsidRPr="00CC06D9" w:rsidRDefault="001123E1" w:rsidP="00553614">
      <w:pPr>
        <w:spacing w:line="480" w:lineRule="auto"/>
        <w:rPr>
          <w:bCs/>
        </w:rPr>
      </w:pPr>
      <w:r w:rsidRPr="00CC06D9">
        <w:rPr>
          <w:bCs/>
        </w:rPr>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and commissions may also be used as backup if there is not political agreement on a plan.</w:t>
      </w:r>
      <w:commentRangeStart w:id="9"/>
      <w:commentRangeStart w:id="10"/>
      <w:r w:rsidR="006A0B7F" w:rsidRPr="00CC0F02">
        <w:rPr>
          <w:rStyle w:val="FootnoteReference"/>
        </w:rPr>
        <w:footnoteReference w:id="7"/>
      </w:r>
      <w:commentRangeEnd w:id="9"/>
      <w:r w:rsidR="00944286">
        <w:rPr>
          <w:rStyle w:val="CommentReference"/>
        </w:rPr>
        <w:commentReference w:id="9"/>
      </w:r>
      <w:commentRangeEnd w:id="10"/>
      <w:r w:rsidR="00766D5E">
        <w:rPr>
          <w:rStyle w:val="CommentReference"/>
        </w:rPr>
        <w:commentReference w:id="10"/>
      </w:r>
      <w:r w:rsidR="00752D69" w:rsidRPr="00CC06D9">
        <w:rPr>
          <w:bCs/>
        </w:rPr>
        <w:t xml:space="preserve"> </w:t>
      </w:r>
      <w:commentRangeStart w:id="11"/>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ins w:id="12" w:author="Jonathan Cervas" w:date="2022-12-21T23:44:00Z">
        <w:r w:rsidR="00856A7C" w:rsidRPr="00CC0F02">
          <w:rPr>
            <w:rStyle w:val="FootnoteReference"/>
          </w:rPr>
          <w:footnoteReference w:id="8"/>
        </w:r>
      </w:ins>
      <w:r w:rsidR="00E104BE">
        <w:rPr>
          <w:bCs/>
        </w:rPr>
        <w:t xml:space="preserve"> </w:t>
      </w:r>
      <w:del w:id="14" w:author="Jonathan Cervas" w:date="2022-12-21T23:42:00Z">
        <w:r w:rsidR="00E104BE" w:rsidRPr="00CC06D9" w:rsidDel="00D13151">
          <w:rPr>
            <w:bCs/>
            <w:szCs w:val="24"/>
          </w:rPr>
          <w:delText xml:space="preserve"> </w:delText>
        </w:r>
      </w:del>
      <w:commentRangeEnd w:id="11"/>
      <w:r w:rsidR="00A9504F">
        <w:rPr>
          <w:rStyle w:val="CommentReference"/>
        </w:rPr>
        <w:commentReference w:id="11"/>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 xml:space="preserve">a tie-breaker member adopts a plan proposed by one side that can be regarded as a </w:t>
      </w:r>
      <w:r w:rsidRPr="00CC06D9">
        <w:rPr>
          <w:bCs/>
        </w:rPr>
        <w:lastRenderedPageBreak/>
        <w:t>partisan gerrymander.</w:t>
      </w:r>
      <w:r w:rsidR="00D53CD2" w:rsidRPr="00CC0F02">
        <w:rPr>
          <w:rStyle w:val="FootnoteReference"/>
        </w:rPr>
        <w:footnoteReference w:id="9"/>
      </w:r>
    </w:p>
    <w:p w14:paraId="5DE889B2" w14:textId="4E3B2C9E" w:rsidR="00432C23" w:rsidRPr="002A4413" w:rsidRDefault="002D64FB" w:rsidP="00553614">
      <w:pPr>
        <w:spacing w:line="480" w:lineRule="auto"/>
      </w:pPr>
      <w:commentRangeStart w:id="18"/>
      <w:commentRangeStart w:id="19"/>
      <w:commentRangeStart w:id="20"/>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w:t>
      </w:r>
      <w:ins w:id="21" w:author="Jonathan Cervas" w:date="2022-12-21T23:50:00Z">
        <w:r w:rsidR="00A35F54" w:rsidRPr="00CC0F02">
          <w:rPr>
            <w:rStyle w:val="FootnoteReference"/>
          </w:rPr>
          <w:footnoteReference w:id="10"/>
        </w:r>
      </w:ins>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commentRangeEnd w:id="18"/>
      <w:r w:rsidR="0088219D">
        <w:rPr>
          <w:rStyle w:val="CommentReference"/>
        </w:rPr>
        <w:commentReference w:id="18"/>
      </w:r>
      <w:commentRangeEnd w:id="19"/>
      <w:r w:rsidR="00F56DAB">
        <w:rPr>
          <w:rStyle w:val="CommentReference"/>
        </w:rPr>
        <w:commentReference w:id="19"/>
      </w:r>
      <w:commentRangeEnd w:id="20"/>
      <w:r w:rsidR="00D87B15">
        <w:rPr>
          <w:rStyle w:val="CommentReference"/>
        </w:rPr>
        <w:commentReference w:id="20"/>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sidRPr="00CC0F02">
        <w:rPr>
          <w:rStyle w:val="FootnoteReference"/>
        </w:rPr>
        <w:footnoteReference w:id="11"/>
      </w:r>
      <w:r w:rsidR="008E19DE">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r w:rsidR="006A5C83" w:rsidRPr="00CC0F02">
        <w:rPr>
          <w:rStyle w:val="FootnoteReference"/>
        </w:rPr>
        <w:footnoteReference w:id="12"/>
      </w:r>
      <w:r w:rsidR="006A5C83" w:rsidRPr="002A4413">
        <w:t xml:space="preserve"> </w:t>
      </w:r>
      <w:r w:rsidR="00A36FE3" w:rsidRPr="002A4413">
        <w:t xml:space="preserve">But even when there was no explicit anti-gerrymandering provision in the state constitution, beginning </w:t>
      </w:r>
      <w:r w:rsidR="00A36FE3" w:rsidRPr="002A4413">
        <w:lastRenderedPageBreak/>
        <w:t>with a Pennsylvania Supreme Court decisio</w:t>
      </w:r>
      <w:r w:rsidR="00A36FE3" w:rsidRPr="006632F8">
        <w:t>n in 201</w:t>
      </w:r>
      <w:r w:rsidR="006632F8" w:rsidRPr="006632F8">
        <w:t>8</w:t>
      </w:r>
      <w:r w:rsidR="006632F8" w:rsidRPr="00CC0F02">
        <w:rPr>
          <w:rStyle w:val="FootnoteReference"/>
        </w:rPr>
        <w:footnoteReference w:id="13"/>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CC0F02">
        <w:rPr>
          <w:rStyle w:val="FootnoteReference"/>
        </w:rPr>
        <w:footnoteReference w:id="14"/>
      </w:r>
      <w:r w:rsidR="00752D69" w:rsidRPr="002A4413">
        <w:rPr>
          <w:rStyle w:val="FootnoteReference"/>
          <w:szCs w:val="24"/>
        </w:rPr>
        <w:t xml:space="preserve"> </w:t>
      </w:r>
    </w:p>
    <w:p w14:paraId="690D05FA" w14:textId="6DDEBC9B" w:rsidR="00107122" w:rsidRPr="008912BD" w:rsidRDefault="00A36FE3" w:rsidP="00553614">
      <w:pPr>
        <w:spacing w:line="480" w:lineRule="auto"/>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Then we look in at the actions of state courts in dealing with challenges to enacted plans based on claims of partisan gerrymandering and their role in drawing plans of their own in cases where the legislature or commission failed to draw a plan in a timely fashion.</w:t>
      </w:r>
      <w:commentRangeStart w:id="26"/>
      <w:r w:rsidRPr="00CC0F02">
        <w:rPr>
          <w:rStyle w:val="FootnoteReference"/>
        </w:rPr>
        <w:footnoteReference w:id="15"/>
      </w:r>
      <w:commentRangeEnd w:id="26"/>
      <w:r w:rsidR="003D0076">
        <w:rPr>
          <w:rStyle w:val="CommentReference"/>
        </w:rPr>
        <w:commentReference w:id="26"/>
      </w:r>
    </w:p>
    <w:p w14:paraId="5ED0BC05" w14:textId="6ABCFC38" w:rsidR="006C7A94" w:rsidRPr="00623982" w:rsidRDefault="006C7A94" w:rsidP="00553614">
      <w:pPr>
        <w:pStyle w:val="Heading1"/>
        <w:spacing w:line="480" w:lineRule="auto"/>
      </w:pPr>
      <w:bookmarkStart w:id="28" w:name="_Toc122821261"/>
      <w:r w:rsidRPr="00623982">
        <w:t>Background</w:t>
      </w:r>
      <w:bookmarkEnd w:id="28"/>
      <w:r w:rsidR="002E3AD9" w:rsidRPr="00623982">
        <w:t xml:space="preserve"> </w:t>
      </w:r>
    </w:p>
    <w:p w14:paraId="099A293E" w14:textId="5A157208" w:rsidR="002E3AD9" w:rsidRPr="00623982" w:rsidRDefault="002E3AD9" w:rsidP="00553614">
      <w:pPr>
        <w:pStyle w:val="Heading2"/>
        <w:spacing w:line="480" w:lineRule="auto"/>
      </w:pPr>
      <w:bookmarkStart w:id="29" w:name="_Toc122821262"/>
      <w:r w:rsidRPr="00623982">
        <w:t>The State of Partisan Gerrymandering Law Prior to 2020</w:t>
      </w:r>
      <w:bookmarkEnd w:id="29"/>
    </w:p>
    <w:p w14:paraId="4CF60315" w14:textId="1A3191B8" w:rsidR="00765757" w:rsidRDefault="0003490C" w:rsidP="00553614">
      <w:pPr>
        <w:spacing w:line="480" w:lineRule="auto"/>
      </w:pPr>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w:t>
      </w:r>
      <w:r w:rsidRPr="008912BD">
        <w:lastRenderedPageBreak/>
        <w:t>decade</w:t>
      </w:r>
      <w:r w:rsidR="00455619">
        <w:t>.</w:t>
      </w:r>
      <w:ins w:id="30" w:author="Seth Corwin" w:date="2022-12-11T19:15:00Z">
        <w:r w:rsidR="00EF163A" w:rsidRPr="00CC0F02">
          <w:rPr>
            <w:rStyle w:val="FootnoteReference"/>
          </w:rPr>
          <w:footnoteReference w:id="16"/>
        </w:r>
      </w:ins>
    </w:p>
    <w:p w14:paraId="5A078398" w14:textId="3E806E48" w:rsidR="00E97C9F" w:rsidRPr="009E2F11" w:rsidRDefault="001F2B31" w:rsidP="00553614">
      <w:pPr>
        <w:spacing w:line="480" w:lineRule="auto"/>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sidRPr="00CC0F02">
        <w:rPr>
          <w:rStyle w:val="FootnoteReference"/>
        </w:rPr>
        <w:footnoteReference w:id="17"/>
      </w:r>
      <w:r w:rsidR="00D41D67" w:rsidRPr="0080356A">
        <w:t xml:space="preserve"> </w:t>
      </w:r>
      <w:r w:rsidRPr="0080356A">
        <w:t xml:space="preserve">in which </w:t>
      </w:r>
      <w:commentRangeStart w:id="31"/>
      <w:commentRangeStart w:id="32"/>
      <w:r w:rsidRPr="0080356A">
        <w:t>political data was used to try and balance districts roughly proportional to the statewide political strength of parties</w:t>
      </w:r>
      <w:r w:rsidR="00FB6C25">
        <w:t>.</w:t>
      </w:r>
      <w:ins w:id="33" w:author="Scott Matsuda" w:date="2022-12-22T20:24:00Z">
        <w:r w:rsidR="00FF7AC0" w:rsidRPr="00CC0F02">
          <w:rPr>
            <w:rStyle w:val="FootnoteReference"/>
          </w:rPr>
          <w:footnoteReference w:id="18"/>
        </w:r>
      </w:ins>
      <w:r w:rsidRPr="0080356A">
        <w:t xml:space="preserve"> </w:t>
      </w:r>
      <w:commentRangeEnd w:id="31"/>
      <w:r w:rsidR="00E96944">
        <w:rPr>
          <w:rStyle w:val="CommentReference"/>
        </w:rPr>
        <w:commentReference w:id="31"/>
      </w:r>
      <w:commentRangeEnd w:id="32"/>
      <w:r w:rsidR="000864F0">
        <w:rPr>
          <w:rStyle w:val="CommentReference"/>
        </w:rPr>
        <w:commentReference w:id="32"/>
      </w:r>
      <w:r w:rsidR="00887CE5" w:rsidRPr="0080356A">
        <w:t>In</w:t>
      </w:r>
      <w:commentRangeStart w:id="36"/>
      <w:commentRangeStart w:id="37"/>
      <w:r w:rsidR="00887CE5" w:rsidRPr="0080356A">
        <w:t xml:space="preserve">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w:t>
      </w:r>
      <w:ins w:id="38" w:author="Scott Matsuda" w:date="2022-12-22T19:35:00Z">
        <w:r w:rsidR="00D75BE7" w:rsidRPr="00CC0F02">
          <w:rPr>
            <w:rStyle w:val="FootnoteReference"/>
          </w:rPr>
          <w:footnoteReference w:id="19"/>
        </w:r>
      </w:ins>
      <w:r w:rsidR="00887CE5" w:rsidRPr="0080356A">
        <w:t xml:space="preserve"> </w:t>
      </w:r>
      <w:commentRangeEnd w:id="36"/>
      <w:r w:rsidR="00E96944">
        <w:rPr>
          <w:rStyle w:val="CommentReference"/>
        </w:rPr>
        <w:commentReference w:id="36"/>
      </w:r>
      <w:commentRangeEnd w:id="37"/>
      <w:r w:rsidR="006766C8">
        <w:rPr>
          <w:rStyle w:val="CommentReference"/>
        </w:rPr>
        <w:commentReference w:id="37"/>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commentRangeStart w:id="41"/>
      <w:commentRangeStart w:id="42"/>
      <w:r w:rsidR="00E97C9F" w:rsidRPr="0080356A">
        <w:t>Post-</w:t>
      </w:r>
      <w:r w:rsidR="00E97C9F" w:rsidRPr="0080356A">
        <w:rPr>
          <w:i/>
          <w:iCs/>
        </w:rPr>
        <w:t>Gaffney</w:t>
      </w:r>
      <w:r w:rsidR="00E97C9F" w:rsidRPr="0080356A">
        <w:t xml:space="preserve"> there were various challenges to plans as partisan gerrymanders, such as </w:t>
      </w:r>
      <w:proofErr w:type="spellStart"/>
      <w:r w:rsidR="00E97C9F" w:rsidRPr="0080356A">
        <w:rPr>
          <w:i/>
          <w:iCs/>
          <w:szCs w:val="24"/>
          <w:lang w:val="fr-FR"/>
        </w:rPr>
        <w:t>Badham</w:t>
      </w:r>
      <w:proofErr w:type="spellEnd"/>
      <w:r w:rsidR="00E97C9F" w:rsidRPr="0080356A">
        <w:rPr>
          <w:i/>
          <w:iCs/>
          <w:szCs w:val="24"/>
          <w:lang w:val="fr-FR"/>
        </w:rPr>
        <w:t xml:space="preserve"> v. Eu</w:t>
      </w:r>
      <w:r w:rsidR="00592E73" w:rsidRPr="00CC0F02">
        <w:rPr>
          <w:rStyle w:val="FootnoteReference"/>
        </w:rPr>
        <w:footnoteReference w:id="20"/>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ins w:id="44" w:author="Scott Matsuda" w:date="2022-12-22T19:42:00Z">
        <w:r w:rsidR="00F31DB2" w:rsidRPr="00CC0F02">
          <w:rPr>
            <w:rStyle w:val="FootnoteReference"/>
          </w:rPr>
          <w:footnoteReference w:id="21"/>
        </w:r>
      </w:ins>
      <w:r w:rsidR="00876ED8" w:rsidRPr="0080356A">
        <w:rPr>
          <w:szCs w:val="24"/>
        </w:rPr>
        <w:t xml:space="preserve"> </w:t>
      </w:r>
      <w:commentRangeEnd w:id="41"/>
      <w:r w:rsidR="00321CD5">
        <w:rPr>
          <w:rStyle w:val="CommentReference"/>
        </w:rPr>
        <w:commentReference w:id="41"/>
      </w:r>
      <w:commentRangeEnd w:id="42"/>
      <w:r w:rsidR="006766C8">
        <w:rPr>
          <w:rStyle w:val="CommentReference"/>
        </w:rPr>
        <w:commentReference w:id="42"/>
      </w:r>
    </w:p>
    <w:p w14:paraId="34DD6ACB" w14:textId="091C02B5" w:rsidR="00E05459" w:rsidRPr="0080356A" w:rsidRDefault="00887CE5" w:rsidP="00553614">
      <w:pPr>
        <w:spacing w:line="480" w:lineRule="auto"/>
      </w:pPr>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Davis v. Bandemer</w:t>
      </w:r>
      <w:r w:rsidR="00D82336">
        <w:t>.</w:t>
      </w:r>
      <w:r w:rsidR="00D82336" w:rsidRPr="00CC0F02">
        <w:rPr>
          <w:rStyle w:val="FootnoteReference"/>
        </w:rPr>
        <w:footnoteReference w:id="22"/>
      </w:r>
      <w:r w:rsidR="001F2B31" w:rsidRPr="0080356A">
        <w:rPr>
          <w:i/>
          <w:iCs/>
        </w:rPr>
        <w:t xml:space="preserve"> </w:t>
      </w:r>
      <w:commentRangeStart w:id="46"/>
      <w:commentRangeStart w:id="47"/>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ins w:id="48" w:author="Scott Matsuda" w:date="2022-12-22T19:44:00Z">
        <w:r w:rsidR="006D1966" w:rsidRPr="00CC0F02">
          <w:rPr>
            <w:rStyle w:val="FootnoteReference"/>
          </w:rPr>
          <w:footnoteReference w:id="23"/>
        </w:r>
      </w:ins>
      <w:r w:rsidR="00E97C9F" w:rsidRPr="0080356A">
        <w:t xml:space="preserve"> </w:t>
      </w:r>
      <w:commentRangeEnd w:id="46"/>
      <w:r w:rsidR="00321CD5">
        <w:rPr>
          <w:rStyle w:val="CommentReference"/>
        </w:rPr>
        <w:commentReference w:id="46"/>
      </w:r>
      <w:commentRangeEnd w:id="47"/>
      <w:r w:rsidR="006766C8">
        <w:rPr>
          <w:rStyle w:val="CommentReference"/>
        </w:rPr>
        <w:commentReference w:id="47"/>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 xml:space="preserve">but the Court </w:t>
      </w:r>
      <w:r w:rsidR="00E97C9F" w:rsidRPr="0080356A">
        <w:lastRenderedPageBreak/>
        <w:t>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t>(“In those cases, the racial minorities asserting the successful equal protection claims had essentially been shut out of the political process”)</w:t>
      </w:r>
      <w:r w:rsidR="00E97C9F" w:rsidRPr="0080356A">
        <w:t>.</w:t>
      </w:r>
      <w:r w:rsidR="00635906" w:rsidRPr="00CC0F02">
        <w:rPr>
          <w:rStyle w:val="FootnoteReference"/>
        </w:rPr>
        <w:footnoteReference w:id="24"/>
      </w:r>
    </w:p>
    <w:p w14:paraId="7F06F7E9" w14:textId="5DA49545" w:rsidR="00743F2E" w:rsidRDefault="00E97C9F" w:rsidP="00553614">
      <w:pPr>
        <w:spacing w:line="480" w:lineRule="auto"/>
      </w:pPr>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r w:rsidR="00743F2E" w:rsidRPr="002474A2">
        <w:rPr>
          <w:i/>
        </w:rPr>
        <w:t>Bandemer</w:t>
      </w:r>
      <w:r w:rsidR="009948A9">
        <w:t>,</w:t>
      </w:r>
      <w:r w:rsidR="009948A9" w:rsidRPr="00CC0F02">
        <w:rPr>
          <w:rStyle w:val="FootnoteReference"/>
        </w:rPr>
        <w:footnoteReference w:id="25"/>
      </w:r>
      <w:r w:rsidR="009948A9">
        <w:t xml:space="preserve"> </w:t>
      </w:r>
      <w:commentRangeStart w:id="50"/>
      <w:commentRangeStart w:id="51"/>
      <w:r w:rsidR="00A24153" w:rsidRPr="0080356A">
        <w:t xml:space="preserve">but again lower courts </w:t>
      </w:r>
      <w:r w:rsidR="00D41D67" w:rsidRPr="0080356A">
        <w:t xml:space="preserve">ultimately </w:t>
      </w:r>
      <w:r w:rsidR="00A24153" w:rsidRPr="0080356A">
        <w:t>rejected partisan gerrymandering claims.</w:t>
      </w:r>
      <w:ins w:id="52" w:author="Scott Matsuda" w:date="2022-12-22T19:46:00Z">
        <w:r w:rsidR="001C4027" w:rsidRPr="00CC0F02">
          <w:rPr>
            <w:rStyle w:val="FootnoteReference"/>
          </w:rPr>
          <w:footnoteReference w:id="26"/>
        </w:r>
      </w:ins>
      <w:r w:rsidR="00876ED8" w:rsidRPr="0080356A">
        <w:t xml:space="preserve"> </w:t>
      </w:r>
      <w:commentRangeEnd w:id="50"/>
      <w:r w:rsidR="00321CD5">
        <w:rPr>
          <w:rStyle w:val="CommentReference"/>
        </w:rPr>
        <w:commentReference w:id="50"/>
      </w:r>
      <w:commentRangeEnd w:id="51"/>
      <w:r w:rsidR="004C4F6E">
        <w:rPr>
          <w:rStyle w:val="CommentReference"/>
        </w:rPr>
        <w:commentReference w:id="51"/>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proofErr w:type="spellStart"/>
      <w:r w:rsidR="00E05459" w:rsidRPr="0080356A">
        <w:rPr>
          <w:i/>
          <w:iCs/>
        </w:rPr>
        <w:t>Vieth</w:t>
      </w:r>
      <w:proofErr w:type="spellEnd"/>
      <w:r w:rsidR="00E05459" w:rsidRPr="0080356A">
        <w:rPr>
          <w:i/>
          <w:iCs/>
        </w:rPr>
        <w:t xml:space="preserve"> v. </w:t>
      </w:r>
      <w:proofErr w:type="spellStart"/>
      <w:r w:rsidR="00E05459" w:rsidRPr="0080356A">
        <w:rPr>
          <w:i/>
          <w:iCs/>
        </w:rPr>
        <w:t>Jubelirer</w:t>
      </w:r>
      <w:proofErr w:type="spellEnd"/>
      <w:r w:rsidR="009948A9" w:rsidRPr="00CC0F02">
        <w:rPr>
          <w:rStyle w:val="FootnoteReference"/>
        </w:rPr>
        <w:footnoteReference w:id="27"/>
      </w:r>
      <w:ins w:id="59" w:author="Seth Corwin" w:date="2022-12-11T19:37:00Z">
        <w:r w:rsidR="00321CD5">
          <w:t xml:space="preserve">, </w:t>
        </w:r>
      </w:ins>
      <w:commentRangeStart w:id="60"/>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ins w:id="61" w:author="Scott Matsuda" w:date="2022-12-22T20:29:00Z">
        <w:r w:rsidR="009833D6" w:rsidRPr="00CC0F02">
          <w:rPr>
            <w:rStyle w:val="FootnoteReference"/>
          </w:rPr>
          <w:footnoteReference w:id="28"/>
        </w:r>
      </w:ins>
      <w:r w:rsidR="00E05459" w:rsidRPr="0080356A">
        <w:t xml:space="preserve"> </w:t>
      </w:r>
      <w:commentRangeEnd w:id="60"/>
      <w:r w:rsidR="00FC0DAC">
        <w:rPr>
          <w:rStyle w:val="CommentReference"/>
        </w:rPr>
        <w:commentReference w:id="60"/>
      </w:r>
      <w:r w:rsidR="00312BD6" w:rsidRPr="0080356A">
        <w:t>B</w:t>
      </w:r>
      <w:commentRangeStart w:id="63"/>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ins w:id="64" w:author="Jonathan Cervas" w:date="2022-12-22T13:50:00Z">
        <w:r w:rsidR="00E309AE" w:rsidRPr="00CC0F02">
          <w:rPr>
            <w:rStyle w:val="FootnoteReference"/>
          </w:rPr>
          <w:footnoteReference w:id="29"/>
        </w:r>
      </w:ins>
      <w:r w:rsidR="00876ED8" w:rsidRPr="0080356A">
        <w:t xml:space="preserve"> </w:t>
      </w:r>
      <w:commentRangeEnd w:id="63"/>
      <w:r w:rsidR="00FC0DAC">
        <w:rPr>
          <w:rStyle w:val="CommentReference"/>
        </w:rPr>
        <w:commentReference w:id="63"/>
      </w:r>
    </w:p>
    <w:p w14:paraId="440444FE" w14:textId="407A83DE" w:rsidR="002713C2" w:rsidRDefault="001F2B31" w:rsidP="00553614">
      <w:pPr>
        <w:spacing w:line="480" w:lineRule="auto"/>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00E05459" w:rsidRPr="0080356A">
        <w:t>.</w:t>
      </w:r>
      <w:r w:rsidR="00FC0DAC" w:rsidRPr="00CC0F02">
        <w:rPr>
          <w:rStyle w:val="FootnoteReference"/>
        </w:rPr>
        <w:footnoteReference w:id="30"/>
      </w:r>
      <w:r w:rsidR="00FC0DAC" w:rsidRPr="0080356A">
        <w:t xml:space="preserve"> </w:t>
      </w:r>
      <w:r w:rsidR="00876ED8" w:rsidRPr="0080356A">
        <w:t xml:space="preserve"> </w:t>
      </w:r>
      <w:r w:rsidR="00E05459" w:rsidRPr="0080356A">
        <w:t>His view</w:t>
      </w:r>
      <w:r w:rsidRPr="0080356A">
        <w:t xml:space="preserve"> would have overturn</w:t>
      </w:r>
      <w:r w:rsidR="00E05459" w:rsidRPr="0080356A">
        <w:t>ed</w:t>
      </w:r>
      <w:r w:rsidRPr="0080356A">
        <w:t xml:space="preserve"> </w:t>
      </w:r>
      <w:r w:rsidRPr="0080356A">
        <w:rPr>
          <w:i/>
          <w:iCs/>
        </w:rPr>
        <w:t>Bandemer</w:t>
      </w:r>
      <w:r w:rsidRPr="0080356A">
        <w:t xml:space="preserve">. </w:t>
      </w:r>
      <w:commentRangeStart w:id="68"/>
      <w:commentRangeStart w:id="69"/>
      <w:r w:rsidRPr="0080356A">
        <w:t xml:space="preserve">Three justices </w:t>
      </w:r>
      <w:r w:rsidR="00E05459" w:rsidRPr="0080356A">
        <w:t xml:space="preserve">in </w:t>
      </w:r>
      <w:proofErr w:type="spellStart"/>
      <w:r w:rsidR="00E05459" w:rsidRPr="0080356A">
        <w:rPr>
          <w:i/>
          <w:iCs/>
        </w:rPr>
        <w:t>Vieth</w:t>
      </w:r>
      <w:proofErr w:type="spellEnd"/>
      <w:r w:rsidR="00E05459" w:rsidRPr="0080356A">
        <w:t xml:space="preserve"> </w:t>
      </w:r>
      <w:r w:rsidRPr="0080356A">
        <w:t xml:space="preserve">(Breyer, Souter, and Stevens) wrote separate </w:t>
      </w:r>
      <w:r w:rsidRPr="0080356A">
        <w:lastRenderedPageBreak/>
        <w:t xml:space="preserve">dissents, each proposing their </w:t>
      </w:r>
      <w:r w:rsidR="00743F2E">
        <w:t>own</w:t>
      </w:r>
      <w:r w:rsidR="00752D69">
        <w:t xml:space="preserve"> </w:t>
      </w:r>
      <w:r w:rsidRPr="0080356A">
        <w:t>standard for adjudicating partisan gerrymandering claims.</w:t>
      </w:r>
      <w:ins w:id="70" w:author="Jonathan Cervas" w:date="2022-12-22T13:59:00Z">
        <w:r w:rsidR="006961E7" w:rsidRPr="00CC0F02">
          <w:rPr>
            <w:rStyle w:val="FootnoteReference"/>
          </w:rPr>
          <w:footnoteReference w:id="31"/>
        </w:r>
      </w:ins>
      <w:r w:rsidRPr="0080356A">
        <w:t xml:space="preserve"> </w:t>
      </w:r>
      <w:commentRangeEnd w:id="68"/>
      <w:r w:rsidR="00FC0DAC">
        <w:rPr>
          <w:rStyle w:val="CommentReference"/>
        </w:rPr>
        <w:commentReference w:id="68"/>
      </w:r>
      <w:commentRangeEnd w:id="69"/>
      <w:r w:rsidR="00F13502">
        <w:rPr>
          <w:rStyle w:val="CommentReference"/>
        </w:rPr>
        <w:commentReference w:id="69"/>
      </w:r>
      <w:r w:rsidR="00036774" w:rsidRPr="0080356A">
        <w:t>Justice Kennedy concurred with the plurality that the appellants’ complaint be dismissed because the “proposed standards each have their own deficiencies</w:t>
      </w:r>
      <w:proofErr w:type="gramStart"/>
      <w:r w:rsidR="00036774" w:rsidRPr="0080356A">
        <w:t>”,</w:t>
      </w:r>
      <w:proofErr w:type="gramEnd"/>
      <w:r w:rsidR="00FC3143" w:rsidRPr="00CC0F02">
        <w:rPr>
          <w:rStyle w:val="FootnoteReference"/>
        </w:rPr>
        <w:footnoteReference w:id="32"/>
      </w:r>
      <w:r w:rsidR="00036774" w:rsidRPr="0080356A">
        <w:rPr>
          <w:i/>
          <w:iCs/>
        </w:rPr>
        <w:t xml:space="preserve"> </w:t>
      </w:r>
      <w:r w:rsidR="00036774" w:rsidRPr="0080356A">
        <w:t>but left open the possibility that a manageable standard might be established.</w:t>
      </w:r>
      <w:r w:rsidR="00036774" w:rsidRPr="00CC0F02">
        <w:rPr>
          <w:rStyle w:val="FootnoteReference"/>
        </w:rPr>
        <w:footnoteReference w:id="33"/>
      </w:r>
      <w:r w:rsidR="00036774" w:rsidRPr="0080356A">
        <w:t xml:space="preserve"> </w:t>
      </w:r>
      <w:r w:rsidR="00743F2E">
        <w:t xml:space="preserve">The </w:t>
      </w:r>
      <w:proofErr w:type="spellStart"/>
      <w:r w:rsidR="00743F2E" w:rsidRPr="002474A2">
        <w:rPr>
          <w:i/>
        </w:rPr>
        <w:t>Vieth</w:t>
      </w:r>
      <w:proofErr w:type="spellEnd"/>
      <w:r w:rsidR="00743F2E">
        <w:t xml:space="preserve"> </w:t>
      </w:r>
      <w:r w:rsidR="00F05DD4">
        <w:t xml:space="preserve">Court </w:t>
      </w:r>
      <w:r w:rsidR="00743F2E">
        <w:t xml:space="preserve">also </w:t>
      </w:r>
      <w:r w:rsidR="00F05DD4">
        <w:t>concluded that “</w:t>
      </w:r>
      <w:r w:rsidR="00B54953">
        <w:t>’</w:t>
      </w:r>
      <w:r w:rsidR="00F05DD4" w:rsidRPr="00F05DD4">
        <w:t>Fairness</w:t>
      </w:r>
      <w:r w:rsidR="00B54953">
        <w:t>’</w:t>
      </w:r>
      <w:r w:rsidR="00F05DD4" w:rsidRPr="00F05DD4">
        <w:t xml:space="preserve"> is not a judicially manageable standard.</w:t>
      </w:r>
      <w:r w:rsidR="00F05DD4">
        <w:t>”</w:t>
      </w:r>
      <w:commentRangeStart w:id="74"/>
      <w:commentRangeStart w:id="75"/>
      <w:r w:rsidR="003C4623" w:rsidRPr="00CC0F02">
        <w:rPr>
          <w:rStyle w:val="FootnoteReference"/>
        </w:rPr>
        <w:footnoteReference w:id="34"/>
      </w:r>
      <w:commentRangeEnd w:id="74"/>
      <w:r w:rsidR="00DD47E6">
        <w:rPr>
          <w:rStyle w:val="CommentReference"/>
        </w:rPr>
        <w:commentReference w:id="74"/>
      </w:r>
      <w:commentRangeEnd w:id="75"/>
      <w:r w:rsidR="00CC06D5">
        <w:rPr>
          <w:rStyle w:val="CommentReference"/>
        </w:rPr>
        <w:commentReference w:id="75"/>
      </w:r>
      <w:del w:id="76" w:author="Jonathan Cervas" w:date="2022-12-23T16:30:00Z">
        <w:r w:rsidR="00E7702F" w:rsidDel="00DD47E6">
          <w:delText xml:space="preserve"> </w:delText>
        </w:r>
      </w:del>
    </w:p>
    <w:p w14:paraId="49FAAE1A" w14:textId="0BC9ECF4" w:rsidR="00EB0534" w:rsidRDefault="00E05459" w:rsidP="00553614">
      <w:pPr>
        <w:spacing w:line="480" w:lineRule="auto"/>
      </w:pPr>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w:t>
      </w:r>
      <w:r w:rsidR="00A033DF" w:rsidRPr="00CC0F02">
        <w:rPr>
          <w:rStyle w:val="FootnoteReference"/>
        </w:rPr>
        <w:footnoteReference w:id="35"/>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sidRPr="00CC0F02">
        <w:rPr>
          <w:rStyle w:val="FootnoteReference"/>
        </w:rPr>
        <w:footnoteReference w:id="36"/>
      </w:r>
      <w:ins w:id="78" w:author="Seth Corwin" w:date="2022-12-11T20:00:00Z">
        <w:r w:rsidR="00A033DF">
          <w:t xml:space="preserve"> </w:t>
        </w:r>
      </w:ins>
      <w:commentRangeStart w:id="79"/>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ins w:id="80" w:author="Jonathan Cervas" w:date="2022-12-22T14:10:00Z">
        <w:r w:rsidR="00D379E7" w:rsidRPr="00CC0F02">
          <w:rPr>
            <w:rStyle w:val="FootnoteReference"/>
          </w:rPr>
          <w:footnoteReference w:id="37"/>
        </w:r>
      </w:ins>
      <w:r w:rsidR="00876ED8" w:rsidRPr="0080356A">
        <w:t xml:space="preserve"> </w:t>
      </w:r>
      <w:commentRangeEnd w:id="79"/>
      <w:r w:rsidR="004B691D">
        <w:rPr>
          <w:rStyle w:val="CommentReference"/>
        </w:rPr>
        <w:commentReference w:id="79"/>
      </w:r>
    </w:p>
    <w:p w14:paraId="2380D4B4" w14:textId="50DDFA62" w:rsidR="00036774" w:rsidRPr="002713C2" w:rsidRDefault="00A24153" w:rsidP="00553614">
      <w:pPr>
        <w:spacing w:line="480" w:lineRule="auto"/>
        <w:rPr>
          <w:b/>
          <w:bCs/>
          <w:sz w:val="28"/>
          <w:szCs w:val="28"/>
        </w:rPr>
      </w:pPr>
      <w:r w:rsidRPr="0080356A">
        <w:t xml:space="preserve">After </w:t>
      </w:r>
      <w:r w:rsidR="00CC06D5">
        <w:t>more than thirty</w:t>
      </w:r>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sidRPr="00CC0F02">
        <w:rPr>
          <w:rStyle w:val="FootnoteReference"/>
        </w:rPr>
        <w:footnoteReference w:id="38"/>
      </w:r>
      <w:r w:rsidR="00C220C6" w:rsidRPr="0080356A">
        <w:t xml:space="preserve"> </w:t>
      </w:r>
      <w:r w:rsidRPr="0080356A">
        <w:t>one in</w:t>
      </w:r>
      <w:r w:rsidR="00600CB5" w:rsidRPr="0080356A">
        <w:t xml:space="preserve"> North Caroli</w:t>
      </w:r>
      <w:r w:rsidR="00CB4C09" w:rsidRPr="0080356A">
        <w:t>na</w:t>
      </w:r>
      <w:r w:rsidR="00743F2E">
        <w:t>,</w:t>
      </w:r>
      <w:r w:rsidR="00646855" w:rsidRPr="00CC0F02">
        <w:rPr>
          <w:rStyle w:val="FootnoteReference"/>
        </w:rPr>
        <w:footnoteReference w:id="39"/>
      </w:r>
      <w:r w:rsidR="00CB4C09" w:rsidRPr="0080356A">
        <w:t xml:space="preserve"> </w:t>
      </w:r>
      <w:r w:rsidR="00600CB5" w:rsidRPr="0080356A">
        <w:t>and one in Marylan</w:t>
      </w:r>
      <w:r w:rsidR="009C5BB6" w:rsidRPr="0080356A">
        <w:t>d</w:t>
      </w:r>
      <w:r w:rsidR="00743F2E">
        <w:t>,</w:t>
      </w:r>
      <w:r w:rsidR="004F095B" w:rsidRPr="00CC0F02">
        <w:rPr>
          <w:rStyle w:val="FootnoteReference"/>
        </w:rPr>
        <w:footnoteReference w:id="40"/>
      </w:r>
      <w:r w:rsidR="009C5BB6" w:rsidRPr="0080356A">
        <w:t xml:space="preserve"> </w:t>
      </w:r>
      <w:r w:rsidR="00600CB5" w:rsidRPr="0080356A">
        <w:t xml:space="preserve">found proposed plans to be </w:t>
      </w:r>
      <w:r w:rsidR="00600CB5" w:rsidRPr="0080356A">
        <w:lastRenderedPageBreak/>
        <w:t>unconstitutional partisan gerrymanders.</w:t>
      </w:r>
      <w:r w:rsidR="00876ED8" w:rsidRPr="0080356A">
        <w:t xml:space="preserve"> </w:t>
      </w:r>
      <w:commentRangeStart w:id="82"/>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w:t>
      </w:r>
      <w:ins w:id="83" w:author="Jonathan Cervas" w:date="2022-12-22T14:12:00Z">
        <w:r w:rsidR="00E947C5" w:rsidRPr="00CC0F02">
          <w:rPr>
            <w:rStyle w:val="FootnoteReference"/>
          </w:rPr>
          <w:footnoteReference w:id="41"/>
        </w:r>
      </w:ins>
      <w:r w:rsidR="00600CB5" w:rsidRPr="0080356A">
        <w:t xml:space="preserve"> </w:t>
      </w:r>
      <w:commentRangeEnd w:id="82"/>
      <w:r w:rsidR="004B691D">
        <w:rPr>
          <w:rStyle w:val="CommentReference"/>
        </w:rPr>
        <w:commentReference w:id="82"/>
      </w:r>
    </w:p>
    <w:p w14:paraId="6BC37A60" w14:textId="762CCD07" w:rsidR="001F2B31" w:rsidRPr="0080356A" w:rsidRDefault="001F2B31" w:rsidP="00553614">
      <w:pPr>
        <w:spacing w:line="480" w:lineRule="auto"/>
      </w:pPr>
      <w:commentRangeStart w:id="85"/>
      <w:r w:rsidRPr="0080356A">
        <w:t>In a 5-4 opinion</w:t>
      </w:r>
      <w:r w:rsidR="00600CB5" w:rsidRPr="0080356A">
        <w:t xml:space="preserve"> in</w:t>
      </w:r>
      <w:r w:rsidR="00876ED8" w:rsidRPr="0080356A">
        <w:t xml:space="preserve"> </w:t>
      </w:r>
      <w:r w:rsidR="00600CB5" w:rsidRPr="0080356A">
        <w:rPr>
          <w:i/>
          <w:iCs/>
        </w:rPr>
        <w:t>Rucho</w:t>
      </w:r>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26367F">
        <w:t>.</w:t>
      </w:r>
      <w:ins w:id="86" w:author="Jonathan Cervas" w:date="2022-12-22T14:13:00Z">
        <w:r w:rsidR="0066397F" w:rsidRPr="00CC0F02">
          <w:rPr>
            <w:rStyle w:val="FootnoteReference"/>
          </w:rPr>
          <w:footnoteReference w:id="42"/>
        </w:r>
      </w:ins>
      <w:r w:rsidR="00876ED8" w:rsidRPr="0080356A">
        <w:t xml:space="preserve"> </w:t>
      </w:r>
      <w:commentRangeEnd w:id="85"/>
      <w:r w:rsidR="005F22F7">
        <w:rPr>
          <w:rStyle w:val="CommentReference"/>
        </w:rPr>
        <w:commentReference w:id="85"/>
      </w:r>
      <w:commentRangeStart w:id="88"/>
      <w:commentRangeStart w:id="89"/>
      <w:r w:rsidR="008E3B2E" w:rsidRPr="0080356A">
        <w:rPr>
          <w:i/>
          <w:iCs/>
        </w:rPr>
        <w:t>Bandemer</w:t>
      </w:r>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w:t>
      </w:r>
      <w:ins w:id="90" w:author="Jonathan Cervas" w:date="2022-12-22T14:14:00Z">
        <w:r w:rsidR="00BB6415" w:rsidRPr="00CC0F02">
          <w:rPr>
            <w:rStyle w:val="FootnoteReference"/>
          </w:rPr>
          <w:footnoteReference w:id="43"/>
        </w:r>
      </w:ins>
      <w:r w:rsidR="008E3B2E" w:rsidRPr="0080356A">
        <w:t xml:space="preserve"> </w:t>
      </w:r>
      <w:commentRangeEnd w:id="88"/>
      <w:r w:rsidR="005F22F7">
        <w:rPr>
          <w:rStyle w:val="CommentReference"/>
        </w:rPr>
        <w:commentReference w:id="88"/>
      </w:r>
      <w:commentRangeEnd w:id="89"/>
      <w:r w:rsidR="00BB6415">
        <w:rPr>
          <w:rStyle w:val="CommentReference"/>
        </w:rPr>
        <w:commentReference w:id="89"/>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sidRPr="00CC0F02">
        <w:rPr>
          <w:rStyle w:val="FootnoteReference"/>
        </w:rPr>
        <w:footnoteReference w:id="44"/>
      </w:r>
      <w:r w:rsidRPr="0080356A">
        <w:t xml:space="preserve"> </w:t>
      </w:r>
      <w:r w:rsidR="00915587" w:rsidRPr="0080356A">
        <w:t>In </w:t>
      </w:r>
      <w:r w:rsidR="00915587" w:rsidRPr="0080356A">
        <w:rPr>
          <w:i/>
          <w:iCs/>
        </w:rPr>
        <w:t>Rucho</w:t>
      </w:r>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sidRPr="00CC0F02">
        <w:rPr>
          <w:rStyle w:val="FootnoteReference"/>
        </w:rPr>
        <w:footnoteReference w:id="45"/>
      </w:r>
      <w:r w:rsidR="00915587" w:rsidRPr="0080356A">
        <w:t xml:space="preserve"> </w:t>
      </w:r>
      <w:r w:rsidR="00915587" w:rsidRPr="0080356A">
        <w:rPr>
          <w:i/>
          <w:iCs/>
        </w:rPr>
        <w:t>Rucho</w:t>
      </w:r>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sidRPr="00CC0F02">
        <w:rPr>
          <w:rStyle w:val="FootnoteReference"/>
        </w:rPr>
        <w:footnoteReference w:id="46"/>
      </w:r>
    </w:p>
    <w:p w14:paraId="71EBC414" w14:textId="097867AA" w:rsidR="00743F2E" w:rsidRPr="00B76379" w:rsidRDefault="008E3B2E" w:rsidP="00553614">
      <w:pPr>
        <w:spacing w:line="480" w:lineRule="auto"/>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r w:rsidR="00036774" w:rsidRPr="00036774">
        <w:rPr>
          <w:i/>
          <w:iCs/>
        </w:rPr>
        <w:t>Rucho</w:t>
      </w:r>
      <w:r w:rsidR="00036774">
        <w:t xml:space="preserve"> </w:t>
      </w:r>
      <w:r w:rsidRPr="0080356A">
        <w:t xml:space="preserve">was problematic in that it </w:t>
      </w:r>
      <w:r w:rsidR="001F2B31" w:rsidRPr="0080356A">
        <w:t>recognize</w:t>
      </w:r>
      <w:r w:rsidRPr="0080356A">
        <w:t>s</w:t>
      </w:r>
      <w:r w:rsidR="001F2B31" w:rsidRPr="0080356A">
        <w:t xml:space="preserve"> that “[e]</w:t>
      </w:r>
      <w:proofErr w:type="spellStart"/>
      <w:r w:rsidR="001F2B31" w:rsidRPr="0080356A">
        <w:t>xcessive</w:t>
      </w:r>
      <w:proofErr w:type="spellEnd"/>
      <w:r w:rsidR="001F2B31" w:rsidRPr="0080356A">
        <w:t xml:space="preserve"> partisanship in districting leads to results that reasonably seem unjust</w:t>
      </w:r>
      <w:proofErr w:type="gramStart"/>
      <w:r w:rsidR="001F2B31" w:rsidRPr="0080356A">
        <w:t>”,</w:t>
      </w:r>
      <w:proofErr w:type="gramEnd"/>
      <w:r w:rsidR="005C3881" w:rsidRPr="00CC0F02">
        <w:rPr>
          <w:rStyle w:val="FootnoteReference"/>
        </w:rPr>
        <w:footnoteReference w:id="47"/>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sidRPr="00CC0F02">
        <w:rPr>
          <w:rStyle w:val="FootnoteReference"/>
        </w:rPr>
        <w:footnoteReference w:id="48"/>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 xml:space="preserve">The </w:t>
      </w:r>
      <w:r w:rsidR="001F2B31" w:rsidRPr="0080356A">
        <w:lastRenderedPageBreak/>
        <w:t>majority</w:t>
      </w:r>
      <w:r w:rsidR="00821F43" w:rsidRPr="0080356A">
        <w:t xml:space="preserve"> </w:t>
      </w:r>
      <w:r w:rsidR="00821F43" w:rsidRPr="00252CF8">
        <w:t xml:space="preserve">opinion in </w:t>
      </w:r>
      <w:r w:rsidR="00915587" w:rsidRPr="00252CF8">
        <w:rPr>
          <w:i/>
          <w:iCs/>
        </w:rPr>
        <w:t>Rucho</w:t>
      </w:r>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sidRPr="00CC0F02">
        <w:rPr>
          <w:rStyle w:val="FootnoteReference"/>
        </w:rPr>
        <w:footnoteReference w:id="49"/>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representation</w:t>
      </w:r>
      <w:r w:rsidR="005C3881">
        <w:t>.</w:t>
      </w:r>
      <w:r w:rsidR="001F2B31" w:rsidRPr="0080356A">
        <w:t>”</w:t>
      </w:r>
      <w:r w:rsidR="005C3881" w:rsidRPr="00CC0F02">
        <w:rPr>
          <w:rStyle w:val="FootnoteReference"/>
        </w:rPr>
        <w:footnoteReference w:id="50"/>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8E59DE" w:rsidRPr="00CC0F02">
        <w:rPr>
          <w:rStyle w:val="FootnoteReference"/>
        </w:rPr>
        <w:footnoteReference w:id="51"/>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5F22F7" w:rsidRPr="00CC0F02">
        <w:rPr>
          <w:rStyle w:val="FootnoteReference"/>
        </w:rPr>
        <w:footnoteReference w:id="52"/>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5F22F7" w:rsidRPr="00CC0F02">
        <w:rPr>
          <w:rStyle w:val="FootnoteReference"/>
        </w:rPr>
        <w:footnoteReference w:id="53"/>
      </w:r>
    </w:p>
    <w:p w14:paraId="04DFB77C" w14:textId="72B52B04" w:rsidR="002C00FA" w:rsidRPr="0080356A" w:rsidRDefault="00CA3B06" w:rsidP="00553614">
      <w:pPr>
        <w:spacing w:line="480" w:lineRule="auto"/>
      </w:pPr>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r w:rsidR="00196B3A" w:rsidRPr="0080356A">
        <w:rPr>
          <w:i/>
          <w:iCs/>
        </w:rPr>
        <w:t>Rucho</w:t>
      </w:r>
      <w:r w:rsidR="00196B3A" w:rsidRPr="0080356A">
        <w:t xml:space="preserve"> </w:t>
      </w:r>
      <w:r w:rsidRPr="0080356A">
        <w:t xml:space="preserve">that no </w:t>
      </w:r>
      <w:r w:rsidRPr="0080356A">
        <w:lastRenderedPageBreak/>
        <w:t>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sidRPr="00CC0F02">
        <w:rPr>
          <w:rStyle w:val="FootnoteReference"/>
        </w:rPr>
        <w:footnoteReference w:id="54"/>
      </w:r>
      <w:r w:rsidR="00743F2E" w:rsidRPr="0080356A">
        <w:t xml:space="preserve"> </w:t>
      </w:r>
      <w:r w:rsidR="00743F2E" w:rsidRPr="004D563A">
        <w:rPr>
          <w:bCs/>
        </w:rPr>
        <w:t>while another did so post-</w:t>
      </w:r>
      <w:r w:rsidR="00743F2E" w:rsidRPr="002474A2">
        <w:rPr>
          <w:bCs/>
          <w:i/>
        </w:rPr>
        <w:t>Rucho</w:t>
      </w:r>
      <w:r w:rsidR="00743F2E" w:rsidRPr="004D563A">
        <w:rPr>
          <w:bCs/>
        </w:rPr>
        <w:t>.</w:t>
      </w:r>
      <w:r w:rsidR="004D563A" w:rsidRPr="00CC0F02">
        <w:rPr>
          <w:rStyle w:val="FootnoteReference"/>
        </w:rPr>
        <w:footnoteReference w:id="55"/>
      </w:r>
    </w:p>
    <w:p w14:paraId="352F6952" w14:textId="128F0305" w:rsidR="001F2B31" w:rsidRPr="0080356A" w:rsidRDefault="00783838" w:rsidP="00553614">
      <w:pPr>
        <w:spacing w:line="480" w:lineRule="auto"/>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AB33B8" w:rsidRPr="00CC0F02">
        <w:rPr>
          <w:rStyle w:val="FootnoteReference"/>
        </w:rPr>
        <w:footnoteReference w:id="56"/>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r w:rsidR="00B80E49" w:rsidRPr="0080356A">
        <w:rPr>
          <w:i/>
          <w:iCs/>
        </w:rPr>
        <w:t>Rucho</w:t>
      </w:r>
      <w:r w:rsidR="00B80E49" w:rsidRPr="0080356A">
        <w:t>.</w:t>
      </w:r>
      <w:r w:rsidR="00521D1F" w:rsidRPr="00CC0F02">
        <w:rPr>
          <w:rStyle w:val="FootnoteReference"/>
        </w:rPr>
        <w:footnoteReference w:id="57"/>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p>
    <w:p w14:paraId="548F4B01" w14:textId="130D866B" w:rsidR="00076504" w:rsidRPr="0080356A" w:rsidRDefault="00CE6272" w:rsidP="00553614">
      <w:pPr>
        <w:spacing w:line="480" w:lineRule="auto"/>
      </w:pPr>
      <w:commentRangeStart w:id="92"/>
      <w:r w:rsidRPr="0080356A">
        <w:t>In Florida there was ex</w:t>
      </w:r>
      <w:r w:rsidR="002C00FA" w:rsidRPr="0080356A">
        <w:t>p</w:t>
      </w:r>
      <w:r w:rsidRPr="0080356A">
        <w:t>licit state constitutional language about the permissible role of partisanship in redistricting.</w:t>
      </w:r>
      <w:ins w:id="93" w:author="Jonathan Cervas" w:date="2022-12-22T14:15:00Z">
        <w:r w:rsidR="009129B0" w:rsidRPr="00CC0F02">
          <w:rPr>
            <w:rStyle w:val="FootnoteReference"/>
          </w:rPr>
          <w:footnoteReference w:id="58"/>
        </w:r>
      </w:ins>
      <w:r w:rsidRPr="0080356A">
        <w:t xml:space="preserve"> </w:t>
      </w:r>
      <w:commentRangeEnd w:id="92"/>
      <w:r w:rsidR="00AB33B8">
        <w:rPr>
          <w:rStyle w:val="CommentReference"/>
        </w:rPr>
        <w:commentReference w:id="92"/>
      </w:r>
      <w:r w:rsidR="00076504" w:rsidRPr="0080356A">
        <w:t xml:space="preserve">In </w:t>
      </w:r>
      <w:r w:rsidRPr="0080356A">
        <w:t xml:space="preserve">Pennsylvania </w:t>
      </w:r>
      <w:r w:rsidR="003E4989" w:rsidRPr="003E4989">
        <w:t xml:space="preserve">the Pennsylvania Supreme Court expressly </w:t>
      </w:r>
      <w:r w:rsidR="003E4989" w:rsidRPr="003E4989">
        <w:lastRenderedPageBreak/>
        <w:t>recognized that partisan gerrymandering is a justiciable violation of the Free and Equal Elections Clause</w:t>
      </w:r>
      <w:r w:rsidR="000F0A98">
        <w:t>.</w:t>
      </w:r>
      <w:r w:rsidR="000F0A98" w:rsidRPr="00CC0F02">
        <w:rPr>
          <w:rStyle w:val="FootnoteReference"/>
        </w:rPr>
        <w:footnoteReference w:id="59"/>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sidRPr="00CC0F02">
        <w:rPr>
          <w:rStyle w:val="FootnoteReference"/>
        </w:rPr>
        <w:footnoteReference w:id="60"/>
      </w:r>
      <w:r w:rsidR="00076504" w:rsidRPr="0080356A">
        <w:t xml:space="preserve"> </w:t>
      </w:r>
    </w:p>
    <w:p w14:paraId="47B5D2CA" w14:textId="6235B48E" w:rsidR="00ED4FA2" w:rsidRPr="0080356A" w:rsidRDefault="002C5684" w:rsidP="00553614">
      <w:pPr>
        <w:spacing w:line="480" w:lineRule="auto"/>
      </w:pPr>
      <w:commentRangeStart w:id="94"/>
      <w:commentRangeStart w:id="95"/>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redraw the map.</w:t>
      </w:r>
      <w:ins w:id="96" w:author="Jonathan Cervas" w:date="2022-12-22T14:30:00Z">
        <w:r w:rsidR="00BD6292" w:rsidRPr="00CC0F02">
          <w:rPr>
            <w:rStyle w:val="FootnoteReference"/>
          </w:rPr>
          <w:footnoteReference w:id="61"/>
        </w:r>
      </w:ins>
      <w:r w:rsidRPr="0080356A">
        <w:t xml:space="preserve"> In Florida, the legislature was permitted to offer a new plan after an initial plan had been rejected.</w:t>
      </w:r>
      <w:commentRangeEnd w:id="94"/>
      <w:r w:rsidR="00AB33B8">
        <w:rPr>
          <w:rStyle w:val="CommentReference"/>
        </w:rPr>
        <w:commentReference w:id="94"/>
      </w:r>
      <w:commentRangeEnd w:id="95"/>
      <w:r w:rsidR="00B53F65">
        <w:rPr>
          <w:rStyle w:val="CommentReference"/>
        </w:rPr>
        <w:commentReference w:id="95"/>
      </w:r>
      <w:r w:rsidRPr="0080356A">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sidRPr="00CC0F02">
        <w:rPr>
          <w:rStyle w:val="FootnoteReference"/>
        </w:rPr>
        <w:footnoteReference w:id="62"/>
      </w:r>
      <w:r w:rsidR="00DC0C53">
        <w:t xml:space="preserve"> </w:t>
      </w:r>
      <w:r w:rsidRPr="0080356A">
        <w:t>The North Carolina court issued a preliminary injunction on November 20, 201</w:t>
      </w:r>
      <w:r w:rsidR="002B2318">
        <w:t>9</w:t>
      </w:r>
      <w:r w:rsidR="001D2B4E">
        <w:t>,</w:t>
      </w:r>
      <w:r w:rsidR="002B2318" w:rsidRPr="00CC0F02">
        <w:rPr>
          <w:rStyle w:val="FootnoteReference"/>
        </w:rPr>
        <w:footnoteReference w:id="63"/>
      </w:r>
      <w:r w:rsidRPr="0080356A">
        <w:t xml:space="preserve"> but it remanded to the legislature the first right to remedy the violation,</w:t>
      </w:r>
      <w:r w:rsidRPr="00CC0F02">
        <w:rPr>
          <w:rStyle w:val="FootnoteReference"/>
        </w:rPr>
        <w:footnoteReference w:id="64"/>
      </w:r>
      <w:r w:rsidR="00876ED8" w:rsidRPr="0080356A">
        <w:t xml:space="preserve"> </w:t>
      </w:r>
      <w:r w:rsidRPr="0080356A">
        <w:t>and accepted the revised legislative map for use in 2020.</w:t>
      </w:r>
      <w:r w:rsidRPr="00CC0F02">
        <w:rPr>
          <w:rStyle w:val="FootnoteReference"/>
        </w:rPr>
        <w:footnoteReference w:id="65"/>
      </w:r>
    </w:p>
    <w:p w14:paraId="345105B6" w14:textId="566469E3" w:rsidR="002660E0" w:rsidRDefault="002660E0" w:rsidP="00553614">
      <w:pPr>
        <w:pStyle w:val="Heading2"/>
        <w:spacing w:line="480" w:lineRule="auto"/>
      </w:pPr>
      <w:bookmarkStart w:id="100" w:name="_Toc122821263"/>
      <w:r w:rsidRPr="002660E0">
        <w:lastRenderedPageBreak/>
        <w:t xml:space="preserve">The 2020 Redistricting Round: Institutions </w:t>
      </w:r>
      <w:r>
        <w:t>a</w:t>
      </w:r>
      <w:r w:rsidRPr="002660E0">
        <w:t>nd Context</w:t>
      </w:r>
      <w:bookmarkEnd w:id="100"/>
    </w:p>
    <w:p w14:paraId="3C0E4870" w14:textId="1F525343" w:rsidR="009157F3" w:rsidRPr="0080356A" w:rsidRDefault="00F306C2" w:rsidP="00553614">
      <w:pPr>
        <w:spacing w:line="480" w:lineRule="auto"/>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553614">
      <w:pPr>
        <w:spacing w:line="480" w:lineRule="auto"/>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553614">
      <w:pPr>
        <w:spacing w:line="480" w:lineRule="auto"/>
      </w:pPr>
    </w:p>
    <w:p w14:paraId="3C8F9C59" w14:textId="69F43C5A" w:rsidR="00ED01E2" w:rsidRDefault="00ED01E2" w:rsidP="00553614">
      <w:pPr>
        <w:pStyle w:val="ListParagraph"/>
        <w:numPr>
          <w:ilvl w:val="0"/>
          <w:numId w:val="12"/>
        </w:numPr>
        <w:spacing w:line="480" w:lineRule="auto"/>
        <w:ind w:firstLine="0"/>
      </w:pPr>
      <w:r>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sidRPr="00CC0F02">
        <w:rPr>
          <w:rStyle w:val="FootnoteReference"/>
        </w:rPr>
        <w:footnoteReference w:id="66"/>
      </w:r>
      <w:r w:rsidRPr="0080356A">
        <w:t xml:space="preserve"> There are now </w:t>
      </w:r>
      <w:r>
        <w:t>eleven</w:t>
      </w:r>
      <w:r w:rsidRPr="0080356A">
        <w:t xml:space="preserve"> states</w:t>
      </w:r>
      <w:r w:rsidRPr="00CC0F02">
        <w:rPr>
          <w:rStyle w:val="FootnoteReference"/>
        </w:rPr>
        <w:footnoteReference w:id="67"/>
      </w:r>
      <w:r w:rsidRPr="0080356A">
        <w:t xml:space="preserve"> in which primary responsibility to draw Congressional districts is in the hands of commissions.</w:t>
      </w:r>
      <w:bookmarkStart w:id="101" w:name="_Ref122704324"/>
      <w:r w:rsidRPr="00CC0F02">
        <w:rPr>
          <w:rStyle w:val="FootnoteReference"/>
        </w:rPr>
        <w:footnoteReference w:id="68"/>
      </w:r>
      <w:bookmarkEnd w:id="101"/>
    </w:p>
    <w:p w14:paraId="441D0A17" w14:textId="688EA37E" w:rsidR="00990EA4" w:rsidRPr="0080356A" w:rsidRDefault="0067315F" w:rsidP="00553614">
      <w:pPr>
        <w:pStyle w:val="ListParagraph"/>
        <w:numPr>
          <w:ilvl w:val="0"/>
          <w:numId w:val="12"/>
        </w:numPr>
        <w:spacing w:line="480" w:lineRule="auto"/>
        <w:ind w:firstLine="0"/>
      </w:pPr>
      <w:r>
        <w:lastRenderedPageBreak/>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w:t>
      </w:r>
      <w:r w:rsidR="00D11FAE">
        <w:t>fourteen</w:t>
      </w:r>
      <w:r w:rsidR="00D11FAE" w:rsidRPr="0080356A">
        <w:t xml:space="preserve"> </w:t>
      </w:r>
      <w:r w:rsidRPr="0080356A">
        <w:t>states had in their constitution some prohibition on political gerrymanderin</w:t>
      </w:r>
      <w:r>
        <w:t>g.</w:t>
      </w:r>
      <w:r w:rsidRPr="00CC0F02">
        <w:rPr>
          <w:rStyle w:val="FootnoteReference"/>
        </w:rPr>
        <w:footnoteReference w:id="69"/>
      </w:r>
      <w:r w:rsidR="00752D69">
        <w:t xml:space="preserve"> </w:t>
      </w:r>
      <w:r w:rsidR="00DD0CF1">
        <w:t xml:space="preserve">As far as we are aware only Delaware and Hawaii had </w:t>
      </w:r>
      <w:r w:rsidR="00AE6D75">
        <w:t xml:space="preserve">such </w:t>
      </w:r>
      <w:r w:rsidR="00DD0CF1">
        <w:t>provisions prior to the 2010 cycle.</w:t>
      </w:r>
      <w:r w:rsidR="00D11FAE" w:rsidRPr="00CC0F02">
        <w:rPr>
          <w:rStyle w:val="FootnoteReference"/>
        </w:rPr>
        <w:footnoteReference w:id="70"/>
      </w:r>
      <w:r w:rsidR="00DD0CF1">
        <w:t xml:space="preserve"> </w:t>
      </w:r>
      <w:r>
        <w:t>Florida added such a prohibition in the 2010 round</w:t>
      </w:r>
      <w:r w:rsidR="00C13BF1">
        <w:t>.</w:t>
      </w:r>
      <w:r w:rsidRPr="00CC0F02">
        <w:rPr>
          <w:rStyle w:val="FootnoteReference"/>
        </w:rPr>
        <w:footnoteReference w:id="71"/>
      </w:r>
      <w:r>
        <w:t xml:space="preserve"> </w:t>
      </w:r>
    </w:p>
    <w:p w14:paraId="0969EB7C" w14:textId="77777777" w:rsidR="00124C9A" w:rsidRPr="002474A2" w:rsidRDefault="00124C9A" w:rsidP="00553614">
      <w:pPr>
        <w:pStyle w:val="ListParagraph"/>
        <w:numPr>
          <w:ilvl w:val="0"/>
          <w:numId w:val="12"/>
        </w:numPr>
        <w:spacing w:line="480" w:lineRule="auto"/>
        <w:rPr>
          <w:i/>
          <w:iCs/>
        </w:rPr>
      </w:pPr>
      <w:r w:rsidRPr="0080356A">
        <w:t xml:space="preserve">The </w:t>
      </w:r>
      <w:r>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 While </w:t>
      </w:r>
      <w:r>
        <w:t>the Court</w:t>
      </w:r>
      <w:r w:rsidRPr="0080356A">
        <w:t xml:space="preserve"> asserted that the federal judiciary </w:t>
      </w:r>
      <w:r w:rsidRPr="0080356A">
        <w:lastRenderedPageBreak/>
        <w:t xml:space="preserve">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CC0F02">
        <w:rPr>
          <w:rStyle w:val="FootnoteReference"/>
        </w:rPr>
        <w:footnoteReference w:id="72"/>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CC0F02">
        <w:rPr>
          <w:rStyle w:val="FootnoteReference"/>
        </w:rPr>
        <w:footnoteReference w:id="73"/>
      </w:r>
      <w:r w:rsidRPr="0080356A">
        <w:t xml:space="preserve"> The Court also note</w:t>
      </w:r>
      <w:r>
        <w:t>d</w:t>
      </w:r>
      <w:r w:rsidRPr="0080356A">
        <w:t xml:space="preserve"> that Congress can use the Election Clause to reform the redistricting process</w:t>
      </w:r>
      <w:r w:rsidRPr="0068638F">
        <w:t>.</w:t>
      </w:r>
      <w:r w:rsidRPr="00CC0F02">
        <w:rPr>
          <w:rStyle w:val="FootnoteReference"/>
        </w:rPr>
        <w:footnoteReference w:id="74"/>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CC0F02">
        <w:rPr>
          <w:rStyle w:val="FootnoteReference"/>
        </w:rPr>
        <w:footnoteReference w:id="75"/>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25B3F24B" w:rsidR="00432C23" w:rsidRDefault="006E34B9" w:rsidP="00553614">
      <w:pPr>
        <w:pStyle w:val="ListParagraph"/>
        <w:numPr>
          <w:ilvl w:val="0"/>
          <w:numId w:val="12"/>
        </w:numPr>
        <w:spacing w:line="480" w:lineRule="auto"/>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w:t>
      </w:r>
      <w:r w:rsidR="00D11FAE">
        <w:t>twenty-</w:t>
      </w:r>
      <w:r w:rsidRPr="0080356A">
        <w:t xml:space="preserve">states have constitutional language, such as that requiring </w:t>
      </w:r>
      <w:r w:rsidR="00990EA4" w:rsidRPr="0080356A">
        <w:t xml:space="preserve">elections to be </w:t>
      </w:r>
      <w:r w:rsidRPr="0080356A">
        <w:t>“Free</w:t>
      </w:r>
      <w:proofErr w:type="gramStart"/>
      <w:r w:rsidRPr="0080356A">
        <w:t>”,</w:t>
      </w:r>
      <w:proofErr w:type="gramEnd"/>
      <w:r w:rsidRPr="0080356A">
        <w:t xml:space="preserve"> “Free and Open”, or “Free and Equal”</w:t>
      </w:r>
      <w:ins w:id="102" w:author="Seth Corwin" w:date="2022-12-11T21:05:00Z">
        <w:r w:rsidR="00D11FAE">
          <w:t>.</w:t>
        </w:r>
      </w:ins>
      <w:r w:rsidR="00AB3EEF" w:rsidRPr="00CC0F02">
        <w:rPr>
          <w:rStyle w:val="FootnoteReference"/>
        </w:rPr>
        <w:footnoteReference w:id="76"/>
      </w:r>
      <w:r w:rsidRPr="0080356A">
        <w:t xml:space="preserve"> </w:t>
      </w:r>
      <w:commentRangeStart w:id="107"/>
      <w:r w:rsidRPr="0080356A">
        <w:t xml:space="preserve">The Pennsylvania </w:t>
      </w:r>
      <w:r w:rsidRPr="0080356A">
        <w:lastRenderedPageBreak/>
        <w:t xml:space="preserve">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ins w:id="108" w:author="Jonathan Cervas" w:date="2022-12-22T14:34:00Z">
        <w:r w:rsidR="0059022C" w:rsidRPr="00CC0F02">
          <w:rPr>
            <w:rStyle w:val="FootnoteReference"/>
          </w:rPr>
          <w:footnoteReference w:id="77"/>
        </w:r>
      </w:ins>
      <w:r w:rsidR="00876ED8" w:rsidRPr="0080356A">
        <w:t xml:space="preserve"> </w:t>
      </w:r>
      <w:commentRangeEnd w:id="107"/>
      <w:r w:rsidR="00D11FAE">
        <w:rPr>
          <w:rStyle w:val="CommentReference"/>
        </w:rPr>
        <w:commentReference w:id="107"/>
      </w:r>
    </w:p>
    <w:p w14:paraId="7AFA79BF" w14:textId="0C3B7FF0" w:rsidR="00732751" w:rsidRDefault="00D53CD2" w:rsidP="00553614">
      <w:pPr>
        <w:pStyle w:val="ListParagraph"/>
        <w:numPr>
          <w:ilvl w:val="0"/>
          <w:numId w:val="12"/>
        </w:numPr>
        <w:spacing w:line="480" w:lineRule="auto"/>
      </w:pPr>
      <w:r>
        <w:t>In</w:t>
      </w:r>
      <w:r w:rsidRPr="0080356A">
        <w:t xml:space="preserve"> the post-</w:t>
      </w:r>
      <w:r w:rsidRPr="00732751">
        <w:rPr>
          <w:i/>
          <w:iCs/>
        </w:rPr>
        <w:t xml:space="preserve">Baker v. </w:t>
      </w:r>
      <w:proofErr w:type="spellStart"/>
      <w:r w:rsidRPr="00732751">
        <w:rPr>
          <w:i/>
          <w:iCs/>
        </w:rPr>
        <w:t>Carr</w:t>
      </w:r>
      <w:proofErr w:type="spellEnd"/>
      <w:r w:rsidRPr="00CC0F02">
        <w:rPr>
          <w:rStyle w:val="FootnoteReference"/>
        </w:rPr>
        <w:footnoteReference w:id="78"/>
      </w:r>
      <w:r w:rsidRPr="00530C21">
        <w:t xml:space="preserve"> </w:t>
      </w:r>
      <w:r w:rsidRPr="0080356A">
        <w:t>decades</w:t>
      </w:r>
      <w:r>
        <w:t>, state governments were largely under divided control.</w:t>
      </w:r>
      <w:r w:rsidR="00D11FAE" w:rsidRPr="00CC0F02">
        <w:rPr>
          <w:rStyle w:val="FootnoteReference"/>
        </w:rPr>
        <w:footnoteReference w:id="79"/>
      </w:r>
      <w:r>
        <w:t xml:space="preserve"> Even when the government was not divided, there was much more crossover voting such that voters would split their ballots between parties.</w:t>
      </w:r>
      <w:r w:rsidR="00D11FAE" w:rsidRPr="00CC0F02">
        <w:rPr>
          <w:rStyle w:val="FootnoteReference"/>
        </w:rPr>
        <w:footnoteReference w:id="80"/>
      </w:r>
      <w:r>
        <w:t xml:space="preserve"> Trifecta government</w:t>
      </w:r>
      <w:r w:rsidRPr="0080356A">
        <w:t xml:space="preserve"> </w:t>
      </w:r>
      <w:r>
        <w:t>has increased over time, especially as states have realigned after the Solid South transitioned from Democratic control to Republican control</w:t>
      </w:r>
      <w:ins w:id="110" w:author="Seth Corwin" w:date="2022-12-11T21:07:00Z">
        <w:r w:rsidR="00D11FAE">
          <w:t>.</w:t>
        </w:r>
      </w:ins>
      <w:r w:rsidRPr="00CC0F02">
        <w:rPr>
          <w:rStyle w:val="FootnoteReference"/>
        </w:rPr>
        <w:footnoteReference w:id="81"/>
      </w:r>
      <w:r>
        <w:t xml:space="preserve"> </w:t>
      </w:r>
    </w:p>
    <w:p w14:paraId="5D2EF2E4" w14:textId="10E565A6" w:rsidR="00D26733" w:rsidRPr="00B02412" w:rsidRDefault="00CA24D8" w:rsidP="00553614">
      <w:pPr>
        <w:pStyle w:val="ListParagraph"/>
        <w:spacing w:line="480" w:lineRule="auto"/>
        <w:ind w:left="360" w:firstLine="0"/>
      </w:pPr>
      <w:commentRangeStart w:id="112"/>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commentRangeEnd w:id="112"/>
      <w:r w:rsidR="00D11FAE">
        <w:rPr>
          <w:rStyle w:val="CommentReference"/>
        </w:rPr>
        <w:commentReference w:id="112"/>
      </w:r>
      <w:r w:rsidR="00746BE3">
        <w:t>.</w:t>
      </w:r>
      <w:ins w:id="113" w:author="Jonathan Cervas" w:date="2022-12-22T14:35:00Z">
        <w:r w:rsidR="001C2A67" w:rsidRPr="00CC0F02">
          <w:rPr>
            <w:rStyle w:val="FootnoteReference"/>
          </w:rPr>
          <w:footnoteReference w:id="82"/>
        </w:r>
      </w:ins>
      <w:r w:rsidR="0095686A">
        <w:t xml:space="preserve"> </w:t>
      </w:r>
      <w:r w:rsidR="00980263">
        <w:t>However, this advantage in places where Republicans controlled the process declined in the 2020 round.</w:t>
      </w:r>
      <w:r w:rsidR="00BD164A" w:rsidRPr="00CC0F02">
        <w:rPr>
          <w:rStyle w:val="FootnoteReference"/>
        </w:rPr>
        <w:footnoteReference w:id="83"/>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w:t>
      </w:r>
      <w:r w:rsidR="00EB55E6">
        <w:lastRenderedPageBreak/>
        <w:t xml:space="preserve">Democrats in </w:t>
      </w:r>
      <w:r w:rsidR="00B42EAE">
        <w:t>two</w:t>
      </w:r>
      <w:r w:rsidR="00EB55E6">
        <w:t xml:space="preserve"> additional state</w:t>
      </w:r>
      <w:r w:rsidR="00B42EAE">
        <w:t>s</w:t>
      </w:r>
      <w:r w:rsidR="00EB55E6">
        <w:t>,</w:t>
      </w:r>
      <w:r w:rsidR="00163405" w:rsidRPr="00CC0F02">
        <w:rPr>
          <w:rStyle w:val="FootnoteReference"/>
        </w:rPr>
        <w:footnoteReference w:id="84"/>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sidRPr="00CC0F02">
        <w:rPr>
          <w:rStyle w:val="FootnoteReference"/>
        </w:rPr>
        <w:footnoteReference w:id="85"/>
      </w:r>
      <w:r w:rsidR="00752D69">
        <w:t xml:space="preserve">   </w:t>
      </w:r>
    </w:p>
    <w:p w14:paraId="0E477869" w14:textId="5AF39D20" w:rsidR="00B770E6" w:rsidRDefault="009507A0" w:rsidP="00553614">
      <w:pPr>
        <w:pStyle w:val="ListParagraph"/>
        <w:numPr>
          <w:ilvl w:val="0"/>
          <w:numId w:val="12"/>
        </w:numPr>
        <w:spacing w:line="480" w:lineRule="auto"/>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rsidR="001E48C2" w:rsidRPr="00CC0F02">
        <w:rPr>
          <w:rStyle w:val="FootnoteReference"/>
        </w:rPr>
        <w:footnoteReference w:id="86"/>
      </w:r>
      <w:r w:rsidRPr="0080356A">
        <w:t xml:space="preserve"> On the other hand, politics is more competitive (for the presidency, control of the Senate, and control of the U.S. House of Representatives) than at any time in the previous 130 years.</w:t>
      </w:r>
      <w:r w:rsidR="001E48C2" w:rsidRPr="00CC0F02">
        <w:rPr>
          <w:rStyle w:val="FootnoteReference"/>
        </w:rPr>
        <w:footnoteReference w:id="87"/>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54D79822" w:rsidR="001937CC" w:rsidRDefault="00D26733" w:rsidP="00553614">
      <w:pPr>
        <w:pStyle w:val="ListParagraph"/>
        <w:numPr>
          <w:ilvl w:val="0"/>
          <w:numId w:val="12"/>
        </w:numPr>
        <w:spacing w:line="480" w:lineRule="auto"/>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xml:space="preserve">, state courts were somewhat more Democratic than state </w:t>
      </w:r>
      <w:r w:rsidRPr="0080356A">
        <w:lastRenderedPageBreak/>
        <w:t>legislatures</w:t>
      </w:r>
      <w:r w:rsidR="00DA3FCC">
        <w:t>.</w:t>
      </w:r>
      <w:r w:rsidR="00903C7C">
        <w:t xml:space="preserve"> </w:t>
      </w:r>
      <w:commentRangeStart w:id="115"/>
      <w:r w:rsidR="00903C7C">
        <w:t>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w:t>
      </w:r>
      <w:ins w:id="116" w:author="Jonathan Cervas" w:date="2022-12-22T15:40:00Z">
        <w:r w:rsidR="000F676D" w:rsidRPr="00CC0F02">
          <w:rPr>
            <w:rStyle w:val="FootnoteReference"/>
          </w:rPr>
          <w:footnoteReference w:id="88"/>
        </w:r>
      </w:ins>
      <w:r w:rsidRPr="0080356A">
        <w:t>, the state court might, by a divided vote, nonetheless end up rejecting that map as unconstitutional.</w:t>
      </w:r>
      <w:r w:rsidR="001A2244" w:rsidRPr="00CC0F02">
        <w:rPr>
          <w:rStyle w:val="FootnoteReference"/>
        </w:rPr>
        <w:footnoteReference w:id="89"/>
      </w:r>
      <w:commentRangeEnd w:id="115"/>
      <w:r w:rsidR="00A035A2">
        <w:rPr>
          <w:rStyle w:val="CommentReference"/>
        </w:rPr>
        <w:commentReference w:id="115"/>
      </w:r>
    </w:p>
    <w:p w14:paraId="2A04AD81" w14:textId="6544F34A" w:rsidR="00DB7211" w:rsidRDefault="001C6936" w:rsidP="00553614">
      <w:pPr>
        <w:pStyle w:val="ListParagraph"/>
        <w:numPr>
          <w:ilvl w:val="0"/>
          <w:numId w:val="12"/>
        </w:numPr>
        <w:spacing w:line="480" w:lineRule="auto"/>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sidRPr="00CC0F02">
        <w:rPr>
          <w:rStyle w:val="FootnoteReference"/>
        </w:rPr>
        <w:footnoteReference w:id="90"/>
      </w:r>
      <w:r>
        <w:t xml:space="preserve"> </w:t>
      </w:r>
      <w:commentRangeStart w:id="119"/>
      <w:r>
        <w:t>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sidRPr="00CC0F02">
        <w:rPr>
          <w:rStyle w:val="FootnoteReference"/>
        </w:rPr>
        <w:footnoteReference w:id="91"/>
      </w:r>
      <w:r w:rsidRPr="0080356A">
        <w:t xml:space="preserve"> </w:t>
      </w:r>
      <w:commentRangeEnd w:id="119"/>
      <w:r w:rsidR="00A035A2">
        <w:rPr>
          <w:rStyle w:val="CommentReference"/>
        </w:rPr>
        <w:commentReference w:id="119"/>
      </w:r>
      <w:r w:rsidRPr="0080356A">
        <w:t>This delay had consequences for how the redistricting process played out</w:t>
      </w:r>
      <w:r w:rsidR="00C24A48">
        <w:t xml:space="preserve">. </w:t>
      </w:r>
      <w:commentRangeStart w:id="122"/>
      <w:commentRangeStart w:id="123"/>
      <w:r w:rsidR="00C24A48">
        <w:t>For instance, the delay meant that the time between enactment of a plan and primary elections were shortened.</w:t>
      </w:r>
      <w:ins w:id="124" w:author="Jonathan Cervas" w:date="2022-12-22T15:49:00Z">
        <w:r w:rsidR="000A3B79" w:rsidRPr="00CC0F02">
          <w:rPr>
            <w:rStyle w:val="FootnoteReference"/>
          </w:rPr>
          <w:footnoteReference w:id="92"/>
        </w:r>
      </w:ins>
      <w:r w:rsidR="00C24A48">
        <w:t xml:space="preserve"> Pertinent to our current discussion, </w:t>
      </w:r>
      <w:r w:rsidR="00C24A48">
        <w:lastRenderedPageBreak/>
        <w:t xml:space="preserve">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commentRangeEnd w:id="122"/>
      <w:r w:rsidR="00A035A2">
        <w:rPr>
          <w:rStyle w:val="CommentReference"/>
        </w:rPr>
        <w:commentReference w:id="122"/>
      </w:r>
      <w:commentRangeEnd w:id="123"/>
      <w:r w:rsidR="007D5EC8">
        <w:rPr>
          <w:rStyle w:val="CommentReference"/>
        </w:rPr>
        <w:commentReference w:id="123"/>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r w:rsidR="00A035A2">
        <w:t>twelve</w:t>
      </w:r>
      <w:r w:rsidR="00E72A24" w:rsidRPr="009B652D">
        <w:t>.</w:t>
      </w:r>
    </w:p>
    <w:p w14:paraId="555C0C33" w14:textId="712EB946" w:rsidR="005936F2" w:rsidRDefault="00C64E8A" w:rsidP="00553614">
      <w:pPr>
        <w:pStyle w:val="ListParagraph"/>
        <w:numPr>
          <w:ilvl w:val="0"/>
          <w:numId w:val="12"/>
        </w:numPr>
        <w:spacing w:line="480" w:lineRule="auto"/>
      </w:pPr>
      <w:r w:rsidRPr="009C73A3">
        <w:rPr>
          <w:szCs w:val="24"/>
        </w:rPr>
        <w:t xml:space="preserve">The Supreme Court’s gutting of Section </w:t>
      </w:r>
      <w:ins w:id="126" w:author="Seth Corwin" w:date="2022-12-11T21:26:00Z">
        <w:r w:rsidR="00A035A2">
          <w:rPr>
            <w:szCs w:val="24"/>
          </w:rPr>
          <w:t>Five</w:t>
        </w:r>
      </w:ins>
      <w:r w:rsidRPr="009C73A3">
        <w:rPr>
          <w:szCs w:val="24"/>
        </w:rPr>
        <w:t xml:space="preserve"> of the Voting Rights Act in</w:t>
      </w:r>
      <w:r w:rsidR="001B59B9" w:rsidRPr="009C73A3">
        <w:rPr>
          <w:szCs w:val="24"/>
        </w:rPr>
        <w:t xml:space="preserve"> </w:t>
      </w:r>
      <w:r w:rsidR="004B6F05" w:rsidRPr="004B6F05">
        <w:rPr>
          <w:i/>
          <w:iCs/>
        </w:rPr>
        <w:t>Shelby County. v. Holder</w:t>
      </w:r>
      <w:r w:rsidR="001B59B9" w:rsidRPr="00CC0F02">
        <w:rPr>
          <w:rStyle w:val="FootnoteReference"/>
        </w:rPr>
        <w:footnoteReference w:id="93"/>
      </w:r>
      <w:r w:rsidR="004B6F05" w:rsidRPr="00A35BE3">
        <w:t xml:space="preserve"> </w:t>
      </w:r>
      <w:r w:rsidR="004B6F05" w:rsidRPr="004B6F05">
        <w:t>represents a radical turn from the previous five decades of redistricting</w:t>
      </w:r>
      <w:r w:rsidR="004B6F05" w:rsidRPr="009E2F11">
        <w:t>.</w:t>
      </w:r>
      <w:r w:rsidR="00A035A2" w:rsidRPr="00CC0F02">
        <w:rPr>
          <w:rStyle w:val="FootnoteReference"/>
        </w:rPr>
        <w:footnoteReference w:id="94"/>
      </w:r>
      <w:r w:rsidR="004B6F05" w:rsidRPr="004B6F05">
        <w:rPr>
          <w:rStyle w:val="FootnoteReference"/>
          <w:szCs w:val="24"/>
        </w:rPr>
        <w:t xml:space="preserve"> </w:t>
      </w:r>
      <w:r w:rsidR="004B6F05" w:rsidRPr="004B6F05">
        <w:t xml:space="preserve">Section </w:t>
      </w:r>
      <w:ins w:id="127" w:author="Seth Corwin" w:date="2022-12-11T21:27:00Z">
        <w:r w:rsidR="00A035A2">
          <w:t xml:space="preserve">Five </w:t>
        </w:r>
      </w:ins>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CC0F02">
        <w:rPr>
          <w:rStyle w:val="FootnoteReference"/>
        </w:rPr>
        <w:footnoteReference w:id="95"/>
      </w:r>
      <w:r w:rsidR="004B6F05" w:rsidRPr="004B6F05">
        <w:t xml:space="preserve"> The trigger clause for Section </w:t>
      </w:r>
      <w:ins w:id="128" w:author="Seth Corwin" w:date="2022-12-11T21:27:00Z">
        <w:r w:rsidR="00A035A2">
          <w:t>Five</w:t>
        </w:r>
        <w:r w:rsidR="00A035A2" w:rsidRPr="004B6F05">
          <w:t xml:space="preserve"> </w:t>
        </w:r>
      </w:ins>
      <w:r w:rsidR="004B6F05" w:rsidRPr="004B6F05">
        <w:t>was held to rely on outdated data (voter turnout by race) to identify which states (or portions of states) would come under preclearance scrutiny</w:t>
      </w:r>
      <w:ins w:id="129" w:author="Seth Corwin" w:date="2022-12-11T21:29:00Z">
        <w:r w:rsidR="00A035A2">
          <w:t>.</w:t>
        </w:r>
      </w:ins>
      <w:r w:rsidR="004B6F05" w:rsidRPr="00CC0F02">
        <w:rPr>
          <w:rStyle w:val="FootnoteReference"/>
        </w:rPr>
        <w:footnoteReference w:id="96"/>
      </w:r>
      <w:r w:rsidR="004B6F05" w:rsidRPr="009E2F11">
        <w:t xml:space="preserve"> </w:t>
      </w:r>
      <w:r w:rsidR="004B6F05" w:rsidRPr="004B6F05">
        <w:t xml:space="preserve">At the time of the 2010 redistricting cycle, Section </w:t>
      </w:r>
      <w:r w:rsidR="00A035A2">
        <w:t xml:space="preserve">Five </w:t>
      </w:r>
      <w:r w:rsidR="004B6F05" w:rsidRPr="004B6F05">
        <w:t xml:space="preserve">applied to sixteen states in whole or in part </w:t>
      </w:r>
      <w:ins w:id="133" w:author="Seth Corwin" w:date="2022-12-11T21:30:00Z">
        <w:r w:rsidR="00A035A2">
          <w:t>–</w:t>
        </w:r>
      </w:ins>
      <w:r w:rsidR="004B6F05" w:rsidRPr="004B6F05">
        <w:t xml:space="preserve"> most of the southern states and some other states with substantial minority populations</w:t>
      </w:r>
      <w:ins w:id="134" w:author="Seth Corwin" w:date="2022-12-11T21:30:00Z">
        <w:r w:rsidR="00A035A2">
          <w:t>.</w:t>
        </w:r>
      </w:ins>
      <w:r w:rsidR="004B6F05" w:rsidRPr="00CC0F02">
        <w:rPr>
          <w:rStyle w:val="FootnoteReference"/>
        </w:rPr>
        <w:footnoteReference w:id="97"/>
      </w:r>
      <w:r w:rsidR="004B6F05" w:rsidRPr="009E2F11">
        <w:t xml:space="preserve"> </w:t>
      </w:r>
      <w:commentRangeStart w:id="140"/>
      <w:commentRangeStart w:id="141"/>
      <w:r w:rsidR="004B6F05" w:rsidRPr="004B6F05">
        <w:t>Now it applies to none.</w:t>
      </w:r>
      <w:ins w:id="142" w:author="Scott Matsuda" w:date="2022-12-22T21:09:00Z">
        <w:r w:rsidR="00BC3A7C" w:rsidRPr="00CC0F02">
          <w:rPr>
            <w:rStyle w:val="FootnoteReference"/>
          </w:rPr>
          <w:footnoteReference w:id="98"/>
        </w:r>
      </w:ins>
      <w:r w:rsidR="004B6F05" w:rsidRPr="004B6F05">
        <w:t xml:space="preserve"> </w:t>
      </w:r>
      <w:commentRangeEnd w:id="140"/>
      <w:r w:rsidR="00A035A2">
        <w:rPr>
          <w:rStyle w:val="CommentReference"/>
        </w:rPr>
        <w:commentReference w:id="140"/>
      </w:r>
      <w:commentRangeEnd w:id="141"/>
      <w:r w:rsidR="006D78EA">
        <w:rPr>
          <w:rStyle w:val="CommentReference"/>
        </w:rPr>
        <w:commentReference w:id="141"/>
      </w:r>
      <w:commentRangeStart w:id="143"/>
      <w:commentRangeStart w:id="144"/>
      <w:r w:rsidR="004B6F05" w:rsidRPr="004B6F05">
        <w:t xml:space="preserve">Because of the partisan divisions and polarization in Congress, Section </w:t>
      </w:r>
      <w:r w:rsidR="00A035A2">
        <w:t>Four</w:t>
      </w:r>
      <w:r w:rsidR="00A035A2" w:rsidRPr="004B6F05">
        <w:t xml:space="preserve"> </w:t>
      </w:r>
      <w:r w:rsidR="004B6F05" w:rsidRPr="004B6F05">
        <w:t xml:space="preserve">(the trigger clause) has not been </w:t>
      </w:r>
      <w:r w:rsidR="004B6F05" w:rsidRPr="004B6F05">
        <w:lastRenderedPageBreak/>
        <w:t>restored</w:t>
      </w:r>
      <w:ins w:id="145" w:author="Jonathan Cervas" w:date="2022-12-22T15:55:00Z">
        <w:r w:rsidR="00B9137E" w:rsidRPr="00CC0F02">
          <w:rPr>
            <w:rStyle w:val="FootnoteReference"/>
          </w:rPr>
          <w:footnoteReference w:id="99"/>
        </w:r>
      </w:ins>
      <w:r w:rsidR="004B6F05" w:rsidRPr="004B6F05">
        <w:t>, and the present composition of the U.S. Supreme Court suggests that even if a better designed trigger clause were to be passed by Congress it might not survive Supreme Court review</w:t>
      </w:r>
      <w:commentRangeEnd w:id="143"/>
      <w:r w:rsidR="00A035A2">
        <w:rPr>
          <w:rStyle w:val="CommentReference"/>
        </w:rPr>
        <w:commentReference w:id="143"/>
      </w:r>
      <w:commentRangeEnd w:id="144"/>
      <w:r w:rsidR="00A909FD">
        <w:rPr>
          <w:rStyle w:val="CommentReference"/>
        </w:rPr>
        <w:commentReference w:id="144"/>
      </w:r>
      <w:r w:rsidR="004B6F05" w:rsidRPr="004B6F05">
        <w:t xml:space="preserve">. </w:t>
      </w:r>
      <w:commentRangeStart w:id="147"/>
      <w:r w:rsidR="004B6F05" w:rsidRPr="0080356A">
        <w:t xml:space="preserve">Without preclearance, states previously covered under Section </w:t>
      </w:r>
      <w:r w:rsidR="00A035A2">
        <w:t xml:space="preserve">Five </w:t>
      </w:r>
      <w:r w:rsidR="004B6F05" w:rsidRPr="0080356A">
        <w:t>need not submit their plans for approval by the federal government as non-retrogressive.</w:t>
      </w:r>
      <w:ins w:id="148" w:author="Jonathan Cervas" w:date="2022-12-22T16:02:00Z">
        <w:r w:rsidR="006D4550" w:rsidRPr="00CC0F02">
          <w:rPr>
            <w:rStyle w:val="FootnoteReference"/>
          </w:rPr>
          <w:footnoteReference w:id="100"/>
        </w:r>
      </w:ins>
      <w:r w:rsidR="004B6F05" w:rsidRPr="0080356A">
        <w:t xml:space="preserve"> </w:t>
      </w:r>
      <w:commentRangeEnd w:id="147"/>
      <w:r w:rsidR="006F1A53">
        <w:rPr>
          <w:rStyle w:val="CommentReference"/>
        </w:rPr>
        <w:commentReference w:id="147"/>
      </w:r>
      <w:commentRangeStart w:id="150"/>
      <w:r w:rsidR="004B6F05" w:rsidRPr="0080356A">
        <w:t xml:space="preserve">Taking advantage of this new freedom, some previously covered states neglected to draw districts that would have been required by Section </w:t>
      </w:r>
      <w:r w:rsidR="00A035A2">
        <w:t xml:space="preserve">Five </w:t>
      </w:r>
      <w:r w:rsidR="004B6F05" w:rsidRPr="0080356A">
        <w:t xml:space="preserve">and failed to draw districts that would be seen as required by Section </w:t>
      </w:r>
      <w:r w:rsidR="00A035A2">
        <w:t>Two</w:t>
      </w:r>
      <w:r w:rsidR="00A035A2" w:rsidRPr="0080356A">
        <w:t xml:space="preserve"> </w:t>
      </w:r>
      <w:r w:rsidR="004B6F05" w:rsidRPr="0080356A">
        <w:t>under existing case law</w:t>
      </w:r>
      <w:r w:rsidR="005936F2">
        <w:t>.</w:t>
      </w:r>
      <w:commentRangeEnd w:id="150"/>
      <w:r w:rsidR="006F1A53">
        <w:rPr>
          <w:rStyle w:val="CommentReference"/>
        </w:rPr>
        <w:commentReference w:id="150"/>
      </w:r>
      <w:ins w:id="151" w:author="Jonathan Cervas" w:date="2022-12-22T16:03:00Z">
        <w:r w:rsidR="002F0CAB" w:rsidRPr="00CC0F02">
          <w:rPr>
            <w:rStyle w:val="FootnoteReference"/>
          </w:rPr>
          <w:footnoteReference w:id="101"/>
        </w:r>
      </w:ins>
    </w:p>
    <w:p w14:paraId="20D503E0" w14:textId="03BC1994" w:rsidR="00C64E8A" w:rsidRPr="009B652D" w:rsidRDefault="004B6F05" w:rsidP="00553614">
      <w:pPr>
        <w:pStyle w:val="ListParagraph"/>
        <w:spacing w:line="480" w:lineRule="auto"/>
        <w:ind w:left="360" w:firstLine="0"/>
      </w:pPr>
      <w:r w:rsidRPr="000A7B2E">
        <w:t xml:space="preserve">It might not seem that a provision about racial/ethnic representation would be that relevant to issues of partisan gerrymandering, but in </w:t>
      </w:r>
      <w:r w:rsidR="002F0CAB" w:rsidRPr="000A7B2E">
        <w:t>reality,</w:t>
      </w:r>
      <w:r w:rsidRPr="000A7B2E">
        <w:t xml:space="preserve"> the two are highly </w:t>
      </w:r>
      <w:r w:rsidRPr="007E7E1C">
        <w:rPr>
          <w:bCs/>
        </w:rPr>
        <w:t>connected</w:t>
      </w:r>
      <w:r w:rsidRPr="000A7B2E">
        <w:t>.</w:t>
      </w:r>
      <w:r w:rsidR="006F1A53" w:rsidRPr="00CC0F02">
        <w:rPr>
          <w:rStyle w:val="FootnoteReference"/>
        </w:rPr>
        <w:footnoteReference w:id="102"/>
      </w:r>
      <w:r w:rsidRPr="000A7B2E">
        <w:t xml:space="preserve"> </w:t>
      </w:r>
      <w:commentRangeStart w:id="154"/>
      <w:r w:rsidRPr="000A7B2E">
        <w:t>In states with substantial minority populations, the consequences of maps for racial representation and the consequences of those same maps for partisan representation are usually inextricably intertwined.</w:t>
      </w:r>
      <w:ins w:id="155" w:author="Jonathan Cervas" w:date="2022-12-22T16:03:00Z">
        <w:r w:rsidR="00024871" w:rsidRPr="00CC0F02">
          <w:rPr>
            <w:rStyle w:val="FootnoteReference"/>
          </w:rPr>
          <w:footnoteReference w:id="103"/>
        </w:r>
      </w:ins>
      <w:r w:rsidRPr="000A7B2E">
        <w:t xml:space="preserve"> </w:t>
      </w:r>
      <w:commentRangeEnd w:id="154"/>
      <w:r w:rsidR="006F1A53">
        <w:rPr>
          <w:rStyle w:val="CommentReference"/>
        </w:rPr>
        <w:commentReference w:id="154"/>
      </w:r>
      <w:r w:rsidRPr="000A7B2E">
        <w:t>Minority populations are still heavily Democratic, while non-Hispanic Whites tend to vote Republican, with the proportion of non-Hispanic Whites voting Republican in some southern states now at or over 7</w:t>
      </w:r>
      <w:r w:rsidR="00670CA0">
        <w:t>0</w:t>
      </w:r>
      <w:r w:rsidRPr="000A7B2E">
        <w:t>%.</w:t>
      </w:r>
      <w:commentRangeStart w:id="157"/>
      <w:r w:rsidRPr="00CC0F02">
        <w:rPr>
          <w:rStyle w:val="FootnoteReference"/>
        </w:rPr>
        <w:footnoteReference w:id="104"/>
      </w:r>
      <w:commentRangeEnd w:id="157"/>
      <w:r w:rsidR="006F1A53">
        <w:rPr>
          <w:rStyle w:val="CommentReference"/>
        </w:rPr>
        <w:commentReference w:id="157"/>
      </w:r>
      <w:r w:rsidRPr="000A7B2E">
        <w:t xml:space="preserve"> By “cracking” (dispersal gerrymandering) or </w:t>
      </w:r>
      <w:r w:rsidRPr="000A7B2E">
        <w:lastRenderedPageBreak/>
        <w:t xml:space="preserve">“packing”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w:t>
      </w:r>
      <w:r w:rsidR="006F1A53">
        <w:t xml:space="preserve">Five </w:t>
      </w:r>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r w:rsidR="006F1A53">
        <w:t>Two</w:t>
      </w:r>
      <w:r w:rsidR="006F1A53" w:rsidRPr="000A7B2E">
        <w:t xml:space="preserve"> </w:t>
      </w:r>
      <w:r w:rsidRPr="000A7B2E">
        <w:t>of the Voting Rights and choose to manipulate minority population concentrations in the maps that are passed in a way that benefits them in partisan terms.</w:t>
      </w:r>
      <w:r>
        <w:t xml:space="preserve"> </w:t>
      </w:r>
      <w:r w:rsidRPr="00DB7211">
        <w:t xml:space="preserve">Even when subsequently found as in violation of </w:t>
      </w:r>
      <w:r w:rsidR="00533F23">
        <w:t>Section Two</w:t>
      </w:r>
      <w:r w:rsidRPr="00DB7211">
        <w:t xml:space="preserve">, a remedy might not occur until after one or </w:t>
      </w:r>
      <w:r>
        <w:t xml:space="preserve">even </w:t>
      </w:r>
      <w:r w:rsidRPr="00DB7211">
        <w:t>several elections are held under discriminatory maps.</w:t>
      </w:r>
      <w:r w:rsidR="00752D69">
        <w:t xml:space="preserve"> </w:t>
      </w:r>
    </w:p>
    <w:p w14:paraId="26E0CD27" w14:textId="4AD666FD" w:rsidR="004B6F05" w:rsidRDefault="00C64E8A" w:rsidP="00553614">
      <w:pPr>
        <w:pStyle w:val="ListParagraph"/>
        <w:numPr>
          <w:ilvl w:val="0"/>
          <w:numId w:val="12"/>
        </w:numPr>
        <w:spacing w:line="480" w:lineRule="auto"/>
        <w:rPr>
          <w:szCs w:val="24"/>
        </w:rPr>
      </w:pPr>
      <w:r w:rsidRPr="00DB7211">
        <w:rPr>
          <w:szCs w:val="24"/>
        </w:rPr>
        <w:t xml:space="preserve">Challenges to the application of the </w:t>
      </w:r>
      <w:r w:rsidRPr="00DB7211">
        <w:rPr>
          <w:i/>
          <w:iCs/>
          <w:szCs w:val="24"/>
        </w:rPr>
        <w:t>Gingles</w:t>
      </w:r>
      <w:r w:rsidR="00AA0CA0" w:rsidRPr="00CC0F02">
        <w:rPr>
          <w:rStyle w:val="FootnoteReference"/>
        </w:rPr>
        <w:footnoteReference w:id="105"/>
      </w:r>
      <w:r w:rsidRPr="00DB7211">
        <w:rPr>
          <w:szCs w:val="24"/>
        </w:rPr>
        <w:t xml:space="preserve"> prongs for identifying a violation of </w:t>
      </w:r>
      <w:r w:rsidR="00533F23">
        <w:rPr>
          <w:szCs w:val="24"/>
        </w:rPr>
        <w:t>Section Two</w:t>
      </w:r>
      <w:r w:rsidRPr="00DB7211">
        <w:rPr>
          <w:szCs w:val="24"/>
        </w:rPr>
        <w:t xml:space="preserve"> have been </w:t>
      </w:r>
      <w:r w:rsidRPr="009A2739">
        <w:rPr>
          <w:szCs w:val="24"/>
        </w:rPr>
        <w:t>brought</w:t>
      </w:r>
      <w:r w:rsidRPr="00DB7211">
        <w:rPr>
          <w:szCs w:val="24"/>
        </w:rPr>
        <w:t>.</w:t>
      </w:r>
      <w:r w:rsidRPr="00CC0F02">
        <w:rPr>
          <w:rStyle w:val="FootnoteReference"/>
        </w:rPr>
        <w:footnoteReference w:id="106"/>
      </w:r>
      <w:r w:rsidRPr="00DB7211">
        <w:rPr>
          <w:szCs w:val="24"/>
        </w:rPr>
        <w:t xml:space="preserve"> T</w:t>
      </w:r>
      <w:commentRangeStart w:id="159"/>
      <w:r w:rsidRPr="00DB7211">
        <w:rPr>
          <w:szCs w:val="24"/>
        </w:rPr>
        <w:t xml:space="preserve">he claim is that Section </w:t>
      </w:r>
      <w:r w:rsidR="006F1A53">
        <w:rPr>
          <w:szCs w:val="24"/>
        </w:rPr>
        <w:t>Two</w:t>
      </w:r>
      <w:r w:rsidR="006F1A53" w:rsidRPr="00DB7211">
        <w:rPr>
          <w:szCs w:val="24"/>
        </w:rPr>
        <w:t xml:space="preserve"> </w:t>
      </w:r>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r w:rsidRPr="009A2739">
        <w:rPr>
          <w:i/>
          <w:iCs/>
          <w:szCs w:val="24"/>
        </w:rPr>
        <w:t>Gingles</w:t>
      </w:r>
      <w:r w:rsidRPr="009A2739">
        <w:rPr>
          <w:szCs w:val="24"/>
        </w:rPr>
        <w:t xml:space="preserve"> test for a Section </w:t>
      </w:r>
      <w:r w:rsidR="006F1A53">
        <w:rPr>
          <w:szCs w:val="24"/>
        </w:rPr>
        <w:t>Two</w:t>
      </w:r>
      <w:r w:rsidR="006F1A53" w:rsidRPr="009A2739">
        <w:rPr>
          <w:szCs w:val="24"/>
        </w:rPr>
        <w:t xml:space="preserve"> </w:t>
      </w:r>
      <w:r w:rsidRPr="009A2739">
        <w:rPr>
          <w:szCs w:val="24"/>
        </w:rPr>
        <w:t>violation</w:t>
      </w:r>
      <w:r>
        <w:rPr>
          <w:szCs w:val="24"/>
        </w:rPr>
        <w:t>.</w:t>
      </w:r>
      <w:ins w:id="160" w:author="Jonathan Cervas" w:date="2022-12-22T16:05:00Z">
        <w:r w:rsidR="00933017" w:rsidRPr="00CC0F02">
          <w:rPr>
            <w:rStyle w:val="FootnoteReference"/>
          </w:rPr>
          <w:footnoteReference w:id="107"/>
        </w:r>
      </w:ins>
      <w:r>
        <w:rPr>
          <w:szCs w:val="24"/>
        </w:rPr>
        <w:t xml:space="preserve"> </w:t>
      </w:r>
      <w:commentRangeEnd w:id="159"/>
      <w:r w:rsidR="006F1A53">
        <w:rPr>
          <w:rStyle w:val="CommentReference"/>
        </w:rPr>
        <w:commentReference w:id="159"/>
      </w:r>
      <w:r>
        <w:rPr>
          <w:szCs w:val="24"/>
        </w:rPr>
        <w:t>The first prong</w:t>
      </w:r>
      <w:r w:rsidRPr="00DB7211">
        <w:rPr>
          <w:szCs w:val="24"/>
        </w:rPr>
        <w:t xml:space="preserve"> requires a district that is reasonably compact containing a majority of the protected minority to be drawn.</w:t>
      </w:r>
      <w:r w:rsidRPr="00CC0F02">
        <w:rPr>
          <w:rStyle w:val="FootnoteReference"/>
        </w:rPr>
        <w:footnoteReference w:id="108"/>
      </w:r>
      <w:r w:rsidR="00752D69">
        <w:rPr>
          <w:szCs w:val="24"/>
        </w:rPr>
        <w:t xml:space="preserve"> </w:t>
      </w:r>
      <w:r>
        <w:rPr>
          <w:szCs w:val="24"/>
        </w:rPr>
        <w:t xml:space="preserve">Just as the elimination of Section </w:t>
      </w:r>
      <w:r w:rsidR="006F1A53">
        <w:rPr>
          <w:szCs w:val="24"/>
        </w:rPr>
        <w:t xml:space="preserve">Five </w:t>
      </w:r>
      <w:r>
        <w:rPr>
          <w:szCs w:val="24"/>
        </w:rPr>
        <w:t xml:space="preserve">had consequences for the feasibility of partisan gerrymandering, the elimination of Section </w:t>
      </w:r>
      <w:r w:rsidR="006F1A53">
        <w:rPr>
          <w:szCs w:val="24"/>
        </w:rPr>
        <w:t xml:space="preserve">Two </w:t>
      </w:r>
      <w:r>
        <w:rPr>
          <w:szCs w:val="24"/>
        </w:rPr>
        <w:t>as it is presently implemented and its replacement by a requirement for entirely race-blind mapmaking would make partisan gerrymandering much easier.</w:t>
      </w:r>
    </w:p>
    <w:p w14:paraId="5F26EF6A" w14:textId="6F0A518E" w:rsidR="00521188" w:rsidRPr="00915943" w:rsidRDefault="00521188" w:rsidP="00553614">
      <w:pPr>
        <w:pStyle w:val="ListParagraph"/>
        <w:numPr>
          <w:ilvl w:val="0"/>
          <w:numId w:val="12"/>
        </w:numPr>
        <w:spacing w:line="480" w:lineRule="auto"/>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w:t>
      </w:r>
      <w:del w:id="162" w:author="Jonathan Cervas" w:date="2022-12-21T15:43:00Z">
        <w:r w:rsidRPr="00EA44DD" w:rsidDel="00933EE0">
          <w:delText>s</w:delText>
        </w:r>
      </w:del>
      <w:r w:rsidRPr="00EA44DD">
        <w:t xml:space="preserve"> redistricting plans under the </w:t>
      </w:r>
      <w:r w:rsidRPr="00DB7211">
        <w:rPr>
          <w:i/>
          <w:iCs/>
        </w:rPr>
        <w:t xml:space="preserve">Shaw </w:t>
      </w:r>
      <w:r w:rsidRPr="00EA44DD">
        <w:t xml:space="preserve">standard that race could not be used as the preponderant motive in how (all or </w:t>
      </w:r>
      <w:r w:rsidRPr="00EA44DD">
        <w:lastRenderedPageBreak/>
        <w:t>some) of the district lines were drawn in a plan.</w:t>
      </w:r>
      <w:r w:rsidR="00542DF6" w:rsidRPr="00542DF6">
        <w:rPr>
          <w:rStyle w:val="FootnoteReference"/>
          <w:i/>
          <w:iCs/>
        </w:rPr>
        <w:t xml:space="preserve"> </w:t>
      </w:r>
      <w:r w:rsidR="00542DF6" w:rsidRPr="00CC0F02">
        <w:rPr>
          <w:rStyle w:val="FootnoteReference"/>
        </w:rPr>
        <w:footnoteReference w:id="109"/>
      </w:r>
      <w:r w:rsidRPr="00EA44DD">
        <w:t xml:space="preserve"> </w:t>
      </w:r>
      <w:commentRangeStart w:id="163"/>
      <w:commentRangeStart w:id="164"/>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w:t>
      </w:r>
      <w:ins w:id="165" w:author="Scott Matsuda" w:date="2022-12-22T21:33:00Z">
        <w:r w:rsidR="0026616E" w:rsidRPr="00CC0F02">
          <w:rPr>
            <w:rStyle w:val="FootnoteReference"/>
          </w:rPr>
          <w:footnoteReference w:id="110"/>
        </w:r>
      </w:ins>
      <w:r>
        <w:t xml:space="preserve"> </w:t>
      </w:r>
      <w:commentRangeEnd w:id="163"/>
      <w:r w:rsidR="00542DF6">
        <w:rPr>
          <w:rStyle w:val="CommentReference"/>
        </w:rPr>
        <w:commentReference w:id="163"/>
      </w:r>
      <w:commentRangeEnd w:id="164"/>
      <w:r w:rsidR="00A67093">
        <w:rPr>
          <w:rStyle w:val="CommentReference"/>
        </w:rPr>
        <w:commentReference w:id="164"/>
      </w:r>
      <w:r>
        <w:t xml:space="preserve">There have been major changes </w:t>
      </w:r>
      <w:r w:rsidR="003E1452">
        <w:t>regarding the</w:t>
      </w:r>
      <w:r w:rsidRPr="00EA44DD">
        <w:t xml:space="preserve"> motivation for using a </w:t>
      </w:r>
      <w:r w:rsidRPr="003973DA">
        <w:rPr>
          <w:i/>
          <w:iCs/>
        </w:rPr>
        <w:t>Shaw</w:t>
      </w:r>
      <w:r w:rsidRPr="00EA44DD">
        <w:t xml:space="preserve">-based strategy to challenge a map. </w:t>
      </w:r>
      <w:commentRangeStart w:id="166"/>
      <w:commentRangeStart w:id="167"/>
      <w:r w:rsidRPr="00EA44DD">
        <w:t>On the one hand there was a principled belief that the only legitimate kind of redistricting was race-neutral (if not race-blind).</w:t>
      </w:r>
      <w:ins w:id="168" w:author="Scott Matsuda" w:date="2022-12-22T21:53:00Z">
        <w:r w:rsidR="00930098" w:rsidRPr="00CC0F02">
          <w:rPr>
            <w:rStyle w:val="FootnoteReference"/>
          </w:rPr>
          <w:footnoteReference w:id="111"/>
        </w:r>
      </w:ins>
      <w:r w:rsidRPr="00EA44DD">
        <w:t xml:space="preserve"> </w:t>
      </w:r>
      <w:commentRangeEnd w:id="166"/>
      <w:r w:rsidR="00542DF6">
        <w:rPr>
          <w:rStyle w:val="CommentReference"/>
        </w:rPr>
        <w:commentReference w:id="166"/>
      </w:r>
      <w:commentRangeEnd w:id="167"/>
      <w:r w:rsidR="00A67093">
        <w:rPr>
          <w:rStyle w:val="CommentReference"/>
        </w:rPr>
        <w:commentReference w:id="167"/>
      </w:r>
      <w:r w:rsidRPr="00EA44DD">
        <w:t xml:space="preserve">On the other hand, there was the strategic consideration that if a racial gerrymander was undone then the partisan gerrymander that it helped to effectuate would be mitigated even </w:t>
      </w:r>
      <w:commentRangeStart w:id="169"/>
      <w:r w:rsidRPr="00EA44DD">
        <w:t>if not eliminated.</w:t>
      </w:r>
      <w:ins w:id="170" w:author="Scott Matsuda" w:date="2022-12-22T22:02:00Z">
        <w:r w:rsidR="00104CAE" w:rsidRPr="00CC0F02">
          <w:rPr>
            <w:rStyle w:val="FootnoteReference"/>
          </w:rPr>
          <w:footnoteReference w:id="112"/>
        </w:r>
      </w:ins>
      <w:r w:rsidRPr="00EA44DD">
        <w:t xml:space="preserve"> </w:t>
      </w:r>
      <w:commentRangeEnd w:id="169"/>
      <w:r w:rsidR="00542DF6">
        <w:rPr>
          <w:rStyle w:val="CommentReference"/>
        </w:rPr>
        <w:commentReference w:id="169"/>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w:t>
      </w:r>
      <w:commentRangeStart w:id="181"/>
      <w:r w:rsidRPr="00EA44DD">
        <w:t>Democrats.</w:t>
      </w:r>
      <w:ins w:id="182" w:author="Jonathan Cervas" w:date="2022-12-22T16:07:00Z">
        <w:r w:rsidR="00187F04" w:rsidRPr="00CC0F02">
          <w:rPr>
            <w:rStyle w:val="FootnoteReference"/>
          </w:rPr>
          <w:footnoteReference w:id="113"/>
        </w:r>
      </w:ins>
      <w:r>
        <w:t xml:space="preserve"> </w:t>
      </w:r>
      <w:commentRangeEnd w:id="181"/>
      <w:r w:rsidR="00542DF6">
        <w:rPr>
          <w:rStyle w:val="CommentReference"/>
        </w:rPr>
        <w:commentReference w:id="181"/>
      </w:r>
      <w:r w:rsidRPr="00EA44DD">
        <w:t>But as time wore on, southern states came under Republican control</w:t>
      </w:r>
      <w:r>
        <w:t xml:space="preserve"> </w:t>
      </w:r>
      <w:r w:rsidRPr="00EA44DD">
        <w:t xml:space="preserve"> and so the incentives to bring a </w:t>
      </w:r>
      <w:r w:rsidRPr="003973DA">
        <w:rPr>
          <w:i/>
          <w:iCs/>
        </w:rPr>
        <w:t>Shaw</w:t>
      </w:r>
      <w:r w:rsidRPr="00EA44DD">
        <w:t>-type lawsuit flipped.</w:t>
      </w:r>
      <w:r w:rsidR="00542DF6" w:rsidRPr="00CC0F02">
        <w:rPr>
          <w:rStyle w:val="FootnoteReference"/>
        </w:rPr>
        <w:footnoteReference w:id="114"/>
      </w:r>
      <w:r w:rsidRPr="00EA44DD">
        <w:t xml:space="preserve"> Now it</w:t>
      </w:r>
      <w:r w:rsidR="00542DF6">
        <w:t xml:space="preserve"> is</w:t>
      </w:r>
      <w:r w:rsidRPr="00EA44DD">
        <w:t xml:space="preserve">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w:t>
      </w:r>
      <w:r>
        <w:lastRenderedPageBreak/>
        <w:t>the effect of a packing partisan gerrymandering benefiting Republicans)</w:t>
      </w:r>
      <w:r w:rsidRPr="00EA44DD">
        <w:t xml:space="preserve"> in proportions well beyond what is needed to provide the minority community a realistic opportunity to elect candidates of its choice</w:t>
      </w:r>
      <w:r>
        <w:t>.</w:t>
      </w:r>
      <w:r w:rsidRPr="00CC0F02">
        <w:rPr>
          <w:rStyle w:val="FootnoteReference"/>
        </w:rPr>
        <w:footnoteReference w:id="115"/>
      </w:r>
      <w:r w:rsidRPr="00EA44DD">
        <w:t xml:space="preserve"> Thus, just as the end of Section </w:t>
      </w:r>
      <w:r w:rsidR="00533F23">
        <w:t>Five</w:t>
      </w:r>
      <w:r w:rsidR="00533F23" w:rsidRPr="00EA44DD">
        <w:t xml:space="preserve"> </w:t>
      </w:r>
      <w:r w:rsidRPr="00EA44DD">
        <w:t xml:space="preserve">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177A9240" w:rsidR="00C64E8A" w:rsidRPr="009E2F11" w:rsidRDefault="00C64E8A" w:rsidP="00553614">
      <w:pPr>
        <w:pStyle w:val="ListParagraph"/>
        <w:numPr>
          <w:ilvl w:val="0"/>
          <w:numId w:val="12"/>
        </w:numPr>
        <w:spacing w:line="480" w:lineRule="auto"/>
        <w:rPr>
          <w:szCs w:val="24"/>
        </w:rPr>
      </w:pPr>
      <w:bookmarkStart w:id="188" w:name="_Ref120529738"/>
      <w:commentRangeStart w:id="189"/>
      <w:commentRangeStart w:id="190"/>
      <w:r w:rsidRPr="0080356A">
        <w:t>In 2022, to a greater extent than in previous decades, there will be congressional plans used for elections that trial courts have found to be unconstitutional.</w:t>
      </w:r>
      <w:r w:rsidR="001C512D" w:rsidRPr="00CC0F02">
        <w:rPr>
          <w:rStyle w:val="FootnoteReference"/>
        </w:rPr>
        <w:footnoteReference w:id="116"/>
      </w:r>
      <w:r w:rsidRPr="0080356A">
        <w:t xml:space="preserve"> </w:t>
      </w:r>
      <w:commentRangeEnd w:id="189"/>
      <w:r w:rsidR="00533F23">
        <w:rPr>
          <w:rStyle w:val="CommentReference"/>
        </w:rPr>
        <w:commentReference w:id="189"/>
      </w:r>
      <w:commentRangeEnd w:id="190"/>
      <w:r w:rsidR="005E3835">
        <w:rPr>
          <w:rStyle w:val="CommentReference"/>
        </w:rPr>
        <w:commentReference w:id="190"/>
      </w:r>
      <w:r w:rsidRPr="0080356A">
        <w:t xml:space="preserve">Delay in delivering census data, in conjunction with the end of Section </w:t>
      </w:r>
      <w:r w:rsidR="00533F23">
        <w:t>Five</w:t>
      </w:r>
      <w:r w:rsidR="00533F23" w:rsidRPr="0080356A">
        <w:t xml:space="preserve"> </w:t>
      </w:r>
      <w:r w:rsidRPr="0080356A">
        <w:t xml:space="preserve">preclearance, and </w:t>
      </w:r>
      <w:r>
        <w:t>contemporaneously w</w:t>
      </w:r>
      <w:r w:rsidRPr="0080356A">
        <w:t xml:space="preserve">ith a new and unfortunate use of the </w:t>
      </w:r>
      <w:r w:rsidRPr="00DB7211">
        <w:rPr>
          <w:i/>
          <w:iCs/>
        </w:rPr>
        <w:t>Purcell Principle</w:t>
      </w:r>
      <w:r w:rsidRPr="00E020DF">
        <w:t>,</w:t>
      </w:r>
      <w:r w:rsidRPr="00CC0F02">
        <w:rPr>
          <w:rStyle w:val="FootnoteReference"/>
        </w:rPr>
        <w:footnoteReference w:id="117"/>
      </w:r>
      <w:r w:rsidRPr="00DB7211">
        <w:rPr>
          <w:i/>
          <w:iCs/>
        </w:rPr>
        <w:t xml:space="preserve"> </w:t>
      </w:r>
      <w:commentRangeStart w:id="192"/>
      <w:r w:rsidRPr="0080356A">
        <w:t>made it possible for some maps found by trial courts to be unconstitutional to still be permitted for use for just the 2022 election.</w:t>
      </w:r>
      <w:ins w:id="193" w:author="Jonathan Cervas" w:date="2022-12-22T16:12:00Z">
        <w:r w:rsidR="00291A39" w:rsidRPr="00CC0F02">
          <w:rPr>
            <w:rStyle w:val="FootnoteReference"/>
          </w:rPr>
          <w:footnoteReference w:id="118"/>
        </w:r>
      </w:ins>
      <w:r>
        <w:t xml:space="preserve"> </w:t>
      </w:r>
      <w:commentRangeEnd w:id="192"/>
      <w:r w:rsidR="00533F23">
        <w:rPr>
          <w:rStyle w:val="CommentReference"/>
        </w:rPr>
        <w:commentReference w:id="192"/>
      </w:r>
      <w:r w:rsidRPr="00DB7211">
        <w:rPr>
          <w:i/>
          <w:iCs/>
        </w:rPr>
        <w:t>Purcell</w:t>
      </w:r>
      <w:r w:rsidRPr="0080356A">
        <w:t xml:space="preserve"> demands “that courts should not issue orders which change election rules in the period just before the election”.</w:t>
      </w:r>
      <w:r w:rsidR="00533F23" w:rsidRPr="00CC0F02">
        <w:rPr>
          <w:rStyle w:val="FootnoteReference"/>
        </w:rPr>
        <w:footnoteReference w:id="119"/>
      </w:r>
      <w:r>
        <w:t xml:space="preserve"> </w:t>
      </w:r>
      <w:commentRangeStart w:id="195"/>
      <w:r w:rsidRPr="0080356A">
        <w:t>Moreover, the delay</w:t>
      </w:r>
      <w:r w:rsidR="00011C3F">
        <w:t xml:space="preserve"> in</w:t>
      </w:r>
      <w:r w:rsidRPr="0080356A">
        <w:t xml:space="preserve"> the creation of plans </w:t>
      </w:r>
      <w:r>
        <w:t xml:space="preserve"> prohibited</w:t>
      </w:r>
      <w:r w:rsidRPr="0080356A">
        <w:t xml:space="preserve"> courts</w:t>
      </w:r>
      <w:r>
        <w:t xml:space="preserve"> from </w:t>
      </w:r>
      <w:customXmlInsRangeStart w:id="196" w:author="Seth Corwin" w:date="2022-12-11T21:49:00Z"/>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189640426"/>
          <w:placeholder>
            <w:docPart w:val="305C0E208ADA9A46992B4F0DAE2601A1"/>
          </w:placeholder>
        </w:sdtPr>
        <w:sdtContent>
          <w:customXmlInsRangeEnd w:id="196"/>
          <w:customXmlInsRangeStart w:id="197" w:author="Seth Corwin" w:date="2022-12-11T21:49:00Z"/>
        </w:sdtContent>
      </w:sdt>
      <w:customXmlInsRangeEnd w:id="197"/>
      <w:ins w:id="198" w:author="Seth Corwin" w:date="2022-12-11T21:49:00Z">
        <w:r w:rsidR="00533F23">
          <w:t xml:space="preserve"> </w:t>
        </w:r>
      </w:ins>
      <w:r>
        <w:t>holding trial on the merits.</w:t>
      </w:r>
      <w:ins w:id="199" w:author="Jonathan Cervas" w:date="2022-12-22T16:14:00Z">
        <w:r w:rsidR="00011C3F" w:rsidRPr="00CC0F02">
          <w:rPr>
            <w:rStyle w:val="FootnoteReference"/>
          </w:rPr>
          <w:footnoteReference w:id="120"/>
        </w:r>
      </w:ins>
      <w:r>
        <w:t xml:space="preserve"> </w:t>
      </w:r>
      <w:commentRangeEnd w:id="195"/>
      <w:r w:rsidR="00533F23">
        <w:rPr>
          <w:rStyle w:val="CommentReference"/>
        </w:rPr>
        <w:commentReference w:id="195"/>
      </w:r>
      <w:r>
        <w:t>Even if a trial were to happen, and</w:t>
      </w:r>
      <w:r w:rsidRPr="0080356A">
        <w:t xml:space="preserve"> that</w:t>
      </w:r>
      <w:r>
        <w:t xml:space="preserve"> court</w:t>
      </w:r>
      <w:r w:rsidRPr="0080356A">
        <w:t xml:space="preserve"> found a legislative </w:t>
      </w:r>
      <w:r w:rsidRPr="0080356A">
        <w:lastRenderedPageBreak/>
        <w:t>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rsidR="00533F23">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CC0F02">
        <w:rPr>
          <w:rStyle w:val="FootnoteReference"/>
        </w:rPr>
        <w:footnoteReference w:id="121"/>
      </w:r>
      <w:bookmarkEnd w:id="188"/>
    </w:p>
    <w:p w14:paraId="25558C78" w14:textId="4FA8E155" w:rsidR="00C64E8A" w:rsidRPr="009E2F11" w:rsidRDefault="00C64E8A" w:rsidP="00553614">
      <w:pPr>
        <w:pStyle w:val="ListParagraph"/>
        <w:numPr>
          <w:ilvl w:val="0"/>
          <w:numId w:val="12"/>
        </w:numPr>
        <w:spacing w:line="480" w:lineRule="auto"/>
        <w:rPr>
          <w:szCs w:val="24"/>
        </w:rPr>
      </w:pPr>
      <w:r>
        <w:t xml:space="preserve"> </w:t>
      </w:r>
      <w:r w:rsidR="00521188" w:rsidRPr="00EA44DD">
        <w:t>Several new metrics</w:t>
      </w:r>
      <w:r w:rsidR="00521188" w:rsidRPr="00276322">
        <w:t xml:space="preserve"> </w:t>
      </w:r>
      <w:r w:rsidR="00521188" w:rsidRPr="00EA44DD">
        <w:t>for assessing partisan gerrymandering were introduced in the past decade, including the</w:t>
      </w:r>
      <w:commentRangeStart w:id="200"/>
      <w:commentRangeStart w:id="201"/>
      <w:r w:rsidR="00521188" w:rsidRPr="00EA44DD">
        <w:t xml:space="preserv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w:t>
      </w:r>
      <w:ins w:id="202" w:author="Jonathan Cervas" w:date="2022-12-22T16:16:00Z">
        <w:r w:rsidR="00AE1F2C" w:rsidRPr="00CC0F02">
          <w:rPr>
            <w:rStyle w:val="FootnoteReference"/>
          </w:rPr>
          <w:footnoteReference w:id="122"/>
        </w:r>
      </w:ins>
      <w:r w:rsidR="00276322" w:rsidRPr="00EA44DD">
        <w:t xml:space="preserve"> </w:t>
      </w:r>
      <w:commentRangeEnd w:id="200"/>
      <w:r w:rsidR="00533F23">
        <w:rPr>
          <w:rStyle w:val="CommentReference"/>
        </w:rPr>
        <w:commentReference w:id="200"/>
      </w:r>
      <w:commentRangeEnd w:id="201"/>
      <w:r w:rsidR="008E7F43">
        <w:rPr>
          <w:rStyle w:val="CommentReference"/>
        </w:rPr>
        <w:commentReference w:id="201"/>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t>
      </w:r>
      <w:commentRangeStart w:id="204"/>
      <w:r w:rsidR="00276322" w:rsidRPr="00EA44DD">
        <w:t>were investigated to look at the question of whether (at least for states that were reasonably competitive) it was plausible to expect a high concordance of the various measures.</w:t>
      </w:r>
      <w:ins w:id="205" w:author="Jonathan Cervas" w:date="2022-12-22T16:21:00Z">
        <w:r w:rsidR="00300738" w:rsidRPr="00CC0F02">
          <w:rPr>
            <w:rStyle w:val="FootnoteReference"/>
          </w:rPr>
          <w:footnoteReference w:id="123"/>
        </w:r>
      </w:ins>
      <w:r w:rsidR="00276322">
        <w:t xml:space="preserve"> </w:t>
      </w:r>
      <w:commentRangeEnd w:id="204"/>
      <w:r w:rsidR="00C927FF">
        <w:rPr>
          <w:rStyle w:val="CommentReference"/>
        </w:rPr>
        <w:commentReference w:id="204"/>
      </w:r>
      <w:r w:rsidR="00276322">
        <w:t>In states that are competitive the measures do seem to have considerable overlap in whether they evaluate plans as</w:t>
      </w:r>
      <w:r w:rsidR="00752D69">
        <w:t xml:space="preserve"> </w:t>
      </w:r>
      <w:r w:rsidR="00276322">
        <w:t>partisan gerrymanders.</w:t>
      </w:r>
      <w:commentRangeStart w:id="207"/>
      <w:r w:rsidR="00276322" w:rsidRPr="00CC0F02">
        <w:rPr>
          <w:rStyle w:val="FootnoteReference"/>
        </w:rPr>
        <w:footnoteReference w:id="124"/>
      </w:r>
      <w:commentRangeEnd w:id="207"/>
      <w:r w:rsidR="00C927FF">
        <w:rPr>
          <w:rStyle w:val="CommentReference"/>
        </w:rPr>
        <w:commentReference w:id="207"/>
      </w:r>
    </w:p>
    <w:p w14:paraId="29475E49" w14:textId="595FA876" w:rsidR="00276322" w:rsidRPr="009E2F11" w:rsidRDefault="002253AD" w:rsidP="00553614">
      <w:pPr>
        <w:pStyle w:val="ListParagraph"/>
        <w:numPr>
          <w:ilvl w:val="0"/>
          <w:numId w:val="12"/>
        </w:numPr>
        <w:spacing w:line="480" w:lineRule="auto"/>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 xml:space="preserve">App and </w:t>
      </w:r>
      <w:proofErr w:type="spellStart"/>
      <w:r w:rsidR="00276322" w:rsidRPr="00503617">
        <w:t>PlanScore</w:t>
      </w:r>
      <w:proofErr w:type="spellEnd"/>
      <w:r w:rsidR="00276322">
        <w:t xml:space="preserve"> allowed the public to participate in new ways in a process from which they had previously been excluded. </w:t>
      </w:r>
      <w:commentRangeStart w:id="208"/>
      <w:r w:rsidRPr="00287EE1">
        <w:rPr>
          <w:bCs/>
        </w:rPr>
        <w:t xml:space="preserve">These </w:t>
      </w:r>
      <w:r w:rsidRPr="00287EE1">
        <w:rPr>
          <w:bCs/>
        </w:rPr>
        <w:lastRenderedPageBreak/>
        <w:t>tools included data on past election results and demography.</w:t>
      </w:r>
      <w:ins w:id="209" w:author="Jonathan Cervas" w:date="2022-12-22T16:26:00Z">
        <w:r w:rsidR="004B6F64" w:rsidRPr="00CC0F02">
          <w:rPr>
            <w:rStyle w:val="FootnoteReference"/>
          </w:rPr>
          <w:footnoteReference w:id="125"/>
        </w:r>
      </w:ins>
      <w:r w:rsidRPr="00287EE1">
        <w:rPr>
          <w:bCs/>
        </w:rPr>
        <w:t xml:space="preserve"> </w:t>
      </w:r>
      <w:commentRangeEnd w:id="208"/>
      <w:r w:rsidR="00DF05DB">
        <w:rPr>
          <w:rStyle w:val="CommentReference"/>
        </w:rPr>
        <w:commentReference w:id="208"/>
      </w:r>
      <w:commentRangeStart w:id="210"/>
      <w:commentRangeStart w:id="211"/>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ins w:id="212" w:author="Jonathan Cervas" w:date="2022-12-22T17:07:00Z">
        <w:r w:rsidR="00DE423C" w:rsidRPr="00CC0F02">
          <w:rPr>
            <w:rStyle w:val="FootnoteReference"/>
          </w:rPr>
          <w:footnoteReference w:id="126"/>
        </w:r>
      </w:ins>
      <w:r w:rsidR="00752D69">
        <w:t xml:space="preserve"> </w:t>
      </w:r>
      <w:commentRangeEnd w:id="210"/>
      <w:r w:rsidR="00DF05DB">
        <w:rPr>
          <w:rStyle w:val="CommentReference"/>
        </w:rPr>
        <w:commentReference w:id="210"/>
      </w:r>
      <w:commentRangeEnd w:id="211"/>
      <w:r w:rsidR="00FB2D50">
        <w:rPr>
          <w:rStyle w:val="CommentReference"/>
        </w:rPr>
        <w:commentReference w:id="211"/>
      </w:r>
      <w:r w:rsidR="00276322">
        <w:t>P</w:t>
      </w:r>
      <w:commentRangeStart w:id="217"/>
      <w:r w:rsidR="00276322">
        <w:t>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with respect to a large set of metrics and compare legislative maps to alternatives.</w:t>
      </w:r>
      <w:ins w:id="218" w:author="Jonathan Cervas" w:date="2022-12-22T17:09:00Z">
        <w:r w:rsidR="00A64BBF" w:rsidRPr="00CC0F02">
          <w:rPr>
            <w:rStyle w:val="FootnoteReference"/>
          </w:rPr>
          <w:footnoteReference w:id="127"/>
        </w:r>
      </w:ins>
      <w:r w:rsidR="00276322">
        <w:t xml:space="preserve"> </w:t>
      </w:r>
      <w:commentRangeEnd w:id="217"/>
      <w:r w:rsidR="00DF05DB">
        <w:rPr>
          <w:rStyle w:val="CommentReference"/>
        </w:rPr>
        <w:commentReference w:id="217"/>
      </w:r>
    </w:p>
    <w:p w14:paraId="628E6B4E" w14:textId="7928C305" w:rsidR="005D2141" w:rsidRPr="00DF05DB" w:rsidRDefault="00276322" w:rsidP="007A04B2">
      <w:pPr>
        <w:pStyle w:val="ListParagraph"/>
        <w:numPr>
          <w:ilvl w:val="0"/>
          <w:numId w:val="12"/>
        </w:numPr>
        <w:spacing w:line="480" w:lineRule="auto"/>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any given metric</w:t>
      </w:r>
      <w:r w:rsidR="00DF05DB">
        <w:t>.</w:t>
      </w:r>
      <w:r w:rsidR="00DF05DB" w:rsidRPr="00CC0F02">
        <w:rPr>
          <w:rStyle w:val="FootnoteReference"/>
        </w:rPr>
        <w:footnoteReference w:id="128"/>
      </w:r>
    </w:p>
    <w:p w14:paraId="70642F10" w14:textId="16E82328" w:rsidR="00C45087" w:rsidRPr="00921F87" w:rsidRDefault="00C82A9B" w:rsidP="007A04B2">
      <w:pPr>
        <w:spacing w:line="480" w:lineRule="auto"/>
      </w:pPr>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r w:rsidR="00735874">
        <w:fldChar w:fldCharType="begin"/>
      </w:r>
      <w:r w:rsidR="00735874">
        <w:instrText xml:space="preserve"> REF _Ref119491889 \h  \* MERGEFORMAT </w:instrText>
      </w:r>
      <w:r w:rsidR="00735874">
        <w:fldChar w:fldCharType="separate"/>
      </w:r>
      <w:r w:rsidR="00735874">
        <w:t xml:space="preserve">Table </w:t>
      </w:r>
      <w:r w:rsidR="00735874">
        <w:rPr>
          <w:noProof/>
        </w:rPr>
        <w:t>One</w:t>
      </w:r>
      <w:r w:rsidR="00735874">
        <w:fldChar w:fldCharType="end"/>
      </w:r>
      <w:r w:rsidR="00735874">
        <w:t xml:space="preserve"> </w:t>
      </w:r>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r w:rsidR="002E7B6E">
        <w:t>.</w:t>
      </w:r>
      <w:r w:rsidR="00B1338E">
        <w:t xml:space="preserve"> </w:t>
      </w:r>
      <w:r w:rsidR="007074EC">
        <w:fldChar w:fldCharType="begin"/>
      </w:r>
      <w:r w:rsidR="007074EC">
        <w:instrText xml:space="preserve"> REF _Ref119491889 \h </w:instrText>
      </w:r>
      <w:r w:rsidR="004B691D">
        <w:instrText xml:space="preserve"> \* MERGEFORMAT </w:instrText>
      </w:r>
      <w:r w:rsidR="007074EC">
        <w:fldChar w:fldCharType="separate"/>
      </w:r>
      <w:r w:rsidR="00735874">
        <w:t>Table One</w:t>
      </w:r>
      <w:r w:rsidR="007074EC">
        <w:fldChar w:fldCharType="end"/>
      </w:r>
      <w:r w:rsidR="007074EC">
        <w:t xml:space="preserve"> </w:t>
      </w:r>
      <w:r w:rsidR="000F3C8E" w:rsidRPr="007074EC">
        <w:lastRenderedPageBreak/>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CC0F02">
        <w:rPr>
          <w:rStyle w:val="FootnoteReference"/>
        </w:rPr>
        <w:footnoteReference w:id="129"/>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7A04B2">
      <w:pPr>
        <w:spacing w:line="480" w:lineRule="auto"/>
      </w:pPr>
    </w:p>
    <w:p w14:paraId="7BDC6205" w14:textId="0AA6BEA6" w:rsidR="00FE630D" w:rsidRPr="002474A2" w:rsidRDefault="00735874" w:rsidP="007A04B2">
      <w:pPr>
        <w:pStyle w:val="Caption"/>
        <w:spacing w:line="480" w:lineRule="auto"/>
        <w:ind w:firstLine="0"/>
        <w:rPr>
          <w:b/>
          <w:szCs w:val="32"/>
        </w:rPr>
      </w:pPr>
      <w:commentRangeStart w:id="219"/>
      <w:r>
        <w:t xml:space="preserve">Table </w:t>
      </w:r>
      <w:r w:rsidR="006F3176">
        <w:t>1</w:t>
      </w:r>
      <w:r w:rsidR="00FE630D">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commentRangeEnd w:id="219"/>
      <w:r w:rsidR="006F3176">
        <w:rPr>
          <w:rStyle w:val="CommentReference"/>
          <w:i w:val="0"/>
          <w:iCs w:val="0"/>
          <w:szCs w:val="20"/>
        </w:rPr>
        <w:commentReference w:id="219"/>
      </w:r>
      <w:ins w:id="220" w:author="Jonathan Cervas" w:date="2022-12-23T12:55:00Z">
        <w:r w:rsidR="00CC0F02">
          <w:rPr>
            <w:rStyle w:val="FootnoteReference"/>
            <w:i w:val="0"/>
            <w:iCs w:val="0"/>
            <w:szCs w:val="32"/>
          </w:rPr>
          <w:footnoteReference w:id="130"/>
        </w:r>
      </w:ins>
    </w:p>
    <w:tbl>
      <w:tblPr>
        <w:tblW w:w="5183" w:type="pct"/>
        <w:jc w:val="center"/>
        <w:tblLayout w:type="fixed"/>
        <w:tblLook w:val="04A0" w:firstRow="1" w:lastRow="0" w:firstColumn="1" w:lastColumn="0" w:noHBand="0" w:noVBand="1"/>
      </w:tblPr>
      <w:tblGrid>
        <w:gridCol w:w="1831"/>
        <w:gridCol w:w="1372"/>
        <w:gridCol w:w="802"/>
        <w:gridCol w:w="1143"/>
        <w:gridCol w:w="1144"/>
        <w:gridCol w:w="1137"/>
        <w:gridCol w:w="1137"/>
        <w:gridCol w:w="1137"/>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0A56235" w:rsidR="00D513F2" w:rsidRPr="00E57B97" w:rsidRDefault="006F3176" w:rsidP="007A04B2">
            <w:pPr>
              <w:widowControl/>
              <w:spacing w:before="0" w:line="480" w:lineRule="auto"/>
              <w:ind w:firstLine="0"/>
              <w:jc w:val="center"/>
              <w:rPr>
                <w:color w:val="C00000"/>
                <w:sz w:val="16"/>
                <w:szCs w:val="16"/>
              </w:rPr>
            </w:pPr>
            <w:proofErr w:type="spellStart"/>
            <w:ins w:id="221" w:author="Seth Corwin" w:date="2022-12-11T22:24:00Z">
              <w:r>
                <w:rPr>
                  <w:color w:val="C00000"/>
                  <w:sz w:val="16"/>
                  <w:szCs w:val="16"/>
                </w:rPr>
                <w:t>N</w:t>
              </w:r>
            </w:ins>
            <w:r w:rsidR="00D513F2" w:rsidRPr="00E57B97">
              <w:rPr>
                <w:color w:val="C00000"/>
                <w:sz w:val="16"/>
                <w:szCs w:val="16"/>
              </w:rPr>
              <w:t>State</w:t>
            </w:r>
            <w:proofErr w:type="spellEnd"/>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Primary Authority for Drawing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lastRenderedPageBreak/>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754A16">
            <w:pPr>
              <w:widowControl/>
              <w:spacing w:before="0" w:line="480" w:lineRule="auto"/>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754A16">
            <w:pPr>
              <w:widowControl/>
              <w:spacing w:before="0" w:line="480" w:lineRule="auto"/>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754A16">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lastRenderedPageBreak/>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754A16">
            <w:pPr>
              <w:widowControl/>
              <w:spacing w:before="0" w:line="480" w:lineRule="auto"/>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754A16">
            <w:pPr>
              <w:widowControl/>
              <w:spacing w:before="0" w:line="480" w:lineRule="auto"/>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754A16">
      <w:pPr>
        <w:spacing w:line="480" w:lineRule="auto"/>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754A16">
      <w:pPr>
        <w:spacing w:line="480" w:lineRule="auto"/>
        <w:ind w:firstLine="0"/>
      </w:pPr>
    </w:p>
    <w:p w14:paraId="7EC014D7" w14:textId="795B14E9" w:rsidR="00F15806" w:rsidRDefault="0076491B" w:rsidP="00754A16">
      <w:pPr>
        <w:spacing w:line="480" w:lineRule="auto"/>
      </w:pPr>
      <w:r w:rsidRPr="005D2141">
        <w:rPr>
          <w:bCs/>
        </w:rPr>
        <w:t>Highlighted in bold in</w:t>
      </w:r>
      <w:r w:rsidR="005D2141">
        <w:rPr>
          <w:bCs/>
        </w:rPr>
        <w:t xml:space="preserve"> </w:t>
      </w:r>
      <w:r w:rsidR="005D2141">
        <w:rPr>
          <w:bCs/>
        </w:rPr>
        <w:fldChar w:fldCharType="begin"/>
      </w:r>
      <w:r w:rsidR="005D2141">
        <w:rPr>
          <w:bCs/>
        </w:rPr>
        <w:instrText xml:space="preserve"> REF _Ref119491889 \h </w:instrText>
      </w:r>
      <w:r w:rsidR="004B691D">
        <w:rPr>
          <w:bCs/>
        </w:rPr>
        <w:instrText xml:space="preserve"> \* MERGEFORMAT </w:instrText>
      </w:r>
      <w:r w:rsidR="005D2141">
        <w:rPr>
          <w:bCs/>
        </w:rPr>
      </w:r>
      <w:r w:rsidR="005D2141">
        <w:rPr>
          <w:bCs/>
        </w:rPr>
        <w:fldChar w:fldCharType="separate"/>
      </w:r>
      <w:r w:rsidR="00735874">
        <w:t>Table One</w:t>
      </w:r>
      <w:r w:rsidR="005D2141">
        <w:rPr>
          <w:bCs/>
        </w:rPr>
        <w:fldChar w:fldCharType="end"/>
      </w:r>
      <w:r w:rsidRPr="005D2141">
        <w:rPr>
          <w:bCs/>
        </w:rPr>
        <w:t>,</w:t>
      </w:r>
      <w:r>
        <w:t xml:space="preserve"> we </w:t>
      </w:r>
      <w:r w:rsidR="00BD424B">
        <w:t xml:space="preserve">identify </w:t>
      </w:r>
      <w:r w:rsidR="00735874">
        <w:t xml:space="preserve">twenty-eight </w:t>
      </w:r>
      <w:r w:rsidR="00BD424B">
        <w:t>states that meet the conditions for 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8873D6B" w14:textId="77E990E7" w:rsidR="00B02412" w:rsidRDefault="002F64E0" w:rsidP="00754A16">
      <w:pPr>
        <w:spacing w:line="480" w:lineRule="auto"/>
        <w:rPr>
          <w:bCs/>
        </w:rPr>
      </w:pPr>
      <w:r>
        <w:rPr>
          <w:bCs/>
        </w:rPr>
        <w:fldChar w:fldCharType="begin"/>
      </w:r>
      <w:r>
        <w:rPr>
          <w:bCs/>
        </w:rPr>
        <w:instrText xml:space="preserve"> REF _Ref120529544 \h </w:instrText>
      </w:r>
      <w:r w:rsidR="004B691D">
        <w:rPr>
          <w:bCs/>
        </w:rPr>
        <w:instrText xml:space="preserve"> \* MERGEFORMAT </w:instrText>
      </w:r>
      <w:r>
        <w:rPr>
          <w:bCs/>
        </w:rPr>
      </w:r>
      <w:r>
        <w:rPr>
          <w:bCs/>
        </w:rPr>
        <w:fldChar w:fldCharType="separate"/>
      </w:r>
      <w:r w:rsidR="00735874">
        <w:t>Table Two</w:t>
      </w:r>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222" w:name="_Ref119667110"/>
      <w:bookmarkStart w:id="223" w:name="_Ref119667104"/>
    </w:p>
    <w:p w14:paraId="0A8DD765" w14:textId="77777777" w:rsidR="002F64E0" w:rsidRPr="002F64E0" w:rsidRDefault="002F64E0" w:rsidP="00754A16">
      <w:pPr>
        <w:spacing w:line="480" w:lineRule="auto"/>
        <w:rPr>
          <w:bCs/>
        </w:rPr>
      </w:pPr>
    </w:p>
    <w:bookmarkEnd w:id="222"/>
    <w:p w14:paraId="2D10B58F" w14:textId="713628A1" w:rsidR="00282E09" w:rsidRDefault="00735874" w:rsidP="00754A16">
      <w:pPr>
        <w:pStyle w:val="Caption"/>
        <w:spacing w:line="480" w:lineRule="auto"/>
        <w:ind w:firstLine="0"/>
      </w:pPr>
      <w:commentRangeStart w:id="224"/>
      <w:r>
        <w:t xml:space="preserve">Table </w:t>
      </w:r>
      <w:r w:rsidR="006F3176">
        <w:t>2</w:t>
      </w:r>
      <w:r w:rsidR="00282E09">
        <w:t xml:space="preserve"> </w:t>
      </w:r>
      <w:r w:rsidR="00282E09" w:rsidRPr="002A68C2">
        <w:rPr>
          <w:i w:val="0"/>
          <w:iCs w:val="0"/>
        </w:rPr>
        <w:t>Party Control over Redistricting in 2010 and 2020</w:t>
      </w:r>
      <w:bookmarkEnd w:id="223"/>
      <w:commentRangeEnd w:id="224"/>
      <w:r>
        <w:rPr>
          <w:rStyle w:val="CommentReference"/>
          <w:i w:val="0"/>
          <w:iCs w:val="0"/>
          <w:szCs w:val="20"/>
        </w:rPr>
        <w:commentReference w:id="224"/>
      </w:r>
    </w:p>
    <w:tbl>
      <w:tblPr>
        <w:tblW w:w="5000" w:type="pct"/>
        <w:jc w:val="center"/>
        <w:tblLook w:val="04A0" w:firstRow="1" w:lastRow="0" w:firstColumn="1" w:lastColumn="0" w:noHBand="0" w:noVBand="1"/>
      </w:tblPr>
      <w:tblGrid>
        <w:gridCol w:w="1754"/>
        <w:gridCol w:w="1755"/>
        <w:gridCol w:w="2341"/>
        <w:gridCol w:w="1755"/>
        <w:gridCol w:w="1755"/>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E57B97" w:rsidRDefault="00282E09" w:rsidP="00754A16">
            <w:pPr>
              <w:widowControl/>
              <w:tabs>
                <w:tab w:val="left" w:pos="2880"/>
                <w:tab w:val="left" w:pos="6120"/>
              </w:tabs>
              <w:spacing w:before="0" w:line="480" w:lineRule="auto"/>
              <w:ind w:firstLine="0"/>
              <w:jc w:val="left"/>
              <w:rPr>
                <w:color w:val="C00000"/>
                <w:sz w:val="21"/>
                <w:szCs w:val="21"/>
              </w:rPr>
            </w:pPr>
            <w:r w:rsidRPr="00E57B97">
              <w:rPr>
                <w:color w:val="C0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Split/</w:t>
            </w:r>
            <w:r w:rsidR="00845E9E" w:rsidRPr="00E57B97">
              <w:rPr>
                <w:color w:val="C0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D39B418" w14:textId="39B19AF9" w:rsidR="008C4A7D" w:rsidRDefault="00F8388A" w:rsidP="00754A16">
      <w:pPr>
        <w:tabs>
          <w:tab w:val="left" w:pos="2880"/>
          <w:tab w:val="left" w:pos="6120"/>
        </w:tabs>
        <w:spacing w:line="480" w:lineRule="auto"/>
        <w:ind w:firstLine="0"/>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w:t>
      </w:r>
      <w:r w:rsidR="00CC196B" w:rsidRPr="00550B2D">
        <w:rPr>
          <w:i/>
          <w:iCs/>
        </w:rPr>
        <w:lastRenderedPageBreak/>
        <w:t>(Ohio, New York)</w:t>
      </w:r>
      <w:r w:rsidR="004517D2" w:rsidRPr="00550B2D">
        <w:rPr>
          <w:i/>
          <w:iCs/>
        </w:rPr>
        <w:t>.</w:t>
      </w:r>
      <w:ins w:id="225" w:author="Jonathan Cervas" w:date="2022-12-22T17:10:00Z">
        <w:r w:rsidR="00FB16DD" w:rsidRPr="00CC0F02">
          <w:rPr>
            <w:rStyle w:val="FootnoteReference"/>
            <w:rPrChange w:id="226" w:author="Jonathan Cervas" w:date="2022-12-23T12:51:00Z">
              <w:rPr>
                <w:rStyle w:val="FootnoteReference"/>
                <w:i/>
                <w:iCs/>
              </w:rPr>
            </w:rPrChange>
          </w:rPr>
          <w:footnoteReference w:id="131"/>
        </w:r>
      </w:ins>
    </w:p>
    <w:p w14:paraId="4068C77A" w14:textId="370F03B9" w:rsidR="00B02412" w:rsidRDefault="00B02412" w:rsidP="00754A16">
      <w:pPr>
        <w:tabs>
          <w:tab w:val="left" w:pos="2880"/>
          <w:tab w:val="left" w:pos="6120"/>
        </w:tabs>
        <w:spacing w:line="480" w:lineRule="auto"/>
      </w:pPr>
      <w:r>
        <w:t xml:space="preserve">What we see is that for the 2020 cycle, the Democrats controlled the process in just eight of these </w:t>
      </w:r>
      <w:r w:rsidR="00735874">
        <w:rPr>
          <w:bCs/>
        </w:rPr>
        <w:t>twenty-eight</w:t>
      </w:r>
      <w:r w:rsidR="00735874">
        <w:t xml:space="preserve"> </w:t>
      </w:r>
      <w:r>
        <w:t xml:space="preserve">states. In those eight states, there is a total of </w:t>
      </w:r>
      <w:r w:rsidR="00735874">
        <w:t>seventy-five</w:t>
      </w:r>
      <w:r>
        <w:t xml:space="preserve"> districts. This was an increase from the </w:t>
      </w:r>
      <w:r w:rsidR="002D43DB">
        <w:t>forty</w:t>
      </w:r>
      <w:r w:rsidR="00735874">
        <w:t xml:space="preserve">-four </w:t>
      </w:r>
      <w:r>
        <w:t xml:space="preserve">in the previous decade. Republicans had control in the other </w:t>
      </w:r>
      <w:r w:rsidR="00735874">
        <w:t>nineteen</w:t>
      </w:r>
      <w:r>
        <w:t xml:space="preserve"> states. Here, there are 189 districts. This is, however, a decrease from the 206 districts of the previous decade. </w:t>
      </w:r>
    </w:p>
    <w:p w14:paraId="7E7CBEC9" w14:textId="60A42C7D" w:rsidR="00B02412" w:rsidRPr="00282E09" w:rsidRDefault="00B02412" w:rsidP="00754A16">
      <w:pPr>
        <w:tabs>
          <w:tab w:val="left" w:pos="2880"/>
          <w:tab w:val="left" w:pos="6120"/>
        </w:tabs>
        <w:spacing w:line="480" w:lineRule="auto"/>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which they could effectuate</w:t>
      </w:r>
      <w:r w:rsidR="00752D69" w:rsidRPr="006373AC">
        <w:rPr>
          <w:bCs/>
        </w:rPr>
        <w:t xml:space="preserve"> </w:t>
      </w:r>
      <w:r w:rsidRPr="006373AC">
        <w:rPr>
          <w:bCs/>
        </w:rPr>
        <w:t>gerrymanders than did Democrats.</w:t>
      </w:r>
      <w:r w:rsidRPr="00CC0F02">
        <w:rPr>
          <w:rStyle w:val="FootnoteReference"/>
        </w:rPr>
        <w:footnoteReference w:id="132"/>
      </w:r>
      <w:r w:rsidR="00752D69" w:rsidRPr="006373AC">
        <w:rPr>
          <w:bCs/>
        </w:rPr>
        <w:t xml:space="preserve"> </w:t>
      </w:r>
      <w:commentRangeStart w:id="232"/>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commentRangeEnd w:id="232"/>
      <w:r w:rsidR="00735874">
        <w:rPr>
          <w:rStyle w:val="CommentReference"/>
        </w:rPr>
        <w:commentReference w:id="232"/>
      </w:r>
      <w:ins w:id="233" w:author="Jonathan Cervas" w:date="2022-12-22T17:11:00Z">
        <w:r w:rsidR="00BB7FFD" w:rsidRPr="00CC0F02">
          <w:rPr>
            <w:rStyle w:val="FootnoteReference"/>
          </w:rPr>
          <w:footnoteReference w:id="133"/>
        </w:r>
      </w:ins>
    </w:p>
    <w:p w14:paraId="026B97E5" w14:textId="13B054AD" w:rsidR="00073CF1" w:rsidRDefault="00670CA0" w:rsidP="00754A16">
      <w:pPr>
        <w:pStyle w:val="Heading2"/>
        <w:spacing w:line="480" w:lineRule="auto"/>
      </w:pPr>
      <w:bookmarkStart w:id="234" w:name="_Toc122821264"/>
      <w:r>
        <w:t>Comparing out</w:t>
      </w:r>
      <w:r w:rsidR="00073CF1">
        <w:t>comes in congressional district</w:t>
      </w:r>
      <w:r w:rsidR="00AC3CC0">
        <w:t>s before and after redistricting</w:t>
      </w:r>
      <w:bookmarkEnd w:id="234"/>
    </w:p>
    <w:p w14:paraId="1FF4281A" w14:textId="5D53DDF9" w:rsidR="009E2F11" w:rsidRPr="00790D65" w:rsidRDefault="00355C87" w:rsidP="00754A16">
      <w:pPr>
        <w:tabs>
          <w:tab w:val="left" w:pos="2880"/>
          <w:tab w:val="left" w:pos="6120"/>
        </w:tabs>
        <w:spacing w:line="480" w:lineRule="auto"/>
        <w:rPr>
          <w:szCs w:val="22"/>
        </w:rPr>
      </w:pPr>
      <w:r>
        <w:t xml:space="preserve">A simple calculation can be made to help determine the </w:t>
      </w:r>
      <w:r w:rsidR="00F97F45">
        <w:t>independent effect of apportionment and redistricting on the balance of power in the U.S House</w:t>
      </w:r>
      <w:r w:rsidR="00F97F45" w:rsidRPr="00790D65">
        <w:t xml:space="preserve">. </w:t>
      </w:r>
      <w:commentRangeStart w:id="235"/>
      <w:commentRangeStart w:id="236"/>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w:t>
      </w:r>
      <w:r w:rsidR="00074F7F">
        <w:lastRenderedPageBreak/>
        <w:t xml:space="preserve">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commentRangeEnd w:id="235"/>
      <w:r w:rsidR="006F3176">
        <w:rPr>
          <w:rStyle w:val="CommentReference"/>
        </w:rPr>
        <w:commentReference w:id="235"/>
      </w:r>
      <w:commentRangeEnd w:id="236"/>
      <w:r w:rsidR="001670EA">
        <w:rPr>
          <w:rStyle w:val="CommentReference"/>
        </w:rPr>
        <w:commentReference w:id="236"/>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51453911" w:rsidR="001E13E7" w:rsidRDefault="001F319C" w:rsidP="00754A16">
      <w:pPr>
        <w:tabs>
          <w:tab w:val="left" w:pos="2880"/>
          <w:tab w:val="left" w:pos="6120"/>
        </w:tabs>
        <w:spacing w:line="480" w:lineRule="auto"/>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w:t>
      </w:r>
      <w:commentRangeStart w:id="237"/>
      <w:r w:rsidR="00837256" w:rsidRPr="002474A2">
        <w:rPr>
          <w:szCs w:val="24"/>
        </w:rPr>
        <w:t>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ins w:id="238" w:author="Jonathan Cervas" w:date="2022-12-22T17:12:00Z">
        <w:r w:rsidR="001670EA" w:rsidRPr="00CC0F02">
          <w:rPr>
            <w:rStyle w:val="FootnoteReference"/>
          </w:rPr>
          <w:footnoteReference w:id="134"/>
        </w:r>
      </w:ins>
      <w:r w:rsidR="00752D69">
        <w:rPr>
          <w:sz w:val="22"/>
          <w:szCs w:val="22"/>
        </w:rPr>
        <w:t xml:space="preserve"> </w:t>
      </w:r>
      <w:commentRangeEnd w:id="237"/>
      <w:r w:rsidR="006F3176">
        <w:rPr>
          <w:rStyle w:val="CommentReference"/>
        </w:rPr>
        <w:commentReference w:id="237"/>
      </w:r>
    </w:p>
    <w:p w14:paraId="351A2893" w14:textId="6EAD2E96" w:rsidR="000818FC" w:rsidRPr="002C4796" w:rsidRDefault="00EF3145" w:rsidP="00754A16">
      <w:pPr>
        <w:spacing w:line="480" w:lineRule="auto"/>
        <w:rPr>
          <w:bCs/>
        </w:rPr>
      </w:pPr>
      <w:commentRangeStart w:id="240"/>
      <w:r>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ins w:id="241" w:author="Scott Matsuda" w:date="2022-12-22T23:03:00Z">
        <w:r w:rsidR="00CE4B69" w:rsidRPr="00CC0F02">
          <w:rPr>
            <w:rStyle w:val="FootnoteReference"/>
          </w:rPr>
          <w:footnoteReference w:id="135"/>
        </w:r>
      </w:ins>
      <w:r w:rsidR="00953962" w:rsidRPr="001F319C">
        <w:t xml:space="preserve"> </w:t>
      </w:r>
      <w:commentRangeEnd w:id="240"/>
      <w:r w:rsidR="006F3176">
        <w:rPr>
          <w:rStyle w:val="CommentReference"/>
        </w:rPr>
        <w:commentReference w:id="240"/>
      </w:r>
      <w:commentRangeStart w:id="242"/>
      <w:r w:rsidR="00953962" w:rsidRPr="001F319C">
        <w:t>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r w:rsidR="00CE4B69" w:rsidRPr="00CC0F02">
        <w:rPr>
          <w:rStyle w:val="FootnoteReference"/>
        </w:rPr>
        <w:footnoteReference w:id="136"/>
      </w:r>
      <w:r w:rsidR="00CA5357">
        <w:t xml:space="preserve"> </w:t>
      </w:r>
      <w:commentRangeEnd w:id="242"/>
      <w:r w:rsidR="006F3176">
        <w:rPr>
          <w:rStyle w:val="CommentReference"/>
        </w:rPr>
        <w:commentReference w:id="242"/>
      </w:r>
      <w:commentRangeStart w:id="243"/>
      <w:r w:rsidR="00F171DD">
        <w:t>O</w:t>
      </w:r>
      <w:r w:rsidR="00CA5357">
        <w:t xml:space="preserve">nly </w:t>
      </w:r>
      <w:r w:rsidR="00CA5357" w:rsidRPr="00F07AC1">
        <w:rPr>
          <w:u w:val="single"/>
        </w:rPr>
        <w:t>one</w:t>
      </w:r>
      <w:r w:rsidR="00CA5357">
        <w:t xml:space="preserve"> seat would have changed </w:t>
      </w:r>
      <w:r w:rsidR="004A6D79">
        <w:t>party based solely on these changes.</w:t>
      </w:r>
      <w:r w:rsidR="00CE4B69" w:rsidRPr="00CC0F02">
        <w:rPr>
          <w:rStyle w:val="FootnoteReference"/>
        </w:rPr>
        <w:footnoteReference w:id="137"/>
      </w:r>
      <w:r w:rsidR="004A6D79">
        <w:t xml:space="preserve"> </w:t>
      </w:r>
      <w:commentRangeEnd w:id="243"/>
      <w:r w:rsidR="006F3176">
        <w:rPr>
          <w:rStyle w:val="CommentReference"/>
        </w:rPr>
        <w:commentReference w:id="243"/>
      </w:r>
      <w:r w:rsidR="00BA3743">
        <w:t>T</w:t>
      </w:r>
      <w:r w:rsidR="004A6D79">
        <w:t xml:space="preserve">hat seat benefited the </w:t>
      </w:r>
      <w:r w:rsidR="002F3163">
        <w:t>Democrats</w:t>
      </w:r>
      <w:r w:rsidR="004A6D79">
        <w:t>.</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04E1241C" w:rsidR="009A5E1B" w:rsidRPr="002C4796" w:rsidRDefault="007041D2" w:rsidP="00754A16">
      <w:pPr>
        <w:spacing w:line="480" w:lineRule="auto"/>
      </w:pPr>
      <w:r w:rsidRPr="001F0BCD">
        <w:t>However</w:t>
      </w:r>
      <w:r w:rsidR="004B4E72" w:rsidRPr="002C4796">
        <w:t xml:space="preserve">, </w:t>
      </w:r>
      <w:r w:rsidR="009E2F11" w:rsidRPr="002C4796">
        <w:t>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r w:rsidR="00EC2E66">
        <w:t>, the differences are even more apparent in 2022</w:t>
      </w:r>
      <w:r w:rsidR="004B4E72" w:rsidRPr="002C4796">
        <w:t xml:space="preserve"> because there </w:t>
      </w:r>
      <w:r w:rsidR="004B4E72" w:rsidRPr="002C4796">
        <w:lastRenderedPageBreak/>
        <w:t>was a midterm tide toward the Republicans in most states.</w:t>
      </w:r>
      <w:commentRangeStart w:id="245"/>
      <w:r w:rsidR="002F4B30" w:rsidRPr="00CC0F02">
        <w:rPr>
          <w:rStyle w:val="FootnoteReference"/>
        </w:rPr>
        <w:footnoteReference w:id="138"/>
      </w:r>
      <w:r w:rsidR="00D977A1" w:rsidRPr="002C4796">
        <w:t xml:space="preserve"> </w:t>
      </w:r>
      <w:commentRangeEnd w:id="245"/>
      <w:r w:rsidR="006F3176">
        <w:rPr>
          <w:rStyle w:val="CommentReference"/>
        </w:rPr>
        <w:commentReference w:id="245"/>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70AE6FDB" w:rsidR="00A30511" w:rsidRDefault="00837256" w:rsidP="00754A16">
      <w:pPr>
        <w:spacing w:line="480" w:lineRule="auto"/>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commentRangeStart w:id="246"/>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ins w:id="247" w:author="Scott Matsuda" w:date="2022-12-22T23:10:00Z">
        <w:r w:rsidR="00544F6E" w:rsidRPr="00CC0F02">
          <w:rPr>
            <w:rStyle w:val="FootnoteReference"/>
          </w:rPr>
          <w:footnoteReference w:id="139"/>
        </w:r>
      </w:ins>
      <w:r w:rsidR="002718F7" w:rsidRPr="002474A2">
        <w:rPr>
          <w:b/>
        </w:rPr>
        <w:t xml:space="preserve"> </w:t>
      </w:r>
      <w:commentRangeEnd w:id="246"/>
      <w:r w:rsidR="006F3176">
        <w:rPr>
          <w:rStyle w:val="CommentReference"/>
        </w:rPr>
        <w:commentReference w:id="246"/>
      </w:r>
    </w:p>
    <w:p w14:paraId="66FF983A" w14:textId="7FC3A83A" w:rsidR="00550B2D" w:rsidRDefault="00094440" w:rsidP="00754A16">
      <w:pPr>
        <w:spacing w:line="480" w:lineRule="auto"/>
        <w:rPr>
          <w:b/>
        </w:rPr>
      </w:pPr>
      <w:r>
        <w:rPr>
          <w:b/>
        </w:rPr>
        <w:fldChar w:fldCharType="begin"/>
      </w:r>
      <w:r>
        <w:rPr>
          <w:b/>
        </w:rPr>
        <w:instrText xml:space="preserve"> REF _Ref120535119 \h </w:instrText>
      </w:r>
      <w:r w:rsidR="004B691D">
        <w:rPr>
          <w:b/>
        </w:rPr>
        <w:instrText xml:space="preserve"> \* MERGEFORMAT </w:instrText>
      </w:r>
      <w:r>
        <w:rPr>
          <w:b/>
        </w:rPr>
      </w:r>
      <w:r>
        <w:rPr>
          <w:b/>
        </w:rPr>
        <w:fldChar w:fldCharType="separate"/>
      </w:r>
      <w:r w:rsidR="006F3176">
        <w:t>Table Three</w:t>
      </w:r>
      <w:r>
        <w:rPr>
          <w:b/>
        </w:rPr>
        <w:fldChar w:fldCharType="end"/>
      </w:r>
      <w:r w:rsidR="004C0CE9">
        <w:t xml:space="preserve"> </w:t>
      </w:r>
      <w:r w:rsidR="007A1EB8">
        <w:t xml:space="preserve">shows this data. </w:t>
      </w:r>
      <w:r w:rsidR="00670CA0">
        <w:t>W</w:t>
      </w:r>
      <w:r w:rsidR="002F55DA">
        <w:t xml:space="preserve">e should note that this data reflects the districts as they were contested in the 2022 </w:t>
      </w:r>
      <w:r w:rsidR="002F55DA" w:rsidRPr="007A51D4">
        <w:t>midterm</w:t>
      </w:r>
      <w:r w:rsidR="00E41CF8">
        <w:t xml:space="preserve">. </w:t>
      </w:r>
      <w:commentRangeStart w:id="249"/>
      <w:r w:rsidR="00E41CF8">
        <w:t>S</w:t>
      </w:r>
      <w:r w:rsidR="002F55DA" w:rsidRPr="007A51D4">
        <w:t xml:space="preserve">tate courts </w:t>
      </w:r>
      <w:r w:rsidR="003E5B7E" w:rsidRPr="007A51D4">
        <w:t xml:space="preserve">in several states </w:t>
      </w:r>
      <w:r w:rsidR="008F35C2">
        <w:t xml:space="preserve">already acted </w:t>
      </w:r>
      <w:r w:rsidR="003E5B7E" w:rsidRPr="007A51D4">
        <w:t>to strike down plans as gerrymanders.</w:t>
      </w:r>
      <w:commentRangeEnd w:id="249"/>
      <w:r w:rsidR="006F3176">
        <w:rPr>
          <w:rStyle w:val="CommentReference"/>
        </w:rPr>
        <w:commentReference w:id="249"/>
      </w:r>
      <w:r w:rsidR="008F35C2" w:rsidRPr="00CC0F02">
        <w:rPr>
          <w:rStyle w:val="FootnoteReference"/>
        </w:rPr>
        <w:footnoteReference w:id="140"/>
      </w:r>
      <w:r w:rsidR="003E5B7E" w:rsidRPr="007A51D4">
        <w:t xml:space="preserve">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CC0F02">
        <w:rPr>
          <w:rStyle w:val="FootnoteReference"/>
        </w:rPr>
        <w:footnoteReference w:id="141"/>
      </w:r>
      <w:r w:rsidR="005228DD" w:rsidRPr="007A51D4">
        <w:t xml:space="preserve"> it is only about comparisons between actual outcomes </w:t>
      </w:r>
      <w:r w:rsidR="005228DD" w:rsidRPr="007A51D4">
        <w:lastRenderedPageBreak/>
        <w:t>in 2020 and projected outcomes in 2022 based on the districts used in the 2022 election.</w:t>
      </w:r>
      <w:r w:rsidR="005228DD" w:rsidRPr="00CC0F02">
        <w:rPr>
          <w:rStyle w:val="FootnoteReference"/>
        </w:rPr>
        <w:footnoteReference w:id="142"/>
      </w:r>
      <w:r w:rsidR="00752D69" w:rsidRPr="007A51D4">
        <w:t xml:space="preserve">  </w:t>
      </w:r>
      <w:r w:rsidR="000B5476" w:rsidRPr="007A51D4">
        <w:t xml:space="preserve"> </w:t>
      </w:r>
      <w:r w:rsidR="00887EED" w:rsidRPr="007A51D4">
        <w:t>Gerrymandering did happen during the 2020 redistricting cycle; and not all gerrymanders were corrected by state courts.</w:t>
      </w:r>
      <w:bookmarkStart w:id="250" w:name="_Ref119261291"/>
      <w:bookmarkStart w:id="251" w:name="_Ref119261248"/>
    </w:p>
    <w:p w14:paraId="1E08DC27" w14:textId="77777777" w:rsidR="00E41CF8" w:rsidRPr="00E41CF8" w:rsidRDefault="00E41CF8" w:rsidP="00754A16">
      <w:pPr>
        <w:spacing w:line="480" w:lineRule="auto"/>
        <w:rPr>
          <w:b/>
        </w:rPr>
      </w:pPr>
    </w:p>
    <w:p w14:paraId="04219FD7" w14:textId="49493879" w:rsidR="000818FC" w:rsidRDefault="006F3176" w:rsidP="00754A16">
      <w:pPr>
        <w:pStyle w:val="Caption"/>
        <w:spacing w:line="480" w:lineRule="auto"/>
        <w:ind w:firstLine="0"/>
      </w:pPr>
      <w:commentRangeStart w:id="252"/>
      <w:commentRangeStart w:id="253"/>
      <w:r>
        <w:t>Table 3</w:t>
      </w:r>
      <w:r w:rsidR="00915875">
        <w:t xml:space="preserve">. </w:t>
      </w:r>
      <w:r w:rsidR="000818FC">
        <w:t xml:space="preserve"> </w:t>
      </w:r>
      <w:r w:rsidR="000818FC" w:rsidRPr="002A68C2">
        <w:rPr>
          <w:i w:val="0"/>
          <w:iCs w:val="0"/>
        </w:rPr>
        <w:t>Change in Congressional Districts by Party</w:t>
      </w:r>
      <w:commentRangeEnd w:id="252"/>
      <w:r>
        <w:rPr>
          <w:rStyle w:val="CommentReference"/>
          <w:i w:val="0"/>
          <w:iCs w:val="0"/>
          <w:szCs w:val="20"/>
        </w:rPr>
        <w:commentReference w:id="252"/>
      </w:r>
      <w:commentRangeEnd w:id="253"/>
      <w:r w:rsidR="00F73273">
        <w:rPr>
          <w:rStyle w:val="CommentReference"/>
          <w:i w:val="0"/>
          <w:iCs w:val="0"/>
          <w:szCs w:val="20"/>
        </w:rPr>
        <w:commentReference w:id="253"/>
      </w:r>
      <w:r w:rsidR="00915875">
        <w:rPr>
          <w:i w:val="0"/>
          <w:iCs w:val="0"/>
        </w:rPr>
        <w:t xml:space="preserve"> Using Projected or Actual 2020 Presidential Votes</w:t>
      </w:r>
    </w:p>
    <w:tbl>
      <w:tblPr>
        <w:tblW w:w="5000" w:type="pct"/>
        <w:jc w:val="center"/>
        <w:tblLook w:val="04A0" w:firstRow="1" w:lastRow="0" w:firstColumn="1" w:lastColumn="0" w:noHBand="0" w:noVBand="1"/>
      </w:tblPr>
      <w:tblGrid>
        <w:gridCol w:w="1800"/>
        <w:gridCol w:w="1260"/>
        <w:gridCol w:w="1260"/>
        <w:gridCol w:w="1260"/>
        <w:gridCol w:w="1260"/>
        <w:gridCol w:w="1260"/>
        <w:gridCol w:w="1260"/>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754A16">
            <w:pPr>
              <w:widowControl/>
              <w:spacing w:before="0" w:line="480" w:lineRule="auto"/>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E57B97" w:rsidRDefault="000818FC" w:rsidP="00754A16">
            <w:pPr>
              <w:widowControl/>
              <w:spacing w:before="0" w:line="480" w:lineRule="auto"/>
              <w:ind w:firstLine="0"/>
              <w:jc w:val="left"/>
              <w:rPr>
                <w:color w:val="C00000"/>
                <w:sz w:val="18"/>
                <w:szCs w:val="18"/>
              </w:rPr>
            </w:pPr>
            <w:r w:rsidRPr="00E57B97">
              <w:rPr>
                <w:color w:val="C0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754A16">
      <w:pPr>
        <w:pStyle w:val="Caption"/>
        <w:spacing w:line="480" w:lineRule="auto"/>
        <w:ind w:firstLine="0"/>
      </w:pPr>
      <w:r>
        <w:t xml:space="preserve"> Note: Data compiled as downloaded from Dave’s Redistricting App. The states shown are those </w:t>
      </w:r>
      <w:r>
        <w:lastRenderedPageBreak/>
        <w:t>that had effects from redistricting or apportionment. The remaining states all had the same number of Trump or Biden districts in 2020 as they did after redistricting.</w:t>
      </w:r>
    </w:p>
    <w:bookmarkEnd w:id="250"/>
    <w:bookmarkEnd w:id="251"/>
    <w:p w14:paraId="20167274" w14:textId="46282DFA" w:rsidR="00404BE0" w:rsidRPr="00ED7499" w:rsidRDefault="002D23CB" w:rsidP="00754A16">
      <w:pPr>
        <w:spacing w:line="480" w:lineRule="auto"/>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r w:rsidR="006F3176">
        <w:t xml:space="preserve">twenty-three </w:t>
      </w:r>
      <w:r w:rsidRPr="00094440">
        <w:t xml:space="preserve">states where </w:t>
      </w:r>
      <w:r w:rsidR="007339AF" w:rsidRPr="00094440">
        <w:t>some</w:t>
      </w:r>
      <w:r w:rsidRPr="00094440">
        <w:t xml:space="preserve"> claim was made that the congressional map was a partisan gerrymander</w:t>
      </w:r>
      <w:commentRangeStart w:id="254"/>
      <w:r w:rsidR="00BA78EA" w:rsidRPr="00094440">
        <w:t>:</w:t>
      </w:r>
      <w:r w:rsidR="00DC6339" w:rsidRPr="00CC0F02">
        <w:rPr>
          <w:rStyle w:val="FootnoteReference"/>
        </w:rPr>
        <w:footnoteReference w:id="143"/>
      </w:r>
      <w:r w:rsidR="009C6223" w:rsidRPr="00094440">
        <w:t xml:space="preserve"> </w:t>
      </w:r>
      <w:r w:rsidRPr="00094440">
        <w:t>Alabama</w:t>
      </w:r>
      <w:r w:rsidR="00E1406B" w:rsidRPr="00094440">
        <w:t>,</w:t>
      </w:r>
      <w:r w:rsidR="00DC6339" w:rsidRPr="00CC0F02">
        <w:rPr>
          <w:rStyle w:val="FootnoteReference"/>
        </w:rPr>
        <w:footnoteReference w:id="144"/>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Tennessee, Texas, Utah, and Wisconsin.</w:t>
      </w:r>
      <w:r w:rsidR="00847723" w:rsidRPr="00CC0F02">
        <w:rPr>
          <w:rStyle w:val="FootnoteReference"/>
        </w:rPr>
        <w:footnoteReference w:id="145"/>
      </w:r>
      <w:r w:rsidRPr="00ED7499">
        <w:t xml:space="preserve"> </w:t>
      </w:r>
      <w:commentRangeEnd w:id="254"/>
      <w:r w:rsidR="006F3176">
        <w:rPr>
          <w:rStyle w:val="CommentReference"/>
        </w:rPr>
        <w:commentReference w:id="254"/>
      </w:r>
      <w:r w:rsidRPr="00ED7499">
        <w:t>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w:t>
      </w:r>
      <w:commentRangeStart w:id="256"/>
      <w:commentRangeStart w:id="257"/>
      <w:r w:rsidRPr="00ED7499">
        <w:t xml:space="preserve">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commentRangeStart w:id="258"/>
      <w:r w:rsidRPr="00ED7499">
        <w:t>.</w:t>
      </w:r>
      <w:r w:rsidR="00DC6339" w:rsidRPr="00CC0F02">
        <w:rPr>
          <w:rStyle w:val="FootnoteReference"/>
        </w:rPr>
        <w:footnoteReference w:id="146"/>
      </w:r>
      <w:commentRangeEnd w:id="258"/>
      <w:r w:rsidR="0086003A">
        <w:rPr>
          <w:rStyle w:val="CommentReference"/>
        </w:rPr>
        <w:commentReference w:id="258"/>
      </w:r>
      <w:r w:rsidR="00DC6339" w:rsidRPr="00ED7499">
        <w:t xml:space="preserve"> </w:t>
      </w:r>
      <w:commentRangeEnd w:id="256"/>
      <w:r w:rsidR="006F3176">
        <w:rPr>
          <w:rStyle w:val="CommentReference"/>
        </w:rPr>
        <w:commentReference w:id="256"/>
      </w:r>
      <w:commentRangeEnd w:id="257"/>
      <w:r w:rsidR="008458CE">
        <w:rPr>
          <w:rStyle w:val="CommentReference"/>
        </w:rPr>
        <w:commentReference w:id="257"/>
      </w:r>
    </w:p>
    <w:p w14:paraId="2EBFA9DD" w14:textId="523E3EF3" w:rsidR="006D3E0B" w:rsidRDefault="00CF6AF4" w:rsidP="00754A16">
      <w:pPr>
        <w:spacing w:line="480" w:lineRule="auto"/>
      </w:pPr>
      <w:r w:rsidRPr="00ED7499">
        <w:t>T</w:t>
      </w:r>
      <w:r w:rsidR="00975146" w:rsidRPr="00ED7499">
        <w:t>he last two column</w:t>
      </w:r>
      <w:r w:rsidR="00797FA4">
        <w:t>s</w:t>
      </w:r>
      <w:r w:rsidR="00975146" w:rsidRPr="00ED7499">
        <w:t xml:space="preserve"> of</w:t>
      </w:r>
      <w:r w:rsidR="00775125" w:rsidRPr="00ED7499">
        <w:t xml:space="preserve"> </w:t>
      </w:r>
      <w:r w:rsidR="002C3588" w:rsidRPr="00ED7499">
        <w:fldChar w:fldCharType="begin"/>
      </w:r>
      <w:r w:rsidR="002C3588" w:rsidRPr="00ED7499">
        <w:instrText xml:space="preserve"> REF _Ref119491889 \h </w:instrText>
      </w:r>
      <w:r w:rsidR="00ED7499" w:rsidRPr="00ED7499">
        <w:instrText xml:space="preserve"> \* MERGEFORMAT </w:instrText>
      </w:r>
      <w:r w:rsidR="002C3588" w:rsidRPr="00ED7499">
        <w:fldChar w:fldCharType="separate"/>
      </w:r>
      <w:r w:rsidR="00735874">
        <w:t>Table One</w:t>
      </w:r>
      <w:r w:rsidR="002C3588" w:rsidRPr="00ED7499">
        <w:fldChar w:fldCharType="end"/>
      </w:r>
      <w:r w:rsidR="002C3588" w:rsidRPr="00ED7499">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t>
      </w:r>
      <w:r w:rsidR="002B41EB" w:rsidRPr="00ED7499">
        <w:lastRenderedPageBreak/>
        <w:t xml:space="preserve">where gerrymandering might be found and those where there is direct or indirect language in state law prohibiting partisan gerrymandering. </w:t>
      </w:r>
      <w:r w:rsidR="00FE3128" w:rsidRPr="00ED7499">
        <w:t xml:space="preserve">Combining the information </w:t>
      </w:r>
      <w:r w:rsidR="0059149D" w:rsidRPr="00ED7499">
        <w:t xml:space="preserve">in </w:t>
      </w:r>
      <w:r w:rsidR="00735874">
        <w:t>Table One</w:t>
      </w:r>
      <w:r w:rsidR="0059149D" w:rsidRPr="00ED7499">
        <w:t xml:space="preserve"> </w:t>
      </w:r>
      <w:r w:rsidR="00FE3128" w:rsidRPr="00ED7499">
        <w:t>with the list of states where there is an accusation of a partisan gerrymandering</w:t>
      </w:r>
      <w:ins w:id="259" w:author="Jonathan Cervas" w:date="2022-12-21T15:41:00Z">
        <w:r w:rsidR="005E59CE">
          <w:t>,</w:t>
        </w:r>
      </w:ins>
      <w:del w:id="260" w:author="Jonathan Cervas" w:date="2022-12-21T15:41:00Z">
        <w:r w:rsidR="00797FA4" w:rsidDel="005E59CE">
          <w:delText>.</w:delText>
        </w:r>
      </w:del>
      <w:r w:rsidR="00FE3128" w:rsidRPr="00ED7499">
        <w:t xml:space="preserve"> </w:t>
      </w:r>
      <w:r w:rsidR="005E59CE">
        <w:t>w</w:t>
      </w:r>
      <w:commentRangeStart w:id="261"/>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w:t>
      </w:r>
      <w:r w:rsidR="00DB5250" w:rsidRPr="00CC0F02">
        <w:rPr>
          <w:rStyle w:val="FootnoteReference"/>
        </w:rPr>
        <w:footnoteReference w:id="147"/>
      </w:r>
      <w:r w:rsidR="00381142">
        <w:t xml:space="preserve"> </w:t>
      </w:r>
      <w:commentRangeEnd w:id="261"/>
      <w:r w:rsidR="006F3176">
        <w:rPr>
          <w:rStyle w:val="CommentReference"/>
        </w:rPr>
        <w:commentReference w:id="261"/>
      </w:r>
      <w:r w:rsidR="00381142">
        <w:t>A</w:t>
      </w:r>
      <w:commentRangeStart w:id="262"/>
      <w:r w:rsidR="00381142">
        <w:t xml:space="preserve">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r w:rsidR="00464BB4" w:rsidRPr="00CC0F02">
        <w:rPr>
          <w:rStyle w:val="FootnoteReference"/>
        </w:rPr>
        <w:footnoteReference w:id="148"/>
      </w:r>
      <w:r w:rsidR="001E3848">
        <w:t xml:space="preserve"> </w:t>
      </w:r>
      <w:commentRangeEnd w:id="262"/>
      <w:r w:rsidR="006F3176">
        <w:rPr>
          <w:rStyle w:val="CommentReference"/>
        </w:rPr>
        <w:commentReference w:id="262"/>
      </w:r>
    </w:p>
    <w:p w14:paraId="789A16D7" w14:textId="7316E740" w:rsidR="00073CF1" w:rsidRPr="00077FB0" w:rsidRDefault="006675EC" w:rsidP="00754A16">
      <w:pPr>
        <w:spacing w:line="480" w:lineRule="auto"/>
      </w:pPr>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t>
      </w:r>
      <w:commentRangeStart w:id="263"/>
      <w:r w:rsidR="00077FB0">
        <w:t>We also note that new innovative use of state constitutions could potentially find prohibitions on partisan gerrymandering</w:t>
      </w:r>
      <w:r w:rsidR="00B378B8">
        <w:t xml:space="preserve">  in other provisions</w:t>
      </w:r>
      <w:r w:rsidR="00077FB0">
        <w:t xml:space="preserve">,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commentRangeEnd w:id="263"/>
      <w:r w:rsidR="00676982">
        <w:rPr>
          <w:rStyle w:val="CommentReference"/>
        </w:rPr>
        <w:commentReference w:id="263"/>
      </w:r>
    </w:p>
    <w:p w14:paraId="650787EC" w14:textId="54F595F2" w:rsidR="002B41EB" w:rsidRDefault="00C33D6A" w:rsidP="00754A16">
      <w:pPr>
        <w:spacing w:line="480" w:lineRule="auto"/>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sidRPr="00CC0F02">
        <w:rPr>
          <w:rStyle w:val="FootnoteReference"/>
        </w:rPr>
        <w:footnoteReference w:id="149"/>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aspects of the State’s redistricting plans are unlawful” </w:t>
      </w:r>
      <w:r w:rsidR="00D74508">
        <w:t xml:space="preserve">based on </w:t>
      </w:r>
      <w:r w:rsidR="00B7798A">
        <w:t xml:space="preserve">evidence that the state violated the </w:t>
      </w:r>
      <w:r w:rsidR="00B7798A">
        <w:lastRenderedPageBreak/>
        <w:t>Voting Rights Act.</w:t>
      </w:r>
      <w:r w:rsidR="00676982" w:rsidRPr="00676982">
        <w:rPr>
          <w:rStyle w:val="FootnoteReference"/>
        </w:rPr>
        <w:t xml:space="preserve"> </w:t>
      </w:r>
      <w:r w:rsidR="00676982" w:rsidRPr="00CC0F02">
        <w:rPr>
          <w:rStyle w:val="FootnoteReference"/>
        </w:rPr>
        <w:footnoteReference w:id="150"/>
      </w:r>
      <w:r w:rsidR="00676982" w:rsidRPr="00D74508">
        <w:t xml:space="preserve"> </w:t>
      </w:r>
      <w:r w:rsidR="00B7798A">
        <w:t xml:space="preserve"> 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sidRPr="00CC0F02">
        <w:rPr>
          <w:rStyle w:val="FootnoteReference"/>
        </w:rPr>
        <w:footnoteReference w:id="151"/>
      </w:r>
      <w:r w:rsidR="000C7866">
        <w:t xml:space="preserve"> </w:t>
      </w:r>
      <w:commentRangeStart w:id="264"/>
      <w:r w:rsidR="000C7866">
        <w:t>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r w:rsidR="00141C1E" w:rsidRPr="00CC0F02">
        <w:rPr>
          <w:rStyle w:val="FootnoteReference"/>
        </w:rPr>
        <w:footnoteReference w:id="152"/>
      </w:r>
      <w:r w:rsidR="002B41EB">
        <w:t xml:space="preserve"> </w:t>
      </w:r>
      <w:commentRangeEnd w:id="264"/>
      <w:r w:rsidR="00676982">
        <w:rPr>
          <w:rStyle w:val="CommentReference"/>
        </w:rPr>
        <w:commentReference w:id="264"/>
      </w:r>
    </w:p>
    <w:p w14:paraId="3826171D" w14:textId="36BB8312" w:rsidR="002B41EB" w:rsidRDefault="00101D73" w:rsidP="00754A16">
      <w:pPr>
        <w:spacing w:line="480" w:lineRule="auto"/>
      </w:pPr>
      <w:commentRangeStart w:id="265"/>
      <w:r>
        <w:t xml:space="preserve">Second, in Arizona and </w:t>
      </w:r>
      <w:r w:rsidR="007404C3">
        <w:t>New Jersey, congressional redistricting was not done by the legislatures of those states, but instead by an independent commission and a political commission with a neutral chair, respectively.</w:t>
      </w:r>
      <w:ins w:id="266" w:author="Scott Matsuda" w:date="2022-12-22T22:58:00Z">
        <w:r w:rsidR="00960BF7" w:rsidRPr="00CC0F02">
          <w:rPr>
            <w:rStyle w:val="FootnoteReference"/>
          </w:rPr>
          <w:footnoteReference w:id="153"/>
        </w:r>
      </w:ins>
      <w:r w:rsidR="00495883">
        <w:t xml:space="preserve"> </w:t>
      </w:r>
      <w:commentRangeEnd w:id="265"/>
      <w:r w:rsidR="00676982">
        <w:rPr>
          <w:rStyle w:val="CommentReference"/>
        </w:rPr>
        <w:commentReference w:id="265"/>
      </w:r>
      <w:r w:rsidR="00495883">
        <w:t xml:space="preserve">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33723DEA" w:rsidR="007B2F8A" w:rsidRPr="00640BC4" w:rsidRDefault="000752DF" w:rsidP="00754A16">
      <w:pPr>
        <w:spacing w:line="480" w:lineRule="auto"/>
      </w:pPr>
      <w:r>
        <w:t>Finally, Kansas and Wisconsin were under divided control at the time of redistricting, though, circumstances in both states led to the legislature’s preferred maps being enacted for use.</w:t>
      </w:r>
      <w:r w:rsidR="0044334F" w:rsidRPr="00CC0F02">
        <w:rPr>
          <w:rStyle w:val="FootnoteReference"/>
        </w:rPr>
        <w:footnoteReference w:id="154"/>
      </w:r>
      <w:r w:rsidR="00FB7ED3">
        <w:t xml:space="preserve"> </w:t>
      </w:r>
      <w:commentRangeStart w:id="267"/>
      <w:r w:rsidR="00FB7ED3">
        <w:t xml:space="preserve">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r w:rsidR="00CE4B69" w:rsidRPr="00CC0F02">
        <w:rPr>
          <w:rStyle w:val="FootnoteReference"/>
        </w:rPr>
        <w:footnoteReference w:id="155"/>
      </w:r>
      <w:r w:rsidR="001F7D5F">
        <w:t xml:space="preserve"> </w:t>
      </w:r>
      <w:commentRangeEnd w:id="267"/>
      <w:r w:rsidR="00676982">
        <w:rPr>
          <w:rStyle w:val="CommentReference"/>
        </w:rPr>
        <w:commentReference w:id="267"/>
      </w:r>
      <w:r w:rsidR="001F7D5F">
        <w:t xml:space="preserve">That leaves </w:t>
      </w:r>
      <w:r w:rsidR="00A16896">
        <w:t xml:space="preserve">Nevada and </w:t>
      </w:r>
      <w:r w:rsidR="005A2AEB">
        <w:t xml:space="preserve">Texas as the </w:t>
      </w:r>
      <w:r w:rsidR="005A2AEB">
        <w:lastRenderedPageBreak/>
        <w:t xml:space="preserve">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commentRangeStart w:id="268"/>
      <w:r w:rsidR="00094507" w:rsidRPr="00CC0F02">
        <w:rPr>
          <w:rStyle w:val="FootnoteReference"/>
        </w:rPr>
        <w:footnoteReference w:id="156"/>
      </w:r>
      <w:bookmarkStart w:id="269" w:name="_Ref115632072"/>
      <w:commentRangeEnd w:id="268"/>
      <w:r w:rsidR="00676982">
        <w:rPr>
          <w:rStyle w:val="CommentReference"/>
        </w:rPr>
        <w:commentReference w:id="268"/>
      </w:r>
    </w:p>
    <w:p w14:paraId="263419D8" w14:textId="6639ACF6" w:rsidR="005C60F8" w:rsidRDefault="00FA1F9F" w:rsidP="00754A16">
      <w:pPr>
        <w:pStyle w:val="Heading1"/>
        <w:spacing w:line="480" w:lineRule="auto"/>
      </w:pPr>
      <w:bookmarkStart w:id="270" w:name="_Toc122821265"/>
      <w:bookmarkEnd w:id="269"/>
      <w:r>
        <w:t>The Role and Effects of State Courts</w:t>
      </w:r>
      <w:bookmarkEnd w:id="270"/>
    </w:p>
    <w:p w14:paraId="24BA8B6D" w14:textId="442A1C68" w:rsidR="00C3659F" w:rsidRPr="00AE6C40" w:rsidRDefault="00AE6C40" w:rsidP="00754A16">
      <w:pPr>
        <w:pStyle w:val="Heading2"/>
        <w:spacing w:line="480" w:lineRule="auto"/>
      </w:pPr>
      <w:bookmarkStart w:id="271" w:name="_Toc122821266"/>
      <w:r w:rsidRPr="00AE6C40">
        <w:t>Potential partisan gerrymanders and state law</w:t>
      </w:r>
      <w:bookmarkEnd w:id="271"/>
    </w:p>
    <w:p w14:paraId="305A505B" w14:textId="34EE341E" w:rsidR="001F20C0" w:rsidRPr="0031424C" w:rsidRDefault="00A31268" w:rsidP="00754A16">
      <w:pPr>
        <w:widowControl/>
        <w:spacing w:before="0" w:line="480" w:lineRule="auto"/>
        <w:ind w:firstLine="0"/>
        <w:jc w:val="left"/>
        <w:rPr>
          <w:bCs/>
          <w:i/>
          <w:iCs/>
          <w:szCs w:val="18"/>
        </w:rPr>
      </w:pPr>
      <w:r>
        <w:t xml:space="preserve">We now relist </w:t>
      </w:r>
      <w:r w:rsidR="00A37CE6">
        <w:t>in</w:t>
      </w:r>
      <w:r w:rsidR="00A37CE6" w:rsidRPr="00AE0FED">
        <w:t xml:space="preserve"> </w:t>
      </w:r>
      <w:r w:rsidR="006145D7">
        <w:t xml:space="preserve">Table Four, </w:t>
      </w:r>
      <w:r>
        <w:t xml:space="preserve">the states which were highlighted in </w:t>
      </w:r>
      <w:r>
        <w:fldChar w:fldCharType="begin"/>
      </w:r>
      <w:r>
        <w:instrText xml:space="preserve"> REF _Ref119491889 \h </w:instrText>
      </w:r>
      <w:r w:rsidR="004B691D">
        <w:instrText xml:space="preserve"> \* MERGEFORMAT </w:instrText>
      </w:r>
      <w:r>
        <w:fldChar w:fldCharType="separate"/>
      </w:r>
      <w:r w:rsidR="00735874">
        <w:t>Table One</w:t>
      </w:r>
      <w:r>
        <w:fldChar w:fldCharType="end"/>
      </w:r>
      <w:r>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4B691D">
        <w:instrText xml:space="preserve"> \* MERGEFORMAT </w:instrText>
      </w:r>
      <w:r w:rsidR="001A746E">
        <w:fldChar w:fldCharType="separate"/>
      </w:r>
      <w:r w:rsidR="00735874">
        <w:t>Table One</w:t>
      </w:r>
      <w:r w:rsidR="001A746E">
        <w:fldChar w:fldCharType="end"/>
      </w:r>
      <w:r w:rsidR="00AF0993">
        <w:t>)</w:t>
      </w:r>
      <w:r w:rsidR="0003186F">
        <w:t xml:space="preserve">, 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sidRPr="00CC0F02">
        <w:rPr>
          <w:rStyle w:val="FootnoteReference"/>
        </w:rPr>
        <w:footnoteReference w:id="157"/>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rsidP="00754A16">
      <w:pPr>
        <w:widowControl/>
        <w:spacing w:before="0" w:line="480" w:lineRule="auto"/>
        <w:ind w:firstLine="0"/>
        <w:jc w:val="left"/>
        <w:rPr>
          <w:i/>
          <w:iCs/>
          <w:szCs w:val="18"/>
        </w:rPr>
      </w:pPr>
      <w:bookmarkStart w:id="272" w:name="_Ref119684862"/>
    </w:p>
    <w:p w14:paraId="7A529E77" w14:textId="797CC543" w:rsidR="00C17583" w:rsidRPr="002474A2" w:rsidRDefault="00C17583" w:rsidP="00754A16">
      <w:pPr>
        <w:pStyle w:val="Caption"/>
        <w:keepNext/>
        <w:spacing w:line="480" w:lineRule="auto"/>
        <w:ind w:firstLine="0"/>
        <w:rPr>
          <w:b/>
          <w:color w:val="FF0000"/>
          <w:sz w:val="32"/>
          <w:szCs w:val="32"/>
        </w:rPr>
      </w:pPr>
      <w:commentRangeStart w:id="273"/>
      <w:r w:rsidRPr="0080356A">
        <w:t xml:space="preserve">Table </w:t>
      </w:r>
      <w:fldSimple w:instr=" SEQ Table \* ARABIC ">
        <w:r w:rsidR="00A30511">
          <w:rPr>
            <w:noProof/>
          </w:rPr>
          <w:t>4</w:t>
        </w:r>
      </w:fldSimple>
      <w:bookmarkEnd w:id="272"/>
      <w:r w:rsidR="002A68C2">
        <w:t xml:space="preserve"> </w:t>
      </w:r>
      <w:r w:rsidRPr="002A68C2">
        <w:rPr>
          <w:i w:val="0"/>
          <w:iCs w:val="0"/>
        </w:rPr>
        <w:t>Potential partisan gerrymanders and state law</w:t>
      </w:r>
      <w:commentRangeEnd w:id="273"/>
      <w:r w:rsidR="006145D7">
        <w:rPr>
          <w:rStyle w:val="CommentReference"/>
          <w:i w:val="0"/>
          <w:iCs w:val="0"/>
          <w:szCs w:val="20"/>
        </w:rPr>
        <w:commentReference w:id="273"/>
      </w:r>
      <w:ins w:id="274" w:author="Jonathan Cervas" w:date="2022-12-23T13:15:00Z">
        <w:r w:rsidR="00920167">
          <w:rPr>
            <w:rStyle w:val="FootnoteReference"/>
            <w:i w:val="0"/>
            <w:iCs w:val="0"/>
          </w:rPr>
          <w:footnoteReference w:id="158"/>
        </w:r>
      </w:ins>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
      <w:tr w:rsidR="00134BD7" w:rsidRPr="0080356A" w14:paraId="0314C6A7" w14:textId="77777777" w:rsidTr="00134BD7">
        <w:trPr>
          <w:jc w:val="center"/>
        </w:trPr>
        <w:tc>
          <w:tcPr>
            <w:tcW w:w="830" w:type="pct"/>
          </w:tcPr>
          <w:p w14:paraId="4E963849" w14:textId="691DE471" w:rsidR="00134BD7" w:rsidRPr="00E57B97" w:rsidRDefault="00134BD7" w:rsidP="00754A16">
            <w:pPr>
              <w:spacing w:line="480" w:lineRule="auto"/>
              <w:ind w:firstLine="0"/>
              <w:jc w:val="center"/>
              <w:rPr>
                <w:color w:val="C00000"/>
                <w:sz w:val="18"/>
                <w:szCs w:val="18"/>
              </w:rPr>
            </w:pPr>
            <w:r w:rsidRPr="00E57B97">
              <w:rPr>
                <w:color w:val="C00000"/>
                <w:sz w:val="18"/>
                <w:szCs w:val="18"/>
              </w:rPr>
              <w:t>State</w:t>
            </w:r>
          </w:p>
        </w:tc>
        <w:tc>
          <w:tcPr>
            <w:tcW w:w="432" w:type="pct"/>
          </w:tcPr>
          <w:p w14:paraId="73FA2880" w14:textId="77777777" w:rsidR="00134BD7" w:rsidRPr="00E57B97" w:rsidRDefault="00134BD7" w:rsidP="00754A16">
            <w:pPr>
              <w:spacing w:line="480" w:lineRule="auto"/>
              <w:ind w:firstLine="0"/>
              <w:rPr>
                <w:color w:val="C00000"/>
                <w:sz w:val="18"/>
                <w:szCs w:val="18"/>
              </w:rPr>
            </w:pPr>
            <w:r w:rsidRPr="00E57B97">
              <w:rPr>
                <w:color w:val="C00000"/>
                <w:sz w:val="18"/>
                <w:szCs w:val="18"/>
              </w:rPr>
              <w:t>Direct</w:t>
            </w:r>
          </w:p>
        </w:tc>
        <w:tc>
          <w:tcPr>
            <w:tcW w:w="441" w:type="pct"/>
          </w:tcPr>
          <w:p w14:paraId="5EF0AA7D"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 xml:space="preserve">Free, Equal, </w:t>
            </w:r>
            <w:r w:rsidRPr="00E57B97">
              <w:rPr>
                <w:color w:val="C00000"/>
                <w:sz w:val="18"/>
                <w:szCs w:val="18"/>
              </w:rPr>
              <w:lastRenderedPageBreak/>
              <w:t>Open</w:t>
            </w:r>
          </w:p>
        </w:tc>
        <w:tc>
          <w:tcPr>
            <w:tcW w:w="659" w:type="pct"/>
          </w:tcPr>
          <w:p w14:paraId="23FC43B7" w14:textId="401AAB35"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Who Drew the Map</w:t>
            </w:r>
          </w:p>
        </w:tc>
        <w:tc>
          <w:tcPr>
            <w:tcW w:w="660" w:type="pct"/>
          </w:tcPr>
          <w:p w14:paraId="51C95E24" w14:textId="116698ED" w:rsidR="00134BD7" w:rsidRPr="00E57B97" w:rsidRDefault="00134BD7" w:rsidP="00754A16">
            <w:pPr>
              <w:spacing w:line="480" w:lineRule="auto"/>
              <w:ind w:firstLine="0"/>
              <w:jc w:val="center"/>
              <w:rPr>
                <w:color w:val="C00000"/>
                <w:sz w:val="18"/>
                <w:szCs w:val="18"/>
              </w:rPr>
            </w:pPr>
            <w:r w:rsidRPr="00E57B97">
              <w:rPr>
                <w:color w:val="C00000"/>
                <w:sz w:val="18"/>
                <w:szCs w:val="18"/>
              </w:rPr>
              <w:t xml:space="preserve">Challenged based on </w:t>
            </w:r>
            <w:r w:rsidRPr="00E57B97">
              <w:rPr>
                <w:color w:val="C00000"/>
                <w:sz w:val="18"/>
                <w:szCs w:val="18"/>
              </w:rPr>
              <w:lastRenderedPageBreak/>
              <w:t>racial classifications (</w:t>
            </w:r>
            <w:r w:rsidRPr="00E57B97">
              <w:rPr>
                <w:i/>
                <w:iCs/>
                <w:color w:val="C00000"/>
                <w:sz w:val="18"/>
                <w:szCs w:val="18"/>
              </w:rPr>
              <w:t>Shaw</w:t>
            </w:r>
            <w:r w:rsidRPr="00E57B97">
              <w:rPr>
                <w:color w:val="C00000"/>
                <w:sz w:val="18"/>
                <w:szCs w:val="18"/>
              </w:rPr>
              <w:t xml:space="preserve"> or </w:t>
            </w:r>
            <w:ins w:id="275" w:author="Seth Corwin" w:date="2022-12-11T21:48:00Z">
              <w:r w:rsidR="00533F23">
                <w:rPr>
                  <w:color w:val="C00000"/>
                  <w:sz w:val="18"/>
                  <w:szCs w:val="18"/>
                </w:rPr>
                <w:t>Section Two</w:t>
              </w:r>
            </w:ins>
            <w:r w:rsidRPr="00E57B97">
              <w:rPr>
                <w:color w:val="C00000"/>
                <w:sz w:val="18"/>
                <w:szCs w:val="18"/>
              </w:rPr>
              <w:t>)</w:t>
            </w:r>
          </w:p>
        </w:tc>
        <w:tc>
          <w:tcPr>
            <w:tcW w:w="659" w:type="pct"/>
          </w:tcPr>
          <w:p w14:paraId="352D7806"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 xml:space="preserve">Not Challenged in </w:t>
            </w:r>
            <w:r w:rsidRPr="00E57B97">
              <w:rPr>
                <w:color w:val="C00000"/>
                <w:sz w:val="18"/>
                <w:szCs w:val="18"/>
              </w:rPr>
              <w:lastRenderedPageBreak/>
              <w:t>State Court</w:t>
            </w:r>
          </w:p>
        </w:tc>
        <w:tc>
          <w:tcPr>
            <w:tcW w:w="660" w:type="pct"/>
          </w:tcPr>
          <w:p w14:paraId="2C625C11"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Unsuccessful</w:t>
            </w:r>
          </w:p>
          <w:p w14:paraId="5472C281" w14:textId="5AD14979" w:rsidR="00134BD7" w:rsidRPr="00E57B97" w:rsidRDefault="00134BD7" w:rsidP="00754A16">
            <w:pPr>
              <w:spacing w:line="480" w:lineRule="auto"/>
              <w:ind w:firstLine="0"/>
              <w:jc w:val="center"/>
              <w:rPr>
                <w:color w:val="C00000"/>
                <w:sz w:val="18"/>
                <w:szCs w:val="18"/>
              </w:rPr>
            </w:pPr>
            <w:r w:rsidRPr="00E57B97">
              <w:rPr>
                <w:color w:val="C00000"/>
                <w:sz w:val="18"/>
                <w:szCs w:val="18"/>
              </w:rPr>
              <w:t>Or Pending</w:t>
            </w:r>
            <w:r w:rsidR="00B81690">
              <w:rPr>
                <w:rStyle w:val="FootnoteReference"/>
                <w:color w:val="C00000"/>
                <w:sz w:val="18"/>
                <w:szCs w:val="18"/>
              </w:rPr>
              <w:footnoteReference w:id="159"/>
            </w:r>
            <w:r w:rsidRPr="00E57B97">
              <w:rPr>
                <w:color w:val="C00000"/>
                <w:sz w:val="18"/>
                <w:szCs w:val="18"/>
              </w:rPr>
              <w:t xml:space="preserve"> </w:t>
            </w:r>
            <w:r w:rsidRPr="00E57B97">
              <w:rPr>
                <w:color w:val="C00000"/>
                <w:sz w:val="18"/>
                <w:szCs w:val="18"/>
              </w:rPr>
              <w:lastRenderedPageBreak/>
              <w:t>Challenge</w:t>
            </w:r>
            <w:r w:rsidRPr="00CC0F02">
              <w:rPr>
                <w:rStyle w:val="FootnoteReference"/>
              </w:rPr>
              <w:footnoteReference w:id="160"/>
            </w:r>
          </w:p>
        </w:tc>
        <w:tc>
          <w:tcPr>
            <w:tcW w:w="660" w:type="pct"/>
          </w:tcPr>
          <w:p w14:paraId="519CAFE5"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Successful Challenge</w:t>
            </w:r>
            <w:r w:rsidRPr="00CC0F02">
              <w:rPr>
                <w:rStyle w:val="FootnoteReference"/>
              </w:rPr>
              <w:footnoteReference w:id="161"/>
            </w:r>
          </w:p>
        </w:tc>
      </w:tr>
      <w:tr w:rsidR="00134BD7" w:rsidRPr="0080356A" w14:paraId="2B927E7C" w14:textId="77777777" w:rsidTr="00134BD7">
        <w:trPr>
          <w:jc w:val="center"/>
        </w:trPr>
        <w:tc>
          <w:tcPr>
            <w:tcW w:w="830" w:type="pct"/>
          </w:tcPr>
          <w:p w14:paraId="4F159BB4" w14:textId="77777777" w:rsidR="00134BD7" w:rsidRPr="0080356A" w:rsidRDefault="00134BD7" w:rsidP="00754A16">
            <w:pPr>
              <w:spacing w:line="480" w:lineRule="auto"/>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754A16">
            <w:pPr>
              <w:spacing w:before="0" w:line="480" w:lineRule="auto"/>
              <w:ind w:firstLine="0"/>
              <w:jc w:val="center"/>
              <w:rPr>
                <w:sz w:val="20"/>
              </w:rPr>
            </w:pPr>
          </w:p>
        </w:tc>
        <w:tc>
          <w:tcPr>
            <w:tcW w:w="441" w:type="pct"/>
            <w:vAlign w:val="center"/>
          </w:tcPr>
          <w:p w14:paraId="15EB5015" w14:textId="77777777" w:rsidR="00134BD7" w:rsidRPr="0080356A" w:rsidRDefault="00134BD7" w:rsidP="00754A16">
            <w:pPr>
              <w:spacing w:before="0" w:line="480" w:lineRule="auto"/>
              <w:ind w:firstLine="0"/>
              <w:jc w:val="center"/>
              <w:rPr>
                <w:sz w:val="20"/>
              </w:rPr>
            </w:pPr>
          </w:p>
        </w:tc>
        <w:tc>
          <w:tcPr>
            <w:tcW w:w="659" w:type="pct"/>
          </w:tcPr>
          <w:p w14:paraId="6A61D59A" w14:textId="5A26F3D5" w:rsidR="00134BD7" w:rsidRPr="0080356A" w:rsidRDefault="00134BD7" w:rsidP="00754A16">
            <w:pPr>
              <w:spacing w:before="0" w:line="480" w:lineRule="auto"/>
              <w:ind w:firstLine="0"/>
              <w:jc w:val="center"/>
              <w:rPr>
                <w:sz w:val="20"/>
              </w:rPr>
            </w:pPr>
            <w:r>
              <w:rPr>
                <w:sz w:val="20"/>
              </w:rPr>
              <w:t>L</w:t>
            </w:r>
          </w:p>
        </w:tc>
        <w:tc>
          <w:tcPr>
            <w:tcW w:w="660" w:type="pct"/>
          </w:tcPr>
          <w:p w14:paraId="7F6BE2F5" w14:textId="1FBE80D9" w:rsidR="00134BD7" w:rsidRPr="0080356A" w:rsidRDefault="00134BD7" w:rsidP="00754A16">
            <w:pPr>
              <w:spacing w:before="0" w:line="480" w:lineRule="auto"/>
              <w:ind w:firstLine="0"/>
              <w:jc w:val="center"/>
              <w:rPr>
                <w:sz w:val="20"/>
              </w:rPr>
            </w:pPr>
            <w:r w:rsidRPr="0080356A">
              <w:rPr>
                <w:sz w:val="20"/>
              </w:rPr>
              <w:t>x</w:t>
            </w:r>
          </w:p>
        </w:tc>
        <w:tc>
          <w:tcPr>
            <w:tcW w:w="659" w:type="pct"/>
          </w:tcPr>
          <w:p w14:paraId="68EECD15" w14:textId="2861229D" w:rsidR="00134BD7" w:rsidRPr="0080356A" w:rsidRDefault="00134BD7" w:rsidP="00754A16">
            <w:pPr>
              <w:spacing w:before="0" w:line="480" w:lineRule="auto"/>
              <w:ind w:firstLine="0"/>
              <w:jc w:val="center"/>
              <w:rPr>
                <w:sz w:val="20"/>
              </w:rPr>
            </w:pPr>
            <w:r>
              <w:rPr>
                <w:sz w:val="20"/>
              </w:rPr>
              <w:t>ø</w:t>
            </w:r>
          </w:p>
        </w:tc>
        <w:tc>
          <w:tcPr>
            <w:tcW w:w="660" w:type="pct"/>
          </w:tcPr>
          <w:p w14:paraId="2C3E970A" w14:textId="77777777" w:rsidR="00134BD7" w:rsidRPr="0080356A" w:rsidRDefault="00134BD7" w:rsidP="00754A16">
            <w:pPr>
              <w:spacing w:before="0" w:line="480" w:lineRule="auto"/>
              <w:ind w:firstLine="0"/>
              <w:jc w:val="center"/>
              <w:rPr>
                <w:sz w:val="20"/>
              </w:rPr>
            </w:pPr>
          </w:p>
        </w:tc>
        <w:tc>
          <w:tcPr>
            <w:tcW w:w="660" w:type="pct"/>
          </w:tcPr>
          <w:p w14:paraId="7835307F" w14:textId="0A1219FC" w:rsidR="00134BD7" w:rsidRPr="0080356A" w:rsidRDefault="00134BD7" w:rsidP="00754A16">
            <w:pPr>
              <w:spacing w:before="0" w:line="480" w:lineRule="auto"/>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754A16">
            <w:pPr>
              <w:spacing w:line="480" w:lineRule="auto"/>
              <w:ind w:firstLine="0"/>
              <w:jc w:val="right"/>
              <w:rPr>
                <w:i/>
                <w:iCs/>
                <w:sz w:val="20"/>
              </w:rPr>
            </w:pPr>
            <w:r>
              <w:rPr>
                <w:i/>
                <w:iCs/>
                <w:sz w:val="20"/>
              </w:rPr>
              <w:t>Arizona</w:t>
            </w:r>
          </w:p>
        </w:tc>
        <w:tc>
          <w:tcPr>
            <w:tcW w:w="432" w:type="pct"/>
            <w:vAlign w:val="center"/>
          </w:tcPr>
          <w:p w14:paraId="7D270F16" w14:textId="6089FE4F"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E7AA7D1" w14:textId="3C6267B2" w:rsidR="00134BD7" w:rsidRPr="0080356A" w:rsidRDefault="00134BD7" w:rsidP="00754A16">
            <w:pPr>
              <w:spacing w:before="0" w:line="480" w:lineRule="auto"/>
              <w:ind w:firstLine="0"/>
              <w:jc w:val="center"/>
              <w:rPr>
                <w:sz w:val="20"/>
              </w:rPr>
            </w:pPr>
            <w:r>
              <w:rPr>
                <w:sz w:val="20"/>
              </w:rPr>
              <w:t>•</w:t>
            </w:r>
          </w:p>
        </w:tc>
        <w:tc>
          <w:tcPr>
            <w:tcW w:w="659" w:type="pct"/>
          </w:tcPr>
          <w:p w14:paraId="7D1D5126" w14:textId="49ED39C9" w:rsidR="00134BD7" w:rsidRPr="0080356A" w:rsidRDefault="00134BD7" w:rsidP="00754A16">
            <w:pPr>
              <w:spacing w:before="0" w:line="480" w:lineRule="auto"/>
              <w:ind w:firstLine="0"/>
              <w:jc w:val="center"/>
              <w:rPr>
                <w:sz w:val="20"/>
              </w:rPr>
            </w:pPr>
            <w:r>
              <w:rPr>
                <w:sz w:val="20"/>
              </w:rPr>
              <w:t>Comm.</w:t>
            </w:r>
          </w:p>
        </w:tc>
        <w:tc>
          <w:tcPr>
            <w:tcW w:w="660" w:type="pct"/>
          </w:tcPr>
          <w:p w14:paraId="2284DB43" w14:textId="464C6DCE" w:rsidR="00134BD7" w:rsidRPr="0080356A" w:rsidRDefault="00134BD7" w:rsidP="00754A16">
            <w:pPr>
              <w:spacing w:before="0" w:line="480" w:lineRule="auto"/>
              <w:ind w:firstLine="0"/>
              <w:jc w:val="center"/>
              <w:rPr>
                <w:sz w:val="20"/>
              </w:rPr>
            </w:pPr>
          </w:p>
        </w:tc>
        <w:tc>
          <w:tcPr>
            <w:tcW w:w="659" w:type="pct"/>
          </w:tcPr>
          <w:p w14:paraId="5DDC671D" w14:textId="1DC4ED4C" w:rsidR="00134BD7" w:rsidRPr="0080356A" w:rsidRDefault="00134BD7" w:rsidP="00754A16">
            <w:pPr>
              <w:spacing w:before="0" w:line="480" w:lineRule="auto"/>
              <w:ind w:firstLine="0"/>
              <w:jc w:val="center"/>
              <w:rPr>
                <w:sz w:val="20"/>
              </w:rPr>
            </w:pPr>
            <w:r>
              <w:rPr>
                <w:sz w:val="20"/>
              </w:rPr>
              <w:t>ø</w:t>
            </w:r>
          </w:p>
        </w:tc>
        <w:tc>
          <w:tcPr>
            <w:tcW w:w="660" w:type="pct"/>
          </w:tcPr>
          <w:p w14:paraId="6B6CB234" w14:textId="77777777" w:rsidR="00134BD7" w:rsidRPr="0080356A" w:rsidRDefault="00134BD7" w:rsidP="00754A16">
            <w:pPr>
              <w:spacing w:before="0" w:line="480" w:lineRule="auto"/>
              <w:ind w:firstLine="0"/>
              <w:jc w:val="center"/>
              <w:rPr>
                <w:sz w:val="20"/>
              </w:rPr>
            </w:pPr>
          </w:p>
        </w:tc>
        <w:tc>
          <w:tcPr>
            <w:tcW w:w="660" w:type="pct"/>
          </w:tcPr>
          <w:p w14:paraId="43FD5998" w14:textId="77777777" w:rsidR="00134BD7" w:rsidRPr="0080356A" w:rsidRDefault="00134BD7" w:rsidP="00754A16">
            <w:pPr>
              <w:spacing w:before="0" w:line="480" w:lineRule="auto"/>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754A16">
            <w:pPr>
              <w:spacing w:line="480" w:lineRule="auto"/>
              <w:ind w:firstLine="0"/>
              <w:jc w:val="right"/>
              <w:rPr>
                <w:i/>
                <w:iCs/>
                <w:sz w:val="20"/>
              </w:rPr>
            </w:pPr>
            <w:r>
              <w:rPr>
                <w:i/>
                <w:iCs/>
                <w:sz w:val="20"/>
              </w:rPr>
              <w:t>Arkansas</w:t>
            </w:r>
          </w:p>
        </w:tc>
        <w:tc>
          <w:tcPr>
            <w:tcW w:w="432" w:type="pct"/>
            <w:vAlign w:val="center"/>
          </w:tcPr>
          <w:p w14:paraId="15FC4AA8" w14:textId="77777777" w:rsidR="00134BD7" w:rsidRPr="0080356A" w:rsidRDefault="00134BD7" w:rsidP="00754A16">
            <w:pPr>
              <w:spacing w:before="0" w:line="480" w:lineRule="auto"/>
              <w:ind w:firstLine="0"/>
              <w:jc w:val="center"/>
              <w:rPr>
                <w:sz w:val="20"/>
              </w:rPr>
            </w:pPr>
          </w:p>
        </w:tc>
        <w:tc>
          <w:tcPr>
            <w:tcW w:w="441" w:type="pct"/>
            <w:vAlign w:val="center"/>
          </w:tcPr>
          <w:p w14:paraId="0AC8CEE0" w14:textId="6BC521FA" w:rsidR="00134BD7" w:rsidRPr="0080356A" w:rsidRDefault="00134BD7" w:rsidP="00754A16">
            <w:pPr>
              <w:spacing w:before="0" w:line="480" w:lineRule="auto"/>
              <w:ind w:firstLine="0"/>
              <w:jc w:val="center"/>
              <w:rPr>
                <w:sz w:val="20"/>
              </w:rPr>
            </w:pPr>
            <w:r>
              <w:rPr>
                <w:sz w:val="20"/>
              </w:rPr>
              <w:t>•</w:t>
            </w:r>
          </w:p>
        </w:tc>
        <w:tc>
          <w:tcPr>
            <w:tcW w:w="659" w:type="pct"/>
          </w:tcPr>
          <w:p w14:paraId="044C818D" w14:textId="2CCE9DFA" w:rsidR="00134BD7" w:rsidRDefault="00134BD7" w:rsidP="00754A16">
            <w:pPr>
              <w:spacing w:before="0" w:line="480" w:lineRule="auto"/>
              <w:ind w:firstLine="0"/>
              <w:jc w:val="center"/>
              <w:rPr>
                <w:sz w:val="20"/>
              </w:rPr>
            </w:pPr>
            <w:r>
              <w:rPr>
                <w:sz w:val="20"/>
              </w:rPr>
              <w:t>L</w:t>
            </w:r>
          </w:p>
        </w:tc>
        <w:tc>
          <w:tcPr>
            <w:tcW w:w="660" w:type="pct"/>
          </w:tcPr>
          <w:p w14:paraId="54B5118F" w14:textId="68BF0C6C" w:rsidR="00134BD7" w:rsidRPr="0080356A" w:rsidRDefault="00134BD7" w:rsidP="00754A16">
            <w:pPr>
              <w:spacing w:before="0" w:line="480" w:lineRule="auto"/>
              <w:ind w:firstLine="0"/>
              <w:jc w:val="center"/>
              <w:rPr>
                <w:sz w:val="20"/>
              </w:rPr>
            </w:pPr>
            <w:r>
              <w:rPr>
                <w:sz w:val="20"/>
              </w:rPr>
              <w:t>x</w:t>
            </w:r>
          </w:p>
        </w:tc>
        <w:tc>
          <w:tcPr>
            <w:tcW w:w="659" w:type="pct"/>
          </w:tcPr>
          <w:p w14:paraId="416F7EE7" w14:textId="6E05784C" w:rsidR="00134BD7" w:rsidRPr="0080356A" w:rsidRDefault="00134BD7" w:rsidP="00754A16">
            <w:pPr>
              <w:spacing w:before="0" w:line="480" w:lineRule="auto"/>
              <w:ind w:firstLine="0"/>
              <w:jc w:val="center"/>
              <w:rPr>
                <w:sz w:val="20"/>
              </w:rPr>
            </w:pPr>
          </w:p>
        </w:tc>
        <w:tc>
          <w:tcPr>
            <w:tcW w:w="660" w:type="pct"/>
          </w:tcPr>
          <w:p w14:paraId="6D644998" w14:textId="62E4EA5A" w:rsidR="00134BD7" w:rsidRPr="0080356A" w:rsidRDefault="00134BD7" w:rsidP="00754A16">
            <w:pPr>
              <w:spacing w:before="0" w:line="480" w:lineRule="auto"/>
              <w:ind w:firstLine="0"/>
              <w:jc w:val="center"/>
              <w:rPr>
                <w:sz w:val="20"/>
              </w:rPr>
            </w:pPr>
            <w:r>
              <w:rPr>
                <w:sz w:val="20"/>
              </w:rPr>
              <w:t>p</w:t>
            </w:r>
          </w:p>
        </w:tc>
        <w:tc>
          <w:tcPr>
            <w:tcW w:w="660" w:type="pct"/>
          </w:tcPr>
          <w:p w14:paraId="3B6838B7" w14:textId="77777777" w:rsidR="00134BD7" w:rsidRPr="0080356A" w:rsidRDefault="00134BD7" w:rsidP="00754A16">
            <w:pPr>
              <w:spacing w:before="0" w:line="480" w:lineRule="auto"/>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754A16">
            <w:pPr>
              <w:spacing w:line="480" w:lineRule="auto"/>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B7CE4D3" w14:textId="77777777" w:rsidR="00134BD7" w:rsidRPr="0080356A" w:rsidRDefault="00134BD7" w:rsidP="00754A16">
            <w:pPr>
              <w:spacing w:before="0" w:line="480" w:lineRule="auto"/>
              <w:ind w:firstLine="0"/>
              <w:jc w:val="center"/>
              <w:rPr>
                <w:sz w:val="20"/>
              </w:rPr>
            </w:pPr>
          </w:p>
        </w:tc>
        <w:tc>
          <w:tcPr>
            <w:tcW w:w="659" w:type="pct"/>
          </w:tcPr>
          <w:p w14:paraId="15211E3F" w14:textId="0D8F3E04" w:rsidR="00134BD7" w:rsidRPr="0080356A" w:rsidRDefault="00134BD7" w:rsidP="00754A16">
            <w:pPr>
              <w:spacing w:before="0" w:line="480" w:lineRule="auto"/>
              <w:ind w:firstLine="0"/>
              <w:jc w:val="center"/>
              <w:rPr>
                <w:sz w:val="20"/>
              </w:rPr>
            </w:pPr>
            <w:r>
              <w:rPr>
                <w:sz w:val="20"/>
              </w:rPr>
              <w:t>L</w:t>
            </w:r>
          </w:p>
        </w:tc>
        <w:tc>
          <w:tcPr>
            <w:tcW w:w="660" w:type="pct"/>
          </w:tcPr>
          <w:p w14:paraId="71634898" w14:textId="0612AA6F" w:rsidR="00134BD7" w:rsidRPr="0080356A" w:rsidRDefault="00134BD7" w:rsidP="00754A16">
            <w:pPr>
              <w:spacing w:before="0" w:line="480" w:lineRule="auto"/>
              <w:ind w:firstLine="0"/>
              <w:jc w:val="center"/>
              <w:rPr>
                <w:sz w:val="20"/>
              </w:rPr>
            </w:pPr>
          </w:p>
        </w:tc>
        <w:tc>
          <w:tcPr>
            <w:tcW w:w="659" w:type="pct"/>
          </w:tcPr>
          <w:p w14:paraId="08E4D62D" w14:textId="4E8F2754" w:rsidR="00134BD7" w:rsidRPr="0080356A" w:rsidRDefault="00134BD7" w:rsidP="00754A16">
            <w:pPr>
              <w:spacing w:before="0" w:line="480" w:lineRule="auto"/>
              <w:ind w:firstLine="0"/>
              <w:jc w:val="center"/>
              <w:rPr>
                <w:sz w:val="20"/>
              </w:rPr>
            </w:pPr>
          </w:p>
        </w:tc>
        <w:tc>
          <w:tcPr>
            <w:tcW w:w="660" w:type="pct"/>
          </w:tcPr>
          <w:p w14:paraId="4DF91FA3" w14:textId="791FE179" w:rsidR="00134BD7" w:rsidRPr="0080356A" w:rsidRDefault="00134BD7" w:rsidP="00754A16">
            <w:pPr>
              <w:spacing w:before="0" w:line="480" w:lineRule="auto"/>
              <w:ind w:firstLine="0"/>
              <w:jc w:val="center"/>
              <w:rPr>
                <w:sz w:val="20"/>
              </w:rPr>
            </w:pPr>
            <w:r>
              <w:rPr>
                <w:sz w:val="20"/>
              </w:rPr>
              <w:t>p</w:t>
            </w:r>
          </w:p>
        </w:tc>
        <w:tc>
          <w:tcPr>
            <w:tcW w:w="660" w:type="pct"/>
          </w:tcPr>
          <w:p w14:paraId="693F9F42" w14:textId="77777777" w:rsidR="00134BD7" w:rsidRPr="0080356A" w:rsidRDefault="00134BD7" w:rsidP="00754A16">
            <w:pPr>
              <w:spacing w:before="0" w:line="480" w:lineRule="auto"/>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754A16">
            <w:pPr>
              <w:spacing w:line="480" w:lineRule="auto"/>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754A16">
            <w:pPr>
              <w:spacing w:before="0" w:line="480" w:lineRule="auto"/>
              <w:ind w:firstLine="0"/>
              <w:jc w:val="center"/>
              <w:rPr>
                <w:sz w:val="20"/>
              </w:rPr>
            </w:pPr>
          </w:p>
        </w:tc>
        <w:tc>
          <w:tcPr>
            <w:tcW w:w="441" w:type="pct"/>
            <w:vAlign w:val="center"/>
          </w:tcPr>
          <w:p w14:paraId="0A4DBB8F" w14:textId="77777777" w:rsidR="00134BD7" w:rsidRPr="0080356A" w:rsidRDefault="00134BD7" w:rsidP="00754A16">
            <w:pPr>
              <w:spacing w:before="0" w:line="480" w:lineRule="auto"/>
              <w:ind w:firstLine="0"/>
              <w:jc w:val="center"/>
              <w:rPr>
                <w:sz w:val="20"/>
              </w:rPr>
            </w:pPr>
          </w:p>
        </w:tc>
        <w:tc>
          <w:tcPr>
            <w:tcW w:w="659" w:type="pct"/>
          </w:tcPr>
          <w:p w14:paraId="29FD286E" w14:textId="4B4AC9CA" w:rsidR="00134BD7" w:rsidRDefault="00134BD7" w:rsidP="00754A16">
            <w:pPr>
              <w:spacing w:before="0" w:line="480" w:lineRule="auto"/>
              <w:ind w:firstLine="0"/>
              <w:jc w:val="center"/>
              <w:rPr>
                <w:sz w:val="20"/>
              </w:rPr>
            </w:pPr>
            <w:r>
              <w:rPr>
                <w:sz w:val="20"/>
              </w:rPr>
              <w:t>L</w:t>
            </w:r>
          </w:p>
        </w:tc>
        <w:tc>
          <w:tcPr>
            <w:tcW w:w="660" w:type="pct"/>
          </w:tcPr>
          <w:p w14:paraId="6321027D" w14:textId="32921A06" w:rsidR="00134BD7" w:rsidRPr="0080356A" w:rsidRDefault="00134BD7" w:rsidP="00754A16">
            <w:pPr>
              <w:spacing w:before="0" w:line="480" w:lineRule="auto"/>
              <w:ind w:firstLine="0"/>
              <w:jc w:val="center"/>
              <w:rPr>
                <w:sz w:val="20"/>
              </w:rPr>
            </w:pPr>
            <w:r>
              <w:rPr>
                <w:sz w:val="20"/>
              </w:rPr>
              <w:t>x</w:t>
            </w:r>
          </w:p>
        </w:tc>
        <w:tc>
          <w:tcPr>
            <w:tcW w:w="659" w:type="pct"/>
          </w:tcPr>
          <w:p w14:paraId="04694F54" w14:textId="1BCBCDED" w:rsidR="00134BD7" w:rsidRPr="0080356A" w:rsidRDefault="00134BD7" w:rsidP="00754A16">
            <w:pPr>
              <w:spacing w:before="0" w:line="480" w:lineRule="auto"/>
              <w:ind w:firstLine="0"/>
              <w:jc w:val="center"/>
              <w:rPr>
                <w:sz w:val="20"/>
              </w:rPr>
            </w:pPr>
            <w:r>
              <w:rPr>
                <w:sz w:val="20"/>
              </w:rPr>
              <w:t>ø</w:t>
            </w:r>
          </w:p>
        </w:tc>
        <w:tc>
          <w:tcPr>
            <w:tcW w:w="660" w:type="pct"/>
          </w:tcPr>
          <w:p w14:paraId="5714FBCB" w14:textId="77777777" w:rsidR="00134BD7" w:rsidRPr="0080356A" w:rsidRDefault="00134BD7" w:rsidP="00754A16">
            <w:pPr>
              <w:spacing w:before="0" w:line="480" w:lineRule="auto"/>
              <w:ind w:firstLine="0"/>
              <w:jc w:val="center"/>
              <w:rPr>
                <w:sz w:val="20"/>
              </w:rPr>
            </w:pPr>
          </w:p>
        </w:tc>
        <w:tc>
          <w:tcPr>
            <w:tcW w:w="660" w:type="pct"/>
          </w:tcPr>
          <w:p w14:paraId="5B0C7003" w14:textId="737B92FD" w:rsidR="00134BD7" w:rsidRPr="0080356A" w:rsidRDefault="00134BD7" w:rsidP="00754A16">
            <w:pPr>
              <w:spacing w:before="0" w:line="480" w:lineRule="auto"/>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754A16">
            <w:pPr>
              <w:spacing w:line="480" w:lineRule="auto"/>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754A16">
            <w:pPr>
              <w:spacing w:before="0" w:line="480" w:lineRule="auto"/>
              <w:ind w:firstLine="0"/>
              <w:jc w:val="center"/>
              <w:rPr>
                <w:sz w:val="20"/>
              </w:rPr>
            </w:pPr>
          </w:p>
        </w:tc>
        <w:tc>
          <w:tcPr>
            <w:tcW w:w="441" w:type="pct"/>
            <w:vAlign w:val="center"/>
          </w:tcPr>
          <w:p w14:paraId="51D485A6" w14:textId="425BB0C7" w:rsidR="00134BD7" w:rsidRPr="0080356A" w:rsidRDefault="00134BD7" w:rsidP="00754A16">
            <w:pPr>
              <w:spacing w:before="0" w:line="480" w:lineRule="auto"/>
              <w:ind w:firstLine="0"/>
              <w:jc w:val="center"/>
              <w:rPr>
                <w:sz w:val="20"/>
              </w:rPr>
            </w:pPr>
            <w:r>
              <w:rPr>
                <w:sz w:val="20"/>
              </w:rPr>
              <w:t>•</w:t>
            </w:r>
          </w:p>
        </w:tc>
        <w:tc>
          <w:tcPr>
            <w:tcW w:w="659" w:type="pct"/>
          </w:tcPr>
          <w:p w14:paraId="031491CC" w14:textId="0F2C15EA" w:rsidR="00134BD7" w:rsidRPr="0080356A" w:rsidRDefault="00134BD7" w:rsidP="00754A16">
            <w:pPr>
              <w:spacing w:before="0" w:line="480" w:lineRule="auto"/>
              <w:ind w:firstLine="0"/>
              <w:jc w:val="center"/>
              <w:rPr>
                <w:sz w:val="20"/>
              </w:rPr>
            </w:pPr>
            <w:r>
              <w:rPr>
                <w:sz w:val="20"/>
              </w:rPr>
              <w:t>L</w:t>
            </w:r>
          </w:p>
        </w:tc>
        <w:tc>
          <w:tcPr>
            <w:tcW w:w="660" w:type="pct"/>
          </w:tcPr>
          <w:p w14:paraId="61181A94" w14:textId="7004CC0A" w:rsidR="00134BD7" w:rsidRPr="0080356A" w:rsidRDefault="00134BD7" w:rsidP="00754A16">
            <w:pPr>
              <w:spacing w:before="0" w:line="480" w:lineRule="auto"/>
              <w:ind w:firstLine="0"/>
              <w:jc w:val="center"/>
              <w:rPr>
                <w:sz w:val="20"/>
              </w:rPr>
            </w:pPr>
            <w:r w:rsidRPr="0080356A">
              <w:rPr>
                <w:sz w:val="20"/>
              </w:rPr>
              <w:t>x</w:t>
            </w:r>
          </w:p>
        </w:tc>
        <w:tc>
          <w:tcPr>
            <w:tcW w:w="659" w:type="pct"/>
          </w:tcPr>
          <w:p w14:paraId="74C08178" w14:textId="6158BB9F" w:rsidR="00134BD7" w:rsidRPr="0080356A" w:rsidRDefault="00134BD7" w:rsidP="00754A16">
            <w:pPr>
              <w:spacing w:before="0" w:line="480" w:lineRule="auto"/>
              <w:ind w:firstLine="0"/>
              <w:jc w:val="center"/>
              <w:rPr>
                <w:sz w:val="20"/>
              </w:rPr>
            </w:pPr>
            <w:r>
              <w:rPr>
                <w:sz w:val="20"/>
              </w:rPr>
              <w:t>ø</w:t>
            </w:r>
          </w:p>
        </w:tc>
        <w:tc>
          <w:tcPr>
            <w:tcW w:w="660" w:type="pct"/>
          </w:tcPr>
          <w:p w14:paraId="1833D367" w14:textId="77777777" w:rsidR="00134BD7" w:rsidRPr="0080356A" w:rsidRDefault="00134BD7" w:rsidP="00754A16">
            <w:pPr>
              <w:spacing w:before="0" w:line="480" w:lineRule="auto"/>
              <w:ind w:firstLine="0"/>
              <w:jc w:val="center"/>
              <w:rPr>
                <w:sz w:val="20"/>
              </w:rPr>
            </w:pPr>
          </w:p>
        </w:tc>
        <w:tc>
          <w:tcPr>
            <w:tcW w:w="660" w:type="pct"/>
          </w:tcPr>
          <w:p w14:paraId="1741E52C" w14:textId="77777777" w:rsidR="00134BD7" w:rsidRPr="0080356A" w:rsidRDefault="00134BD7" w:rsidP="00754A16">
            <w:pPr>
              <w:spacing w:before="0" w:line="480" w:lineRule="auto"/>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754A16">
            <w:pPr>
              <w:spacing w:line="480" w:lineRule="auto"/>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9177FF9" w14:textId="77777777" w:rsidR="00134BD7" w:rsidRPr="0080356A" w:rsidRDefault="00134BD7" w:rsidP="00754A16">
            <w:pPr>
              <w:spacing w:before="0" w:line="480" w:lineRule="auto"/>
              <w:ind w:firstLine="0"/>
              <w:jc w:val="center"/>
              <w:rPr>
                <w:sz w:val="20"/>
              </w:rPr>
            </w:pPr>
          </w:p>
        </w:tc>
        <w:tc>
          <w:tcPr>
            <w:tcW w:w="659" w:type="pct"/>
          </w:tcPr>
          <w:p w14:paraId="31E1586C" w14:textId="29516915" w:rsidR="00134BD7" w:rsidRPr="0080356A" w:rsidRDefault="00134BD7" w:rsidP="00754A16">
            <w:pPr>
              <w:spacing w:before="0" w:line="480" w:lineRule="auto"/>
              <w:ind w:firstLine="0"/>
              <w:jc w:val="center"/>
              <w:rPr>
                <w:sz w:val="20"/>
              </w:rPr>
            </w:pPr>
            <w:r>
              <w:rPr>
                <w:sz w:val="20"/>
              </w:rPr>
              <w:t>L</w:t>
            </w:r>
          </w:p>
        </w:tc>
        <w:tc>
          <w:tcPr>
            <w:tcW w:w="660" w:type="pct"/>
          </w:tcPr>
          <w:p w14:paraId="05952BF5" w14:textId="472A03D2" w:rsidR="00134BD7" w:rsidRPr="0080356A" w:rsidRDefault="00134BD7" w:rsidP="00754A16">
            <w:pPr>
              <w:spacing w:before="0" w:line="480" w:lineRule="auto"/>
              <w:ind w:firstLine="0"/>
              <w:jc w:val="center"/>
              <w:rPr>
                <w:sz w:val="20"/>
              </w:rPr>
            </w:pPr>
          </w:p>
        </w:tc>
        <w:tc>
          <w:tcPr>
            <w:tcW w:w="659" w:type="pct"/>
          </w:tcPr>
          <w:p w14:paraId="46C407D5" w14:textId="6395DB4C" w:rsidR="00134BD7" w:rsidRPr="0080356A" w:rsidRDefault="00134BD7" w:rsidP="00754A16">
            <w:pPr>
              <w:spacing w:before="0" w:line="480" w:lineRule="auto"/>
              <w:ind w:firstLine="0"/>
              <w:jc w:val="center"/>
              <w:rPr>
                <w:sz w:val="20"/>
              </w:rPr>
            </w:pPr>
            <w:r>
              <w:rPr>
                <w:sz w:val="20"/>
              </w:rPr>
              <w:t>ø</w:t>
            </w:r>
          </w:p>
        </w:tc>
        <w:tc>
          <w:tcPr>
            <w:tcW w:w="660" w:type="pct"/>
          </w:tcPr>
          <w:p w14:paraId="696D4833" w14:textId="77777777" w:rsidR="00134BD7" w:rsidRPr="0080356A" w:rsidRDefault="00134BD7" w:rsidP="00754A16">
            <w:pPr>
              <w:spacing w:before="0" w:line="480" w:lineRule="auto"/>
              <w:ind w:firstLine="0"/>
              <w:jc w:val="center"/>
              <w:rPr>
                <w:sz w:val="20"/>
              </w:rPr>
            </w:pPr>
          </w:p>
        </w:tc>
        <w:tc>
          <w:tcPr>
            <w:tcW w:w="660" w:type="pct"/>
          </w:tcPr>
          <w:p w14:paraId="2077B3DB" w14:textId="77777777" w:rsidR="00134BD7" w:rsidRPr="0080356A" w:rsidRDefault="00134BD7" w:rsidP="00754A16">
            <w:pPr>
              <w:spacing w:before="0" w:line="480" w:lineRule="auto"/>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pPr>
              <w:spacing w:line="480" w:lineRule="auto"/>
              <w:ind w:firstLine="0"/>
              <w:jc w:val="right"/>
              <w:rPr>
                <w:i/>
                <w:iCs/>
                <w:sz w:val="20"/>
              </w:rPr>
              <w:pPrChange w:id="276" w:author="Seth Corwin" w:date="2022-12-11T20:01:00Z">
                <w:pPr>
                  <w:ind w:firstLine="0"/>
                  <w:jc w:val="right"/>
                </w:pPr>
              </w:pPrChange>
            </w:pPr>
            <w:r w:rsidRPr="0080356A">
              <w:rPr>
                <w:i/>
                <w:iCs/>
                <w:sz w:val="20"/>
              </w:rPr>
              <w:t>Kansas</w:t>
            </w:r>
          </w:p>
        </w:tc>
        <w:tc>
          <w:tcPr>
            <w:tcW w:w="432" w:type="pct"/>
            <w:vAlign w:val="center"/>
          </w:tcPr>
          <w:p w14:paraId="4B9F4FEF" w14:textId="77777777" w:rsidR="00134BD7" w:rsidRPr="0080356A" w:rsidRDefault="00134BD7">
            <w:pPr>
              <w:spacing w:before="0" w:line="480" w:lineRule="auto"/>
              <w:ind w:firstLine="0"/>
              <w:jc w:val="center"/>
              <w:rPr>
                <w:sz w:val="20"/>
              </w:rPr>
              <w:pPrChange w:id="277" w:author="Seth Corwin" w:date="2022-12-11T20:01:00Z">
                <w:pPr>
                  <w:spacing w:before="0"/>
                  <w:ind w:firstLine="0"/>
                  <w:jc w:val="center"/>
                </w:pPr>
              </w:pPrChange>
            </w:pPr>
          </w:p>
        </w:tc>
        <w:tc>
          <w:tcPr>
            <w:tcW w:w="441" w:type="pct"/>
            <w:vAlign w:val="center"/>
          </w:tcPr>
          <w:p w14:paraId="39CA61DC" w14:textId="77777777" w:rsidR="00134BD7" w:rsidRPr="0080356A" w:rsidRDefault="00134BD7">
            <w:pPr>
              <w:spacing w:before="0" w:line="480" w:lineRule="auto"/>
              <w:ind w:firstLine="0"/>
              <w:jc w:val="center"/>
              <w:rPr>
                <w:sz w:val="20"/>
              </w:rPr>
              <w:pPrChange w:id="278" w:author="Seth Corwin" w:date="2022-12-11T20:01:00Z">
                <w:pPr>
                  <w:spacing w:before="0"/>
                  <w:ind w:firstLine="0"/>
                  <w:jc w:val="center"/>
                </w:pPr>
              </w:pPrChange>
            </w:pPr>
          </w:p>
        </w:tc>
        <w:tc>
          <w:tcPr>
            <w:tcW w:w="659" w:type="pct"/>
          </w:tcPr>
          <w:p w14:paraId="7328AF76" w14:textId="33391183" w:rsidR="00134BD7" w:rsidRPr="0080356A" w:rsidRDefault="00134BD7">
            <w:pPr>
              <w:spacing w:before="0" w:line="480" w:lineRule="auto"/>
              <w:ind w:firstLine="0"/>
              <w:jc w:val="center"/>
              <w:rPr>
                <w:sz w:val="20"/>
              </w:rPr>
              <w:pPrChange w:id="279" w:author="Seth Corwin" w:date="2022-12-11T20:01:00Z">
                <w:pPr>
                  <w:spacing w:before="0"/>
                  <w:ind w:firstLine="0"/>
                  <w:jc w:val="center"/>
                </w:pPr>
              </w:pPrChange>
            </w:pPr>
            <w:r>
              <w:rPr>
                <w:sz w:val="20"/>
              </w:rPr>
              <w:t>L</w:t>
            </w:r>
          </w:p>
        </w:tc>
        <w:tc>
          <w:tcPr>
            <w:tcW w:w="660" w:type="pct"/>
          </w:tcPr>
          <w:p w14:paraId="24190D30" w14:textId="2D09FC81" w:rsidR="00134BD7" w:rsidRPr="0080356A" w:rsidRDefault="00134BD7">
            <w:pPr>
              <w:spacing w:before="0" w:line="480" w:lineRule="auto"/>
              <w:ind w:firstLine="0"/>
              <w:jc w:val="center"/>
              <w:rPr>
                <w:sz w:val="20"/>
              </w:rPr>
              <w:pPrChange w:id="280" w:author="Seth Corwin" w:date="2022-12-11T20:01:00Z">
                <w:pPr>
                  <w:spacing w:before="0"/>
                  <w:ind w:firstLine="0"/>
                  <w:jc w:val="center"/>
                </w:pPr>
              </w:pPrChange>
            </w:pPr>
          </w:p>
        </w:tc>
        <w:tc>
          <w:tcPr>
            <w:tcW w:w="659" w:type="pct"/>
          </w:tcPr>
          <w:p w14:paraId="701BC33A" w14:textId="77777777" w:rsidR="00134BD7" w:rsidRPr="0080356A" w:rsidRDefault="00134BD7">
            <w:pPr>
              <w:spacing w:before="0" w:line="480" w:lineRule="auto"/>
              <w:ind w:firstLine="0"/>
              <w:jc w:val="center"/>
              <w:rPr>
                <w:sz w:val="20"/>
              </w:rPr>
              <w:pPrChange w:id="281" w:author="Seth Corwin" w:date="2022-12-11T20:01:00Z">
                <w:pPr>
                  <w:spacing w:before="0"/>
                  <w:ind w:firstLine="0"/>
                  <w:jc w:val="center"/>
                </w:pPr>
              </w:pPrChange>
            </w:pPr>
          </w:p>
        </w:tc>
        <w:tc>
          <w:tcPr>
            <w:tcW w:w="660" w:type="pct"/>
          </w:tcPr>
          <w:p w14:paraId="741D6B46" w14:textId="4E4BBA58" w:rsidR="00134BD7" w:rsidRPr="0080356A" w:rsidRDefault="00134BD7">
            <w:pPr>
              <w:spacing w:before="0" w:line="480" w:lineRule="auto"/>
              <w:ind w:firstLine="0"/>
              <w:jc w:val="center"/>
              <w:rPr>
                <w:sz w:val="20"/>
              </w:rPr>
              <w:pPrChange w:id="282" w:author="Seth Corwin" w:date="2022-12-11T20:01:00Z">
                <w:pPr>
                  <w:spacing w:before="0"/>
                  <w:ind w:firstLine="0"/>
                  <w:jc w:val="center"/>
                </w:pPr>
              </w:pPrChange>
            </w:pPr>
            <w:r>
              <w:rPr>
                <w:sz w:val="20"/>
              </w:rPr>
              <w:t>u</w:t>
            </w:r>
          </w:p>
        </w:tc>
        <w:tc>
          <w:tcPr>
            <w:tcW w:w="660" w:type="pct"/>
          </w:tcPr>
          <w:p w14:paraId="27A94927" w14:textId="77777777" w:rsidR="00134BD7" w:rsidRPr="0080356A" w:rsidRDefault="00134BD7">
            <w:pPr>
              <w:spacing w:before="0" w:line="480" w:lineRule="auto"/>
              <w:ind w:firstLine="0"/>
              <w:jc w:val="center"/>
              <w:rPr>
                <w:sz w:val="20"/>
              </w:rPr>
              <w:pPrChange w:id="283" w:author="Seth Corwin" w:date="2022-12-11T20:01:00Z">
                <w:pPr>
                  <w:spacing w:before="0"/>
                  <w:ind w:firstLine="0"/>
                  <w:jc w:val="center"/>
                </w:pPr>
              </w:pPrChange>
            </w:pPr>
          </w:p>
        </w:tc>
      </w:tr>
      <w:tr w:rsidR="00134BD7" w:rsidRPr="0080356A" w14:paraId="7F10851C" w14:textId="77777777" w:rsidTr="00134BD7">
        <w:trPr>
          <w:jc w:val="center"/>
        </w:trPr>
        <w:tc>
          <w:tcPr>
            <w:tcW w:w="830" w:type="pct"/>
          </w:tcPr>
          <w:p w14:paraId="4A8F365E" w14:textId="77777777" w:rsidR="00134BD7" w:rsidRPr="0080356A" w:rsidRDefault="00134BD7">
            <w:pPr>
              <w:spacing w:line="480" w:lineRule="auto"/>
              <w:ind w:firstLine="0"/>
              <w:jc w:val="right"/>
              <w:rPr>
                <w:i/>
                <w:iCs/>
                <w:sz w:val="20"/>
              </w:rPr>
              <w:pPrChange w:id="284" w:author="Seth Corwin" w:date="2022-12-11T20:01:00Z">
                <w:pPr>
                  <w:ind w:firstLine="0"/>
                  <w:jc w:val="right"/>
                </w:pPr>
              </w:pPrChange>
            </w:pPr>
            <w:r>
              <w:rPr>
                <w:i/>
                <w:iCs/>
                <w:sz w:val="20"/>
              </w:rPr>
              <w:t>Kentucky</w:t>
            </w:r>
          </w:p>
        </w:tc>
        <w:tc>
          <w:tcPr>
            <w:tcW w:w="432" w:type="pct"/>
            <w:vAlign w:val="center"/>
          </w:tcPr>
          <w:p w14:paraId="73258FEF" w14:textId="77777777" w:rsidR="00134BD7" w:rsidRPr="0080356A" w:rsidRDefault="00134BD7">
            <w:pPr>
              <w:spacing w:before="0" w:line="480" w:lineRule="auto"/>
              <w:ind w:firstLine="0"/>
              <w:jc w:val="center"/>
              <w:rPr>
                <w:sz w:val="20"/>
              </w:rPr>
              <w:pPrChange w:id="285" w:author="Seth Corwin" w:date="2022-12-11T20:01:00Z">
                <w:pPr>
                  <w:spacing w:before="0"/>
                  <w:ind w:firstLine="0"/>
                  <w:jc w:val="center"/>
                </w:pPr>
              </w:pPrChange>
            </w:pPr>
          </w:p>
        </w:tc>
        <w:tc>
          <w:tcPr>
            <w:tcW w:w="441" w:type="pct"/>
            <w:vAlign w:val="center"/>
          </w:tcPr>
          <w:p w14:paraId="030FB139" w14:textId="7CD2486C" w:rsidR="00134BD7" w:rsidRPr="0080356A" w:rsidRDefault="00134BD7">
            <w:pPr>
              <w:spacing w:before="0" w:line="480" w:lineRule="auto"/>
              <w:ind w:firstLine="0"/>
              <w:jc w:val="center"/>
              <w:rPr>
                <w:sz w:val="20"/>
              </w:rPr>
              <w:pPrChange w:id="286" w:author="Seth Corwin" w:date="2022-12-11T20:01:00Z">
                <w:pPr>
                  <w:spacing w:before="0"/>
                  <w:ind w:firstLine="0"/>
                  <w:jc w:val="center"/>
                </w:pPr>
              </w:pPrChange>
            </w:pPr>
            <w:r>
              <w:rPr>
                <w:sz w:val="20"/>
              </w:rPr>
              <w:t>•</w:t>
            </w:r>
          </w:p>
        </w:tc>
        <w:tc>
          <w:tcPr>
            <w:tcW w:w="659" w:type="pct"/>
          </w:tcPr>
          <w:p w14:paraId="05AFFC9B" w14:textId="2F61A1FD" w:rsidR="00134BD7" w:rsidRPr="0080356A" w:rsidRDefault="00134BD7">
            <w:pPr>
              <w:spacing w:before="0" w:line="480" w:lineRule="auto"/>
              <w:ind w:firstLine="0"/>
              <w:jc w:val="center"/>
              <w:rPr>
                <w:sz w:val="20"/>
              </w:rPr>
              <w:pPrChange w:id="287" w:author="Seth Corwin" w:date="2022-12-11T20:01:00Z">
                <w:pPr>
                  <w:spacing w:before="0"/>
                  <w:ind w:firstLine="0"/>
                  <w:jc w:val="center"/>
                </w:pPr>
              </w:pPrChange>
            </w:pPr>
            <w:r>
              <w:rPr>
                <w:sz w:val="20"/>
              </w:rPr>
              <w:t>L</w:t>
            </w:r>
          </w:p>
        </w:tc>
        <w:tc>
          <w:tcPr>
            <w:tcW w:w="660" w:type="pct"/>
          </w:tcPr>
          <w:p w14:paraId="0C0E92AE" w14:textId="7AE03075" w:rsidR="00134BD7" w:rsidRPr="0080356A" w:rsidRDefault="00134BD7">
            <w:pPr>
              <w:spacing w:before="0" w:line="480" w:lineRule="auto"/>
              <w:ind w:firstLine="0"/>
              <w:jc w:val="center"/>
              <w:rPr>
                <w:sz w:val="20"/>
              </w:rPr>
              <w:pPrChange w:id="288" w:author="Seth Corwin" w:date="2022-12-11T20:01:00Z">
                <w:pPr>
                  <w:spacing w:before="0"/>
                  <w:ind w:firstLine="0"/>
                  <w:jc w:val="center"/>
                </w:pPr>
              </w:pPrChange>
            </w:pPr>
          </w:p>
        </w:tc>
        <w:tc>
          <w:tcPr>
            <w:tcW w:w="659" w:type="pct"/>
          </w:tcPr>
          <w:p w14:paraId="261DCED1" w14:textId="77777777" w:rsidR="00134BD7" w:rsidRPr="0080356A" w:rsidRDefault="00134BD7">
            <w:pPr>
              <w:spacing w:before="0" w:line="480" w:lineRule="auto"/>
              <w:ind w:firstLine="0"/>
              <w:jc w:val="center"/>
              <w:rPr>
                <w:sz w:val="20"/>
              </w:rPr>
              <w:pPrChange w:id="289" w:author="Seth Corwin" w:date="2022-12-11T20:01:00Z">
                <w:pPr>
                  <w:spacing w:before="0"/>
                  <w:ind w:firstLine="0"/>
                  <w:jc w:val="center"/>
                </w:pPr>
              </w:pPrChange>
            </w:pPr>
          </w:p>
        </w:tc>
        <w:tc>
          <w:tcPr>
            <w:tcW w:w="660" w:type="pct"/>
          </w:tcPr>
          <w:p w14:paraId="6093FBD6" w14:textId="2754C1F0" w:rsidR="00134BD7" w:rsidRPr="0080356A" w:rsidRDefault="00134BD7">
            <w:pPr>
              <w:spacing w:before="0" w:line="480" w:lineRule="auto"/>
              <w:ind w:firstLine="0"/>
              <w:jc w:val="center"/>
              <w:rPr>
                <w:sz w:val="20"/>
              </w:rPr>
              <w:pPrChange w:id="290" w:author="Seth Corwin" w:date="2022-12-11T20:01:00Z">
                <w:pPr>
                  <w:spacing w:before="0"/>
                  <w:ind w:firstLine="0"/>
                  <w:jc w:val="center"/>
                </w:pPr>
              </w:pPrChange>
            </w:pPr>
            <w:r>
              <w:rPr>
                <w:sz w:val="20"/>
              </w:rPr>
              <w:t>p</w:t>
            </w:r>
          </w:p>
        </w:tc>
        <w:tc>
          <w:tcPr>
            <w:tcW w:w="660" w:type="pct"/>
          </w:tcPr>
          <w:p w14:paraId="28311C1E" w14:textId="77777777" w:rsidR="00134BD7" w:rsidRPr="0080356A" w:rsidRDefault="00134BD7">
            <w:pPr>
              <w:spacing w:before="0" w:line="480" w:lineRule="auto"/>
              <w:ind w:firstLine="0"/>
              <w:jc w:val="center"/>
              <w:rPr>
                <w:sz w:val="20"/>
              </w:rPr>
              <w:pPrChange w:id="291" w:author="Seth Corwin" w:date="2022-12-11T20:01:00Z">
                <w:pPr>
                  <w:spacing w:before="0"/>
                  <w:ind w:firstLine="0"/>
                  <w:jc w:val="center"/>
                </w:pPr>
              </w:pPrChange>
            </w:pPr>
          </w:p>
        </w:tc>
      </w:tr>
      <w:tr w:rsidR="00134BD7" w:rsidRPr="0080356A" w14:paraId="4507F46F" w14:textId="77777777" w:rsidTr="00134BD7">
        <w:trPr>
          <w:jc w:val="center"/>
        </w:trPr>
        <w:tc>
          <w:tcPr>
            <w:tcW w:w="830" w:type="pct"/>
          </w:tcPr>
          <w:p w14:paraId="37CF77B0" w14:textId="77777777" w:rsidR="00134BD7" w:rsidRPr="0080356A" w:rsidRDefault="00134BD7">
            <w:pPr>
              <w:spacing w:line="480" w:lineRule="auto"/>
              <w:ind w:firstLine="0"/>
              <w:jc w:val="right"/>
              <w:rPr>
                <w:i/>
                <w:iCs/>
                <w:sz w:val="20"/>
              </w:rPr>
              <w:pPrChange w:id="292" w:author="Seth Corwin" w:date="2022-12-11T20:01:00Z">
                <w:pPr>
                  <w:ind w:firstLine="0"/>
                  <w:jc w:val="right"/>
                </w:pPr>
              </w:pPrChange>
            </w:pPr>
            <w:r w:rsidRPr="0080356A">
              <w:rPr>
                <w:i/>
                <w:iCs/>
                <w:sz w:val="20"/>
              </w:rPr>
              <w:t>Louisiana</w:t>
            </w:r>
          </w:p>
        </w:tc>
        <w:tc>
          <w:tcPr>
            <w:tcW w:w="432" w:type="pct"/>
            <w:vAlign w:val="center"/>
          </w:tcPr>
          <w:p w14:paraId="2D2F5FCC" w14:textId="77777777" w:rsidR="00134BD7" w:rsidRPr="0080356A" w:rsidRDefault="00134BD7">
            <w:pPr>
              <w:spacing w:before="0" w:line="480" w:lineRule="auto"/>
              <w:ind w:firstLine="0"/>
              <w:jc w:val="center"/>
              <w:rPr>
                <w:sz w:val="20"/>
              </w:rPr>
              <w:pPrChange w:id="293" w:author="Seth Corwin" w:date="2022-12-11T20:01:00Z">
                <w:pPr>
                  <w:spacing w:before="0"/>
                  <w:ind w:firstLine="0"/>
                  <w:jc w:val="center"/>
                </w:pPr>
              </w:pPrChange>
            </w:pPr>
          </w:p>
        </w:tc>
        <w:tc>
          <w:tcPr>
            <w:tcW w:w="441" w:type="pct"/>
            <w:vAlign w:val="center"/>
          </w:tcPr>
          <w:p w14:paraId="0D7AEC2E" w14:textId="77777777" w:rsidR="00134BD7" w:rsidRPr="0080356A" w:rsidRDefault="00134BD7">
            <w:pPr>
              <w:spacing w:before="0" w:line="480" w:lineRule="auto"/>
              <w:ind w:firstLine="0"/>
              <w:jc w:val="center"/>
              <w:rPr>
                <w:sz w:val="20"/>
              </w:rPr>
              <w:pPrChange w:id="294" w:author="Seth Corwin" w:date="2022-12-11T20:01:00Z">
                <w:pPr>
                  <w:spacing w:before="0"/>
                  <w:ind w:firstLine="0"/>
                  <w:jc w:val="center"/>
                </w:pPr>
              </w:pPrChange>
            </w:pPr>
          </w:p>
        </w:tc>
        <w:tc>
          <w:tcPr>
            <w:tcW w:w="659" w:type="pct"/>
          </w:tcPr>
          <w:p w14:paraId="35F7D62C" w14:textId="4F9020C1" w:rsidR="00134BD7" w:rsidRPr="0080356A" w:rsidRDefault="00134BD7">
            <w:pPr>
              <w:spacing w:before="0" w:line="480" w:lineRule="auto"/>
              <w:ind w:firstLine="0"/>
              <w:jc w:val="center"/>
              <w:rPr>
                <w:sz w:val="20"/>
              </w:rPr>
              <w:pPrChange w:id="295" w:author="Seth Corwin" w:date="2022-12-11T20:01:00Z">
                <w:pPr>
                  <w:spacing w:before="0"/>
                  <w:ind w:firstLine="0"/>
                  <w:jc w:val="center"/>
                </w:pPr>
              </w:pPrChange>
            </w:pPr>
            <w:r>
              <w:rPr>
                <w:sz w:val="20"/>
              </w:rPr>
              <w:t>L</w:t>
            </w:r>
          </w:p>
        </w:tc>
        <w:tc>
          <w:tcPr>
            <w:tcW w:w="660" w:type="pct"/>
          </w:tcPr>
          <w:p w14:paraId="3FC356BC" w14:textId="4B7A82C6" w:rsidR="00134BD7" w:rsidRPr="0080356A" w:rsidRDefault="00134BD7">
            <w:pPr>
              <w:spacing w:before="0" w:line="480" w:lineRule="auto"/>
              <w:ind w:firstLine="0"/>
              <w:jc w:val="center"/>
              <w:rPr>
                <w:sz w:val="20"/>
              </w:rPr>
              <w:pPrChange w:id="296" w:author="Seth Corwin" w:date="2022-12-11T20:01:00Z">
                <w:pPr>
                  <w:spacing w:before="0"/>
                  <w:ind w:firstLine="0"/>
                  <w:jc w:val="center"/>
                </w:pPr>
              </w:pPrChange>
            </w:pPr>
            <w:r w:rsidRPr="0080356A">
              <w:rPr>
                <w:sz w:val="20"/>
              </w:rPr>
              <w:t>x</w:t>
            </w:r>
          </w:p>
        </w:tc>
        <w:tc>
          <w:tcPr>
            <w:tcW w:w="659" w:type="pct"/>
          </w:tcPr>
          <w:p w14:paraId="43E342B6" w14:textId="49542FC5" w:rsidR="00134BD7" w:rsidRPr="0080356A" w:rsidRDefault="00134BD7">
            <w:pPr>
              <w:spacing w:before="0" w:line="480" w:lineRule="auto"/>
              <w:ind w:firstLine="0"/>
              <w:jc w:val="center"/>
              <w:rPr>
                <w:sz w:val="20"/>
              </w:rPr>
              <w:pPrChange w:id="297" w:author="Seth Corwin" w:date="2022-12-11T20:01:00Z">
                <w:pPr>
                  <w:spacing w:before="0"/>
                  <w:ind w:firstLine="0"/>
                  <w:jc w:val="center"/>
                </w:pPr>
              </w:pPrChange>
            </w:pPr>
            <w:r>
              <w:rPr>
                <w:sz w:val="20"/>
              </w:rPr>
              <w:t>ø</w:t>
            </w:r>
          </w:p>
        </w:tc>
        <w:tc>
          <w:tcPr>
            <w:tcW w:w="660" w:type="pct"/>
          </w:tcPr>
          <w:p w14:paraId="008326D9" w14:textId="77777777" w:rsidR="00134BD7" w:rsidRPr="0080356A" w:rsidRDefault="00134BD7">
            <w:pPr>
              <w:spacing w:before="0" w:line="480" w:lineRule="auto"/>
              <w:ind w:firstLine="0"/>
              <w:jc w:val="center"/>
              <w:rPr>
                <w:sz w:val="20"/>
              </w:rPr>
              <w:pPrChange w:id="298" w:author="Seth Corwin" w:date="2022-12-11T20:01:00Z">
                <w:pPr>
                  <w:spacing w:before="0"/>
                  <w:ind w:firstLine="0"/>
                  <w:jc w:val="center"/>
                </w:pPr>
              </w:pPrChange>
            </w:pPr>
          </w:p>
        </w:tc>
        <w:tc>
          <w:tcPr>
            <w:tcW w:w="660" w:type="pct"/>
          </w:tcPr>
          <w:p w14:paraId="4276076F" w14:textId="66C2E7D2" w:rsidR="00134BD7" w:rsidRPr="0080356A" w:rsidRDefault="00134BD7">
            <w:pPr>
              <w:spacing w:before="0" w:line="480" w:lineRule="auto"/>
              <w:ind w:firstLine="0"/>
              <w:jc w:val="center"/>
              <w:rPr>
                <w:sz w:val="20"/>
              </w:rPr>
              <w:pPrChange w:id="299" w:author="Seth Corwin" w:date="2022-12-11T20:01:00Z">
                <w:pPr>
                  <w:spacing w:before="0"/>
                  <w:ind w:firstLine="0"/>
                  <w:jc w:val="center"/>
                </w:pPr>
              </w:pPrChange>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pPr>
              <w:spacing w:line="480" w:lineRule="auto"/>
              <w:ind w:firstLine="0"/>
              <w:jc w:val="right"/>
              <w:rPr>
                <w:i/>
                <w:iCs/>
                <w:sz w:val="20"/>
              </w:rPr>
              <w:pPrChange w:id="300" w:author="Seth Corwin" w:date="2022-12-11T20:01:00Z">
                <w:pPr>
                  <w:ind w:firstLine="0"/>
                  <w:jc w:val="right"/>
                </w:pPr>
              </w:pPrChange>
            </w:pPr>
            <w:r w:rsidRPr="0080356A">
              <w:rPr>
                <w:i/>
                <w:iCs/>
                <w:sz w:val="20"/>
              </w:rPr>
              <w:t>Maryland</w:t>
            </w:r>
          </w:p>
        </w:tc>
        <w:tc>
          <w:tcPr>
            <w:tcW w:w="432" w:type="pct"/>
            <w:vAlign w:val="center"/>
          </w:tcPr>
          <w:p w14:paraId="71B69265" w14:textId="77777777" w:rsidR="00134BD7" w:rsidRPr="0080356A" w:rsidRDefault="00134BD7">
            <w:pPr>
              <w:spacing w:before="0" w:line="480" w:lineRule="auto"/>
              <w:ind w:firstLine="0"/>
              <w:jc w:val="center"/>
              <w:rPr>
                <w:sz w:val="20"/>
              </w:rPr>
              <w:pPrChange w:id="301" w:author="Seth Corwin" w:date="2022-12-11T20:01:00Z">
                <w:pPr>
                  <w:spacing w:before="0"/>
                  <w:ind w:firstLine="0"/>
                  <w:jc w:val="center"/>
                </w:pPr>
              </w:pPrChange>
            </w:pPr>
          </w:p>
        </w:tc>
        <w:tc>
          <w:tcPr>
            <w:tcW w:w="441" w:type="pct"/>
            <w:vAlign w:val="center"/>
          </w:tcPr>
          <w:p w14:paraId="041B2601" w14:textId="306C2CDC" w:rsidR="00134BD7" w:rsidRPr="0080356A" w:rsidRDefault="00134BD7">
            <w:pPr>
              <w:spacing w:before="0" w:line="480" w:lineRule="auto"/>
              <w:ind w:firstLine="0"/>
              <w:jc w:val="center"/>
              <w:rPr>
                <w:sz w:val="20"/>
              </w:rPr>
              <w:pPrChange w:id="302" w:author="Seth Corwin" w:date="2022-12-11T20:01:00Z">
                <w:pPr>
                  <w:spacing w:before="0"/>
                  <w:ind w:firstLine="0"/>
                  <w:jc w:val="center"/>
                </w:pPr>
              </w:pPrChange>
            </w:pPr>
            <w:r>
              <w:rPr>
                <w:sz w:val="20"/>
              </w:rPr>
              <w:t>•</w:t>
            </w:r>
          </w:p>
        </w:tc>
        <w:tc>
          <w:tcPr>
            <w:tcW w:w="659" w:type="pct"/>
          </w:tcPr>
          <w:p w14:paraId="57273CDB" w14:textId="6BF222CD" w:rsidR="00134BD7" w:rsidRPr="0080356A" w:rsidRDefault="00134BD7">
            <w:pPr>
              <w:spacing w:before="0" w:line="480" w:lineRule="auto"/>
              <w:ind w:firstLine="0"/>
              <w:jc w:val="center"/>
              <w:rPr>
                <w:sz w:val="20"/>
              </w:rPr>
              <w:pPrChange w:id="303" w:author="Seth Corwin" w:date="2022-12-11T20:01:00Z">
                <w:pPr>
                  <w:spacing w:before="0"/>
                  <w:ind w:firstLine="0"/>
                  <w:jc w:val="center"/>
                </w:pPr>
              </w:pPrChange>
            </w:pPr>
            <w:r>
              <w:rPr>
                <w:sz w:val="20"/>
              </w:rPr>
              <w:t>L(C)</w:t>
            </w:r>
          </w:p>
        </w:tc>
        <w:tc>
          <w:tcPr>
            <w:tcW w:w="660" w:type="pct"/>
          </w:tcPr>
          <w:p w14:paraId="208DAAD7" w14:textId="7FE03391" w:rsidR="00134BD7" w:rsidRPr="0080356A" w:rsidRDefault="00134BD7">
            <w:pPr>
              <w:spacing w:before="0" w:line="480" w:lineRule="auto"/>
              <w:ind w:firstLine="0"/>
              <w:jc w:val="center"/>
              <w:rPr>
                <w:sz w:val="20"/>
              </w:rPr>
              <w:pPrChange w:id="304" w:author="Seth Corwin" w:date="2022-12-11T20:01:00Z">
                <w:pPr>
                  <w:spacing w:before="0"/>
                  <w:ind w:firstLine="0"/>
                  <w:jc w:val="center"/>
                </w:pPr>
              </w:pPrChange>
            </w:pPr>
          </w:p>
        </w:tc>
        <w:tc>
          <w:tcPr>
            <w:tcW w:w="659" w:type="pct"/>
          </w:tcPr>
          <w:p w14:paraId="75DFAF9A" w14:textId="77777777" w:rsidR="00134BD7" w:rsidRPr="0080356A" w:rsidRDefault="00134BD7">
            <w:pPr>
              <w:spacing w:before="0" w:line="480" w:lineRule="auto"/>
              <w:ind w:firstLine="0"/>
              <w:jc w:val="center"/>
              <w:rPr>
                <w:sz w:val="20"/>
              </w:rPr>
              <w:pPrChange w:id="305" w:author="Seth Corwin" w:date="2022-12-11T20:01:00Z">
                <w:pPr>
                  <w:spacing w:before="0"/>
                  <w:ind w:firstLine="0"/>
                  <w:jc w:val="center"/>
                </w:pPr>
              </w:pPrChange>
            </w:pPr>
          </w:p>
        </w:tc>
        <w:tc>
          <w:tcPr>
            <w:tcW w:w="660" w:type="pct"/>
          </w:tcPr>
          <w:p w14:paraId="21609B50" w14:textId="77777777" w:rsidR="00134BD7" w:rsidRPr="0080356A" w:rsidRDefault="00134BD7">
            <w:pPr>
              <w:spacing w:before="0" w:line="480" w:lineRule="auto"/>
              <w:ind w:firstLine="0"/>
              <w:jc w:val="center"/>
              <w:rPr>
                <w:sz w:val="20"/>
              </w:rPr>
              <w:pPrChange w:id="306" w:author="Seth Corwin" w:date="2022-12-11T20:01:00Z">
                <w:pPr>
                  <w:spacing w:before="0"/>
                  <w:ind w:firstLine="0"/>
                  <w:jc w:val="center"/>
                </w:pPr>
              </w:pPrChange>
            </w:pPr>
          </w:p>
        </w:tc>
        <w:tc>
          <w:tcPr>
            <w:tcW w:w="660" w:type="pct"/>
          </w:tcPr>
          <w:p w14:paraId="123302FD" w14:textId="2BF4839C" w:rsidR="00134BD7" w:rsidRPr="0080356A" w:rsidRDefault="00134BD7">
            <w:pPr>
              <w:spacing w:before="0" w:line="480" w:lineRule="auto"/>
              <w:ind w:firstLine="0"/>
              <w:jc w:val="center"/>
              <w:rPr>
                <w:sz w:val="20"/>
              </w:rPr>
              <w:pPrChange w:id="307" w:author="Seth Corwin" w:date="2022-12-11T20:01:00Z">
                <w:pPr>
                  <w:spacing w:before="0"/>
                  <w:ind w:firstLine="0"/>
                  <w:jc w:val="center"/>
                </w:pPr>
              </w:pPrChange>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pPr>
              <w:spacing w:line="480" w:lineRule="auto"/>
              <w:ind w:firstLine="0"/>
              <w:jc w:val="right"/>
              <w:rPr>
                <w:i/>
                <w:iCs/>
                <w:sz w:val="20"/>
              </w:rPr>
              <w:pPrChange w:id="308" w:author="Seth Corwin" w:date="2022-12-11T20:01:00Z">
                <w:pPr>
                  <w:ind w:firstLine="0"/>
                  <w:jc w:val="right"/>
                </w:pPr>
              </w:pPrChange>
            </w:pPr>
            <w:r w:rsidRPr="0080356A">
              <w:rPr>
                <w:i/>
                <w:iCs/>
                <w:sz w:val="20"/>
              </w:rPr>
              <w:t>Missouri</w:t>
            </w:r>
          </w:p>
        </w:tc>
        <w:tc>
          <w:tcPr>
            <w:tcW w:w="432" w:type="pct"/>
            <w:vAlign w:val="center"/>
          </w:tcPr>
          <w:p w14:paraId="374472A0" w14:textId="77777777" w:rsidR="00134BD7" w:rsidRPr="0080356A" w:rsidRDefault="00134BD7">
            <w:pPr>
              <w:spacing w:before="0" w:line="480" w:lineRule="auto"/>
              <w:ind w:firstLine="0"/>
              <w:jc w:val="center"/>
              <w:rPr>
                <w:sz w:val="20"/>
              </w:rPr>
              <w:pPrChange w:id="309" w:author="Seth Corwin" w:date="2022-12-11T20:01:00Z">
                <w:pPr>
                  <w:spacing w:before="0"/>
                  <w:ind w:firstLine="0"/>
                  <w:jc w:val="center"/>
                </w:pPr>
              </w:pPrChange>
            </w:pPr>
          </w:p>
        </w:tc>
        <w:tc>
          <w:tcPr>
            <w:tcW w:w="441" w:type="pct"/>
            <w:vAlign w:val="center"/>
          </w:tcPr>
          <w:p w14:paraId="57EE277C" w14:textId="49DB07AF" w:rsidR="00134BD7" w:rsidRPr="0080356A" w:rsidRDefault="00134BD7">
            <w:pPr>
              <w:spacing w:before="0" w:line="480" w:lineRule="auto"/>
              <w:ind w:firstLine="0"/>
              <w:jc w:val="center"/>
              <w:rPr>
                <w:sz w:val="20"/>
              </w:rPr>
              <w:pPrChange w:id="310" w:author="Seth Corwin" w:date="2022-12-11T20:01:00Z">
                <w:pPr>
                  <w:spacing w:before="0"/>
                  <w:ind w:firstLine="0"/>
                  <w:jc w:val="center"/>
                </w:pPr>
              </w:pPrChange>
            </w:pPr>
            <w:r>
              <w:rPr>
                <w:sz w:val="20"/>
              </w:rPr>
              <w:t>•</w:t>
            </w:r>
          </w:p>
        </w:tc>
        <w:tc>
          <w:tcPr>
            <w:tcW w:w="659" w:type="pct"/>
          </w:tcPr>
          <w:p w14:paraId="6EBBACDB" w14:textId="13396299" w:rsidR="00134BD7" w:rsidRDefault="00134BD7">
            <w:pPr>
              <w:spacing w:before="0" w:line="480" w:lineRule="auto"/>
              <w:ind w:firstLine="0"/>
              <w:jc w:val="center"/>
              <w:rPr>
                <w:sz w:val="20"/>
              </w:rPr>
              <w:pPrChange w:id="311" w:author="Seth Corwin" w:date="2022-12-11T20:01:00Z">
                <w:pPr>
                  <w:spacing w:before="0"/>
                  <w:ind w:firstLine="0"/>
                  <w:jc w:val="center"/>
                </w:pPr>
              </w:pPrChange>
            </w:pPr>
            <w:r>
              <w:rPr>
                <w:sz w:val="20"/>
              </w:rPr>
              <w:t>L</w:t>
            </w:r>
          </w:p>
        </w:tc>
        <w:tc>
          <w:tcPr>
            <w:tcW w:w="660" w:type="pct"/>
          </w:tcPr>
          <w:p w14:paraId="666DA533" w14:textId="17568F14" w:rsidR="00134BD7" w:rsidRPr="0080356A" w:rsidRDefault="00134BD7">
            <w:pPr>
              <w:spacing w:before="0" w:line="480" w:lineRule="auto"/>
              <w:ind w:firstLine="0"/>
              <w:jc w:val="center"/>
              <w:rPr>
                <w:sz w:val="20"/>
              </w:rPr>
              <w:pPrChange w:id="312" w:author="Seth Corwin" w:date="2022-12-11T20:01:00Z">
                <w:pPr>
                  <w:spacing w:before="0"/>
                  <w:ind w:firstLine="0"/>
                  <w:jc w:val="center"/>
                </w:pPr>
              </w:pPrChange>
            </w:pPr>
            <w:r>
              <w:rPr>
                <w:sz w:val="20"/>
              </w:rPr>
              <w:t>x</w:t>
            </w:r>
          </w:p>
        </w:tc>
        <w:tc>
          <w:tcPr>
            <w:tcW w:w="659" w:type="pct"/>
          </w:tcPr>
          <w:p w14:paraId="1767779C" w14:textId="0ED9CC49" w:rsidR="00134BD7" w:rsidRPr="0080356A" w:rsidRDefault="00134BD7">
            <w:pPr>
              <w:spacing w:before="0" w:line="480" w:lineRule="auto"/>
              <w:ind w:firstLine="0"/>
              <w:jc w:val="center"/>
              <w:rPr>
                <w:sz w:val="20"/>
              </w:rPr>
              <w:pPrChange w:id="313" w:author="Seth Corwin" w:date="2022-12-11T20:01:00Z">
                <w:pPr>
                  <w:spacing w:before="0"/>
                  <w:ind w:firstLine="0"/>
                  <w:jc w:val="center"/>
                </w:pPr>
              </w:pPrChange>
            </w:pPr>
            <w:r>
              <w:rPr>
                <w:sz w:val="20"/>
              </w:rPr>
              <w:t>ø</w:t>
            </w:r>
          </w:p>
        </w:tc>
        <w:tc>
          <w:tcPr>
            <w:tcW w:w="660" w:type="pct"/>
          </w:tcPr>
          <w:p w14:paraId="77646C97" w14:textId="77777777" w:rsidR="00134BD7" w:rsidRPr="0080356A" w:rsidRDefault="00134BD7">
            <w:pPr>
              <w:spacing w:before="0" w:line="480" w:lineRule="auto"/>
              <w:ind w:firstLine="0"/>
              <w:jc w:val="center"/>
              <w:rPr>
                <w:sz w:val="20"/>
              </w:rPr>
              <w:pPrChange w:id="314" w:author="Seth Corwin" w:date="2022-12-11T20:01:00Z">
                <w:pPr>
                  <w:spacing w:before="0"/>
                  <w:ind w:firstLine="0"/>
                  <w:jc w:val="center"/>
                </w:pPr>
              </w:pPrChange>
            </w:pPr>
          </w:p>
        </w:tc>
        <w:tc>
          <w:tcPr>
            <w:tcW w:w="660" w:type="pct"/>
          </w:tcPr>
          <w:p w14:paraId="62A6E3A6" w14:textId="77777777" w:rsidR="00134BD7" w:rsidRPr="0080356A" w:rsidRDefault="00134BD7">
            <w:pPr>
              <w:spacing w:before="0" w:line="480" w:lineRule="auto"/>
              <w:ind w:firstLine="0"/>
              <w:jc w:val="center"/>
              <w:rPr>
                <w:sz w:val="20"/>
              </w:rPr>
              <w:pPrChange w:id="315" w:author="Seth Corwin" w:date="2022-12-11T20:01:00Z">
                <w:pPr>
                  <w:spacing w:before="0"/>
                  <w:ind w:firstLine="0"/>
                  <w:jc w:val="center"/>
                </w:pPr>
              </w:pPrChange>
            </w:pPr>
          </w:p>
        </w:tc>
      </w:tr>
      <w:tr w:rsidR="00134BD7" w:rsidRPr="0080356A" w14:paraId="7AA95CA1" w14:textId="77777777" w:rsidTr="00134BD7">
        <w:trPr>
          <w:jc w:val="center"/>
        </w:trPr>
        <w:tc>
          <w:tcPr>
            <w:tcW w:w="830" w:type="pct"/>
          </w:tcPr>
          <w:p w14:paraId="1D7476E7" w14:textId="77777777" w:rsidR="00134BD7" w:rsidRPr="0080356A" w:rsidRDefault="00134BD7">
            <w:pPr>
              <w:spacing w:line="480" w:lineRule="auto"/>
              <w:ind w:firstLine="0"/>
              <w:jc w:val="right"/>
              <w:rPr>
                <w:i/>
                <w:iCs/>
                <w:sz w:val="20"/>
              </w:rPr>
              <w:pPrChange w:id="316" w:author="Seth Corwin" w:date="2022-12-11T20:01:00Z">
                <w:pPr>
                  <w:ind w:firstLine="0"/>
                  <w:jc w:val="right"/>
                </w:pPr>
              </w:pPrChange>
            </w:pPr>
            <w:r w:rsidRPr="0080356A">
              <w:rPr>
                <w:i/>
                <w:iCs/>
                <w:sz w:val="20"/>
              </w:rPr>
              <w:t>Nebraska</w:t>
            </w:r>
          </w:p>
        </w:tc>
        <w:tc>
          <w:tcPr>
            <w:tcW w:w="432" w:type="pct"/>
            <w:vAlign w:val="center"/>
          </w:tcPr>
          <w:p w14:paraId="180240A1" w14:textId="58061D8E" w:rsidR="00134BD7" w:rsidRPr="0080356A" w:rsidRDefault="00134BD7">
            <w:pPr>
              <w:spacing w:before="0" w:line="480" w:lineRule="auto"/>
              <w:ind w:firstLine="0"/>
              <w:jc w:val="center"/>
              <w:rPr>
                <w:sz w:val="20"/>
              </w:rPr>
              <w:pPrChange w:id="317" w:author="Seth Corwin" w:date="2022-12-11T20:01:00Z">
                <w:pPr>
                  <w:spacing w:before="0"/>
                  <w:ind w:firstLine="0"/>
                  <w:jc w:val="center"/>
                </w:pPr>
              </w:pPrChange>
            </w:pPr>
            <w:r>
              <w:rPr>
                <w:sz w:val="20"/>
              </w:rPr>
              <w:t>•</w:t>
            </w:r>
          </w:p>
        </w:tc>
        <w:tc>
          <w:tcPr>
            <w:tcW w:w="441" w:type="pct"/>
            <w:vAlign w:val="center"/>
          </w:tcPr>
          <w:p w14:paraId="2976299F" w14:textId="46A17100" w:rsidR="00134BD7" w:rsidRPr="0080356A" w:rsidRDefault="00134BD7">
            <w:pPr>
              <w:spacing w:before="0" w:line="480" w:lineRule="auto"/>
              <w:ind w:firstLine="0"/>
              <w:jc w:val="center"/>
              <w:rPr>
                <w:sz w:val="20"/>
              </w:rPr>
              <w:pPrChange w:id="318" w:author="Seth Corwin" w:date="2022-12-11T20:01:00Z">
                <w:pPr>
                  <w:spacing w:before="0"/>
                  <w:ind w:firstLine="0"/>
                  <w:jc w:val="center"/>
                </w:pPr>
              </w:pPrChange>
            </w:pPr>
            <w:r>
              <w:rPr>
                <w:sz w:val="20"/>
              </w:rPr>
              <w:t>•</w:t>
            </w:r>
          </w:p>
        </w:tc>
        <w:tc>
          <w:tcPr>
            <w:tcW w:w="659" w:type="pct"/>
          </w:tcPr>
          <w:p w14:paraId="1B6A40BE" w14:textId="1B88421B" w:rsidR="00134BD7" w:rsidRPr="0080356A" w:rsidRDefault="00134BD7">
            <w:pPr>
              <w:spacing w:before="0" w:line="480" w:lineRule="auto"/>
              <w:ind w:firstLine="0"/>
              <w:jc w:val="center"/>
              <w:rPr>
                <w:sz w:val="20"/>
              </w:rPr>
              <w:pPrChange w:id="319" w:author="Seth Corwin" w:date="2022-12-11T20:01:00Z">
                <w:pPr>
                  <w:spacing w:before="0"/>
                  <w:ind w:firstLine="0"/>
                  <w:jc w:val="center"/>
                </w:pPr>
              </w:pPrChange>
            </w:pPr>
            <w:r>
              <w:rPr>
                <w:sz w:val="20"/>
              </w:rPr>
              <w:t>L</w:t>
            </w:r>
          </w:p>
        </w:tc>
        <w:tc>
          <w:tcPr>
            <w:tcW w:w="660" w:type="pct"/>
          </w:tcPr>
          <w:p w14:paraId="35277707" w14:textId="30E34F69" w:rsidR="00134BD7" w:rsidRPr="0080356A" w:rsidRDefault="00134BD7">
            <w:pPr>
              <w:spacing w:before="0" w:line="480" w:lineRule="auto"/>
              <w:ind w:firstLine="0"/>
              <w:jc w:val="center"/>
              <w:rPr>
                <w:sz w:val="20"/>
              </w:rPr>
              <w:pPrChange w:id="320" w:author="Seth Corwin" w:date="2022-12-11T20:01:00Z">
                <w:pPr>
                  <w:spacing w:before="0"/>
                  <w:ind w:firstLine="0"/>
                  <w:jc w:val="center"/>
                </w:pPr>
              </w:pPrChange>
            </w:pPr>
          </w:p>
        </w:tc>
        <w:tc>
          <w:tcPr>
            <w:tcW w:w="659" w:type="pct"/>
          </w:tcPr>
          <w:p w14:paraId="460E1F36" w14:textId="1BD23FBF" w:rsidR="00134BD7" w:rsidRPr="0080356A" w:rsidRDefault="00134BD7">
            <w:pPr>
              <w:spacing w:before="0" w:line="480" w:lineRule="auto"/>
              <w:ind w:firstLine="0"/>
              <w:jc w:val="center"/>
              <w:rPr>
                <w:sz w:val="20"/>
              </w:rPr>
              <w:pPrChange w:id="321" w:author="Seth Corwin" w:date="2022-12-11T20:01:00Z">
                <w:pPr>
                  <w:spacing w:before="0"/>
                  <w:ind w:firstLine="0"/>
                  <w:jc w:val="center"/>
                </w:pPr>
              </w:pPrChange>
            </w:pPr>
            <w:r>
              <w:rPr>
                <w:sz w:val="20"/>
              </w:rPr>
              <w:t>ø</w:t>
            </w:r>
          </w:p>
        </w:tc>
        <w:tc>
          <w:tcPr>
            <w:tcW w:w="660" w:type="pct"/>
          </w:tcPr>
          <w:p w14:paraId="26D02207" w14:textId="77777777" w:rsidR="00134BD7" w:rsidRPr="0080356A" w:rsidRDefault="00134BD7">
            <w:pPr>
              <w:spacing w:before="0" w:line="480" w:lineRule="auto"/>
              <w:ind w:firstLine="0"/>
              <w:jc w:val="center"/>
              <w:rPr>
                <w:sz w:val="20"/>
              </w:rPr>
              <w:pPrChange w:id="322" w:author="Seth Corwin" w:date="2022-12-11T20:01:00Z">
                <w:pPr>
                  <w:spacing w:before="0"/>
                  <w:ind w:firstLine="0"/>
                  <w:jc w:val="center"/>
                </w:pPr>
              </w:pPrChange>
            </w:pPr>
          </w:p>
        </w:tc>
        <w:tc>
          <w:tcPr>
            <w:tcW w:w="660" w:type="pct"/>
          </w:tcPr>
          <w:p w14:paraId="19B61DFE" w14:textId="77777777" w:rsidR="00134BD7" w:rsidRPr="0080356A" w:rsidRDefault="00134BD7">
            <w:pPr>
              <w:spacing w:before="0" w:line="480" w:lineRule="auto"/>
              <w:ind w:firstLine="0"/>
              <w:jc w:val="center"/>
              <w:rPr>
                <w:sz w:val="20"/>
              </w:rPr>
              <w:pPrChange w:id="323" w:author="Seth Corwin" w:date="2022-12-11T20:01:00Z">
                <w:pPr>
                  <w:spacing w:before="0"/>
                  <w:ind w:firstLine="0"/>
                  <w:jc w:val="center"/>
                </w:pPr>
              </w:pPrChange>
            </w:pPr>
          </w:p>
        </w:tc>
      </w:tr>
      <w:tr w:rsidR="00134BD7" w:rsidRPr="0080356A" w14:paraId="0DABD5A4" w14:textId="77777777" w:rsidTr="00134BD7">
        <w:trPr>
          <w:jc w:val="center"/>
        </w:trPr>
        <w:tc>
          <w:tcPr>
            <w:tcW w:w="830" w:type="pct"/>
          </w:tcPr>
          <w:p w14:paraId="4E539801" w14:textId="77777777" w:rsidR="00134BD7" w:rsidRDefault="00134BD7">
            <w:pPr>
              <w:spacing w:line="480" w:lineRule="auto"/>
              <w:ind w:firstLine="0"/>
              <w:jc w:val="right"/>
              <w:rPr>
                <w:i/>
                <w:iCs/>
                <w:sz w:val="20"/>
              </w:rPr>
              <w:pPrChange w:id="324" w:author="Seth Corwin" w:date="2022-12-11T20:01:00Z">
                <w:pPr>
                  <w:ind w:firstLine="0"/>
                  <w:jc w:val="right"/>
                </w:pPr>
              </w:pPrChange>
            </w:pPr>
            <w:r>
              <w:rPr>
                <w:i/>
                <w:iCs/>
                <w:sz w:val="20"/>
              </w:rPr>
              <w:t>Nevada</w:t>
            </w:r>
          </w:p>
        </w:tc>
        <w:tc>
          <w:tcPr>
            <w:tcW w:w="432" w:type="pct"/>
            <w:vAlign w:val="center"/>
          </w:tcPr>
          <w:p w14:paraId="77FB4097" w14:textId="77777777" w:rsidR="00134BD7" w:rsidRPr="0080356A" w:rsidRDefault="00134BD7">
            <w:pPr>
              <w:spacing w:before="0" w:line="480" w:lineRule="auto"/>
              <w:ind w:firstLine="0"/>
              <w:jc w:val="center"/>
              <w:rPr>
                <w:sz w:val="20"/>
              </w:rPr>
              <w:pPrChange w:id="325" w:author="Seth Corwin" w:date="2022-12-11T20:01:00Z">
                <w:pPr>
                  <w:spacing w:before="0"/>
                  <w:ind w:firstLine="0"/>
                  <w:jc w:val="center"/>
                </w:pPr>
              </w:pPrChange>
            </w:pPr>
          </w:p>
        </w:tc>
        <w:tc>
          <w:tcPr>
            <w:tcW w:w="441" w:type="pct"/>
            <w:vAlign w:val="center"/>
          </w:tcPr>
          <w:p w14:paraId="7CE9E613" w14:textId="77777777" w:rsidR="00134BD7" w:rsidRPr="0080356A" w:rsidRDefault="00134BD7">
            <w:pPr>
              <w:spacing w:before="0" w:line="480" w:lineRule="auto"/>
              <w:ind w:firstLine="0"/>
              <w:jc w:val="center"/>
              <w:rPr>
                <w:sz w:val="20"/>
              </w:rPr>
              <w:pPrChange w:id="326" w:author="Seth Corwin" w:date="2022-12-11T20:01:00Z">
                <w:pPr>
                  <w:spacing w:before="0"/>
                  <w:ind w:firstLine="0"/>
                  <w:jc w:val="center"/>
                </w:pPr>
              </w:pPrChange>
            </w:pPr>
          </w:p>
        </w:tc>
        <w:tc>
          <w:tcPr>
            <w:tcW w:w="659" w:type="pct"/>
          </w:tcPr>
          <w:p w14:paraId="51EC66C2" w14:textId="555CB3F7" w:rsidR="00134BD7" w:rsidRPr="0080356A" w:rsidRDefault="00134BD7">
            <w:pPr>
              <w:spacing w:before="0" w:line="480" w:lineRule="auto"/>
              <w:ind w:firstLine="0"/>
              <w:jc w:val="center"/>
              <w:rPr>
                <w:sz w:val="20"/>
              </w:rPr>
              <w:pPrChange w:id="327" w:author="Seth Corwin" w:date="2022-12-11T20:01:00Z">
                <w:pPr>
                  <w:spacing w:before="0"/>
                  <w:ind w:firstLine="0"/>
                  <w:jc w:val="center"/>
                </w:pPr>
              </w:pPrChange>
            </w:pPr>
            <w:r>
              <w:rPr>
                <w:sz w:val="20"/>
              </w:rPr>
              <w:t>L</w:t>
            </w:r>
          </w:p>
        </w:tc>
        <w:tc>
          <w:tcPr>
            <w:tcW w:w="660" w:type="pct"/>
          </w:tcPr>
          <w:p w14:paraId="342C659B" w14:textId="56428B72" w:rsidR="00134BD7" w:rsidRPr="0080356A" w:rsidRDefault="00134BD7">
            <w:pPr>
              <w:spacing w:before="0" w:line="480" w:lineRule="auto"/>
              <w:ind w:firstLine="0"/>
              <w:jc w:val="center"/>
              <w:rPr>
                <w:sz w:val="20"/>
              </w:rPr>
              <w:pPrChange w:id="328" w:author="Seth Corwin" w:date="2022-12-11T20:01:00Z">
                <w:pPr>
                  <w:spacing w:before="0"/>
                  <w:ind w:firstLine="0"/>
                  <w:jc w:val="center"/>
                </w:pPr>
              </w:pPrChange>
            </w:pPr>
          </w:p>
        </w:tc>
        <w:tc>
          <w:tcPr>
            <w:tcW w:w="659" w:type="pct"/>
          </w:tcPr>
          <w:p w14:paraId="2642CB25" w14:textId="2CB9B38C" w:rsidR="00134BD7" w:rsidRPr="0080356A" w:rsidRDefault="00134BD7">
            <w:pPr>
              <w:spacing w:before="0" w:line="480" w:lineRule="auto"/>
              <w:ind w:firstLine="0"/>
              <w:jc w:val="center"/>
              <w:rPr>
                <w:sz w:val="20"/>
              </w:rPr>
              <w:pPrChange w:id="329" w:author="Seth Corwin" w:date="2022-12-11T20:01:00Z">
                <w:pPr>
                  <w:spacing w:before="0"/>
                  <w:ind w:firstLine="0"/>
                  <w:jc w:val="center"/>
                </w:pPr>
              </w:pPrChange>
            </w:pPr>
            <w:r>
              <w:rPr>
                <w:sz w:val="20"/>
              </w:rPr>
              <w:t>ø</w:t>
            </w:r>
          </w:p>
        </w:tc>
        <w:tc>
          <w:tcPr>
            <w:tcW w:w="660" w:type="pct"/>
          </w:tcPr>
          <w:p w14:paraId="6B780A21" w14:textId="77777777" w:rsidR="00134BD7" w:rsidRPr="0080356A" w:rsidRDefault="00134BD7">
            <w:pPr>
              <w:spacing w:before="0" w:line="480" w:lineRule="auto"/>
              <w:ind w:firstLine="0"/>
              <w:jc w:val="center"/>
              <w:rPr>
                <w:sz w:val="20"/>
              </w:rPr>
              <w:pPrChange w:id="330" w:author="Seth Corwin" w:date="2022-12-11T20:01:00Z">
                <w:pPr>
                  <w:spacing w:before="0"/>
                  <w:ind w:firstLine="0"/>
                  <w:jc w:val="center"/>
                </w:pPr>
              </w:pPrChange>
            </w:pPr>
          </w:p>
        </w:tc>
        <w:tc>
          <w:tcPr>
            <w:tcW w:w="660" w:type="pct"/>
          </w:tcPr>
          <w:p w14:paraId="77297CF6" w14:textId="77777777" w:rsidR="00134BD7" w:rsidRPr="0080356A" w:rsidRDefault="00134BD7">
            <w:pPr>
              <w:spacing w:before="0" w:line="480" w:lineRule="auto"/>
              <w:ind w:firstLine="0"/>
              <w:jc w:val="center"/>
              <w:rPr>
                <w:sz w:val="20"/>
              </w:rPr>
              <w:pPrChange w:id="331" w:author="Seth Corwin" w:date="2022-12-11T20:01:00Z">
                <w:pPr>
                  <w:spacing w:before="0"/>
                  <w:ind w:firstLine="0"/>
                  <w:jc w:val="center"/>
                </w:pPr>
              </w:pPrChange>
            </w:pPr>
          </w:p>
        </w:tc>
      </w:tr>
      <w:tr w:rsidR="00134BD7" w:rsidRPr="0080356A" w14:paraId="7086BFF1" w14:textId="77777777" w:rsidTr="00134BD7">
        <w:trPr>
          <w:jc w:val="center"/>
        </w:trPr>
        <w:tc>
          <w:tcPr>
            <w:tcW w:w="830" w:type="pct"/>
          </w:tcPr>
          <w:p w14:paraId="142FBA31" w14:textId="77777777" w:rsidR="00134BD7" w:rsidRPr="0080356A" w:rsidRDefault="00134BD7">
            <w:pPr>
              <w:spacing w:line="480" w:lineRule="auto"/>
              <w:ind w:firstLine="0"/>
              <w:jc w:val="right"/>
              <w:rPr>
                <w:i/>
                <w:iCs/>
                <w:sz w:val="20"/>
              </w:rPr>
              <w:pPrChange w:id="332" w:author="Seth Corwin" w:date="2022-12-11T20:01:00Z">
                <w:pPr>
                  <w:ind w:firstLine="0"/>
                  <w:jc w:val="right"/>
                </w:pPr>
              </w:pPrChange>
            </w:pPr>
            <w:r>
              <w:rPr>
                <w:i/>
                <w:iCs/>
                <w:sz w:val="20"/>
              </w:rPr>
              <w:t>New Jersey</w:t>
            </w:r>
          </w:p>
        </w:tc>
        <w:tc>
          <w:tcPr>
            <w:tcW w:w="432" w:type="pct"/>
            <w:vAlign w:val="center"/>
          </w:tcPr>
          <w:p w14:paraId="06069377" w14:textId="77777777" w:rsidR="00134BD7" w:rsidRPr="0080356A" w:rsidRDefault="00134BD7">
            <w:pPr>
              <w:spacing w:before="0" w:line="480" w:lineRule="auto"/>
              <w:ind w:firstLine="0"/>
              <w:jc w:val="center"/>
              <w:rPr>
                <w:sz w:val="20"/>
              </w:rPr>
              <w:pPrChange w:id="333" w:author="Seth Corwin" w:date="2022-12-11T20:01:00Z">
                <w:pPr>
                  <w:spacing w:before="0"/>
                  <w:ind w:firstLine="0"/>
                  <w:jc w:val="center"/>
                </w:pPr>
              </w:pPrChange>
            </w:pPr>
          </w:p>
        </w:tc>
        <w:tc>
          <w:tcPr>
            <w:tcW w:w="441" w:type="pct"/>
            <w:vAlign w:val="center"/>
          </w:tcPr>
          <w:p w14:paraId="4553EF68" w14:textId="77777777" w:rsidR="00134BD7" w:rsidRPr="0080356A" w:rsidRDefault="00134BD7">
            <w:pPr>
              <w:spacing w:before="0" w:line="480" w:lineRule="auto"/>
              <w:ind w:firstLine="0"/>
              <w:jc w:val="center"/>
              <w:rPr>
                <w:sz w:val="20"/>
              </w:rPr>
              <w:pPrChange w:id="334" w:author="Seth Corwin" w:date="2022-12-11T20:01:00Z">
                <w:pPr>
                  <w:spacing w:before="0"/>
                  <w:ind w:firstLine="0"/>
                  <w:jc w:val="center"/>
                </w:pPr>
              </w:pPrChange>
            </w:pPr>
          </w:p>
        </w:tc>
        <w:tc>
          <w:tcPr>
            <w:tcW w:w="659" w:type="pct"/>
          </w:tcPr>
          <w:p w14:paraId="29DABDD8" w14:textId="469F2596" w:rsidR="00134BD7" w:rsidRPr="0080356A" w:rsidRDefault="00134BD7">
            <w:pPr>
              <w:spacing w:before="0" w:line="480" w:lineRule="auto"/>
              <w:ind w:firstLine="0"/>
              <w:jc w:val="center"/>
              <w:rPr>
                <w:sz w:val="20"/>
              </w:rPr>
              <w:pPrChange w:id="335" w:author="Seth Corwin" w:date="2022-12-11T20:01:00Z">
                <w:pPr>
                  <w:spacing w:before="0"/>
                  <w:ind w:firstLine="0"/>
                  <w:jc w:val="center"/>
                </w:pPr>
              </w:pPrChange>
            </w:pPr>
            <w:r>
              <w:rPr>
                <w:sz w:val="20"/>
              </w:rPr>
              <w:t>Pol. Comm.</w:t>
            </w:r>
          </w:p>
        </w:tc>
        <w:tc>
          <w:tcPr>
            <w:tcW w:w="660" w:type="pct"/>
          </w:tcPr>
          <w:p w14:paraId="401444F2" w14:textId="752F1237" w:rsidR="00134BD7" w:rsidRPr="0080356A" w:rsidRDefault="00134BD7">
            <w:pPr>
              <w:spacing w:before="0" w:line="480" w:lineRule="auto"/>
              <w:ind w:firstLine="0"/>
              <w:jc w:val="center"/>
              <w:rPr>
                <w:sz w:val="20"/>
              </w:rPr>
              <w:pPrChange w:id="336" w:author="Seth Corwin" w:date="2022-12-11T20:01:00Z">
                <w:pPr>
                  <w:spacing w:before="0"/>
                  <w:ind w:firstLine="0"/>
                  <w:jc w:val="center"/>
                </w:pPr>
              </w:pPrChange>
            </w:pPr>
          </w:p>
        </w:tc>
        <w:tc>
          <w:tcPr>
            <w:tcW w:w="659" w:type="pct"/>
          </w:tcPr>
          <w:p w14:paraId="64A5BB6C" w14:textId="77777777" w:rsidR="00134BD7" w:rsidRPr="0080356A" w:rsidRDefault="00134BD7">
            <w:pPr>
              <w:spacing w:before="0" w:line="480" w:lineRule="auto"/>
              <w:ind w:firstLine="0"/>
              <w:jc w:val="center"/>
              <w:rPr>
                <w:sz w:val="20"/>
              </w:rPr>
              <w:pPrChange w:id="337" w:author="Seth Corwin" w:date="2022-12-11T20:01:00Z">
                <w:pPr>
                  <w:spacing w:before="0"/>
                  <w:ind w:firstLine="0"/>
                  <w:jc w:val="center"/>
                </w:pPr>
              </w:pPrChange>
            </w:pPr>
          </w:p>
        </w:tc>
        <w:tc>
          <w:tcPr>
            <w:tcW w:w="660" w:type="pct"/>
          </w:tcPr>
          <w:p w14:paraId="45141153" w14:textId="7A610F9C" w:rsidR="00134BD7" w:rsidRPr="0080356A" w:rsidRDefault="00134BD7">
            <w:pPr>
              <w:spacing w:before="0" w:line="480" w:lineRule="auto"/>
              <w:ind w:firstLine="0"/>
              <w:jc w:val="center"/>
              <w:rPr>
                <w:sz w:val="20"/>
              </w:rPr>
              <w:pPrChange w:id="338" w:author="Seth Corwin" w:date="2022-12-11T20:01:00Z">
                <w:pPr>
                  <w:spacing w:before="0"/>
                  <w:ind w:firstLine="0"/>
                  <w:jc w:val="center"/>
                </w:pPr>
              </w:pPrChange>
            </w:pPr>
            <w:r>
              <w:rPr>
                <w:sz w:val="20"/>
              </w:rPr>
              <w:t>u</w:t>
            </w:r>
          </w:p>
        </w:tc>
        <w:tc>
          <w:tcPr>
            <w:tcW w:w="660" w:type="pct"/>
          </w:tcPr>
          <w:p w14:paraId="2DE976FE" w14:textId="77777777" w:rsidR="00134BD7" w:rsidRPr="0080356A" w:rsidRDefault="00134BD7">
            <w:pPr>
              <w:spacing w:before="0" w:line="480" w:lineRule="auto"/>
              <w:ind w:firstLine="0"/>
              <w:jc w:val="center"/>
              <w:rPr>
                <w:sz w:val="20"/>
              </w:rPr>
              <w:pPrChange w:id="339" w:author="Seth Corwin" w:date="2022-12-11T20:01:00Z">
                <w:pPr>
                  <w:spacing w:before="0"/>
                  <w:ind w:firstLine="0"/>
                  <w:jc w:val="center"/>
                </w:pPr>
              </w:pPrChange>
            </w:pPr>
          </w:p>
        </w:tc>
      </w:tr>
      <w:tr w:rsidR="00134BD7" w:rsidRPr="0080356A" w14:paraId="39A60BD1" w14:textId="77777777" w:rsidTr="00134BD7">
        <w:trPr>
          <w:jc w:val="center"/>
        </w:trPr>
        <w:tc>
          <w:tcPr>
            <w:tcW w:w="830" w:type="pct"/>
          </w:tcPr>
          <w:p w14:paraId="59F74C6B" w14:textId="596D196D" w:rsidR="00134BD7" w:rsidRPr="0080356A" w:rsidRDefault="00134BD7">
            <w:pPr>
              <w:spacing w:line="480" w:lineRule="auto"/>
              <w:ind w:firstLine="0"/>
              <w:jc w:val="right"/>
              <w:rPr>
                <w:i/>
                <w:iCs/>
                <w:sz w:val="20"/>
              </w:rPr>
              <w:pPrChange w:id="340" w:author="Seth Corwin" w:date="2022-12-11T20:01:00Z">
                <w:pPr>
                  <w:ind w:firstLine="0"/>
                  <w:jc w:val="right"/>
                </w:pPr>
              </w:pPrChange>
            </w:pPr>
            <w:r>
              <w:rPr>
                <w:i/>
                <w:iCs/>
                <w:sz w:val="20"/>
              </w:rPr>
              <w:t>New Mexico</w:t>
            </w:r>
          </w:p>
        </w:tc>
        <w:tc>
          <w:tcPr>
            <w:tcW w:w="432" w:type="pct"/>
            <w:vAlign w:val="center"/>
          </w:tcPr>
          <w:p w14:paraId="7F3B9470" w14:textId="77777777" w:rsidR="00134BD7" w:rsidRPr="0080356A" w:rsidRDefault="00134BD7">
            <w:pPr>
              <w:spacing w:before="0" w:line="480" w:lineRule="auto"/>
              <w:ind w:firstLine="0"/>
              <w:jc w:val="center"/>
              <w:rPr>
                <w:sz w:val="20"/>
              </w:rPr>
              <w:pPrChange w:id="341" w:author="Seth Corwin" w:date="2022-12-11T20:01:00Z">
                <w:pPr>
                  <w:spacing w:before="0"/>
                  <w:ind w:firstLine="0"/>
                  <w:jc w:val="center"/>
                </w:pPr>
              </w:pPrChange>
            </w:pPr>
          </w:p>
        </w:tc>
        <w:tc>
          <w:tcPr>
            <w:tcW w:w="441" w:type="pct"/>
            <w:vAlign w:val="center"/>
          </w:tcPr>
          <w:p w14:paraId="2BBA7849" w14:textId="4AD701E7" w:rsidR="00134BD7" w:rsidRPr="0080356A" w:rsidRDefault="00134BD7">
            <w:pPr>
              <w:spacing w:before="0" w:line="480" w:lineRule="auto"/>
              <w:ind w:firstLine="0"/>
              <w:jc w:val="center"/>
              <w:rPr>
                <w:sz w:val="20"/>
              </w:rPr>
              <w:pPrChange w:id="342" w:author="Seth Corwin" w:date="2022-12-11T20:01:00Z">
                <w:pPr>
                  <w:spacing w:before="0"/>
                  <w:ind w:firstLine="0"/>
                  <w:jc w:val="center"/>
                </w:pPr>
              </w:pPrChange>
            </w:pPr>
            <w:r>
              <w:rPr>
                <w:sz w:val="20"/>
              </w:rPr>
              <w:t>•</w:t>
            </w:r>
          </w:p>
        </w:tc>
        <w:tc>
          <w:tcPr>
            <w:tcW w:w="659" w:type="pct"/>
          </w:tcPr>
          <w:p w14:paraId="0C8537BD" w14:textId="6271C794" w:rsidR="00134BD7" w:rsidRPr="0080356A" w:rsidRDefault="00134BD7">
            <w:pPr>
              <w:spacing w:before="0" w:line="480" w:lineRule="auto"/>
              <w:ind w:firstLine="0"/>
              <w:jc w:val="center"/>
              <w:rPr>
                <w:sz w:val="20"/>
              </w:rPr>
              <w:pPrChange w:id="343" w:author="Seth Corwin" w:date="2022-12-11T20:01:00Z">
                <w:pPr>
                  <w:spacing w:before="0"/>
                  <w:ind w:firstLine="0"/>
                  <w:jc w:val="center"/>
                </w:pPr>
              </w:pPrChange>
            </w:pPr>
            <w:r>
              <w:rPr>
                <w:sz w:val="20"/>
              </w:rPr>
              <w:t>L</w:t>
            </w:r>
          </w:p>
        </w:tc>
        <w:tc>
          <w:tcPr>
            <w:tcW w:w="660" w:type="pct"/>
          </w:tcPr>
          <w:p w14:paraId="2BA55C11" w14:textId="47B1D6AB" w:rsidR="00134BD7" w:rsidRPr="0080356A" w:rsidRDefault="00134BD7">
            <w:pPr>
              <w:spacing w:before="0" w:line="480" w:lineRule="auto"/>
              <w:ind w:firstLine="0"/>
              <w:jc w:val="center"/>
              <w:rPr>
                <w:sz w:val="20"/>
              </w:rPr>
              <w:pPrChange w:id="344" w:author="Seth Corwin" w:date="2022-12-11T20:01:00Z">
                <w:pPr>
                  <w:spacing w:before="0"/>
                  <w:ind w:firstLine="0"/>
                  <w:jc w:val="center"/>
                </w:pPr>
              </w:pPrChange>
            </w:pPr>
          </w:p>
        </w:tc>
        <w:tc>
          <w:tcPr>
            <w:tcW w:w="659" w:type="pct"/>
          </w:tcPr>
          <w:p w14:paraId="01C9BFF6" w14:textId="77777777" w:rsidR="00134BD7" w:rsidRPr="0080356A" w:rsidRDefault="00134BD7">
            <w:pPr>
              <w:spacing w:before="0" w:line="480" w:lineRule="auto"/>
              <w:ind w:firstLine="0"/>
              <w:jc w:val="center"/>
              <w:rPr>
                <w:sz w:val="20"/>
              </w:rPr>
              <w:pPrChange w:id="345" w:author="Seth Corwin" w:date="2022-12-11T20:01:00Z">
                <w:pPr>
                  <w:spacing w:before="0"/>
                  <w:ind w:firstLine="0"/>
                  <w:jc w:val="center"/>
                </w:pPr>
              </w:pPrChange>
            </w:pPr>
          </w:p>
        </w:tc>
        <w:tc>
          <w:tcPr>
            <w:tcW w:w="660" w:type="pct"/>
          </w:tcPr>
          <w:p w14:paraId="33D5F44B" w14:textId="48658BFA" w:rsidR="00134BD7" w:rsidRPr="0080356A" w:rsidRDefault="00134BD7">
            <w:pPr>
              <w:spacing w:before="0" w:line="480" w:lineRule="auto"/>
              <w:ind w:firstLine="0"/>
              <w:jc w:val="center"/>
              <w:rPr>
                <w:sz w:val="20"/>
              </w:rPr>
              <w:pPrChange w:id="346" w:author="Seth Corwin" w:date="2022-12-11T20:01:00Z">
                <w:pPr>
                  <w:spacing w:before="0"/>
                  <w:ind w:firstLine="0"/>
                  <w:jc w:val="center"/>
                </w:pPr>
              </w:pPrChange>
            </w:pPr>
            <w:r>
              <w:rPr>
                <w:sz w:val="20"/>
              </w:rPr>
              <w:t>p</w:t>
            </w:r>
          </w:p>
        </w:tc>
        <w:tc>
          <w:tcPr>
            <w:tcW w:w="660" w:type="pct"/>
          </w:tcPr>
          <w:p w14:paraId="3209B65E" w14:textId="77777777" w:rsidR="00134BD7" w:rsidRPr="0080356A" w:rsidRDefault="00134BD7">
            <w:pPr>
              <w:spacing w:before="0" w:line="480" w:lineRule="auto"/>
              <w:ind w:firstLine="0"/>
              <w:jc w:val="center"/>
              <w:rPr>
                <w:sz w:val="20"/>
              </w:rPr>
              <w:pPrChange w:id="347" w:author="Seth Corwin" w:date="2022-12-11T20:01:00Z">
                <w:pPr>
                  <w:spacing w:before="0"/>
                  <w:ind w:firstLine="0"/>
                  <w:jc w:val="center"/>
                </w:pPr>
              </w:pPrChange>
            </w:pPr>
          </w:p>
        </w:tc>
      </w:tr>
      <w:tr w:rsidR="00134BD7" w:rsidRPr="0080356A" w14:paraId="64A941C2" w14:textId="77777777" w:rsidTr="00134BD7">
        <w:trPr>
          <w:jc w:val="center"/>
        </w:trPr>
        <w:tc>
          <w:tcPr>
            <w:tcW w:w="830" w:type="pct"/>
          </w:tcPr>
          <w:p w14:paraId="7C7E804D" w14:textId="77777777" w:rsidR="00134BD7" w:rsidRPr="0080356A" w:rsidRDefault="00134BD7">
            <w:pPr>
              <w:spacing w:line="480" w:lineRule="auto"/>
              <w:ind w:firstLine="0"/>
              <w:jc w:val="right"/>
              <w:rPr>
                <w:i/>
                <w:iCs/>
                <w:sz w:val="20"/>
              </w:rPr>
              <w:pPrChange w:id="348" w:author="Seth Corwin" w:date="2022-12-11T20:01:00Z">
                <w:pPr>
                  <w:ind w:firstLine="0"/>
                  <w:jc w:val="right"/>
                </w:pPr>
              </w:pPrChange>
            </w:pPr>
            <w:r w:rsidRPr="0080356A">
              <w:rPr>
                <w:i/>
                <w:iCs/>
                <w:sz w:val="20"/>
              </w:rPr>
              <w:lastRenderedPageBreak/>
              <w:t>New York</w:t>
            </w:r>
          </w:p>
        </w:tc>
        <w:tc>
          <w:tcPr>
            <w:tcW w:w="432" w:type="pct"/>
            <w:vAlign w:val="center"/>
          </w:tcPr>
          <w:p w14:paraId="1C0CFEA3" w14:textId="4AAA68C0" w:rsidR="00134BD7" w:rsidRPr="0080356A" w:rsidRDefault="00134BD7">
            <w:pPr>
              <w:spacing w:before="0" w:line="480" w:lineRule="auto"/>
              <w:ind w:firstLine="0"/>
              <w:jc w:val="center"/>
              <w:rPr>
                <w:sz w:val="20"/>
              </w:rPr>
              <w:pPrChange w:id="349" w:author="Seth Corwin" w:date="2022-12-11T20:01:00Z">
                <w:pPr>
                  <w:spacing w:before="0"/>
                  <w:ind w:firstLine="0"/>
                  <w:jc w:val="center"/>
                </w:pPr>
              </w:pPrChange>
            </w:pPr>
            <w:r>
              <w:rPr>
                <w:sz w:val="20"/>
              </w:rPr>
              <w:t>•</w:t>
            </w:r>
          </w:p>
        </w:tc>
        <w:tc>
          <w:tcPr>
            <w:tcW w:w="441" w:type="pct"/>
            <w:vAlign w:val="center"/>
          </w:tcPr>
          <w:p w14:paraId="39918603" w14:textId="77777777" w:rsidR="00134BD7" w:rsidRPr="0080356A" w:rsidRDefault="00134BD7">
            <w:pPr>
              <w:spacing w:before="0" w:line="480" w:lineRule="auto"/>
              <w:ind w:firstLine="0"/>
              <w:jc w:val="center"/>
              <w:rPr>
                <w:sz w:val="20"/>
              </w:rPr>
              <w:pPrChange w:id="350" w:author="Seth Corwin" w:date="2022-12-11T20:01:00Z">
                <w:pPr>
                  <w:spacing w:before="0"/>
                  <w:ind w:firstLine="0"/>
                  <w:jc w:val="center"/>
                </w:pPr>
              </w:pPrChange>
            </w:pPr>
          </w:p>
        </w:tc>
        <w:tc>
          <w:tcPr>
            <w:tcW w:w="659" w:type="pct"/>
          </w:tcPr>
          <w:p w14:paraId="4874DD5A" w14:textId="42025BAC" w:rsidR="00134BD7" w:rsidRPr="0080356A" w:rsidRDefault="00134BD7">
            <w:pPr>
              <w:spacing w:before="0" w:line="480" w:lineRule="auto"/>
              <w:ind w:firstLine="0"/>
              <w:jc w:val="center"/>
              <w:rPr>
                <w:sz w:val="20"/>
              </w:rPr>
              <w:pPrChange w:id="351" w:author="Seth Corwin" w:date="2022-12-11T20:01:00Z">
                <w:pPr>
                  <w:spacing w:before="0"/>
                  <w:ind w:firstLine="0"/>
                  <w:jc w:val="center"/>
                </w:pPr>
              </w:pPrChange>
            </w:pPr>
            <w:r>
              <w:rPr>
                <w:sz w:val="20"/>
              </w:rPr>
              <w:t>C</w:t>
            </w:r>
          </w:p>
        </w:tc>
        <w:tc>
          <w:tcPr>
            <w:tcW w:w="660" w:type="pct"/>
          </w:tcPr>
          <w:p w14:paraId="1ECEEFEB" w14:textId="6DB80A6D" w:rsidR="00134BD7" w:rsidRPr="0080356A" w:rsidRDefault="00134BD7">
            <w:pPr>
              <w:spacing w:before="0" w:line="480" w:lineRule="auto"/>
              <w:ind w:firstLine="0"/>
              <w:jc w:val="center"/>
              <w:rPr>
                <w:sz w:val="20"/>
              </w:rPr>
              <w:pPrChange w:id="352" w:author="Seth Corwin" w:date="2022-12-11T20:01:00Z">
                <w:pPr>
                  <w:spacing w:before="0"/>
                  <w:ind w:firstLine="0"/>
                  <w:jc w:val="center"/>
                </w:pPr>
              </w:pPrChange>
            </w:pPr>
          </w:p>
        </w:tc>
        <w:tc>
          <w:tcPr>
            <w:tcW w:w="659" w:type="pct"/>
          </w:tcPr>
          <w:p w14:paraId="03D6C126" w14:textId="77777777" w:rsidR="00134BD7" w:rsidRPr="0080356A" w:rsidRDefault="00134BD7">
            <w:pPr>
              <w:spacing w:before="0" w:line="480" w:lineRule="auto"/>
              <w:ind w:firstLine="0"/>
              <w:jc w:val="center"/>
              <w:rPr>
                <w:sz w:val="20"/>
              </w:rPr>
              <w:pPrChange w:id="353" w:author="Seth Corwin" w:date="2022-12-11T20:01:00Z">
                <w:pPr>
                  <w:spacing w:before="0"/>
                  <w:ind w:firstLine="0"/>
                  <w:jc w:val="center"/>
                </w:pPr>
              </w:pPrChange>
            </w:pPr>
          </w:p>
        </w:tc>
        <w:tc>
          <w:tcPr>
            <w:tcW w:w="660" w:type="pct"/>
          </w:tcPr>
          <w:p w14:paraId="60BC79D0" w14:textId="77777777" w:rsidR="00134BD7" w:rsidRPr="0080356A" w:rsidRDefault="00134BD7">
            <w:pPr>
              <w:spacing w:before="0" w:line="480" w:lineRule="auto"/>
              <w:ind w:firstLine="0"/>
              <w:jc w:val="center"/>
              <w:rPr>
                <w:sz w:val="20"/>
              </w:rPr>
              <w:pPrChange w:id="354" w:author="Seth Corwin" w:date="2022-12-11T20:01:00Z">
                <w:pPr>
                  <w:spacing w:before="0"/>
                  <w:ind w:firstLine="0"/>
                  <w:jc w:val="center"/>
                </w:pPr>
              </w:pPrChange>
            </w:pPr>
          </w:p>
        </w:tc>
        <w:tc>
          <w:tcPr>
            <w:tcW w:w="660" w:type="pct"/>
          </w:tcPr>
          <w:p w14:paraId="399A0471" w14:textId="77777777" w:rsidR="00134BD7" w:rsidRPr="0080356A" w:rsidRDefault="00134BD7">
            <w:pPr>
              <w:spacing w:before="0" w:line="480" w:lineRule="auto"/>
              <w:ind w:firstLine="0"/>
              <w:jc w:val="center"/>
              <w:rPr>
                <w:sz w:val="20"/>
              </w:rPr>
              <w:pPrChange w:id="355" w:author="Seth Corwin" w:date="2022-12-11T20:01:00Z">
                <w:pPr>
                  <w:spacing w:before="0"/>
                  <w:ind w:firstLine="0"/>
                  <w:jc w:val="center"/>
                </w:pPr>
              </w:pPrChange>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pPr>
              <w:spacing w:line="480" w:lineRule="auto"/>
              <w:ind w:firstLine="0"/>
              <w:jc w:val="right"/>
              <w:rPr>
                <w:i/>
                <w:iCs/>
                <w:sz w:val="20"/>
              </w:rPr>
              <w:pPrChange w:id="356" w:author="Seth Corwin" w:date="2022-12-11T20:01:00Z">
                <w:pPr>
                  <w:ind w:firstLine="0"/>
                  <w:jc w:val="right"/>
                </w:pPr>
              </w:pPrChange>
            </w:pPr>
            <w:r w:rsidRPr="0080356A">
              <w:rPr>
                <w:i/>
                <w:iCs/>
                <w:sz w:val="20"/>
              </w:rPr>
              <w:t>North Carolina</w:t>
            </w:r>
          </w:p>
        </w:tc>
        <w:tc>
          <w:tcPr>
            <w:tcW w:w="432" w:type="pct"/>
            <w:vAlign w:val="center"/>
          </w:tcPr>
          <w:p w14:paraId="32A692C9" w14:textId="77777777" w:rsidR="00134BD7" w:rsidRPr="0080356A" w:rsidRDefault="00134BD7">
            <w:pPr>
              <w:spacing w:before="0" w:line="480" w:lineRule="auto"/>
              <w:ind w:firstLine="0"/>
              <w:jc w:val="center"/>
              <w:rPr>
                <w:sz w:val="20"/>
              </w:rPr>
              <w:pPrChange w:id="357" w:author="Seth Corwin" w:date="2022-12-11T20:01:00Z">
                <w:pPr>
                  <w:spacing w:before="0"/>
                  <w:ind w:firstLine="0"/>
                  <w:jc w:val="center"/>
                </w:pPr>
              </w:pPrChange>
            </w:pPr>
          </w:p>
        </w:tc>
        <w:tc>
          <w:tcPr>
            <w:tcW w:w="441" w:type="pct"/>
            <w:vAlign w:val="center"/>
          </w:tcPr>
          <w:p w14:paraId="3B59E93C" w14:textId="715072B3" w:rsidR="00134BD7" w:rsidRPr="0080356A" w:rsidRDefault="00134BD7">
            <w:pPr>
              <w:spacing w:before="0" w:line="480" w:lineRule="auto"/>
              <w:ind w:firstLine="0"/>
              <w:jc w:val="center"/>
              <w:rPr>
                <w:sz w:val="20"/>
              </w:rPr>
              <w:pPrChange w:id="358" w:author="Seth Corwin" w:date="2022-12-11T20:01:00Z">
                <w:pPr>
                  <w:spacing w:before="0"/>
                  <w:ind w:firstLine="0"/>
                  <w:jc w:val="center"/>
                </w:pPr>
              </w:pPrChange>
            </w:pPr>
            <w:r>
              <w:rPr>
                <w:sz w:val="20"/>
              </w:rPr>
              <w:t>•</w:t>
            </w:r>
          </w:p>
        </w:tc>
        <w:tc>
          <w:tcPr>
            <w:tcW w:w="659" w:type="pct"/>
          </w:tcPr>
          <w:p w14:paraId="687E322A" w14:textId="5994D950" w:rsidR="00134BD7" w:rsidRPr="0080356A" w:rsidRDefault="00134BD7">
            <w:pPr>
              <w:spacing w:before="0" w:line="480" w:lineRule="auto"/>
              <w:ind w:firstLine="0"/>
              <w:jc w:val="center"/>
              <w:rPr>
                <w:sz w:val="20"/>
              </w:rPr>
              <w:pPrChange w:id="359" w:author="Seth Corwin" w:date="2022-12-11T20:01:00Z">
                <w:pPr>
                  <w:spacing w:before="0"/>
                  <w:ind w:firstLine="0"/>
                  <w:jc w:val="center"/>
                </w:pPr>
              </w:pPrChange>
            </w:pPr>
            <w:r>
              <w:rPr>
                <w:sz w:val="20"/>
              </w:rPr>
              <w:t>C</w:t>
            </w:r>
          </w:p>
        </w:tc>
        <w:tc>
          <w:tcPr>
            <w:tcW w:w="660" w:type="pct"/>
          </w:tcPr>
          <w:p w14:paraId="03556FD4" w14:textId="465C92F2" w:rsidR="00134BD7" w:rsidRPr="0080356A" w:rsidRDefault="00134BD7">
            <w:pPr>
              <w:spacing w:before="0" w:line="480" w:lineRule="auto"/>
              <w:ind w:firstLine="0"/>
              <w:jc w:val="center"/>
              <w:rPr>
                <w:sz w:val="20"/>
              </w:rPr>
              <w:pPrChange w:id="360" w:author="Seth Corwin" w:date="2022-12-11T20:01:00Z">
                <w:pPr>
                  <w:spacing w:before="0"/>
                  <w:ind w:firstLine="0"/>
                  <w:jc w:val="center"/>
                </w:pPr>
              </w:pPrChange>
            </w:pPr>
          </w:p>
        </w:tc>
        <w:tc>
          <w:tcPr>
            <w:tcW w:w="659" w:type="pct"/>
          </w:tcPr>
          <w:p w14:paraId="7FAFC0FF" w14:textId="77777777" w:rsidR="00134BD7" w:rsidRPr="0080356A" w:rsidRDefault="00134BD7">
            <w:pPr>
              <w:spacing w:before="0" w:line="480" w:lineRule="auto"/>
              <w:ind w:firstLine="0"/>
              <w:jc w:val="center"/>
              <w:rPr>
                <w:sz w:val="20"/>
              </w:rPr>
              <w:pPrChange w:id="361" w:author="Seth Corwin" w:date="2022-12-11T20:01:00Z">
                <w:pPr>
                  <w:spacing w:before="0"/>
                  <w:ind w:firstLine="0"/>
                  <w:jc w:val="center"/>
                </w:pPr>
              </w:pPrChange>
            </w:pPr>
          </w:p>
        </w:tc>
        <w:tc>
          <w:tcPr>
            <w:tcW w:w="660" w:type="pct"/>
          </w:tcPr>
          <w:p w14:paraId="148C048E" w14:textId="77777777" w:rsidR="00134BD7" w:rsidRPr="0080356A" w:rsidRDefault="00134BD7">
            <w:pPr>
              <w:spacing w:before="0" w:line="480" w:lineRule="auto"/>
              <w:ind w:firstLine="0"/>
              <w:jc w:val="center"/>
              <w:rPr>
                <w:sz w:val="20"/>
              </w:rPr>
              <w:pPrChange w:id="362" w:author="Seth Corwin" w:date="2022-12-11T20:01:00Z">
                <w:pPr>
                  <w:spacing w:before="0"/>
                  <w:ind w:firstLine="0"/>
                  <w:jc w:val="center"/>
                </w:pPr>
              </w:pPrChange>
            </w:pPr>
          </w:p>
        </w:tc>
        <w:tc>
          <w:tcPr>
            <w:tcW w:w="660" w:type="pct"/>
          </w:tcPr>
          <w:p w14:paraId="5A978730" w14:textId="25DE00A0" w:rsidR="00134BD7" w:rsidRPr="0080356A" w:rsidRDefault="00134BD7">
            <w:pPr>
              <w:spacing w:before="0" w:line="480" w:lineRule="auto"/>
              <w:ind w:firstLine="0"/>
              <w:jc w:val="center"/>
              <w:rPr>
                <w:sz w:val="20"/>
              </w:rPr>
              <w:pPrChange w:id="363" w:author="Seth Corwin" w:date="2022-12-11T20:01:00Z">
                <w:pPr>
                  <w:spacing w:before="0"/>
                  <w:ind w:firstLine="0"/>
                  <w:jc w:val="center"/>
                </w:pPr>
              </w:pPrChange>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pPr>
              <w:spacing w:line="480" w:lineRule="auto"/>
              <w:ind w:firstLine="0"/>
              <w:jc w:val="right"/>
              <w:rPr>
                <w:i/>
                <w:iCs/>
                <w:sz w:val="20"/>
              </w:rPr>
              <w:pPrChange w:id="364" w:author="Seth Corwin" w:date="2022-12-11T20:01:00Z">
                <w:pPr>
                  <w:ind w:firstLine="0"/>
                  <w:jc w:val="right"/>
                </w:pPr>
              </w:pPrChange>
            </w:pPr>
            <w:r w:rsidRPr="004E6559">
              <w:rPr>
                <w:i/>
                <w:iCs/>
                <w:sz w:val="20"/>
              </w:rPr>
              <w:t>Ohio</w:t>
            </w:r>
          </w:p>
        </w:tc>
        <w:tc>
          <w:tcPr>
            <w:tcW w:w="432" w:type="pct"/>
            <w:vAlign w:val="center"/>
          </w:tcPr>
          <w:p w14:paraId="5A13C834" w14:textId="30ABB848" w:rsidR="00134BD7" w:rsidRPr="0080356A" w:rsidRDefault="00134BD7">
            <w:pPr>
              <w:spacing w:before="0" w:line="480" w:lineRule="auto"/>
              <w:ind w:firstLine="0"/>
              <w:jc w:val="center"/>
              <w:rPr>
                <w:sz w:val="20"/>
              </w:rPr>
              <w:pPrChange w:id="365" w:author="Seth Corwin" w:date="2022-12-11T20:01:00Z">
                <w:pPr>
                  <w:spacing w:before="0"/>
                  <w:ind w:firstLine="0"/>
                  <w:jc w:val="center"/>
                </w:pPr>
              </w:pPrChange>
            </w:pPr>
            <w:r>
              <w:rPr>
                <w:sz w:val="20"/>
              </w:rPr>
              <w:t>•</w:t>
            </w:r>
          </w:p>
        </w:tc>
        <w:tc>
          <w:tcPr>
            <w:tcW w:w="441" w:type="pct"/>
            <w:vAlign w:val="center"/>
          </w:tcPr>
          <w:p w14:paraId="43F46694" w14:textId="77777777" w:rsidR="00134BD7" w:rsidRPr="0080356A" w:rsidRDefault="00134BD7">
            <w:pPr>
              <w:spacing w:before="0" w:line="480" w:lineRule="auto"/>
              <w:ind w:firstLine="0"/>
              <w:jc w:val="center"/>
              <w:rPr>
                <w:sz w:val="20"/>
              </w:rPr>
              <w:pPrChange w:id="366" w:author="Seth Corwin" w:date="2022-12-11T20:01:00Z">
                <w:pPr>
                  <w:spacing w:before="0"/>
                  <w:ind w:firstLine="0"/>
                  <w:jc w:val="center"/>
                </w:pPr>
              </w:pPrChange>
            </w:pPr>
          </w:p>
        </w:tc>
        <w:tc>
          <w:tcPr>
            <w:tcW w:w="659" w:type="pct"/>
          </w:tcPr>
          <w:p w14:paraId="5275BF36" w14:textId="3E61A7A2" w:rsidR="00134BD7" w:rsidRPr="0080356A" w:rsidRDefault="00134BD7">
            <w:pPr>
              <w:spacing w:before="0" w:line="480" w:lineRule="auto"/>
              <w:ind w:firstLine="0"/>
              <w:jc w:val="center"/>
              <w:rPr>
                <w:sz w:val="20"/>
              </w:rPr>
              <w:pPrChange w:id="367" w:author="Seth Corwin" w:date="2022-12-11T20:01:00Z">
                <w:pPr>
                  <w:spacing w:before="0"/>
                  <w:ind w:firstLine="0"/>
                  <w:jc w:val="center"/>
                </w:pPr>
              </w:pPrChange>
            </w:pPr>
            <w:r>
              <w:rPr>
                <w:sz w:val="20"/>
              </w:rPr>
              <w:t>L</w:t>
            </w:r>
          </w:p>
        </w:tc>
        <w:tc>
          <w:tcPr>
            <w:tcW w:w="660" w:type="pct"/>
          </w:tcPr>
          <w:p w14:paraId="121026FE" w14:textId="4C5776CF" w:rsidR="00134BD7" w:rsidRPr="0080356A" w:rsidRDefault="00134BD7">
            <w:pPr>
              <w:spacing w:before="0" w:line="480" w:lineRule="auto"/>
              <w:ind w:firstLine="0"/>
              <w:jc w:val="center"/>
              <w:rPr>
                <w:sz w:val="20"/>
              </w:rPr>
              <w:pPrChange w:id="368" w:author="Seth Corwin" w:date="2022-12-11T20:01:00Z">
                <w:pPr>
                  <w:spacing w:before="0"/>
                  <w:ind w:firstLine="0"/>
                  <w:jc w:val="center"/>
                </w:pPr>
              </w:pPrChange>
            </w:pPr>
          </w:p>
        </w:tc>
        <w:tc>
          <w:tcPr>
            <w:tcW w:w="659" w:type="pct"/>
          </w:tcPr>
          <w:p w14:paraId="10B48EFB" w14:textId="77777777" w:rsidR="00134BD7" w:rsidRPr="0080356A" w:rsidRDefault="00134BD7">
            <w:pPr>
              <w:spacing w:before="0" w:line="480" w:lineRule="auto"/>
              <w:ind w:firstLine="0"/>
              <w:jc w:val="center"/>
              <w:rPr>
                <w:sz w:val="20"/>
              </w:rPr>
              <w:pPrChange w:id="369" w:author="Seth Corwin" w:date="2022-12-11T20:01:00Z">
                <w:pPr>
                  <w:spacing w:before="0"/>
                  <w:ind w:firstLine="0"/>
                  <w:jc w:val="center"/>
                </w:pPr>
              </w:pPrChange>
            </w:pPr>
          </w:p>
        </w:tc>
        <w:tc>
          <w:tcPr>
            <w:tcW w:w="660" w:type="pct"/>
          </w:tcPr>
          <w:p w14:paraId="79DDE934" w14:textId="6B340530" w:rsidR="00134BD7" w:rsidRPr="0080356A" w:rsidRDefault="00134BD7">
            <w:pPr>
              <w:spacing w:before="0" w:line="480" w:lineRule="auto"/>
              <w:ind w:firstLine="0"/>
              <w:jc w:val="center"/>
              <w:rPr>
                <w:sz w:val="20"/>
              </w:rPr>
              <w:pPrChange w:id="370" w:author="Seth Corwin" w:date="2022-12-11T20:01:00Z">
                <w:pPr>
                  <w:spacing w:before="0"/>
                  <w:ind w:firstLine="0"/>
                  <w:jc w:val="center"/>
                </w:pPr>
              </w:pPrChange>
            </w:pPr>
            <w:r>
              <w:rPr>
                <w:sz w:val="20"/>
              </w:rPr>
              <w:t>p</w:t>
            </w:r>
          </w:p>
        </w:tc>
        <w:tc>
          <w:tcPr>
            <w:tcW w:w="660" w:type="pct"/>
          </w:tcPr>
          <w:p w14:paraId="51486EAB" w14:textId="00A9AA73" w:rsidR="00134BD7" w:rsidRPr="0080356A" w:rsidRDefault="00134BD7">
            <w:pPr>
              <w:spacing w:before="0" w:line="480" w:lineRule="auto"/>
              <w:ind w:firstLine="0"/>
              <w:jc w:val="center"/>
              <w:rPr>
                <w:sz w:val="20"/>
              </w:rPr>
              <w:pPrChange w:id="371" w:author="Seth Corwin" w:date="2022-12-11T20:01:00Z">
                <w:pPr>
                  <w:spacing w:before="0"/>
                  <w:ind w:firstLine="0"/>
                  <w:jc w:val="center"/>
                </w:pPr>
              </w:pPrChange>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pPr>
              <w:spacing w:line="480" w:lineRule="auto"/>
              <w:ind w:firstLine="0"/>
              <w:jc w:val="right"/>
              <w:rPr>
                <w:i/>
                <w:iCs/>
                <w:sz w:val="20"/>
              </w:rPr>
              <w:pPrChange w:id="372" w:author="Seth Corwin" w:date="2022-12-11T20:01:00Z">
                <w:pPr>
                  <w:ind w:firstLine="0"/>
                  <w:jc w:val="right"/>
                </w:pPr>
              </w:pPrChange>
            </w:pPr>
            <w:r w:rsidRPr="004E6559">
              <w:rPr>
                <w:i/>
                <w:iCs/>
                <w:sz w:val="20"/>
              </w:rPr>
              <w:t>Oregon</w:t>
            </w:r>
          </w:p>
        </w:tc>
        <w:tc>
          <w:tcPr>
            <w:tcW w:w="432" w:type="pct"/>
            <w:vAlign w:val="center"/>
          </w:tcPr>
          <w:p w14:paraId="49483837" w14:textId="3AF173F2" w:rsidR="00134BD7" w:rsidRPr="0080356A" w:rsidRDefault="00134BD7">
            <w:pPr>
              <w:spacing w:before="0" w:line="480" w:lineRule="auto"/>
              <w:ind w:firstLine="0"/>
              <w:jc w:val="center"/>
              <w:rPr>
                <w:sz w:val="20"/>
              </w:rPr>
              <w:pPrChange w:id="373" w:author="Seth Corwin" w:date="2022-12-11T20:01:00Z">
                <w:pPr>
                  <w:spacing w:before="0"/>
                  <w:ind w:firstLine="0"/>
                  <w:jc w:val="center"/>
                </w:pPr>
              </w:pPrChange>
            </w:pPr>
            <w:r>
              <w:rPr>
                <w:sz w:val="20"/>
              </w:rPr>
              <w:t>•</w:t>
            </w:r>
          </w:p>
        </w:tc>
        <w:tc>
          <w:tcPr>
            <w:tcW w:w="441" w:type="pct"/>
            <w:vAlign w:val="center"/>
          </w:tcPr>
          <w:p w14:paraId="72A17E47" w14:textId="7305E9F8" w:rsidR="00134BD7" w:rsidRPr="0080356A" w:rsidRDefault="00134BD7">
            <w:pPr>
              <w:spacing w:before="0" w:line="480" w:lineRule="auto"/>
              <w:ind w:firstLine="0"/>
              <w:jc w:val="center"/>
              <w:rPr>
                <w:sz w:val="20"/>
              </w:rPr>
              <w:pPrChange w:id="374" w:author="Seth Corwin" w:date="2022-12-11T20:01:00Z">
                <w:pPr>
                  <w:spacing w:before="0"/>
                  <w:ind w:firstLine="0"/>
                  <w:jc w:val="center"/>
                </w:pPr>
              </w:pPrChange>
            </w:pPr>
            <w:r>
              <w:rPr>
                <w:sz w:val="20"/>
              </w:rPr>
              <w:t>•</w:t>
            </w:r>
          </w:p>
        </w:tc>
        <w:tc>
          <w:tcPr>
            <w:tcW w:w="659" w:type="pct"/>
          </w:tcPr>
          <w:p w14:paraId="3B465A8E" w14:textId="4368B5F6" w:rsidR="00134BD7" w:rsidRPr="0080356A" w:rsidRDefault="00134BD7">
            <w:pPr>
              <w:spacing w:before="0" w:line="480" w:lineRule="auto"/>
              <w:ind w:firstLine="0"/>
              <w:jc w:val="center"/>
              <w:rPr>
                <w:sz w:val="20"/>
              </w:rPr>
              <w:pPrChange w:id="375" w:author="Seth Corwin" w:date="2022-12-11T20:01:00Z">
                <w:pPr>
                  <w:spacing w:before="0"/>
                  <w:ind w:firstLine="0"/>
                  <w:jc w:val="center"/>
                </w:pPr>
              </w:pPrChange>
            </w:pPr>
            <w:r>
              <w:rPr>
                <w:sz w:val="20"/>
              </w:rPr>
              <w:t>L</w:t>
            </w:r>
          </w:p>
        </w:tc>
        <w:tc>
          <w:tcPr>
            <w:tcW w:w="660" w:type="pct"/>
          </w:tcPr>
          <w:p w14:paraId="38766400" w14:textId="0A35568F" w:rsidR="00134BD7" w:rsidRPr="0080356A" w:rsidRDefault="00134BD7">
            <w:pPr>
              <w:spacing w:before="0" w:line="480" w:lineRule="auto"/>
              <w:ind w:firstLine="0"/>
              <w:jc w:val="center"/>
              <w:rPr>
                <w:sz w:val="20"/>
              </w:rPr>
              <w:pPrChange w:id="376" w:author="Seth Corwin" w:date="2022-12-11T20:01:00Z">
                <w:pPr>
                  <w:spacing w:before="0"/>
                  <w:ind w:firstLine="0"/>
                  <w:jc w:val="center"/>
                </w:pPr>
              </w:pPrChange>
            </w:pPr>
          </w:p>
        </w:tc>
        <w:tc>
          <w:tcPr>
            <w:tcW w:w="659" w:type="pct"/>
          </w:tcPr>
          <w:p w14:paraId="30E737BB" w14:textId="1AC758BF" w:rsidR="00134BD7" w:rsidRPr="0080356A" w:rsidRDefault="00134BD7">
            <w:pPr>
              <w:spacing w:before="0" w:line="480" w:lineRule="auto"/>
              <w:ind w:firstLine="0"/>
              <w:jc w:val="center"/>
              <w:rPr>
                <w:sz w:val="20"/>
              </w:rPr>
              <w:pPrChange w:id="377" w:author="Seth Corwin" w:date="2022-12-11T20:01:00Z">
                <w:pPr>
                  <w:spacing w:before="0"/>
                  <w:ind w:firstLine="0"/>
                  <w:jc w:val="center"/>
                </w:pPr>
              </w:pPrChange>
            </w:pPr>
          </w:p>
        </w:tc>
        <w:tc>
          <w:tcPr>
            <w:tcW w:w="660" w:type="pct"/>
          </w:tcPr>
          <w:p w14:paraId="3151D1B5" w14:textId="568EDBC3" w:rsidR="00134BD7" w:rsidRPr="0080356A" w:rsidRDefault="00134BD7">
            <w:pPr>
              <w:spacing w:before="0" w:line="480" w:lineRule="auto"/>
              <w:ind w:firstLine="0"/>
              <w:jc w:val="center"/>
              <w:rPr>
                <w:sz w:val="20"/>
              </w:rPr>
              <w:pPrChange w:id="378" w:author="Seth Corwin" w:date="2022-12-11T20:01:00Z">
                <w:pPr>
                  <w:spacing w:before="0"/>
                  <w:ind w:firstLine="0"/>
                  <w:jc w:val="center"/>
                </w:pPr>
              </w:pPrChange>
            </w:pPr>
            <w:r>
              <w:rPr>
                <w:sz w:val="20"/>
              </w:rPr>
              <w:t>u</w:t>
            </w:r>
          </w:p>
        </w:tc>
        <w:tc>
          <w:tcPr>
            <w:tcW w:w="660" w:type="pct"/>
          </w:tcPr>
          <w:p w14:paraId="2AE6DF40" w14:textId="77777777" w:rsidR="00134BD7" w:rsidRPr="0080356A" w:rsidRDefault="00134BD7">
            <w:pPr>
              <w:spacing w:before="0" w:line="480" w:lineRule="auto"/>
              <w:ind w:firstLine="0"/>
              <w:jc w:val="center"/>
              <w:rPr>
                <w:sz w:val="20"/>
              </w:rPr>
              <w:pPrChange w:id="379" w:author="Seth Corwin" w:date="2022-12-11T20:01:00Z">
                <w:pPr>
                  <w:spacing w:before="0"/>
                  <w:ind w:firstLine="0"/>
                  <w:jc w:val="center"/>
                </w:pPr>
              </w:pPrChange>
            </w:pPr>
          </w:p>
        </w:tc>
      </w:tr>
      <w:tr w:rsidR="00134BD7" w:rsidRPr="0080356A" w14:paraId="3A815533" w14:textId="77777777" w:rsidTr="00134BD7">
        <w:trPr>
          <w:jc w:val="center"/>
        </w:trPr>
        <w:tc>
          <w:tcPr>
            <w:tcW w:w="830" w:type="pct"/>
          </w:tcPr>
          <w:p w14:paraId="49D148EF" w14:textId="77777777" w:rsidR="00134BD7" w:rsidRPr="004E6559" w:rsidRDefault="00134BD7" w:rsidP="00754A16">
            <w:pPr>
              <w:spacing w:line="480" w:lineRule="auto"/>
              <w:ind w:firstLine="0"/>
              <w:jc w:val="right"/>
              <w:rPr>
                <w:i/>
                <w:iCs/>
                <w:sz w:val="20"/>
              </w:rPr>
            </w:pPr>
            <w:r w:rsidRPr="004E6559">
              <w:rPr>
                <w:i/>
                <w:iCs/>
                <w:sz w:val="20"/>
              </w:rPr>
              <w:t xml:space="preserve">Pennsylvania </w:t>
            </w:r>
          </w:p>
        </w:tc>
        <w:tc>
          <w:tcPr>
            <w:tcW w:w="432" w:type="pct"/>
            <w:vAlign w:val="center"/>
          </w:tcPr>
          <w:p w14:paraId="7CE7C8C5" w14:textId="77777777" w:rsidR="00134BD7" w:rsidRPr="0080356A" w:rsidRDefault="00134BD7" w:rsidP="00754A16">
            <w:pPr>
              <w:spacing w:before="0" w:line="480" w:lineRule="auto"/>
              <w:ind w:firstLine="0"/>
              <w:jc w:val="center"/>
              <w:rPr>
                <w:sz w:val="20"/>
              </w:rPr>
            </w:pPr>
          </w:p>
        </w:tc>
        <w:tc>
          <w:tcPr>
            <w:tcW w:w="441" w:type="pct"/>
            <w:vAlign w:val="center"/>
          </w:tcPr>
          <w:p w14:paraId="630E2680" w14:textId="56DC7E74" w:rsidR="00134BD7" w:rsidRPr="0080356A" w:rsidRDefault="00134BD7" w:rsidP="00754A16">
            <w:pPr>
              <w:spacing w:before="0" w:line="480" w:lineRule="auto"/>
              <w:ind w:firstLine="0"/>
              <w:jc w:val="center"/>
              <w:rPr>
                <w:sz w:val="20"/>
              </w:rPr>
            </w:pPr>
            <w:r>
              <w:rPr>
                <w:sz w:val="20"/>
              </w:rPr>
              <w:t>•</w:t>
            </w:r>
          </w:p>
        </w:tc>
        <w:tc>
          <w:tcPr>
            <w:tcW w:w="659" w:type="pct"/>
          </w:tcPr>
          <w:p w14:paraId="27FB0F91" w14:textId="23197C7B" w:rsidR="00134BD7" w:rsidRPr="0080356A" w:rsidRDefault="00134BD7" w:rsidP="00754A16">
            <w:pPr>
              <w:spacing w:before="0" w:line="480" w:lineRule="auto"/>
              <w:ind w:firstLine="0"/>
              <w:jc w:val="center"/>
              <w:rPr>
                <w:sz w:val="20"/>
              </w:rPr>
            </w:pPr>
            <w:r>
              <w:rPr>
                <w:sz w:val="20"/>
              </w:rPr>
              <w:t>C</w:t>
            </w:r>
          </w:p>
        </w:tc>
        <w:tc>
          <w:tcPr>
            <w:tcW w:w="660" w:type="pct"/>
          </w:tcPr>
          <w:p w14:paraId="30E7DCEF" w14:textId="150CD2AE" w:rsidR="00134BD7" w:rsidRPr="0080356A" w:rsidRDefault="00134BD7" w:rsidP="00754A16">
            <w:pPr>
              <w:spacing w:before="0" w:line="480" w:lineRule="auto"/>
              <w:ind w:firstLine="0"/>
              <w:jc w:val="center"/>
              <w:rPr>
                <w:sz w:val="20"/>
              </w:rPr>
            </w:pPr>
          </w:p>
        </w:tc>
        <w:tc>
          <w:tcPr>
            <w:tcW w:w="659" w:type="pct"/>
          </w:tcPr>
          <w:p w14:paraId="4A138DE5" w14:textId="3AED6C9A" w:rsidR="00134BD7" w:rsidRPr="0080356A" w:rsidRDefault="00134BD7" w:rsidP="00754A16">
            <w:pPr>
              <w:spacing w:before="0" w:line="480" w:lineRule="auto"/>
              <w:ind w:firstLine="0"/>
              <w:jc w:val="center"/>
              <w:rPr>
                <w:sz w:val="20"/>
              </w:rPr>
            </w:pPr>
            <w:r>
              <w:rPr>
                <w:sz w:val="20"/>
              </w:rPr>
              <w:t>ø</w:t>
            </w:r>
          </w:p>
        </w:tc>
        <w:tc>
          <w:tcPr>
            <w:tcW w:w="660" w:type="pct"/>
          </w:tcPr>
          <w:p w14:paraId="6B37788F" w14:textId="77777777" w:rsidR="00134BD7" w:rsidRPr="0080356A" w:rsidRDefault="00134BD7" w:rsidP="00754A16">
            <w:pPr>
              <w:spacing w:before="0" w:line="480" w:lineRule="auto"/>
              <w:ind w:firstLine="0"/>
              <w:jc w:val="center"/>
              <w:rPr>
                <w:sz w:val="20"/>
              </w:rPr>
            </w:pPr>
          </w:p>
        </w:tc>
        <w:tc>
          <w:tcPr>
            <w:tcW w:w="660" w:type="pct"/>
          </w:tcPr>
          <w:p w14:paraId="4A18F524" w14:textId="061EA8F7" w:rsidR="00134BD7" w:rsidRPr="0080356A" w:rsidRDefault="00134BD7" w:rsidP="00754A16">
            <w:pPr>
              <w:spacing w:before="0" w:line="480" w:lineRule="auto"/>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754A16">
            <w:pPr>
              <w:spacing w:line="480" w:lineRule="auto"/>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754A16">
            <w:pPr>
              <w:spacing w:before="0" w:line="480" w:lineRule="auto"/>
              <w:ind w:firstLine="0"/>
              <w:jc w:val="center"/>
              <w:rPr>
                <w:sz w:val="20"/>
              </w:rPr>
            </w:pPr>
          </w:p>
        </w:tc>
        <w:tc>
          <w:tcPr>
            <w:tcW w:w="441" w:type="pct"/>
            <w:vAlign w:val="center"/>
          </w:tcPr>
          <w:p w14:paraId="4FFD0CC6" w14:textId="1EA70C8D" w:rsidR="00134BD7" w:rsidRPr="0080356A" w:rsidRDefault="00134BD7" w:rsidP="00754A16">
            <w:pPr>
              <w:spacing w:before="0" w:line="480" w:lineRule="auto"/>
              <w:ind w:firstLine="0"/>
              <w:jc w:val="center"/>
              <w:rPr>
                <w:sz w:val="20"/>
              </w:rPr>
            </w:pPr>
            <w:r>
              <w:rPr>
                <w:sz w:val="20"/>
              </w:rPr>
              <w:t>•</w:t>
            </w:r>
          </w:p>
        </w:tc>
        <w:tc>
          <w:tcPr>
            <w:tcW w:w="659" w:type="pct"/>
          </w:tcPr>
          <w:p w14:paraId="027662B5" w14:textId="23C9338E" w:rsidR="00134BD7" w:rsidRPr="0080356A" w:rsidRDefault="00134BD7" w:rsidP="00754A16">
            <w:pPr>
              <w:spacing w:before="0" w:line="480" w:lineRule="auto"/>
              <w:ind w:firstLine="0"/>
              <w:jc w:val="center"/>
              <w:rPr>
                <w:sz w:val="20"/>
              </w:rPr>
            </w:pPr>
            <w:r>
              <w:rPr>
                <w:sz w:val="20"/>
              </w:rPr>
              <w:t>L</w:t>
            </w:r>
          </w:p>
        </w:tc>
        <w:tc>
          <w:tcPr>
            <w:tcW w:w="660" w:type="pct"/>
          </w:tcPr>
          <w:p w14:paraId="39DFF759" w14:textId="6590E38C" w:rsidR="00134BD7" w:rsidRPr="0080356A" w:rsidRDefault="00134BD7" w:rsidP="00754A16">
            <w:pPr>
              <w:spacing w:before="0" w:line="480" w:lineRule="auto"/>
              <w:ind w:firstLine="0"/>
              <w:jc w:val="center"/>
              <w:rPr>
                <w:sz w:val="20"/>
              </w:rPr>
            </w:pPr>
          </w:p>
        </w:tc>
        <w:tc>
          <w:tcPr>
            <w:tcW w:w="659" w:type="pct"/>
          </w:tcPr>
          <w:p w14:paraId="6020EEFE" w14:textId="6F07449E" w:rsidR="00134BD7" w:rsidRPr="0080356A" w:rsidRDefault="00134BD7" w:rsidP="00754A16">
            <w:pPr>
              <w:spacing w:before="0" w:line="480" w:lineRule="auto"/>
              <w:ind w:firstLine="0"/>
              <w:jc w:val="center"/>
              <w:rPr>
                <w:sz w:val="20"/>
              </w:rPr>
            </w:pPr>
            <w:r>
              <w:rPr>
                <w:sz w:val="20"/>
              </w:rPr>
              <w:t>ø</w:t>
            </w:r>
          </w:p>
        </w:tc>
        <w:tc>
          <w:tcPr>
            <w:tcW w:w="660" w:type="pct"/>
          </w:tcPr>
          <w:p w14:paraId="6A7D620F" w14:textId="77777777" w:rsidR="00134BD7" w:rsidRPr="0080356A" w:rsidRDefault="00134BD7" w:rsidP="00754A16">
            <w:pPr>
              <w:spacing w:before="0" w:line="480" w:lineRule="auto"/>
              <w:ind w:firstLine="0"/>
              <w:jc w:val="center"/>
              <w:rPr>
                <w:sz w:val="20"/>
              </w:rPr>
            </w:pPr>
          </w:p>
        </w:tc>
        <w:tc>
          <w:tcPr>
            <w:tcW w:w="660" w:type="pct"/>
          </w:tcPr>
          <w:p w14:paraId="6727C6D8" w14:textId="77777777" w:rsidR="00134BD7" w:rsidRPr="0080356A" w:rsidRDefault="00134BD7" w:rsidP="00754A16">
            <w:pPr>
              <w:spacing w:before="0" w:line="480" w:lineRule="auto"/>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754A16">
            <w:pPr>
              <w:spacing w:line="480" w:lineRule="auto"/>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754A16">
            <w:pPr>
              <w:spacing w:before="0" w:line="480" w:lineRule="auto"/>
              <w:ind w:firstLine="0"/>
              <w:jc w:val="center"/>
              <w:rPr>
                <w:sz w:val="20"/>
              </w:rPr>
            </w:pPr>
          </w:p>
        </w:tc>
        <w:tc>
          <w:tcPr>
            <w:tcW w:w="441" w:type="pct"/>
            <w:vAlign w:val="center"/>
          </w:tcPr>
          <w:p w14:paraId="1121C72A" w14:textId="77777777" w:rsidR="00134BD7" w:rsidRPr="0080356A" w:rsidRDefault="00134BD7" w:rsidP="00754A16">
            <w:pPr>
              <w:spacing w:before="0" w:line="480" w:lineRule="auto"/>
              <w:ind w:firstLine="0"/>
              <w:jc w:val="center"/>
              <w:rPr>
                <w:sz w:val="20"/>
              </w:rPr>
            </w:pPr>
          </w:p>
        </w:tc>
        <w:tc>
          <w:tcPr>
            <w:tcW w:w="659" w:type="pct"/>
          </w:tcPr>
          <w:p w14:paraId="52971FDA" w14:textId="78CBA340" w:rsidR="00134BD7" w:rsidRDefault="00134BD7" w:rsidP="00754A16">
            <w:pPr>
              <w:spacing w:before="0" w:line="480" w:lineRule="auto"/>
              <w:ind w:firstLine="0"/>
              <w:jc w:val="center"/>
              <w:rPr>
                <w:sz w:val="20"/>
              </w:rPr>
            </w:pPr>
            <w:r>
              <w:rPr>
                <w:sz w:val="20"/>
              </w:rPr>
              <w:t>L</w:t>
            </w:r>
          </w:p>
        </w:tc>
        <w:tc>
          <w:tcPr>
            <w:tcW w:w="660" w:type="pct"/>
          </w:tcPr>
          <w:p w14:paraId="57E25306" w14:textId="12B55C00" w:rsidR="00134BD7" w:rsidRPr="0080356A" w:rsidRDefault="00134BD7" w:rsidP="00754A16">
            <w:pPr>
              <w:spacing w:before="0" w:line="480" w:lineRule="auto"/>
              <w:ind w:firstLine="0"/>
              <w:jc w:val="center"/>
              <w:rPr>
                <w:sz w:val="20"/>
              </w:rPr>
            </w:pPr>
            <w:r>
              <w:rPr>
                <w:sz w:val="20"/>
              </w:rPr>
              <w:t>x</w:t>
            </w:r>
          </w:p>
        </w:tc>
        <w:tc>
          <w:tcPr>
            <w:tcW w:w="659" w:type="pct"/>
          </w:tcPr>
          <w:p w14:paraId="2097F2EF" w14:textId="2DF36F5E" w:rsidR="00134BD7" w:rsidRPr="0080356A" w:rsidRDefault="00134BD7" w:rsidP="00754A16">
            <w:pPr>
              <w:spacing w:before="0" w:line="480" w:lineRule="auto"/>
              <w:ind w:firstLine="0"/>
              <w:jc w:val="center"/>
              <w:rPr>
                <w:sz w:val="20"/>
              </w:rPr>
            </w:pPr>
            <w:r>
              <w:rPr>
                <w:sz w:val="20"/>
              </w:rPr>
              <w:t>ø</w:t>
            </w:r>
          </w:p>
        </w:tc>
        <w:tc>
          <w:tcPr>
            <w:tcW w:w="660" w:type="pct"/>
          </w:tcPr>
          <w:p w14:paraId="004F87EE" w14:textId="77777777" w:rsidR="00134BD7" w:rsidRPr="0080356A" w:rsidRDefault="00134BD7" w:rsidP="00754A16">
            <w:pPr>
              <w:spacing w:before="0" w:line="480" w:lineRule="auto"/>
              <w:ind w:firstLine="0"/>
              <w:jc w:val="center"/>
              <w:rPr>
                <w:sz w:val="20"/>
              </w:rPr>
            </w:pPr>
          </w:p>
        </w:tc>
        <w:tc>
          <w:tcPr>
            <w:tcW w:w="660" w:type="pct"/>
          </w:tcPr>
          <w:p w14:paraId="061E656B" w14:textId="77777777" w:rsidR="00134BD7" w:rsidRPr="0080356A" w:rsidRDefault="00134BD7" w:rsidP="00754A16">
            <w:pPr>
              <w:spacing w:before="0" w:line="480" w:lineRule="auto"/>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754A16">
            <w:pPr>
              <w:spacing w:line="480" w:lineRule="auto"/>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9FC7963" w14:textId="4BD29A53" w:rsidR="00134BD7" w:rsidRPr="0080356A" w:rsidRDefault="00134BD7" w:rsidP="00754A16">
            <w:pPr>
              <w:spacing w:before="0" w:line="480" w:lineRule="auto"/>
              <w:ind w:firstLine="0"/>
              <w:jc w:val="center"/>
              <w:rPr>
                <w:sz w:val="20"/>
              </w:rPr>
            </w:pPr>
            <w:r>
              <w:rPr>
                <w:sz w:val="20"/>
              </w:rPr>
              <w:t>•</w:t>
            </w:r>
          </w:p>
        </w:tc>
        <w:tc>
          <w:tcPr>
            <w:tcW w:w="659" w:type="pct"/>
          </w:tcPr>
          <w:p w14:paraId="4991DF6A" w14:textId="3742D832" w:rsidR="00134BD7" w:rsidRPr="0080356A" w:rsidRDefault="00134BD7" w:rsidP="00754A16">
            <w:pPr>
              <w:spacing w:before="0" w:line="480" w:lineRule="auto"/>
              <w:ind w:firstLine="0"/>
              <w:jc w:val="center"/>
              <w:rPr>
                <w:sz w:val="20"/>
              </w:rPr>
            </w:pPr>
            <w:r>
              <w:rPr>
                <w:sz w:val="20"/>
              </w:rPr>
              <w:t>L</w:t>
            </w:r>
          </w:p>
        </w:tc>
        <w:tc>
          <w:tcPr>
            <w:tcW w:w="660" w:type="pct"/>
          </w:tcPr>
          <w:p w14:paraId="45C9B8CF" w14:textId="0AADD35A" w:rsidR="00134BD7" w:rsidRPr="0080356A" w:rsidRDefault="00134BD7" w:rsidP="00754A16">
            <w:pPr>
              <w:spacing w:before="0" w:line="480" w:lineRule="auto"/>
              <w:ind w:firstLine="0"/>
              <w:jc w:val="center"/>
              <w:rPr>
                <w:sz w:val="20"/>
              </w:rPr>
            </w:pPr>
          </w:p>
        </w:tc>
        <w:tc>
          <w:tcPr>
            <w:tcW w:w="659" w:type="pct"/>
          </w:tcPr>
          <w:p w14:paraId="66C3C1FA" w14:textId="77777777" w:rsidR="00134BD7" w:rsidRPr="0080356A" w:rsidRDefault="00134BD7" w:rsidP="00754A16">
            <w:pPr>
              <w:spacing w:before="0" w:line="480" w:lineRule="auto"/>
              <w:ind w:firstLine="0"/>
              <w:jc w:val="center"/>
              <w:rPr>
                <w:sz w:val="20"/>
              </w:rPr>
            </w:pPr>
          </w:p>
        </w:tc>
        <w:tc>
          <w:tcPr>
            <w:tcW w:w="660" w:type="pct"/>
          </w:tcPr>
          <w:p w14:paraId="7EF5796B" w14:textId="12C1A59D" w:rsidR="00134BD7" w:rsidRPr="0080356A" w:rsidRDefault="00134BD7" w:rsidP="00754A16">
            <w:pPr>
              <w:spacing w:before="0" w:line="480" w:lineRule="auto"/>
              <w:ind w:firstLine="0"/>
              <w:jc w:val="center"/>
              <w:rPr>
                <w:sz w:val="20"/>
              </w:rPr>
            </w:pPr>
            <w:r>
              <w:rPr>
                <w:sz w:val="20"/>
              </w:rPr>
              <w:t>p</w:t>
            </w:r>
          </w:p>
        </w:tc>
        <w:tc>
          <w:tcPr>
            <w:tcW w:w="660" w:type="pct"/>
          </w:tcPr>
          <w:p w14:paraId="2A4009C4" w14:textId="77777777" w:rsidR="00134BD7" w:rsidRPr="0080356A" w:rsidRDefault="00134BD7" w:rsidP="00754A16">
            <w:pPr>
              <w:spacing w:before="0" w:line="480" w:lineRule="auto"/>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754A16">
            <w:pPr>
              <w:spacing w:line="480" w:lineRule="auto"/>
              <w:ind w:firstLine="0"/>
              <w:jc w:val="right"/>
              <w:rPr>
                <w:i/>
                <w:iCs/>
                <w:sz w:val="20"/>
              </w:rPr>
            </w:pPr>
            <w:r>
              <w:rPr>
                <w:i/>
                <w:iCs/>
                <w:sz w:val="20"/>
              </w:rPr>
              <w:t>Virginia</w:t>
            </w:r>
          </w:p>
        </w:tc>
        <w:tc>
          <w:tcPr>
            <w:tcW w:w="432" w:type="pct"/>
            <w:vAlign w:val="center"/>
          </w:tcPr>
          <w:p w14:paraId="665C53A4" w14:textId="77777777" w:rsidR="00134BD7" w:rsidRPr="0080356A" w:rsidRDefault="00134BD7" w:rsidP="00754A16">
            <w:pPr>
              <w:spacing w:before="0" w:line="480" w:lineRule="auto"/>
              <w:ind w:firstLine="0"/>
              <w:jc w:val="center"/>
              <w:rPr>
                <w:sz w:val="20"/>
              </w:rPr>
            </w:pPr>
          </w:p>
        </w:tc>
        <w:tc>
          <w:tcPr>
            <w:tcW w:w="441" w:type="pct"/>
            <w:vAlign w:val="center"/>
          </w:tcPr>
          <w:p w14:paraId="7F01AEB7" w14:textId="3DA7CFA6" w:rsidR="00134BD7" w:rsidRPr="0080356A" w:rsidRDefault="00134BD7" w:rsidP="00754A16">
            <w:pPr>
              <w:spacing w:before="0" w:line="480" w:lineRule="auto"/>
              <w:ind w:firstLine="0"/>
              <w:jc w:val="center"/>
              <w:rPr>
                <w:sz w:val="20"/>
              </w:rPr>
            </w:pPr>
            <w:r>
              <w:rPr>
                <w:sz w:val="20"/>
              </w:rPr>
              <w:t>•</w:t>
            </w:r>
          </w:p>
        </w:tc>
        <w:tc>
          <w:tcPr>
            <w:tcW w:w="659" w:type="pct"/>
          </w:tcPr>
          <w:p w14:paraId="0D477A66" w14:textId="1A6CB914" w:rsidR="00134BD7" w:rsidRPr="0080356A" w:rsidRDefault="00134BD7" w:rsidP="00754A16">
            <w:pPr>
              <w:spacing w:before="0" w:line="480" w:lineRule="auto"/>
              <w:ind w:firstLine="0"/>
              <w:jc w:val="center"/>
              <w:rPr>
                <w:sz w:val="20"/>
              </w:rPr>
            </w:pPr>
            <w:r>
              <w:rPr>
                <w:sz w:val="20"/>
              </w:rPr>
              <w:t>C</w:t>
            </w:r>
          </w:p>
        </w:tc>
        <w:tc>
          <w:tcPr>
            <w:tcW w:w="660" w:type="pct"/>
          </w:tcPr>
          <w:p w14:paraId="7E989125" w14:textId="7C34B66D" w:rsidR="00134BD7" w:rsidRPr="0080356A" w:rsidRDefault="00134BD7" w:rsidP="00754A16">
            <w:pPr>
              <w:spacing w:before="0" w:line="480" w:lineRule="auto"/>
              <w:ind w:firstLine="0"/>
              <w:jc w:val="center"/>
              <w:rPr>
                <w:sz w:val="20"/>
              </w:rPr>
            </w:pPr>
          </w:p>
        </w:tc>
        <w:tc>
          <w:tcPr>
            <w:tcW w:w="659" w:type="pct"/>
          </w:tcPr>
          <w:p w14:paraId="3E054395" w14:textId="0FCD29A1" w:rsidR="00134BD7" w:rsidRPr="0080356A" w:rsidRDefault="00134BD7" w:rsidP="00754A16">
            <w:pPr>
              <w:spacing w:before="0" w:line="480" w:lineRule="auto"/>
              <w:ind w:firstLine="0"/>
              <w:jc w:val="center"/>
              <w:rPr>
                <w:sz w:val="20"/>
              </w:rPr>
            </w:pPr>
            <w:r>
              <w:rPr>
                <w:sz w:val="20"/>
              </w:rPr>
              <w:t>ø</w:t>
            </w:r>
          </w:p>
        </w:tc>
        <w:tc>
          <w:tcPr>
            <w:tcW w:w="660" w:type="pct"/>
          </w:tcPr>
          <w:p w14:paraId="6AFE90CE" w14:textId="77777777" w:rsidR="00134BD7" w:rsidRPr="0080356A" w:rsidRDefault="00134BD7" w:rsidP="00754A16">
            <w:pPr>
              <w:spacing w:before="0" w:line="480" w:lineRule="auto"/>
              <w:ind w:firstLine="0"/>
              <w:jc w:val="center"/>
              <w:rPr>
                <w:sz w:val="20"/>
              </w:rPr>
            </w:pPr>
          </w:p>
        </w:tc>
        <w:tc>
          <w:tcPr>
            <w:tcW w:w="660" w:type="pct"/>
          </w:tcPr>
          <w:p w14:paraId="43061B55" w14:textId="455FDCEC" w:rsidR="00134BD7" w:rsidRPr="0080356A" w:rsidRDefault="00134BD7" w:rsidP="00754A16">
            <w:pPr>
              <w:spacing w:before="0" w:line="480" w:lineRule="auto"/>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754A16">
            <w:pPr>
              <w:spacing w:line="480" w:lineRule="auto"/>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754A16">
            <w:pPr>
              <w:spacing w:before="0" w:line="480" w:lineRule="auto"/>
              <w:ind w:firstLine="0"/>
              <w:jc w:val="center"/>
              <w:rPr>
                <w:sz w:val="20"/>
              </w:rPr>
            </w:pPr>
          </w:p>
        </w:tc>
        <w:tc>
          <w:tcPr>
            <w:tcW w:w="441" w:type="pct"/>
            <w:vAlign w:val="center"/>
          </w:tcPr>
          <w:p w14:paraId="5C5079D1" w14:textId="77777777" w:rsidR="00134BD7" w:rsidRPr="0080356A" w:rsidRDefault="00134BD7" w:rsidP="00754A16">
            <w:pPr>
              <w:spacing w:before="0" w:line="480" w:lineRule="auto"/>
              <w:ind w:firstLine="0"/>
              <w:jc w:val="center"/>
              <w:rPr>
                <w:sz w:val="20"/>
              </w:rPr>
            </w:pPr>
          </w:p>
        </w:tc>
        <w:tc>
          <w:tcPr>
            <w:tcW w:w="659" w:type="pct"/>
          </w:tcPr>
          <w:p w14:paraId="52971814" w14:textId="5804EF9C" w:rsidR="00134BD7" w:rsidRPr="0080356A" w:rsidRDefault="00134BD7" w:rsidP="00754A16">
            <w:pPr>
              <w:spacing w:before="0" w:line="480" w:lineRule="auto"/>
              <w:ind w:firstLine="0"/>
              <w:jc w:val="center"/>
              <w:rPr>
                <w:sz w:val="20"/>
              </w:rPr>
            </w:pPr>
            <w:r>
              <w:rPr>
                <w:sz w:val="20"/>
              </w:rPr>
              <w:t>C</w:t>
            </w:r>
          </w:p>
        </w:tc>
        <w:tc>
          <w:tcPr>
            <w:tcW w:w="660" w:type="pct"/>
          </w:tcPr>
          <w:p w14:paraId="165E1CDF" w14:textId="0A2F45D8" w:rsidR="00134BD7" w:rsidRPr="0080356A" w:rsidRDefault="00134BD7" w:rsidP="00754A16">
            <w:pPr>
              <w:spacing w:before="0" w:line="480" w:lineRule="auto"/>
              <w:ind w:firstLine="0"/>
              <w:jc w:val="center"/>
              <w:rPr>
                <w:sz w:val="20"/>
              </w:rPr>
            </w:pPr>
          </w:p>
        </w:tc>
        <w:tc>
          <w:tcPr>
            <w:tcW w:w="659" w:type="pct"/>
          </w:tcPr>
          <w:p w14:paraId="3386579A" w14:textId="68ED82FB" w:rsidR="00134BD7" w:rsidRPr="0080356A" w:rsidRDefault="00134BD7" w:rsidP="00754A16">
            <w:pPr>
              <w:spacing w:before="0" w:line="480" w:lineRule="auto"/>
              <w:ind w:firstLine="0"/>
              <w:jc w:val="center"/>
              <w:rPr>
                <w:sz w:val="20"/>
              </w:rPr>
            </w:pPr>
            <w:r>
              <w:rPr>
                <w:sz w:val="20"/>
              </w:rPr>
              <w:t>ø</w:t>
            </w:r>
          </w:p>
        </w:tc>
        <w:tc>
          <w:tcPr>
            <w:tcW w:w="660" w:type="pct"/>
          </w:tcPr>
          <w:p w14:paraId="43DB7873" w14:textId="77777777" w:rsidR="00134BD7" w:rsidRPr="0080356A" w:rsidRDefault="00134BD7" w:rsidP="00754A16">
            <w:pPr>
              <w:spacing w:before="0" w:line="480" w:lineRule="auto"/>
              <w:ind w:firstLine="0"/>
              <w:jc w:val="center"/>
              <w:rPr>
                <w:sz w:val="20"/>
              </w:rPr>
            </w:pPr>
          </w:p>
        </w:tc>
        <w:tc>
          <w:tcPr>
            <w:tcW w:w="660" w:type="pct"/>
          </w:tcPr>
          <w:p w14:paraId="55A8B4E2" w14:textId="7D8148C4" w:rsidR="00134BD7" w:rsidRPr="0080356A" w:rsidRDefault="00134BD7" w:rsidP="00754A16">
            <w:pPr>
              <w:spacing w:before="0" w:line="480" w:lineRule="auto"/>
              <w:ind w:firstLine="0"/>
              <w:jc w:val="center"/>
              <w:rPr>
                <w:sz w:val="20"/>
              </w:rPr>
            </w:pPr>
            <w:r>
              <w:rPr>
                <w:sz w:val="20"/>
              </w:rPr>
              <w:t>x</w:t>
            </w:r>
          </w:p>
        </w:tc>
      </w:tr>
    </w:tbl>
    <w:p w14:paraId="2D9F99B4" w14:textId="54C2D59D" w:rsidR="00C17583" w:rsidRDefault="00430500" w:rsidP="00754A16">
      <w:pPr>
        <w:spacing w:line="480" w:lineRule="auto"/>
        <w:ind w:firstLine="0"/>
        <w:rPr>
          <w:i/>
          <w:iCs/>
          <w:szCs w:val="18"/>
        </w:rPr>
      </w:pPr>
      <w:r w:rsidRPr="004A50A3">
        <w:rPr>
          <w:i/>
          <w:iCs/>
          <w:szCs w:val="18"/>
        </w:rPr>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5189C4B9" w14:textId="77777777" w:rsidR="00527704" w:rsidRDefault="00527704" w:rsidP="00754A16">
      <w:pPr>
        <w:spacing w:line="480" w:lineRule="auto"/>
        <w:ind w:firstLine="0"/>
      </w:pPr>
    </w:p>
    <w:p w14:paraId="3A1A74B7" w14:textId="103ABFB1" w:rsidR="004C791D" w:rsidRPr="00B9776E" w:rsidRDefault="002B26F9" w:rsidP="00754A16">
      <w:pPr>
        <w:spacing w:line="480" w:lineRule="auto"/>
      </w:pPr>
      <w:r>
        <w:rPr>
          <w:bCs/>
        </w:rPr>
        <w:t>S</w:t>
      </w:r>
      <w:r w:rsidR="00430500" w:rsidRPr="00B9776E">
        <w:rPr>
          <w:bCs/>
        </w:rPr>
        <w:t>ome</w:t>
      </w:r>
      <w:r>
        <w:rPr>
          <w:bCs/>
        </w:rPr>
        <w:t xml:space="preserve"> states listed </w:t>
      </w:r>
      <w:r w:rsidRPr="00B9776E">
        <w:rPr>
          <w:bCs/>
        </w:rPr>
        <w:t xml:space="preserve">in </w:t>
      </w:r>
      <w:r w:rsidR="006145D7">
        <w:rPr>
          <w:bCs/>
        </w:rPr>
        <w:t xml:space="preserve">Table Four </w:t>
      </w:r>
      <w:r w:rsidR="00430500" w:rsidRPr="00B9776E">
        <w:rPr>
          <w:bCs/>
        </w:rPr>
        <w:t>had</w:t>
      </w:r>
      <w:r w:rsidR="00D1739E" w:rsidRPr="00B9776E">
        <w:rPr>
          <w:bCs/>
        </w:rPr>
        <w:t xml:space="preserve"> state court action</w:t>
      </w:r>
      <w:r w:rsidR="00430500" w:rsidRPr="00B9776E">
        <w:rPr>
          <w:bCs/>
        </w:rPr>
        <w:t xml:space="preserve"> without a partisan gerrymandering challenge. </w:t>
      </w:r>
      <w:commentRangeStart w:id="380"/>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had to intercede because of the failure for a legal plan to be enacted by the governing bodies.</w:t>
      </w:r>
      <w:commentRangeEnd w:id="380"/>
      <w:r w:rsidR="006145D7">
        <w:rPr>
          <w:rStyle w:val="CommentReference"/>
        </w:rPr>
        <w:commentReference w:id="380"/>
      </w:r>
      <w:ins w:id="381" w:author="Scott Matsuda" w:date="2022-12-22T23:19:00Z">
        <w:r w:rsidR="006F4EE7" w:rsidRPr="00CC0F02">
          <w:rPr>
            <w:rStyle w:val="FootnoteReference"/>
          </w:rPr>
          <w:footnoteReference w:id="162"/>
        </w:r>
      </w:ins>
      <w:ins w:id="383" w:author="Seth Corwin" w:date="2022-12-11T22:39:00Z">
        <w:r w:rsidR="006145D7">
          <w:rPr>
            <w:bCs/>
          </w:rPr>
          <w:t xml:space="preserve">  </w:t>
        </w:r>
      </w:ins>
      <w:commentRangeStart w:id="384"/>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r w:rsidR="00FB4EC4" w:rsidRPr="00CC0F02">
        <w:rPr>
          <w:rStyle w:val="FootnoteReference"/>
        </w:rPr>
        <w:footnoteReference w:id="163"/>
      </w:r>
      <w:r w:rsidR="00280A53" w:rsidRPr="00B9776E">
        <w:rPr>
          <w:bCs/>
        </w:rPr>
        <w:t xml:space="preserve"> </w:t>
      </w:r>
      <w:commentRangeEnd w:id="384"/>
      <w:r w:rsidR="006145D7">
        <w:rPr>
          <w:rStyle w:val="CommentReference"/>
        </w:rPr>
        <w:commentReference w:id="384"/>
      </w:r>
      <w:r w:rsidR="00280A53" w:rsidRPr="00B9776E">
        <w:rPr>
          <w:bCs/>
        </w:rPr>
        <w:t>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w:t>
      </w:r>
      <w:r w:rsidR="00A97C35" w:rsidRPr="0031738D">
        <w:rPr>
          <w:szCs w:val="24"/>
        </w:rPr>
        <w:lastRenderedPageBreak/>
        <w:t>in the PA constitution.</w:t>
      </w:r>
      <w:r w:rsidR="00AD407A" w:rsidRPr="00CC0F02">
        <w:rPr>
          <w:rStyle w:val="FootnoteReference"/>
        </w:rPr>
        <w:footnoteReference w:id="164"/>
      </w:r>
      <w:r w:rsidR="00A97C35" w:rsidRPr="0031738D">
        <w:rPr>
          <w:szCs w:val="24"/>
        </w:rPr>
        <w:t xml:space="preserve"> I</w:t>
      </w:r>
      <w:commentRangeStart w:id="386"/>
      <w:r w:rsidR="00A97C35" w:rsidRPr="0031738D">
        <w:rPr>
          <w:szCs w:val="24"/>
        </w:rPr>
        <w:t xml:space="preserve">nstead, the legislature and the governor, of different political persuasions, refused to negotiate. </w:t>
      </w:r>
      <w:commentRangeEnd w:id="386"/>
      <w:r w:rsidR="006145D7">
        <w:rPr>
          <w:rStyle w:val="CommentReference"/>
        </w:rPr>
        <w:commentReference w:id="386"/>
      </w:r>
      <w:r w:rsidR="00A97C35" w:rsidRPr="0031738D">
        <w:rPr>
          <w:szCs w:val="24"/>
        </w:rPr>
        <w:t>That led to the courts holding hearings and choosing among alternatives submitted to them</w:t>
      </w:r>
      <w:r w:rsidR="004E6559">
        <w:rPr>
          <w:szCs w:val="24"/>
        </w:rPr>
        <w:t>.</w:t>
      </w:r>
      <w:r w:rsidR="004E6559" w:rsidRPr="00CC0F02">
        <w:rPr>
          <w:rStyle w:val="FootnoteReference"/>
        </w:rPr>
        <w:footnoteReference w:id="165"/>
      </w:r>
      <w:r w:rsidR="007A6338">
        <w:rPr>
          <w:szCs w:val="24"/>
        </w:rPr>
        <w:t xml:space="preserve"> </w:t>
      </w:r>
      <w:commentRangeStart w:id="387"/>
      <w:r w:rsidR="00280A53">
        <w:rPr>
          <w:szCs w:val="24"/>
        </w:rPr>
        <w:t>We include Wisconsin in this list as well</w:t>
      </w:r>
      <w:r w:rsidR="00EB2F7C">
        <w:rPr>
          <w:szCs w:val="24"/>
        </w:rPr>
        <w:t xml:space="preserve"> because the state court acted to put a map into place</w:t>
      </w:r>
      <w:r w:rsidR="000C4B1B">
        <w:rPr>
          <w:szCs w:val="24"/>
        </w:rPr>
        <w:t>.</w:t>
      </w:r>
      <w:commentRangeEnd w:id="387"/>
      <w:r w:rsidR="006145D7">
        <w:rPr>
          <w:rStyle w:val="CommentReference"/>
        </w:rPr>
        <w:commentReference w:id="387"/>
      </w:r>
      <w:r w:rsidR="00EF51F9" w:rsidRPr="00EF51F9">
        <w:rPr>
          <w:rStyle w:val="FootnoteReference"/>
          <w:szCs w:val="24"/>
        </w:rPr>
        <w:t xml:space="preserve"> </w:t>
      </w:r>
      <w:r w:rsidR="00EF51F9" w:rsidRPr="00CC0F02">
        <w:rPr>
          <w:rStyle w:val="FootnoteReference"/>
        </w:rPr>
        <w:footnoteReference w:id="166"/>
      </w:r>
      <w:r w:rsidR="00EB2F7C">
        <w:rPr>
          <w:szCs w:val="24"/>
        </w:rPr>
        <w:t xml:space="preserve"> </w:t>
      </w:r>
      <w:commentRangeStart w:id="388"/>
      <w:r w:rsidR="00EB2F7C">
        <w:rPr>
          <w:szCs w:val="24"/>
        </w:rPr>
        <w:t>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r w:rsidR="00874D29" w:rsidRPr="00CC0F02">
        <w:rPr>
          <w:rStyle w:val="FootnoteReference"/>
        </w:rPr>
        <w:footnoteReference w:id="167"/>
      </w:r>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commentRangeEnd w:id="388"/>
      <w:r w:rsidR="006145D7">
        <w:rPr>
          <w:rStyle w:val="CommentReference"/>
        </w:rPr>
        <w:commentReference w:id="388"/>
      </w:r>
      <w:r w:rsidR="0015384B" w:rsidRPr="00CC0F02">
        <w:rPr>
          <w:rStyle w:val="FootnoteReference"/>
        </w:rPr>
        <w:footnoteReference w:id="168"/>
      </w:r>
    </w:p>
    <w:p w14:paraId="29565ED1" w14:textId="77777777" w:rsidR="00AE6C40" w:rsidRDefault="007730DC" w:rsidP="00754A16">
      <w:pPr>
        <w:spacing w:line="480" w:lineRule="auto"/>
      </w:pPr>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040B1257" w14:textId="5A0E664B" w:rsidR="00F2540D" w:rsidRPr="00AE6C40" w:rsidRDefault="00AE6C40" w:rsidP="00754A16">
      <w:pPr>
        <w:pStyle w:val="Heading2"/>
        <w:spacing w:line="480" w:lineRule="auto"/>
      </w:pPr>
      <w:bookmarkStart w:id="389" w:name="_Toc122821267"/>
      <w:r w:rsidRPr="00F36C80">
        <w:t>State court case</w:t>
      </w:r>
      <w:r>
        <w:t>s where partisan gerrymandering issues are implicated</w:t>
      </w:r>
      <w:bookmarkEnd w:id="389"/>
      <w:r w:rsidR="00F2540D">
        <w:fldChar w:fldCharType="begin"/>
      </w:r>
      <w:r w:rsidR="00F2540D">
        <w:instrText xml:space="preserve"> REF _Ref120040280 \h  \* MERGEFORMAT </w:instrText>
      </w:r>
      <w:r w:rsidR="00F2540D">
        <w:fldChar w:fldCharType="separate"/>
      </w:r>
    </w:p>
    <w:p w14:paraId="56DB20B4" w14:textId="4A404008" w:rsidR="00EA4BAD" w:rsidRDefault="00F2540D" w:rsidP="00754A16">
      <w:pPr>
        <w:spacing w:line="480" w:lineRule="auto"/>
      </w:pPr>
      <w:r>
        <w:t xml:space="preserve">Table </w:t>
      </w:r>
      <w:r>
        <w:rPr>
          <w:noProof/>
        </w:rPr>
        <w:t>Five</w:t>
      </w:r>
      <w:r>
        <w:fldChar w:fldCharType="end"/>
      </w:r>
      <w:r>
        <w:t xml:space="preserve"> </w:t>
      </w:r>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390" w:name="_Ref115632991"/>
      <w:bookmarkStart w:id="391" w:name="_Ref120040280"/>
    </w:p>
    <w:p w14:paraId="4E6A6193" w14:textId="77777777" w:rsidR="00E8520A" w:rsidRPr="00E8520A" w:rsidRDefault="00E8520A" w:rsidP="00754A16">
      <w:pPr>
        <w:spacing w:line="480" w:lineRule="auto"/>
      </w:pPr>
    </w:p>
    <w:p w14:paraId="54AE859F" w14:textId="36436B82" w:rsidR="00A82E32" w:rsidRPr="00EA4BAD" w:rsidRDefault="00F36C80" w:rsidP="00754A16">
      <w:pPr>
        <w:pStyle w:val="Caption"/>
        <w:spacing w:line="480" w:lineRule="auto"/>
        <w:ind w:firstLine="0"/>
        <w:rPr>
          <w:b/>
          <w:bCs/>
          <w:color w:val="FF0000"/>
          <w:szCs w:val="24"/>
        </w:rPr>
      </w:pPr>
      <w:r>
        <w:t xml:space="preserve">Table </w:t>
      </w:r>
      <w:fldSimple w:instr=" SEQ Table \* ARABIC ">
        <w:r w:rsidR="00752D69">
          <w:rPr>
            <w:noProof/>
          </w:rPr>
          <w:t>5</w:t>
        </w:r>
      </w:fldSimple>
      <w:bookmarkEnd w:id="390"/>
      <w:bookmarkEnd w:id="391"/>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6"/>
        <w:gridCol w:w="7304"/>
      </w:tblGrid>
      <w:tr w:rsidR="0080356A" w:rsidRPr="0080356A" w14:paraId="2C5EF034" w14:textId="77777777" w:rsidTr="003509BA">
        <w:trPr>
          <w:jc w:val="center"/>
        </w:trPr>
        <w:tc>
          <w:tcPr>
            <w:tcW w:w="0" w:type="auto"/>
          </w:tcPr>
          <w:p w14:paraId="46491022" w14:textId="77777777" w:rsidR="00A82E32" w:rsidRPr="00E57B97" w:rsidRDefault="00A82E32" w:rsidP="00754A16">
            <w:pPr>
              <w:spacing w:line="480" w:lineRule="auto"/>
              <w:ind w:firstLine="0"/>
              <w:jc w:val="left"/>
              <w:rPr>
                <w:color w:val="C00000"/>
              </w:rPr>
            </w:pPr>
            <w:r w:rsidRPr="00E57B97">
              <w:rPr>
                <w:color w:val="C00000"/>
              </w:rPr>
              <w:t>State</w:t>
            </w:r>
          </w:p>
        </w:tc>
        <w:tc>
          <w:tcPr>
            <w:tcW w:w="0" w:type="auto"/>
          </w:tcPr>
          <w:p w14:paraId="7BFCCD5A" w14:textId="77777777" w:rsidR="00A82E32" w:rsidRPr="00E57B97" w:rsidRDefault="00A82E32" w:rsidP="00754A16">
            <w:pPr>
              <w:spacing w:line="480" w:lineRule="auto"/>
              <w:ind w:firstLine="0"/>
              <w:jc w:val="left"/>
              <w:rPr>
                <w:color w:val="C00000"/>
              </w:rPr>
            </w:pPr>
            <w:r w:rsidRPr="00E57B97">
              <w:rPr>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754A16">
            <w:pPr>
              <w:spacing w:line="480" w:lineRule="auto"/>
              <w:ind w:firstLine="0"/>
              <w:jc w:val="left"/>
            </w:pPr>
            <w:r>
              <w:lastRenderedPageBreak/>
              <w:t>Arkansas</w:t>
            </w:r>
          </w:p>
        </w:tc>
        <w:tc>
          <w:tcPr>
            <w:tcW w:w="0" w:type="auto"/>
          </w:tcPr>
          <w:p w14:paraId="0D0D3227" w14:textId="0AA4D85B" w:rsidR="007241E0" w:rsidRPr="0080356A" w:rsidRDefault="007241E0" w:rsidP="00754A16">
            <w:pPr>
              <w:spacing w:line="480" w:lineRule="auto"/>
              <w:ind w:firstLine="0"/>
              <w:jc w:val="left"/>
              <w:rPr>
                <w:i/>
                <w:iCs/>
              </w:rPr>
            </w:pPr>
            <w:proofErr w:type="spellStart"/>
            <w:r>
              <w:rPr>
                <w:i/>
                <w:iCs/>
              </w:rPr>
              <w:t>Suttlar</w:t>
            </w:r>
            <w:proofErr w:type="spellEnd"/>
            <w:r w:rsidRPr="00356123">
              <w:rPr>
                <w:i/>
                <w:iCs/>
              </w:rPr>
              <w:t xml:space="preserve"> v. Thurston</w:t>
            </w:r>
            <w:r>
              <w:t xml:space="preserve">, No. 60CV-22-1849 (Ark. Cir. Ct. Pulaski </w:t>
            </w:r>
            <w:proofErr w:type="spellStart"/>
            <w:r>
              <w:t>Cty</w:t>
            </w:r>
            <w:proofErr w:type="spellEnd"/>
            <w:r>
              <w:t>. Mar. 21, 2022)</w:t>
            </w:r>
          </w:p>
        </w:tc>
      </w:tr>
      <w:tr w:rsidR="008D3347" w:rsidRPr="0080356A" w14:paraId="788C77C5" w14:textId="77777777" w:rsidTr="003509BA">
        <w:trPr>
          <w:jc w:val="center"/>
        </w:trPr>
        <w:tc>
          <w:tcPr>
            <w:tcW w:w="0" w:type="auto"/>
          </w:tcPr>
          <w:p w14:paraId="37C86892" w14:textId="16BB7BCB" w:rsidR="008D3347" w:rsidRDefault="008D3347" w:rsidP="00754A16">
            <w:pPr>
              <w:spacing w:line="480" w:lineRule="auto"/>
              <w:ind w:firstLine="0"/>
              <w:jc w:val="left"/>
            </w:pPr>
            <w:r>
              <w:t>F</w:t>
            </w:r>
            <w:r w:rsidR="00B378B8">
              <w:t>lori</w:t>
            </w:r>
            <w:r>
              <w:t>da (201)</w:t>
            </w:r>
          </w:p>
        </w:tc>
        <w:tc>
          <w:tcPr>
            <w:tcW w:w="0" w:type="auto"/>
          </w:tcPr>
          <w:p w14:paraId="1E6089A0" w14:textId="1E69A993" w:rsidR="008D3347" w:rsidRPr="00D851C6" w:rsidRDefault="00EC3180" w:rsidP="00754A16">
            <w:pPr>
              <w:spacing w:line="480" w:lineRule="auto"/>
              <w:ind w:firstLine="0"/>
              <w:jc w:val="left"/>
              <w:rPr>
                <w:i/>
                <w:iCs/>
              </w:rPr>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754A16">
            <w:pPr>
              <w:spacing w:line="480" w:lineRule="auto"/>
              <w:ind w:firstLine="0"/>
              <w:jc w:val="left"/>
            </w:pPr>
            <w:r>
              <w:t>Florida</w:t>
            </w:r>
            <w:r w:rsidR="008D3347">
              <w:t xml:space="preserve"> (2022)</w:t>
            </w:r>
          </w:p>
        </w:tc>
        <w:tc>
          <w:tcPr>
            <w:tcW w:w="0" w:type="auto"/>
          </w:tcPr>
          <w:p w14:paraId="5CC941DC" w14:textId="628B5444" w:rsidR="00667AB4" w:rsidRPr="0080356A" w:rsidRDefault="00667AB4" w:rsidP="00754A16">
            <w:pPr>
              <w:spacing w:line="480" w:lineRule="auto"/>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754A16">
            <w:pPr>
              <w:spacing w:line="480" w:lineRule="auto"/>
              <w:ind w:firstLine="0"/>
              <w:jc w:val="left"/>
            </w:pPr>
            <w:r w:rsidRPr="0080356A">
              <w:t>Georgia</w:t>
            </w:r>
          </w:p>
        </w:tc>
        <w:tc>
          <w:tcPr>
            <w:tcW w:w="0" w:type="auto"/>
          </w:tcPr>
          <w:p w14:paraId="7FA3DCA3" w14:textId="77777777" w:rsidR="00A82E32" w:rsidRPr="0080356A" w:rsidRDefault="00A82E32" w:rsidP="00754A16">
            <w:pPr>
              <w:spacing w:line="480" w:lineRule="auto"/>
              <w:ind w:firstLine="0"/>
              <w:jc w:val="left"/>
              <w:rPr>
                <w:i/>
                <w:iCs/>
              </w:rPr>
            </w:pPr>
            <w:r w:rsidRPr="0080356A">
              <w:rPr>
                <w:i/>
                <w:iCs/>
              </w:rPr>
              <w:t>Common Cause v. Raffensperger</w:t>
            </w:r>
            <w:r w:rsidRPr="0080356A">
              <w:t>, No. 1:22-CV-90 (N.D. Ga. Jan. 7, 2022)</w:t>
            </w:r>
          </w:p>
          <w:p w14:paraId="4C545393" w14:textId="77777777" w:rsidR="00A82E32" w:rsidRPr="0080356A" w:rsidRDefault="00A82E32" w:rsidP="00754A16">
            <w:pPr>
              <w:spacing w:line="480" w:lineRule="auto"/>
              <w:ind w:firstLine="0"/>
              <w:jc w:val="left"/>
              <w:rPr>
                <w:i/>
                <w:iCs/>
              </w:rPr>
            </w:pPr>
            <w:r w:rsidRPr="0080356A">
              <w:rPr>
                <w:i/>
                <w:iCs/>
              </w:rPr>
              <w:t>Pendergrass v. Raffensperger</w:t>
            </w:r>
            <w:r w:rsidRPr="0080356A">
              <w:t>, No. 1:21-CV-5339 (N.D. Ga. Dec. 30, 2021)</w:t>
            </w:r>
          </w:p>
          <w:p w14:paraId="5A16F9B4" w14:textId="77777777" w:rsidR="00A82E32" w:rsidRPr="0080356A" w:rsidRDefault="00A82E32" w:rsidP="00754A16">
            <w:pPr>
              <w:spacing w:line="480" w:lineRule="auto"/>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754A16">
            <w:pPr>
              <w:spacing w:line="480" w:lineRule="auto"/>
              <w:ind w:firstLine="0"/>
              <w:jc w:val="left"/>
            </w:pPr>
            <w:r>
              <w:t>Kansas</w:t>
            </w:r>
          </w:p>
        </w:tc>
        <w:tc>
          <w:tcPr>
            <w:tcW w:w="0" w:type="auto"/>
          </w:tcPr>
          <w:p w14:paraId="6A6AA16B" w14:textId="22729E63" w:rsidR="00134707" w:rsidRPr="00D215B3" w:rsidRDefault="00134707" w:rsidP="00754A16">
            <w:pPr>
              <w:spacing w:line="480" w:lineRule="auto"/>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754A16">
            <w:pPr>
              <w:spacing w:line="480" w:lineRule="auto"/>
              <w:ind w:firstLine="0"/>
              <w:jc w:val="left"/>
            </w:pPr>
            <w:r>
              <w:t>Kentucky</w:t>
            </w:r>
          </w:p>
        </w:tc>
        <w:tc>
          <w:tcPr>
            <w:tcW w:w="0" w:type="auto"/>
          </w:tcPr>
          <w:p w14:paraId="5DF2EA68" w14:textId="61D29FDE" w:rsidR="006F4BD6" w:rsidRPr="0080356A" w:rsidRDefault="006F4BD6" w:rsidP="00754A16">
            <w:pPr>
              <w:spacing w:line="480" w:lineRule="auto"/>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754A16">
            <w:pPr>
              <w:spacing w:line="480" w:lineRule="auto"/>
              <w:ind w:firstLine="0"/>
              <w:jc w:val="left"/>
            </w:pPr>
            <w:r w:rsidRPr="0080356A">
              <w:t>Maryland</w:t>
            </w:r>
          </w:p>
        </w:tc>
        <w:tc>
          <w:tcPr>
            <w:tcW w:w="0" w:type="auto"/>
          </w:tcPr>
          <w:p w14:paraId="4A560D79" w14:textId="77777777" w:rsidR="00A82E32" w:rsidRPr="0080356A" w:rsidRDefault="00A82E32" w:rsidP="00754A16">
            <w:pPr>
              <w:spacing w:line="480" w:lineRule="auto"/>
              <w:ind w:firstLine="0"/>
              <w:jc w:val="left"/>
            </w:pPr>
            <w:r w:rsidRPr="0080356A">
              <w:rPr>
                <w:i/>
                <w:iCs/>
              </w:rPr>
              <w:t>Szeliga v. Lamone</w:t>
            </w:r>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754A16">
            <w:pPr>
              <w:spacing w:line="480" w:lineRule="auto"/>
              <w:ind w:firstLine="0"/>
              <w:jc w:val="left"/>
            </w:pPr>
            <w:r w:rsidRPr="00551CCB">
              <w:t>North Carolina (2019)</w:t>
            </w:r>
          </w:p>
        </w:tc>
        <w:tc>
          <w:tcPr>
            <w:tcW w:w="0" w:type="auto"/>
          </w:tcPr>
          <w:p w14:paraId="02DB36B9" w14:textId="6BD2464A" w:rsidR="00A82E32" w:rsidRPr="00853BAF" w:rsidRDefault="00853BAF" w:rsidP="00754A16">
            <w:pPr>
              <w:spacing w:line="480" w:lineRule="auto"/>
              <w:ind w:firstLine="0"/>
            </w:pPr>
            <w:r w:rsidRPr="0055186A">
              <w:rPr>
                <w:i/>
              </w:rPr>
              <w:t>Harper v. Lewis</w:t>
            </w:r>
            <w:r>
              <w:t xml:space="preserve">, </w:t>
            </w:r>
            <w:r w:rsidRPr="008B1CB8">
              <w:t xml:space="preserve">No. 19-CVS-012667 (N.C. Super. Ct., Wake </w:t>
            </w:r>
            <w:proofErr w:type="spellStart"/>
            <w:r w:rsidRPr="008B1CB8">
              <w:t>Cnty</w:t>
            </w:r>
            <w:proofErr w:type="spellEnd"/>
            <w:r w:rsidRPr="008B1CB8">
              <w:t>.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754A16">
            <w:pPr>
              <w:spacing w:line="480" w:lineRule="auto"/>
              <w:ind w:firstLine="0"/>
              <w:jc w:val="left"/>
            </w:pPr>
            <w:r w:rsidRPr="00551CCB">
              <w:t>North Carolina (2022)</w:t>
            </w:r>
          </w:p>
        </w:tc>
        <w:tc>
          <w:tcPr>
            <w:tcW w:w="0" w:type="auto"/>
          </w:tcPr>
          <w:p w14:paraId="13A68E09" w14:textId="36D5606D" w:rsidR="00A82E32" w:rsidRPr="0080356A" w:rsidRDefault="00C5210D" w:rsidP="00754A16">
            <w:pPr>
              <w:spacing w:line="480" w:lineRule="auto"/>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754A16">
            <w:pPr>
              <w:spacing w:line="480" w:lineRule="auto"/>
              <w:ind w:firstLine="0"/>
              <w:jc w:val="left"/>
            </w:pPr>
            <w:r w:rsidRPr="0080356A">
              <w:t xml:space="preserve">New </w:t>
            </w:r>
            <w:r>
              <w:t>Jersey</w:t>
            </w:r>
          </w:p>
        </w:tc>
        <w:tc>
          <w:tcPr>
            <w:tcW w:w="0" w:type="auto"/>
          </w:tcPr>
          <w:p w14:paraId="5E75E44D" w14:textId="77777777" w:rsidR="00DD3D92" w:rsidRDefault="00B91D54" w:rsidP="00754A16">
            <w:pPr>
              <w:spacing w:line="480" w:lineRule="auto"/>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754A16">
            <w:pPr>
              <w:spacing w:line="480" w:lineRule="auto"/>
              <w:ind w:firstLine="0"/>
              <w:jc w:val="left"/>
            </w:pPr>
            <w:r w:rsidRPr="0080356A">
              <w:rPr>
                <w:i/>
                <w:iCs/>
              </w:rPr>
              <w:t>Steinhardt v. New Jersey Redistricting Commission</w:t>
            </w:r>
            <w:r>
              <w:t xml:space="preserve">, </w:t>
            </w:r>
            <w:r w:rsidRPr="0080356A">
              <w:t xml:space="preserve">No. 086587 (N.J. </w:t>
            </w:r>
            <w:r w:rsidRPr="0080356A">
              <w:lastRenderedPageBreak/>
              <w:t>Dec. 30, 2021)</w:t>
            </w:r>
          </w:p>
        </w:tc>
      </w:tr>
      <w:tr w:rsidR="0003080A" w:rsidRPr="0080356A" w14:paraId="4E683B21" w14:textId="77777777" w:rsidTr="003509BA">
        <w:trPr>
          <w:jc w:val="center"/>
        </w:trPr>
        <w:tc>
          <w:tcPr>
            <w:tcW w:w="0" w:type="auto"/>
          </w:tcPr>
          <w:p w14:paraId="7B7CB311" w14:textId="77777777" w:rsidR="0003080A" w:rsidRPr="0080356A" w:rsidRDefault="0003080A" w:rsidP="00754A16">
            <w:pPr>
              <w:spacing w:line="480" w:lineRule="auto"/>
              <w:ind w:firstLine="0"/>
              <w:jc w:val="left"/>
            </w:pPr>
            <w:r w:rsidRPr="0080356A">
              <w:lastRenderedPageBreak/>
              <w:t>New Mexico</w:t>
            </w:r>
          </w:p>
        </w:tc>
        <w:tc>
          <w:tcPr>
            <w:tcW w:w="0" w:type="auto"/>
          </w:tcPr>
          <w:p w14:paraId="79EE84C4" w14:textId="77777777" w:rsidR="0003080A" w:rsidRPr="0080356A" w:rsidRDefault="0003080A" w:rsidP="00754A16">
            <w:pPr>
              <w:spacing w:line="480" w:lineRule="auto"/>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754A16">
            <w:pPr>
              <w:spacing w:line="480" w:lineRule="auto"/>
              <w:ind w:firstLine="0"/>
              <w:jc w:val="left"/>
            </w:pPr>
            <w:r>
              <w:t>New York</w:t>
            </w:r>
          </w:p>
        </w:tc>
        <w:tc>
          <w:tcPr>
            <w:tcW w:w="0" w:type="auto"/>
          </w:tcPr>
          <w:p w14:paraId="3F46E5F7" w14:textId="037EA279" w:rsidR="00DD3D92" w:rsidRPr="00B03C83" w:rsidRDefault="00DD3D92" w:rsidP="00754A16">
            <w:pPr>
              <w:spacing w:line="480" w:lineRule="auto"/>
              <w:ind w:firstLine="0"/>
              <w:jc w:val="left"/>
              <w:rPr>
                <w:i/>
                <w:iCs/>
              </w:rPr>
            </w:pPr>
            <w:proofErr w:type="spellStart"/>
            <w:r w:rsidRPr="0080356A">
              <w:rPr>
                <w:rStyle w:val="serif"/>
                <w:i/>
                <w:iCs/>
              </w:rPr>
              <w:t>Harkenrider</w:t>
            </w:r>
            <w:proofErr w:type="spellEnd"/>
            <w:r w:rsidRPr="0080356A">
              <w:rPr>
                <w:rStyle w:val="serif"/>
                <w:i/>
                <w:iCs/>
              </w:rPr>
              <w:t xml:space="preserve"> v. </w:t>
            </w:r>
            <w:proofErr w:type="spellStart"/>
            <w:r w:rsidRPr="0080356A">
              <w:rPr>
                <w:rStyle w:val="serif"/>
                <w:i/>
                <w:iCs/>
              </w:rPr>
              <w:t>Hochul</w:t>
            </w:r>
            <w:proofErr w:type="spellEnd"/>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754A16">
            <w:pPr>
              <w:spacing w:line="480" w:lineRule="auto"/>
              <w:ind w:firstLine="0"/>
              <w:jc w:val="left"/>
            </w:pPr>
            <w:r w:rsidRPr="00551CCB">
              <w:t>Ohio</w:t>
            </w:r>
          </w:p>
        </w:tc>
        <w:tc>
          <w:tcPr>
            <w:tcW w:w="0" w:type="auto"/>
          </w:tcPr>
          <w:p w14:paraId="5B6A5F8A" w14:textId="77777777" w:rsidR="00B03C83" w:rsidRPr="00B03C83" w:rsidRDefault="00B03C83" w:rsidP="00754A16">
            <w:pPr>
              <w:spacing w:line="480" w:lineRule="auto"/>
              <w:ind w:firstLine="0"/>
              <w:jc w:val="left"/>
            </w:pPr>
            <w:r w:rsidRPr="00B03C83">
              <w:rPr>
                <w:i/>
                <w:iCs/>
              </w:rPr>
              <w:t>Adams v. DeWine</w:t>
            </w:r>
            <w:r w:rsidRPr="00B03C83">
              <w:t>, No. 2021–1428 (Ohio Dec. 2, 2021)</w:t>
            </w:r>
          </w:p>
          <w:p w14:paraId="738645B8" w14:textId="77777777" w:rsidR="00E74C26" w:rsidRDefault="008A2657" w:rsidP="00754A16">
            <w:pPr>
              <w:spacing w:line="480" w:lineRule="auto"/>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754A16">
            <w:pPr>
              <w:spacing w:line="480" w:lineRule="auto"/>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754A16">
            <w:pPr>
              <w:spacing w:line="480" w:lineRule="auto"/>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754A16">
            <w:pPr>
              <w:spacing w:line="480" w:lineRule="auto"/>
              <w:ind w:firstLine="0"/>
              <w:jc w:val="left"/>
            </w:pPr>
            <w:r>
              <w:t>Oregon</w:t>
            </w:r>
          </w:p>
        </w:tc>
        <w:tc>
          <w:tcPr>
            <w:tcW w:w="0" w:type="auto"/>
          </w:tcPr>
          <w:p w14:paraId="0EA12971" w14:textId="2A25B763" w:rsidR="000950AE" w:rsidRPr="0080356A" w:rsidRDefault="000950AE" w:rsidP="00754A16">
            <w:pPr>
              <w:spacing w:line="480" w:lineRule="auto"/>
              <w:ind w:firstLine="0"/>
              <w:jc w:val="left"/>
              <w:rPr>
                <w:i/>
                <w:iCs/>
              </w:rPr>
            </w:pPr>
            <w:proofErr w:type="spellStart"/>
            <w:r w:rsidRPr="000950AE">
              <w:rPr>
                <w:i/>
                <w:iCs/>
              </w:rPr>
              <w:t>Clarno</w:t>
            </w:r>
            <w:proofErr w:type="spellEnd"/>
            <w:r w:rsidRPr="000950AE">
              <w:rPr>
                <w:i/>
                <w:iCs/>
              </w:rPr>
              <w:t xml:space="preserve">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754A16">
            <w:pPr>
              <w:spacing w:line="480" w:lineRule="auto"/>
              <w:ind w:firstLine="0"/>
              <w:jc w:val="left"/>
            </w:pPr>
            <w:r w:rsidRPr="0080356A">
              <w:t>Pennsylvania (2018)</w:t>
            </w:r>
          </w:p>
        </w:tc>
        <w:tc>
          <w:tcPr>
            <w:tcW w:w="0" w:type="auto"/>
          </w:tcPr>
          <w:p w14:paraId="1214D0F1" w14:textId="77777777" w:rsidR="00A82E32" w:rsidRPr="0080356A" w:rsidRDefault="00A82E32" w:rsidP="00754A16">
            <w:pPr>
              <w:spacing w:line="480" w:lineRule="auto"/>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754A16">
            <w:pPr>
              <w:spacing w:line="480" w:lineRule="auto"/>
              <w:ind w:firstLine="0"/>
              <w:jc w:val="left"/>
            </w:pPr>
            <w:r w:rsidRPr="0080356A">
              <w:t>Pennsylvania (2022)</w:t>
            </w:r>
          </w:p>
        </w:tc>
        <w:tc>
          <w:tcPr>
            <w:tcW w:w="0" w:type="auto"/>
          </w:tcPr>
          <w:p w14:paraId="403ABDAA" w14:textId="77777777" w:rsidR="00A82E32" w:rsidRPr="0080356A" w:rsidRDefault="00A82E32" w:rsidP="00754A16">
            <w:pPr>
              <w:spacing w:line="480" w:lineRule="auto"/>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754A16">
            <w:pPr>
              <w:spacing w:line="480" w:lineRule="auto"/>
              <w:ind w:firstLine="0"/>
              <w:jc w:val="left"/>
            </w:pPr>
            <w:r>
              <w:t>Utah</w:t>
            </w:r>
          </w:p>
        </w:tc>
        <w:tc>
          <w:tcPr>
            <w:tcW w:w="0" w:type="auto"/>
          </w:tcPr>
          <w:p w14:paraId="4593A56D" w14:textId="537C249E" w:rsidR="00A22394" w:rsidRPr="0080356A" w:rsidRDefault="00A22394" w:rsidP="00754A16">
            <w:pPr>
              <w:spacing w:line="480" w:lineRule="auto"/>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754A16">
            <w:pPr>
              <w:spacing w:line="480" w:lineRule="auto"/>
              <w:ind w:firstLine="0"/>
              <w:jc w:val="left"/>
            </w:pPr>
            <w:r>
              <w:t>Wisconsin</w:t>
            </w:r>
          </w:p>
        </w:tc>
        <w:tc>
          <w:tcPr>
            <w:tcW w:w="0" w:type="auto"/>
          </w:tcPr>
          <w:p w14:paraId="0E9F5602" w14:textId="77777777" w:rsidR="008861D6" w:rsidRPr="008861D6" w:rsidRDefault="008861D6" w:rsidP="00754A16">
            <w:pPr>
              <w:spacing w:line="480" w:lineRule="auto"/>
              <w:ind w:firstLine="0"/>
              <w:jc w:val="left"/>
            </w:pPr>
            <w:r w:rsidRPr="008861D6">
              <w:rPr>
                <w:i/>
                <w:iCs/>
              </w:rPr>
              <w:t>Johnson v. Wis. Elections Comm’n</w:t>
            </w:r>
            <w:r w:rsidRPr="008861D6">
              <w:t>,</w:t>
            </w:r>
          </w:p>
          <w:p w14:paraId="2E1856AC" w14:textId="77777777" w:rsidR="008861D6" w:rsidRPr="008861D6" w:rsidRDefault="008861D6" w:rsidP="00754A16">
            <w:pPr>
              <w:spacing w:line="480" w:lineRule="auto"/>
              <w:ind w:firstLine="0"/>
              <w:jc w:val="left"/>
            </w:pPr>
            <w:r w:rsidRPr="008861D6">
              <w:t xml:space="preserve">No. 2021AP1450-OA (Wis. Oct. 6, 2021) </w:t>
            </w:r>
          </w:p>
          <w:p w14:paraId="6F2D019C" w14:textId="1AC90D85" w:rsidR="00B04268" w:rsidRPr="00940B4B" w:rsidRDefault="006154B3" w:rsidP="00754A16">
            <w:pPr>
              <w:spacing w:line="480" w:lineRule="auto"/>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rsidP="00754A16">
      <w:pPr>
        <w:widowControl/>
        <w:spacing w:before="0" w:line="480" w:lineRule="auto"/>
        <w:ind w:firstLine="0"/>
        <w:jc w:val="left"/>
        <w:rPr>
          <w:i/>
          <w:iCs/>
        </w:rPr>
      </w:pPr>
      <w:bookmarkStart w:id="392" w:name="_Toc115632845"/>
    </w:p>
    <w:p w14:paraId="2F02A8B9" w14:textId="77777777" w:rsidR="00201B6C" w:rsidRDefault="00464412" w:rsidP="00754A16">
      <w:pPr>
        <w:spacing w:line="480" w:lineRule="auto"/>
        <w:rPr>
          <w:bCs/>
        </w:rPr>
      </w:pPr>
      <w:r>
        <w:lastRenderedPageBreak/>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754A16">
      <w:pPr>
        <w:spacing w:line="480" w:lineRule="auto"/>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754A16">
      <w:pPr>
        <w:pStyle w:val="Heading3"/>
        <w:spacing w:line="480" w:lineRule="auto"/>
      </w:pPr>
      <w:bookmarkStart w:id="393" w:name="_Toc122821268"/>
      <w:r>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393"/>
    </w:p>
    <w:p w14:paraId="32798074" w14:textId="77777777" w:rsidR="00BA783D" w:rsidRDefault="00BA783D" w:rsidP="00754A16">
      <w:pPr>
        <w:pStyle w:val="Heading4"/>
        <w:spacing w:line="480" w:lineRule="auto"/>
      </w:pPr>
      <w:r>
        <w:t>Maryland</w:t>
      </w:r>
    </w:p>
    <w:p w14:paraId="7A41C2F2" w14:textId="36F0A825" w:rsidR="00BA783D" w:rsidRDefault="00BA783D" w:rsidP="00754A16">
      <w:pPr>
        <w:spacing w:line="480" w:lineRule="auto"/>
      </w:pPr>
      <w:r>
        <w:t>Maryland was the subject of an unsuccessful federal lawsuit in the 2010 cycle challenging the Democratic drawn map as a partisan gerrymander.</w:t>
      </w:r>
      <w:r w:rsidRPr="00CC0F02">
        <w:rPr>
          <w:rStyle w:val="FootnoteReference"/>
        </w:rPr>
        <w:footnoteReference w:id="169"/>
      </w:r>
      <w:r>
        <w:t xml:space="preserve"> </w:t>
      </w:r>
      <w:commentRangeStart w:id="394"/>
      <w:r>
        <w:t xml:space="preserve">That case was combined with </w:t>
      </w:r>
      <w:r>
        <w:rPr>
          <w:i/>
          <w:iCs/>
        </w:rPr>
        <w:t>Rucho</w:t>
      </w:r>
      <w:r>
        <w:t xml:space="preserve"> and the U.S. Supreme Court ruled that partisan gerrymandering was not judiciable in federal court.</w:t>
      </w:r>
      <w:r w:rsidR="00863C5A" w:rsidRPr="00CC0F02">
        <w:rPr>
          <w:rStyle w:val="FootnoteReference"/>
        </w:rPr>
        <w:footnoteReference w:id="170"/>
      </w:r>
      <w:r>
        <w:t xml:space="preserve"> </w:t>
      </w:r>
      <w:commentRangeEnd w:id="394"/>
      <w:r w:rsidR="00F2540D">
        <w:rPr>
          <w:rStyle w:val="CommentReference"/>
        </w:rPr>
        <w:commentReference w:id="394"/>
      </w:r>
      <w:r>
        <w:t xml:space="preserve">In </w:t>
      </w:r>
      <w:r>
        <w:lastRenderedPageBreak/>
        <w:t xml:space="preserve">both the 2010 and 2020 cycle, </w:t>
      </w:r>
      <w:commentRangeStart w:id="396"/>
      <w:r>
        <w:t>Democrats had partisan control over redistricting</w:t>
      </w:r>
      <w:commentRangeEnd w:id="396"/>
      <w:r w:rsidR="00F2540D">
        <w:rPr>
          <w:rStyle w:val="CommentReference"/>
        </w:rPr>
        <w:commentReference w:id="396"/>
      </w:r>
      <w:r>
        <w:t>.</w:t>
      </w:r>
      <w:r w:rsidR="000D030E" w:rsidRPr="00CC0F02">
        <w:rPr>
          <w:rStyle w:val="FootnoteReference"/>
        </w:rPr>
        <w:footnoteReference w:id="171"/>
      </w:r>
      <w:r>
        <w:t xml:space="preserve"> In</w:t>
      </w:r>
      <w:commentRangeStart w:id="398"/>
      <w:r>
        <w:t xml:space="preserve"> 2010, Democrats controlled both chambers of the legislature and held the governorship.</w:t>
      </w:r>
      <w:r w:rsidR="00CA710C" w:rsidRPr="00CC0F02">
        <w:rPr>
          <w:rStyle w:val="FootnoteReference"/>
        </w:rPr>
        <w:footnoteReference w:id="172"/>
      </w:r>
      <w:r>
        <w:t xml:space="preserve"> </w:t>
      </w:r>
      <w:commentRangeEnd w:id="398"/>
      <w:r w:rsidR="00F2540D">
        <w:rPr>
          <w:rStyle w:val="CommentReference"/>
        </w:rPr>
        <w:commentReference w:id="398"/>
      </w:r>
      <w:r>
        <w:t xml:space="preserve">In 2020, </w:t>
      </w:r>
      <w:commentRangeStart w:id="400"/>
      <w:r>
        <w:t>they held both chambers with supermajorities, but there was a Republican governor.</w:t>
      </w:r>
      <w:r w:rsidR="00CA710C" w:rsidRPr="00CC0F02">
        <w:rPr>
          <w:rStyle w:val="FootnoteReference"/>
        </w:rPr>
        <w:footnoteReference w:id="173"/>
      </w:r>
      <w:r>
        <w:t xml:space="preserve"> </w:t>
      </w:r>
      <w:commentRangeEnd w:id="400"/>
      <w:r w:rsidR="00F2540D">
        <w:rPr>
          <w:rStyle w:val="CommentReference"/>
        </w:rPr>
        <w:commentReference w:id="400"/>
      </w:r>
      <w:r>
        <w:t xml:space="preserve">After </w:t>
      </w:r>
      <w:commentRangeStart w:id="403"/>
      <w:r>
        <w:t>the Democratic legislature passed a map, the Republican governor vetoed the map, but that veto was overridden.</w:t>
      </w:r>
      <w:r w:rsidR="00CA710C" w:rsidRPr="00CC0F02">
        <w:rPr>
          <w:rStyle w:val="FootnoteReference"/>
        </w:rPr>
        <w:footnoteReference w:id="174"/>
      </w:r>
      <w:r>
        <w:t xml:space="preserve"> </w:t>
      </w:r>
      <w:commentRangeEnd w:id="403"/>
      <w:r w:rsidR="00F2540D">
        <w:rPr>
          <w:rStyle w:val="CommentReference"/>
        </w:rPr>
        <w:commentReference w:id="403"/>
      </w:r>
      <w:r>
        <w:t>Republicans filed a lawsuit against the state.</w:t>
      </w:r>
      <w:r w:rsidRPr="00CC0F02">
        <w:rPr>
          <w:rStyle w:val="FootnoteReference"/>
        </w:rPr>
        <w:footnoteReference w:id="175"/>
      </w:r>
      <w:r>
        <w:t xml:space="preserve"> </w:t>
      </w:r>
    </w:p>
    <w:p w14:paraId="47E0B1D4" w14:textId="67357764" w:rsidR="00BA783D" w:rsidRDefault="00BA783D" w:rsidP="00754A16">
      <w:pPr>
        <w:spacing w:line="480" w:lineRule="auto"/>
      </w:pPr>
      <w:commentRangeStart w:id="406"/>
      <w:r>
        <w:t>The state court heard testimony and fact-</w:t>
      </w:r>
      <w:r w:rsidRPr="00355298">
        <w:t xml:space="preserve">finding. </w:t>
      </w:r>
      <w:r>
        <w:t>T</w:t>
      </w:r>
      <w:r w:rsidRPr="00355298">
        <w:t>he court found that the map was an extreme gerrymander that subordinated constitutional criteria</w:t>
      </w:r>
      <w:r w:rsidRPr="006531A8">
        <w:t xml:space="preserve"> to political considerations</w:t>
      </w:r>
      <w:r>
        <w:t>. It found that it was an “</w:t>
      </w:r>
      <w:r w:rsidRPr="006531A8">
        <w:t>outlier</w:t>
      </w:r>
      <w:r>
        <w:t xml:space="preserve">” compared to neutrally drawn maps. </w:t>
      </w:r>
      <w:r w:rsidR="00D9521B">
        <w:t>T</w:t>
      </w:r>
      <w:r>
        <w:t xml:space="preserve">here is no explicit provision in the Maryland </w:t>
      </w:r>
      <w:r w:rsidRPr="002F7E18">
        <w:t xml:space="preserve">constitution concerning partisanship in the context of Congressional districting. The </w:t>
      </w:r>
      <w:r>
        <w:t>Maryland</w:t>
      </w:r>
      <w:r w:rsidRPr="002F7E18">
        <w:t xml:space="preserve"> Supreme Court, like these other courts, found indirect language in its constitution that it interpreted as a prohibition on egregious partisan gerrymandering.</w:t>
      </w:r>
      <w:commentRangeEnd w:id="406"/>
      <w:r w:rsidR="00F2540D">
        <w:rPr>
          <w:rStyle w:val="CommentReference"/>
        </w:rPr>
        <w:commentReference w:id="406"/>
      </w:r>
      <w:r w:rsidRPr="002F7E18">
        <w:t xml:space="preserve"> The</w:t>
      </w:r>
      <w:r>
        <w:t xml:space="preserve"> court stated that “[o]</w:t>
      </w:r>
      <w:proofErr w:type="spellStart"/>
      <w:r w:rsidRPr="000A0124">
        <w:t>ur</w:t>
      </w:r>
      <w:proofErr w:type="spellEnd"/>
      <w:r w:rsidRPr="000A0124">
        <w:t xml:space="preserve"> jurisprudence in Maryland indicates that the Free Elections Clause has been broadly interpreted to apply to legislation that infringes upon the right of political participation by citizens of the State</w:t>
      </w:r>
      <w:proofErr w:type="gramStart"/>
      <w:r>
        <w:t>”,</w:t>
      </w:r>
      <w:proofErr w:type="gramEnd"/>
      <w:r>
        <w:t xml:space="preserve"> including congressional redistricting.</w:t>
      </w:r>
      <w:r w:rsidR="00F2540D" w:rsidRPr="00CC0F02">
        <w:rPr>
          <w:rStyle w:val="FootnoteReference"/>
        </w:rPr>
        <w:footnoteReference w:id="176"/>
      </w:r>
    </w:p>
    <w:p w14:paraId="1212EBDC" w14:textId="2D27AA96" w:rsidR="00BA783D" w:rsidRDefault="00BA783D" w:rsidP="00754A16">
      <w:pPr>
        <w:spacing w:line="480" w:lineRule="auto"/>
      </w:pPr>
      <w:r>
        <w:t xml:space="preserve">Maryland’s outcome differs from that of </w:t>
      </w:r>
      <w:r w:rsidR="00D9521B">
        <w:t>other states</w:t>
      </w:r>
      <w:r>
        <w:t xml:space="preserve">. </w:t>
      </w:r>
      <w:commentRangeStart w:id="407"/>
      <w:r w:rsidR="00D9521B">
        <w:t>T</w:t>
      </w:r>
      <w:r>
        <w:t xml:space="preserve">hough the state courts allowed </w:t>
      </w:r>
      <w:r w:rsidRPr="00AC42C3">
        <w:t>the legislature an opportunity to enact a legal map, the court itself ended up crafting the remedy.</w:t>
      </w:r>
      <w:r w:rsidR="00FF3E71" w:rsidRPr="00CC0F02">
        <w:rPr>
          <w:rStyle w:val="FootnoteReference"/>
        </w:rPr>
        <w:footnoteReference w:id="177"/>
      </w:r>
      <w:r w:rsidRPr="00AC42C3">
        <w:t xml:space="preserve"> </w:t>
      </w:r>
      <w:commentRangeEnd w:id="407"/>
      <w:r w:rsidR="00F2540D">
        <w:rPr>
          <w:rStyle w:val="CommentReference"/>
        </w:rPr>
        <w:commentReference w:id="407"/>
      </w:r>
      <w:r w:rsidRPr="00AC42C3">
        <w:t>I</w:t>
      </w:r>
      <w:commentRangeStart w:id="408"/>
      <w:r w:rsidRPr="00AC42C3">
        <w:t xml:space="preserve">n Maryland, the legislature took the opportunity to draw a new map that met the approval of both </w:t>
      </w:r>
      <w:r w:rsidRPr="00AC42C3">
        <w:lastRenderedPageBreak/>
        <w:t>the governor and the state c</w:t>
      </w:r>
      <w:r>
        <w:t>ourt.</w:t>
      </w:r>
      <w:commentRangeEnd w:id="408"/>
      <w:r w:rsidR="00F2540D">
        <w:rPr>
          <w:rStyle w:val="CommentReference"/>
        </w:rPr>
        <w:commentReference w:id="408"/>
      </w:r>
      <w:r w:rsidR="00E16E31" w:rsidRPr="00CC0F02">
        <w:rPr>
          <w:rStyle w:val="FootnoteReference"/>
        </w:rPr>
        <w:footnoteReference w:id="178"/>
      </w:r>
    </w:p>
    <w:p w14:paraId="7A1FD50A" w14:textId="77777777" w:rsidR="00A94974" w:rsidRDefault="00A94974" w:rsidP="00754A16">
      <w:pPr>
        <w:pStyle w:val="Heading4"/>
        <w:spacing w:line="480" w:lineRule="auto"/>
      </w:pPr>
      <w:r>
        <w:t>North Carolina</w:t>
      </w:r>
    </w:p>
    <w:p w14:paraId="3AE8ECEC" w14:textId="2518271B" w:rsidR="00381EEA" w:rsidRDefault="009B7459" w:rsidP="00754A16">
      <w:pPr>
        <w:spacing w:line="480" w:lineRule="auto"/>
      </w:pPr>
      <w:r>
        <w:t>North Carolina does not have direct language in its constitution that prohibits the legislature from drawing a partisan gerrymandering</w:t>
      </w:r>
      <w:r w:rsidR="00571CE6">
        <w:t xml:space="preserve"> but </w:t>
      </w:r>
      <w:commentRangeStart w:id="409"/>
      <w:r w:rsidR="00571CE6">
        <w:t xml:space="preserve">does have provisions </w:t>
      </w:r>
      <w:r w:rsidR="000D29AE">
        <w:t xml:space="preserve">promoting voting rights </w:t>
      </w:r>
      <w:r w:rsidR="00571CE6">
        <w:t xml:space="preserve">that can be interpreted to </w:t>
      </w:r>
      <w:r w:rsidR="00571CE6" w:rsidRPr="0073698D">
        <w:t xml:space="preserve">prohibit </w:t>
      </w:r>
      <w:r w:rsidR="000D29AE">
        <w:t>gerrymandering</w:t>
      </w:r>
      <w:r>
        <w:t>.</w:t>
      </w:r>
      <w:r w:rsidR="0074401D" w:rsidRPr="00CC0F02">
        <w:rPr>
          <w:rStyle w:val="FootnoteReference"/>
        </w:rPr>
        <w:footnoteReference w:id="179"/>
      </w:r>
      <w:r>
        <w:t xml:space="preserve"> </w:t>
      </w:r>
      <w:commentRangeEnd w:id="409"/>
      <w:r w:rsidR="00F2540D">
        <w:rPr>
          <w:rStyle w:val="CommentReference"/>
        </w:rPr>
        <w:commentReference w:id="409"/>
      </w:r>
      <w:commentRangeStart w:id="411"/>
      <w:r w:rsidR="00B20DAC">
        <w:t xml:space="preserve">North Carolina’s </w:t>
      </w:r>
      <w:r w:rsidR="009824F8">
        <w:t>redistricting process was controlled by Republicans for the entirety of the 2010 cycle.</w:t>
      </w:r>
      <w:r w:rsidR="001755B2" w:rsidRPr="00CC0F02">
        <w:rPr>
          <w:rStyle w:val="FootnoteReference"/>
        </w:rPr>
        <w:footnoteReference w:id="180"/>
      </w:r>
      <w:r w:rsidR="009824F8">
        <w:t xml:space="preserve"> </w:t>
      </w:r>
      <w:commentRangeEnd w:id="411"/>
      <w:r w:rsidR="00F2540D">
        <w:rPr>
          <w:rStyle w:val="CommentReference"/>
        </w:rPr>
        <w:commentReference w:id="411"/>
      </w:r>
      <w:r w:rsidR="009824F8">
        <w:t>The plan originally enacted at the decade’s dawn was struck down in federal court as a racial gerrymander</w:t>
      </w:r>
      <w:r w:rsidR="00E71D57">
        <w:t>.</w:t>
      </w:r>
      <w:r w:rsidR="00E71D57" w:rsidRPr="00CC0F02">
        <w:rPr>
          <w:rStyle w:val="FootnoteReference"/>
        </w:rPr>
        <w:footnoteReference w:id="181"/>
      </w:r>
      <w:r w:rsidR="00843D1B">
        <w:t xml:space="preserve"> </w:t>
      </w:r>
      <w:r w:rsidR="00BC3D9F">
        <w:t xml:space="preserve">In replacing that plan, the Legislature </w:t>
      </w:r>
      <w:commentRangeStart w:id="412"/>
      <w:r w:rsidR="00BC3D9F">
        <w:t xml:space="preserve">said it relied on partisanship as the predominant motivation </w:t>
      </w:r>
      <w:r w:rsidR="00E71D57">
        <w:t>for decisions about where to draw the lines.</w:t>
      </w:r>
      <w:r w:rsidR="003B0465" w:rsidRPr="00CC0F02">
        <w:rPr>
          <w:rStyle w:val="FootnoteReference"/>
        </w:rPr>
        <w:footnoteReference w:id="182"/>
      </w:r>
      <w:r w:rsidR="00E71D57">
        <w:t xml:space="preserve"> </w:t>
      </w:r>
      <w:commentRangeEnd w:id="412"/>
      <w:r w:rsidR="00F2540D">
        <w:rPr>
          <w:rStyle w:val="CommentReference"/>
        </w:rPr>
        <w:commentReference w:id="412"/>
      </w:r>
      <w:commentRangeStart w:id="413"/>
      <w:r w:rsidR="00E8257A">
        <w:t xml:space="preserve">Plaintiffs in </w:t>
      </w:r>
      <w:r w:rsidR="00E8257A" w:rsidRPr="0080356A">
        <w:rPr>
          <w:i/>
          <w:iCs/>
        </w:rPr>
        <w:t>Harper v. Lewis</w:t>
      </w:r>
      <w:r w:rsidR="00087650" w:rsidRPr="00CC0F02">
        <w:rPr>
          <w:rStyle w:val="FootnoteReference"/>
          <w:rPrChange w:id="414" w:author="Jonathan Cervas" w:date="2022-12-23T12:51:00Z">
            <w:rPr>
              <w:rStyle w:val="FootnoteReference"/>
              <w:i/>
              <w:iCs/>
            </w:rPr>
          </w:rPrChange>
        </w:rPr>
        <w:footnoteReference w:id="183"/>
      </w:r>
      <w:r w:rsidR="00E8257A">
        <w:t xml:space="preserve"> </w:t>
      </w:r>
      <w:commentRangeEnd w:id="413"/>
      <w:r w:rsidR="00F2540D">
        <w:rPr>
          <w:rStyle w:val="CommentReference"/>
        </w:rPr>
        <w:commentReference w:id="413"/>
      </w:r>
      <w:r w:rsidR="00E8257A">
        <w:t xml:space="preserve">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sidRPr="00CC0F02">
        <w:rPr>
          <w:rStyle w:val="FootnoteReference"/>
        </w:rPr>
        <w:footnoteReference w:id="184"/>
      </w:r>
      <w:r w:rsidR="00DD70D3" w:rsidRPr="00DD70D3">
        <w:t xml:space="preserve"> Equal Protection Clause,</w:t>
      </w:r>
      <w:r w:rsidR="005103E8" w:rsidRPr="00CC0F02">
        <w:rPr>
          <w:rStyle w:val="FootnoteReference"/>
        </w:rPr>
        <w:footnoteReference w:id="185"/>
      </w:r>
      <w:r w:rsidR="00DD70D3" w:rsidRPr="00DD70D3">
        <w:t xml:space="preserve"> and Freedom of Speech and Freedom of Assembly Clauses</w:t>
      </w:r>
      <w:r w:rsidR="008724EB">
        <w:t>.</w:t>
      </w:r>
      <w:r w:rsidR="001E1230" w:rsidRPr="00CC0F02">
        <w:rPr>
          <w:rStyle w:val="FootnoteReference"/>
        </w:rPr>
        <w:footnoteReference w:id="186"/>
      </w:r>
      <w:r w:rsidR="008724EB">
        <w:t xml:space="preserve"> </w:t>
      </w:r>
      <w:commentRangeStart w:id="415"/>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which</w:t>
      </w:r>
      <w:r w:rsidR="0076050D">
        <w:t xml:space="preserve"> partisanship did not predominate.</w:t>
      </w:r>
      <w:r w:rsidR="00E37EE2">
        <w:rPr>
          <w:rStyle w:val="FootnoteReference"/>
        </w:rPr>
        <w:footnoteReference w:id="187"/>
      </w:r>
      <w:r w:rsidR="0076050D">
        <w:t xml:space="preserve"> </w:t>
      </w:r>
      <w:commentRangeEnd w:id="415"/>
      <w:r w:rsidR="0089700B">
        <w:rPr>
          <w:rStyle w:val="CommentReference"/>
        </w:rPr>
        <w:commentReference w:id="415"/>
      </w:r>
      <w:r w:rsidR="005A7DDC">
        <w:t>T</w:t>
      </w:r>
      <w:commentRangeStart w:id="416"/>
      <w:r w:rsidR="005A7DDC">
        <w:t xml:space="preserve">he new </w:t>
      </w:r>
      <w:r w:rsidR="0076050D">
        <w:t xml:space="preserve">map prepared by the </w:t>
      </w:r>
      <w:r w:rsidR="007D58B3">
        <w:t xml:space="preserve">General </w:t>
      </w:r>
      <w:r w:rsidR="007D58B3">
        <w:lastRenderedPageBreak/>
        <w:t>Assembly</w:t>
      </w:r>
      <w:r w:rsidR="0076050D">
        <w:t xml:space="preserve"> resulted in </w:t>
      </w:r>
      <w:r w:rsidR="00D520C7">
        <w:t>five</w:t>
      </w:r>
      <w:r w:rsidR="0076050D">
        <w:t xml:space="preserve"> Democratic members being elected, out of </w:t>
      </w:r>
      <w:r w:rsidR="0089700B">
        <w:t>thirteen</w:t>
      </w:r>
      <w:r w:rsidR="00A92F2E">
        <w:t>.</w:t>
      </w:r>
      <w:r w:rsidR="00A3036A">
        <w:rPr>
          <w:rStyle w:val="FootnoteReference"/>
        </w:rPr>
        <w:footnoteReference w:id="188"/>
      </w:r>
      <w:r w:rsidR="00A92F2E">
        <w:t xml:space="preserve"> In the previous </w:t>
      </w:r>
      <w:r w:rsidR="00785BA7">
        <w:t xml:space="preserve">election, Democrats only held three of the </w:t>
      </w:r>
      <w:r w:rsidR="0089700B">
        <w:t xml:space="preserve">thirteen </w:t>
      </w:r>
      <w:r w:rsidR="00785BA7">
        <w:t xml:space="preserve">seats in </w:t>
      </w:r>
      <w:r w:rsidR="009A1340">
        <w:t>C</w:t>
      </w:r>
      <w:r w:rsidR="00785BA7">
        <w:t>ongress.</w:t>
      </w:r>
      <w:commentRangeEnd w:id="416"/>
      <w:r w:rsidR="0089700B">
        <w:rPr>
          <w:rStyle w:val="CommentReference"/>
        </w:rPr>
        <w:commentReference w:id="416"/>
      </w:r>
      <w:r w:rsidR="00293A09">
        <w:rPr>
          <w:rStyle w:val="FootnoteReference"/>
        </w:rPr>
        <w:footnoteReference w:id="189"/>
      </w:r>
    </w:p>
    <w:p w14:paraId="2BD001B5" w14:textId="40046928" w:rsidR="00A94974" w:rsidRDefault="00330E44" w:rsidP="00754A16">
      <w:pPr>
        <w:spacing w:line="480" w:lineRule="auto"/>
      </w:pPr>
      <w:commentRangeStart w:id="419"/>
      <w:r>
        <w:t>In the 2020 cycle, the Republican legislature maintained its control over redistricting.</w:t>
      </w:r>
      <w:ins w:id="420" w:author="Jonathan Cervas" w:date="2022-12-23T13:23:00Z">
        <w:r w:rsidR="00591AEC">
          <w:rPr>
            <w:rStyle w:val="FootnoteReference"/>
          </w:rPr>
          <w:footnoteReference w:id="190"/>
        </w:r>
      </w:ins>
      <w:r>
        <w:t xml:space="preserve"> </w:t>
      </w:r>
      <w:commentRangeEnd w:id="419"/>
      <w:r w:rsidR="0089700B">
        <w:rPr>
          <w:rStyle w:val="CommentReference"/>
        </w:rPr>
        <w:commentReference w:id="419"/>
      </w:r>
      <w:r>
        <w:t>T</w:t>
      </w:r>
      <w:commentRangeStart w:id="423"/>
      <w:r>
        <w:t>he governor, who is a Democrat, has no ability to veto a map based on state law.</w:t>
      </w:r>
      <w:commentRangeEnd w:id="423"/>
      <w:r w:rsidR="0089700B">
        <w:rPr>
          <w:rStyle w:val="CommentReference"/>
        </w:rPr>
        <w:commentReference w:id="423"/>
      </w:r>
      <w:r w:rsidR="00C140EB">
        <w:rPr>
          <w:rStyle w:val="FootnoteReference"/>
        </w:rPr>
        <w:footnoteReference w:id="191"/>
      </w:r>
      <w:r>
        <w:t xml:space="preserve"> </w:t>
      </w:r>
      <w:r w:rsidR="0088792D">
        <w:t>The map enacted by the legislature was challenged in state court.</w:t>
      </w:r>
      <w:r w:rsidR="0088792D" w:rsidRPr="00CC0F02">
        <w:rPr>
          <w:rStyle w:val="FootnoteReference"/>
        </w:rPr>
        <w:footnoteReference w:id="192"/>
      </w:r>
      <w:r w:rsidR="0088792D">
        <w:t xml:space="preserve"> </w:t>
      </w:r>
      <w:r w:rsidR="002E157B">
        <w:t>T</w:t>
      </w:r>
      <w:commentRangeStart w:id="424"/>
      <w:r w:rsidR="002E157B">
        <w:t xml:space="preserve">he court again said that partisan gerrymandering was prohibited </w:t>
      </w:r>
      <w:r w:rsidR="00A84929">
        <w:t>by the state constitution.</w:t>
      </w:r>
      <w:r w:rsidR="008374CE">
        <w:rPr>
          <w:rStyle w:val="FootnoteReference"/>
        </w:rPr>
        <w:footnoteReference w:id="193"/>
      </w:r>
      <w:r w:rsidR="00571CE6">
        <w:t xml:space="preserve"> </w:t>
      </w:r>
      <w:commentRangeEnd w:id="424"/>
      <w:r w:rsidR="0089700B">
        <w:rPr>
          <w:rStyle w:val="CommentReference"/>
        </w:rPr>
        <w:commentReference w:id="424"/>
      </w:r>
      <w:r w:rsidR="00571CE6">
        <w:t>The court ruled that “</w:t>
      </w:r>
      <w:r w:rsidR="00571CE6" w:rsidRPr="00571CE6">
        <w:t>constitution’s Declaration of Rights guarantees the equal power of each person’s voice in our government through voting in elections that matter.</w:t>
      </w:r>
      <w:r w:rsidR="00571CE6">
        <w:t>”</w:t>
      </w:r>
      <w:r w:rsidR="00571CE6" w:rsidRPr="00CC0F02">
        <w:rPr>
          <w:rStyle w:val="FootnoteReference"/>
        </w:rPr>
        <w:footnoteReference w:id="194"/>
      </w:r>
      <w:r w:rsidR="00C4392C">
        <w:t xml:space="preserve"> </w:t>
      </w:r>
      <w:commentRangeStart w:id="425"/>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r w:rsidR="0089700B">
        <w:t xml:space="preserve">to </w:t>
      </w:r>
      <w:r w:rsidR="00A73DE6">
        <w:t>the lower</w:t>
      </w:r>
      <w:r w:rsidR="00C057A8" w:rsidRPr="00C057A8">
        <w:t xml:space="preserve"> court to oversee the redrawing of the maps by the General Assembly</w:t>
      </w:r>
      <w:r w:rsidR="00A73DE6">
        <w:t>.</w:t>
      </w:r>
      <w:r w:rsidR="00F26B7B">
        <w:rPr>
          <w:rStyle w:val="FootnoteReference"/>
        </w:rPr>
        <w:footnoteReference w:id="195"/>
      </w:r>
      <w:r w:rsidR="00A73DE6">
        <w:t xml:space="preserve"> </w:t>
      </w:r>
      <w:commentRangeEnd w:id="425"/>
      <w:r w:rsidR="0089700B">
        <w:rPr>
          <w:rStyle w:val="CommentReference"/>
        </w:rPr>
        <w:commentReference w:id="425"/>
      </w:r>
      <w:r w:rsidR="00A73DE6">
        <w:t>W</w:t>
      </w:r>
      <w:commentRangeStart w:id="426"/>
      <w:r w:rsidR="00A73DE6">
        <w:t>hen the General Assembly failed to enact a legal map, the court appointed four special masters to oversee the drawing of a map.</w:t>
      </w:r>
      <w:ins w:id="427" w:author="Jonathan Cervas" w:date="2022-12-24T10:58:00Z">
        <w:r w:rsidR="00D737E4">
          <w:rPr>
            <w:rStyle w:val="FootnoteReference"/>
          </w:rPr>
          <w:footnoteReference w:id="196"/>
        </w:r>
      </w:ins>
      <w:r w:rsidR="005A7DDC">
        <w:t xml:space="preserve"> </w:t>
      </w:r>
      <w:commentRangeEnd w:id="426"/>
      <w:r w:rsidR="003D09A0">
        <w:rPr>
          <w:rStyle w:val="CommentReference"/>
        </w:rPr>
        <w:commentReference w:id="426"/>
      </w:r>
      <w:r w:rsidR="005A7DDC" w:rsidRPr="00F037A7">
        <w:rPr>
          <w:bCs/>
        </w:rPr>
        <w:t>They in turn brought in a technical consultant.</w:t>
      </w:r>
      <w:r w:rsidR="009E3C53" w:rsidRPr="00CC0F02">
        <w:rPr>
          <w:rStyle w:val="FootnoteReference"/>
        </w:rPr>
        <w:footnoteReference w:id="197"/>
      </w:r>
      <w:r w:rsidR="00A73DE6">
        <w:t xml:space="preserve"> </w:t>
      </w:r>
      <w:commentRangeStart w:id="428"/>
      <w:r w:rsidR="00A73DE6">
        <w:t xml:space="preserve">The court eventually chose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commentRangeEnd w:id="428"/>
      <w:r w:rsidR="003D09A0">
        <w:rPr>
          <w:rStyle w:val="CommentReference"/>
        </w:rPr>
        <w:commentReference w:id="428"/>
      </w:r>
      <w:r w:rsidR="00315DD6">
        <w:rPr>
          <w:rStyle w:val="FootnoteReference"/>
        </w:rPr>
        <w:footnoteReference w:id="198"/>
      </w:r>
    </w:p>
    <w:p w14:paraId="1AE95FE7" w14:textId="66595845" w:rsidR="00A94974" w:rsidRPr="00F037A7" w:rsidRDefault="00971BAC" w:rsidP="00754A16">
      <w:pPr>
        <w:pStyle w:val="Heading3"/>
        <w:spacing w:line="480" w:lineRule="auto"/>
      </w:pPr>
      <w:bookmarkStart w:id="429" w:name="_Toc120524251"/>
      <w:bookmarkStart w:id="430" w:name="_Toc120524252"/>
      <w:bookmarkStart w:id="431" w:name="_Toc120524253"/>
      <w:bookmarkStart w:id="432" w:name="_Toc120524254"/>
      <w:bookmarkStart w:id="433" w:name="_Toc120524255"/>
      <w:bookmarkStart w:id="434" w:name="_Toc122821269"/>
      <w:bookmarkEnd w:id="429"/>
      <w:bookmarkEnd w:id="430"/>
      <w:bookmarkEnd w:id="431"/>
      <w:bookmarkEnd w:id="432"/>
      <w:bookmarkEnd w:id="433"/>
      <w:r w:rsidRPr="00F037A7">
        <w:lastRenderedPageBreak/>
        <w:t xml:space="preserve">Cases </w:t>
      </w:r>
      <w:r w:rsidR="00473F7B" w:rsidRPr="00F037A7">
        <w:t xml:space="preserve">challenging partisan gerrymandering </w:t>
      </w:r>
      <w:r w:rsidR="00867395" w:rsidRPr="00F037A7">
        <w:t>where there is direct constitutional language prohibiting partisan gerrymandering</w:t>
      </w:r>
      <w:bookmarkEnd w:id="434"/>
    </w:p>
    <w:p w14:paraId="7E13413A" w14:textId="2D8A0F7D" w:rsidR="00A94974" w:rsidRDefault="00A94974" w:rsidP="00754A16">
      <w:pPr>
        <w:pStyle w:val="Heading4"/>
        <w:spacing w:line="480" w:lineRule="auto"/>
      </w:pPr>
      <w:r>
        <w:t>New York</w:t>
      </w:r>
    </w:p>
    <w:p w14:paraId="51AA5B20" w14:textId="4F8761CF" w:rsidR="00CE576F" w:rsidRDefault="003034D6" w:rsidP="00754A16">
      <w:pPr>
        <w:spacing w:line="480" w:lineRule="auto"/>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commentRangeStart w:id="435"/>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5F53C0">
        <w:rPr>
          <w:rStyle w:val="FootnoteReference"/>
        </w:rPr>
        <w:footnoteReference w:id="199"/>
      </w:r>
      <w:r w:rsidR="00752D69">
        <w:t xml:space="preserve"> </w:t>
      </w:r>
      <w:commentRangeEnd w:id="435"/>
      <w:r w:rsidR="00F01B36">
        <w:rPr>
          <w:rStyle w:val="CommentReference"/>
        </w:rPr>
        <w:commentReference w:id="435"/>
      </w:r>
      <w:r w:rsidR="00867395">
        <w:t>T</w:t>
      </w:r>
      <w:commentRangeStart w:id="436"/>
      <w:r w:rsidR="00323194">
        <w:t xml:space="preserve">he legislature failed to pass a map and federal courts </w:t>
      </w:r>
      <w:r w:rsidR="005712C9">
        <w:t>implemented a map.</w:t>
      </w:r>
      <w:r w:rsidR="003A2A93">
        <w:rPr>
          <w:rStyle w:val="FootnoteReference"/>
        </w:rPr>
        <w:footnoteReference w:id="200"/>
      </w:r>
      <w:r w:rsidR="009C1229">
        <w:t xml:space="preserve"> In 2014, </w:t>
      </w:r>
      <w:r w:rsidR="009C1229" w:rsidRPr="00EB6571">
        <w:t>voters placed new restrictions on congressional redistricting</w:t>
      </w:r>
      <w:r w:rsidR="00614A27" w:rsidRPr="00EB6571">
        <w:t>.</w:t>
      </w:r>
      <w:r w:rsidR="00F35F2E">
        <w:rPr>
          <w:rStyle w:val="FootnoteReference"/>
        </w:rPr>
        <w:footnoteReference w:id="201"/>
      </w:r>
      <w:r w:rsidR="00614A27" w:rsidRPr="00EB6571">
        <w:t xml:space="preserve"> </w:t>
      </w:r>
      <w:commentRangeEnd w:id="436"/>
      <w:r w:rsidR="00F01B36">
        <w:rPr>
          <w:rStyle w:val="CommentReference"/>
        </w:rPr>
        <w:commentReference w:id="436"/>
      </w:r>
      <w:r w:rsidR="00614A27" w:rsidRPr="00EB6571">
        <w:t xml:space="preserve">Language </w:t>
      </w:r>
      <w:r w:rsidR="009E3C53" w:rsidRPr="00EB6571">
        <w:t xml:space="preserve">added to </w:t>
      </w:r>
      <w:r w:rsidR="00614A27" w:rsidRPr="00EB6571">
        <w:t>the constitution includes “</w:t>
      </w:r>
      <w:r w:rsidR="00F01B36">
        <w:t>[d]</w:t>
      </w:r>
      <w:proofErr w:type="spellStart"/>
      <w:r w:rsidR="00614A27" w:rsidRPr="00EB6571">
        <w:t>istricts</w:t>
      </w:r>
      <w:proofErr w:type="spellEnd"/>
      <w:r w:rsidR="00614A27" w:rsidRPr="00EB6571">
        <w:t xml:space="preserve"> shall not be drawn to discourage competition or for the purpose of favoring or disfavoring incumbents or other particular candidates or political parties.</w:t>
      </w:r>
      <w:r w:rsidR="003555C5" w:rsidRPr="00EB6571">
        <w:t>”</w:t>
      </w:r>
      <w:r w:rsidR="00A925F2" w:rsidRPr="00CC0F02">
        <w:rPr>
          <w:rStyle w:val="FootnoteReference"/>
        </w:rPr>
        <w:footnoteReference w:id="202"/>
      </w:r>
      <w:r w:rsidR="00266D7B" w:rsidRPr="00EB6571">
        <w:t xml:space="preserve"> </w:t>
      </w:r>
      <w:commentRangeStart w:id="437"/>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101492">
        <w:rPr>
          <w:rStyle w:val="FootnoteReference"/>
        </w:rPr>
        <w:footnoteReference w:id="203"/>
      </w:r>
      <w:r w:rsidR="007E0E59" w:rsidRPr="003063FC">
        <w:t xml:space="preserve"> The commission</w:t>
      </w:r>
      <w:r w:rsidR="008912E7" w:rsidRPr="003063FC">
        <w:t>’</w:t>
      </w:r>
      <w:r w:rsidR="007E0E59" w:rsidRPr="003063FC">
        <w:t>s composition, however, contained no tie-breaking mechanism</w:t>
      </w:r>
      <w:r w:rsidR="00CE576F" w:rsidRPr="003063FC">
        <w:t>.</w:t>
      </w:r>
      <w:r w:rsidR="000D00E0">
        <w:rPr>
          <w:rStyle w:val="FootnoteReference"/>
        </w:rPr>
        <w:footnoteReference w:id="204"/>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w:t>
      </w:r>
      <w:r w:rsidR="00CE576F">
        <w:lastRenderedPageBreak/>
        <w:t>by the legislature.</w:t>
      </w:r>
      <w:commentRangeEnd w:id="437"/>
      <w:r w:rsidR="00F01B36">
        <w:rPr>
          <w:rStyle w:val="CommentReference"/>
        </w:rPr>
        <w:commentReference w:id="437"/>
      </w:r>
      <w:r w:rsidR="005E2FD5">
        <w:rPr>
          <w:rStyle w:val="FootnoteReference"/>
        </w:rPr>
        <w:footnoteReference w:id="205"/>
      </w:r>
    </w:p>
    <w:p w14:paraId="1928E702" w14:textId="3331FA12" w:rsidR="003555C5" w:rsidRDefault="00CE576F" w:rsidP="00754A16">
      <w:pPr>
        <w:spacing w:line="480" w:lineRule="auto"/>
      </w:pPr>
      <w:commentRangeStart w:id="438"/>
      <w:r>
        <w:t xml:space="preserve">In the 2020 cycle, the </w:t>
      </w:r>
      <w:r w:rsidR="003959F9">
        <w:t>state government was under party control for the Democrats, including supermajorities in both chambers.</w:t>
      </w:r>
      <w:r w:rsidR="00EA3300">
        <w:rPr>
          <w:rStyle w:val="FootnoteReference"/>
        </w:rPr>
        <w:footnoteReference w:id="206"/>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A309E3">
        <w:rPr>
          <w:rStyle w:val="FootnoteReference"/>
        </w:rPr>
        <w:footnoteReference w:id="207"/>
      </w:r>
      <w:r w:rsidR="003959F9">
        <w:t xml:space="preserve"> </w:t>
      </w:r>
      <w:r w:rsidR="007018BC">
        <w:t>The commission failed to produce a map and the legislature enacted its own congressional map that was signed into law by the governor.</w:t>
      </w:r>
      <w:r w:rsidR="004A01D1">
        <w:rPr>
          <w:rStyle w:val="FootnoteReference"/>
        </w:rPr>
        <w:footnoteReference w:id="208"/>
      </w:r>
      <w:r w:rsidR="007018BC">
        <w:t xml:space="preserve"> This map was challenged in state court </w:t>
      </w:r>
      <w:r w:rsidR="00DA5EFB">
        <w:t>as having violated the 2014 constitutional amendments.</w:t>
      </w:r>
      <w:r w:rsidR="00C14E3C">
        <w:rPr>
          <w:rStyle w:val="FootnoteReference"/>
        </w:rPr>
        <w:footnoteReference w:id="209"/>
      </w:r>
      <w:r w:rsidR="00C64138">
        <w:t xml:space="preserve"> </w:t>
      </w:r>
      <w:r w:rsidR="009831A2" w:rsidRPr="009831A2">
        <w:t xml:space="preserve">In </w:t>
      </w:r>
      <w:proofErr w:type="spellStart"/>
      <w:r w:rsidR="009831A2" w:rsidRPr="009831A2">
        <w:rPr>
          <w:i/>
          <w:iCs/>
        </w:rPr>
        <w:t>Harkenrider</w:t>
      </w:r>
      <w:proofErr w:type="spellEnd"/>
      <w:r w:rsidR="009831A2" w:rsidRPr="009831A2">
        <w:rPr>
          <w:i/>
          <w:iCs/>
        </w:rPr>
        <w:t xml:space="preserve"> v. </w:t>
      </w:r>
      <w:proofErr w:type="spellStart"/>
      <w:r w:rsidR="009831A2" w:rsidRPr="009831A2">
        <w:rPr>
          <w:i/>
          <w:iCs/>
        </w:rPr>
        <w:t>Hochul</w:t>
      </w:r>
      <w:proofErr w:type="spellEnd"/>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commentRangeStart w:id="439"/>
      <w:r w:rsidR="009A550F">
        <w:rPr>
          <w:rStyle w:val="FootnoteReference"/>
        </w:rPr>
        <w:footnoteReference w:id="210"/>
      </w:r>
      <w:r w:rsidR="006E6B2F">
        <w:t xml:space="preserve"> </w:t>
      </w:r>
      <w:commentRangeEnd w:id="438"/>
      <w:r w:rsidR="00F01B36">
        <w:rPr>
          <w:rStyle w:val="CommentReference"/>
        </w:rPr>
        <w:commentReference w:id="438"/>
      </w:r>
      <w:commentRangeEnd w:id="439"/>
      <w:r w:rsidR="009A550F">
        <w:rPr>
          <w:rStyle w:val="CommentReference"/>
        </w:rPr>
        <w:commentReference w:id="439"/>
      </w:r>
      <w:r w:rsidR="006E6B2F" w:rsidRPr="006F5578">
        <w:t>“Contrary to the State respondents’ contentions, the detailed amendments leave no room for legislative discretion regarding the particulars of implementation; this is not a scenario where the Constitution fails to provide ‘specific guidance’ or is ‘</w:t>
      </w:r>
      <w:proofErr w:type="spellStart"/>
      <w:r w:rsidR="006E6B2F" w:rsidRPr="006F5578">
        <w:t>silen</w:t>
      </w:r>
      <w:proofErr w:type="spellEnd"/>
      <w:r w:rsidR="006E6B2F" w:rsidRPr="006F5578">
        <w:t>[t] on the issue[.]’”</w:t>
      </w:r>
      <w:r w:rsidR="006E6B2F" w:rsidRPr="00CC0F02">
        <w:rPr>
          <w:rStyle w:val="FootnoteReference"/>
        </w:rPr>
        <w:footnoteReference w:id="211"/>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sidRPr="00CC0F02">
        <w:rPr>
          <w:rStyle w:val="FootnoteReference"/>
        </w:rPr>
        <w:footnoteReference w:id="212"/>
      </w:r>
      <w:r w:rsidR="00A95BC8">
        <w:t xml:space="preserve"> </w:t>
      </w:r>
      <w:r w:rsidR="00E67E72" w:rsidRPr="00E67E72">
        <w:t xml:space="preserve">Viewing the evidence in the light most favorable to petitioners and drawing every inference in their favor, there is a “valid line of reasoning and </w:t>
      </w:r>
      <w:r w:rsidR="00E67E72" w:rsidRPr="00E67E72">
        <w:lastRenderedPageBreak/>
        <w:t>permissible inferences” which could possibly lead [a] rational [factfinder] to the conclusion reached by the [factfinder] on the basis of the evidence presented at trial</w:t>
      </w:r>
      <w:r w:rsidR="00E67E72">
        <w:t>.</w:t>
      </w:r>
      <w:r w:rsidR="00E67E72" w:rsidRPr="00E67E72">
        <w:t>”</w:t>
      </w:r>
      <w:r w:rsidR="00E67E72" w:rsidRPr="00CC0F02">
        <w:rPr>
          <w:rStyle w:val="FootnoteReference"/>
        </w:rPr>
        <w:footnoteReference w:id="213"/>
      </w:r>
      <w:r w:rsidR="00E67E72" w:rsidRPr="00E67E72">
        <w:t xml:space="preserve"> </w:t>
      </w:r>
      <w:r w:rsidR="005B5222">
        <w:t>Moreover the court found that “</w:t>
      </w:r>
      <w:r w:rsidR="00F01B36">
        <w:t>[t]</w:t>
      </w:r>
      <w:r w:rsidR="005B5222" w:rsidRPr="005B5222">
        <w:t>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take into account the reduction in competitive districts.</w:t>
      </w:r>
      <w:r w:rsidR="005B5222">
        <w:t>”</w:t>
      </w:r>
      <w:r w:rsidR="005B5222" w:rsidRPr="00CC0F02">
        <w:rPr>
          <w:rStyle w:val="FootnoteReference"/>
        </w:rPr>
        <w:footnoteReference w:id="214"/>
      </w:r>
      <w:r w:rsidR="005B5222">
        <w:t xml:space="preserve"> </w:t>
      </w:r>
      <w:r w:rsidR="009D1A4B">
        <w:t>The court appointed a special master</w:t>
      </w:r>
      <w:r w:rsidR="00BB167F">
        <w:t xml:space="preserve"> who prepared the court remedial map.</w:t>
      </w:r>
      <w:r w:rsidR="00BB167F" w:rsidRPr="00CC0F02">
        <w:rPr>
          <w:rStyle w:val="FootnoteReference"/>
        </w:rPr>
        <w:footnoteReference w:id="215"/>
      </w:r>
    </w:p>
    <w:p w14:paraId="70F29E61" w14:textId="42AEB264" w:rsidR="00BE3B0D" w:rsidRDefault="00BE3B0D" w:rsidP="00754A16">
      <w:pPr>
        <w:pStyle w:val="Heading4"/>
        <w:spacing w:line="480" w:lineRule="auto"/>
      </w:pPr>
      <w:r>
        <w:t>Ohio</w:t>
      </w:r>
    </w:p>
    <w:p w14:paraId="42FE7767" w14:textId="25B081E5" w:rsidR="00B51773" w:rsidRDefault="00B51773" w:rsidP="00754A16">
      <w:pPr>
        <w:spacing w:line="480" w:lineRule="auto"/>
      </w:pPr>
      <w:r>
        <w:t>Ohio is perhaps the most complicated of all the cases we cover in this essay.</w:t>
      </w:r>
      <w:r w:rsidR="00752D69">
        <w:t xml:space="preserve"> </w:t>
      </w:r>
      <w:commentRangeStart w:id="440"/>
      <w:r w:rsidR="00BB4208">
        <w:t xml:space="preserve">While the primary body responsible for </w:t>
      </w:r>
      <w:r w:rsidR="00632B6E">
        <w:t>congressional redistricting is a political commission, in effect it can be bypassed by the legislature.</w:t>
      </w:r>
      <w:r w:rsidR="00BF2E90">
        <w:rPr>
          <w:rStyle w:val="FootnoteReference"/>
        </w:rPr>
        <w:footnoteReference w:id="216"/>
      </w:r>
      <w:r w:rsidR="00376557">
        <w:t xml:space="preserve"> </w:t>
      </w:r>
      <w:commentRangeEnd w:id="440"/>
      <w:r w:rsidR="00F01B36">
        <w:rPr>
          <w:rStyle w:val="CommentReference"/>
        </w:rPr>
        <w:commentReference w:id="440"/>
      </w:r>
      <w:r w:rsidR="00376557">
        <w:t>Indeed, as we will explain, this is what happened in the 2020 cycle.</w:t>
      </w:r>
    </w:p>
    <w:p w14:paraId="140B212E" w14:textId="02EFFFF2" w:rsidR="005E74B7" w:rsidRPr="00AA2F47" w:rsidRDefault="009B7909" w:rsidP="00754A16">
      <w:pPr>
        <w:spacing w:line="480" w:lineRule="auto"/>
      </w:pPr>
      <w:commentRangeStart w:id="441"/>
      <w:r>
        <w:t xml:space="preserve">Like New York, Ohio voters passed a constitutional amendment </w:t>
      </w:r>
      <w:r w:rsidR="00764753">
        <w:t xml:space="preserve">in 2018 </w:t>
      </w:r>
      <w:r>
        <w:t>intended to take politics out of the process of congressional redistricting.</w:t>
      </w:r>
      <w:commentRangeEnd w:id="441"/>
      <w:r w:rsidR="00F01B36">
        <w:rPr>
          <w:rStyle w:val="CommentReference"/>
        </w:rPr>
        <w:commentReference w:id="441"/>
      </w:r>
      <w:r w:rsidR="00B66CE7">
        <w:rPr>
          <w:rStyle w:val="FootnoteReference"/>
        </w:rPr>
        <w:footnoteReference w:id="217"/>
      </w:r>
      <w:r>
        <w:t xml:space="preserve"> </w:t>
      </w:r>
      <w:r w:rsidR="00FD71EF">
        <w:t xml:space="preserve">The original jurisdiction to create a </w:t>
      </w:r>
      <w:r w:rsidR="00B62F0A">
        <w:t>congressional district plan resides with the general assembly.</w:t>
      </w:r>
      <w:r w:rsidR="00B62F0A" w:rsidRPr="00CC0F02">
        <w:rPr>
          <w:rStyle w:val="FootnoteReference"/>
        </w:rPr>
        <w:footnoteReference w:id="218"/>
      </w:r>
      <w:r w:rsidR="00B62F0A">
        <w:t xml:space="preserve"> </w:t>
      </w:r>
      <w:commentRangeStart w:id="442"/>
      <w:r w:rsidR="00B62F0A">
        <w:t xml:space="preserve">For a plan to go into effect for the entire decade, it must </w:t>
      </w:r>
      <w:r w:rsidR="00881685">
        <w:t xml:space="preserve">have an affirmative vote of three-fifths of the members of each house, including at least </w:t>
      </w:r>
      <w:r w:rsidR="00F01B36">
        <w:t xml:space="preserve">fifty </w:t>
      </w:r>
      <w:r w:rsidR="00303ADB">
        <w:t>percent</w:t>
      </w:r>
      <w:r w:rsidR="00881685">
        <w:t xml:space="preserve"> of each of the two largest parties.</w:t>
      </w:r>
      <w:commentRangeEnd w:id="442"/>
      <w:r w:rsidR="00303ADB">
        <w:rPr>
          <w:rStyle w:val="CommentReference"/>
        </w:rPr>
        <w:commentReference w:id="442"/>
      </w:r>
      <w:r w:rsidR="00245FFD">
        <w:rPr>
          <w:rStyle w:val="FootnoteReference"/>
        </w:rPr>
        <w:footnoteReference w:id="219"/>
      </w:r>
      <w:r w:rsidR="00AB29B3">
        <w:t xml:space="preserve"> </w:t>
      </w:r>
      <w:r w:rsidR="00375DA0">
        <w:t xml:space="preserve">If the legislature fails to get the </w:t>
      </w:r>
      <w:r w:rsidR="00375DA0">
        <w:lastRenderedPageBreak/>
        <w:t>necessary vote, a redistricting commission is formed consisting of several state officials.</w:t>
      </w:r>
      <w:r w:rsidR="00EC354A" w:rsidRPr="00CC0F02">
        <w:rPr>
          <w:rStyle w:val="FootnoteReference"/>
        </w:rPr>
        <w:footnoteReference w:id="220"/>
      </w:r>
      <w:r w:rsidR="00427371">
        <w:t xml:space="preserve"> </w:t>
      </w:r>
      <w:commentRangeStart w:id="443"/>
      <w:commentRangeStart w:id="444"/>
      <w:r w:rsidR="00427371" w:rsidRPr="008516B6">
        <w:rPr>
          <w:bCs/>
        </w:rPr>
        <w:t>For the commission map to be valid</w:t>
      </w:r>
      <w:r w:rsidR="00427371">
        <w:t xml:space="preserve">, </w:t>
      </w:r>
      <w:r w:rsidR="00583E55">
        <w:t xml:space="preserve">the commission vote must </w:t>
      </w:r>
      <w:r w:rsidR="00583E55" w:rsidRPr="00A52309">
        <w:t xml:space="preserve">include members of both major political parties. </w:t>
      </w:r>
      <w:commentRangeEnd w:id="443"/>
      <w:r w:rsidR="00303ADB">
        <w:rPr>
          <w:rStyle w:val="CommentReference"/>
        </w:rPr>
        <w:commentReference w:id="443"/>
      </w:r>
      <w:commentRangeEnd w:id="444"/>
      <w:r w:rsidR="000552D6">
        <w:rPr>
          <w:rStyle w:val="CommentReference"/>
        </w:rPr>
        <w:commentReference w:id="444"/>
      </w:r>
      <w:r w:rsidR="00583E55" w:rsidRPr="00A52309">
        <w:t xml:space="preserve">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CC0F02">
        <w:rPr>
          <w:rStyle w:val="FootnoteReference"/>
        </w:rPr>
        <w:footnoteReference w:id="221"/>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CC0F02">
        <w:rPr>
          <w:rStyle w:val="FootnoteReference"/>
        </w:rPr>
        <w:footnoteReference w:id="222"/>
      </w:r>
      <w:r w:rsidR="00A06A8C" w:rsidRPr="00A52309">
        <w:t xml:space="preserve"> </w:t>
      </w:r>
      <w:commentRangeStart w:id="445"/>
      <w:commentRangeStart w:id="446"/>
      <w:r w:rsidR="00A06A8C" w:rsidRPr="003D7183">
        <w:t>The plan is to remain in effect for four years.</w:t>
      </w:r>
      <w:commentRangeEnd w:id="445"/>
      <w:r w:rsidR="00303ADB">
        <w:rPr>
          <w:rStyle w:val="CommentReference"/>
        </w:rPr>
        <w:commentReference w:id="445"/>
      </w:r>
      <w:commentRangeEnd w:id="446"/>
      <w:r w:rsidR="000552D6">
        <w:rPr>
          <w:rStyle w:val="CommentReference"/>
        </w:rPr>
        <w:commentReference w:id="446"/>
      </w:r>
      <w:r w:rsidR="000552D6">
        <w:rPr>
          <w:rStyle w:val="FootnoteReference"/>
        </w:rPr>
        <w:footnoteReference w:id="223"/>
      </w:r>
      <w:r w:rsidR="00A06A8C" w:rsidRPr="003D7183">
        <w:t xml:space="preserve">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CC0F02">
        <w:rPr>
          <w:rStyle w:val="FootnoteReference"/>
        </w:rPr>
        <w:footnoteReference w:id="224"/>
      </w:r>
      <w:r w:rsidR="00B12919" w:rsidRPr="00A52309">
        <w:t xml:space="preserve"> </w:t>
      </w:r>
    </w:p>
    <w:p w14:paraId="1E6D01ED" w14:textId="0AD6375D" w:rsidR="002845C9" w:rsidRDefault="00C55429" w:rsidP="00754A16">
      <w:pPr>
        <w:spacing w:line="480" w:lineRule="auto"/>
      </w:pPr>
      <w:r w:rsidRPr="00AA2F47">
        <w:t xml:space="preserve">The process for </w:t>
      </w:r>
      <w:r w:rsidR="000D0438" w:rsidRPr="00AA2F47">
        <w:t xml:space="preserve">drawing new congressional districts in Ohio had a rocky start for Ohio. </w:t>
      </w:r>
      <w:commentRangeStart w:id="447"/>
      <w:r w:rsidR="000D0438" w:rsidRPr="00AA2F47">
        <w:t>Delayed census data pushed against deadlines laid out in the state constitution.</w:t>
      </w:r>
      <w:r w:rsidR="00352A80">
        <w:rPr>
          <w:rStyle w:val="FootnoteReference"/>
        </w:rPr>
        <w:footnoteReference w:id="225"/>
      </w:r>
      <w:r w:rsidR="000D0438" w:rsidRPr="00AA2F47">
        <w:t xml:space="preserve"> </w:t>
      </w:r>
      <w:r w:rsidR="00E910AE" w:rsidRPr="00AA2F47">
        <w:t xml:space="preserve">The legislature failed to meet its first deadline for the legislature to pass a bipartisan map, with </w:t>
      </w:r>
      <w:r w:rsidR="00D93F96" w:rsidRPr="00AA2F47">
        <w:t>responsibility shifting to the commission.</w:t>
      </w:r>
      <w:r w:rsidR="00832E8C">
        <w:rPr>
          <w:rStyle w:val="FootnoteReference"/>
        </w:rPr>
        <w:footnoteReference w:id="226"/>
      </w:r>
      <w:r w:rsidR="00D93F96" w:rsidRPr="00AA2F47">
        <w:t xml:space="preserve">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w:t>
      </w:r>
      <w:commentRangeEnd w:id="447"/>
      <w:r w:rsidR="00303ADB">
        <w:rPr>
          <w:rStyle w:val="CommentReference"/>
        </w:rPr>
        <w:commentReference w:id="447"/>
      </w:r>
      <w:r w:rsidR="004E6EFA">
        <w:rPr>
          <w:rStyle w:val="FootnoteReference"/>
        </w:rPr>
        <w:footnoteReference w:id="227"/>
      </w:r>
      <w:r w:rsidR="00A41456" w:rsidRPr="00C16B64">
        <w:t xml:space="preserve"> </w:t>
      </w:r>
      <w:r w:rsidR="00C2214A" w:rsidRPr="00C16B64">
        <w:t>The map passed there</w:t>
      </w:r>
      <w:r w:rsidR="000078EA" w:rsidRPr="00C16B64">
        <w:t xml:space="preserve"> </w:t>
      </w:r>
      <w:r w:rsidR="00427371" w:rsidRPr="00C16B64">
        <w:t xml:space="preserve">was </w:t>
      </w:r>
      <w:r w:rsidR="000078EA" w:rsidRPr="00C16B64">
        <w:t xml:space="preserve">on a party-line vote, </w:t>
      </w:r>
      <w:r w:rsidR="000078EA" w:rsidRPr="00C16B64">
        <w:lastRenderedPageBreak/>
        <w:t xml:space="preserve">meaning </w:t>
      </w:r>
      <w:r w:rsidR="00427371" w:rsidRPr="00C16B64">
        <w:t xml:space="preserve">it </w:t>
      </w:r>
      <w:r w:rsidR="000078EA" w:rsidRPr="00C16B64">
        <w:t>would</w:t>
      </w:r>
      <w:r w:rsidR="000078EA">
        <w:t xml:space="preserve"> only be in effect for four years. This plan was challenged in state court</w:t>
      </w:r>
      <w:r w:rsidR="00E85CF1">
        <w:t>.</w:t>
      </w:r>
      <w:r w:rsidR="00D927FC" w:rsidRPr="00CC0F02">
        <w:rPr>
          <w:rStyle w:val="FootnoteReference"/>
        </w:rPr>
        <w:footnoteReference w:id="228"/>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sidRPr="00CC0F02">
        <w:rPr>
          <w:rStyle w:val="FootnoteReference"/>
        </w:rPr>
        <w:footnoteReference w:id="229"/>
      </w:r>
      <w:r w:rsidR="00CC0536">
        <w:t xml:space="preserve"> </w:t>
      </w:r>
    </w:p>
    <w:p w14:paraId="4A943B1B" w14:textId="5875D263" w:rsidR="007361B8" w:rsidRDefault="009E09F8" w:rsidP="00754A16">
      <w:pPr>
        <w:spacing w:line="480" w:lineRule="auto"/>
      </w:pPr>
      <w:commentRangeStart w:id="448"/>
      <w:r>
        <w:t xml:space="preserve">With the map it enacted now ruled unconstitutional, the </w:t>
      </w:r>
      <w:r w:rsidR="00303ADB">
        <w:t>G</w:t>
      </w:r>
      <w:r>
        <w:t xml:space="preserve">eneral </w:t>
      </w:r>
      <w:r w:rsidR="00303ADB">
        <w:t>A</w:t>
      </w:r>
      <w:r>
        <w:t xml:space="preserve">ssembly </w:t>
      </w:r>
      <w:r w:rsidR="00EA1D61">
        <w:t>was allowed to submit a new map.</w:t>
      </w:r>
      <w:r w:rsidR="0012473B">
        <w:rPr>
          <w:rStyle w:val="FootnoteReference"/>
        </w:rPr>
        <w:footnoteReference w:id="230"/>
      </w:r>
      <w:r w:rsidR="00EA1D61">
        <w:t xml:space="preserve"> Instead, they gave authority to produce a plan back to the commission.</w:t>
      </w:r>
      <w:r w:rsidR="0012473B">
        <w:rPr>
          <w:rStyle w:val="FootnoteReference"/>
        </w:rPr>
        <w:footnoteReference w:id="231"/>
      </w:r>
      <w:r w:rsidR="00EA1D61">
        <w:t xml:space="preserve">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commentRangeEnd w:id="448"/>
      <w:r w:rsidR="00303ADB">
        <w:rPr>
          <w:rStyle w:val="CommentReference"/>
        </w:rPr>
        <w:commentReference w:id="448"/>
      </w:r>
      <w:r w:rsidR="00717BB4">
        <w:rPr>
          <w:rStyle w:val="FootnoteReference"/>
        </w:rPr>
        <w:footnoteReference w:id="232"/>
      </w:r>
      <w:r w:rsidR="00717BB4">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sidRPr="00CC0F02">
        <w:rPr>
          <w:rStyle w:val="FootnoteReference"/>
        </w:rPr>
        <w:footnoteReference w:id="233"/>
      </w:r>
      <w:r w:rsidR="0011289C">
        <w:t xml:space="preserve"> </w:t>
      </w:r>
      <w:commentRangeStart w:id="449"/>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BB5AD0">
        <w:rPr>
          <w:rStyle w:val="FootnoteReference"/>
        </w:rPr>
        <w:footnoteReference w:id="234"/>
      </w:r>
      <w:r w:rsidR="00223EE7">
        <w:t xml:space="preserve"> Th</w:t>
      </w:r>
      <w:r w:rsidR="00DC0B3B">
        <w:t>e</w:t>
      </w:r>
      <w:r w:rsidR="00223EE7">
        <w:t xml:space="preserve"> plan passed by the commission only slightly modified the previously unconstitutional map.</w:t>
      </w:r>
      <w:r w:rsidR="00EA6010">
        <w:rPr>
          <w:rStyle w:val="FootnoteReference"/>
        </w:rPr>
        <w:footnoteReference w:id="235"/>
      </w:r>
      <w:r w:rsidR="00552522" w:rsidRPr="00C16B64">
        <w:t xml:space="preserve"> </w:t>
      </w:r>
      <w:commentRangeEnd w:id="449"/>
      <w:r w:rsidR="00303ADB">
        <w:rPr>
          <w:rStyle w:val="CommentReference"/>
        </w:rPr>
        <w:commentReference w:id="449"/>
      </w:r>
      <w:r w:rsidR="00223EE7">
        <w:t>T</w:t>
      </w:r>
      <w:r w:rsidR="003E67BA" w:rsidRPr="00C16B64">
        <w:t xml:space="preserve">he court </w:t>
      </w:r>
      <w:r w:rsidR="003E67BA" w:rsidRPr="00C16B64">
        <w:lastRenderedPageBreak/>
        <w:t>said that the revised plan “allocates voters in ways that unnecessarily favor the Republican Party by packing Democratic voters into a few dense Democratic-leaning districts, thereby increasing the Republican vote share of the remaining districts.”</w:t>
      </w:r>
      <w:r w:rsidR="00E22F4B" w:rsidRPr="00CC0F02">
        <w:rPr>
          <w:rStyle w:val="FootnoteReference"/>
        </w:rPr>
        <w:footnoteReference w:id="236"/>
      </w:r>
      <w:r w:rsidR="0011289C" w:rsidRPr="00C16B64">
        <w:t xml:space="preserve"> </w:t>
      </w:r>
      <w:commentRangeStart w:id="450"/>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7711CE">
        <w:rPr>
          <w:rStyle w:val="FootnoteReference"/>
        </w:rPr>
        <w:footnoteReference w:id="237"/>
      </w:r>
      <w:r w:rsidR="00223812" w:rsidRPr="00C16B64">
        <w:t xml:space="preserve"> </w:t>
      </w:r>
      <w:commentRangeEnd w:id="450"/>
      <w:r w:rsidR="00303ADB">
        <w:rPr>
          <w:rStyle w:val="CommentReference"/>
        </w:rPr>
        <w:commentReference w:id="450"/>
      </w:r>
      <w:r w:rsidR="00223812" w:rsidRPr="00C16B64">
        <w:t>E</w:t>
      </w:r>
      <w:commentRangeStart w:id="451"/>
      <w:r w:rsidR="00223812" w:rsidRPr="00C16B64">
        <w:t xml:space="preserve">ssentially, the </w:t>
      </w:r>
      <w:r w:rsidR="00384651" w:rsidRPr="00C16B64">
        <w:t>time had expired to put a new map in place for the 2022</w:t>
      </w:r>
      <w:r w:rsidR="00427371" w:rsidRPr="00C16B64">
        <w:t xml:space="preserve"> election</w:t>
      </w:r>
      <w:r w:rsidR="00384651" w:rsidRPr="00C16B64">
        <w:t>.</w:t>
      </w:r>
      <w:commentRangeEnd w:id="451"/>
      <w:r w:rsidR="00303ADB">
        <w:rPr>
          <w:rStyle w:val="CommentReference"/>
        </w:rPr>
        <w:commentReference w:id="451"/>
      </w:r>
      <w:r w:rsidR="00FC47D7">
        <w:rPr>
          <w:rStyle w:val="FootnoteReference"/>
        </w:rPr>
        <w:footnoteReference w:id="238"/>
      </w:r>
    </w:p>
    <w:p w14:paraId="5B6629CC" w14:textId="5683E2DD" w:rsidR="007361B8" w:rsidRDefault="007361B8" w:rsidP="00754A16">
      <w:pPr>
        <w:pStyle w:val="Heading4"/>
        <w:spacing w:line="480" w:lineRule="auto"/>
      </w:pPr>
      <w:r>
        <w:t xml:space="preserve"> Oregon</w:t>
      </w:r>
    </w:p>
    <w:p w14:paraId="795E6C72" w14:textId="16947FC3" w:rsidR="007361B8" w:rsidRDefault="007361B8" w:rsidP="00754A16">
      <w:pPr>
        <w:spacing w:line="480" w:lineRule="auto"/>
      </w:pPr>
      <w:commentRangeStart w:id="452"/>
      <w:r>
        <w:t>In the 2020 cycle, Oregon’s congressional redistricting was under party control of the Democrats.</w:t>
      </w:r>
      <w:commentRangeEnd w:id="452"/>
      <w:r w:rsidR="00303ADB">
        <w:rPr>
          <w:rStyle w:val="CommentReference"/>
        </w:rPr>
        <w:commentReference w:id="452"/>
      </w:r>
      <w:r w:rsidR="00845ECF">
        <w:rPr>
          <w:rStyle w:val="FootnoteReference"/>
        </w:rPr>
        <w:footnoteReference w:id="239"/>
      </w:r>
      <w:r>
        <w:t xml:space="preserve"> </w:t>
      </w:r>
      <w:commentRangeStart w:id="453"/>
      <w:r>
        <w:t>It was the first state to redraw its map. After initially floating a plan that would have created significant advantage to the Democrats, the Oregon Legislature passed a map signed by the governor that was reduced in its bias.</w:t>
      </w:r>
      <w:r w:rsidR="0043623F">
        <w:rPr>
          <w:rStyle w:val="FootnoteReference"/>
        </w:rPr>
        <w:footnoteReference w:id="240"/>
      </w:r>
      <w:r>
        <w:t xml:space="preserve"> </w:t>
      </w:r>
      <w:commentRangeEnd w:id="453"/>
      <w:r w:rsidR="00303ADB">
        <w:rPr>
          <w:rStyle w:val="CommentReference"/>
        </w:rPr>
        <w:commentReference w:id="453"/>
      </w:r>
      <w:r>
        <w:t>The plan was challenged in state court by the former Republican Secretary of State.</w:t>
      </w:r>
      <w:r w:rsidRPr="00CC0F02">
        <w:rPr>
          <w:rStyle w:val="FootnoteReference"/>
        </w:rPr>
        <w:footnoteReference w:id="241"/>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sidRPr="00CC0F02">
        <w:rPr>
          <w:rStyle w:val="FootnoteReference"/>
        </w:rPr>
        <w:footnoteReference w:id="242"/>
      </w:r>
      <w:r w:rsidRPr="00BA6A97">
        <w:t xml:space="preserve"> because </w:t>
      </w:r>
      <w:r>
        <w:t>the plan</w:t>
      </w:r>
      <w:r w:rsidRPr="00BA6A97">
        <w:t xml:space="preserve"> was enacted for the purpose of favoring the Democratic Party, </w:t>
      </w:r>
      <w:r w:rsidRPr="00BA6A97">
        <w:lastRenderedPageBreak/>
        <w:t>Democratic incumbent legislators, and “</w:t>
      </w:r>
      <w:r w:rsidR="00AC0ABD">
        <w:t>’</w:t>
      </w:r>
      <w:r w:rsidRPr="00BA6A97">
        <w:t>other person[s]</w:t>
      </w:r>
      <w:r w:rsidR="00BE3F1B">
        <w:t>’</w:t>
      </w:r>
      <w:r w:rsidRPr="00BA6A97">
        <w:t xml:space="preserve"> affiliated with the Democratic Party.</w:t>
      </w:r>
      <w:r w:rsidR="00BE3F1B">
        <w:t>”</w:t>
      </w:r>
      <w:r w:rsidR="00AC0ABD" w:rsidRPr="00CC0F02">
        <w:rPr>
          <w:rStyle w:val="FootnoteReference"/>
        </w:rPr>
        <w:footnoteReference w:id="243"/>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CC0F02">
        <w:rPr>
          <w:rStyle w:val="FootnoteReference"/>
        </w:rPr>
        <w:footnoteReference w:id="244"/>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CC0F02">
        <w:rPr>
          <w:rStyle w:val="FootnoteReference"/>
        </w:rPr>
        <w:footnoteReference w:id="245"/>
      </w:r>
      <w:r>
        <w:t xml:space="preserve"> </w:t>
      </w:r>
    </w:p>
    <w:p w14:paraId="734B5BEA" w14:textId="7146C23B" w:rsidR="00BC25C0" w:rsidRDefault="007361B8" w:rsidP="00754A16">
      <w:pPr>
        <w:spacing w:line="480" w:lineRule="auto"/>
      </w:pPr>
      <w:commentRangeStart w:id="455"/>
      <w:r>
        <w:t>Oregon law instructs the state court to appoint a “</w:t>
      </w:r>
      <w:r w:rsidRPr="00084C80">
        <w:t>Special Judicial Panel</w:t>
      </w:r>
      <w:r>
        <w:t>” (SJP) to hear the petition.</w:t>
      </w:r>
      <w:r w:rsidR="00D761A2">
        <w:rPr>
          <w:rStyle w:val="FootnoteReference"/>
        </w:rPr>
        <w:footnoteReference w:id="246"/>
      </w:r>
      <w:r>
        <w:t xml:space="preserve"> The SJP appointed a special master to receive briefs and fact finding.</w:t>
      </w:r>
      <w:r w:rsidR="00D761A2">
        <w:rPr>
          <w:rStyle w:val="FootnoteReference"/>
        </w:rPr>
        <w:footnoteReference w:id="247"/>
      </w:r>
      <w:r>
        <w:t xml:space="preserve">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rsidR="00EF4EF7">
        <w:rPr>
          <w:rStyle w:val="FootnoteReference"/>
        </w:rPr>
        <w:footnoteReference w:id="248"/>
      </w:r>
      <w:r>
        <w:t xml:space="preserve"> </w:t>
      </w:r>
      <w:r w:rsidRPr="00084C80">
        <w:t xml:space="preserve">The </w:t>
      </w:r>
      <w:r w:rsidR="006729D8">
        <w:t>c</w:t>
      </w:r>
      <w:r w:rsidRPr="00084C80">
        <w:t xml:space="preserve">ircuit </w:t>
      </w:r>
      <w:r w:rsidR="006729D8">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rsidR="00EF4EF7">
        <w:rPr>
          <w:rStyle w:val="FootnoteReference"/>
        </w:rPr>
        <w:footnoteReference w:id="249"/>
      </w:r>
      <w:r>
        <w:t xml:space="preserve"> </w:t>
      </w:r>
      <w:commentRangeEnd w:id="455"/>
      <w:r w:rsidR="00303ADB">
        <w:rPr>
          <w:rStyle w:val="CommentReference"/>
        </w:rPr>
        <w:commentReference w:id="455"/>
      </w:r>
      <w:r w:rsidRPr="00084C80">
        <w:t>Th</w:t>
      </w:r>
      <w:r>
        <w:t>e</w:t>
      </w:r>
      <w:r w:rsidRPr="00084C80">
        <w:t xml:space="preserve"> evidence demonstrated that the enacted map was well within the range of plans that legislatures and courts have adopted in Oregon for the past </w:t>
      </w:r>
      <w:r w:rsidR="00F5698F">
        <w:t>fifty</w:t>
      </w:r>
      <w:r w:rsidR="00F5698F" w:rsidRPr="00084C80">
        <w:t xml:space="preserve"> </w:t>
      </w:r>
      <w:r w:rsidRPr="00084C80">
        <w:t>years and that the enacted map is more favorable to Republicans than any map since 1990.</w:t>
      </w:r>
      <w:r>
        <w:t xml:space="preserve"> </w:t>
      </w:r>
    </w:p>
    <w:p w14:paraId="2873AB82" w14:textId="2944B9B6" w:rsidR="00BC25C0" w:rsidRDefault="007361B8" w:rsidP="00754A16">
      <w:pPr>
        <w:spacing w:line="480" w:lineRule="auto"/>
      </w:pPr>
      <w:commentRangeStart w:id="456"/>
      <w:r>
        <w:t xml:space="preserve">The Court rejected Petitioners’ request that it adopt a </w:t>
      </w:r>
      <w:r w:rsidRPr="000552D6">
        <w:rPr>
          <w:i/>
          <w:iCs/>
        </w:rPr>
        <w:t>per se</w:t>
      </w:r>
      <w:r>
        <w:t xml:space="preserve"> rule that a party-line vote is enough to establish a violation of Oregon law.</w:t>
      </w:r>
      <w:r w:rsidR="00BF5819">
        <w:rPr>
          <w:rStyle w:val="FootnoteReference"/>
        </w:rPr>
        <w:footnoteReference w:id="250"/>
      </w:r>
      <w:r>
        <w:t xml:space="preserve"> </w:t>
      </w:r>
      <w:commentRangeEnd w:id="456"/>
      <w:r w:rsidR="00F5698F">
        <w:rPr>
          <w:rStyle w:val="CommentReference"/>
        </w:rPr>
        <w:commentReference w:id="456"/>
      </w:r>
      <w:r>
        <w:t>The court said “[w]</w:t>
      </w:r>
      <w:r w:rsidRPr="00084C80">
        <w:t>e respect the legislative process in Oregon and decline to adopt the cynical view that all politics are dirty politics</w:t>
      </w:r>
      <w:r>
        <w:t>.”</w:t>
      </w:r>
      <w:r w:rsidRPr="00CC0F02">
        <w:rPr>
          <w:rStyle w:val="FootnoteReference"/>
        </w:rPr>
        <w:footnoteReference w:id="251"/>
      </w:r>
      <w:r>
        <w:t xml:space="preserve"> </w:t>
      </w:r>
      <w:commentRangeStart w:id="457"/>
      <w:r>
        <w:t xml:space="preserve">The court went </w:t>
      </w:r>
      <w:r>
        <w:lastRenderedPageBreak/>
        <w:t>on to say that “[s]</w:t>
      </w:r>
      <w:proofErr w:type="spellStart"/>
      <w:r w:rsidRPr="00A743E5">
        <w:t>uch</w:t>
      </w:r>
      <w:proofErr w:type="spellEnd"/>
      <w:r w:rsidRPr="00A743E5">
        <w:t xml:space="preserve"> a standard would vest in the minority party absolute control of whether a plan will be presumed to unlawfully favor a political party.</w:t>
      </w:r>
      <w:r w:rsidR="00BF5819">
        <w:rPr>
          <w:rStyle w:val="FootnoteReference"/>
        </w:rPr>
        <w:footnoteReference w:id="252"/>
      </w:r>
      <w:r w:rsidRPr="00A743E5">
        <w:t xml:space="preserve"> </w:t>
      </w:r>
      <w:commentRangeEnd w:id="457"/>
      <w:r w:rsidR="00F5698F">
        <w:rPr>
          <w:rStyle w:val="CommentReference"/>
        </w:rPr>
        <w:commentReference w:id="457"/>
      </w:r>
      <w:r w:rsidRPr="00A743E5">
        <w:t>A minority party could simply vote against any plan along party lines, regardless of the merits of the plan, and thereby create a presumption of improper purpose.</w:t>
      </w:r>
      <w:r>
        <w:t>”</w:t>
      </w:r>
      <w:r w:rsidRPr="00CC0F02">
        <w:rPr>
          <w:rStyle w:val="FootnoteReference"/>
        </w:rPr>
        <w:footnoteReference w:id="253"/>
      </w:r>
      <w:r>
        <w:t xml:space="preserve"> </w:t>
      </w:r>
    </w:p>
    <w:p w14:paraId="52EB78BB" w14:textId="47BA1911" w:rsidR="007361B8" w:rsidRPr="00C16B64" w:rsidRDefault="007361B8" w:rsidP="00754A16">
      <w:pPr>
        <w:spacing w:line="480" w:lineRule="auto"/>
      </w:pPr>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sidRPr="00CC0F02">
        <w:rPr>
          <w:rStyle w:val="FootnoteReference"/>
        </w:rPr>
        <w:footnoteReference w:id="254"/>
      </w:r>
      <w:r>
        <w:t xml:space="preserve"> </w:t>
      </w:r>
      <w:commentRangeStart w:id="458"/>
      <w:r w:rsidRPr="009F5DCA">
        <w:t>Having reached the conclusion that Petitioners have failed to meet their burden of proof as to partisan purpose or effect, the SJP dismisse</w:t>
      </w:r>
      <w:r w:rsidR="00784C7B">
        <w:t>d</w:t>
      </w:r>
      <w:r w:rsidRPr="009F5DCA">
        <w:t xml:space="preserve"> both </w:t>
      </w:r>
      <w:r w:rsidRPr="00C16B64">
        <w:t>of Petitioners’ constitutional claims without further discussion.</w:t>
      </w:r>
      <w:r w:rsidR="00BF3CC3">
        <w:rPr>
          <w:rStyle w:val="FootnoteReference"/>
        </w:rPr>
        <w:footnoteReference w:id="255"/>
      </w:r>
      <w:r w:rsidR="00752D69" w:rsidRPr="00C16B64">
        <w:t xml:space="preserve"> </w:t>
      </w:r>
      <w:commentRangeEnd w:id="458"/>
      <w:r w:rsidR="00F5698F">
        <w:rPr>
          <w:rStyle w:val="CommentReference"/>
        </w:rPr>
        <w:commentReference w:id="458"/>
      </w:r>
      <w:r w:rsidRPr="00C16B64">
        <w:t xml:space="preserve">This case is important because it is the </w:t>
      </w:r>
      <w:r w:rsidRPr="00784C7B">
        <w:rPr>
          <w:u w:val="single"/>
        </w:rPr>
        <w:t>only</w:t>
      </w:r>
      <w:r w:rsidRPr="00C16B64">
        <w:t xml:space="preserve"> example we have from the 2020 round where a case where the state had jurisprudential ground</w:t>
      </w:r>
      <w:r w:rsidR="00CB66B4" w:rsidRPr="00C16B64">
        <w:t xml:space="preserve">s on which to find a violation </w:t>
      </w:r>
      <w:r w:rsidR="000552D6">
        <w:t xml:space="preserve">but </w:t>
      </w:r>
      <w:r w:rsidRPr="00C16B64">
        <w:t xml:space="preserve">rejected the claim of gerrymandering on empirical grounds, </w:t>
      </w:r>
      <w:commentRangeStart w:id="459"/>
      <w:r w:rsidRPr="00C16B64">
        <w:t>though there are cases still pending which might provide other instances.</w:t>
      </w:r>
      <w:commentRangeEnd w:id="459"/>
      <w:r w:rsidR="00F5698F">
        <w:rPr>
          <w:rStyle w:val="CommentReference"/>
        </w:rPr>
        <w:commentReference w:id="459"/>
      </w:r>
      <w:r w:rsidR="000177DE">
        <w:rPr>
          <w:rStyle w:val="FootnoteReference"/>
        </w:rPr>
        <w:footnoteReference w:id="256"/>
      </w:r>
    </w:p>
    <w:p w14:paraId="127AE736" w14:textId="26DF2719" w:rsidR="00CB66B4" w:rsidRPr="00C16B64" w:rsidRDefault="000B1513" w:rsidP="00754A16">
      <w:pPr>
        <w:pStyle w:val="Heading3"/>
        <w:spacing w:line="480" w:lineRule="auto"/>
      </w:pPr>
      <w:bookmarkStart w:id="460" w:name="_Toc122821270"/>
      <w:r w:rsidRPr="00C16B64">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460"/>
    </w:p>
    <w:p w14:paraId="4D385DBF" w14:textId="43BEC9CC" w:rsidR="00CB66B4" w:rsidRPr="00C16B64" w:rsidRDefault="00CB66B4" w:rsidP="00754A16">
      <w:pPr>
        <w:pStyle w:val="Heading4"/>
        <w:spacing w:line="480" w:lineRule="auto"/>
      </w:pPr>
      <w:r w:rsidRPr="00C16B64">
        <w:t>Kansas</w:t>
      </w:r>
    </w:p>
    <w:p w14:paraId="0EB606F5" w14:textId="41F4661A" w:rsidR="00E453A9" w:rsidRDefault="00E453A9" w:rsidP="00754A16">
      <w:pPr>
        <w:spacing w:line="480" w:lineRule="auto"/>
      </w:pPr>
      <w:commentRangeStart w:id="461"/>
      <w:r w:rsidRPr="00C16B64">
        <w:t xml:space="preserve">For the 2020 cycle, Kansas legislature was controlled with supermajorities by Republicans. </w:t>
      </w:r>
      <w:r w:rsidRPr="00C16B64">
        <w:lastRenderedPageBreak/>
        <w:t>The governor was a Democrat.</w:t>
      </w:r>
      <w:r w:rsidR="009B7F2F">
        <w:rPr>
          <w:rStyle w:val="FootnoteReference"/>
        </w:rPr>
        <w:footnoteReference w:id="257"/>
      </w:r>
      <w:r w:rsidRPr="00C16B64">
        <w:t xml:space="preserve"> So, while the governor was able to veto the plan drawn by the Republican legislature, her veto was overridden.</w:t>
      </w:r>
      <w:r w:rsidRPr="00CC0F02">
        <w:rPr>
          <w:rStyle w:val="FootnoteReference"/>
        </w:rPr>
        <w:footnoteReference w:id="258"/>
      </w:r>
      <w:commentRangeEnd w:id="461"/>
      <w:r w:rsidR="00170405">
        <w:rPr>
          <w:rStyle w:val="CommentReference"/>
        </w:rPr>
        <w:commentReference w:id="461"/>
      </w:r>
      <w:r w:rsidRPr="00C16B64">
        <w:t xml:space="preserve"> Plaintiffs challenged the plan in state court, arguing it was a partisan and racial gerrymander, diluting minority votes in violation of several provisions of the Kansas Constitution.</w:t>
      </w:r>
      <w:r w:rsidR="004017A7" w:rsidRPr="00CC0F02">
        <w:rPr>
          <w:rStyle w:val="FootnoteReference"/>
        </w:rPr>
        <w:footnoteReference w:id="259"/>
      </w:r>
      <w:r w:rsidRPr="00C16B64">
        <w:t xml:space="preserve"> </w:t>
      </w:r>
      <w:commentRangeStart w:id="462"/>
      <w:r w:rsidRPr="00C16B64">
        <w:t>A state-level judge in Wyandotte County struck down the plan.</w:t>
      </w:r>
      <w:commentRangeEnd w:id="462"/>
      <w:r w:rsidR="00170405">
        <w:rPr>
          <w:rStyle w:val="CommentReference"/>
        </w:rPr>
        <w:commentReference w:id="462"/>
      </w:r>
      <w:r w:rsidR="001D5B10">
        <w:rPr>
          <w:rStyle w:val="FootnoteReference"/>
        </w:rPr>
        <w:footnoteReference w:id="260"/>
      </w:r>
      <w:r w:rsidRPr="00C16B64">
        <w:t xml:space="preserve"> The court relying on expert testimony, concluded</w:t>
      </w:r>
      <w:r w:rsidRPr="004A73BA">
        <w:t xml:space="preserve"> that the plan "[was] an intentional, effective partisan gerrymander.”</w:t>
      </w:r>
      <w:r w:rsidR="00FC55BD" w:rsidRPr="00CC0F02">
        <w:rPr>
          <w:rStyle w:val="FootnoteReference"/>
        </w:rPr>
        <w:footnoteReference w:id="261"/>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sidRPr="00CC0F02">
        <w:rPr>
          <w:rStyle w:val="FootnoteReference"/>
        </w:rPr>
        <w:footnoteReference w:id="262"/>
      </w:r>
      <w:r w:rsidRPr="004A73BA">
        <w:t xml:space="preserve"> </w:t>
      </w:r>
      <w:r>
        <w:t>The state immediately appealed to the Kansas Supreme Court.</w:t>
      </w:r>
      <w:r w:rsidRPr="00CC0F02">
        <w:rPr>
          <w:rStyle w:val="FootnoteReference"/>
        </w:rPr>
        <w:footnoteReference w:id="263"/>
      </w:r>
      <w:r>
        <w:t xml:space="preserve"> </w:t>
      </w:r>
      <w:commentRangeStart w:id="463"/>
      <w:r>
        <w:t>Two questions were presented to the Kansas Supreme Court: (1) Whether claims of partisan gerrymandering are justiciable; and (2) Whether Ad Astra 2 discriminates against minority voters.</w:t>
      </w:r>
      <w:commentRangeEnd w:id="463"/>
      <w:r w:rsidR="00170405">
        <w:rPr>
          <w:rStyle w:val="CommentReference"/>
        </w:rPr>
        <w:commentReference w:id="463"/>
      </w:r>
      <w:r w:rsidR="00385C31">
        <w:rPr>
          <w:rStyle w:val="FootnoteReference"/>
        </w:rPr>
        <w:footnoteReference w:id="264"/>
      </w:r>
    </w:p>
    <w:p w14:paraId="78358BAA" w14:textId="70CF183D" w:rsidR="00E453A9" w:rsidRPr="00C16B64" w:rsidRDefault="00E453A9" w:rsidP="00754A16">
      <w:pPr>
        <w:spacing w:line="480" w:lineRule="auto"/>
      </w:pPr>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sidRPr="00CC0F02">
        <w:rPr>
          <w:rStyle w:val="FootnoteReference"/>
        </w:rPr>
        <w:footnoteReference w:id="265"/>
      </w:r>
      <w:r w:rsidRPr="0055174F">
        <w:t xml:space="preserve"> and </w:t>
      </w:r>
      <w:commentRangeStart w:id="464"/>
      <w:r w:rsidRPr="0055174F">
        <w:t>therefore the question presented was nonjusticiable as a political question.</w:t>
      </w:r>
      <w:commentRangeEnd w:id="464"/>
      <w:r w:rsidR="00773D78">
        <w:rPr>
          <w:rStyle w:val="CommentReference"/>
        </w:rPr>
        <w:commentReference w:id="464"/>
      </w:r>
      <w:r w:rsidR="002E38A3">
        <w:rPr>
          <w:rStyle w:val="FootnoteReference"/>
        </w:rPr>
        <w:footnoteReference w:id="266"/>
      </w:r>
      <w:r>
        <w:t xml:space="preserve"> </w:t>
      </w:r>
      <w:commentRangeStart w:id="465"/>
      <w:r>
        <w:t xml:space="preserve">The </w:t>
      </w:r>
      <w:r>
        <w:lastRenderedPageBreak/>
        <w:t xml:space="preserve">court further held </w:t>
      </w:r>
      <w:r w:rsidRPr="004A254D">
        <w:t xml:space="preserve">that plaintiffs did not establish the elements of their race-based claims and therefore could </w:t>
      </w:r>
      <w:r w:rsidRPr="00C16B64">
        <w:t>not show that Ad Astra 2 discriminated against minority voters.</w:t>
      </w:r>
      <w:r w:rsidR="00C0351D">
        <w:rPr>
          <w:rStyle w:val="FootnoteReference"/>
        </w:rPr>
        <w:footnoteReference w:id="267"/>
      </w:r>
      <w:r w:rsidRPr="00C16B64">
        <w:t xml:space="preserve"> The map originally passed by the state legislature was the map used in the 2022 election.</w:t>
      </w:r>
      <w:r w:rsidR="00040B73" w:rsidRPr="00C16B64">
        <w:t xml:space="preserve"> </w:t>
      </w:r>
      <w:commentRangeEnd w:id="465"/>
      <w:r w:rsidR="00773D78">
        <w:rPr>
          <w:rStyle w:val="CommentReference"/>
        </w:rPr>
        <w:commentReference w:id="465"/>
      </w:r>
      <w:r w:rsidR="00040B73" w:rsidRPr="00C16B64">
        <w:t xml:space="preserve">Note that although the map was upheld against challenge, </w:t>
      </w:r>
      <w:commentRangeStart w:id="466"/>
      <w:r w:rsidR="00040B73" w:rsidRPr="00C16B64">
        <w:t>the grounds for doing so were jurisprudential and indeed, the plan was labeled a partisan gerrymander.</w:t>
      </w:r>
      <w:commentRangeEnd w:id="466"/>
      <w:r w:rsidR="00773D78">
        <w:rPr>
          <w:rStyle w:val="CommentReference"/>
        </w:rPr>
        <w:commentReference w:id="466"/>
      </w:r>
      <w:r w:rsidR="0093342E">
        <w:rPr>
          <w:rStyle w:val="FootnoteReference"/>
        </w:rPr>
        <w:footnoteReference w:id="268"/>
      </w:r>
    </w:p>
    <w:p w14:paraId="5A272ECD" w14:textId="3DDE47C7" w:rsidR="00E453A9" w:rsidRPr="00C16B64" w:rsidRDefault="00E453A9" w:rsidP="00754A16">
      <w:pPr>
        <w:pStyle w:val="Heading4"/>
        <w:spacing w:line="480" w:lineRule="auto"/>
      </w:pPr>
      <w:r w:rsidRPr="00C16B64">
        <w:t>New Jersey</w:t>
      </w:r>
    </w:p>
    <w:p w14:paraId="6D12DF8E" w14:textId="3CD19511" w:rsidR="00E453A9" w:rsidRDefault="00E453A9" w:rsidP="00754A16">
      <w:pPr>
        <w:spacing w:line="480" w:lineRule="auto"/>
      </w:pPr>
      <w:commentRangeStart w:id="467"/>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w:t>
      </w:r>
      <w:r w:rsidR="00BE159C">
        <w:rPr>
          <w:rStyle w:val="FootnoteReference"/>
        </w:rPr>
        <w:footnoteReference w:id="269"/>
      </w:r>
      <w:r w:rsidRPr="00C16B64">
        <w:t xml:space="preserve"> In the 2020 cycle, the commission’s tiebreaker exerted immense power because the two parties acted in isolation from one another to create</w:t>
      </w:r>
      <w:r>
        <w:t xml:space="preserve"> their own plans. The tiebreaker’s vote went to the Democratic plan.</w:t>
      </w:r>
      <w:r w:rsidR="00E87A6A">
        <w:rPr>
          <w:rStyle w:val="FootnoteReference"/>
        </w:rPr>
        <w:footnoteReference w:id="270"/>
      </w:r>
      <w:r>
        <w:t xml:space="preserve"> </w:t>
      </w:r>
      <w:commentRangeEnd w:id="467"/>
      <w:r w:rsidR="00773D78">
        <w:rPr>
          <w:rStyle w:val="CommentReference"/>
        </w:rPr>
        <w:commentReference w:id="467"/>
      </w:r>
      <w:r>
        <w:t xml:space="preserve">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commentRangeStart w:id="468"/>
      <w:r w:rsidRPr="00CC0F02">
        <w:rPr>
          <w:rStyle w:val="FootnoteReference"/>
        </w:rPr>
        <w:footnoteReference w:id="271"/>
      </w:r>
      <w:r>
        <w:t xml:space="preserve"> </w:t>
      </w:r>
      <w:commentRangeEnd w:id="468"/>
      <w:r w:rsidR="00A407D2">
        <w:rPr>
          <w:rStyle w:val="CommentReference"/>
        </w:rPr>
        <w:commentReference w:id="468"/>
      </w:r>
    </w:p>
    <w:p w14:paraId="5B944765" w14:textId="192A8FFA" w:rsidR="00625B7D" w:rsidRDefault="00E453A9" w:rsidP="00754A16">
      <w:pPr>
        <w:spacing w:line="480" w:lineRule="auto"/>
      </w:pPr>
      <w:r>
        <w:t>The Republican delegation to the commission filed a complaint directly to the New Jersey Supreme Court.</w:t>
      </w:r>
      <w:r w:rsidR="00CF6BD8" w:rsidRPr="00CC0F02">
        <w:rPr>
          <w:rStyle w:val="FootnoteReference"/>
        </w:rPr>
        <w:footnoteReference w:id="272"/>
      </w:r>
      <w:r>
        <w:t xml:space="preserve"> </w:t>
      </w:r>
      <w:commentRangeStart w:id="469"/>
      <w:r>
        <w:t>They asked the court to vacate the commission’s decision and remand.</w:t>
      </w:r>
      <w:commentRangeEnd w:id="469"/>
      <w:r w:rsidR="00773D78">
        <w:rPr>
          <w:rStyle w:val="CommentReference"/>
        </w:rPr>
        <w:commentReference w:id="469"/>
      </w:r>
      <w:r w:rsidR="00A407D2">
        <w:rPr>
          <w:rStyle w:val="FootnoteReference"/>
        </w:rPr>
        <w:footnoteReference w:id="273"/>
      </w:r>
      <w:r>
        <w:t xml:space="preserve"> </w:t>
      </w:r>
      <w:r w:rsidRPr="00031816">
        <w:lastRenderedPageBreak/>
        <w:t xml:space="preserve">Plaintiffs argued that the actions of the Chair were "arbitrary, capricious, and unreasonable," violated "federal and state constitutional </w:t>
      </w:r>
      <w:r w:rsidRPr="00C16B64">
        <w:t>equal protection and due process protections," and posed a "common law conflict of interest."</w:t>
      </w:r>
      <w:r w:rsidRPr="00CC0F02">
        <w:rPr>
          <w:rStyle w:val="FootnoteReference"/>
        </w:rPr>
        <w:footnoteReference w:id="274"/>
      </w:r>
      <w:r w:rsidRPr="00C16B64">
        <w:t xml:space="preserve"> </w:t>
      </w:r>
    </w:p>
    <w:p w14:paraId="68857AFB" w14:textId="49607EC3" w:rsidR="00E453A9" w:rsidRPr="00E453A9" w:rsidRDefault="00E453A9" w:rsidP="00754A16">
      <w:pPr>
        <w:spacing w:line="480" w:lineRule="auto"/>
      </w:pPr>
      <w:commentRangeStart w:id="470"/>
      <w:r w:rsidRPr="00C16B64">
        <w:t xml:space="preserve">But, as can be discerned from </w:t>
      </w:r>
      <w:r w:rsidRPr="00C16B64">
        <w:fldChar w:fldCharType="begin"/>
      </w:r>
      <w:r w:rsidRPr="00C16B64">
        <w:instrText xml:space="preserve"> REF _Ref119491889 \h </w:instrText>
      </w:r>
      <w:r w:rsidR="00C16B64" w:rsidRPr="00C16B64">
        <w:instrText xml:space="preserve"> \* MERGEFORMAT </w:instrText>
      </w:r>
      <w:r w:rsidRPr="00C16B64">
        <w:fldChar w:fldCharType="separate"/>
      </w:r>
      <w:r w:rsidR="00735874">
        <w:t>Table One</w:t>
      </w:r>
      <w:r w:rsidRPr="00C16B64">
        <w:fldChar w:fldCharType="end"/>
      </w:r>
      <w:r w:rsidRPr="00C16B64">
        <w:t>, New Jersey does not have</w:t>
      </w:r>
      <w:r w:rsidR="00752D69" w:rsidRPr="00C16B64">
        <w:t xml:space="preserve"> </w:t>
      </w:r>
      <w:r w:rsidRPr="00C16B64">
        <w:t>state constitutional provisions that directly or indirectly prohibit partisan gerrymandering.</w:t>
      </w:r>
      <w:commentRangeEnd w:id="470"/>
      <w:r w:rsidR="00773D78">
        <w:rPr>
          <w:rStyle w:val="CommentReference"/>
        </w:rPr>
        <w:commentReference w:id="470"/>
      </w:r>
      <w:r w:rsidR="00CF1206">
        <w:rPr>
          <w:rStyle w:val="FootnoteReference"/>
        </w:rPr>
        <w:footnoteReference w:id="275"/>
      </w:r>
      <w:r w:rsidRPr="00C16B64">
        <w:t xml:space="preserve"> </w:t>
      </w:r>
      <w:commentRangeStart w:id="471"/>
      <w:r w:rsidRPr="00C16B64">
        <w:t>The question before the court was whether plaintiffs' allegations were insufficient to support a claim upon which relief could be granted, because they did not assert any constitutional violation.</w:t>
      </w:r>
      <w:r w:rsidR="00CF1206">
        <w:rPr>
          <w:rStyle w:val="FootnoteReference"/>
        </w:rPr>
        <w:footnoteReference w:id="276"/>
      </w:r>
      <w:r w:rsidRPr="00C16B64">
        <w:t xml:space="preserve"> </w:t>
      </w:r>
      <w:commentRangeEnd w:id="471"/>
      <w:r w:rsidR="00773D78">
        <w:rPr>
          <w:rStyle w:val="CommentReference"/>
        </w:rPr>
        <w:commentReference w:id="471"/>
      </w:r>
      <w:r w:rsidRPr="00C16B64">
        <w:t>The Court has no role in the outcome of the redistricting process unless the map is "unlawful."</w:t>
      </w:r>
      <w:r w:rsidRPr="00CC0F02">
        <w:rPr>
          <w:rStyle w:val="FootnoteReference"/>
        </w:rPr>
        <w:footnoteReference w:id="277"/>
      </w:r>
      <w:r w:rsidRPr="00C16B64">
        <w:t xml:space="preserve"> </w:t>
      </w:r>
      <w:commentRangeStart w:id="472"/>
      <w:r w:rsidRPr="00C16B64">
        <w:t>So long as the final map is constitutional, the court cannot grant any relief.</w:t>
      </w:r>
      <w:r w:rsidR="00AB34D1">
        <w:rPr>
          <w:rStyle w:val="FootnoteReference"/>
        </w:rPr>
        <w:footnoteReference w:id="278"/>
      </w:r>
      <w:r w:rsidRPr="00C16B64">
        <w:t xml:space="preserve"> Court held that plaintiffs' allegations were insufficient to support a claim upon which relief could be granted, because they did not assert any constitutional violation.</w:t>
      </w:r>
      <w:r w:rsidR="00AB34D1">
        <w:rPr>
          <w:rStyle w:val="FootnoteReference"/>
        </w:rPr>
        <w:footnoteReference w:id="279"/>
      </w:r>
      <w:r w:rsidRPr="00C16B64">
        <w:t xml:space="preserve"> The map passed by the commission was used in the 2022 midterm election.</w:t>
      </w:r>
      <w:commentRangeEnd w:id="472"/>
      <w:r w:rsidR="00773D78">
        <w:rPr>
          <w:rStyle w:val="CommentReference"/>
        </w:rPr>
        <w:commentReference w:id="472"/>
      </w:r>
      <w:r w:rsidR="00040B73" w:rsidRPr="00C16B64">
        <w:t xml:space="preserve"> H</w:t>
      </w:r>
      <w:commentRangeStart w:id="473"/>
      <w:r w:rsidR="00040B73" w:rsidRPr="00C16B64">
        <w:t>ere, too, although the map was upheld against challenge, the grounds for doing so were jurisprudential</w:t>
      </w:r>
      <w:r w:rsidR="000552D6">
        <w:t>,</w:t>
      </w:r>
      <w:r w:rsidR="00040B73" w:rsidRPr="00C16B64">
        <w:t xml:space="preserve"> not fact-based.</w:t>
      </w:r>
      <w:commentRangeEnd w:id="473"/>
      <w:r w:rsidR="00773D78">
        <w:rPr>
          <w:rStyle w:val="CommentReference"/>
        </w:rPr>
        <w:commentReference w:id="473"/>
      </w:r>
      <w:r w:rsidR="00AB34D1">
        <w:rPr>
          <w:rStyle w:val="FootnoteReference"/>
        </w:rPr>
        <w:footnoteReference w:id="280"/>
      </w:r>
    </w:p>
    <w:p w14:paraId="213047D5" w14:textId="7BF6BB1F" w:rsidR="000B1513" w:rsidRDefault="000B1513" w:rsidP="00754A16">
      <w:pPr>
        <w:pStyle w:val="Heading4"/>
        <w:spacing w:line="480" w:lineRule="auto"/>
      </w:pPr>
      <w:r>
        <w:t>Wisconsin</w:t>
      </w:r>
    </w:p>
    <w:p w14:paraId="437584F4" w14:textId="4BD61256" w:rsidR="00125D6A" w:rsidRDefault="00FB2A78" w:rsidP="00754A16">
      <w:pPr>
        <w:spacing w:line="480" w:lineRule="auto"/>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r w:rsidR="00464EA9" w:rsidRPr="00C16B64">
        <w:rPr>
          <w:i/>
          <w:iCs/>
        </w:rPr>
        <w:t>Rucho</w:t>
      </w:r>
      <w:r w:rsidR="00464EA9" w:rsidRPr="00C16B64">
        <w:t>.</w:t>
      </w:r>
      <w:r w:rsidR="00464EA9" w:rsidRPr="00CC0F02">
        <w:rPr>
          <w:rStyle w:val="FootnoteReference"/>
        </w:rPr>
        <w:footnoteReference w:id="281"/>
      </w:r>
      <w:r w:rsidR="000142F8" w:rsidRPr="00C16B64">
        <w:t xml:space="preserve"> </w:t>
      </w:r>
      <w:commentRangeStart w:id="474"/>
      <w:r w:rsidR="00B23687" w:rsidRPr="00C16B64">
        <w:t xml:space="preserve">There are no provisions in the Wisconsin </w:t>
      </w:r>
      <w:r w:rsidR="00B23687" w:rsidRPr="00C16B64">
        <w:lastRenderedPageBreak/>
        <w:t>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litigation.</w:t>
      </w:r>
      <w:r w:rsidR="008E2CE6">
        <w:rPr>
          <w:rStyle w:val="FootnoteReference"/>
        </w:rPr>
        <w:footnoteReference w:id="282"/>
      </w:r>
      <w:r w:rsidR="00D60456">
        <w:t xml:space="preserve"> </w:t>
      </w:r>
      <w:commentRangeEnd w:id="474"/>
      <w:r w:rsidR="0018645E">
        <w:rPr>
          <w:rStyle w:val="CommentReference"/>
        </w:rPr>
        <w:commentReference w:id="474"/>
      </w:r>
    </w:p>
    <w:p w14:paraId="1D306F13" w14:textId="4C7C8BB5" w:rsidR="00E453A9" w:rsidRDefault="00D60456" w:rsidP="00754A16">
      <w:pPr>
        <w:spacing w:line="480" w:lineRule="auto"/>
      </w:pPr>
      <w:r>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process</w:t>
      </w:r>
      <w:commentRangeStart w:id="475"/>
      <w:r w:rsidR="00073B32" w:rsidRPr="00C16B64">
        <w:t xml:space="preserve">. Though the state legislature remained in firm control </w:t>
      </w:r>
      <w:r w:rsidR="00427371" w:rsidRPr="00C16B64">
        <w:t xml:space="preserve">of </w:t>
      </w:r>
      <w:r w:rsidR="00073B32" w:rsidRPr="00C16B64">
        <w:t>the Republicans</w:t>
      </w:r>
      <w:r w:rsidR="00073B32">
        <w:t>, the governor was a Democrat.</w:t>
      </w:r>
      <w:r w:rsidR="00CF27BB">
        <w:rPr>
          <w:rStyle w:val="FootnoteReference"/>
        </w:rPr>
        <w:footnoteReference w:id="283"/>
      </w:r>
      <w:r w:rsidR="004346AF">
        <w:t xml:space="preserve"> </w:t>
      </w:r>
      <w:r w:rsidR="00565985">
        <w:t>The state legislature and governor failed to agree to a plan.</w:t>
      </w:r>
      <w:r w:rsidR="00AD09D0">
        <w:rPr>
          <w:rStyle w:val="FootnoteReference"/>
        </w:rPr>
        <w:footnoteReference w:id="284"/>
      </w:r>
      <w:r w:rsidR="00565985">
        <w:t xml:space="preserve"> The </w:t>
      </w:r>
      <w:r w:rsidR="002C6560">
        <w:t xml:space="preserve">Wisconsin Supreme Court </w:t>
      </w:r>
      <w:r w:rsidR="00C948EF">
        <w:t>took over jurisdiction regarding congressional redistricting.</w:t>
      </w:r>
      <w:r w:rsidR="00BF43C5">
        <w:rPr>
          <w:rStyle w:val="FootnoteReference"/>
        </w:rPr>
        <w:footnoteReference w:id="285"/>
      </w:r>
      <w:r w:rsidR="00C948EF">
        <w:t xml:space="preserve"> </w:t>
      </w:r>
      <w:commentRangeEnd w:id="475"/>
      <w:r w:rsidR="0018645E">
        <w:rPr>
          <w:rStyle w:val="CommentReference"/>
        </w:rPr>
        <w:commentReference w:id="475"/>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sidRPr="00CC0F02">
        <w:rPr>
          <w:rStyle w:val="FootnoteReference"/>
        </w:rPr>
        <w:footnoteReference w:id="286"/>
      </w:r>
      <w:r w:rsidR="004C022E">
        <w:t xml:space="preserve"> </w:t>
      </w:r>
      <w:commentRangeStart w:id="476"/>
      <w:r w:rsidR="005172B6">
        <w:t>Among the proposals to the court included a plan from Governor Evers and one from the state assembly and state senate.</w:t>
      </w:r>
      <w:r w:rsidR="00BF43C5">
        <w:rPr>
          <w:rStyle w:val="FootnoteReference"/>
        </w:rPr>
        <w:footnoteReference w:id="287"/>
      </w:r>
      <w:r w:rsidR="00B0032D">
        <w:t xml:space="preserve"> </w:t>
      </w:r>
      <w:commentRangeEnd w:id="476"/>
      <w:r w:rsidR="0018645E">
        <w:rPr>
          <w:rStyle w:val="CommentReference"/>
        </w:rPr>
        <w:commentReference w:id="476"/>
      </w:r>
      <w:r w:rsidR="00B0032D">
        <w:t>The court adopted the governor’s plan.</w:t>
      </w:r>
      <w:r w:rsidR="00B0032D" w:rsidRPr="00CC0F02">
        <w:rPr>
          <w:rStyle w:val="FootnoteReference"/>
        </w:rPr>
        <w:footnoteReference w:id="288"/>
      </w:r>
      <w:r w:rsidR="00933CB6">
        <w:t xml:space="preserve"> Among the reasons given was that </w:t>
      </w:r>
      <w:r w:rsidR="00DF0900">
        <w:t>it had the least alterations to the previous maps</w:t>
      </w:r>
      <w:r w:rsidR="004F24CF" w:rsidRPr="00CC0F02">
        <w:rPr>
          <w:rStyle w:val="FootnoteReference"/>
        </w:rPr>
        <w:footnoteReference w:id="289"/>
      </w:r>
      <w:r w:rsidR="004F24CF">
        <w:t xml:space="preserve"> and that it complied with the </w:t>
      </w:r>
      <w:r w:rsidR="002F6B40">
        <w:t>U.S. Constitution’s Equal Protection Clause, the Voting Rights Act, and the Wisconsin Constitution</w:t>
      </w:r>
      <w:r w:rsidR="004F24CF">
        <w:t>.</w:t>
      </w:r>
      <w:r w:rsidR="002F6B40" w:rsidRPr="00CC0F02">
        <w:rPr>
          <w:rStyle w:val="FootnoteReference"/>
        </w:rPr>
        <w:footnoteReference w:id="290"/>
      </w:r>
    </w:p>
    <w:p w14:paraId="5966E08E" w14:textId="6EE3B979" w:rsidR="00187464" w:rsidRDefault="00187464" w:rsidP="00754A16">
      <w:pPr>
        <w:pStyle w:val="Heading3"/>
        <w:spacing w:line="480" w:lineRule="auto"/>
      </w:pPr>
      <w:bookmarkStart w:id="477" w:name="_Toc120524258"/>
      <w:bookmarkStart w:id="478" w:name="_Toc120524259"/>
      <w:bookmarkStart w:id="479" w:name="_Toc120524260"/>
      <w:bookmarkStart w:id="480" w:name="_Toc120524261"/>
      <w:bookmarkStart w:id="481" w:name="_Toc122821271"/>
      <w:bookmarkEnd w:id="477"/>
      <w:bookmarkEnd w:id="478"/>
      <w:bookmarkEnd w:id="479"/>
      <w:bookmarkEnd w:id="480"/>
      <w:r>
        <w:t>Pending cases in state courts</w:t>
      </w:r>
      <w:r w:rsidR="00D069C7">
        <w:t xml:space="preserve"> where there is partisan gerrymandering litigation</w:t>
      </w:r>
      <w:bookmarkEnd w:id="481"/>
    </w:p>
    <w:p w14:paraId="70D4724D" w14:textId="679DF12E" w:rsidR="002C60D2" w:rsidRDefault="002C60D2" w:rsidP="00754A16">
      <w:pPr>
        <w:spacing w:line="480" w:lineRule="auto"/>
      </w:pPr>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754A16">
      <w:pPr>
        <w:pStyle w:val="Heading4"/>
        <w:spacing w:line="480" w:lineRule="auto"/>
      </w:pPr>
      <w:r>
        <w:lastRenderedPageBreak/>
        <w:t>Arkansas</w:t>
      </w:r>
    </w:p>
    <w:p w14:paraId="289C76AD" w14:textId="67BF46F1" w:rsidR="00C8642A" w:rsidRPr="00C8642A" w:rsidRDefault="00C8642A" w:rsidP="00754A16">
      <w:pPr>
        <w:spacing w:line="480" w:lineRule="auto"/>
      </w:pPr>
      <w:commentRangeStart w:id="482"/>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w:t>
      </w:r>
      <w:commentRangeEnd w:id="482"/>
      <w:r w:rsidR="00A04C89">
        <w:rPr>
          <w:rStyle w:val="CommentReference"/>
        </w:rPr>
        <w:commentReference w:id="482"/>
      </w:r>
      <w:r w:rsidR="00555A17">
        <w:rPr>
          <w:rStyle w:val="FootnoteReference"/>
        </w:rPr>
        <w:footnoteReference w:id="291"/>
      </w:r>
      <w:r w:rsidRPr="00C16B64">
        <w:t xml:space="preserve"> </w:t>
      </w:r>
      <w:commentRangeStart w:id="483"/>
      <w:r w:rsidR="00733EA4" w:rsidRPr="00C16B64">
        <w:t xml:space="preserve">The legislature passed a plan </w:t>
      </w:r>
      <w:r w:rsidR="004533C7" w:rsidRPr="00C16B64">
        <w:t>through regular legislation.</w:t>
      </w:r>
      <w:commentRangeEnd w:id="483"/>
      <w:r w:rsidR="00A04C89">
        <w:rPr>
          <w:rStyle w:val="CommentReference"/>
        </w:rPr>
        <w:commentReference w:id="483"/>
      </w:r>
      <w:r w:rsidR="00555A17">
        <w:rPr>
          <w:rStyle w:val="FootnoteReference"/>
        </w:rPr>
        <w:footnoteReference w:id="292"/>
      </w:r>
      <w:r w:rsidR="004533C7" w:rsidRPr="00C16B64">
        <w:t xml:space="preserve"> The governor, who is of the same party, </w:t>
      </w:r>
      <w:r w:rsidR="00042860" w:rsidRPr="00C16B64">
        <w:t>refused to sign</w:t>
      </w:r>
      <w:r w:rsidR="00042860">
        <w:t xml:space="preserve"> off on the plan, saying “</w:t>
      </w:r>
      <w:r w:rsidR="00042860" w:rsidRPr="00042860">
        <w:t>I am concerned about the impact of the redistricting plan on minority populations.</w:t>
      </w:r>
      <w:r w:rsidR="00042860">
        <w:t>”</w:t>
      </w:r>
      <w:r w:rsidR="00042860" w:rsidRPr="00CC0F02">
        <w:rPr>
          <w:rStyle w:val="FootnoteReference"/>
        </w:rPr>
        <w:footnoteReference w:id="293"/>
      </w:r>
      <w:r w:rsidR="001E2F2F">
        <w:t xml:space="preserve"> </w:t>
      </w:r>
      <w:commentRangeStart w:id="484"/>
      <w:r w:rsidR="001E2F2F">
        <w:t>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77CEE">
        <w:rPr>
          <w:rStyle w:val="FootnoteReference"/>
        </w:rPr>
        <w:footnoteReference w:id="294"/>
      </w:r>
      <w:r w:rsidR="008C213A">
        <w:t xml:space="preserve"> </w:t>
      </w:r>
      <w:commentRangeEnd w:id="484"/>
      <w:r w:rsidR="00A04C89">
        <w:rPr>
          <w:rStyle w:val="CommentReference"/>
        </w:rPr>
        <w:commentReference w:id="484"/>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sidRPr="00CC0F02">
        <w:rPr>
          <w:rStyle w:val="FootnoteReference"/>
        </w:rPr>
        <w:footnoteReference w:id="295"/>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sidRPr="00CC0F02">
        <w:rPr>
          <w:rStyle w:val="FootnoteReference"/>
        </w:rPr>
        <w:footnoteReference w:id="296"/>
      </w:r>
      <w:r w:rsidR="000E3703">
        <w:t xml:space="preserve"> </w:t>
      </w:r>
      <w:commentRangeStart w:id="485"/>
      <w:r w:rsidR="000E3703">
        <w:t>This case remains pending as of November 2022.</w:t>
      </w:r>
      <w:commentRangeEnd w:id="485"/>
      <w:r w:rsidR="00A04C89">
        <w:rPr>
          <w:rStyle w:val="CommentReference"/>
        </w:rPr>
        <w:commentReference w:id="485"/>
      </w:r>
      <w:r w:rsidR="00325422">
        <w:rPr>
          <w:rStyle w:val="FootnoteReference"/>
        </w:rPr>
        <w:footnoteReference w:id="297"/>
      </w:r>
    </w:p>
    <w:p w14:paraId="677CF862" w14:textId="192F99D9" w:rsidR="00117AF7" w:rsidRDefault="00274C2F" w:rsidP="00754A16">
      <w:pPr>
        <w:pStyle w:val="Heading4"/>
        <w:spacing w:line="480" w:lineRule="auto"/>
      </w:pPr>
      <w:r>
        <w:lastRenderedPageBreak/>
        <w:t>Florida</w:t>
      </w:r>
    </w:p>
    <w:p w14:paraId="5D43F157" w14:textId="547C8F21" w:rsidR="004601A1" w:rsidRDefault="009B42BF" w:rsidP="00754A16">
      <w:pPr>
        <w:spacing w:line="480" w:lineRule="auto"/>
      </w:pPr>
      <w:commentRangeStart w:id="486"/>
      <w:r>
        <w:t>A contested process led to the adoption of maps favored by the governor of Florida</w:t>
      </w:r>
      <w:r w:rsidR="00E2634B">
        <w:t>.</w:t>
      </w:r>
      <w:r w:rsidR="0096319F">
        <w:rPr>
          <w:rStyle w:val="FootnoteReference"/>
        </w:rPr>
        <w:footnoteReference w:id="298"/>
      </w:r>
      <w:r w:rsidR="008D71BA">
        <w:t xml:space="preserve"> The map initially passed by the Florida legislature was </w:t>
      </w:r>
      <w:r w:rsidR="00EC12FD">
        <w:t>vetoed by the governor.</w:t>
      </w:r>
      <w:r w:rsidR="0096319F">
        <w:rPr>
          <w:rStyle w:val="FootnoteReference"/>
        </w:rPr>
        <w:footnoteReference w:id="299"/>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among the last states in the country to approve a plan.</w:t>
      </w:r>
      <w:r w:rsidR="0096319F">
        <w:rPr>
          <w:rStyle w:val="FootnoteReference"/>
        </w:rPr>
        <w:footnoteReference w:id="300"/>
      </w:r>
      <w:r w:rsidR="00BF00A4">
        <w:t xml:space="preserve"> </w:t>
      </w:r>
      <w:r w:rsidR="00107878">
        <w:t>The plan was passed on a party-line vote.</w:t>
      </w:r>
      <w:r w:rsidR="0096319F">
        <w:rPr>
          <w:rStyle w:val="FootnoteReference"/>
        </w:rPr>
        <w:footnoteReference w:id="301"/>
      </w:r>
      <w:r w:rsidR="00EE1DC5">
        <w:t xml:space="preserve"> </w:t>
      </w:r>
      <w:commentRangeEnd w:id="486"/>
      <w:r w:rsidR="0086499D">
        <w:rPr>
          <w:rStyle w:val="CommentReference"/>
        </w:rPr>
        <w:commentReference w:id="486"/>
      </w:r>
      <w:r w:rsidR="00EE1DC5">
        <w:t>Litigants sued in state court</w:t>
      </w:r>
      <w:r w:rsidR="00950FE9">
        <w:t xml:space="preserve"> alleging </w:t>
      </w:r>
      <w:r w:rsidR="006B7A67">
        <w:t>that Governor Ron DeSantis “hijacked” the redistricting process, by “</w:t>
      </w:r>
      <w:r w:rsidR="006B7A67" w:rsidRPr="00867309">
        <w:t xml:space="preserve">unilaterally </w:t>
      </w:r>
      <w:proofErr w:type="spellStart"/>
      <w:r w:rsidR="006B7A67" w:rsidRPr="00867309">
        <w:t>declar</w:t>
      </w:r>
      <w:proofErr w:type="spellEnd"/>
      <w:r w:rsidR="006B7A67">
        <w:t>[</w:t>
      </w:r>
      <w:proofErr w:type="spellStart"/>
      <w:r w:rsidR="006B7A67">
        <w:t>ing</w:t>
      </w:r>
      <w:proofErr w:type="spellEnd"/>
      <w:r w:rsidR="006B7A67">
        <w:t>]</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proofErr w:type="spellStart"/>
      <w:r w:rsidR="006B7A67" w:rsidRPr="00867309">
        <w:t>conven</w:t>
      </w:r>
      <w:proofErr w:type="spellEnd"/>
      <w:r w:rsidR="006B7A67">
        <w:t>[</w:t>
      </w:r>
      <w:proofErr w:type="spellStart"/>
      <w:r w:rsidR="006B7A67">
        <w:t>ing</w:t>
      </w:r>
      <w:proofErr w:type="spellEnd"/>
      <w:r w:rsidR="006B7A67">
        <w:t>]</w:t>
      </w:r>
      <w:r w:rsidR="006B7A67" w:rsidRPr="00867309">
        <w:t xml:space="preserve"> a special legislative session, leaving the Legislature little choice but to consider and pass his own redistricting scheme</w:t>
      </w:r>
      <w:r w:rsidR="006B7A67">
        <w:t>.”</w:t>
      </w:r>
      <w:r w:rsidR="00950FE9" w:rsidRPr="00CC0F02">
        <w:rPr>
          <w:rStyle w:val="FootnoteReference"/>
        </w:rPr>
        <w:footnoteReference w:id="302"/>
      </w:r>
      <w:r w:rsidR="006B7A67">
        <w:t xml:space="preserve"> </w:t>
      </w:r>
      <w:commentRangeStart w:id="487"/>
      <w:r w:rsidR="00610F2E" w:rsidRPr="00610F2E">
        <w:t>Plaintiffs also allege that the DeSantis Plan “intentionally favors the Republican Party at nearly every turn, eliminating three Democratic seats and transforming competitive seats into Republican-leaning ones.</w:t>
      </w:r>
      <w:r w:rsidR="007D0C67">
        <w:rPr>
          <w:rStyle w:val="FootnoteReference"/>
        </w:rPr>
        <w:footnoteReference w:id="303"/>
      </w:r>
      <w:r w:rsidR="00D00659">
        <w:t xml:space="preserve"> </w:t>
      </w:r>
      <w:commentRangeEnd w:id="487"/>
      <w:r w:rsidR="0086499D">
        <w:rPr>
          <w:rStyle w:val="CommentReference"/>
        </w:rPr>
        <w:commentReference w:id="487"/>
      </w:r>
      <w:r w:rsidR="00610F2E" w:rsidRPr="00610F2E">
        <w:t>And in so doing, it needlessly produces noncompact districts that split geographic and political boundaries.”</w:t>
      </w:r>
      <w:r w:rsidR="000601C9" w:rsidRPr="00CC0F02">
        <w:rPr>
          <w:rStyle w:val="FootnoteReference"/>
        </w:rPr>
        <w:footnoteReference w:id="304"/>
      </w:r>
    </w:p>
    <w:p w14:paraId="522DE2D0" w14:textId="71E7F8AF" w:rsidR="000E3703" w:rsidRPr="000E3703" w:rsidRDefault="004601A1" w:rsidP="00754A16">
      <w:pPr>
        <w:spacing w:line="480" w:lineRule="auto"/>
      </w:pPr>
      <w:r w:rsidRPr="00C16B64">
        <w:rPr>
          <w:bCs/>
        </w:rPr>
        <w:t>As noted earlier, the</w:t>
      </w:r>
      <w:r>
        <w:t xml:space="preserve"> </w:t>
      </w:r>
      <w:r w:rsidR="004B0317">
        <w:t>Florida Constitution has direct language prohibiting partisan gerrymandering.</w:t>
      </w:r>
      <w:r w:rsidR="004B0317" w:rsidRPr="00CC0F02">
        <w:rPr>
          <w:rStyle w:val="FootnoteReference"/>
        </w:rPr>
        <w:footnoteReference w:id="305"/>
      </w:r>
      <w:r w:rsidR="002B1198" w:rsidRPr="002B1198">
        <w:tab/>
      </w:r>
      <w:commentRangeStart w:id="488"/>
      <w:r w:rsidR="002B1198" w:rsidRPr="002B1198">
        <w:t>Plaintiffs argue that the DeSantis Plan violates Article III, § 20 of the Fl</w:t>
      </w:r>
      <w:r w:rsidR="00763675">
        <w:t>orida</w:t>
      </w:r>
      <w:r w:rsidR="002B1198"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w:t>
      </w:r>
      <w:r w:rsidR="002B1198" w:rsidRPr="002B1198">
        <w:lastRenderedPageBreak/>
        <w:t>boundary splits.</w:t>
      </w:r>
      <w:r w:rsidR="001B2667">
        <w:rPr>
          <w:rStyle w:val="FootnoteReference"/>
        </w:rPr>
        <w:footnoteReference w:id="306"/>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commentRangeEnd w:id="488"/>
      <w:r w:rsidR="0086499D">
        <w:rPr>
          <w:rStyle w:val="CommentReference"/>
        </w:rPr>
        <w:commentReference w:id="488"/>
      </w:r>
      <w:r w:rsidR="007102D2">
        <w:rPr>
          <w:rStyle w:val="FootnoteReference"/>
        </w:rPr>
        <w:footnoteReference w:id="307"/>
      </w:r>
    </w:p>
    <w:p w14:paraId="6313C264" w14:textId="77777777" w:rsidR="00014A50" w:rsidRPr="008A4DA7" w:rsidRDefault="00A41F2F" w:rsidP="00754A16">
      <w:pPr>
        <w:pStyle w:val="Heading4"/>
        <w:spacing w:line="480" w:lineRule="auto"/>
      </w:pPr>
      <w:r w:rsidRPr="008A4DA7">
        <w:t>Kentuck</w:t>
      </w:r>
      <w:r w:rsidR="00014A50" w:rsidRPr="008A4DA7">
        <w:t>y</w:t>
      </w:r>
    </w:p>
    <w:p w14:paraId="5A29CC96" w14:textId="0A55F552" w:rsidR="006E38F6" w:rsidRDefault="006D4FC3" w:rsidP="00754A16">
      <w:pPr>
        <w:spacing w:line="480" w:lineRule="auto"/>
      </w:pPr>
      <w:commentRangeStart w:id="489"/>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394FB1">
        <w:rPr>
          <w:rStyle w:val="FootnoteReference"/>
        </w:rPr>
        <w:footnoteReference w:id="308"/>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4FB1">
        <w:rPr>
          <w:rStyle w:val="FootnoteReference"/>
        </w:rPr>
        <w:footnoteReference w:id="309"/>
      </w:r>
      <w:r w:rsidR="003955F0" w:rsidRPr="00C16B64">
        <w:t xml:space="preserve"> </w:t>
      </w:r>
      <w:commentRangeEnd w:id="489"/>
      <w:r w:rsidR="00B77C2C">
        <w:rPr>
          <w:rStyle w:val="CommentReference"/>
        </w:rPr>
        <w:commentReference w:id="489"/>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sidRPr="00CC0F02">
        <w:rPr>
          <w:rStyle w:val="FootnoteReference"/>
        </w:rPr>
        <w:footnoteReference w:id="310"/>
      </w:r>
    </w:p>
    <w:p w14:paraId="6AEF5FB0" w14:textId="663C7980" w:rsidR="00762D80" w:rsidRDefault="00014A50" w:rsidP="00754A16">
      <w:pPr>
        <w:spacing w:line="480" w:lineRule="auto"/>
      </w:pPr>
      <w:commentRangeStart w:id="490"/>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w:t>
      </w:r>
      <w:r w:rsidR="00C04C7E">
        <w:rPr>
          <w:rStyle w:val="FootnoteReference"/>
        </w:rPr>
        <w:footnoteReference w:id="311"/>
      </w:r>
      <w:r>
        <w:t xml:space="preserve"> and </w:t>
      </w:r>
      <w:r w:rsidRPr="00396F41">
        <w:t xml:space="preserve">(2) </w:t>
      </w:r>
      <w:r>
        <w:t xml:space="preserve">that </w:t>
      </w:r>
      <w:r w:rsidRPr="00396F41">
        <w:t xml:space="preserve">the </w:t>
      </w:r>
      <w:r>
        <w:t>“</w:t>
      </w:r>
      <w:r w:rsidRPr="00396F41">
        <w:t xml:space="preserve">mapmakers’ </w:t>
      </w:r>
      <w:proofErr w:type="spellStart"/>
      <w:r w:rsidRPr="00396F41">
        <w:t>violat</w:t>
      </w:r>
      <w:proofErr w:type="spellEnd"/>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C04C7E">
        <w:rPr>
          <w:rStyle w:val="FootnoteReference"/>
        </w:rPr>
        <w:footnoteReference w:id="312"/>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lastRenderedPageBreak/>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C04C7E">
        <w:rPr>
          <w:rStyle w:val="FootnoteReference"/>
        </w:rPr>
        <w:footnoteReference w:id="313"/>
      </w:r>
      <w:commentRangeEnd w:id="490"/>
      <w:r w:rsidR="00B77C2C">
        <w:rPr>
          <w:rStyle w:val="CommentReference"/>
        </w:rPr>
        <w:commentReference w:id="490"/>
      </w:r>
    </w:p>
    <w:p w14:paraId="33DA0551" w14:textId="38A92B47" w:rsidR="000B3394" w:rsidRPr="008774C3" w:rsidRDefault="00762D80" w:rsidP="00754A16">
      <w:pPr>
        <w:spacing w:line="480" w:lineRule="auto"/>
      </w:pPr>
      <w:commentRangeStart w:id="491"/>
      <w:r>
        <w:t xml:space="preserve">Just days after the 2022 midterm election, the Kentucky lower </w:t>
      </w:r>
      <w:r w:rsidR="003A0810">
        <w:t>state court delivered its ruling</w:t>
      </w:r>
      <w:r w:rsidR="00EF1D78">
        <w:t>.</w:t>
      </w:r>
      <w:r w:rsidR="003A0810">
        <w:t xml:space="preserve"> While it found that the plan was a partisan gerrymander, it determined it did not violate the Kentucky Constitution.</w:t>
      </w:r>
      <w:r w:rsidR="00EF1D78">
        <w:t xml:space="preserve"> </w:t>
      </w:r>
      <w:r w:rsidR="00FB7D07">
        <w:t xml:space="preserve">It acknowledged that </w:t>
      </w:r>
      <w:r w:rsidR="000B3394">
        <w:t>“</w:t>
      </w:r>
      <w:r w:rsidR="00FB7D07">
        <w:t>[t]</w:t>
      </w:r>
      <w:r w:rsidR="000B3394" w:rsidRPr="000B3394">
        <w:t xml:space="preserve">he Kentucky Constitution, like most state constitutions, is much more specific than the United States Constitution. </w:t>
      </w:r>
      <w:commentRangeEnd w:id="491"/>
      <w:r w:rsidR="00B77C2C">
        <w:rPr>
          <w:rStyle w:val="CommentReference"/>
        </w:rPr>
        <w:commentReference w:id="491"/>
      </w:r>
      <w:r w:rsidR="000B3394" w:rsidRPr="000B3394">
        <w:t>Also, as recognized by the North Carolina Supreme Court, on the state level, it is easier to craft a set of criteria to evaluate an alleged partisan gerrymander than it is on the federal level.</w:t>
      </w:r>
      <w:r w:rsidR="003D1A26">
        <w:t>”</w:t>
      </w:r>
      <w:r w:rsidR="003D1A26" w:rsidRPr="00CC0F02">
        <w:rPr>
          <w:rStyle w:val="FootnoteReference"/>
        </w:rPr>
        <w:footnoteReference w:id="314"/>
      </w:r>
      <w:r w:rsidR="00582417">
        <w:t xml:space="preserve"> However, the court determined that </w:t>
      </w:r>
      <w:r w:rsidR="00DF7E0B">
        <w:t>the</w:t>
      </w:r>
      <w:r w:rsidR="00582417">
        <w:t xml:space="preserve">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sidRPr="00CC0F02">
        <w:rPr>
          <w:rStyle w:val="FootnoteReference"/>
        </w:rPr>
        <w:footnoteReference w:id="315"/>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sidRPr="00CC0F02">
        <w:rPr>
          <w:rStyle w:val="FootnoteReference"/>
        </w:rPr>
        <w:footnoteReference w:id="316"/>
      </w:r>
      <w:r w:rsidR="00E911E2">
        <w:t xml:space="preserve"> </w:t>
      </w:r>
      <w:commentRangeStart w:id="492"/>
      <w:r w:rsidR="003C0BA2">
        <w:t xml:space="preserve">Plaintiffs </w:t>
      </w:r>
      <w:r w:rsidR="007934AC">
        <w:t>retain</w:t>
      </w:r>
      <w:r w:rsidR="003C0BA2">
        <w:t xml:space="preserve"> the option to appeal this decision to the Kentucky Supreme Court.</w:t>
      </w:r>
      <w:commentRangeEnd w:id="492"/>
      <w:r w:rsidR="00C02B7E">
        <w:rPr>
          <w:rStyle w:val="CommentReference"/>
        </w:rPr>
        <w:commentReference w:id="492"/>
      </w:r>
      <w:commentRangeStart w:id="493"/>
      <w:r w:rsidR="00776656">
        <w:rPr>
          <w:rStyle w:val="FootnoteReference"/>
        </w:rPr>
        <w:footnoteReference w:id="317"/>
      </w:r>
      <w:commentRangeEnd w:id="493"/>
      <w:r w:rsidR="00026C3B">
        <w:rPr>
          <w:rStyle w:val="CommentReference"/>
        </w:rPr>
        <w:commentReference w:id="493"/>
      </w:r>
    </w:p>
    <w:p w14:paraId="61DEC193" w14:textId="3442177B" w:rsidR="00A41F2F" w:rsidRDefault="00A41F2F" w:rsidP="00754A16">
      <w:pPr>
        <w:pStyle w:val="Heading4"/>
        <w:spacing w:line="480" w:lineRule="auto"/>
      </w:pPr>
      <w:r>
        <w:t>New Mexico</w:t>
      </w:r>
    </w:p>
    <w:p w14:paraId="6606C1EF" w14:textId="77777777" w:rsidR="00DF7E0B" w:rsidRDefault="00264C0D" w:rsidP="00754A16">
      <w:pPr>
        <w:spacing w:line="480" w:lineRule="auto"/>
      </w:pPr>
      <w:commentRangeStart w:id="494"/>
      <w:r>
        <w:t>The 202</w:t>
      </w:r>
      <w:r w:rsidR="00600A27">
        <w:t>0 cycle in New Mexico was under party control of the Democrats.</w:t>
      </w:r>
      <w:r w:rsidR="00026C3B">
        <w:rPr>
          <w:rStyle w:val="FootnoteReference"/>
        </w:rPr>
        <w:footnoteReference w:id="318"/>
      </w:r>
      <w:r w:rsidR="0012206E">
        <w:t xml:space="preserve"> </w:t>
      </w:r>
      <w:r w:rsidR="00414F9F">
        <w:t xml:space="preserve">The state </w:t>
      </w:r>
      <w:r w:rsidR="00414F9F">
        <w:lastRenderedPageBreak/>
        <w:t>established an</w:t>
      </w:r>
      <w:r w:rsidR="0012206E">
        <w:t xml:space="preserve"> advisory commission </w:t>
      </w:r>
      <w:r w:rsidR="00977294">
        <w:t>recently, but plans submitted by the commission can be amended by the legislature.</w:t>
      </w:r>
      <w:commentRangeEnd w:id="494"/>
      <w:r w:rsidR="00C02B7E">
        <w:rPr>
          <w:rStyle w:val="CommentReference"/>
        </w:rPr>
        <w:commentReference w:id="494"/>
      </w:r>
      <w:r w:rsidR="00B71278">
        <w:rPr>
          <w:rStyle w:val="FootnoteReference"/>
        </w:rPr>
        <w:footnoteReference w:id="319"/>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sidRPr="00CC0F02">
        <w:rPr>
          <w:rStyle w:val="FootnoteReference"/>
        </w:rPr>
        <w:footnoteReference w:id="320"/>
      </w:r>
      <w:r w:rsidR="006A3784">
        <w:t xml:space="preserve"> </w:t>
      </w:r>
      <w:commentRangeStart w:id="495"/>
      <w:r w:rsidR="006A3784">
        <w:t>Six of seven commission members submitted one of the submitted maps.</w:t>
      </w:r>
      <w:r w:rsidR="00F93940">
        <w:rPr>
          <w:rStyle w:val="FootnoteReference"/>
        </w:rPr>
        <w:footnoteReference w:id="321"/>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AB127E">
        <w:rPr>
          <w:rStyle w:val="FootnoteReference"/>
        </w:rPr>
        <w:footnoteReference w:id="322"/>
      </w:r>
      <w:r w:rsidR="00F10E08" w:rsidRPr="008F3E7B">
        <w:t xml:space="preserve"> </w:t>
      </w:r>
      <w:r w:rsidR="00AB3D99">
        <w:t>It amended one of the plans</w:t>
      </w:r>
      <w:r w:rsidR="00F63200">
        <w:t>, which became referred to as the</w:t>
      </w:r>
      <w:r w:rsidR="00F10E08" w:rsidRPr="008F3E7B">
        <w:t xml:space="preserve"> “People’s Map</w:t>
      </w:r>
      <w:r w:rsidR="008F3E7B">
        <w:t>.”</w:t>
      </w:r>
      <w:r w:rsidR="00AB127E">
        <w:rPr>
          <w:rStyle w:val="FootnoteReference"/>
        </w:rPr>
        <w:footnoteReference w:id="323"/>
      </w:r>
      <w:r w:rsidR="008F3E7B">
        <w:t xml:space="preserve"> </w:t>
      </w:r>
      <w:commentRangeEnd w:id="495"/>
      <w:r w:rsidR="00C02B7E">
        <w:rPr>
          <w:rStyle w:val="CommentReference"/>
        </w:rPr>
        <w:commentReference w:id="495"/>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w:t>
      </w:r>
      <w:r w:rsidR="00C02B7E">
        <w:t>[</w:t>
      </w:r>
      <w:proofErr w:type="spellStart"/>
      <w:r w:rsidR="00C02B7E">
        <w:t>i</w:t>
      </w:r>
      <w:proofErr w:type="spellEnd"/>
      <w:r w:rsidR="00C02B7E">
        <w:t>]</w:t>
      </w:r>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sidRPr="00CC0F02">
        <w:rPr>
          <w:rStyle w:val="FootnoteReference"/>
        </w:rPr>
        <w:footnoteReference w:id="324"/>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sidRPr="00CC0F02">
        <w:rPr>
          <w:rStyle w:val="FootnoteReference"/>
        </w:rPr>
        <w:footnoteReference w:id="325"/>
      </w:r>
      <w:r w:rsidR="00640E5F">
        <w:t xml:space="preserve"> </w:t>
      </w:r>
    </w:p>
    <w:p w14:paraId="668BAADD" w14:textId="4CEE1E21" w:rsidR="00264C0D" w:rsidRPr="00264C0D" w:rsidRDefault="006C6B77" w:rsidP="00754A16">
      <w:pPr>
        <w:spacing w:line="480" w:lineRule="auto"/>
      </w:pPr>
      <w:r w:rsidRPr="006C6B77">
        <w:t xml:space="preserve">Plaintiffs </w:t>
      </w:r>
      <w:r>
        <w:t xml:space="preserve">in </w:t>
      </w:r>
      <w:r w:rsidRPr="006C6B77">
        <w:rPr>
          <w:i/>
          <w:iCs/>
        </w:rPr>
        <w:t>RPNM et al.</w:t>
      </w:r>
      <w:r w:rsidRPr="006C6B77">
        <w:t xml:space="preserve"> filed a complaint alleging that “Senate Bill 1... redraws New Mexico’s three 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sidRPr="00CC0F02">
        <w:rPr>
          <w:rStyle w:val="FootnoteReference"/>
        </w:rPr>
        <w:footnoteReference w:id="326"/>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sidRPr="00CC0F02">
        <w:rPr>
          <w:rStyle w:val="FootnoteReference"/>
        </w:rPr>
        <w:footnoteReference w:id="327"/>
      </w:r>
      <w:r w:rsidR="00C03C3A">
        <w:t xml:space="preserve"> </w:t>
      </w:r>
      <w:r w:rsidR="00BF5724">
        <w:t xml:space="preserve">Plaintiffs claim that </w:t>
      </w:r>
      <w:r w:rsidR="00BF5724">
        <w:lastRenderedPageBreak/>
        <w:t>“[w]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sidRPr="00CC0F02">
        <w:rPr>
          <w:rStyle w:val="FootnoteReference"/>
        </w:rPr>
        <w:footnoteReference w:id="328"/>
      </w:r>
      <w:r w:rsidR="00BF5724" w:rsidRPr="00BF5724">
        <w:t xml:space="preserve"> </w:t>
      </w:r>
      <w:commentRangeStart w:id="496"/>
      <w:r w:rsidR="00C03C3A">
        <w:t>The case is pending in state court</w:t>
      </w:r>
      <w:r w:rsidR="00B102C8">
        <w:t xml:space="preserve"> as of November 2022.</w:t>
      </w:r>
      <w:commentRangeEnd w:id="496"/>
      <w:r w:rsidR="00C02B7E">
        <w:rPr>
          <w:rStyle w:val="CommentReference"/>
        </w:rPr>
        <w:commentReference w:id="496"/>
      </w:r>
      <w:r w:rsidR="00A60666">
        <w:rPr>
          <w:rStyle w:val="FootnoteReference"/>
        </w:rPr>
        <w:footnoteReference w:id="329"/>
      </w:r>
    </w:p>
    <w:p w14:paraId="242BCB5A" w14:textId="380F1627" w:rsidR="00A41F2F" w:rsidRDefault="00F12D62" w:rsidP="00754A16">
      <w:pPr>
        <w:pStyle w:val="Heading4"/>
        <w:spacing w:line="480" w:lineRule="auto"/>
      </w:pPr>
      <w:r>
        <w:t>Utah</w:t>
      </w:r>
    </w:p>
    <w:p w14:paraId="2B383D6E" w14:textId="2FD66322" w:rsidR="00C16B64" w:rsidRDefault="003228C0" w:rsidP="00754A16">
      <w:pPr>
        <w:spacing w:line="480" w:lineRule="auto"/>
      </w:pPr>
      <w:r>
        <w:t xml:space="preserve">In 2018, voters of Utah established an independent commission to conduct congressional redistricting. </w:t>
      </w:r>
      <w:r w:rsidR="00A9167D">
        <w:t xml:space="preserve">That commission was </w:t>
      </w:r>
      <w:r w:rsidR="003B13C0">
        <w:t xml:space="preserve">created as an advisory commission allowing the legislature to reject a </w:t>
      </w:r>
      <w:r w:rsidR="00DF7E0B">
        <w:t xml:space="preserve"> commission </w:t>
      </w:r>
      <w:r w:rsidR="003B13C0">
        <w:t>plan</w:t>
      </w:r>
      <w:r w:rsidR="00DF7E0B">
        <w:t>, but in</w:t>
      </w:r>
      <w:r w:rsidR="004F162D">
        <w:t xml:space="preserve"> 2020, the Utah Legislature </w:t>
      </w:r>
      <w:r w:rsidR="00A35C72">
        <w:t>changed the law regarding congressional redistricting to make the commission fully advisory</w:t>
      </w:r>
      <w:r w:rsidR="004C44C2">
        <w:t>.</w:t>
      </w:r>
      <w:r w:rsidR="004C44C2" w:rsidRPr="00CC0F02">
        <w:rPr>
          <w:rStyle w:val="FootnoteReference"/>
        </w:rPr>
        <w:footnoteReference w:id="330"/>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sidRPr="00CC0F02">
        <w:rPr>
          <w:rStyle w:val="FootnoteReference"/>
        </w:rPr>
        <w:footnoteReference w:id="331"/>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w:t>
      </w:r>
      <w:r w:rsidR="00FC4235" w:rsidRPr="00FC4235">
        <w:lastRenderedPageBreak/>
        <w:t>alter and reform their government.”</w:t>
      </w:r>
      <w:r w:rsidR="000041CA" w:rsidRPr="00CC0F02">
        <w:rPr>
          <w:rStyle w:val="FootnoteReference"/>
        </w:rPr>
        <w:footnoteReference w:id="332"/>
      </w:r>
      <w:r w:rsidR="00B200C7">
        <w:t xml:space="preserve"> </w:t>
      </w:r>
      <w:commentRangeStart w:id="498"/>
      <w:r w:rsidR="00B200C7">
        <w:t>This case is pending as of November 2022.</w:t>
      </w:r>
      <w:commentRangeEnd w:id="498"/>
      <w:r w:rsidR="00C02B7E">
        <w:rPr>
          <w:rStyle w:val="CommentReference"/>
        </w:rPr>
        <w:commentReference w:id="498"/>
      </w:r>
      <w:r w:rsidR="00E3754B">
        <w:rPr>
          <w:rStyle w:val="FootnoteReference"/>
        </w:rPr>
        <w:footnoteReference w:id="333"/>
      </w:r>
    </w:p>
    <w:p w14:paraId="084AD78A" w14:textId="77F5C94B" w:rsidR="00E453A9" w:rsidRPr="00C16B64" w:rsidRDefault="00382FE6" w:rsidP="00754A16">
      <w:pPr>
        <w:pStyle w:val="Heading3"/>
        <w:spacing w:line="480" w:lineRule="auto"/>
      </w:pPr>
      <w:bookmarkStart w:id="499" w:name="_Toc122821272"/>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499"/>
    </w:p>
    <w:p w14:paraId="0B7B4707" w14:textId="7ACCBE38" w:rsidR="00473F7B" w:rsidRDefault="00473F7B" w:rsidP="00754A16">
      <w:pPr>
        <w:pStyle w:val="Heading4"/>
        <w:spacing w:line="480" w:lineRule="auto"/>
      </w:pPr>
      <w:r>
        <w:t>Connecticut</w:t>
      </w:r>
    </w:p>
    <w:p w14:paraId="7B307B6C" w14:textId="049F2E37" w:rsidR="00E453A9" w:rsidRPr="00E453A9" w:rsidRDefault="00752D69" w:rsidP="00754A16">
      <w:pPr>
        <w:spacing w:line="480" w:lineRule="auto"/>
      </w:pPr>
      <w:commentRangeStart w:id="500"/>
      <w:r>
        <w:t xml:space="preserve"> </w:t>
      </w:r>
      <w:r w:rsidR="00E453A9">
        <w:t>Connecticut’s legislature and governor are both controlled by Democrats.</w:t>
      </w:r>
      <w:r w:rsidR="00FE5344">
        <w:rPr>
          <w:rStyle w:val="FootnoteReference"/>
        </w:rPr>
        <w:footnoteReference w:id="334"/>
      </w:r>
      <w:r w:rsidR="00E453A9">
        <w:t xml:space="preserve"> If the legislature fails to pass a plan with two-thirds majority in both chambers and receive the governor’s signature, the process is transferred to a nine-member backup political commission.</w:t>
      </w:r>
      <w:r w:rsidR="00AD1CC9">
        <w:rPr>
          <w:rStyle w:val="FootnoteReference"/>
        </w:rPr>
        <w:footnoteReference w:id="335"/>
      </w:r>
      <w:r w:rsidR="00E453A9">
        <w:t xml:space="preserve"> </w:t>
      </w:r>
      <w:commentRangeEnd w:id="500"/>
      <w:r w:rsidR="00C02B7E">
        <w:rPr>
          <w:rStyle w:val="CommentReference"/>
        </w:rPr>
        <w:commentReference w:id="500"/>
      </w:r>
      <w:r w:rsidR="00E453A9">
        <w:t>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sidRPr="00CC0F02">
        <w:rPr>
          <w:rStyle w:val="FootnoteReference"/>
        </w:rPr>
        <w:footnoteReference w:id="336"/>
      </w:r>
      <w:r w:rsidR="00E453A9">
        <w:t xml:space="preserve"> </w:t>
      </w:r>
      <w:commentRangeStart w:id="501"/>
      <w:r w:rsidR="00E453A9">
        <w:t>The commission failed to deliver a plan by its statutory deadline, and the Connecticut Supreme Court took over the process and named a special master to draw the state’s five congressional seats.</w:t>
      </w:r>
      <w:r w:rsidR="00AD1CC9">
        <w:rPr>
          <w:rStyle w:val="FootnoteReference"/>
        </w:rPr>
        <w:footnoteReference w:id="337"/>
      </w:r>
      <w:r w:rsidR="00E453A9">
        <w:t xml:space="preserve"> The court approved the special master’s map on February 10, 2022.</w:t>
      </w:r>
      <w:commentRangeEnd w:id="501"/>
      <w:r w:rsidR="00C02B7E">
        <w:rPr>
          <w:rStyle w:val="CommentReference"/>
        </w:rPr>
        <w:commentReference w:id="501"/>
      </w:r>
      <w:r w:rsidR="00AD1CC9">
        <w:rPr>
          <w:rStyle w:val="FootnoteReference"/>
        </w:rPr>
        <w:footnoteReference w:id="338"/>
      </w:r>
    </w:p>
    <w:p w14:paraId="4383999C" w14:textId="77777777" w:rsidR="00F504CB" w:rsidRDefault="00F504CB" w:rsidP="00754A16">
      <w:pPr>
        <w:pStyle w:val="Heading4"/>
        <w:spacing w:line="480" w:lineRule="auto"/>
      </w:pPr>
      <w:r>
        <w:lastRenderedPageBreak/>
        <w:t>Minnesota</w:t>
      </w:r>
    </w:p>
    <w:p w14:paraId="2AA8C699" w14:textId="39257990" w:rsidR="00F504CB" w:rsidRDefault="00F504CB" w:rsidP="00754A16">
      <w:pPr>
        <w:spacing w:line="480" w:lineRule="auto"/>
      </w:pPr>
      <w:commentRangeStart w:id="502"/>
      <w:r>
        <w:t>Minnesota was under divided government at the time of the 2020 redistricting cycle.</w:t>
      </w:r>
      <w:r w:rsidR="000641F5">
        <w:rPr>
          <w:rStyle w:val="FootnoteReference"/>
        </w:rPr>
        <w:footnoteReference w:id="339"/>
      </w:r>
      <w:r>
        <w:t xml:space="preserve"> </w:t>
      </w:r>
      <w:commentRangeEnd w:id="502"/>
      <w:r w:rsidR="00C02B7E">
        <w:rPr>
          <w:rStyle w:val="CommentReference"/>
        </w:rPr>
        <w:commentReference w:id="502"/>
      </w:r>
      <w:r>
        <w:t xml:space="preserve">Democrats controlled the state house and governorship, and Republicans controlled the state senate. Because </w:t>
      </w:r>
      <w:r w:rsidRPr="000E4A38">
        <w:t>the redistricting process failed in Minnesota to reach an agreed upon congressional map, the Minnesota Supreme Court took over.</w:t>
      </w:r>
      <w:r w:rsidRPr="00CC0F02">
        <w:rPr>
          <w:rStyle w:val="FootnoteReference"/>
        </w:rPr>
        <w:footnoteReference w:id="340"/>
      </w:r>
      <w:r w:rsidRPr="000E4A38">
        <w:t xml:space="preserve"> </w:t>
      </w:r>
      <w:commentRangeStart w:id="503"/>
      <w:r w:rsidRPr="000E4A38">
        <w:t>It named a five-person panel to develop a map.</w:t>
      </w:r>
      <w:r w:rsidR="00396437">
        <w:rPr>
          <w:rStyle w:val="FootnoteReference"/>
        </w:rPr>
        <w:footnoteReference w:id="341"/>
      </w:r>
      <w:r w:rsidRPr="000E4A38">
        <w:t xml:space="preserve"> That map was adopted by the court on Feb</w:t>
      </w:r>
      <w:r>
        <w:t>ruary 15, 2022.</w:t>
      </w:r>
      <w:commentRangeEnd w:id="503"/>
      <w:r w:rsidR="00C02B7E">
        <w:rPr>
          <w:rStyle w:val="CommentReference"/>
        </w:rPr>
        <w:commentReference w:id="503"/>
      </w:r>
      <w:r w:rsidR="00396437">
        <w:rPr>
          <w:rStyle w:val="FootnoteReference"/>
        </w:rPr>
        <w:footnoteReference w:id="342"/>
      </w:r>
    </w:p>
    <w:p w14:paraId="7A800C97" w14:textId="18DE4BEF" w:rsidR="0087751F" w:rsidRDefault="0087751F" w:rsidP="00754A16">
      <w:pPr>
        <w:pStyle w:val="Heading4"/>
        <w:spacing w:line="480" w:lineRule="auto"/>
      </w:pPr>
      <w:r>
        <w:t>New Hampshire</w:t>
      </w:r>
    </w:p>
    <w:p w14:paraId="2313C6E6" w14:textId="614F01D1" w:rsidR="001804DF" w:rsidRPr="001804DF" w:rsidRDefault="002E2AD0" w:rsidP="00754A16">
      <w:pPr>
        <w:spacing w:line="480" w:lineRule="auto"/>
      </w:pPr>
      <w:commentRangeStart w:id="504"/>
      <w:r>
        <w:t>Th</w:t>
      </w:r>
      <w:r w:rsidR="001804DF">
        <w:t xml:space="preserve">e New Hampshire </w:t>
      </w:r>
      <w:r>
        <w:t>l</w:t>
      </w:r>
      <w:r w:rsidR="001804DF">
        <w:t>egislature and governor</w:t>
      </w:r>
      <w:r>
        <w:t xml:space="preserve"> are both controlled by Republicans.</w:t>
      </w:r>
      <w:r w:rsidR="007E3233">
        <w:rPr>
          <w:rStyle w:val="FootnoteReference"/>
        </w:rPr>
        <w:footnoteReference w:id="343"/>
      </w:r>
      <w:r>
        <w:t xml:space="preserve"> </w:t>
      </w:r>
      <w:r w:rsidR="004F16DE">
        <w:t>New Hampshire is a closely contested state in statewide elections</w:t>
      </w:r>
      <w:r w:rsidR="004C6B22">
        <w:t>.</w:t>
      </w:r>
      <w:r w:rsidR="007E3233">
        <w:rPr>
          <w:rStyle w:val="FootnoteReference"/>
        </w:rPr>
        <w:footnoteReference w:id="344"/>
      </w:r>
      <w:r w:rsidR="004C6B22">
        <w:t xml:space="preserve"> The popular governor</w:t>
      </w:r>
      <w:r w:rsidR="006024A0">
        <w:t>’s term ended in 2022.</w:t>
      </w:r>
      <w:r w:rsidR="007E3233">
        <w:rPr>
          <w:rStyle w:val="FootnoteReference"/>
        </w:rPr>
        <w:footnoteReference w:id="345"/>
      </w:r>
      <w:r w:rsidR="006024A0">
        <w:t xml:space="preserve"> The 2020 redistricting cycle ended in a stalemate</w:t>
      </w:r>
      <w:r w:rsidR="00FA69B3">
        <w:t>, which can be traced to the different governing coalitions</w:t>
      </w:r>
      <w:r w:rsidR="00DF7E0B">
        <w:t>: created in</w:t>
      </w:r>
      <w:r w:rsidR="00FA69B3">
        <w:t xml:space="preserve"> </w:t>
      </w:r>
      <w:r w:rsidR="00DF7E0B">
        <w:t xml:space="preserve"> legislative </w:t>
      </w:r>
      <w:r w:rsidR="00FA69B3">
        <w:t>district</w:t>
      </w:r>
      <w:r w:rsidR="00396F1A">
        <w:t>ed</w:t>
      </w:r>
      <w:r w:rsidR="00FA69B3">
        <w:t xml:space="preserve"> elections </w:t>
      </w:r>
      <w:r w:rsidR="00DF7E0B">
        <w:t>versus those for the</w:t>
      </w:r>
      <w:r w:rsidR="00FA69B3">
        <w:t xml:space="preserve"> governor </w:t>
      </w:r>
      <w:r w:rsidR="00FA69B3">
        <w:lastRenderedPageBreak/>
        <w:t>running statewide.</w:t>
      </w:r>
      <w:r w:rsidR="00075FF7">
        <w:rPr>
          <w:rStyle w:val="FootnoteReference"/>
        </w:rPr>
        <w:footnoteReference w:id="346"/>
      </w:r>
      <w:r w:rsidR="00FA69B3">
        <w:t xml:space="preserve"> </w:t>
      </w:r>
      <w:r w:rsidR="00454C39">
        <w:t>The governor vetoed the legislature’s map.</w:t>
      </w:r>
      <w:commentRangeEnd w:id="504"/>
      <w:r w:rsidR="00C02B7E">
        <w:rPr>
          <w:rStyle w:val="CommentReference"/>
        </w:rPr>
        <w:commentReference w:id="504"/>
      </w:r>
      <w:r w:rsidR="00075FF7">
        <w:rPr>
          <w:rStyle w:val="FootnoteReference"/>
        </w:rPr>
        <w:footnoteReference w:id="347"/>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sidRPr="00CC0F02">
        <w:rPr>
          <w:rStyle w:val="FootnoteReference"/>
        </w:rPr>
        <w:footnoteReference w:id="348"/>
      </w:r>
      <w:r w:rsidR="00454C39">
        <w:t xml:space="preserve"> </w:t>
      </w:r>
      <w:commentRangeStart w:id="505"/>
      <w:r w:rsidR="009D725D">
        <w:t>The New Hampshire Supreme Court appointed a special master to draw the two-district congressional map.</w:t>
      </w:r>
      <w:r w:rsidR="00960AE9">
        <w:rPr>
          <w:rStyle w:val="FootnoteReference"/>
        </w:rPr>
        <w:footnoteReference w:id="349"/>
      </w:r>
      <w:r w:rsidR="009D725D">
        <w:t xml:space="preserve"> </w:t>
      </w:r>
      <w:r w:rsidR="00D41D50">
        <w:t xml:space="preserve">New Hampshire was the final state to </w:t>
      </w:r>
      <w:r w:rsidR="00EF1D78">
        <w:t xml:space="preserve">ratify </w:t>
      </w:r>
      <w:r w:rsidR="00E25616">
        <w:t>its 2022 congressional map.</w:t>
      </w:r>
      <w:commentRangeEnd w:id="505"/>
      <w:r w:rsidR="00C02B7E">
        <w:rPr>
          <w:rStyle w:val="CommentReference"/>
        </w:rPr>
        <w:commentReference w:id="505"/>
      </w:r>
      <w:r w:rsidR="00960AE9">
        <w:rPr>
          <w:rStyle w:val="FootnoteReference"/>
        </w:rPr>
        <w:footnoteReference w:id="350"/>
      </w:r>
    </w:p>
    <w:p w14:paraId="6406C1FE" w14:textId="7A892B6A" w:rsidR="00473F7B" w:rsidRDefault="00F504CB" w:rsidP="00754A16">
      <w:pPr>
        <w:pStyle w:val="Heading4"/>
        <w:spacing w:line="480" w:lineRule="auto"/>
      </w:pPr>
      <w:r>
        <w:t>Pennsylvania</w:t>
      </w:r>
    </w:p>
    <w:p w14:paraId="724D1D97" w14:textId="6B239C3E" w:rsidR="00473F7B" w:rsidRDefault="003872CC" w:rsidP="00754A16">
      <w:pPr>
        <w:spacing w:line="480" w:lineRule="auto"/>
      </w:pPr>
      <w:r>
        <w:t xml:space="preserve">During the 2010 round of redistricting, </w:t>
      </w:r>
      <w:r w:rsidR="00473F7B">
        <w:t xml:space="preserve">Pennsylvania brought new hope that partisan gerrymandering could be litigated in the state courts. </w:t>
      </w:r>
      <w:r w:rsidR="00185B34">
        <w:t>In that cycle, t</w:t>
      </w:r>
      <w:r w:rsidR="00473F7B">
        <w:t xml:space="preserve">he Republican legislature and Republican governor agreed on a map that was widely </w:t>
      </w:r>
      <w:r w:rsidR="00396F1A">
        <w:t>condemned</w:t>
      </w:r>
      <w:r w:rsidR="00473F7B">
        <w:t xml:space="preserve"> as an egregious gerrymander</w:t>
      </w:r>
      <w:r w:rsidR="00C02B7E">
        <w:t>.</w:t>
      </w:r>
      <w:r w:rsidR="00C02B7E" w:rsidRPr="00CC0F02">
        <w:rPr>
          <w:rStyle w:val="FootnoteReference"/>
        </w:rPr>
        <w:footnoteReference w:id="351"/>
      </w:r>
      <w:r w:rsidR="00473F7B">
        <w:t xml:space="preserve"> Across three midterm elections, regardless of the vote share received by the Democratic party statewide, </w:t>
      </w:r>
      <w:r w:rsidR="00396F1A">
        <w:t>Democrats</w:t>
      </w:r>
      <w:r w:rsidR="00473F7B">
        <w:t xml:space="preserve"> </w:t>
      </w:r>
      <w:r w:rsidR="00396F1A">
        <w:t>were</w:t>
      </w:r>
      <w:r w:rsidR="00473F7B">
        <w:t xml:space="preserve"> restricted to winning only five seats of the state’s 18, including </w:t>
      </w:r>
      <w:r w:rsidR="00396F1A">
        <w:t xml:space="preserve"> </w:t>
      </w:r>
      <w:r w:rsidR="00473F7B">
        <w:t xml:space="preserve"> </w:t>
      </w:r>
      <w:r w:rsidR="00473F7B">
        <w:lastRenderedPageBreak/>
        <w:t xml:space="preserve">elections in which it received a majority of the </w:t>
      </w:r>
      <w:r w:rsidR="00396F1A">
        <w:t xml:space="preserve">total </w:t>
      </w:r>
      <w:r w:rsidR="00473F7B">
        <w:t>votes</w:t>
      </w:r>
      <w:r w:rsidR="00396F1A">
        <w:t xml:space="preserve"> cast for congressional candidates</w:t>
      </w:r>
      <w:r w:rsidR="00C02B7E">
        <w:t>.</w:t>
      </w:r>
      <w:r w:rsidR="00C02B7E" w:rsidRPr="00CC0F02">
        <w:rPr>
          <w:rStyle w:val="FootnoteReference"/>
        </w:rPr>
        <w:footnoteReference w:id="352"/>
      </w:r>
    </w:p>
    <w:p w14:paraId="13750E6A" w14:textId="1B4734D5" w:rsidR="00473F7B" w:rsidRDefault="00473F7B" w:rsidP="00754A16">
      <w:pPr>
        <w:spacing w:line="480" w:lineRule="auto"/>
      </w:pPr>
      <w:commentRangeStart w:id="506"/>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w:t>
      </w:r>
      <w:r w:rsidR="00396F1A">
        <w:t xml:space="preserve">legislatively drawn </w:t>
      </w:r>
      <w:r>
        <w:t>plan and replaced it with a court drawn plan.</w:t>
      </w:r>
      <w:r w:rsidR="004E7818">
        <w:rPr>
          <w:rStyle w:val="FootnoteReference"/>
        </w:rPr>
        <w:footnoteReference w:id="353"/>
      </w:r>
      <w:r>
        <w:t xml:space="preserve"> It relied on indirect language in the state constitution.</w:t>
      </w:r>
      <w:r w:rsidR="004E7818">
        <w:rPr>
          <w:rStyle w:val="FootnoteReference"/>
        </w:rPr>
        <w:footnoteReference w:id="354"/>
      </w:r>
      <w:r>
        <w:t xml:space="preserve"> </w:t>
      </w:r>
      <w:commentRangeEnd w:id="506"/>
      <w:r w:rsidR="00C02B7E">
        <w:rPr>
          <w:rStyle w:val="CommentReference"/>
        </w:rPr>
        <w:commentReference w:id="506"/>
      </w:r>
      <w:r>
        <w:t>The court ruled it violated the Free and Equal Elections Clause</w:t>
      </w:r>
      <w:r w:rsidRPr="00CC0F02">
        <w:rPr>
          <w:rStyle w:val="FootnoteReference"/>
        </w:rPr>
        <w:footnoteReference w:id="355"/>
      </w:r>
      <w:r>
        <w:t xml:space="preserve"> because the enacted plan </w:t>
      </w:r>
      <w:r w:rsidRPr="00B4262E">
        <w:t>“dilutes the votes of those who in prior elections voted for the party not in power to give the party in power a lasting electoral advantage.”</w:t>
      </w:r>
      <w:r w:rsidRPr="00CC0F02">
        <w:rPr>
          <w:rStyle w:val="FootnoteReference"/>
        </w:rPr>
        <w:footnoteReference w:id="356"/>
      </w:r>
      <w:r w:rsidRPr="00B4262E">
        <w:t xml:space="preserve"> </w:t>
      </w:r>
      <w:commentRangeStart w:id="507"/>
      <w:r>
        <w:t>In the subsequent two elections under the court map, Democrats were able to win nine of the 18 seats.</w:t>
      </w:r>
      <w:commentRangeEnd w:id="507"/>
      <w:r w:rsidR="00C02B7E">
        <w:rPr>
          <w:rStyle w:val="CommentReference"/>
        </w:rPr>
        <w:commentReference w:id="507"/>
      </w:r>
      <w:r w:rsidR="004E7818">
        <w:rPr>
          <w:rStyle w:val="FootnoteReference"/>
        </w:rPr>
        <w:footnoteReference w:id="357"/>
      </w:r>
    </w:p>
    <w:p w14:paraId="2E63FBF8" w14:textId="1F1A2460" w:rsidR="00473F7B" w:rsidRDefault="00473F7B" w:rsidP="00754A16">
      <w:pPr>
        <w:spacing w:line="480" w:lineRule="auto"/>
      </w:pPr>
      <w:commentRangeStart w:id="508"/>
      <w:r>
        <w:t>Approaching the 2020 cycle of redistricting, the Republicans retained control of the state legislature, but now the governor was a member of the Democratic party.</w:t>
      </w:r>
      <w:commentRangeStart w:id="509"/>
      <w:r w:rsidR="004E7818">
        <w:rPr>
          <w:rStyle w:val="FootnoteReference"/>
        </w:rPr>
        <w:footnoteReference w:id="358"/>
      </w:r>
      <w:commentRangeEnd w:id="509"/>
      <w:r w:rsidR="00FF0A23">
        <w:rPr>
          <w:rStyle w:val="CommentReference"/>
        </w:rPr>
        <w:commentReference w:id="509"/>
      </w:r>
      <w:r>
        <w:t xml:space="preserve"> The Republican legislature approved a plan, but it was vetoed.</w:t>
      </w:r>
      <w:r w:rsidR="004E7818">
        <w:rPr>
          <w:rStyle w:val="FootnoteReference"/>
        </w:rPr>
        <w:footnoteReference w:id="359"/>
      </w:r>
      <w:r>
        <w:t xml:space="preserve"> The P</w:t>
      </w:r>
      <w:r w:rsidR="00714936">
        <w:t>ennsylvania</w:t>
      </w:r>
      <w:r>
        <w:t xml:space="preserve"> Supreme Court was now tasked with implementing a plan.</w:t>
      </w:r>
      <w:r w:rsidR="004E7818">
        <w:rPr>
          <w:rStyle w:val="FootnoteReference"/>
        </w:rPr>
        <w:footnoteReference w:id="360"/>
      </w:r>
      <w:r>
        <w:t xml:space="preserve"> It heard testimony and allowed for the interested parties to submit plans.</w:t>
      </w:r>
      <w:r w:rsidR="004E7818">
        <w:rPr>
          <w:rStyle w:val="FootnoteReference"/>
        </w:rPr>
        <w:footnoteReference w:id="361"/>
      </w:r>
      <w:r>
        <w:t xml:space="preserve"> It ultimately implemented a plan which was </w:t>
      </w:r>
      <w:r w:rsidRPr="00714936">
        <w:rPr>
          <w:bCs/>
        </w:rPr>
        <w:t>proposed</w:t>
      </w:r>
      <w:r>
        <w:t xml:space="preserve"> by the </w:t>
      </w:r>
      <w:r>
        <w:rPr>
          <w:i/>
          <w:iCs/>
        </w:rPr>
        <w:t>Carter</w:t>
      </w:r>
      <w:r>
        <w:t xml:space="preserve"> plaintiffs, drawn by a professor from Stanford University.</w:t>
      </w:r>
      <w:commentRangeEnd w:id="508"/>
      <w:r w:rsidR="00C02B7E">
        <w:rPr>
          <w:rStyle w:val="CommentReference"/>
        </w:rPr>
        <w:commentReference w:id="508"/>
      </w:r>
      <w:r w:rsidR="004E7818">
        <w:rPr>
          <w:rStyle w:val="FootnoteReference"/>
        </w:rPr>
        <w:footnoteReference w:id="362"/>
      </w:r>
    </w:p>
    <w:p w14:paraId="08BAFB30" w14:textId="77777777" w:rsidR="00473F7B" w:rsidRDefault="00473F7B" w:rsidP="00754A16">
      <w:pPr>
        <w:pStyle w:val="Heading4"/>
        <w:spacing w:line="480" w:lineRule="auto"/>
      </w:pPr>
      <w:r>
        <w:t>Virginia</w:t>
      </w:r>
    </w:p>
    <w:p w14:paraId="08430ED2" w14:textId="598DA0D5" w:rsidR="00473F7B" w:rsidRPr="000E4A38" w:rsidRDefault="00473F7B" w:rsidP="00754A16">
      <w:pPr>
        <w:spacing w:line="480" w:lineRule="auto"/>
        <w:rPr>
          <w:bCs/>
        </w:rPr>
      </w:pPr>
      <w:r w:rsidRPr="000E4A38">
        <w:rPr>
          <w:bCs/>
        </w:rPr>
        <w:t>Late in the 2010 round, Virginia’s</w:t>
      </w:r>
      <w:r w:rsidR="00C02B7E">
        <w:rPr>
          <w:bCs/>
        </w:rPr>
        <w:t xml:space="preserve"> third</w:t>
      </w:r>
      <w:r w:rsidRPr="000E4A38">
        <w:rPr>
          <w:bCs/>
        </w:rPr>
        <w:t xml:space="preserve"> congressional district was eventually found by a three</w:t>
      </w:r>
      <w:r w:rsidR="000E4A38">
        <w:rPr>
          <w:bCs/>
        </w:rPr>
        <w:t>-</w:t>
      </w:r>
      <w:r w:rsidRPr="000E4A38">
        <w:rPr>
          <w:bCs/>
        </w:rPr>
        <w:lastRenderedPageBreak/>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CC0F02">
        <w:rPr>
          <w:rStyle w:val="FootnoteReference"/>
        </w:rPr>
        <w:footnoteReference w:id="363"/>
      </w:r>
      <w:r w:rsidRPr="000E4A38">
        <w:rPr>
          <w:bCs/>
        </w:rPr>
        <w:t xml:space="preserve"> </w:t>
      </w:r>
      <w:commentRangeStart w:id="510"/>
      <w:r w:rsidRPr="000E4A38">
        <w:rPr>
          <w:bCs/>
        </w:rPr>
        <w:t>In the process, five of Virginia’s eleven congressional districts were redrawn.</w:t>
      </w:r>
      <w:commentRangeEnd w:id="510"/>
      <w:r w:rsidR="00C02B7E">
        <w:rPr>
          <w:rStyle w:val="CommentReference"/>
        </w:rPr>
        <w:commentReference w:id="510"/>
      </w:r>
      <w:r w:rsidR="003B548C">
        <w:rPr>
          <w:rStyle w:val="FootnoteReference"/>
          <w:bCs/>
        </w:rPr>
        <w:footnoteReference w:id="364"/>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CC0F02">
        <w:rPr>
          <w:rStyle w:val="FootnoteReference"/>
        </w:rPr>
        <w:footnoteReference w:id="365"/>
      </w:r>
      <w:r w:rsidRPr="000E4A38">
        <w:rPr>
          <w:bCs/>
        </w:rPr>
        <w:t xml:space="preserve"> </w:t>
      </w:r>
    </w:p>
    <w:p w14:paraId="3BE1E454" w14:textId="62AC83A5" w:rsidR="00473F7B" w:rsidRPr="000E4A38" w:rsidRDefault="00473F7B" w:rsidP="00754A16">
      <w:pPr>
        <w:spacing w:line="480" w:lineRule="auto"/>
        <w:rPr>
          <w:bCs/>
        </w:rPr>
      </w:pPr>
      <w:commentRangeStart w:id="511"/>
      <w:r w:rsidRPr="000E4A38">
        <w:rPr>
          <w:bCs/>
        </w:rPr>
        <w:t>In the 2020 round, Virginia’s newly constituted redistricting commission had an even number of members associated with each party and it deadlocked, unable to pass a map.</w:t>
      </w:r>
      <w:r w:rsidR="00C84491">
        <w:rPr>
          <w:rStyle w:val="FootnoteReference"/>
          <w:bCs/>
        </w:rPr>
        <w:footnoteReference w:id="366"/>
      </w:r>
      <w:r w:rsidRPr="000E4A38">
        <w:rPr>
          <w:bCs/>
        </w:rPr>
        <w:t xml:space="preserve"> </w:t>
      </w:r>
      <w:commentRangeEnd w:id="511"/>
      <w:r w:rsidR="00C02B7E">
        <w:rPr>
          <w:rStyle w:val="CommentReference"/>
        </w:rPr>
        <w:commentReference w:id="511"/>
      </w:r>
      <w:r w:rsidRPr="000E4A38">
        <w:rPr>
          <w:bCs/>
        </w:rPr>
        <w:t>The state court intervened and appointed a team of two special masters to draw a congressional map.</w:t>
      </w:r>
      <w:r w:rsidRPr="00CC0F02">
        <w:rPr>
          <w:rStyle w:val="FootnoteReference"/>
        </w:rPr>
        <w:footnoteReference w:id="367"/>
      </w:r>
      <w:r w:rsidRPr="000E4A38">
        <w:rPr>
          <w:bCs/>
        </w:rPr>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CC0F02">
        <w:rPr>
          <w:rStyle w:val="FootnoteReference"/>
        </w:rPr>
        <w:footnoteReference w:id="368"/>
      </w:r>
    </w:p>
    <w:p w14:paraId="7F61214E" w14:textId="5C62ADD7" w:rsidR="00350B97" w:rsidRPr="00A60D46" w:rsidRDefault="00BA5AC9" w:rsidP="00754A16">
      <w:pPr>
        <w:pStyle w:val="Heading2"/>
        <w:spacing w:line="480" w:lineRule="auto"/>
      </w:pPr>
      <w:bookmarkStart w:id="512" w:name="_Toc122821273"/>
      <w:r>
        <w:lastRenderedPageBreak/>
        <w:t xml:space="preserve">Evaluating the </w:t>
      </w:r>
      <w:r w:rsidR="00B21C94">
        <w:t>consequences</w:t>
      </w:r>
      <w:r>
        <w:t xml:space="preserve"> of court </w:t>
      </w:r>
      <w:r w:rsidR="00B21C94">
        <w:t>action</w:t>
      </w:r>
      <w:bookmarkEnd w:id="512"/>
    </w:p>
    <w:p w14:paraId="274A0A02" w14:textId="77777777" w:rsidR="00E74012" w:rsidRDefault="00A97C35" w:rsidP="00754A16">
      <w:pPr>
        <w:spacing w:line="480" w:lineRule="auto"/>
      </w:pPr>
      <w:r w:rsidRPr="00A97C35">
        <w:t>The next issue we take up is evaluating the consequences of state court action</w:t>
      </w:r>
      <w:r w:rsidR="00E74012">
        <w:t xml:space="preserve">. </w:t>
      </w:r>
    </w:p>
    <w:p w14:paraId="306C9EEB" w14:textId="67205452" w:rsidR="00EC12AF" w:rsidRDefault="00697626" w:rsidP="00754A16">
      <w:pPr>
        <w:spacing w:line="480" w:lineRule="auto"/>
      </w:pPr>
      <w:commentRangeStart w:id="513"/>
      <w:r>
        <w:t>In</w:t>
      </w:r>
      <w:r w:rsidR="00C02B7E">
        <w:t xml:space="preserve"> Table Six</w:t>
      </w:r>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ED61DB">
        <w:rPr>
          <w:rStyle w:val="FootnoteReference"/>
        </w:rPr>
        <w:footnoteReference w:id="369"/>
      </w:r>
      <w:r w:rsidR="00810FC0">
        <w:t xml:space="preserve"> </w:t>
      </w:r>
      <w:commentRangeEnd w:id="513"/>
      <w:r w:rsidR="00C02B7E">
        <w:rPr>
          <w:rStyle w:val="CommentReference"/>
        </w:rPr>
        <w:commentReference w:id="513"/>
      </w:r>
      <w:r w:rsidR="00EC12AF">
        <w:t xml:space="preserve">Here we compare the </w:t>
      </w:r>
      <w:r w:rsidR="003A54F8">
        <w:t>court-imposed</w:t>
      </w:r>
      <w:r w:rsidR="00EC12AF">
        <w:t xml:space="preserve"> map with the legislative map it replaced, though Ohio is an exception. </w:t>
      </w:r>
      <w:commentRangeStart w:id="514"/>
      <w:commentRangeStart w:id="515"/>
      <w:r w:rsidR="00EC12AF">
        <w:t xml:space="preserve">Ohio is a special case since the peculiar provisions in its constitution did not allow the Ohio Supreme Court to draw a map of its own. </w:t>
      </w:r>
      <w:commentRangeEnd w:id="514"/>
      <w:r w:rsidR="00C02B7E">
        <w:rPr>
          <w:rStyle w:val="CommentReference"/>
        </w:rPr>
        <w:commentReference w:id="514"/>
      </w:r>
      <w:commentRangeEnd w:id="515"/>
      <w:r w:rsidR="00E329E0">
        <w:rPr>
          <w:rStyle w:val="CommentReference"/>
        </w:rPr>
        <w:commentReference w:id="515"/>
      </w:r>
      <w:r w:rsidR="00657F0F">
        <w:rPr>
          <w:rStyle w:val="FootnoteReference"/>
        </w:rPr>
        <w:footnoteReference w:id="370"/>
      </w:r>
      <w:r w:rsidR="00657F0F">
        <w:t xml:space="preserve"> </w:t>
      </w:r>
      <w:commentRangeStart w:id="516"/>
      <w:commentRangeStart w:id="517"/>
      <w:commentRangeStart w:id="518"/>
      <w:r w:rsidR="00EC12AF">
        <w:t>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w:t>
      </w:r>
      <w:r w:rsidR="00657F0F">
        <w:rPr>
          <w:rStyle w:val="FootnoteReference"/>
        </w:rPr>
        <w:footnoteReference w:id="371"/>
      </w:r>
      <w:r w:rsidR="00EC12AF">
        <w:t xml:space="preserve"> Thus, even though the legislative maps were rejected by the state court, in Ohio there is no state court drawn map to compare against. </w:t>
      </w:r>
      <w:commentRangeEnd w:id="516"/>
      <w:r w:rsidR="00C02B7E">
        <w:rPr>
          <w:rStyle w:val="CommentReference"/>
        </w:rPr>
        <w:commentReference w:id="516"/>
      </w:r>
      <w:commentRangeEnd w:id="517"/>
      <w:r w:rsidR="00657F0F">
        <w:rPr>
          <w:rStyle w:val="CommentReference"/>
        </w:rPr>
        <w:commentReference w:id="517"/>
      </w:r>
      <w:commentRangeEnd w:id="518"/>
      <w:r w:rsidR="00657F0F">
        <w:rPr>
          <w:rStyle w:val="CommentReference"/>
        </w:rPr>
        <w:commentReference w:id="518"/>
      </w:r>
      <w:r w:rsidR="00EC12AF">
        <w:t xml:space="preserve">We therefore compare the map first ruled unconstitutional against the map that was used in the 2022 </w:t>
      </w:r>
      <w:r w:rsidR="00396F1A">
        <w:t xml:space="preserve"> congressional </w:t>
      </w:r>
      <w:r w:rsidR="00EC12AF">
        <w:t>election</w:t>
      </w:r>
      <w:r w:rsidR="00396F1A">
        <w:t xml:space="preserve"> in Ohio</w:t>
      </w:r>
      <w:r w:rsidR="00EC12AF">
        <w:t>.</w:t>
      </w:r>
    </w:p>
    <w:p w14:paraId="331A5D76" w14:textId="3BB2623A" w:rsidR="00F47CE9" w:rsidRDefault="00752D69" w:rsidP="00754A16">
      <w:pPr>
        <w:spacing w:line="480" w:lineRule="auto"/>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w:t>
      </w:r>
      <w:r w:rsidR="00C02B7E">
        <w:t>Six</w:t>
      </w:r>
      <w:r w:rsidR="00E74012">
        <w:t xml:space="preserve"> </w:t>
      </w:r>
      <w:r w:rsidR="00D614E3">
        <w:t>for the plan that was used in the 2022 midterm election.</w:t>
      </w:r>
    </w:p>
    <w:p w14:paraId="2A1A6E3F" w14:textId="5F0B424F" w:rsidR="00F47CE9" w:rsidRPr="002474A2" w:rsidRDefault="00F47CE9" w:rsidP="00754A16">
      <w:pPr>
        <w:spacing w:line="480" w:lineRule="auto"/>
        <w:rPr>
          <w:b/>
        </w:rPr>
      </w:pPr>
      <w:r>
        <w:lastRenderedPageBreak/>
        <w:t>For the states where there is a map against which we can compare the court-ordered</w:t>
      </w:r>
      <w:r w:rsidR="00254F80">
        <w:t xml:space="preserve"> (or ordered to modify)</w:t>
      </w:r>
      <w:r>
        <w:t xml:space="preserve"> map, we </w:t>
      </w:r>
      <w:r w:rsidRPr="000E4A38">
        <w:t xml:space="preserve">show in </w:t>
      </w:r>
      <w:r w:rsidR="00C02B7E">
        <w:t>Table Six</w:t>
      </w:r>
      <w:r w:rsidR="00AA45BC">
        <w:t xml:space="preserve"> </w:t>
      </w:r>
      <w:r w:rsidRPr="000E4A38">
        <w:t>comparisons of the two maps using metrics provided in Dave’s Redistricting App.</w:t>
      </w:r>
      <w:r w:rsidR="00752D69" w:rsidRPr="000E4A38">
        <w:t xml:space="preserve"> </w:t>
      </w:r>
      <w:r w:rsidR="00CB1F2B" w:rsidRPr="000E4A38">
        <w:t>For compactness</w:t>
      </w:r>
      <w:r w:rsidR="00396F1A">
        <w:t>,</w:t>
      </w:r>
      <w:r w:rsidR="00CB1F2B" w:rsidRPr="000E4A38">
        <w:t xml:space="preserve"> high values are better.</w:t>
      </w:r>
      <w:r w:rsidR="00752D69" w:rsidRPr="000E4A38">
        <w:t xml:space="preserve"> </w:t>
      </w:r>
      <w:r w:rsidR="00CB1F2B" w:rsidRPr="000E4A38">
        <w:t>For county splits</w:t>
      </w:r>
      <w:r w:rsidR="00396F1A">
        <w:t>,</w:t>
      </w:r>
      <w:r w:rsidR="00CB1F2B" w:rsidRPr="000E4A38">
        <w:t xml:space="preserve">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Substantial (and statistically significant) deviations from zero are undesirable</w:t>
      </w:r>
      <w:r w:rsidR="00396F1A">
        <w:t xml:space="preserve"> in that metric</w:t>
      </w:r>
      <w:r w:rsidR="00CB1F2B" w:rsidRPr="000E4A38">
        <w:t>. The sign on partisan bias tells us which party is advantaged, with positive values representing pro-Republican bias.</w:t>
      </w:r>
    </w:p>
    <w:p w14:paraId="6103C17B" w14:textId="77777777" w:rsidR="00F47CE9" w:rsidRDefault="00F47CE9" w:rsidP="00754A16">
      <w:pPr>
        <w:widowControl/>
        <w:spacing w:before="0" w:line="480" w:lineRule="auto"/>
        <w:ind w:firstLine="0"/>
        <w:jc w:val="left"/>
        <w:rPr>
          <w:b/>
          <w:bCs/>
        </w:rPr>
      </w:pPr>
    </w:p>
    <w:p w14:paraId="611022E1" w14:textId="34872C94" w:rsidR="00F47CE9" w:rsidRDefault="006B7FA1" w:rsidP="00754A16">
      <w:pPr>
        <w:pStyle w:val="Caption"/>
        <w:spacing w:line="480" w:lineRule="auto"/>
        <w:ind w:firstLine="0"/>
        <w:rPr>
          <w:b/>
          <w:bCs/>
        </w:rPr>
      </w:pPr>
      <w:bookmarkStart w:id="519" w:name="_Ref120229773"/>
      <w:commentRangeStart w:id="520"/>
      <w:r>
        <w:t xml:space="preserve">Table </w:t>
      </w:r>
      <w:fldSimple w:instr=" SEQ Table \* ARABIC ">
        <w:r w:rsidR="00752D69">
          <w:rPr>
            <w:noProof/>
          </w:rPr>
          <w:t>6</w:t>
        </w:r>
      </w:fldSimple>
      <w:bookmarkEnd w:id="519"/>
      <w:r>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commentRangeEnd w:id="520"/>
      <w:r w:rsidR="00931658">
        <w:rPr>
          <w:rStyle w:val="CommentReference"/>
          <w:i w:val="0"/>
          <w:iCs w:val="0"/>
          <w:szCs w:val="20"/>
        </w:rPr>
        <w:commentReference w:id="520"/>
      </w:r>
      <w:r w:rsidR="006F3C4A">
        <w:rPr>
          <w:rStyle w:val="FootnoteReference"/>
          <w:bCs/>
          <w:i w:val="0"/>
          <w:iCs w:val="0"/>
        </w:rPr>
        <w:footnoteReference w:id="372"/>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9"/>
        <w:gridCol w:w="1414"/>
        <w:gridCol w:w="1414"/>
        <w:gridCol w:w="1415"/>
        <w:gridCol w:w="1413"/>
        <w:gridCol w:w="1415"/>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State</w:t>
            </w:r>
          </w:p>
        </w:tc>
        <w:tc>
          <w:tcPr>
            <w:tcW w:w="755" w:type="pct"/>
            <w:tcBorders>
              <w:bottom w:val="single" w:sz="4" w:space="0" w:color="auto"/>
            </w:tcBorders>
            <w:vAlign w:val="center"/>
          </w:tcPr>
          <w:p w14:paraId="18E2CE87" w14:textId="168B10CC"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Total County Splits</w:t>
            </w:r>
          </w:p>
        </w:tc>
        <w:tc>
          <w:tcPr>
            <w:tcW w:w="755" w:type="pct"/>
            <w:tcBorders>
              <w:bottom w:val="single" w:sz="4" w:space="0" w:color="auto"/>
            </w:tcBorders>
            <w:vAlign w:val="center"/>
          </w:tcPr>
          <w:p w14:paraId="5019D54D" w14:textId="019A1E78"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Compact</w:t>
            </w:r>
            <w:r w:rsidR="00FC41A8" w:rsidRPr="00E57B97">
              <w:rPr>
                <w:color w:val="C00000"/>
                <w:sz w:val="16"/>
                <w:szCs w:val="16"/>
              </w:rPr>
              <w:t>-</w:t>
            </w:r>
            <w:r w:rsidRPr="00E57B97">
              <w:rPr>
                <w:color w:val="C00000"/>
                <w:sz w:val="16"/>
                <w:szCs w:val="16"/>
              </w:rPr>
              <w:t>ness</w:t>
            </w:r>
          </w:p>
        </w:tc>
        <w:tc>
          <w:tcPr>
            <w:tcW w:w="756" w:type="pct"/>
            <w:tcBorders>
              <w:bottom w:val="single" w:sz="4" w:space="0" w:color="auto"/>
            </w:tcBorders>
            <w:vAlign w:val="center"/>
          </w:tcPr>
          <w:p w14:paraId="0A18D706" w14:textId="3127396A"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Votes Bias</w:t>
            </w:r>
          </w:p>
        </w:tc>
        <w:tc>
          <w:tcPr>
            <w:tcW w:w="755" w:type="pct"/>
            <w:tcBorders>
              <w:bottom w:val="single" w:sz="4" w:space="0" w:color="auto"/>
            </w:tcBorders>
            <w:vAlign w:val="center"/>
          </w:tcPr>
          <w:p w14:paraId="75FDB1CE" w14:textId="3FD33032"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Biden Seats</w:t>
            </w:r>
          </w:p>
        </w:tc>
        <w:tc>
          <w:tcPr>
            <w:tcW w:w="756" w:type="pct"/>
            <w:tcBorders>
              <w:bottom w:val="single" w:sz="4" w:space="0" w:color="auto"/>
            </w:tcBorders>
            <w:vAlign w:val="center"/>
          </w:tcPr>
          <w:p w14:paraId="209B279F" w14:textId="7E78059B"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 xml:space="preserve">2022 </w:t>
            </w:r>
            <w:r w:rsidR="00752F02" w:rsidRPr="00E57B97">
              <w:rPr>
                <w:color w:val="C00000"/>
                <w:sz w:val="16"/>
                <w:szCs w:val="16"/>
              </w:rPr>
              <w:t>Seats</w:t>
            </w:r>
          </w:p>
        </w:tc>
      </w:tr>
      <w:tr w:rsidR="00287F3B" w:rsidRPr="00783292" w14:paraId="38CD183D" w14:textId="77777777" w:rsidTr="00E57B97">
        <w:trPr>
          <w:jc w:val="center"/>
        </w:trPr>
        <w:tc>
          <w:tcPr>
            <w:tcW w:w="1222" w:type="pct"/>
            <w:tcBorders>
              <w:top w:val="single" w:sz="4" w:space="0" w:color="auto"/>
            </w:tcBorders>
            <w:shd w:val="clear" w:color="auto" w:fill="D9D9D9" w:themeFill="background1" w:themeFillShade="D9"/>
          </w:tcPr>
          <w:p w14:paraId="56346410" w14:textId="4C037450"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shd w:val="clear" w:color="auto" w:fill="D9D9D9" w:themeFill="background1" w:themeFillShade="D9"/>
            <w:vAlign w:val="center"/>
          </w:tcPr>
          <w:p w14:paraId="37E600DE" w14:textId="1E20AD2E" w:rsidR="00287F3B" w:rsidRPr="00783292" w:rsidRDefault="0084772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0DBC2130" w14:textId="3645378A" w:rsidR="00287F3B" w:rsidRPr="00783292" w:rsidRDefault="0084772B" w:rsidP="00754A16">
            <w:pPr>
              <w:widowControl/>
              <w:spacing w:before="0" w:line="480" w:lineRule="auto"/>
              <w:ind w:firstLine="0"/>
              <w:jc w:val="center"/>
              <w:rPr>
                <w:sz w:val="16"/>
                <w:szCs w:val="16"/>
              </w:rPr>
            </w:pPr>
            <w:r>
              <w:rPr>
                <w:sz w:val="16"/>
                <w:szCs w:val="16"/>
              </w:rPr>
              <w:t>23</w:t>
            </w:r>
          </w:p>
        </w:tc>
        <w:tc>
          <w:tcPr>
            <w:tcW w:w="756" w:type="pct"/>
            <w:tcBorders>
              <w:top w:val="single" w:sz="4" w:space="0" w:color="auto"/>
            </w:tcBorders>
            <w:shd w:val="clear" w:color="auto" w:fill="D9D9D9" w:themeFill="background1" w:themeFillShade="D9"/>
            <w:vAlign w:val="center"/>
          </w:tcPr>
          <w:p w14:paraId="0551EE6E" w14:textId="7BEC233D" w:rsidR="00287F3B" w:rsidRPr="00783292" w:rsidRDefault="00C8113D" w:rsidP="00754A16">
            <w:pPr>
              <w:widowControl/>
              <w:spacing w:before="0" w:line="480" w:lineRule="auto"/>
              <w:ind w:firstLine="0"/>
              <w:jc w:val="center"/>
              <w:rPr>
                <w:sz w:val="16"/>
                <w:szCs w:val="16"/>
              </w:rPr>
            </w:pPr>
            <w:r>
              <w:rPr>
                <w:sz w:val="16"/>
                <w:szCs w:val="16"/>
              </w:rPr>
              <w:t>0.55%</w:t>
            </w:r>
          </w:p>
        </w:tc>
        <w:tc>
          <w:tcPr>
            <w:tcW w:w="755" w:type="pct"/>
            <w:tcBorders>
              <w:top w:val="single" w:sz="4" w:space="0" w:color="auto"/>
            </w:tcBorders>
            <w:shd w:val="clear" w:color="auto" w:fill="D9D9D9" w:themeFill="background1" w:themeFillShade="D9"/>
            <w:vAlign w:val="center"/>
          </w:tcPr>
          <w:p w14:paraId="3334AA15" w14:textId="02F7B27D" w:rsidR="00287F3B" w:rsidRPr="00783292" w:rsidRDefault="0084772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32EFA6FC" w14:textId="0FFC6909"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754A16">
            <w:pPr>
              <w:widowControl/>
              <w:spacing w:before="0" w:line="480" w:lineRule="auto"/>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754A16">
            <w:pPr>
              <w:widowControl/>
              <w:spacing w:before="0" w:line="480" w:lineRule="auto"/>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754A16">
            <w:pPr>
              <w:widowControl/>
              <w:spacing w:before="0" w:line="480" w:lineRule="auto"/>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754A16">
            <w:pPr>
              <w:widowControl/>
              <w:spacing w:before="0" w:line="480" w:lineRule="auto"/>
              <w:ind w:firstLine="0"/>
              <w:jc w:val="center"/>
              <w:rPr>
                <w:sz w:val="16"/>
                <w:szCs w:val="16"/>
              </w:rPr>
            </w:pPr>
            <w:r>
              <w:rPr>
                <w:sz w:val="16"/>
                <w:szCs w:val="16"/>
              </w:rPr>
              <w:t>7</w:t>
            </w:r>
          </w:p>
        </w:tc>
      </w:tr>
      <w:tr w:rsidR="00287F3B" w:rsidRPr="00783292" w14:paraId="57B5F2C7" w14:textId="77777777" w:rsidTr="00E57B97">
        <w:trPr>
          <w:jc w:val="center"/>
        </w:trPr>
        <w:tc>
          <w:tcPr>
            <w:tcW w:w="1222" w:type="pct"/>
            <w:tcBorders>
              <w:top w:val="single" w:sz="4" w:space="0" w:color="auto"/>
            </w:tcBorders>
            <w:shd w:val="clear" w:color="auto" w:fill="D9D9D9" w:themeFill="background1" w:themeFillShade="D9"/>
          </w:tcPr>
          <w:p w14:paraId="2B71958F" w14:textId="3B920026"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 Legi</w:t>
            </w:r>
            <w:r w:rsidR="0076491B">
              <w:rPr>
                <w:b/>
                <w:bCs/>
                <w:sz w:val="16"/>
                <w:szCs w:val="16"/>
              </w:rPr>
              <w:t>slature</w:t>
            </w:r>
          </w:p>
        </w:tc>
        <w:tc>
          <w:tcPr>
            <w:tcW w:w="755" w:type="pct"/>
            <w:tcBorders>
              <w:top w:val="single" w:sz="4" w:space="0" w:color="auto"/>
            </w:tcBorders>
            <w:shd w:val="clear" w:color="auto" w:fill="D9D9D9" w:themeFill="background1" w:themeFillShade="D9"/>
            <w:vAlign w:val="center"/>
          </w:tcPr>
          <w:p w14:paraId="3F835DED" w14:textId="0C27F808" w:rsidR="00287F3B" w:rsidRPr="00783292" w:rsidRDefault="00287F3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2DB711CF" w14:textId="64407599" w:rsidR="00287F3B" w:rsidRPr="00783292" w:rsidRDefault="00287F3B" w:rsidP="00754A16">
            <w:pPr>
              <w:widowControl/>
              <w:spacing w:before="0" w:line="480" w:lineRule="auto"/>
              <w:ind w:firstLine="0"/>
              <w:jc w:val="center"/>
              <w:rPr>
                <w:sz w:val="16"/>
                <w:szCs w:val="16"/>
              </w:rPr>
            </w:pPr>
            <w:r>
              <w:rPr>
                <w:sz w:val="16"/>
                <w:szCs w:val="16"/>
              </w:rPr>
              <w:t>51</w:t>
            </w:r>
          </w:p>
        </w:tc>
        <w:tc>
          <w:tcPr>
            <w:tcW w:w="756" w:type="pct"/>
            <w:tcBorders>
              <w:top w:val="single" w:sz="4" w:space="0" w:color="auto"/>
            </w:tcBorders>
            <w:shd w:val="clear" w:color="auto" w:fill="D9D9D9" w:themeFill="background1" w:themeFillShade="D9"/>
            <w:vAlign w:val="center"/>
          </w:tcPr>
          <w:p w14:paraId="6332FB54" w14:textId="4D925D78" w:rsidR="00287F3B" w:rsidRPr="00783292" w:rsidRDefault="00287F3B" w:rsidP="00754A16">
            <w:pPr>
              <w:widowControl/>
              <w:spacing w:before="0" w:line="480" w:lineRule="auto"/>
              <w:ind w:firstLine="0"/>
              <w:jc w:val="center"/>
              <w:rPr>
                <w:sz w:val="16"/>
                <w:szCs w:val="16"/>
              </w:rPr>
            </w:pPr>
            <w:r w:rsidRPr="00B5228C">
              <w:rPr>
                <w:sz w:val="16"/>
                <w:szCs w:val="16"/>
              </w:rPr>
              <w:t>3.92%</w:t>
            </w:r>
          </w:p>
        </w:tc>
        <w:tc>
          <w:tcPr>
            <w:tcW w:w="755" w:type="pct"/>
            <w:tcBorders>
              <w:top w:val="single" w:sz="4" w:space="0" w:color="auto"/>
            </w:tcBorders>
            <w:shd w:val="clear" w:color="auto" w:fill="D9D9D9" w:themeFill="background1" w:themeFillShade="D9"/>
            <w:vAlign w:val="center"/>
          </w:tcPr>
          <w:p w14:paraId="35E0AA25" w14:textId="2EF63EC4" w:rsidR="00287F3B" w:rsidRPr="00783292" w:rsidRDefault="00752F02"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06EC251C" w14:textId="6833381C"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754A16">
            <w:pPr>
              <w:widowControl/>
              <w:spacing w:before="0" w:line="480" w:lineRule="auto"/>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754A16">
            <w:pPr>
              <w:widowControl/>
              <w:spacing w:before="0" w:line="480" w:lineRule="auto"/>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754A16">
            <w:pPr>
              <w:widowControl/>
              <w:spacing w:before="0" w:line="480" w:lineRule="auto"/>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754A16">
            <w:pPr>
              <w:widowControl/>
              <w:spacing w:before="0" w:line="480" w:lineRule="auto"/>
              <w:ind w:firstLine="0"/>
              <w:jc w:val="center"/>
              <w:rPr>
                <w:sz w:val="16"/>
                <w:szCs w:val="16"/>
              </w:rPr>
            </w:pPr>
            <w:r>
              <w:rPr>
                <w:sz w:val="16"/>
                <w:szCs w:val="16"/>
              </w:rPr>
              <w:t>7</w:t>
            </w:r>
          </w:p>
        </w:tc>
      </w:tr>
      <w:tr w:rsidR="00356ECD" w:rsidRPr="00783292" w14:paraId="53BDFA34" w14:textId="77777777" w:rsidTr="00E57B97">
        <w:trPr>
          <w:jc w:val="center"/>
        </w:trPr>
        <w:tc>
          <w:tcPr>
            <w:tcW w:w="1222" w:type="pct"/>
            <w:tcBorders>
              <w:top w:val="single" w:sz="4" w:space="0" w:color="auto"/>
            </w:tcBorders>
            <w:shd w:val="clear" w:color="auto" w:fill="D9D9D9" w:themeFill="background1" w:themeFillShade="D9"/>
          </w:tcPr>
          <w:p w14:paraId="13C2FC8E" w14:textId="6B1C7889"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shd w:val="clear" w:color="auto" w:fill="D9D9D9" w:themeFill="background1" w:themeFillShade="D9"/>
            <w:vAlign w:val="center"/>
          </w:tcPr>
          <w:p w14:paraId="3A5F85DD" w14:textId="15AD678B" w:rsidR="00356ECD" w:rsidRDefault="00737C76" w:rsidP="00754A16">
            <w:pPr>
              <w:widowControl/>
              <w:spacing w:before="0" w:line="480" w:lineRule="auto"/>
              <w:ind w:firstLine="0"/>
              <w:jc w:val="center"/>
              <w:rPr>
                <w:sz w:val="16"/>
                <w:szCs w:val="16"/>
              </w:rPr>
            </w:pPr>
            <w:r>
              <w:rPr>
                <w:sz w:val="16"/>
                <w:szCs w:val="16"/>
              </w:rPr>
              <w:t>3</w:t>
            </w:r>
          </w:p>
        </w:tc>
        <w:tc>
          <w:tcPr>
            <w:tcW w:w="755" w:type="pct"/>
            <w:tcBorders>
              <w:top w:val="single" w:sz="4" w:space="0" w:color="auto"/>
            </w:tcBorders>
            <w:shd w:val="clear" w:color="auto" w:fill="D9D9D9" w:themeFill="background1" w:themeFillShade="D9"/>
            <w:vAlign w:val="center"/>
          </w:tcPr>
          <w:p w14:paraId="7D9F448D" w14:textId="54644313" w:rsidR="00356ECD" w:rsidRDefault="00737C76" w:rsidP="00754A16">
            <w:pPr>
              <w:widowControl/>
              <w:spacing w:before="0" w:line="480" w:lineRule="auto"/>
              <w:ind w:firstLine="0"/>
              <w:jc w:val="center"/>
              <w:rPr>
                <w:sz w:val="16"/>
                <w:szCs w:val="16"/>
              </w:rPr>
            </w:pPr>
            <w:r>
              <w:rPr>
                <w:sz w:val="16"/>
                <w:szCs w:val="16"/>
              </w:rPr>
              <w:t>43</w:t>
            </w:r>
          </w:p>
        </w:tc>
        <w:tc>
          <w:tcPr>
            <w:tcW w:w="756" w:type="pct"/>
            <w:tcBorders>
              <w:top w:val="single" w:sz="4" w:space="0" w:color="auto"/>
            </w:tcBorders>
            <w:shd w:val="clear" w:color="auto" w:fill="D9D9D9" w:themeFill="background1" w:themeFillShade="D9"/>
            <w:vAlign w:val="center"/>
          </w:tcPr>
          <w:p w14:paraId="6215CA2F" w14:textId="0CAAB98A" w:rsidR="00356ECD" w:rsidRDefault="00737C76" w:rsidP="00754A16">
            <w:pPr>
              <w:widowControl/>
              <w:spacing w:before="0" w:line="480" w:lineRule="auto"/>
              <w:ind w:firstLine="0"/>
              <w:jc w:val="center"/>
              <w:rPr>
                <w:sz w:val="16"/>
                <w:szCs w:val="16"/>
              </w:rPr>
            </w:pPr>
            <w:r>
              <w:rPr>
                <w:sz w:val="16"/>
                <w:szCs w:val="16"/>
              </w:rPr>
              <w:t>-0.15%</w:t>
            </w:r>
          </w:p>
        </w:tc>
        <w:tc>
          <w:tcPr>
            <w:tcW w:w="755" w:type="pct"/>
            <w:tcBorders>
              <w:top w:val="single" w:sz="4" w:space="0" w:color="auto"/>
            </w:tcBorders>
            <w:shd w:val="clear" w:color="auto" w:fill="D9D9D9" w:themeFill="background1" w:themeFillShade="D9"/>
            <w:vAlign w:val="center"/>
          </w:tcPr>
          <w:p w14:paraId="78FA5BBD" w14:textId="024BFA68" w:rsidR="00356ECD" w:rsidRDefault="00356ECD"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tcBorders>
            <w:shd w:val="clear" w:color="auto" w:fill="D9D9D9" w:themeFill="background1" w:themeFillShade="D9"/>
            <w:vAlign w:val="center"/>
          </w:tcPr>
          <w:p w14:paraId="379E6CBA" w14:textId="5B946D55" w:rsidR="00356ECD" w:rsidRPr="00783292" w:rsidRDefault="00941372" w:rsidP="00754A16">
            <w:pPr>
              <w:widowControl/>
              <w:spacing w:before="0" w:line="480" w:lineRule="auto"/>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754A16">
            <w:pPr>
              <w:widowControl/>
              <w:spacing w:before="0" w:line="480" w:lineRule="auto"/>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754A16">
            <w:pPr>
              <w:widowControl/>
              <w:spacing w:before="0" w:line="480" w:lineRule="auto"/>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754A16">
            <w:pPr>
              <w:widowControl/>
              <w:spacing w:before="0" w:line="480" w:lineRule="auto"/>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754A16">
            <w:pPr>
              <w:widowControl/>
              <w:spacing w:before="0" w:line="480" w:lineRule="auto"/>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754A16">
            <w:pPr>
              <w:widowControl/>
              <w:spacing w:before="0" w:line="480" w:lineRule="auto"/>
              <w:ind w:firstLine="0"/>
              <w:jc w:val="center"/>
              <w:rPr>
                <w:sz w:val="16"/>
                <w:szCs w:val="16"/>
              </w:rPr>
            </w:pPr>
            <w:r>
              <w:rPr>
                <w:sz w:val="16"/>
                <w:szCs w:val="16"/>
              </w:rPr>
              <w:t>2</w:t>
            </w:r>
          </w:p>
        </w:tc>
      </w:tr>
      <w:tr w:rsidR="00287F3B" w:rsidRPr="00783292" w14:paraId="4F36387D" w14:textId="77777777" w:rsidTr="00E57B97">
        <w:trPr>
          <w:jc w:val="center"/>
        </w:trPr>
        <w:tc>
          <w:tcPr>
            <w:tcW w:w="1222" w:type="pct"/>
            <w:tcBorders>
              <w:top w:val="single" w:sz="4" w:space="0" w:color="auto"/>
            </w:tcBorders>
            <w:shd w:val="clear" w:color="auto" w:fill="D9D9D9" w:themeFill="background1" w:themeFillShade="D9"/>
          </w:tcPr>
          <w:p w14:paraId="76409357" w14:textId="46D2D9FD"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221B30D4" w14:textId="70DBE9E6" w:rsidR="00287F3B" w:rsidRPr="00783292" w:rsidRDefault="007B36E4" w:rsidP="00754A16">
            <w:pPr>
              <w:widowControl/>
              <w:spacing w:before="0" w:line="480" w:lineRule="auto"/>
              <w:ind w:firstLine="0"/>
              <w:jc w:val="center"/>
              <w:rPr>
                <w:sz w:val="16"/>
                <w:szCs w:val="16"/>
              </w:rPr>
            </w:pPr>
            <w:r>
              <w:rPr>
                <w:sz w:val="16"/>
                <w:szCs w:val="16"/>
              </w:rPr>
              <w:t>56</w:t>
            </w:r>
          </w:p>
        </w:tc>
        <w:tc>
          <w:tcPr>
            <w:tcW w:w="755" w:type="pct"/>
            <w:tcBorders>
              <w:top w:val="single" w:sz="4" w:space="0" w:color="auto"/>
            </w:tcBorders>
            <w:shd w:val="clear" w:color="auto" w:fill="D9D9D9" w:themeFill="background1" w:themeFillShade="D9"/>
            <w:vAlign w:val="center"/>
          </w:tcPr>
          <w:p w14:paraId="082CF77B" w14:textId="53DE25F3" w:rsidR="00287F3B" w:rsidRPr="00783292" w:rsidRDefault="007B36E4" w:rsidP="00754A16">
            <w:pPr>
              <w:widowControl/>
              <w:spacing w:before="0" w:line="480" w:lineRule="auto"/>
              <w:ind w:firstLine="0"/>
              <w:jc w:val="center"/>
              <w:rPr>
                <w:sz w:val="16"/>
                <w:szCs w:val="16"/>
              </w:rPr>
            </w:pPr>
            <w:r>
              <w:rPr>
                <w:sz w:val="16"/>
                <w:szCs w:val="16"/>
              </w:rPr>
              <w:t>40</w:t>
            </w:r>
          </w:p>
        </w:tc>
        <w:tc>
          <w:tcPr>
            <w:tcW w:w="756" w:type="pct"/>
            <w:tcBorders>
              <w:top w:val="single" w:sz="4" w:space="0" w:color="auto"/>
            </w:tcBorders>
            <w:shd w:val="clear" w:color="auto" w:fill="D9D9D9" w:themeFill="background1" w:themeFillShade="D9"/>
            <w:vAlign w:val="center"/>
          </w:tcPr>
          <w:p w14:paraId="401EE195" w14:textId="5646A039" w:rsidR="00287F3B" w:rsidRPr="00783292" w:rsidRDefault="007B36E4" w:rsidP="00754A16">
            <w:pPr>
              <w:widowControl/>
              <w:spacing w:before="0" w:line="480" w:lineRule="auto"/>
              <w:ind w:firstLine="0"/>
              <w:jc w:val="center"/>
              <w:rPr>
                <w:sz w:val="16"/>
                <w:szCs w:val="16"/>
              </w:rPr>
            </w:pPr>
            <w:r>
              <w:rPr>
                <w:sz w:val="16"/>
                <w:szCs w:val="16"/>
              </w:rPr>
              <w:t>0.12%</w:t>
            </w:r>
          </w:p>
        </w:tc>
        <w:tc>
          <w:tcPr>
            <w:tcW w:w="755" w:type="pct"/>
            <w:tcBorders>
              <w:top w:val="single" w:sz="4" w:space="0" w:color="auto"/>
            </w:tcBorders>
            <w:shd w:val="clear" w:color="auto" w:fill="D9D9D9" w:themeFill="background1" w:themeFillShade="D9"/>
            <w:vAlign w:val="center"/>
          </w:tcPr>
          <w:p w14:paraId="7BC0D7EF" w14:textId="632DE48A" w:rsidR="00287F3B" w:rsidRPr="00783292" w:rsidRDefault="006053DB" w:rsidP="00754A16">
            <w:pPr>
              <w:widowControl/>
              <w:spacing w:before="0" w:line="480" w:lineRule="auto"/>
              <w:ind w:firstLine="0"/>
              <w:jc w:val="center"/>
              <w:rPr>
                <w:sz w:val="16"/>
                <w:szCs w:val="16"/>
              </w:rPr>
            </w:pPr>
            <w:r>
              <w:rPr>
                <w:sz w:val="16"/>
                <w:szCs w:val="16"/>
              </w:rPr>
              <w:t>22</w:t>
            </w:r>
          </w:p>
        </w:tc>
        <w:tc>
          <w:tcPr>
            <w:tcW w:w="756" w:type="pct"/>
            <w:tcBorders>
              <w:top w:val="single" w:sz="4" w:space="0" w:color="auto"/>
            </w:tcBorders>
            <w:shd w:val="clear" w:color="auto" w:fill="D9D9D9" w:themeFill="background1" w:themeFillShade="D9"/>
            <w:vAlign w:val="center"/>
          </w:tcPr>
          <w:p w14:paraId="266165DF" w14:textId="30EFF028"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754A16">
            <w:pPr>
              <w:widowControl/>
              <w:spacing w:before="0" w:line="480" w:lineRule="auto"/>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754A16">
            <w:pPr>
              <w:widowControl/>
              <w:spacing w:before="0" w:line="480" w:lineRule="auto"/>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754A16">
            <w:pPr>
              <w:widowControl/>
              <w:spacing w:before="0" w:line="480" w:lineRule="auto"/>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754A16">
            <w:pPr>
              <w:widowControl/>
              <w:spacing w:before="0" w:line="480" w:lineRule="auto"/>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754A16">
            <w:pPr>
              <w:widowControl/>
              <w:spacing w:before="0" w:line="480" w:lineRule="auto"/>
              <w:ind w:firstLine="0"/>
              <w:jc w:val="center"/>
              <w:rPr>
                <w:sz w:val="16"/>
                <w:szCs w:val="16"/>
              </w:rPr>
            </w:pPr>
            <w:r>
              <w:rPr>
                <w:sz w:val="16"/>
                <w:szCs w:val="16"/>
              </w:rPr>
              <w:t>15</w:t>
            </w:r>
          </w:p>
        </w:tc>
      </w:tr>
      <w:tr w:rsidR="00FE0D8A" w:rsidRPr="00783292" w14:paraId="0B250F29" w14:textId="77777777" w:rsidTr="00E57B97">
        <w:trPr>
          <w:jc w:val="center"/>
        </w:trPr>
        <w:tc>
          <w:tcPr>
            <w:tcW w:w="1222" w:type="pct"/>
            <w:tcBorders>
              <w:top w:val="single" w:sz="4" w:space="0" w:color="auto"/>
            </w:tcBorders>
            <w:shd w:val="clear" w:color="auto" w:fill="D9D9D9" w:themeFill="background1" w:themeFillShade="D9"/>
          </w:tcPr>
          <w:p w14:paraId="457A82E4" w14:textId="22019634" w:rsidR="00FE0D8A" w:rsidRPr="004D1374" w:rsidRDefault="00FE0D8A" w:rsidP="00754A16">
            <w:pPr>
              <w:widowControl/>
              <w:spacing w:before="0" w:line="480" w:lineRule="auto"/>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07FC2B7D" w14:textId="386B4401" w:rsidR="00FE0D8A" w:rsidRPr="00783292" w:rsidRDefault="00532F78"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701D18E6" w14:textId="13995ED4" w:rsidR="00FE0D8A" w:rsidRPr="00783292" w:rsidRDefault="00532F78" w:rsidP="00754A16">
            <w:pPr>
              <w:widowControl/>
              <w:spacing w:before="0" w:line="480" w:lineRule="auto"/>
              <w:ind w:firstLine="0"/>
              <w:jc w:val="center"/>
              <w:rPr>
                <w:sz w:val="16"/>
                <w:szCs w:val="16"/>
              </w:rPr>
            </w:pPr>
            <w:r>
              <w:rPr>
                <w:sz w:val="16"/>
                <w:szCs w:val="16"/>
              </w:rPr>
              <w:t>47</w:t>
            </w:r>
          </w:p>
        </w:tc>
        <w:tc>
          <w:tcPr>
            <w:tcW w:w="756" w:type="pct"/>
            <w:tcBorders>
              <w:top w:val="single" w:sz="4" w:space="0" w:color="auto"/>
            </w:tcBorders>
            <w:shd w:val="clear" w:color="auto" w:fill="D9D9D9" w:themeFill="background1" w:themeFillShade="D9"/>
            <w:vAlign w:val="center"/>
          </w:tcPr>
          <w:p w14:paraId="27511C21" w14:textId="7DB4604C" w:rsidR="00FE0D8A" w:rsidRPr="00783292" w:rsidRDefault="00D40BCD" w:rsidP="00754A16">
            <w:pPr>
              <w:widowControl/>
              <w:spacing w:before="0" w:line="480" w:lineRule="auto"/>
              <w:ind w:firstLine="0"/>
              <w:jc w:val="center"/>
              <w:rPr>
                <w:sz w:val="16"/>
                <w:szCs w:val="16"/>
              </w:rPr>
            </w:pPr>
            <w:r>
              <w:rPr>
                <w:sz w:val="16"/>
                <w:szCs w:val="16"/>
              </w:rPr>
              <w:t>2.08%</w:t>
            </w:r>
          </w:p>
        </w:tc>
        <w:tc>
          <w:tcPr>
            <w:tcW w:w="755" w:type="pct"/>
            <w:tcBorders>
              <w:top w:val="single" w:sz="4" w:space="0" w:color="auto"/>
            </w:tcBorders>
            <w:shd w:val="clear" w:color="auto" w:fill="D9D9D9" w:themeFill="background1" w:themeFillShade="D9"/>
            <w:vAlign w:val="center"/>
          </w:tcPr>
          <w:p w14:paraId="6DB0D91B" w14:textId="43B0531C" w:rsidR="00FE0D8A" w:rsidRPr="00783292" w:rsidRDefault="00532F78"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3485C6B6" w14:textId="7FDCFAF4" w:rsidR="00FE0D8A" w:rsidRPr="00783292" w:rsidRDefault="00941372" w:rsidP="00754A16">
            <w:pPr>
              <w:widowControl/>
              <w:spacing w:before="0" w:line="480" w:lineRule="auto"/>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rsidP="00754A16">
            <w:pPr>
              <w:widowControl/>
              <w:spacing w:before="0" w:line="480" w:lineRule="auto"/>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754A16">
            <w:pPr>
              <w:widowControl/>
              <w:spacing w:before="0" w:line="480" w:lineRule="auto"/>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754A16">
            <w:pPr>
              <w:widowControl/>
              <w:spacing w:before="0" w:line="480" w:lineRule="auto"/>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754A16">
            <w:pPr>
              <w:widowControl/>
              <w:spacing w:before="0" w:line="480" w:lineRule="auto"/>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754A16">
            <w:pPr>
              <w:widowControl/>
              <w:spacing w:before="0" w:line="480" w:lineRule="auto"/>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754A16">
            <w:pPr>
              <w:widowControl/>
              <w:spacing w:before="0" w:line="480" w:lineRule="auto"/>
              <w:ind w:firstLine="0"/>
              <w:jc w:val="center"/>
              <w:rPr>
                <w:sz w:val="16"/>
                <w:szCs w:val="16"/>
              </w:rPr>
            </w:pPr>
            <w:r>
              <w:rPr>
                <w:sz w:val="16"/>
                <w:szCs w:val="16"/>
              </w:rPr>
              <w:t>5</w:t>
            </w:r>
          </w:p>
        </w:tc>
      </w:tr>
      <w:tr w:rsidR="00FE0D8A" w:rsidRPr="00783292" w14:paraId="6091D8F5" w14:textId="77777777" w:rsidTr="00E57B97">
        <w:trPr>
          <w:jc w:val="center"/>
        </w:trPr>
        <w:tc>
          <w:tcPr>
            <w:tcW w:w="1222" w:type="pct"/>
            <w:tcBorders>
              <w:top w:val="single" w:sz="4" w:space="0" w:color="auto"/>
            </w:tcBorders>
            <w:shd w:val="clear" w:color="auto" w:fill="D9D9D9" w:themeFill="background1" w:themeFillShade="D9"/>
          </w:tcPr>
          <w:p w14:paraId="6E10034E" w14:textId="48C12B57" w:rsidR="00FE0D8A"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775BAE36" w14:textId="068523B6" w:rsidR="00FE0D8A" w:rsidRPr="00783292" w:rsidRDefault="00CA69A4" w:rsidP="00754A16">
            <w:pPr>
              <w:widowControl/>
              <w:spacing w:before="0" w:line="480" w:lineRule="auto"/>
              <w:ind w:firstLine="0"/>
              <w:jc w:val="center"/>
              <w:rPr>
                <w:sz w:val="16"/>
                <w:szCs w:val="16"/>
              </w:rPr>
            </w:pPr>
            <w:r>
              <w:rPr>
                <w:sz w:val="16"/>
                <w:szCs w:val="16"/>
              </w:rPr>
              <w:t>18</w:t>
            </w:r>
          </w:p>
        </w:tc>
        <w:tc>
          <w:tcPr>
            <w:tcW w:w="755" w:type="pct"/>
            <w:tcBorders>
              <w:top w:val="single" w:sz="4" w:space="0" w:color="auto"/>
            </w:tcBorders>
            <w:shd w:val="clear" w:color="auto" w:fill="D9D9D9" w:themeFill="background1" w:themeFillShade="D9"/>
            <w:vAlign w:val="center"/>
          </w:tcPr>
          <w:p w14:paraId="13373698" w14:textId="6BBFA2C1" w:rsidR="00FE0D8A" w:rsidRPr="00783292" w:rsidRDefault="00CA69A4"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tcBorders>
            <w:shd w:val="clear" w:color="auto" w:fill="D9D9D9" w:themeFill="background1" w:themeFillShade="D9"/>
            <w:vAlign w:val="center"/>
          </w:tcPr>
          <w:p w14:paraId="48362B20" w14:textId="134CF867" w:rsidR="00FE0D8A" w:rsidRPr="00783292" w:rsidRDefault="00CA69A4" w:rsidP="00754A16">
            <w:pPr>
              <w:widowControl/>
              <w:spacing w:before="0" w:line="480" w:lineRule="auto"/>
              <w:ind w:firstLine="0"/>
              <w:jc w:val="center"/>
              <w:rPr>
                <w:sz w:val="16"/>
                <w:szCs w:val="16"/>
              </w:rPr>
            </w:pPr>
            <w:r>
              <w:rPr>
                <w:sz w:val="16"/>
                <w:szCs w:val="16"/>
              </w:rPr>
              <w:t>2.64%</w:t>
            </w:r>
          </w:p>
        </w:tc>
        <w:tc>
          <w:tcPr>
            <w:tcW w:w="755" w:type="pct"/>
            <w:tcBorders>
              <w:top w:val="single" w:sz="4" w:space="0" w:color="auto"/>
            </w:tcBorders>
            <w:shd w:val="clear" w:color="auto" w:fill="D9D9D9" w:themeFill="background1" w:themeFillShade="D9"/>
            <w:vAlign w:val="center"/>
          </w:tcPr>
          <w:p w14:paraId="61215685" w14:textId="36FB3A22" w:rsidR="00FE0D8A" w:rsidRPr="00783292" w:rsidRDefault="005025B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57011BBC" w14:textId="3F51672D" w:rsidR="00FE0D8A" w:rsidRPr="00783292" w:rsidRDefault="00941372" w:rsidP="00754A16">
            <w:pPr>
              <w:widowControl/>
              <w:spacing w:before="0" w:line="480" w:lineRule="auto"/>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754A16">
            <w:pPr>
              <w:widowControl/>
              <w:spacing w:before="0" w:line="480" w:lineRule="auto"/>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754A16">
            <w:pPr>
              <w:widowControl/>
              <w:spacing w:before="0" w:line="480" w:lineRule="auto"/>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754A16">
            <w:pPr>
              <w:widowControl/>
              <w:spacing w:before="0" w:line="480" w:lineRule="auto"/>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754A16">
            <w:pPr>
              <w:widowControl/>
              <w:spacing w:before="0" w:line="480" w:lineRule="auto"/>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754A16">
            <w:pPr>
              <w:widowControl/>
              <w:spacing w:before="0" w:line="480" w:lineRule="auto"/>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754A16">
            <w:pPr>
              <w:widowControl/>
              <w:spacing w:before="0" w:line="480" w:lineRule="auto"/>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754A16">
            <w:pPr>
              <w:widowControl/>
              <w:spacing w:before="0" w:line="480" w:lineRule="auto"/>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754A16">
            <w:pPr>
              <w:widowControl/>
              <w:spacing w:before="0" w:line="480" w:lineRule="auto"/>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754A16">
            <w:pPr>
              <w:widowControl/>
              <w:spacing w:before="0" w:line="480" w:lineRule="auto"/>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754A16">
            <w:pPr>
              <w:widowControl/>
              <w:spacing w:before="0" w:line="480" w:lineRule="auto"/>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754A16">
            <w:pPr>
              <w:widowControl/>
              <w:spacing w:before="0" w:line="480" w:lineRule="auto"/>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754A16">
            <w:pPr>
              <w:widowControl/>
              <w:spacing w:before="0" w:line="480" w:lineRule="auto"/>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754A16">
            <w:pPr>
              <w:widowControl/>
              <w:spacing w:before="0" w:line="480" w:lineRule="auto"/>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754A16">
            <w:pPr>
              <w:widowControl/>
              <w:spacing w:before="0" w:line="480" w:lineRule="auto"/>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754A16">
            <w:pPr>
              <w:widowControl/>
              <w:spacing w:before="0" w:line="480" w:lineRule="auto"/>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754A16">
            <w:pPr>
              <w:widowControl/>
              <w:spacing w:before="0" w:line="480" w:lineRule="auto"/>
              <w:ind w:firstLine="0"/>
              <w:jc w:val="left"/>
              <w:rPr>
                <w:b/>
                <w:bCs/>
                <w:sz w:val="16"/>
                <w:szCs w:val="16"/>
              </w:rPr>
            </w:pPr>
            <w:r w:rsidRPr="004D1374">
              <w:rPr>
                <w:b/>
                <w:bCs/>
                <w:sz w:val="16"/>
                <w:szCs w:val="16"/>
              </w:rPr>
              <w:lastRenderedPageBreak/>
              <w:t>Virginia Court</w:t>
            </w:r>
          </w:p>
        </w:tc>
        <w:tc>
          <w:tcPr>
            <w:tcW w:w="755" w:type="pct"/>
            <w:tcBorders>
              <w:top w:val="single" w:sz="4" w:space="0" w:color="auto"/>
              <w:bottom w:val="single" w:sz="4" w:space="0" w:color="auto"/>
            </w:tcBorders>
            <w:vAlign w:val="center"/>
          </w:tcPr>
          <w:p w14:paraId="7582B497" w14:textId="77777777" w:rsidR="00017037" w:rsidRDefault="00017037" w:rsidP="00754A16">
            <w:pPr>
              <w:widowControl/>
              <w:spacing w:before="0" w:line="480" w:lineRule="auto"/>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754A16">
            <w:pPr>
              <w:widowControl/>
              <w:spacing w:before="0" w:line="480" w:lineRule="auto"/>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754A16">
            <w:pPr>
              <w:widowControl/>
              <w:spacing w:before="0" w:line="480" w:lineRule="auto"/>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754A16">
            <w:pPr>
              <w:widowControl/>
              <w:spacing w:before="0" w:line="480" w:lineRule="auto"/>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754A16">
            <w:pPr>
              <w:widowControl/>
              <w:spacing w:before="0" w:line="480" w:lineRule="auto"/>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rsidP="00754A16">
            <w:pPr>
              <w:widowControl/>
              <w:spacing w:before="0" w:line="480" w:lineRule="auto"/>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754A16">
            <w:pPr>
              <w:widowControl/>
              <w:spacing w:before="0" w:line="480" w:lineRule="auto"/>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754A16">
            <w:pPr>
              <w:widowControl/>
              <w:spacing w:before="0" w:line="480" w:lineRule="auto"/>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754A16">
            <w:pPr>
              <w:widowControl/>
              <w:spacing w:before="0" w:line="480" w:lineRule="auto"/>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754A16">
            <w:pPr>
              <w:widowControl/>
              <w:spacing w:before="0" w:line="480" w:lineRule="auto"/>
              <w:ind w:firstLine="0"/>
              <w:jc w:val="center"/>
              <w:rPr>
                <w:sz w:val="16"/>
                <w:szCs w:val="16"/>
              </w:rPr>
            </w:pPr>
            <w:r>
              <w:rPr>
                <w:sz w:val="16"/>
                <w:szCs w:val="16"/>
              </w:rPr>
              <w:t>2</w:t>
            </w:r>
          </w:p>
        </w:tc>
      </w:tr>
    </w:tbl>
    <w:p w14:paraId="06E176FB" w14:textId="339BA6D7" w:rsidR="006E17BC" w:rsidRPr="00BB4062" w:rsidRDefault="00EC12AF" w:rsidP="00754A16">
      <w:pPr>
        <w:spacing w:line="480" w:lineRule="auto"/>
        <w:ind w:firstLine="0"/>
        <w:rPr>
          <w:i/>
          <w:iCs/>
        </w:rPr>
      </w:pPr>
      <w:r w:rsidRPr="00BB4062">
        <w:rPr>
          <w:i/>
          <w:iCs/>
        </w:rPr>
        <w:t>N</w:t>
      </w:r>
      <w:r w:rsidR="00517C8B">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8E59DE" w:rsidRPr="00CC0F02">
        <w:rPr>
          <w:rStyle w:val="FootnoteReference"/>
        </w:rPr>
        <w:footnoteReference w:id="373"/>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754A16">
      <w:pPr>
        <w:spacing w:line="480" w:lineRule="auto"/>
      </w:pPr>
    </w:p>
    <w:p w14:paraId="167FB348" w14:textId="039AA682" w:rsidR="0031738D" w:rsidRPr="000E4A38" w:rsidRDefault="006E17BC" w:rsidP="00754A16">
      <w:pPr>
        <w:spacing w:line="480" w:lineRule="auto"/>
      </w:pPr>
      <w:commentRangeStart w:id="521"/>
      <w:commentRangeStart w:id="522"/>
      <w:commentRangeStart w:id="523"/>
      <w:r>
        <w:t xml:space="preserve">What we see from </w:t>
      </w:r>
      <w:r w:rsidR="00931658">
        <w:t xml:space="preserve">Table Six </w:t>
      </w:r>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 </w:t>
      </w:r>
      <w:commentRangeEnd w:id="521"/>
      <w:r w:rsidR="00931658">
        <w:rPr>
          <w:rStyle w:val="CommentReference"/>
        </w:rPr>
        <w:commentReference w:id="521"/>
      </w:r>
      <w:commentRangeEnd w:id="522"/>
      <w:r w:rsidR="002D07FD">
        <w:rPr>
          <w:rStyle w:val="CommentReference"/>
        </w:rPr>
        <w:commentReference w:id="522"/>
      </w:r>
      <w:commentRangeEnd w:id="523"/>
      <w:r w:rsidR="00657F0F">
        <w:rPr>
          <w:rStyle w:val="CommentReference"/>
        </w:rPr>
        <w:commentReference w:id="523"/>
      </w:r>
      <w:r w:rsidR="00554E53">
        <w:t>But</w:t>
      </w:r>
      <w:r w:rsidR="00AE551E">
        <w:t xml:space="preserve"> there are some notable exceptions</w:t>
      </w:r>
      <w:r w:rsidR="00554E53">
        <w:t xml:space="preserve"> illustrating tradeoffs</w:t>
      </w:r>
      <w:commentRangeStart w:id="524"/>
      <w:commentRangeStart w:id="525"/>
      <w:r w:rsidR="00554E53">
        <w:t xml:space="preserve">. For instance, in New Hampshire, both the number of </w:t>
      </w:r>
      <w:r w:rsidR="005272BD">
        <w:t>county splits and compactness scores get worse, but the vote bias gets slightly better.</w:t>
      </w:r>
      <w:r w:rsidR="00E329E0">
        <w:rPr>
          <w:rStyle w:val="FootnoteReference"/>
        </w:rPr>
        <w:footnoteReference w:id="374"/>
      </w:r>
      <w:r w:rsidR="005272BD">
        <w:t xml:space="preserve"> In New York, the </w:t>
      </w:r>
      <w:r w:rsidR="00AF5A96">
        <w:t xml:space="preserve">county splits measure and compactness measures get markedly better, though the vote bias </w:t>
      </w:r>
      <w:r w:rsidR="00AF5A96" w:rsidRPr="000E4A38">
        <w:t>gets slightly worse.</w:t>
      </w:r>
      <w:r w:rsidR="00E329E0">
        <w:rPr>
          <w:rStyle w:val="FootnoteReference"/>
        </w:rPr>
        <w:footnoteReference w:id="375"/>
      </w:r>
      <w:r w:rsidR="00AF5A96" w:rsidRPr="000E4A38">
        <w:t xml:space="preserv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w:t>
      </w:r>
      <w:r w:rsidR="00E329E0">
        <w:rPr>
          <w:rStyle w:val="FootnoteReference"/>
        </w:rPr>
        <w:footnoteReference w:id="376"/>
      </w:r>
      <w:r w:rsidR="00B75713" w:rsidRPr="000E4A38">
        <w:t xml:space="preserve"> The second is in Wisconsin, which also has an even greater amount of pro-Republican bias.</w:t>
      </w:r>
      <w:r w:rsidR="00E329E0">
        <w:rPr>
          <w:rStyle w:val="FootnoteReference"/>
        </w:rPr>
        <w:footnoteReference w:id="377"/>
      </w:r>
      <w:r w:rsidR="00314A3F" w:rsidRPr="000E4A38">
        <w:t xml:space="preserve"> </w:t>
      </w:r>
      <w:r w:rsidR="009D3978" w:rsidRPr="000E4A38">
        <w:t xml:space="preserve">We do not have an explanation 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district-level partisan outcomes as the 2010 map. Statewide, Minnesota has voted for the Democratic presidential candidate in every election since 19</w:t>
      </w:r>
      <w:r w:rsidR="007F04F1">
        <w:t>76</w:t>
      </w:r>
      <w:r w:rsidR="002F3F8C">
        <w:t xml:space="preserve">. It also has two Democratic senators, and the governor is a </w:t>
      </w:r>
      <w:r w:rsidR="002F3F8C">
        <w:lastRenderedPageBreak/>
        <w:t xml:space="preserve">Democrat. </w:t>
      </w:r>
      <w:r w:rsidR="00AD414F">
        <w:t>But</w:t>
      </w:r>
      <w:r w:rsidR="002F3F8C">
        <w:t xml:space="preserve"> </w:t>
      </w:r>
      <w:r w:rsidR="00AD414F">
        <w:t xml:space="preserve">the congressional delegation is split with four each. </w:t>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w:t>
      </w:r>
      <w:commentRangeEnd w:id="524"/>
      <w:r w:rsidR="00931658">
        <w:rPr>
          <w:rStyle w:val="CommentReference"/>
        </w:rPr>
        <w:commentReference w:id="524"/>
      </w:r>
      <w:commentRangeEnd w:id="525"/>
      <w:r w:rsidR="00E329E0">
        <w:rPr>
          <w:rStyle w:val="CommentReference"/>
        </w:rPr>
        <w:commentReference w:id="525"/>
      </w:r>
      <w:r w:rsidR="00314A3F" w:rsidRPr="000E4A38">
        <w:t xml:space="preserve">r. </w:t>
      </w:r>
    </w:p>
    <w:p w14:paraId="18853209" w14:textId="0CBB8173" w:rsidR="00A51A5A" w:rsidRDefault="00A51A5A" w:rsidP="00754A16">
      <w:pPr>
        <w:spacing w:line="480" w:lineRule="auto"/>
      </w:pPr>
      <w:r>
        <w:t>The data in Table 6 also show an important fact about US elections, namely that there is high predictability of aggregate congressional outcomes based on past presidential votes in the congressional district.  New York is the sole  substantial exception</w:t>
      </w:r>
      <w:r w:rsidR="00AE5FE2">
        <w:t xml:space="preserve"> to this predictability</w:t>
      </w:r>
      <w:r>
        <w:t xml:space="preserve"> and there </w:t>
      </w:r>
      <w:r w:rsidR="00657F0F">
        <w:t>the predictive failure</w:t>
      </w:r>
      <w:r>
        <w:t xml:space="preserve"> has been attributed to </w:t>
      </w:r>
      <w:r w:rsidR="00AE5FE2">
        <w:t>many factors: GOP emphasis on crime that helped them to gain votes in the suburbs,</w:t>
      </w:r>
      <w:r w:rsidR="00AE5FE2">
        <w:rPr>
          <w:rStyle w:val="FootnoteReference"/>
        </w:rPr>
        <w:footnoteReference w:id="378"/>
      </w:r>
      <w:r w:rsidR="00AE5FE2">
        <w:t xml:space="preserve"> </w:t>
      </w:r>
      <w:r w:rsidR="00BF7076">
        <w:t xml:space="preserve">an especially large </w:t>
      </w:r>
      <w:r>
        <w:t>decline in turnout among Democrats as compared to Republicans</w:t>
      </w:r>
      <w:r w:rsidR="00AE5FE2">
        <w:t>,</w:t>
      </w:r>
      <w:r w:rsidR="00FF6F68">
        <w:rPr>
          <w:rStyle w:val="FootnoteReference"/>
        </w:rPr>
        <w:footnoteReference w:id="379"/>
      </w:r>
      <w:r w:rsidR="00AE5FE2">
        <w:t xml:space="preserve"> </w:t>
      </w:r>
      <w:r w:rsidR="00657F0F">
        <w:t>and</w:t>
      </w:r>
      <w:r w:rsidR="00AE5FE2">
        <w:t xml:space="preserve"> the unpopularity of the Democratic governor in the state.</w:t>
      </w:r>
      <w:r w:rsidR="00AE5FE2">
        <w:rPr>
          <w:rStyle w:val="FootnoteReference"/>
        </w:rPr>
        <w:footnoteReference w:id="380"/>
      </w:r>
      <w:r w:rsidR="00AE5FE2">
        <w:t xml:space="preserve"> </w:t>
      </w:r>
      <w:r>
        <w:t xml:space="preserve"> In general, trends in 2022 favored Republicans, as would be expected in a midterm election where the President was a Democrat.</w:t>
      </w:r>
    </w:p>
    <w:p w14:paraId="75C9363E" w14:textId="5BBF2959" w:rsidR="00E74012" w:rsidRPr="00B65DD5" w:rsidRDefault="00A51A5A" w:rsidP="00754A16">
      <w:pPr>
        <w:spacing w:line="480" w:lineRule="auto"/>
        <w:rPr>
          <w:i/>
        </w:rPr>
      </w:pPr>
      <w:r>
        <w:t xml:space="preserve"> </w:t>
      </w:r>
      <w:r w:rsidR="00D02572" w:rsidRPr="000E4A38">
        <w:t xml:space="preserve">The data in </w:t>
      </w:r>
      <w:r w:rsidR="00931658">
        <w:t xml:space="preserve">Table Six </w:t>
      </w:r>
      <w:r w:rsidR="00D02572" w:rsidRPr="000E4A38">
        <w:t>only deals with cases that were resolved in time for a remedial map to be drawn for the 2022 election</w:t>
      </w:r>
      <w:r w:rsidR="00D61F45" w:rsidRPr="000E4A38">
        <w:t>.</w:t>
      </w:r>
      <w:r w:rsidR="00752D69" w:rsidRPr="000E4A38">
        <w:t xml:space="preserve"> </w:t>
      </w:r>
      <w:commentRangeStart w:id="526"/>
      <w:commentRangeStart w:id="527"/>
      <w:commentRangeStart w:id="528"/>
      <w:r w:rsidR="00D02572" w:rsidRPr="000E4A38">
        <w:t>Four states have maps that are currently ruled unconstitutional being used in the 2022 election, accounting for 10% of all districts</w:t>
      </w:r>
      <w:r w:rsidR="00D61F45" w:rsidRPr="000E4A38">
        <w:t>.</w:t>
      </w:r>
      <w:commentRangeEnd w:id="526"/>
      <w:r w:rsidR="00931658">
        <w:rPr>
          <w:rStyle w:val="CommentReference"/>
        </w:rPr>
        <w:commentReference w:id="526"/>
      </w:r>
      <w:commentRangeEnd w:id="527"/>
      <w:r w:rsidR="006C38C3">
        <w:rPr>
          <w:rStyle w:val="CommentReference"/>
        </w:rPr>
        <w:commentReference w:id="527"/>
      </w:r>
      <w:commentRangeEnd w:id="528"/>
      <w:r w:rsidR="006C38C3">
        <w:rPr>
          <w:rStyle w:val="CommentReference"/>
        </w:rPr>
        <w:commentReference w:id="528"/>
      </w:r>
      <w:r w:rsidR="00D61F45" w:rsidRPr="000E4A38">
        <w:t xml:space="preserve"> </w:t>
      </w:r>
      <w:r w:rsidR="00657F0F">
        <w:t>We</w:t>
      </w:r>
      <w:r w:rsidR="00D02572" w:rsidRPr="000E4A38">
        <w:t xml:space="preserve"> estimate </w:t>
      </w:r>
      <w:r w:rsidR="00657F0F">
        <w:t>t</w:t>
      </w:r>
      <w:r w:rsidR="00D02572" w:rsidRPr="000E4A38">
        <w:t xml:space="preserve">hat these </w:t>
      </w:r>
      <w:r w:rsidR="00D02572" w:rsidRPr="000E4A38">
        <w:lastRenderedPageBreak/>
        <w:t xml:space="preserve">unconstitutional plans likely cost the Democrats between </w:t>
      </w:r>
      <w:r w:rsidR="00931658">
        <w:t>five</w:t>
      </w:r>
      <w:r w:rsidR="00D02572" w:rsidRPr="000E4A38">
        <w:t xml:space="preserve"> and </w:t>
      </w:r>
      <w:r w:rsidR="00931658">
        <w:t>six</w:t>
      </w:r>
      <w:r w:rsidR="00D02572" w:rsidRPr="000E4A38">
        <w:t xml:space="preserve"> seats</w:t>
      </w:r>
      <w:r w:rsidR="007071BC" w:rsidRPr="000E4A38">
        <w:t xml:space="preserve"> in Congress</w:t>
      </w:r>
      <w:r w:rsidR="00D02572" w:rsidRPr="000E4A38">
        <w:t>. If their unconstitutionality is sustained by higher courts, they will need to be redrawn for the 2024 election.</w:t>
      </w:r>
      <w:r w:rsidR="00D61F45" w:rsidRPr="00CC0F02">
        <w:rPr>
          <w:rStyle w:val="FootnoteReference"/>
        </w:rPr>
        <w:footnoteReference w:id="381"/>
      </w:r>
      <w:r w:rsidR="00752D69" w:rsidRPr="000E4A38">
        <w:t xml:space="preserve"> </w:t>
      </w:r>
      <w:r w:rsidR="00D61F45" w:rsidRPr="000E4A38">
        <w:t xml:space="preserve">Other court cases are still pending. </w:t>
      </w:r>
      <w:r w:rsidR="00D02572" w:rsidRPr="000E4A38">
        <w:t>But these</w:t>
      </w:r>
      <w:r w:rsidR="007071BC" w:rsidRPr="000E4A38">
        <w:t xml:space="preserve"> cases</w:t>
      </w:r>
      <w:r w:rsidR="00D02572" w:rsidRPr="000E4A38">
        <w:t xml:space="preserve"> will </w:t>
      </w:r>
      <w:r w:rsidR="00D61F45" w:rsidRPr="000E4A38">
        <w:t xml:space="preserve">probably </w:t>
      </w:r>
      <w:r w:rsidR="00D02572" w:rsidRPr="000E4A38">
        <w:t>not be the only</w:t>
      </w:r>
      <w:r w:rsidR="007071BC" w:rsidRPr="000E4A38">
        <w:t xml:space="preserve"> ones to lead to</w:t>
      </w:r>
      <w:r w:rsidR="00752D69" w:rsidRPr="000E4A38">
        <w:t xml:space="preserve"> </w:t>
      </w:r>
      <w:r w:rsidR="00D02572" w:rsidRPr="000E4A38">
        <w:t xml:space="preserve">“new” maps in 2024. The </w:t>
      </w:r>
      <w:r w:rsidR="008204CF">
        <w:t xml:space="preserve">U.S. </w:t>
      </w:r>
      <w:r w:rsidR="00D02572" w:rsidRPr="000E4A38">
        <w:t xml:space="preserve">Supreme Court has held that there is no bar on mid-decadal congressional redistricting </w:t>
      </w:r>
      <w:r w:rsidR="00D02572" w:rsidRPr="00CC0F02">
        <w:rPr>
          <w:rStyle w:val="FootnoteReference"/>
        </w:rPr>
        <w:footnoteReference w:id="382"/>
      </w:r>
      <w:r w:rsidR="00D02572" w:rsidRPr="000E4A38">
        <w:t xml:space="preserve"> and states under trifecta </w:t>
      </w:r>
      <w:r w:rsidR="005F5F2F">
        <w:t>contr</w:t>
      </w:r>
      <w:r w:rsidR="00D02572" w:rsidRPr="000E4A38">
        <w:t>ol may well choose to polish their previous partisan gerrymandering efforts by tinkering with their map to improve its partisan performance.</w:t>
      </w:r>
      <w:r w:rsidR="00D02572" w:rsidRPr="00CC0F02">
        <w:rPr>
          <w:rStyle w:val="FootnoteReference"/>
        </w:rPr>
        <w:footnoteReference w:id="383"/>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392"/>
    </w:p>
    <w:p w14:paraId="0EC72FF6" w14:textId="1BE39568" w:rsidR="00314A3F" w:rsidRPr="005F5F2F" w:rsidRDefault="00752D69" w:rsidP="00754A16">
      <w:pPr>
        <w:pStyle w:val="Heading1"/>
        <w:spacing w:line="480" w:lineRule="auto"/>
      </w:pPr>
      <w:r w:rsidRPr="005F5F2F">
        <w:t xml:space="preserve"> </w:t>
      </w:r>
      <w:bookmarkStart w:id="531" w:name="_Toc122821274"/>
      <w:r w:rsidR="000E4A38" w:rsidRPr="005F5F2F">
        <w:t>Conclusions</w:t>
      </w:r>
      <w:bookmarkEnd w:id="531"/>
    </w:p>
    <w:p w14:paraId="0CAD5F1D" w14:textId="77777777" w:rsidR="00982E62" w:rsidRDefault="00E1289D" w:rsidP="00754A16">
      <w:pPr>
        <w:pStyle w:val="ListParagraph"/>
        <w:numPr>
          <w:ilvl w:val="0"/>
          <w:numId w:val="20"/>
        </w:numPr>
        <w:spacing w:line="480" w:lineRule="auto"/>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754A16">
      <w:pPr>
        <w:pStyle w:val="ListParagraph"/>
        <w:numPr>
          <w:ilvl w:val="0"/>
          <w:numId w:val="20"/>
        </w:numPr>
        <w:spacing w:line="480" w:lineRule="auto"/>
      </w:pPr>
      <w:r w:rsidRPr="000E4A38">
        <w:t xml:space="preserve">State courts have taken up the challenge of </w:t>
      </w:r>
      <w:r w:rsidRPr="00061364">
        <w:rPr>
          <w:i/>
        </w:rPr>
        <w:t>Rucho</w:t>
      </w:r>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w:t>
      </w:r>
      <w:r w:rsidRPr="000E4A38">
        <w:lastRenderedPageBreak/>
        <w:t>repertoire of tools developed by social scientists, computer scientists and others, including metrics for measuring the extent of partisan gerrymandering and to assess likely durability, but also computer-based ways to evaluate plans with respect to how well they satisfy good government standards.</w:t>
      </w:r>
    </w:p>
    <w:p w14:paraId="7D27FF83" w14:textId="77777777" w:rsidR="006B608D" w:rsidRDefault="00F6465C" w:rsidP="00754A16">
      <w:pPr>
        <w:pStyle w:val="ListParagraph"/>
        <w:numPr>
          <w:ilvl w:val="0"/>
          <w:numId w:val="20"/>
        </w:numPr>
        <w:spacing w:line="480" w:lineRule="auto"/>
      </w:pPr>
      <w:r w:rsidRPr="000E4A38">
        <w:t xml:space="preserve">While the existence of new constitutional amendments with explicit prohibitions on partisan gerrymandering has given some state courts power to address the issue of partisan gerrymandering, </w:t>
      </w:r>
      <w:commentRangeStart w:id="532"/>
      <w:commentRangeStart w:id="533"/>
      <w:r w:rsidRPr="000E4A38">
        <w:t>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commentRangeEnd w:id="532"/>
      <w:r w:rsidR="00931658">
        <w:rPr>
          <w:rStyle w:val="CommentReference"/>
        </w:rPr>
        <w:commentReference w:id="532"/>
      </w:r>
      <w:commentRangeEnd w:id="533"/>
      <w:r w:rsidR="006C38C3">
        <w:rPr>
          <w:rStyle w:val="CommentReference"/>
        </w:rPr>
        <w:commentReference w:id="533"/>
      </w:r>
    </w:p>
    <w:p w14:paraId="36894BF9" w14:textId="02C7E4EF" w:rsidR="007C605F" w:rsidRDefault="00BA7E13" w:rsidP="00754A16">
      <w:pPr>
        <w:pStyle w:val="ListParagraph"/>
        <w:numPr>
          <w:ilvl w:val="0"/>
          <w:numId w:val="20"/>
        </w:numPr>
        <w:spacing w:line="480" w:lineRule="auto"/>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CC0F02">
        <w:rPr>
          <w:rStyle w:val="FootnoteReference"/>
        </w:rPr>
        <w:footnoteReference w:id="384"/>
      </w:r>
      <w:r w:rsidR="001F1EA9" w:rsidRPr="000E4A38">
        <w:t xml:space="preserve"> </w:t>
      </w:r>
      <w:commentRangeStart w:id="534"/>
      <w:commentRangeStart w:id="535"/>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6B608D">
        <w:t>.</w:t>
      </w:r>
      <w:r w:rsidR="0078662A">
        <w:t xml:space="preserve"> </w:t>
      </w:r>
      <w:commentRangeEnd w:id="534"/>
      <w:r w:rsidR="00931658">
        <w:rPr>
          <w:rStyle w:val="CommentReference"/>
        </w:rPr>
        <w:commentReference w:id="534"/>
      </w:r>
      <w:commentRangeEnd w:id="535"/>
      <w:r w:rsidR="006C38C3">
        <w:rPr>
          <w:rStyle w:val="CommentReference"/>
        </w:rPr>
        <w:commentReference w:id="535"/>
      </w:r>
      <w:r w:rsidR="0063510E">
        <w:t>W</w:t>
      </w:r>
      <w:commentRangeStart w:id="536"/>
      <w:commentRangeStart w:id="537"/>
      <w:r w:rsidR="0063510E">
        <w:t>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free and equal 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 xml:space="preserve">type of language found in North Carolina and Pennsylvania, but the court did not find that partisan </w:t>
      </w:r>
      <w:r w:rsidR="00A1433A">
        <w:lastRenderedPageBreak/>
        <w:t>gerrymandering violated those provisions.</w:t>
      </w:r>
      <w:r w:rsidR="00A23B93">
        <w:t xml:space="preserve"> Of course, </w:t>
      </w:r>
      <w:r w:rsidR="00606C37">
        <w:t xml:space="preserve">in </w:t>
      </w:r>
      <w:r w:rsidR="00A23B93">
        <w:t xml:space="preserve">the cases that were brought, the plaintiffs expected to have </w:t>
      </w:r>
      <w:r w:rsidR="00606C37">
        <w:t xml:space="preserve">success. The success rate for </w:t>
      </w:r>
      <w:r w:rsidR="00167520">
        <w:t xml:space="preserve">litigating partisan gerrymandering using either direct or indirect language might go down as these </w:t>
      </w:r>
      <w:r w:rsidR="00FE11CA">
        <w:t>cases are brought in more states</w:t>
      </w:r>
      <w:r w:rsidR="002C2B14">
        <w:t xml:space="preserve"> where the judicial politics are less favorable.</w:t>
      </w:r>
      <w:commentRangeEnd w:id="536"/>
      <w:r w:rsidR="00931658">
        <w:rPr>
          <w:rStyle w:val="CommentReference"/>
        </w:rPr>
        <w:commentReference w:id="536"/>
      </w:r>
      <w:commentRangeEnd w:id="537"/>
      <w:r w:rsidR="006C38C3">
        <w:rPr>
          <w:rStyle w:val="CommentReference"/>
        </w:rPr>
        <w:commentReference w:id="537"/>
      </w:r>
    </w:p>
    <w:p w14:paraId="476EBB82" w14:textId="4F6510B1" w:rsidR="00627008" w:rsidRPr="000E4A38" w:rsidRDefault="00627008" w:rsidP="00754A16">
      <w:pPr>
        <w:pStyle w:val="ListParagraph"/>
        <w:numPr>
          <w:ilvl w:val="0"/>
          <w:numId w:val="20"/>
        </w:numPr>
        <w:spacing w:line="480" w:lineRule="auto"/>
      </w:pPr>
      <w:commentRangeStart w:id="538"/>
      <w:commentRangeStart w:id="539"/>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6C38C3">
        <w:t xml:space="preserve">it is our view that,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commentRangeEnd w:id="538"/>
      <w:r w:rsidR="00931658">
        <w:rPr>
          <w:rStyle w:val="CommentReference"/>
        </w:rPr>
        <w:commentReference w:id="538"/>
      </w:r>
      <w:commentRangeEnd w:id="539"/>
      <w:r w:rsidR="006C38C3">
        <w:rPr>
          <w:rStyle w:val="CommentReference"/>
        </w:rPr>
        <w:commentReference w:id="539"/>
      </w:r>
    </w:p>
    <w:p w14:paraId="093A3D6D" w14:textId="76C7C07A" w:rsidR="00872480" w:rsidRDefault="00872480" w:rsidP="00754A16">
      <w:pPr>
        <w:pStyle w:val="ListParagraph"/>
        <w:numPr>
          <w:ilvl w:val="0"/>
          <w:numId w:val="20"/>
        </w:numPr>
        <w:spacing w:line="480" w:lineRule="auto"/>
      </w:pPr>
      <w:commentRangeStart w:id="540"/>
      <w:commentRangeStart w:id="541"/>
      <w:r w:rsidRPr="000E4A38">
        <w:t>As we assess the overall evidence, in those settings where party control made that possible, partisan gerrymandering was as egregious and pervasive as in the past – or even more so.</w:t>
      </w:r>
      <w:r w:rsidR="006C38C3">
        <w:rPr>
          <w:rStyle w:val="FootnoteReference"/>
        </w:rPr>
        <w:footnoteReference w:id="385"/>
      </w:r>
      <w:r w:rsidRPr="000E4A38">
        <w:t xml:space="preserve">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018DB873" w:rsidR="00872480" w:rsidRDefault="00872480" w:rsidP="00754A16">
      <w:pPr>
        <w:pStyle w:val="ListParagraph"/>
        <w:numPr>
          <w:ilvl w:val="1"/>
          <w:numId w:val="20"/>
        </w:numPr>
        <w:spacing w:line="480" w:lineRule="auto"/>
      </w:pPr>
      <w:r w:rsidRPr="000E4A38">
        <w:t xml:space="preserve">First, taking redistricting out of the hands of the legislature by creating commissions in some states meant that in some trifecta states partisan majorities </w:t>
      </w:r>
      <w:r w:rsidRPr="000E4A38">
        <w:lastRenderedPageBreak/>
        <w:t>were left impotent to effectuate partisan gerrymanders</w:t>
      </w:r>
      <w:r>
        <w:t>.</w:t>
      </w:r>
      <w:r w:rsidR="00F54D63">
        <w:rPr>
          <w:rStyle w:val="FootnoteReference"/>
        </w:rPr>
        <w:footnoteReference w:id="386"/>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754A16">
      <w:pPr>
        <w:pStyle w:val="ListParagraph"/>
        <w:numPr>
          <w:ilvl w:val="1"/>
          <w:numId w:val="20"/>
        </w:numPr>
        <w:spacing w:line="480" w:lineRule="auto"/>
      </w:pPr>
      <w:r w:rsidRPr="000E4A38">
        <w:t xml:space="preserve">Second, state courts took a much more aggressive stance in applying provisions of their state constitution as bars to gerrymandering and drawing maps of their own than in past decades. </w:t>
      </w:r>
    </w:p>
    <w:p w14:paraId="1A02BF7E" w14:textId="77777777" w:rsidR="00872480" w:rsidRDefault="00872480" w:rsidP="00754A16">
      <w:pPr>
        <w:pStyle w:val="ListParagraph"/>
        <w:numPr>
          <w:ilvl w:val="1"/>
          <w:numId w:val="20"/>
        </w:numPr>
        <w:spacing w:line="480" w:lineRule="auto"/>
      </w:pPr>
      <w:r w:rsidRPr="000E4A38">
        <w:t xml:space="preserve">Third, the relative balance in states where each party had control over the process meant a decrease in the advantage for the Republicans compared to the 2010 redistricting cycle. </w:t>
      </w:r>
      <w:commentRangeEnd w:id="540"/>
      <w:r w:rsidR="00931658">
        <w:rPr>
          <w:rStyle w:val="CommentReference"/>
        </w:rPr>
        <w:commentReference w:id="540"/>
      </w:r>
      <w:commentRangeEnd w:id="541"/>
      <w:r w:rsidR="00F54D63">
        <w:rPr>
          <w:rStyle w:val="CommentReference"/>
        </w:rPr>
        <w:commentReference w:id="541"/>
      </w:r>
    </w:p>
    <w:p w14:paraId="2447B354" w14:textId="77777777" w:rsidR="00D84C32" w:rsidRDefault="00872480" w:rsidP="00754A16">
      <w:pPr>
        <w:pStyle w:val="ListParagraph"/>
        <w:numPr>
          <w:ilvl w:val="0"/>
          <w:numId w:val="20"/>
        </w:numPr>
        <w:spacing w:line="480" w:lineRule="auto"/>
      </w:pPr>
      <w:r w:rsidRPr="000E4A38">
        <w:t xml:space="preserve">The overall level of egregious gerrymandering is less in the congressional maps being used in 2022 than many scholars anticipated would be the case after </w:t>
      </w:r>
      <w:r w:rsidRPr="00061364">
        <w:rPr>
          <w:i/>
          <w:iCs/>
        </w:rPr>
        <w:t>Rucho</w:t>
      </w:r>
      <w:r w:rsidRPr="000E4A38">
        <w:t xml:space="preserve"> was decided in 2018</w:t>
      </w:r>
      <w:r>
        <w:t>.</w:t>
      </w:r>
    </w:p>
    <w:p w14:paraId="1818B15B" w14:textId="12586701" w:rsidR="00265444" w:rsidRDefault="00575289" w:rsidP="00754A16">
      <w:pPr>
        <w:pStyle w:val="ListParagraph"/>
        <w:numPr>
          <w:ilvl w:val="0"/>
          <w:numId w:val="20"/>
        </w:numPr>
        <w:spacing w:line="480" w:lineRule="auto"/>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754A16">
      <w:pPr>
        <w:pStyle w:val="ListParagraph"/>
        <w:numPr>
          <w:ilvl w:val="0"/>
          <w:numId w:val="20"/>
        </w:numPr>
        <w:spacing w:line="480" w:lineRule="auto"/>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CC0F02">
        <w:rPr>
          <w:rStyle w:val="FootnoteReference"/>
        </w:rPr>
        <w:footnoteReference w:id="387"/>
      </w:r>
    </w:p>
    <w:p w14:paraId="6267E16E" w14:textId="6E260A5B" w:rsidR="00270379" w:rsidRDefault="00E74012" w:rsidP="00754A16">
      <w:pPr>
        <w:pStyle w:val="ListParagraph"/>
        <w:numPr>
          <w:ilvl w:val="0"/>
          <w:numId w:val="20"/>
        </w:numPr>
        <w:spacing w:line="480" w:lineRule="auto"/>
      </w:pPr>
      <w:r w:rsidRPr="000E4A38">
        <w:lastRenderedPageBreak/>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an institutional failure, it would be a federal court that would draw the remedy</w:t>
      </w:r>
      <w:r w:rsidR="00F54D63">
        <w:rPr>
          <w:rStyle w:val="FootnoteReference"/>
        </w:rPr>
        <w:footnoteReference w:id="388"/>
      </w:r>
      <w:r w:rsidR="00E1289D" w:rsidRPr="000E4A38">
        <w:t>.</w:t>
      </w:r>
      <w:r w:rsidR="00E22E8F" w:rsidRPr="000E4A38">
        <w:t xml:space="preserve"> </w:t>
      </w:r>
    </w:p>
    <w:p w14:paraId="42CADB5A" w14:textId="71FED73B" w:rsidR="00F9003A" w:rsidRDefault="00D069C7" w:rsidP="00754A16">
      <w:pPr>
        <w:pStyle w:val="ListParagraph"/>
        <w:numPr>
          <w:ilvl w:val="0"/>
          <w:numId w:val="20"/>
        </w:numPr>
        <w:spacing w:line="480" w:lineRule="auto"/>
      </w:pPr>
      <w:commentRangeStart w:id="542"/>
      <w:commentRangeStart w:id="543"/>
      <w:r w:rsidRPr="000E4A38">
        <w:t>While the pict</w:t>
      </w:r>
      <w:r w:rsidR="00314A3F" w:rsidRPr="000E4A38">
        <w:t xml:space="preserve">ure is partly mixed, on balance, </w:t>
      </w:r>
      <w:r w:rsidRPr="000E4A38">
        <w:t>state court maps are superior to those they replace with respect to partisan symmetry and good government criteria.</w:t>
      </w:r>
      <w:commentRangeEnd w:id="542"/>
      <w:r w:rsidR="00931658">
        <w:rPr>
          <w:rStyle w:val="CommentReference"/>
        </w:rPr>
        <w:commentReference w:id="542"/>
      </w:r>
      <w:commentRangeEnd w:id="543"/>
      <w:r w:rsidR="00F54D63">
        <w:rPr>
          <w:rStyle w:val="CommentReference"/>
        </w:rPr>
        <w:commentReference w:id="543"/>
      </w:r>
      <w:r w:rsidR="00F54D63">
        <w:rPr>
          <w:rStyle w:val="FootnoteReference"/>
        </w:rPr>
        <w:footnoteReference w:id="389"/>
      </w:r>
    </w:p>
    <w:p w14:paraId="653365ED" w14:textId="584A25D3" w:rsidR="002F01C8" w:rsidRDefault="0039124F" w:rsidP="00754A16">
      <w:pPr>
        <w:pStyle w:val="ListParagraph"/>
        <w:numPr>
          <w:ilvl w:val="0"/>
          <w:numId w:val="20"/>
        </w:numPr>
        <w:spacing w:line="480" w:lineRule="auto"/>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sidRPr="00CC0F02">
        <w:rPr>
          <w:rStyle w:val="FootnoteReference"/>
        </w:rPr>
        <w:footnoteReference w:id="390"/>
      </w:r>
      <w:r w:rsidR="00A548E9" w:rsidRPr="00061364">
        <w:rPr>
          <w:szCs w:val="24"/>
        </w:rPr>
        <w:t xml:space="preserve"> </w:t>
      </w:r>
      <w:commentRangeStart w:id="544"/>
      <w:commentRangeStart w:id="545"/>
      <w:r w:rsidR="00B3458F" w:rsidRPr="000E4A38">
        <w:t xml:space="preserve">Political parties are now seeing control of state courts as much more important than it had been seen in the past, </w:t>
      </w:r>
      <w:r w:rsidR="00F54D63">
        <w:t xml:space="preserve">with </w:t>
      </w:r>
      <w:r w:rsidR="00CC1556">
        <w:t>m</w:t>
      </w:r>
      <w:r w:rsidR="00F54D63" w:rsidRPr="000E4A38">
        <w:t>uch more money being spent on state court judicial contests than in the past.</w:t>
      </w:r>
      <w:r w:rsidR="00F54D63" w:rsidRPr="00CC0F02">
        <w:rPr>
          <w:rStyle w:val="FootnoteReference"/>
        </w:rPr>
        <w:footnoteReference w:id="391"/>
      </w:r>
      <w:r w:rsidR="00F54D63" w:rsidRPr="000E4A38">
        <w:t xml:space="preserve"> </w:t>
      </w:r>
      <w:r w:rsidR="00F54D63">
        <w:t xml:space="preserve"> We believe that </w:t>
      </w:r>
      <w:r w:rsidR="00B3458F" w:rsidRPr="000E4A38">
        <w:t>the actual or potential role of state courts in redistricting a major element of that increased concern</w:t>
      </w:r>
      <w:r w:rsidR="00F54D63">
        <w:t xml:space="preserve">, as political </w:t>
      </w:r>
      <w:r w:rsidR="00F54D63">
        <w:lastRenderedPageBreak/>
        <w:t xml:space="preserve">actors realize how much the judicial landscape affecting redistricting has changed </w:t>
      </w:r>
      <w:r w:rsidR="00B3458F" w:rsidRPr="000E4A38">
        <w:t xml:space="preserve">. </w:t>
      </w:r>
      <w:commentRangeEnd w:id="544"/>
      <w:r w:rsidR="00931658">
        <w:rPr>
          <w:rStyle w:val="CommentReference"/>
        </w:rPr>
        <w:commentReference w:id="544"/>
      </w:r>
      <w:commentRangeEnd w:id="545"/>
      <w:r w:rsidR="00CC1556">
        <w:rPr>
          <w:rStyle w:val="CommentReference"/>
        </w:rPr>
        <w:commentReference w:id="545"/>
      </w:r>
      <w:r w:rsidR="00B3458F" w:rsidRPr="000E4A38">
        <w:t xml:space="preserve"> </w:t>
      </w:r>
      <w:commentRangeStart w:id="546"/>
      <w:commentRangeStart w:id="547"/>
      <w:r w:rsidR="00B3458F" w:rsidRPr="000E4A38">
        <w:t>As money in judicial elections become</w:t>
      </w:r>
      <w:r w:rsidR="00C20B94">
        <w:t>s</w:t>
      </w:r>
      <w:r w:rsidR="00B3458F" w:rsidRPr="000E4A38">
        <w:t xml:space="preserve"> more important </w:t>
      </w:r>
      <w:r w:rsidR="00CC1556">
        <w:t xml:space="preserve">we believe </w:t>
      </w:r>
      <w:r w:rsidR="00B3458F" w:rsidRPr="000E4A38">
        <w:t>it is also likely that state judges will be more ideological and more partisan than in the past</w:t>
      </w:r>
      <w:r w:rsidR="00CC1556">
        <w:t>, as judicial contests reflect the hyperpolarization of both national and state politics</w:t>
      </w:r>
      <w:r w:rsidR="00B3458F" w:rsidRPr="000E4A38">
        <w:t xml:space="preserve">. </w:t>
      </w:r>
      <w:commentRangeEnd w:id="546"/>
      <w:r w:rsidR="00931658">
        <w:rPr>
          <w:rStyle w:val="CommentReference"/>
        </w:rPr>
        <w:commentReference w:id="546"/>
      </w:r>
      <w:commentRangeEnd w:id="547"/>
      <w:r w:rsidR="00CC1556">
        <w:rPr>
          <w:rStyle w:val="CommentReference"/>
        </w:rPr>
        <w:commentReference w:id="547"/>
      </w:r>
      <w:r w:rsidR="00B3458F" w:rsidRPr="000E4A38">
        <w:t>Consequently, we may see more situations w</w:t>
      </w:r>
      <w:r w:rsidR="00E72AF6">
        <w:t>h</w:t>
      </w:r>
      <w:r w:rsidR="00B3458F" w:rsidRPr="000E4A38">
        <w:t>ere state court justices refuse to police partisan gerrymanders done by co-partisans.</w:t>
      </w:r>
      <w:r w:rsidR="00B3458F" w:rsidRPr="00CC0F02">
        <w:rPr>
          <w:rStyle w:val="FootnoteReference"/>
        </w:rPr>
        <w:footnoteReference w:id="392"/>
      </w:r>
    </w:p>
    <w:p w14:paraId="6AAC0C9D" w14:textId="11D41484" w:rsidR="0098600F" w:rsidRPr="0080356A" w:rsidRDefault="008F69A1">
      <w:pPr>
        <w:pStyle w:val="ListParagraph"/>
        <w:numPr>
          <w:ilvl w:val="0"/>
          <w:numId w:val="20"/>
        </w:numPr>
        <w:spacing w:line="480" w:lineRule="auto"/>
        <w:pPrChange w:id="548" w:author="Jonathan Cervas" w:date="2022-12-23T16:05:00Z">
          <w:pPr>
            <w:spacing w:line="480" w:lineRule="auto"/>
            <w:ind w:firstLine="0"/>
          </w:pPr>
        </w:pPrChange>
      </w:pPr>
      <w:r w:rsidRPr="00380A26">
        <w:rPr>
          <w:szCs w:val="24"/>
        </w:rPr>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CC1556">
        <w:rPr>
          <w:szCs w:val="24"/>
        </w:rPr>
        <w:t>But</w:t>
      </w:r>
      <w:r w:rsidR="009D7E6E" w:rsidRPr="00380A26">
        <w:rPr>
          <w:szCs w:val="24"/>
        </w:rPr>
        <w:t xml:space="preserve">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r w:rsidR="00C405E8">
        <w:t xml:space="preserve">And even in some states where they have used language </w:t>
      </w:r>
      <w:r w:rsidR="00CC1556">
        <w:t xml:space="preserve">such as that about free and equal elections </w:t>
      </w:r>
      <w:r w:rsidR="00C405E8">
        <w:t xml:space="preserve">to bar partisan gerrymandering, </w:t>
      </w:r>
      <w:r w:rsidR="00587169">
        <w:t>change in the composition of state courts may lead to a reversal of that interpretation.</w:t>
      </w:r>
      <w:r w:rsidR="00673AAC" w:rsidRPr="00673AAC">
        <w:t xml:space="preserve"> </w:t>
      </w:r>
      <w:r w:rsidR="00673AAC" w:rsidRPr="000E4A38">
        <w:t>Language that more explicitly bars partisan gerrymandering may be more efficacious than good government criteria in making partisan gerrymandering less likely</w:t>
      </w:r>
      <w:r w:rsidR="0036525F">
        <w:t>.</w:t>
      </w:r>
      <w:r w:rsidR="00CC1556">
        <w:t xml:space="preserve"> </w:t>
      </w:r>
      <w:r w:rsidR="00CC1556" w:rsidRPr="00380A26">
        <w:rPr>
          <w:szCs w:val="24"/>
        </w:rPr>
        <w:t>Relevant</w:t>
      </w:r>
      <w:r w:rsidR="00CC1556">
        <w:rPr>
          <w:szCs w:val="24"/>
        </w:rPr>
        <w:t xml:space="preserve"> also </w:t>
      </w:r>
      <w:r w:rsidR="00CC1556" w:rsidRPr="00380A26">
        <w:rPr>
          <w:szCs w:val="24"/>
        </w:rPr>
        <w:t xml:space="preserve"> to </w:t>
      </w:r>
      <w:r w:rsidR="00CC1556">
        <w:rPr>
          <w:szCs w:val="24"/>
        </w:rPr>
        <w:t>success</w:t>
      </w:r>
      <w:r w:rsidR="00CC1556" w:rsidRPr="00380A26">
        <w:rPr>
          <w:szCs w:val="24"/>
        </w:rPr>
        <w:t xml:space="preserve"> is the willingness of state court justices to enforce the law. </w:t>
      </w:r>
      <w:r w:rsidR="00673AAC" w:rsidRPr="000E4A38">
        <w:t xml:space="preserve"> </w:t>
      </w:r>
      <w:r w:rsidR="0036525F">
        <w:t>E</w:t>
      </w:r>
      <w:r w:rsidR="00673AAC" w:rsidRPr="000E4A38">
        <w:t xml:space="preserve">ven provisions explicitly barring partisan gerrymandering may not be efficacious if there is not adequate enforcement by state </w:t>
      </w:r>
      <w:r w:rsidR="00673AAC" w:rsidRPr="000E4A38">
        <w:lastRenderedPageBreak/>
        <w:t>courts.</w:t>
      </w:r>
      <w:r w:rsidR="00673AAC" w:rsidRPr="00CC0F02">
        <w:rPr>
          <w:rStyle w:val="FootnoteReference"/>
        </w:rPr>
        <w:footnoteReference w:id="393"/>
      </w:r>
    </w:p>
    <w:sectPr w:rsidR="0098600F" w:rsidRPr="0080356A" w:rsidSect="00553614">
      <w:headerReference w:type="even" r:id="rId13"/>
      <w:headerReference w:type="default" r:id="rId14"/>
      <w:pgSz w:w="12240" w:h="15840" w:code="1"/>
      <w:pgMar w:top="1440" w:right="1440" w:bottom="1440" w:left="1440" w:header="1512" w:footer="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th Corwin" w:date="2022-12-11T23:55:00Z" w:initials="SC">
    <w:p w14:paraId="4C25F369" w14:textId="77777777" w:rsidR="00F32B93" w:rsidRDefault="00931658" w:rsidP="005F05E1">
      <w:pPr>
        <w:jc w:val="left"/>
      </w:pPr>
      <w:r>
        <w:rPr>
          <w:rStyle w:val="CommentReference"/>
        </w:rPr>
        <w:annotationRef/>
      </w:r>
      <w:r w:rsidR="00F32B93">
        <w:rPr>
          <w:sz w:val="20"/>
        </w:rPr>
        <w:t>Hi Jonathan, Bernard, and Scott. Please find my suggestions/edits below.</w:t>
      </w:r>
    </w:p>
    <w:p w14:paraId="66F7E932" w14:textId="77777777" w:rsidR="00F32B93" w:rsidRDefault="00F32B93" w:rsidP="005F05E1">
      <w:pPr>
        <w:jc w:val="left"/>
      </w:pPr>
    </w:p>
    <w:p w14:paraId="4FBA0C23" w14:textId="77777777" w:rsidR="00F32B93" w:rsidRDefault="00F32B93" w:rsidP="005F05E1">
      <w:pPr>
        <w:jc w:val="left"/>
      </w:pPr>
      <w:r>
        <w:rPr>
          <w:sz w:val="20"/>
        </w:rPr>
        <w:t>Everything substance wise and grammatically looks to be in great shape. The biggest thing we will need for your article going forward is more footnotes/supporting sources and citations.</w:t>
      </w:r>
    </w:p>
    <w:p w14:paraId="2F7086EA" w14:textId="77777777" w:rsidR="00F32B93" w:rsidRDefault="00F32B93" w:rsidP="005F05E1">
      <w:pPr>
        <w:jc w:val="left"/>
      </w:pPr>
    </w:p>
    <w:p w14:paraId="0AF47D94" w14:textId="77777777" w:rsidR="00F32B93" w:rsidRDefault="00F32B93" w:rsidP="005F05E1">
      <w:pPr>
        <w:jc w:val="left"/>
      </w:pPr>
      <w:r>
        <w:rPr>
          <w:sz w:val="20"/>
        </w:rPr>
        <w:t>I know there seems to be a lot of suggestions for adding a footnote/citation so please let me know if you have any questions as to why something requires a footnote/citation.</w:t>
      </w:r>
    </w:p>
    <w:p w14:paraId="60823D94" w14:textId="77777777" w:rsidR="00F32B93" w:rsidRDefault="00F32B93" w:rsidP="005F05E1">
      <w:pPr>
        <w:jc w:val="left"/>
      </w:pPr>
    </w:p>
    <w:p w14:paraId="6C3E54F1" w14:textId="77777777" w:rsidR="00F32B93" w:rsidRDefault="00F32B93" w:rsidP="005F05E1">
      <w:pPr>
        <w:jc w:val="left"/>
      </w:pPr>
      <w:r>
        <w:rPr>
          <w:sz w:val="20"/>
        </w:rPr>
        <w:t>I am happy to answer any questions you have and please feel free to reach out if you need anything!</w:t>
      </w:r>
    </w:p>
  </w:comment>
  <w:comment w:id="5" w:author="Seth Corwin" w:date="2022-12-11T18:33:00Z" w:initials="SC">
    <w:p w14:paraId="5623FCF4" w14:textId="1AB6B609" w:rsidR="0088219D" w:rsidRDefault="0088219D" w:rsidP="00FE0161">
      <w:pPr>
        <w:jc w:val="left"/>
      </w:pPr>
      <w:r>
        <w:rPr>
          <w:rStyle w:val="CommentReference"/>
        </w:rPr>
        <w:annotationRef/>
      </w:r>
      <w:r>
        <w:rPr>
          <w:sz w:val="20"/>
        </w:rPr>
        <w:t xml:space="preserve">Some of the footnotes that state to see more details in text below will need to be updated to </w:t>
      </w:r>
      <w:r>
        <w:rPr>
          <w:i/>
          <w:iCs/>
          <w:sz w:val="20"/>
        </w:rPr>
        <w:t xml:space="preserve">infra </w:t>
      </w:r>
      <w:r>
        <w:rPr>
          <w:sz w:val="20"/>
        </w:rPr>
        <w:t xml:space="preserve">cites by the editing team (highlighted below). If you could note what sections each citation is citing to that would be wonderful as the editing team will be be able to make the </w:t>
      </w:r>
      <w:r>
        <w:rPr>
          <w:i/>
          <w:iCs/>
          <w:sz w:val="20"/>
        </w:rPr>
        <w:t xml:space="preserve">infra </w:t>
      </w:r>
      <w:r>
        <w:rPr>
          <w:sz w:val="20"/>
        </w:rPr>
        <w:t>cites with that information. Please let me know if you have any questions!</w:t>
      </w:r>
    </w:p>
  </w:comment>
  <w:comment w:id="6" w:author="Seth Corwin" w:date="2022-12-11T18:24:00Z" w:initials="SC">
    <w:p w14:paraId="7E119D01" w14:textId="3199898A" w:rsidR="00A9504F" w:rsidRDefault="00A9504F" w:rsidP="00DA02AB">
      <w:pPr>
        <w:jc w:val="left"/>
      </w:pPr>
      <w:r>
        <w:rPr>
          <w:rStyle w:val="CommentReference"/>
        </w:rPr>
        <w:annotationRef/>
      </w:r>
      <w:r>
        <w:rPr>
          <w:sz w:val="20"/>
        </w:rPr>
        <w:t>Needs citation support.</w:t>
      </w:r>
    </w:p>
  </w:comment>
  <w:comment w:id="9" w:author="Jonathan Cervas" w:date="2022-12-23T16:12:00Z" w:initials="JC">
    <w:p w14:paraId="3CE80BB2" w14:textId="77777777" w:rsidR="00944286" w:rsidRDefault="00944286" w:rsidP="00DC70F8">
      <w:pPr>
        <w:jc w:val="left"/>
      </w:pPr>
      <w:r>
        <w:rPr>
          <w:rStyle w:val="CommentReference"/>
        </w:rPr>
        <w:annotationRef/>
      </w:r>
      <w:r>
        <w:rPr>
          <w:sz w:val="20"/>
        </w:rPr>
        <w:t>I have now used Word’s built in “cross-reference” to link to a particular note, so if new notes are added it updates</w:t>
      </w:r>
    </w:p>
  </w:comment>
  <w:comment w:id="10" w:author="Bernie Grofman" w:date="2022-12-24T17:39:00Z" w:initials="BG">
    <w:p w14:paraId="373799DA" w14:textId="77777777" w:rsidR="00766D5E" w:rsidRDefault="00766D5E" w:rsidP="00920505">
      <w:pPr>
        <w:pStyle w:val="CommentText"/>
        <w:ind w:firstLine="0"/>
        <w:jc w:val="left"/>
      </w:pPr>
      <w:r>
        <w:rPr>
          <w:rStyle w:val="CommentReference"/>
        </w:rPr>
        <w:annotationRef/>
      </w:r>
      <w:r>
        <w:t xml:space="preserve">That's great </w:t>
      </w:r>
    </w:p>
  </w:comment>
  <w:comment w:id="11" w:author="Seth Corwin" w:date="2022-12-11T18:29:00Z" w:initials="SC">
    <w:p w14:paraId="39A32BDB" w14:textId="3361A35A" w:rsidR="00A9504F" w:rsidRDefault="00A9504F" w:rsidP="006A05EA">
      <w:pPr>
        <w:jc w:val="left"/>
      </w:pPr>
      <w:r>
        <w:rPr>
          <w:rStyle w:val="CommentReference"/>
        </w:rPr>
        <w:annotationRef/>
      </w:r>
      <w:r>
        <w:rPr>
          <w:sz w:val="20"/>
        </w:rPr>
        <w:t>Needs citation support.</w:t>
      </w:r>
    </w:p>
  </w:comment>
  <w:comment w:id="18" w:author="Seth Corwin" w:date="2022-12-11T18:35:00Z" w:initials="SC">
    <w:p w14:paraId="2ABF0FE6" w14:textId="77777777" w:rsidR="0088219D" w:rsidRDefault="0088219D" w:rsidP="00005957">
      <w:pPr>
        <w:jc w:val="left"/>
      </w:pPr>
      <w:r>
        <w:rPr>
          <w:rStyle w:val="CommentReference"/>
        </w:rPr>
        <w:annotationRef/>
      </w:r>
      <w:r>
        <w:rPr>
          <w:sz w:val="20"/>
        </w:rPr>
        <w:t xml:space="preserve">Both sentences need citation support. If these are discussed later in the article, </w:t>
      </w:r>
      <w:r>
        <w:rPr>
          <w:i/>
          <w:iCs/>
          <w:sz w:val="20"/>
        </w:rPr>
        <w:t xml:space="preserve">infra </w:t>
      </w:r>
      <w:r>
        <w:rPr>
          <w:sz w:val="20"/>
        </w:rPr>
        <w:t>citations will more than do the trick!</w:t>
      </w:r>
    </w:p>
  </w:comment>
  <w:comment w:id="19" w:author="Jonathan Cervas" w:date="2022-12-21T23:55:00Z" w:initials="JC">
    <w:p w14:paraId="6AA0405D" w14:textId="77777777" w:rsidR="00F56DAB" w:rsidRDefault="00F56DAB" w:rsidP="00DC1A07">
      <w:pPr>
        <w:jc w:val="left"/>
      </w:pPr>
      <w:r>
        <w:rPr>
          <w:rStyle w:val="CommentReference"/>
        </w:rPr>
        <w:annotationRef/>
      </w:r>
      <w:r>
        <w:rPr>
          <w:sz w:val="20"/>
        </w:rPr>
        <w:t>I do not understand how to cite for the second sentence. This is just a matter of fundamental law</w:t>
      </w:r>
    </w:p>
  </w:comment>
  <w:comment w:id="20" w:author="Scott Matsuda" w:date="2022-12-22T21:01:00Z" w:initials="SM">
    <w:p w14:paraId="73029C81" w14:textId="77777777" w:rsidR="00A85FD1" w:rsidRDefault="00D87B15" w:rsidP="00077FC2">
      <w:pPr>
        <w:jc w:val="left"/>
      </w:pPr>
      <w:r>
        <w:rPr>
          <w:rStyle w:val="CommentReference"/>
        </w:rPr>
        <w:annotationRef/>
      </w:r>
      <w:r w:rsidR="00A85FD1">
        <w:rPr>
          <w:sz w:val="20"/>
        </w:rPr>
        <w:t>I agree with Jonathan.</w:t>
      </w:r>
    </w:p>
  </w:comment>
  <w:comment w:id="26" w:author="Seth Corwin" w:date="2022-12-11T18:55:00Z" w:initials="SC">
    <w:p w14:paraId="00A64EAB" w14:textId="734AB909" w:rsidR="003D0076" w:rsidRDefault="003D0076" w:rsidP="00C01DC3">
      <w:pPr>
        <w:jc w:val="left"/>
      </w:pPr>
      <w:r>
        <w:rPr>
          <w:rStyle w:val="CommentReference"/>
        </w:rPr>
        <w:annotationRef/>
      </w:r>
      <w:r>
        <w:rPr>
          <w:sz w:val="20"/>
        </w:rPr>
        <w:t xml:space="preserve">Sentence in footnote about Ohio needs citation support. It can be an </w:t>
      </w:r>
      <w:r>
        <w:rPr>
          <w:i/>
          <w:iCs/>
          <w:sz w:val="20"/>
        </w:rPr>
        <w:t xml:space="preserve">infra </w:t>
      </w:r>
      <w:r>
        <w:rPr>
          <w:sz w:val="20"/>
        </w:rPr>
        <w:t>citation if there is support further in the document.</w:t>
      </w:r>
    </w:p>
  </w:comment>
  <w:comment w:id="31" w:author="Seth Corwin" w:date="2022-12-11T19:22:00Z" w:initials="SC">
    <w:p w14:paraId="4A882DCC" w14:textId="77777777" w:rsidR="00E96944" w:rsidRDefault="00E96944" w:rsidP="001F1267">
      <w:pPr>
        <w:jc w:val="left"/>
      </w:pPr>
      <w:r>
        <w:rPr>
          <w:rStyle w:val="CommentReference"/>
        </w:rPr>
        <w:annotationRef/>
      </w:r>
      <w:r>
        <w:rPr>
          <w:sz w:val="20"/>
        </w:rPr>
        <w:t xml:space="preserve">Needs citation support or a </w:t>
      </w:r>
      <w:r>
        <w:rPr>
          <w:i/>
          <w:iCs/>
          <w:sz w:val="20"/>
        </w:rPr>
        <w:t xml:space="preserve">See generally </w:t>
      </w:r>
      <w:r>
        <w:rPr>
          <w:sz w:val="20"/>
        </w:rPr>
        <w:t>citation.</w:t>
      </w:r>
    </w:p>
  </w:comment>
  <w:comment w:id="32" w:author="Jonathan Cervas" w:date="2022-12-21T23:59:00Z" w:initials="JC">
    <w:p w14:paraId="63B70828" w14:textId="77777777" w:rsidR="000864F0" w:rsidRDefault="000864F0" w:rsidP="003B0CC3">
      <w:pPr>
        <w:jc w:val="left"/>
      </w:pPr>
      <w:r>
        <w:rPr>
          <w:rStyle w:val="CommentReference"/>
        </w:rPr>
        <w:annotationRef/>
      </w:r>
      <w:r>
        <w:rPr>
          <w:sz w:val="20"/>
        </w:rPr>
        <w:t>Do not understand this since we just cite to the court case before.</w:t>
      </w:r>
    </w:p>
  </w:comment>
  <w:comment w:id="36" w:author="Seth Corwin" w:date="2022-12-11T19:24:00Z" w:initials="SC">
    <w:p w14:paraId="08077169" w14:textId="37E92867" w:rsidR="00E96944" w:rsidRDefault="00E96944" w:rsidP="00495269">
      <w:pPr>
        <w:jc w:val="left"/>
      </w:pPr>
      <w:r>
        <w:rPr>
          <w:rStyle w:val="CommentReference"/>
        </w:rPr>
        <w:annotationRef/>
      </w:r>
      <w:r>
        <w:rPr>
          <w:sz w:val="20"/>
        </w:rPr>
        <w:t>Needs pin cite to the holding.</w:t>
      </w:r>
    </w:p>
  </w:comment>
  <w:comment w:id="37" w:author="Jonathan Cervas" w:date="2022-12-21T23:59:00Z" w:initials="JC">
    <w:p w14:paraId="5CC8B103" w14:textId="77777777" w:rsidR="006766C8" w:rsidRDefault="006766C8" w:rsidP="00DB21F3">
      <w:pPr>
        <w:jc w:val="left"/>
      </w:pPr>
      <w:r>
        <w:rPr>
          <w:rStyle w:val="CommentReference"/>
        </w:rPr>
        <w:annotationRef/>
      </w:r>
      <w:r>
        <w:rPr>
          <w:sz w:val="20"/>
        </w:rPr>
        <w:t>Scott, do you know what this means/</w:t>
      </w:r>
    </w:p>
  </w:comment>
  <w:comment w:id="41" w:author="Seth Corwin" w:date="2022-12-11T19:30:00Z" w:initials="SC">
    <w:p w14:paraId="59B728D6" w14:textId="68CEA1A3" w:rsidR="00321CD5" w:rsidRDefault="00321CD5" w:rsidP="00B35FCC">
      <w:pPr>
        <w:jc w:val="left"/>
      </w:pPr>
      <w:r>
        <w:rPr>
          <w:rStyle w:val="CommentReference"/>
        </w:rPr>
        <w:annotationRef/>
      </w:r>
      <w:r>
        <w:rPr>
          <w:sz w:val="20"/>
        </w:rPr>
        <w:t xml:space="preserve">Needs a pin cite to the dismissal. </w:t>
      </w:r>
      <w:r>
        <w:rPr>
          <w:i/>
          <w:iCs/>
          <w:sz w:val="20"/>
        </w:rPr>
        <w:t xml:space="preserve">See generally </w:t>
      </w:r>
      <w:r>
        <w:rPr>
          <w:sz w:val="20"/>
        </w:rPr>
        <w:t>citations to the other cases would be ideal here as well.</w:t>
      </w:r>
    </w:p>
  </w:comment>
  <w:comment w:id="42" w:author="Jonathan Cervas" w:date="2022-12-22T00:00:00Z" w:initials="JC">
    <w:p w14:paraId="784295E4" w14:textId="77777777" w:rsidR="006766C8" w:rsidRDefault="006766C8" w:rsidP="008B3BEA">
      <w:pPr>
        <w:jc w:val="left"/>
      </w:pPr>
      <w:r>
        <w:rPr>
          <w:rStyle w:val="CommentReference"/>
        </w:rPr>
        <w:annotationRef/>
      </w:r>
      <w:r>
        <w:rPr>
          <w:sz w:val="20"/>
        </w:rPr>
        <w:t>Scott, again, do you know what this means?</w:t>
      </w:r>
    </w:p>
  </w:comment>
  <w:comment w:id="46" w:author="Seth Corwin" w:date="2022-12-11T19:31:00Z" w:initials="SC">
    <w:p w14:paraId="02714804" w14:textId="49ACE00A" w:rsidR="00321CD5" w:rsidRDefault="00321CD5" w:rsidP="008763B1">
      <w:pPr>
        <w:jc w:val="left"/>
      </w:pPr>
      <w:r>
        <w:rPr>
          <w:rStyle w:val="CommentReference"/>
        </w:rPr>
        <w:annotationRef/>
      </w:r>
      <w:r>
        <w:rPr>
          <w:sz w:val="20"/>
        </w:rPr>
        <w:t>Needs a pin cite.</w:t>
      </w:r>
    </w:p>
  </w:comment>
  <w:comment w:id="47" w:author="Jonathan Cervas" w:date="2022-12-22T00:00:00Z" w:initials="JC">
    <w:p w14:paraId="429E4FAC" w14:textId="77777777" w:rsidR="006766C8" w:rsidRDefault="006766C8" w:rsidP="00091C17">
      <w:pPr>
        <w:jc w:val="left"/>
      </w:pPr>
      <w:r>
        <w:rPr>
          <w:rStyle w:val="CommentReference"/>
        </w:rPr>
        <w:annotationRef/>
      </w:r>
      <w:r>
        <w:rPr>
          <w:sz w:val="20"/>
        </w:rPr>
        <w:t>I don’t know what a “pin cite” is</w:t>
      </w:r>
    </w:p>
  </w:comment>
  <w:comment w:id="50" w:author="Seth Corwin" w:date="2022-12-11T19:36:00Z" w:initials="SC">
    <w:p w14:paraId="3C7F7979" w14:textId="55FF9886" w:rsidR="00321CD5" w:rsidRDefault="00321CD5" w:rsidP="00D65D0D">
      <w:pPr>
        <w:jc w:val="left"/>
      </w:pPr>
      <w:r>
        <w:rPr>
          <w:rStyle w:val="CommentReference"/>
        </w:rPr>
        <w:annotationRef/>
      </w:r>
      <w:r>
        <w:rPr>
          <w:sz w:val="20"/>
        </w:rPr>
        <w:t>Needs citation support to the cases being referenced.</w:t>
      </w:r>
    </w:p>
  </w:comment>
  <w:comment w:id="51" w:author="Jonathan Cervas" w:date="2022-12-22T00:01:00Z" w:initials="JC">
    <w:p w14:paraId="0E8236BD" w14:textId="77777777" w:rsidR="004C4F6E" w:rsidRDefault="004C4F6E" w:rsidP="00E112F9">
      <w:pPr>
        <w:jc w:val="left"/>
      </w:pPr>
      <w:r>
        <w:rPr>
          <w:rStyle w:val="CommentReference"/>
        </w:rPr>
        <w:annotationRef/>
      </w:r>
      <w:r>
        <w:rPr>
          <w:sz w:val="20"/>
        </w:rPr>
        <w:t>Bernie, Scott??</w:t>
      </w:r>
    </w:p>
  </w:comment>
  <w:comment w:id="60" w:author="Seth Corwin" w:date="2022-12-11T19:42:00Z" w:initials="SC">
    <w:p w14:paraId="67B63979" w14:textId="4B48CEB2" w:rsidR="00FC0DAC" w:rsidRDefault="00FC0DAC" w:rsidP="00B06B43">
      <w:pPr>
        <w:jc w:val="left"/>
      </w:pPr>
      <w:r>
        <w:rPr>
          <w:rStyle w:val="CommentReference"/>
        </w:rPr>
        <w:annotationRef/>
      </w:r>
      <w:r>
        <w:rPr>
          <w:sz w:val="20"/>
        </w:rPr>
        <w:t>Needs a pincite.</w:t>
      </w:r>
    </w:p>
  </w:comment>
  <w:comment w:id="63" w:author="Seth Corwin" w:date="2022-12-11T19:42:00Z" w:initials="SC">
    <w:p w14:paraId="5C955270" w14:textId="77777777" w:rsidR="00FC0DAC" w:rsidRDefault="00FC0DAC" w:rsidP="00984A59">
      <w:pPr>
        <w:jc w:val="left"/>
      </w:pPr>
      <w:r>
        <w:rPr>
          <w:rStyle w:val="CommentReference"/>
        </w:rPr>
        <w:annotationRef/>
      </w:r>
      <w:r>
        <w:rPr>
          <w:sz w:val="20"/>
        </w:rPr>
        <w:t>Need a citation to where the clear signs were.</w:t>
      </w:r>
    </w:p>
  </w:comment>
  <w:comment w:id="68" w:author="Seth Corwin" w:date="2022-12-11T19:50:00Z" w:initials="SC">
    <w:p w14:paraId="215C46AC" w14:textId="77777777" w:rsidR="00FC0DAC" w:rsidRDefault="00FC0DAC" w:rsidP="00901768">
      <w:pPr>
        <w:jc w:val="left"/>
      </w:pPr>
      <w:r>
        <w:rPr>
          <w:rStyle w:val="CommentReference"/>
        </w:rPr>
        <w:annotationRef/>
      </w:r>
      <w:r>
        <w:rPr>
          <w:sz w:val="20"/>
        </w:rPr>
        <w:t xml:space="preserve">Need a </w:t>
      </w:r>
      <w:r>
        <w:rPr>
          <w:i/>
          <w:iCs/>
          <w:sz w:val="20"/>
        </w:rPr>
        <w:t xml:space="preserve">See generally </w:t>
      </w:r>
      <w:r>
        <w:rPr>
          <w:sz w:val="20"/>
        </w:rPr>
        <w:t>cite to the starting page of each dissent.</w:t>
      </w:r>
    </w:p>
  </w:comment>
  <w:comment w:id="69" w:author="Jonathan Cervas" w:date="2022-12-22T14:03:00Z" w:initials="JC">
    <w:p w14:paraId="01D63FA4" w14:textId="77777777" w:rsidR="00F13502" w:rsidRDefault="00F13502" w:rsidP="00807D12">
      <w:pPr>
        <w:jc w:val="left"/>
      </w:pPr>
      <w:r>
        <w:rPr>
          <w:rStyle w:val="CommentReference"/>
        </w:rPr>
        <w:annotationRef/>
      </w:r>
      <w:r>
        <w:rPr>
          <w:sz w:val="20"/>
        </w:rPr>
        <w:t>Check this</w:t>
      </w:r>
    </w:p>
  </w:comment>
  <w:comment w:id="74" w:author="Jonathan Cervas" w:date="2022-12-23T16:30:00Z" w:initials="JC">
    <w:p w14:paraId="506DD91A" w14:textId="77777777" w:rsidR="008A4E07" w:rsidRDefault="00DD47E6" w:rsidP="001A5940">
      <w:pPr>
        <w:jc w:val="left"/>
      </w:pPr>
      <w:r>
        <w:rPr>
          <w:rStyle w:val="CommentReference"/>
        </w:rPr>
        <w:annotationRef/>
      </w:r>
      <w:r w:rsidR="008A4E07">
        <w:rPr>
          <w:sz w:val="20"/>
        </w:rPr>
        <w:t>Need to find page number from Reporter for the footnote</w:t>
      </w:r>
    </w:p>
  </w:comment>
  <w:comment w:id="75" w:author="Bernie Grofman" w:date="2022-12-24T17:51:00Z" w:initials="BG">
    <w:p w14:paraId="27D301EF" w14:textId="77777777" w:rsidR="00CC06D5" w:rsidRDefault="00CC06D5" w:rsidP="000C5AB3">
      <w:pPr>
        <w:pStyle w:val="CommentText"/>
        <w:ind w:firstLine="0"/>
        <w:jc w:val="left"/>
      </w:pPr>
      <w:r>
        <w:rPr>
          <w:rStyle w:val="CommentReference"/>
        </w:rPr>
        <w:annotationRef/>
      </w:r>
      <w:r>
        <w:t>292</w:t>
      </w:r>
    </w:p>
  </w:comment>
  <w:comment w:id="79" w:author="Seth Corwin" w:date="2022-12-11T20:09:00Z" w:initials="SC">
    <w:p w14:paraId="28F541A1" w14:textId="090433C0" w:rsidR="004B691D" w:rsidRDefault="004B691D" w:rsidP="00B17E7D">
      <w:pPr>
        <w:jc w:val="left"/>
      </w:pPr>
      <w:r>
        <w:rPr>
          <w:rStyle w:val="CommentReference"/>
        </w:rPr>
        <w:annotationRef/>
      </w:r>
      <w:r>
        <w:rPr>
          <w:sz w:val="20"/>
        </w:rPr>
        <w:t>A citation for each sentence would help bolster these claims.</w:t>
      </w:r>
    </w:p>
  </w:comment>
  <w:comment w:id="82" w:author="Seth Corwin" w:date="2022-12-11T20:11:00Z" w:initials="SC">
    <w:p w14:paraId="4039F569" w14:textId="77777777" w:rsidR="004B691D" w:rsidRDefault="004B691D" w:rsidP="008D1065">
      <w:pPr>
        <w:jc w:val="left"/>
      </w:pPr>
      <w:r>
        <w:rPr>
          <w:rStyle w:val="CommentReference"/>
        </w:rPr>
        <w:annotationRef/>
      </w:r>
      <w:r>
        <w:rPr>
          <w:sz w:val="20"/>
        </w:rPr>
        <w:t>Need citation to the Supreme Court ruling.</w:t>
      </w:r>
    </w:p>
  </w:comment>
  <w:comment w:id="85" w:author="Seth Corwin" w:date="2022-12-11T20:12:00Z" w:initials="SC">
    <w:p w14:paraId="3B07216B" w14:textId="77777777" w:rsidR="005F22F7" w:rsidRDefault="005F22F7" w:rsidP="00764C64">
      <w:pPr>
        <w:jc w:val="left"/>
      </w:pPr>
      <w:r>
        <w:rPr>
          <w:rStyle w:val="CommentReference"/>
        </w:rPr>
        <w:annotationRef/>
      </w:r>
      <w:r>
        <w:rPr>
          <w:sz w:val="20"/>
        </w:rPr>
        <w:t>Need citation.</w:t>
      </w:r>
    </w:p>
  </w:comment>
  <w:comment w:id="88" w:author="Seth Corwin" w:date="2022-12-11T20:13:00Z" w:initials="SC">
    <w:p w14:paraId="4C618F5B" w14:textId="77777777" w:rsidR="005F22F7" w:rsidRDefault="005F22F7" w:rsidP="0071233E">
      <w:pPr>
        <w:jc w:val="left"/>
      </w:pPr>
      <w:r>
        <w:rPr>
          <w:rStyle w:val="CommentReference"/>
        </w:rPr>
        <w:annotationRef/>
      </w:r>
      <w:r>
        <w:rPr>
          <w:sz w:val="20"/>
        </w:rPr>
        <w:t>Need citation.</w:t>
      </w:r>
    </w:p>
  </w:comment>
  <w:comment w:id="89" w:author="Jonathan Cervas" w:date="2022-12-22T14:14:00Z" w:initials="JC">
    <w:p w14:paraId="63AA1312" w14:textId="77777777" w:rsidR="00BB6415" w:rsidRDefault="00BB6415" w:rsidP="00185CC9">
      <w:pPr>
        <w:jc w:val="left"/>
      </w:pPr>
      <w:r>
        <w:rPr>
          <w:rStyle w:val="CommentReference"/>
        </w:rPr>
        <w:annotationRef/>
      </w:r>
      <w:r>
        <w:rPr>
          <w:sz w:val="20"/>
        </w:rPr>
        <w:t>I clearly don’t understand how law journal citations work, since I literally just cited to this both in line and in a footnote.</w:t>
      </w:r>
    </w:p>
  </w:comment>
  <w:comment w:id="92" w:author="Seth Corwin" w:date="2022-12-11T20:53:00Z" w:initials="SC">
    <w:p w14:paraId="70CE3CFD" w14:textId="124B5DD2" w:rsidR="00AB33B8" w:rsidRDefault="00AB33B8" w:rsidP="00772660">
      <w:pPr>
        <w:jc w:val="left"/>
      </w:pPr>
      <w:r>
        <w:rPr>
          <w:rStyle w:val="CommentReference"/>
        </w:rPr>
        <w:annotationRef/>
      </w:r>
      <w:r>
        <w:rPr>
          <w:sz w:val="20"/>
        </w:rPr>
        <w:t>Need citation here.</w:t>
      </w:r>
    </w:p>
  </w:comment>
  <w:comment w:id="94" w:author="Seth Corwin" w:date="2022-12-11T20:53:00Z" w:initials="SC">
    <w:p w14:paraId="34F1724B" w14:textId="77777777" w:rsidR="00AB33B8" w:rsidRDefault="00AB33B8" w:rsidP="003C176E">
      <w:pPr>
        <w:jc w:val="left"/>
      </w:pPr>
      <w:r>
        <w:rPr>
          <w:rStyle w:val="CommentReference"/>
        </w:rPr>
        <w:annotationRef/>
      </w:r>
      <w:r>
        <w:rPr>
          <w:sz w:val="20"/>
        </w:rPr>
        <w:t>Need citations for each sentence.</w:t>
      </w:r>
    </w:p>
  </w:comment>
  <w:comment w:id="95" w:author="Jonathan Cervas" w:date="2022-12-22T14:34:00Z" w:initials="JC">
    <w:p w14:paraId="3FCDD233" w14:textId="77777777" w:rsidR="00B53F65" w:rsidRDefault="00B53F65" w:rsidP="000B5F8F">
      <w:pPr>
        <w:jc w:val="left"/>
      </w:pPr>
      <w:r>
        <w:rPr>
          <w:rStyle w:val="CommentReference"/>
        </w:rPr>
        <w:annotationRef/>
      </w:r>
      <w:r>
        <w:rPr>
          <w:sz w:val="20"/>
        </w:rPr>
        <w:t>Not sure how to cite this. I’m sure it’s in some court document but I don’t have access to any of that. For Florida, I found this information generally with no specific citation. Scott, can you find something, perhaps in the court holding?</w:t>
      </w:r>
    </w:p>
  </w:comment>
  <w:comment w:id="107" w:author="Seth Corwin" w:date="2022-12-11T21:06:00Z" w:initials="SC">
    <w:p w14:paraId="2B64D3A3" w14:textId="4648B2CE" w:rsidR="00D11FAE" w:rsidRDefault="00D11FAE" w:rsidP="00E51206">
      <w:pPr>
        <w:jc w:val="left"/>
      </w:pPr>
      <w:r>
        <w:rPr>
          <w:rStyle w:val="CommentReference"/>
        </w:rPr>
        <w:annotationRef/>
      </w:r>
      <w:r>
        <w:rPr>
          <w:sz w:val="20"/>
        </w:rPr>
        <w:t xml:space="preserve">Need </w:t>
      </w:r>
      <w:r>
        <w:rPr>
          <w:i/>
          <w:iCs/>
          <w:sz w:val="20"/>
        </w:rPr>
        <w:t xml:space="preserve">see generally </w:t>
      </w:r>
      <w:r>
        <w:rPr>
          <w:sz w:val="20"/>
        </w:rPr>
        <w:t>citation to the case.</w:t>
      </w:r>
    </w:p>
  </w:comment>
  <w:comment w:id="112" w:author="Seth Corwin" w:date="2022-12-11T21:09:00Z" w:initials="SC">
    <w:p w14:paraId="7E16D4E6" w14:textId="77777777" w:rsidR="00D11FAE" w:rsidRDefault="00D11FAE" w:rsidP="00C93814">
      <w:pPr>
        <w:jc w:val="left"/>
      </w:pPr>
      <w:r>
        <w:rPr>
          <w:rStyle w:val="CommentReference"/>
        </w:rPr>
        <w:annotationRef/>
      </w:r>
      <w:r>
        <w:rPr>
          <w:sz w:val="20"/>
        </w:rPr>
        <w:t>A citation here would bolster this claim.</w:t>
      </w:r>
    </w:p>
  </w:comment>
  <w:comment w:id="115" w:author="Seth Corwin" w:date="2022-12-11T21:23:00Z" w:initials="SC">
    <w:p w14:paraId="7AD5430F" w14:textId="77777777" w:rsidR="00A035A2" w:rsidRDefault="00A035A2" w:rsidP="005A43E1">
      <w:pPr>
        <w:jc w:val="left"/>
      </w:pPr>
      <w:r>
        <w:rPr>
          <w:rStyle w:val="CommentReference"/>
        </w:rPr>
        <w:annotationRef/>
      </w:r>
      <w:r>
        <w:rPr>
          <w:sz w:val="20"/>
        </w:rPr>
        <w:t>Need supporting material here.</w:t>
      </w:r>
    </w:p>
  </w:comment>
  <w:comment w:id="119" w:author="Seth Corwin" w:date="2022-12-11T21:24:00Z" w:initials="SC">
    <w:p w14:paraId="7A780F4C" w14:textId="77777777" w:rsidR="00A035A2" w:rsidRDefault="00A035A2" w:rsidP="00A92C73">
      <w:pPr>
        <w:jc w:val="left"/>
      </w:pPr>
      <w:r>
        <w:rPr>
          <w:rStyle w:val="CommentReference"/>
        </w:rPr>
        <w:annotationRef/>
      </w:r>
      <w:r>
        <w:rPr>
          <w:sz w:val="20"/>
        </w:rPr>
        <w:t>Need citation support for the date the plans were submitted.</w:t>
      </w:r>
    </w:p>
  </w:comment>
  <w:comment w:id="122" w:author="Seth Corwin" w:date="2022-12-11T21:25:00Z" w:initials="SC">
    <w:p w14:paraId="536CCF2E" w14:textId="77777777" w:rsidR="00A035A2" w:rsidRDefault="00A035A2" w:rsidP="007508CC">
      <w:pPr>
        <w:jc w:val="left"/>
      </w:pPr>
      <w:r>
        <w:rPr>
          <w:rStyle w:val="CommentReference"/>
        </w:rPr>
        <w:annotationRef/>
      </w:r>
      <w:r>
        <w:rPr>
          <w:sz w:val="20"/>
        </w:rPr>
        <w:t>Both of these sentences could be bolstered with citations, even if it’s moving the citations up from Point 12.</w:t>
      </w:r>
    </w:p>
  </w:comment>
  <w:comment w:id="123" w:author="Jonathan Cervas" w:date="2022-12-22T15:50:00Z" w:initials="JC">
    <w:p w14:paraId="2ED19C04" w14:textId="77777777" w:rsidR="007D5EC8" w:rsidRDefault="007D5EC8" w:rsidP="0009145D">
      <w:pPr>
        <w:jc w:val="left"/>
      </w:pPr>
      <w:r>
        <w:rPr>
          <w:rStyle w:val="CommentReference"/>
        </w:rPr>
        <w:annotationRef/>
      </w:r>
      <w:r>
        <w:rPr>
          <w:sz w:val="20"/>
        </w:rPr>
        <w:t>I’m not sure a citation is needed here. Anyone else?</w:t>
      </w:r>
    </w:p>
  </w:comment>
  <w:comment w:id="140" w:author="Seth Corwin" w:date="2022-12-11T21:31:00Z" w:initials="SC">
    <w:p w14:paraId="798CB89B" w14:textId="7389F85E" w:rsidR="00A035A2" w:rsidRDefault="00A035A2" w:rsidP="00D879EB">
      <w:pPr>
        <w:jc w:val="left"/>
      </w:pPr>
      <w:r>
        <w:rPr>
          <w:rStyle w:val="CommentReference"/>
        </w:rPr>
        <w:annotationRef/>
      </w:r>
      <w:r>
        <w:rPr>
          <w:sz w:val="20"/>
        </w:rPr>
        <w:t>This could be bolstered by a citation.</w:t>
      </w:r>
    </w:p>
  </w:comment>
  <w:comment w:id="141" w:author="Jonathan Cervas" w:date="2022-12-22T15:54:00Z" w:initials="JC">
    <w:p w14:paraId="4859693C" w14:textId="77777777" w:rsidR="006D78EA" w:rsidRDefault="006D78EA" w:rsidP="00A30A4D">
      <w:pPr>
        <w:jc w:val="left"/>
      </w:pPr>
      <w:r>
        <w:rPr>
          <w:rStyle w:val="CommentReference"/>
        </w:rPr>
        <w:annotationRef/>
      </w:r>
      <w:r>
        <w:rPr>
          <w:sz w:val="20"/>
        </w:rPr>
        <w:t>? The citation is the court case we are talking about.</w:t>
      </w:r>
    </w:p>
  </w:comment>
  <w:comment w:id="143" w:author="Seth Corwin" w:date="2022-12-11T21:32:00Z" w:initials="SC">
    <w:p w14:paraId="5A09C8E1" w14:textId="230ED418" w:rsidR="00A035A2" w:rsidRDefault="00A035A2" w:rsidP="00E83898">
      <w:pPr>
        <w:jc w:val="left"/>
      </w:pPr>
      <w:r>
        <w:rPr>
          <w:rStyle w:val="CommentReference"/>
        </w:rPr>
        <w:annotationRef/>
      </w:r>
      <w:r>
        <w:rPr>
          <w:sz w:val="20"/>
        </w:rPr>
        <w:t>This could also be bolstered by citation support.</w:t>
      </w:r>
    </w:p>
  </w:comment>
  <w:comment w:id="144" w:author="Jonathan Cervas" w:date="2022-12-22T15:58:00Z" w:initials="JC">
    <w:p w14:paraId="75EE251A" w14:textId="77777777" w:rsidR="00A909FD" w:rsidRDefault="00A909FD" w:rsidP="00A97CCB">
      <w:pPr>
        <w:jc w:val="left"/>
      </w:pPr>
      <w:r>
        <w:rPr>
          <w:rStyle w:val="CommentReference"/>
        </w:rPr>
        <w:annotationRef/>
      </w:r>
      <w:r>
        <w:rPr>
          <w:sz w:val="20"/>
        </w:rPr>
        <w:t>I added one cite to the John R. Lewis Voting Rights Advancement Act, but the second clause is our guess.</w:t>
      </w:r>
    </w:p>
  </w:comment>
  <w:comment w:id="147" w:author="Seth Corwin" w:date="2022-12-11T21:32:00Z" w:initials="SC">
    <w:p w14:paraId="590AE07D" w14:textId="2C23131A" w:rsidR="006F1A53" w:rsidRDefault="006F1A53" w:rsidP="002D1451">
      <w:pPr>
        <w:jc w:val="left"/>
      </w:pPr>
      <w:r>
        <w:rPr>
          <w:rStyle w:val="CommentReference"/>
        </w:rPr>
        <w:annotationRef/>
      </w:r>
      <w:r>
        <w:rPr>
          <w:sz w:val="20"/>
        </w:rPr>
        <w:t>Need citation.</w:t>
      </w:r>
    </w:p>
  </w:comment>
  <w:comment w:id="150" w:author="Seth Corwin" w:date="2022-12-11T21:33:00Z" w:initials="SC">
    <w:p w14:paraId="64EC5CA2" w14:textId="77777777" w:rsidR="006F1A53" w:rsidRDefault="006F1A53" w:rsidP="0024335E">
      <w:pPr>
        <w:jc w:val="left"/>
      </w:pPr>
      <w:r>
        <w:rPr>
          <w:rStyle w:val="CommentReference"/>
        </w:rPr>
        <w:annotationRef/>
      </w:r>
      <w:r>
        <w:rPr>
          <w:sz w:val="20"/>
        </w:rPr>
        <w:t>Need citation support here.</w:t>
      </w:r>
    </w:p>
  </w:comment>
  <w:comment w:id="154" w:author="Seth Corwin" w:date="2022-12-11T21:37:00Z" w:initials="SC">
    <w:p w14:paraId="3845AA82" w14:textId="77777777" w:rsidR="006F1A53" w:rsidRDefault="006F1A53" w:rsidP="00D36F7A">
      <w:pPr>
        <w:jc w:val="left"/>
      </w:pPr>
      <w:r>
        <w:rPr>
          <w:rStyle w:val="CommentReference"/>
        </w:rPr>
        <w:annotationRef/>
      </w:r>
      <w:r>
        <w:rPr>
          <w:sz w:val="20"/>
        </w:rPr>
        <w:t>A citation would bolster support here.</w:t>
      </w:r>
    </w:p>
  </w:comment>
  <w:comment w:id="157" w:author="Seth Corwin" w:date="2022-12-11T21:38:00Z" w:initials="SC">
    <w:p w14:paraId="3D538AF2" w14:textId="77777777" w:rsidR="006F1A53" w:rsidRDefault="006F1A53" w:rsidP="00866C4B">
      <w:pPr>
        <w:jc w:val="left"/>
      </w:pPr>
      <w:r>
        <w:rPr>
          <w:rStyle w:val="CommentReference"/>
        </w:rPr>
        <w:annotationRef/>
      </w:r>
      <w:r>
        <w:rPr>
          <w:sz w:val="20"/>
        </w:rPr>
        <w:t>South Carolina needs support.</w:t>
      </w:r>
    </w:p>
  </w:comment>
  <w:comment w:id="159" w:author="Seth Corwin" w:date="2022-12-11T21:41:00Z" w:initials="SC">
    <w:p w14:paraId="21AB8F9F" w14:textId="77777777" w:rsidR="006F1A53" w:rsidRDefault="006F1A53" w:rsidP="007672A4">
      <w:pPr>
        <w:jc w:val="left"/>
      </w:pPr>
      <w:r>
        <w:rPr>
          <w:rStyle w:val="CommentReference"/>
        </w:rPr>
        <w:annotationRef/>
      </w:r>
      <w:r>
        <w:rPr>
          <w:sz w:val="20"/>
        </w:rPr>
        <w:t>Need a citation here.</w:t>
      </w:r>
    </w:p>
  </w:comment>
  <w:comment w:id="163" w:author="Seth Corwin" w:date="2022-12-11T21:43:00Z" w:initials="SC">
    <w:p w14:paraId="1A820E0D" w14:textId="77777777" w:rsidR="00542DF6" w:rsidRDefault="00542DF6" w:rsidP="009742E4">
      <w:pPr>
        <w:jc w:val="left"/>
      </w:pPr>
      <w:r>
        <w:rPr>
          <w:rStyle w:val="CommentReference"/>
        </w:rPr>
        <w:annotationRef/>
      </w:r>
      <w:r>
        <w:rPr>
          <w:sz w:val="20"/>
        </w:rPr>
        <w:t>Citation with supporting evidence would bolster this sentence.</w:t>
      </w:r>
    </w:p>
  </w:comment>
  <w:comment w:id="164" w:author="Jonathan Cervas" w:date="2022-12-22T16:06:00Z" w:initials="JC">
    <w:p w14:paraId="17F9212A" w14:textId="77777777" w:rsidR="00A67093" w:rsidRDefault="00A67093" w:rsidP="00A84026">
      <w:pPr>
        <w:jc w:val="left"/>
      </w:pPr>
      <w:r>
        <w:rPr>
          <w:rStyle w:val="CommentReference"/>
        </w:rPr>
        <w:annotationRef/>
      </w:r>
      <w:r>
        <w:rPr>
          <w:sz w:val="20"/>
        </w:rPr>
        <w:t>Bernie, do you have a cite for this?</w:t>
      </w:r>
    </w:p>
  </w:comment>
  <w:comment w:id="166" w:author="Seth Corwin" w:date="2022-12-11T21:44:00Z" w:initials="SC">
    <w:p w14:paraId="4F50C6BF" w14:textId="2A9389B2" w:rsidR="00542DF6" w:rsidRDefault="00542DF6" w:rsidP="00E2230C">
      <w:pPr>
        <w:jc w:val="left"/>
      </w:pPr>
      <w:r>
        <w:rPr>
          <w:rStyle w:val="CommentReference"/>
        </w:rPr>
        <w:annotationRef/>
      </w:r>
      <w:r>
        <w:rPr>
          <w:sz w:val="20"/>
        </w:rPr>
        <w:t>Supporting citation would be beneficial here.</w:t>
      </w:r>
    </w:p>
  </w:comment>
  <w:comment w:id="167" w:author="Jonathan Cervas" w:date="2022-12-22T16:06:00Z" w:initials="JC">
    <w:p w14:paraId="19212B97" w14:textId="77777777" w:rsidR="00A67093" w:rsidRDefault="00A67093" w:rsidP="00D45391">
      <w:pPr>
        <w:jc w:val="left"/>
      </w:pPr>
      <w:r>
        <w:rPr>
          <w:rStyle w:val="CommentReference"/>
        </w:rPr>
        <w:annotationRef/>
      </w:r>
      <w:r>
        <w:rPr>
          <w:sz w:val="20"/>
        </w:rPr>
        <w:t>Bernie?</w:t>
      </w:r>
    </w:p>
  </w:comment>
  <w:comment w:id="169" w:author="Seth Corwin" w:date="2022-12-11T21:44:00Z" w:initials="SC">
    <w:p w14:paraId="21163202" w14:textId="5B1EC86A" w:rsidR="00542DF6" w:rsidRDefault="00542DF6" w:rsidP="00B47C30">
      <w:pPr>
        <w:jc w:val="left"/>
      </w:pPr>
      <w:r>
        <w:rPr>
          <w:rStyle w:val="CommentReference"/>
        </w:rPr>
        <w:annotationRef/>
      </w:r>
      <w:r>
        <w:rPr>
          <w:sz w:val="20"/>
        </w:rPr>
        <w:t>See above.</w:t>
      </w:r>
    </w:p>
  </w:comment>
  <w:comment w:id="181" w:author="Seth Corwin" w:date="2022-12-11T21:45:00Z" w:initials="SC">
    <w:p w14:paraId="2F548EB2" w14:textId="77777777" w:rsidR="00542DF6" w:rsidRDefault="00542DF6" w:rsidP="005B4722">
      <w:pPr>
        <w:jc w:val="left"/>
      </w:pPr>
      <w:r>
        <w:rPr>
          <w:rStyle w:val="CommentReference"/>
        </w:rPr>
        <w:annotationRef/>
      </w:r>
      <w:r>
        <w:rPr>
          <w:sz w:val="20"/>
        </w:rPr>
        <w:t>Need citation here.</w:t>
      </w:r>
    </w:p>
  </w:comment>
  <w:comment w:id="189" w:author="Seth Corwin" w:date="2022-12-11T21:48:00Z" w:initials="SC">
    <w:p w14:paraId="404E2173" w14:textId="77777777" w:rsidR="00533F23" w:rsidRDefault="00533F23" w:rsidP="00034D6D">
      <w:pPr>
        <w:jc w:val="left"/>
      </w:pPr>
      <w:r>
        <w:rPr>
          <w:rStyle w:val="CommentReference"/>
        </w:rPr>
        <w:annotationRef/>
      </w:r>
      <w:r>
        <w:rPr>
          <w:sz w:val="20"/>
        </w:rPr>
        <w:t>A citation would bolster this.</w:t>
      </w:r>
    </w:p>
  </w:comment>
  <w:comment w:id="190" w:author="Jonathan Cervas" w:date="2022-12-22T16:12:00Z" w:initials="JC">
    <w:p w14:paraId="495CF59B" w14:textId="77777777" w:rsidR="005E3835" w:rsidRDefault="005E3835" w:rsidP="009437C1">
      <w:pPr>
        <w:jc w:val="left"/>
      </w:pPr>
      <w:r>
        <w:rPr>
          <w:rStyle w:val="CommentReference"/>
        </w:rPr>
        <w:annotationRef/>
      </w:r>
      <w:r>
        <w:rPr>
          <w:sz w:val="20"/>
        </w:rPr>
        <w:t>I think this is common knowledge. Is there a citation to this?</w:t>
      </w:r>
    </w:p>
  </w:comment>
  <w:comment w:id="192" w:author="Seth Corwin" w:date="2022-12-11T21:49:00Z" w:initials="SC">
    <w:p w14:paraId="5E72F714" w14:textId="119F0D78" w:rsidR="00533F23" w:rsidRDefault="00533F23" w:rsidP="00F52775">
      <w:pPr>
        <w:jc w:val="left"/>
      </w:pPr>
      <w:r>
        <w:rPr>
          <w:rStyle w:val="CommentReference"/>
        </w:rPr>
        <w:annotationRef/>
      </w:r>
      <w:r>
        <w:rPr>
          <w:sz w:val="20"/>
        </w:rPr>
        <w:t>Citation to these cases is needed.</w:t>
      </w:r>
    </w:p>
  </w:comment>
  <w:comment w:id="195" w:author="Seth Corwin" w:date="2022-12-11T21:52:00Z" w:initials="SC">
    <w:p w14:paraId="07E977E2" w14:textId="77777777" w:rsidR="00533F23" w:rsidRDefault="00533F23" w:rsidP="005F1631">
      <w:pPr>
        <w:jc w:val="left"/>
      </w:pPr>
      <w:r>
        <w:rPr>
          <w:rStyle w:val="CommentReference"/>
        </w:rPr>
        <w:annotationRef/>
      </w:r>
      <w:r>
        <w:rPr>
          <w:sz w:val="20"/>
        </w:rPr>
        <w:t>Need citation here.</w:t>
      </w:r>
    </w:p>
  </w:comment>
  <w:comment w:id="200" w:author="Seth Corwin" w:date="2022-12-11T21:53:00Z" w:initials="SC">
    <w:p w14:paraId="7CC40FA8" w14:textId="77777777" w:rsidR="00533F23" w:rsidRDefault="00533F23" w:rsidP="00DF48B7">
      <w:pPr>
        <w:jc w:val="left"/>
      </w:pPr>
      <w:r>
        <w:rPr>
          <w:rStyle w:val="CommentReference"/>
        </w:rPr>
        <w:annotationRef/>
      </w:r>
      <w:r>
        <w:rPr>
          <w:sz w:val="20"/>
        </w:rPr>
        <w:t>Defining these could be helpful for the reader.</w:t>
      </w:r>
    </w:p>
  </w:comment>
  <w:comment w:id="201" w:author="Jonathan Cervas" w:date="2022-12-22T16:20:00Z" w:initials="JC">
    <w:p w14:paraId="02192ABC" w14:textId="77777777" w:rsidR="008E7F43" w:rsidRDefault="008E7F43" w:rsidP="00E3673F">
      <w:pPr>
        <w:jc w:val="left"/>
      </w:pPr>
      <w:r>
        <w:rPr>
          <w:rStyle w:val="CommentReference"/>
        </w:rPr>
        <w:annotationRef/>
      </w:r>
      <w:r>
        <w:rPr>
          <w:sz w:val="20"/>
        </w:rPr>
        <w:t>Bernie, check new footnote for changes</w:t>
      </w:r>
    </w:p>
  </w:comment>
  <w:comment w:id="204" w:author="Seth Corwin" w:date="2022-12-11T22:03:00Z" w:initials="SC">
    <w:p w14:paraId="759FB27E" w14:textId="451305A1" w:rsidR="00C927FF" w:rsidRDefault="00C927FF" w:rsidP="00323077">
      <w:pPr>
        <w:jc w:val="left"/>
      </w:pPr>
      <w:r>
        <w:rPr>
          <w:rStyle w:val="CommentReference"/>
        </w:rPr>
        <w:annotationRef/>
      </w:r>
      <w:r>
        <w:rPr>
          <w:sz w:val="20"/>
        </w:rPr>
        <w:t>Citation to a source about their history could be beneficial here.</w:t>
      </w:r>
    </w:p>
  </w:comment>
  <w:comment w:id="207" w:author="Seth Corwin" w:date="2022-12-11T21:56:00Z" w:initials="SC">
    <w:p w14:paraId="2596C91E" w14:textId="77777777" w:rsidR="00C927FF" w:rsidRDefault="00C927FF" w:rsidP="00121EB2">
      <w:pPr>
        <w:jc w:val="left"/>
      </w:pPr>
      <w:r>
        <w:rPr>
          <w:rStyle w:val="CommentReference"/>
        </w:rPr>
        <w:annotationRef/>
      </w:r>
      <w:r>
        <w:rPr>
          <w:sz w:val="20"/>
        </w:rPr>
        <w:t>Do you have any information regarding the date and time you spoke with Nick? It’s not a problem if not, but Bluebook asks us to cite that when that information is available.</w:t>
      </w:r>
    </w:p>
  </w:comment>
  <w:comment w:id="208" w:author="Seth Corwin" w:date="2022-12-11T22:04:00Z" w:initials="SC">
    <w:p w14:paraId="728D813D" w14:textId="77777777" w:rsidR="00DF05DB" w:rsidRDefault="00DF05DB" w:rsidP="00580C86">
      <w:pPr>
        <w:jc w:val="left"/>
      </w:pPr>
      <w:r>
        <w:rPr>
          <w:rStyle w:val="CommentReference"/>
        </w:rPr>
        <w:annotationRef/>
      </w:r>
      <w:r>
        <w:rPr>
          <w:sz w:val="20"/>
        </w:rPr>
        <w:t>Need citation here.</w:t>
      </w:r>
    </w:p>
  </w:comment>
  <w:comment w:id="210" w:author="Seth Corwin" w:date="2022-12-11T22:04:00Z" w:initials="SC">
    <w:p w14:paraId="7FB87345" w14:textId="77777777" w:rsidR="00DF05DB" w:rsidRDefault="00DF05DB" w:rsidP="00283EB9">
      <w:pPr>
        <w:jc w:val="left"/>
      </w:pPr>
      <w:r>
        <w:rPr>
          <w:rStyle w:val="CommentReference"/>
        </w:rPr>
        <w:annotationRef/>
      </w:r>
      <w:r>
        <w:rPr>
          <w:sz w:val="20"/>
        </w:rPr>
        <w:t>Need citation here.</w:t>
      </w:r>
    </w:p>
  </w:comment>
  <w:comment w:id="211" w:author="Jonathan Cervas" w:date="2022-12-22T16:29:00Z" w:initials="JC">
    <w:p w14:paraId="11CF9DAB" w14:textId="77777777" w:rsidR="00FB2D50" w:rsidRDefault="00FB2D50" w:rsidP="00DA3BFB">
      <w:pPr>
        <w:jc w:val="left"/>
      </w:pPr>
      <w:r>
        <w:rPr>
          <w:rStyle w:val="CommentReference"/>
        </w:rPr>
        <w:annotationRef/>
      </w:r>
      <w:r>
        <w:rPr>
          <w:sz w:val="20"/>
        </w:rPr>
        <w:t>? I’m not sure how you cite to public knowledge</w:t>
      </w:r>
    </w:p>
  </w:comment>
  <w:comment w:id="217" w:author="Seth Corwin" w:date="2022-12-11T22:05:00Z" w:initials="SC">
    <w:p w14:paraId="321C3A1D" w14:textId="6B8893A6" w:rsidR="00DF05DB" w:rsidRDefault="00DF05DB" w:rsidP="00464571">
      <w:pPr>
        <w:jc w:val="left"/>
      </w:pPr>
      <w:r>
        <w:rPr>
          <w:rStyle w:val="CommentReference"/>
        </w:rPr>
        <w:annotationRef/>
      </w:r>
      <w:r>
        <w:rPr>
          <w:sz w:val="20"/>
        </w:rPr>
        <w:t>Need citation here.</w:t>
      </w:r>
    </w:p>
  </w:comment>
  <w:comment w:id="219" w:author="Seth Corwin" w:date="2022-12-11T22:24:00Z" w:initials="SC">
    <w:p w14:paraId="4A828533" w14:textId="77777777" w:rsidR="006F3176" w:rsidRDefault="006F3176" w:rsidP="00CC2209">
      <w:pPr>
        <w:jc w:val="left"/>
      </w:pPr>
      <w:r>
        <w:rPr>
          <w:rStyle w:val="CommentReference"/>
        </w:rPr>
        <w:annotationRef/>
      </w:r>
      <w:r>
        <w:rPr>
          <w:sz w:val="20"/>
        </w:rPr>
        <w:t>Need citation here to where this information was collected from.</w:t>
      </w:r>
    </w:p>
  </w:comment>
  <w:comment w:id="224" w:author="Seth Corwin" w:date="2022-12-11T22:08:00Z" w:initials="SC">
    <w:p w14:paraId="6AF252F2" w14:textId="0807CC7F" w:rsidR="00735874" w:rsidRDefault="00735874" w:rsidP="00205FA7">
      <w:pPr>
        <w:jc w:val="left"/>
      </w:pPr>
      <w:r>
        <w:rPr>
          <w:rStyle w:val="CommentReference"/>
        </w:rPr>
        <w:annotationRef/>
      </w:r>
      <w:r>
        <w:rPr>
          <w:sz w:val="20"/>
        </w:rPr>
        <w:t>Citation to where this data was received is needed.</w:t>
      </w:r>
    </w:p>
  </w:comment>
  <w:comment w:id="232" w:author="Seth Corwin" w:date="2022-12-11T22:10:00Z" w:initials="SC">
    <w:p w14:paraId="577DB6B2" w14:textId="77777777" w:rsidR="00735874" w:rsidRDefault="00735874" w:rsidP="00F10056">
      <w:pPr>
        <w:jc w:val="left"/>
      </w:pPr>
      <w:r>
        <w:rPr>
          <w:rStyle w:val="CommentReference"/>
        </w:rPr>
        <w:annotationRef/>
      </w:r>
      <w:r>
        <w:rPr>
          <w:sz w:val="20"/>
        </w:rPr>
        <w:t>Need citation here.</w:t>
      </w:r>
    </w:p>
  </w:comment>
  <w:comment w:id="235" w:author="Seth Corwin" w:date="2022-12-11T22:19:00Z" w:initials="SC">
    <w:p w14:paraId="1F4743F8" w14:textId="77777777" w:rsidR="006F3176" w:rsidRDefault="006F3176" w:rsidP="00DD58FF">
      <w:pPr>
        <w:jc w:val="left"/>
      </w:pPr>
      <w:r>
        <w:rPr>
          <w:rStyle w:val="CommentReference"/>
        </w:rPr>
        <w:annotationRef/>
      </w:r>
      <w:r>
        <w:rPr>
          <w:sz w:val="20"/>
        </w:rPr>
        <w:t>Need citation here if you did not develop this formula.</w:t>
      </w:r>
    </w:p>
  </w:comment>
  <w:comment w:id="236" w:author="Jonathan Cervas" w:date="2022-12-22T17:12:00Z" w:initials="JC">
    <w:p w14:paraId="38DF68D5" w14:textId="77777777" w:rsidR="008577F9" w:rsidRDefault="001670EA" w:rsidP="00B57128">
      <w:pPr>
        <w:jc w:val="left"/>
      </w:pPr>
      <w:r>
        <w:rPr>
          <w:rStyle w:val="CommentReference"/>
        </w:rPr>
        <w:annotationRef/>
      </w:r>
      <w:r w:rsidR="008577F9">
        <w:rPr>
          <w:sz w:val="20"/>
        </w:rPr>
        <w:t>This is our original contribution</w:t>
      </w:r>
    </w:p>
  </w:comment>
  <w:comment w:id="237" w:author="Seth Corwin" w:date="2022-12-11T22:20:00Z" w:initials="SC">
    <w:p w14:paraId="167DBF5E" w14:textId="6CAFD645" w:rsidR="006F3176" w:rsidRDefault="006F3176" w:rsidP="00E92F41">
      <w:pPr>
        <w:jc w:val="left"/>
      </w:pPr>
      <w:r>
        <w:rPr>
          <w:rStyle w:val="CommentReference"/>
        </w:rPr>
        <w:annotationRef/>
      </w:r>
      <w:r>
        <w:rPr>
          <w:sz w:val="20"/>
        </w:rPr>
        <w:t>Need citations here.</w:t>
      </w:r>
    </w:p>
  </w:comment>
  <w:comment w:id="240" w:author="Seth Corwin" w:date="2022-12-11T22:20:00Z" w:initials="SC">
    <w:p w14:paraId="1747DF85" w14:textId="77777777" w:rsidR="006F3176" w:rsidRDefault="006F3176" w:rsidP="00DD35E7">
      <w:pPr>
        <w:jc w:val="left"/>
      </w:pPr>
      <w:r>
        <w:rPr>
          <w:rStyle w:val="CommentReference"/>
        </w:rPr>
        <w:annotationRef/>
      </w:r>
      <w:r>
        <w:rPr>
          <w:sz w:val="20"/>
        </w:rPr>
        <w:t>Need citation here.</w:t>
      </w:r>
    </w:p>
  </w:comment>
  <w:comment w:id="242" w:author="Seth Corwin" w:date="2022-12-11T22:20:00Z" w:initials="SC">
    <w:p w14:paraId="1BC75481" w14:textId="77777777" w:rsidR="006F3176" w:rsidRDefault="006F3176" w:rsidP="00DA7066">
      <w:pPr>
        <w:jc w:val="left"/>
      </w:pPr>
      <w:r>
        <w:rPr>
          <w:rStyle w:val="CommentReference"/>
        </w:rPr>
        <w:annotationRef/>
      </w:r>
      <w:r>
        <w:rPr>
          <w:sz w:val="20"/>
        </w:rPr>
        <w:t>Need citation.</w:t>
      </w:r>
    </w:p>
  </w:comment>
  <w:comment w:id="243" w:author="Seth Corwin" w:date="2022-12-11T22:20:00Z" w:initials="SC">
    <w:p w14:paraId="7881EF7F" w14:textId="77777777" w:rsidR="006F3176" w:rsidRDefault="006F3176" w:rsidP="0062593B">
      <w:pPr>
        <w:jc w:val="left"/>
      </w:pPr>
      <w:r>
        <w:rPr>
          <w:rStyle w:val="CommentReference"/>
        </w:rPr>
        <w:annotationRef/>
      </w:r>
      <w:r>
        <w:rPr>
          <w:sz w:val="20"/>
        </w:rPr>
        <w:t>Need citation.</w:t>
      </w:r>
    </w:p>
  </w:comment>
  <w:comment w:id="245" w:author="Seth Corwin" w:date="2022-12-11T22:21:00Z" w:initials="SC">
    <w:p w14:paraId="188C2506" w14:textId="77777777" w:rsidR="006F3176" w:rsidRDefault="006F3176" w:rsidP="00AD73A0">
      <w:pPr>
        <w:jc w:val="left"/>
      </w:pPr>
      <w:r>
        <w:rPr>
          <w:rStyle w:val="CommentReference"/>
        </w:rPr>
        <w:annotationRef/>
      </w:r>
      <w:r>
        <w:rPr>
          <w:sz w:val="20"/>
        </w:rPr>
        <w:t>Need supporting source.</w:t>
      </w:r>
    </w:p>
  </w:comment>
  <w:comment w:id="246" w:author="Seth Corwin" w:date="2022-12-11T22:21:00Z" w:initials="SC">
    <w:p w14:paraId="6870686F" w14:textId="77777777" w:rsidR="006F3176" w:rsidRDefault="006F3176" w:rsidP="00AE496E">
      <w:pPr>
        <w:jc w:val="left"/>
      </w:pPr>
      <w:r>
        <w:rPr>
          <w:rStyle w:val="CommentReference"/>
        </w:rPr>
        <w:annotationRef/>
      </w:r>
      <w:r>
        <w:rPr>
          <w:sz w:val="20"/>
        </w:rPr>
        <w:t>Need citations here.</w:t>
      </w:r>
    </w:p>
  </w:comment>
  <w:comment w:id="249" w:author="Seth Corwin" w:date="2022-12-11T22:23:00Z" w:initials="SC">
    <w:p w14:paraId="4C47E732" w14:textId="77777777" w:rsidR="006F3176" w:rsidRDefault="006F3176" w:rsidP="00D5245B">
      <w:pPr>
        <w:jc w:val="left"/>
      </w:pPr>
      <w:r>
        <w:rPr>
          <w:rStyle w:val="CommentReference"/>
        </w:rPr>
        <w:annotationRef/>
      </w:r>
      <w:r>
        <w:rPr>
          <w:sz w:val="20"/>
        </w:rPr>
        <w:t>Need citation here to those court decisions.</w:t>
      </w:r>
    </w:p>
  </w:comment>
  <w:comment w:id="252" w:author="Seth Corwin" w:date="2022-12-11T22:23:00Z" w:initials="SC">
    <w:p w14:paraId="03E74559" w14:textId="77777777" w:rsidR="006F3176" w:rsidRDefault="006F3176" w:rsidP="00C2024A">
      <w:pPr>
        <w:jc w:val="left"/>
      </w:pPr>
      <w:r>
        <w:rPr>
          <w:rStyle w:val="CommentReference"/>
        </w:rPr>
        <w:annotationRef/>
      </w:r>
      <w:r>
        <w:rPr>
          <w:sz w:val="20"/>
        </w:rPr>
        <w:t>Need citation for where this data was collected from.</w:t>
      </w:r>
    </w:p>
  </w:comment>
  <w:comment w:id="253" w:author="Jonathan Cervas" w:date="2022-12-22T17:32:00Z" w:initials="JC">
    <w:p w14:paraId="4304AC00" w14:textId="77777777" w:rsidR="002B376B" w:rsidRDefault="00F73273" w:rsidP="00091815">
      <w:pPr>
        <w:jc w:val="left"/>
      </w:pPr>
      <w:r>
        <w:rPr>
          <w:rStyle w:val="CommentReference"/>
        </w:rPr>
        <w:annotationRef/>
      </w:r>
      <w:r w:rsidR="002B376B">
        <w:rPr>
          <w:sz w:val="20"/>
        </w:rPr>
        <w:t>We cite in the note where we got the raw data. We used the raw data to do our own analysis.</w:t>
      </w:r>
    </w:p>
  </w:comment>
  <w:comment w:id="254" w:author="Seth Corwin" w:date="2022-12-11T22:26:00Z" w:initials="SC">
    <w:p w14:paraId="60DFE3F7" w14:textId="1A1F9274" w:rsidR="006F3176" w:rsidRDefault="006F3176" w:rsidP="00B52AF0">
      <w:pPr>
        <w:jc w:val="left"/>
      </w:pPr>
      <w:r>
        <w:rPr>
          <w:rStyle w:val="CommentReference"/>
        </w:rPr>
        <w:annotationRef/>
      </w:r>
      <w:r>
        <w:rPr>
          <w:sz w:val="20"/>
        </w:rPr>
        <w:t>Need citation support for these states, even if it’s just journalistic or individual accounts.</w:t>
      </w:r>
    </w:p>
  </w:comment>
  <w:comment w:id="258" w:author="Jonathan Cervas" w:date="2022-12-23T18:15:00Z" w:initials="JC">
    <w:p w14:paraId="0133A883" w14:textId="77777777" w:rsidR="0086003A" w:rsidRDefault="0086003A" w:rsidP="000B5A72">
      <w:pPr>
        <w:jc w:val="left"/>
      </w:pPr>
      <w:r>
        <w:rPr>
          <w:rStyle w:val="CommentReference"/>
        </w:rPr>
        <w:annotationRef/>
      </w:r>
      <w:r>
        <w:rPr>
          <w:sz w:val="20"/>
        </w:rPr>
        <w:t>Verify Supra note</w:t>
      </w:r>
    </w:p>
  </w:comment>
  <w:comment w:id="256" w:author="Seth Corwin" w:date="2022-12-11T22:27:00Z" w:initials="SC">
    <w:p w14:paraId="101EBA93" w14:textId="47E81179" w:rsidR="006F3176" w:rsidRDefault="006F3176" w:rsidP="00210B4B">
      <w:pPr>
        <w:jc w:val="left"/>
      </w:pPr>
      <w:r>
        <w:rPr>
          <w:rStyle w:val="CommentReference"/>
        </w:rPr>
        <w:annotationRef/>
      </w:r>
      <w:r>
        <w:rPr>
          <w:sz w:val="20"/>
        </w:rPr>
        <w:t>Need citation for the states where the claims survived.</w:t>
      </w:r>
    </w:p>
  </w:comment>
  <w:comment w:id="257" w:author="Jonathan Cervas" w:date="2022-12-22T17:36:00Z" w:initials="JC">
    <w:p w14:paraId="6B3DF23E" w14:textId="77777777" w:rsidR="008458CE" w:rsidRDefault="008458CE" w:rsidP="00B76369">
      <w:pPr>
        <w:jc w:val="left"/>
      </w:pPr>
      <w:r>
        <w:rPr>
          <w:rStyle w:val="CommentReference"/>
        </w:rPr>
        <w:annotationRef/>
      </w:r>
      <w:r>
        <w:rPr>
          <w:sz w:val="20"/>
        </w:rPr>
        <w:t>This is what the paper is about. We have cites throughout the paper on this.</w:t>
      </w:r>
    </w:p>
  </w:comment>
  <w:comment w:id="261" w:author="Seth Corwin" w:date="2022-12-11T22:28:00Z" w:initials="SC">
    <w:p w14:paraId="1E4691FE" w14:textId="5960169D" w:rsidR="006F3176" w:rsidRDefault="006F3176" w:rsidP="001536F3">
      <w:pPr>
        <w:jc w:val="left"/>
      </w:pPr>
      <w:r>
        <w:rPr>
          <w:rStyle w:val="CommentReference"/>
        </w:rPr>
        <w:annotationRef/>
      </w:r>
      <w:r>
        <w:rPr>
          <w:sz w:val="20"/>
        </w:rPr>
        <w:t xml:space="preserve">Need </w:t>
      </w:r>
      <w:r>
        <w:rPr>
          <w:i/>
          <w:iCs/>
          <w:sz w:val="20"/>
        </w:rPr>
        <w:t xml:space="preserve">see </w:t>
      </w:r>
      <w:r>
        <w:rPr>
          <w:sz w:val="20"/>
        </w:rPr>
        <w:t>supra citation to Table One.</w:t>
      </w:r>
    </w:p>
  </w:comment>
  <w:comment w:id="262" w:author="Seth Corwin" w:date="2022-12-11T22:28:00Z" w:initials="SC">
    <w:p w14:paraId="12041AF2" w14:textId="77777777" w:rsidR="006F3176" w:rsidRDefault="006F3176" w:rsidP="00A31392">
      <w:pPr>
        <w:jc w:val="left"/>
      </w:pPr>
      <w:r>
        <w:rPr>
          <w:rStyle w:val="CommentReference"/>
        </w:rPr>
        <w:annotationRef/>
      </w:r>
      <w:r>
        <w:rPr>
          <w:sz w:val="20"/>
        </w:rPr>
        <w:t>See above comment.</w:t>
      </w:r>
    </w:p>
  </w:comment>
  <w:comment w:id="263" w:author="Seth Corwin" w:date="2022-12-11T22:29:00Z" w:initials="SC">
    <w:p w14:paraId="4B270430" w14:textId="77777777" w:rsidR="00676982" w:rsidRDefault="00676982" w:rsidP="00651F70">
      <w:pPr>
        <w:jc w:val="left"/>
      </w:pPr>
      <w:r>
        <w:rPr>
          <w:rStyle w:val="CommentReference"/>
        </w:rPr>
        <w:annotationRef/>
      </w:r>
      <w:r>
        <w:rPr>
          <w:sz w:val="20"/>
        </w:rPr>
        <w:t>Supporting source citation would bolster this sentence.</w:t>
      </w:r>
    </w:p>
  </w:comment>
  <w:comment w:id="264" w:author="Seth Corwin" w:date="2022-12-11T22:30:00Z" w:initials="SC">
    <w:p w14:paraId="6D0DD077" w14:textId="77777777" w:rsidR="00676982" w:rsidRDefault="00676982" w:rsidP="006147B6">
      <w:pPr>
        <w:jc w:val="left"/>
      </w:pPr>
      <w:r>
        <w:rPr>
          <w:rStyle w:val="CommentReference"/>
        </w:rPr>
        <w:annotationRef/>
      </w:r>
      <w:r>
        <w:rPr>
          <w:sz w:val="20"/>
        </w:rPr>
        <w:t>Citation needed to the Supreme Court ruling.</w:t>
      </w:r>
    </w:p>
  </w:comment>
  <w:comment w:id="265" w:author="Seth Corwin" w:date="2022-12-11T22:31:00Z" w:initials="SC">
    <w:p w14:paraId="2F973015" w14:textId="77777777" w:rsidR="00676982" w:rsidRDefault="00676982" w:rsidP="0079193B">
      <w:pPr>
        <w:jc w:val="left"/>
      </w:pPr>
      <w:r>
        <w:rPr>
          <w:rStyle w:val="CommentReference"/>
        </w:rPr>
        <w:annotationRef/>
      </w:r>
      <w:r>
        <w:rPr>
          <w:sz w:val="20"/>
        </w:rPr>
        <w:t>Need citation here.</w:t>
      </w:r>
    </w:p>
  </w:comment>
  <w:comment w:id="267" w:author="Seth Corwin" w:date="2022-12-11T22:32:00Z" w:initials="SC">
    <w:p w14:paraId="1E946C15" w14:textId="77777777" w:rsidR="00676982" w:rsidRDefault="00676982" w:rsidP="00630EFD">
      <w:pPr>
        <w:jc w:val="left"/>
      </w:pPr>
      <w:r>
        <w:rPr>
          <w:rStyle w:val="CommentReference"/>
        </w:rPr>
        <w:annotationRef/>
      </w:r>
      <w:r>
        <w:rPr>
          <w:sz w:val="20"/>
        </w:rPr>
        <w:t xml:space="preserve">Citations needed here. Could potentially be </w:t>
      </w:r>
      <w:r>
        <w:rPr>
          <w:i/>
          <w:iCs/>
          <w:sz w:val="20"/>
        </w:rPr>
        <w:t>Id.</w:t>
      </w:r>
      <w:r>
        <w:rPr>
          <w:sz w:val="20"/>
        </w:rPr>
        <w:t xml:space="preserve"> Citations if this information is already contained in Footnote 99.</w:t>
      </w:r>
    </w:p>
  </w:comment>
  <w:comment w:id="268" w:author="Seth Corwin" w:date="2022-12-11T22:32:00Z" w:initials="SC">
    <w:p w14:paraId="68B07105" w14:textId="77777777" w:rsidR="00676982" w:rsidRDefault="00676982" w:rsidP="00D4582E">
      <w:pPr>
        <w:jc w:val="left"/>
      </w:pPr>
      <w:r>
        <w:rPr>
          <w:rStyle w:val="CommentReference"/>
        </w:rPr>
        <w:annotationRef/>
      </w:r>
      <w:r>
        <w:rPr>
          <w:sz w:val="20"/>
        </w:rPr>
        <w:t xml:space="preserve">Need a </w:t>
      </w:r>
      <w:r>
        <w:rPr>
          <w:i/>
          <w:iCs/>
          <w:sz w:val="20"/>
        </w:rPr>
        <w:t xml:space="preserve">supra </w:t>
      </w:r>
      <w:r>
        <w:rPr>
          <w:sz w:val="20"/>
        </w:rPr>
        <w:t>cite to table/list.</w:t>
      </w:r>
    </w:p>
  </w:comment>
  <w:comment w:id="273" w:author="Seth Corwin" w:date="2022-12-11T22:38:00Z" w:initials="SC">
    <w:p w14:paraId="7D4CC5B5" w14:textId="77777777" w:rsidR="006145D7" w:rsidRDefault="006145D7" w:rsidP="005A49DD">
      <w:pPr>
        <w:jc w:val="left"/>
      </w:pPr>
      <w:r>
        <w:rPr>
          <w:rStyle w:val="CommentReference"/>
        </w:rPr>
        <w:annotationRef/>
      </w:r>
      <w:r>
        <w:rPr>
          <w:sz w:val="20"/>
        </w:rPr>
        <w:t>Need citation to where this information was obtained.</w:t>
      </w:r>
    </w:p>
  </w:comment>
  <w:comment w:id="380" w:author="Seth Corwin" w:date="2022-12-11T22:39:00Z" w:initials="SC">
    <w:p w14:paraId="5A422D51" w14:textId="77777777" w:rsidR="006145D7" w:rsidRDefault="006145D7" w:rsidP="00F02F15">
      <w:pPr>
        <w:jc w:val="left"/>
      </w:pPr>
      <w:r>
        <w:rPr>
          <w:rStyle w:val="CommentReference"/>
        </w:rPr>
        <w:annotationRef/>
      </w:r>
      <w:r>
        <w:rPr>
          <w:sz w:val="20"/>
        </w:rPr>
        <w:t>Need citation here.</w:t>
      </w:r>
    </w:p>
  </w:comment>
  <w:comment w:id="384" w:author="Seth Corwin" w:date="2022-12-11T22:39:00Z" w:initials="SC">
    <w:p w14:paraId="44F12020" w14:textId="77777777" w:rsidR="006145D7" w:rsidRDefault="006145D7" w:rsidP="000B3155">
      <w:pPr>
        <w:jc w:val="left"/>
      </w:pPr>
      <w:r>
        <w:rPr>
          <w:rStyle w:val="CommentReference"/>
        </w:rPr>
        <w:annotationRef/>
      </w:r>
      <w:r>
        <w:rPr>
          <w:sz w:val="20"/>
        </w:rPr>
        <w:t>Need citation here.</w:t>
      </w:r>
    </w:p>
  </w:comment>
  <w:comment w:id="386" w:author="Seth Corwin" w:date="2022-12-11T22:40:00Z" w:initials="SC">
    <w:p w14:paraId="02475791" w14:textId="77777777" w:rsidR="006145D7" w:rsidRDefault="006145D7" w:rsidP="007A3831">
      <w:pPr>
        <w:jc w:val="left"/>
      </w:pPr>
      <w:r>
        <w:rPr>
          <w:rStyle w:val="CommentReference"/>
        </w:rPr>
        <w:annotationRef/>
      </w:r>
      <w:r>
        <w:rPr>
          <w:sz w:val="20"/>
        </w:rPr>
        <w:t>Need citation here,</w:t>
      </w:r>
    </w:p>
  </w:comment>
  <w:comment w:id="387" w:author="Seth Corwin" w:date="2022-12-11T22:40:00Z" w:initials="SC">
    <w:p w14:paraId="661FB662" w14:textId="77777777" w:rsidR="006145D7" w:rsidRDefault="006145D7" w:rsidP="00A51BEA">
      <w:pPr>
        <w:jc w:val="left"/>
      </w:pPr>
      <w:r>
        <w:rPr>
          <w:rStyle w:val="CommentReference"/>
        </w:rPr>
        <w:annotationRef/>
      </w:r>
      <w:r>
        <w:rPr>
          <w:sz w:val="20"/>
        </w:rPr>
        <w:t>Need citation here.</w:t>
      </w:r>
    </w:p>
  </w:comment>
  <w:comment w:id="388" w:author="Seth Corwin" w:date="2022-12-11T22:40:00Z" w:initials="SC">
    <w:p w14:paraId="01792D0B" w14:textId="77777777" w:rsidR="006145D7" w:rsidRDefault="006145D7" w:rsidP="00050F9A">
      <w:pPr>
        <w:jc w:val="left"/>
      </w:pPr>
      <w:r>
        <w:rPr>
          <w:rStyle w:val="CommentReference"/>
        </w:rPr>
        <w:annotationRef/>
      </w:r>
      <w:r>
        <w:rPr>
          <w:sz w:val="20"/>
        </w:rPr>
        <w:t>Need citations here.</w:t>
      </w:r>
    </w:p>
  </w:comment>
  <w:comment w:id="394" w:author="Seth Corwin" w:date="2022-12-11T22:43:00Z" w:initials="SC">
    <w:p w14:paraId="50F79DA1" w14:textId="77777777" w:rsidR="00F2540D" w:rsidRDefault="00F2540D" w:rsidP="006F7A37">
      <w:pPr>
        <w:jc w:val="left"/>
      </w:pPr>
      <w:r>
        <w:rPr>
          <w:rStyle w:val="CommentReference"/>
        </w:rPr>
        <w:annotationRef/>
      </w:r>
      <w:r>
        <w:rPr>
          <w:sz w:val="20"/>
        </w:rPr>
        <w:t>Need citation here.</w:t>
      </w:r>
    </w:p>
  </w:comment>
  <w:comment w:id="396" w:author="Seth Corwin" w:date="2022-12-11T22:43:00Z" w:initials="SC">
    <w:p w14:paraId="16B8C840" w14:textId="77777777" w:rsidR="00F2540D" w:rsidRDefault="00F2540D" w:rsidP="00B10A7E">
      <w:pPr>
        <w:jc w:val="left"/>
      </w:pPr>
      <w:r>
        <w:rPr>
          <w:rStyle w:val="CommentReference"/>
        </w:rPr>
        <w:annotationRef/>
      </w:r>
      <w:r>
        <w:rPr>
          <w:sz w:val="20"/>
        </w:rPr>
        <w:t>Need citation here.</w:t>
      </w:r>
    </w:p>
  </w:comment>
  <w:comment w:id="398" w:author="Seth Corwin" w:date="2022-12-11T22:43:00Z" w:initials="SC">
    <w:p w14:paraId="25AEA1AA" w14:textId="77777777" w:rsidR="00F2540D" w:rsidRDefault="00F2540D" w:rsidP="00204AF5">
      <w:pPr>
        <w:jc w:val="left"/>
      </w:pPr>
      <w:r>
        <w:rPr>
          <w:rStyle w:val="CommentReference"/>
        </w:rPr>
        <w:annotationRef/>
      </w:r>
      <w:r>
        <w:rPr>
          <w:sz w:val="20"/>
        </w:rPr>
        <w:t>Need citation here.</w:t>
      </w:r>
    </w:p>
  </w:comment>
  <w:comment w:id="400" w:author="Seth Corwin" w:date="2022-12-11T22:44:00Z" w:initials="SC">
    <w:p w14:paraId="76BD6779" w14:textId="77777777" w:rsidR="00F2540D" w:rsidRDefault="00F2540D" w:rsidP="008D4E3E">
      <w:pPr>
        <w:jc w:val="left"/>
      </w:pPr>
      <w:r>
        <w:rPr>
          <w:rStyle w:val="CommentReference"/>
        </w:rPr>
        <w:annotationRef/>
      </w:r>
      <w:r>
        <w:rPr>
          <w:sz w:val="20"/>
        </w:rPr>
        <w:t>Need Citation here.</w:t>
      </w:r>
    </w:p>
  </w:comment>
  <w:comment w:id="403" w:author="Seth Corwin" w:date="2022-12-11T22:44:00Z" w:initials="SC">
    <w:p w14:paraId="787E82DC" w14:textId="77777777" w:rsidR="00F2540D" w:rsidRDefault="00F2540D" w:rsidP="003C5FC8">
      <w:pPr>
        <w:jc w:val="left"/>
      </w:pPr>
      <w:r>
        <w:rPr>
          <w:rStyle w:val="CommentReference"/>
        </w:rPr>
        <w:annotationRef/>
      </w:r>
      <w:r>
        <w:rPr>
          <w:sz w:val="20"/>
        </w:rPr>
        <w:t>Need citation here.</w:t>
      </w:r>
    </w:p>
  </w:comment>
  <w:comment w:id="406" w:author="Seth Corwin" w:date="2022-12-11T22:46:00Z" w:initials="SC">
    <w:p w14:paraId="1C7E92C1" w14:textId="77777777" w:rsidR="00F2540D" w:rsidRDefault="00F2540D" w:rsidP="003B0C90">
      <w:pPr>
        <w:jc w:val="left"/>
      </w:pPr>
      <w:r>
        <w:rPr>
          <w:rStyle w:val="CommentReference"/>
        </w:rPr>
        <w:annotationRef/>
      </w:r>
      <w:r>
        <w:rPr>
          <w:sz w:val="20"/>
        </w:rPr>
        <w:t>Need citations for each of these sentences.</w:t>
      </w:r>
    </w:p>
  </w:comment>
  <w:comment w:id="407" w:author="Seth Corwin" w:date="2022-12-11T22:47:00Z" w:initials="SC">
    <w:p w14:paraId="0C4F4B21" w14:textId="77777777" w:rsidR="00F2540D" w:rsidRDefault="00F2540D" w:rsidP="00151DD3">
      <w:pPr>
        <w:jc w:val="left"/>
      </w:pPr>
      <w:r>
        <w:rPr>
          <w:rStyle w:val="CommentReference"/>
        </w:rPr>
        <w:annotationRef/>
      </w:r>
      <w:r>
        <w:rPr>
          <w:sz w:val="20"/>
        </w:rPr>
        <w:t xml:space="preserve">Need </w:t>
      </w:r>
      <w:r>
        <w:rPr>
          <w:i/>
          <w:iCs/>
          <w:sz w:val="20"/>
        </w:rPr>
        <w:t>Id</w:t>
      </w:r>
      <w:r>
        <w:rPr>
          <w:sz w:val="20"/>
        </w:rPr>
        <w:t>/supra citation here.</w:t>
      </w:r>
    </w:p>
  </w:comment>
  <w:comment w:id="408" w:author="Seth Corwin" w:date="2022-12-11T22:47:00Z" w:initials="SC">
    <w:p w14:paraId="61D3004C" w14:textId="77777777" w:rsidR="00F2540D" w:rsidRDefault="00F2540D" w:rsidP="0009495C">
      <w:pPr>
        <w:jc w:val="left"/>
      </w:pPr>
      <w:r>
        <w:rPr>
          <w:rStyle w:val="CommentReference"/>
        </w:rPr>
        <w:annotationRef/>
      </w:r>
      <w:r>
        <w:rPr>
          <w:sz w:val="20"/>
        </w:rPr>
        <w:t>Need citation here.</w:t>
      </w:r>
    </w:p>
  </w:comment>
  <w:comment w:id="409" w:author="Seth Corwin" w:date="2022-12-11T22:48:00Z" w:initials="SC">
    <w:p w14:paraId="69FAA4BE" w14:textId="77777777" w:rsidR="00F2540D" w:rsidRDefault="00F2540D" w:rsidP="008C1386">
      <w:pPr>
        <w:jc w:val="left"/>
      </w:pPr>
      <w:r>
        <w:rPr>
          <w:rStyle w:val="CommentReference"/>
        </w:rPr>
        <w:annotationRef/>
      </w:r>
      <w:r>
        <w:rPr>
          <w:sz w:val="20"/>
        </w:rPr>
        <w:t>Need Citation here.</w:t>
      </w:r>
    </w:p>
  </w:comment>
  <w:comment w:id="411" w:author="Seth Corwin" w:date="2022-12-11T22:48:00Z" w:initials="SC">
    <w:p w14:paraId="16E53ADE" w14:textId="77777777" w:rsidR="00F2540D" w:rsidRDefault="00F2540D" w:rsidP="00EA3B5F">
      <w:pPr>
        <w:jc w:val="left"/>
      </w:pPr>
      <w:r>
        <w:rPr>
          <w:rStyle w:val="CommentReference"/>
        </w:rPr>
        <w:annotationRef/>
      </w:r>
      <w:r>
        <w:rPr>
          <w:sz w:val="20"/>
        </w:rPr>
        <w:t>Need citation here.</w:t>
      </w:r>
    </w:p>
  </w:comment>
  <w:comment w:id="412" w:author="Seth Corwin" w:date="2022-12-11T22:52:00Z" w:initials="SC">
    <w:p w14:paraId="23C0D255" w14:textId="77777777" w:rsidR="00F2540D" w:rsidRDefault="00F2540D" w:rsidP="00B511A6">
      <w:pPr>
        <w:jc w:val="left"/>
      </w:pPr>
      <w:r>
        <w:rPr>
          <w:rStyle w:val="CommentReference"/>
        </w:rPr>
        <w:annotationRef/>
      </w:r>
      <w:r>
        <w:rPr>
          <w:sz w:val="20"/>
        </w:rPr>
        <w:t>Need citation here.</w:t>
      </w:r>
    </w:p>
  </w:comment>
  <w:comment w:id="413" w:author="Seth Corwin" w:date="2022-12-11T22:52:00Z" w:initials="SC">
    <w:p w14:paraId="7E5B5DA2" w14:textId="77777777" w:rsidR="00F2540D" w:rsidRDefault="00F2540D" w:rsidP="00676102">
      <w:pPr>
        <w:jc w:val="left"/>
      </w:pPr>
      <w:r>
        <w:rPr>
          <w:rStyle w:val="CommentReference"/>
        </w:rPr>
        <w:annotationRef/>
      </w:r>
      <w:r>
        <w:rPr>
          <w:sz w:val="20"/>
        </w:rPr>
        <w:t>Need citation to this case.</w:t>
      </w:r>
    </w:p>
  </w:comment>
  <w:comment w:id="415" w:author="Seth Corwin" w:date="2022-12-11T22:53:00Z" w:initials="SC">
    <w:p w14:paraId="06B49C9A" w14:textId="77777777" w:rsidR="0089700B" w:rsidRDefault="0089700B" w:rsidP="003732B4">
      <w:pPr>
        <w:jc w:val="left"/>
      </w:pPr>
      <w:r>
        <w:rPr>
          <w:rStyle w:val="CommentReference"/>
        </w:rPr>
        <w:annotationRef/>
      </w:r>
      <w:r>
        <w:rPr>
          <w:sz w:val="20"/>
        </w:rPr>
        <w:t>Need citation here.</w:t>
      </w:r>
    </w:p>
  </w:comment>
  <w:comment w:id="416" w:author="Seth Corwin" w:date="2022-12-11T22:53:00Z" w:initials="SC">
    <w:p w14:paraId="51DEB528" w14:textId="77777777" w:rsidR="0089700B" w:rsidRDefault="0089700B" w:rsidP="00855ED3">
      <w:pPr>
        <w:jc w:val="left"/>
      </w:pPr>
      <w:r>
        <w:rPr>
          <w:rStyle w:val="CommentReference"/>
        </w:rPr>
        <w:annotationRef/>
      </w:r>
      <w:r>
        <w:rPr>
          <w:sz w:val="20"/>
        </w:rPr>
        <w:t>Need citation here.</w:t>
      </w:r>
    </w:p>
  </w:comment>
  <w:comment w:id="419" w:author="Seth Corwin" w:date="2022-12-11T22:53:00Z" w:initials="SC">
    <w:p w14:paraId="1A15DB02" w14:textId="77777777" w:rsidR="0089700B" w:rsidRDefault="0089700B" w:rsidP="008E1DAA">
      <w:pPr>
        <w:jc w:val="left"/>
      </w:pPr>
      <w:r>
        <w:rPr>
          <w:rStyle w:val="CommentReference"/>
        </w:rPr>
        <w:annotationRef/>
      </w:r>
      <w:r>
        <w:rPr>
          <w:sz w:val="20"/>
        </w:rPr>
        <w:t>Need citation here.</w:t>
      </w:r>
    </w:p>
  </w:comment>
  <w:comment w:id="423" w:author="Seth Corwin" w:date="2022-12-11T22:53:00Z" w:initials="SC">
    <w:p w14:paraId="1AA7AFD7" w14:textId="77777777" w:rsidR="0089700B" w:rsidRDefault="0089700B" w:rsidP="006B3B8E">
      <w:pPr>
        <w:jc w:val="left"/>
      </w:pPr>
      <w:r>
        <w:rPr>
          <w:rStyle w:val="CommentReference"/>
        </w:rPr>
        <w:annotationRef/>
      </w:r>
      <w:r>
        <w:rPr>
          <w:sz w:val="20"/>
        </w:rPr>
        <w:t>Need citation here.</w:t>
      </w:r>
    </w:p>
  </w:comment>
  <w:comment w:id="424" w:author="Seth Corwin" w:date="2022-12-11T22:54:00Z" w:initials="SC">
    <w:p w14:paraId="6D023376" w14:textId="77777777" w:rsidR="0089700B" w:rsidRDefault="0089700B" w:rsidP="00D7521A">
      <w:pPr>
        <w:jc w:val="left"/>
      </w:pPr>
      <w:r>
        <w:rPr>
          <w:rStyle w:val="CommentReference"/>
        </w:rPr>
        <w:annotationRef/>
      </w:r>
      <w:r>
        <w:rPr>
          <w:sz w:val="20"/>
        </w:rPr>
        <w:t xml:space="preserve">Need </w:t>
      </w:r>
      <w:r>
        <w:rPr>
          <w:i/>
          <w:iCs/>
          <w:sz w:val="20"/>
        </w:rPr>
        <w:t>Id.</w:t>
      </w:r>
      <w:r>
        <w:rPr>
          <w:sz w:val="20"/>
        </w:rPr>
        <w:t xml:space="preserve"> Citation here.</w:t>
      </w:r>
    </w:p>
  </w:comment>
  <w:comment w:id="425" w:author="Seth Corwin" w:date="2022-12-11T22:54:00Z" w:initials="SC">
    <w:p w14:paraId="6E9AC07A" w14:textId="77777777" w:rsidR="0089700B" w:rsidRDefault="0089700B" w:rsidP="00EC5AC3">
      <w:pPr>
        <w:jc w:val="left"/>
      </w:pPr>
      <w:r>
        <w:rPr>
          <w:rStyle w:val="CommentReference"/>
        </w:rPr>
        <w:annotationRef/>
      </w:r>
      <w:r>
        <w:rPr>
          <w:sz w:val="20"/>
        </w:rPr>
        <w:t>Need citation here.</w:t>
      </w:r>
    </w:p>
  </w:comment>
  <w:comment w:id="426" w:author="Seth Corwin" w:date="2022-12-11T22:55:00Z" w:initials="SC">
    <w:p w14:paraId="0F7A5715" w14:textId="77777777" w:rsidR="003D09A0" w:rsidRDefault="003D09A0" w:rsidP="00691077">
      <w:pPr>
        <w:jc w:val="left"/>
      </w:pPr>
      <w:r>
        <w:rPr>
          <w:rStyle w:val="CommentReference"/>
        </w:rPr>
        <w:annotationRef/>
      </w:r>
      <w:r>
        <w:rPr>
          <w:sz w:val="20"/>
        </w:rPr>
        <w:t>Need citation here.</w:t>
      </w:r>
    </w:p>
  </w:comment>
  <w:comment w:id="428" w:author="Seth Corwin" w:date="2022-12-11T22:55:00Z" w:initials="SC">
    <w:p w14:paraId="1A1D095F" w14:textId="77777777" w:rsidR="003D09A0" w:rsidRDefault="003D09A0" w:rsidP="003F3D88">
      <w:pPr>
        <w:jc w:val="left"/>
      </w:pPr>
      <w:r>
        <w:rPr>
          <w:rStyle w:val="CommentReference"/>
        </w:rPr>
        <w:annotationRef/>
      </w:r>
      <w:r>
        <w:rPr>
          <w:sz w:val="20"/>
        </w:rPr>
        <w:t>Need a citation here.</w:t>
      </w:r>
    </w:p>
  </w:comment>
  <w:comment w:id="435" w:author="Seth Corwin" w:date="2022-12-11T22:56:00Z" w:initials="SC">
    <w:p w14:paraId="3BE632D3" w14:textId="77777777" w:rsidR="00F01B36" w:rsidRDefault="00F01B36" w:rsidP="00B40389">
      <w:pPr>
        <w:jc w:val="left"/>
      </w:pPr>
      <w:r>
        <w:rPr>
          <w:rStyle w:val="CommentReference"/>
        </w:rPr>
        <w:annotationRef/>
      </w:r>
      <w:r>
        <w:rPr>
          <w:sz w:val="20"/>
        </w:rPr>
        <w:t>Need citation here.</w:t>
      </w:r>
    </w:p>
  </w:comment>
  <w:comment w:id="436" w:author="Seth Corwin" w:date="2022-12-11T22:57:00Z" w:initials="SC">
    <w:p w14:paraId="2966D703" w14:textId="77777777" w:rsidR="00F01B36" w:rsidRDefault="00F01B36" w:rsidP="00BC0159">
      <w:pPr>
        <w:jc w:val="left"/>
      </w:pPr>
      <w:r>
        <w:rPr>
          <w:rStyle w:val="CommentReference"/>
        </w:rPr>
        <w:annotationRef/>
      </w:r>
      <w:r>
        <w:rPr>
          <w:sz w:val="20"/>
        </w:rPr>
        <w:t>Need citations for these sentences.</w:t>
      </w:r>
    </w:p>
  </w:comment>
  <w:comment w:id="437" w:author="Seth Corwin" w:date="2022-12-11T22:57:00Z" w:initials="SC">
    <w:p w14:paraId="454F085C" w14:textId="77777777" w:rsidR="00F01B36" w:rsidRDefault="00F01B36" w:rsidP="00F000CD">
      <w:pPr>
        <w:jc w:val="left"/>
      </w:pPr>
      <w:r>
        <w:rPr>
          <w:rStyle w:val="CommentReference"/>
        </w:rPr>
        <w:annotationRef/>
      </w:r>
      <w:r>
        <w:rPr>
          <w:sz w:val="20"/>
        </w:rPr>
        <w:t>Need citations for these sentences.</w:t>
      </w:r>
    </w:p>
  </w:comment>
  <w:comment w:id="438" w:author="Seth Corwin" w:date="2022-12-11T22:58:00Z" w:initials="SC">
    <w:p w14:paraId="2C1B6879" w14:textId="77777777" w:rsidR="00F01B36" w:rsidRDefault="00F01B36" w:rsidP="00A946AA">
      <w:pPr>
        <w:jc w:val="left"/>
      </w:pPr>
      <w:r>
        <w:rPr>
          <w:rStyle w:val="CommentReference"/>
        </w:rPr>
        <w:annotationRef/>
      </w:r>
      <w:r>
        <w:rPr>
          <w:sz w:val="20"/>
        </w:rPr>
        <w:t>Need citations for these sentences.</w:t>
      </w:r>
    </w:p>
  </w:comment>
  <w:comment w:id="439" w:author="Jonathan Cervas" w:date="2022-12-23T14:28:00Z" w:initials="JC">
    <w:p w14:paraId="1CBB1252" w14:textId="77777777" w:rsidR="009A550F" w:rsidRDefault="009A550F" w:rsidP="008B5FDF">
      <w:pPr>
        <w:jc w:val="left"/>
      </w:pPr>
      <w:r>
        <w:rPr>
          <w:rStyle w:val="CommentReference"/>
        </w:rPr>
        <w:annotationRef/>
      </w:r>
      <w:r>
        <w:rPr>
          <w:sz w:val="20"/>
        </w:rPr>
        <w:t>Need cite to court opinion</w:t>
      </w:r>
    </w:p>
  </w:comment>
  <w:comment w:id="440" w:author="Seth Corwin" w:date="2022-12-11T22:59:00Z" w:initials="SC">
    <w:p w14:paraId="36478954" w14:textId="1CDC912B" w:rsidR="00F01B36" w:rsidRDefault="00F01B36" w:rsidP="007B4C3C">
      <w:pPr>
        <w:jc w:val="left"/>
      </w:pPr>
      <w:r>
        <w:rPr>
          <w:rStyle w:val="CommentReference"/>
        </w:rPr>
        <w:annotationRef/>
      </w:r>
      <w:r>
        <w:rPr>
          <w:sz w:val="20"/>
        </w:rPr>
        <w:t xml:space="preserve">Need citation here. Could perhaps get away with an </w:t>
      </w:r>
      <w:r>
        <w:rPr>
          <w:i/>
          <w:iCs/>
          <w:sz w:val="20"/>
        </w:rPr>
        <w:t xml:space="preserve">infra </w:t>
      </w:r>
      <w:r>
        <w:rPr>
          <w:sz w:val="20"/>
        </w:rPr>
        <w:t>cite for what is to follow.</w:t>
      </w:r>
    </w:p>
  </w:comment>
  <w:comment w:id="441" w:author="Seth Corwin" w:date="2022-12-11T23:00:00Z" w:initials="SC">
    <w:p w14:paraId="4B04C30C" w14:textId="77777777" w:rsidR="00F01B36" w:rsidRDefault="00F01B36" w:rsidP="00CF1BD1">
      <w:pPr>
        <w:jc w:val="left"/>
      </w:pPr>
      <w:r>
        <w:rPr>
          <w:rStyle w:val="CommentReference"/>
        </w:rPr>
        <w:annotationRef/>
      </w:r>
      <w:r>
        <w:rPr>
          <w:sz w:val="20"/>
        </w:rPr>
        <w:t>Need citation here.</w:t>
      </w:r>
    </w:p>
  </w:comment>
  <w:comment w:id="442" w:author="Seth Corwin" w:date="2022-12-11T23:03:00Z" w:initials="SC">
    <w:p w14:paraId="47AF050E" w14:textId="77777777" w:rsidR="00303ADB" w:rsidRDefault="00303ADB" w:rsidP="005266A4">
      <w:pPr>
        <w:jc w:val="left"/>
      </w:pPr>
      <w:r>
        <w:rPr>
          <w:rStyle w:val="CommentReference"/>
        </w:rPr>
        <w:annotationRef/>
      </w:r>
      <w:r>
        <w:rPr>
          <w:sz w:val="20"/>
        </w:rPr>
        <w:t>Need citation here.</w:t>
      </w:r>
    </w:p>
  </w:comment>
  <w:comment w:id="443" w:author="Seth Corwin" w:date="2022-12-11T23:04:00Z" w:initials="SC">
    <w:p w14:paraId="25E18309" w14:textId="77777777" w:rsidR="00303ADB" w:rsidRDefault="00303ADB" w:rsidP="007D32B2">
      <w:pPr>
        <w:jc w:val="left"/>
      </w:pPr>
      <w:r>
        <w:rPr>
          <w:rStyle w:val="CommentReference"/>
        </w:rPr>
        <w:annotationRef/>
      </w:r>
      <w:r>
        <w:rPr>
          <w:sz w:val="20"/>
        </w:rPr>
        <w:t>Need citation here.</w:t>
      </w:r>
    </w:p>
  </w:comment>
  <w:comment w:id="444" w:author="Bernie Grofman" w:date="2022-12-24T19:14:00Z" w:initials="BG">
    <w:p w14:paraId="1F5AE02B" w14:textId="77777777" w:rsidR="000552D6" w:rsidRDefault="000552D6" w:rsidP="00896D1E">
      <w:pPr>
        <w:pStyle w:val="CommentText"/>
        <w:ind w:firstLine="0"/>
        <w:jc w:val="left"/>
      </w:pPr>
      <w:r>
        <w:rPr>
          <w:rStyle w:val="CommentReference"/>
        </w:rPr>
        <w:annotationRef/>
      </w:r>
      <w:r>
        <w:t>Resolved I believe.</w:t>
      </w:r>
    </w:p>
  </w:comment>
  <w:comment w:id="445" w:author="Seth Corwin" w:date="2022-12-11T23:04:00Z" w:initials="SC">
    <w:p w14:paraId="54BD642E" w14:textId="297D5EE2" w:rsidR="00303ADB" w:rsidRDefault="00303ADB" w:rsidP="000A052D">
      <w:pPr>
        <w:jc w:val="left"/>
      </w:pPr>
      <w:r>
        <w:rPr>
          <w:rStyle w:val="CommentReference"/>
        </w:rPr>
        <w:annotationRef/>
      </w:r>
      <w:r>
        <w:rPr>
          <w:sz w:val="20"/>
        </w:rPr>
        <w:t>Need citation here.</w:t>
      </w:r>
    </w:p>
  </w:comment>
  <w:comment w:id="446" w:author="Bernie Grofman" w:date="2022-12-24T19:14:00Z" w:initials="BG">
    <w:p w14:paraId="49ADC6DD" w14:textId="77777777" w:rsidR="000552D6" w:rsidRDefault="000552D6" w:rsidP="00AF3214">
      <w:pPr>
        <w:pStyle w:val="CommentText"/>
        <w:ind w:firstLine="0"/>
        <w:jc w:val="left"/>
      </w:pPr>
      <w:r>
        <w:rPr>
          <w:rStyle w:val="CommentReference"/>
        </w:rPr>
        <w:annotationRef/>
      </w:r>
      <w:r>
        <w:t>Resolved I bellieve</w:t>
      </w:r>
    </w:p>
  </w:comment>
  <w:comment w:id="447" w:author="Seth Corwin" w:date="2022-12-11T23:06:00Z" w:initials="SC">
    <w:p w14:paraId="0E56AD43" w14:textId="6673C8EC" w:rsidR="00303ADB" w:rsidRDefault="00303ADB" w:rsidP="003013BE">
      <w:pPr>
        <w:jc w:val="left"/>
      </w:pPr>
      <w:r>
        <w:rPr>
          <w:rStyle w:val="CommentReference"/>
        </w:rPr>
        <w:annotationRef/>
      </w:r>
      <w:r>
        <w:rPr>
          <w:sz w:val="20"/>
        </w:rPr>
        <w:t>Need citations for these sentences.</w:t>
      </w:r>
    </w:p>
  </w:comment>
  <w:comment w:id="448" w:author="Seth Corwin" w:date="2022-12-11T23:07:00Z" w:initials="SC">
    <w:p w14:paraId="6047DB71" w14:textId="77777777" w:rsidR="00303ADB" w:rsidRDefault="00303ADB" w:rsidP="00D3027A">
      <w:pPr>
        <w:jc w:val="left"/>
      </w:pPr>
      <w:r>
        <w:rPr>
          <w:rStyle w:val="CommentReference"/>
        </w:rPr>
        <w:annotationRef/>
      </w:r>
      <w:r>
        <w:rPr>
          <w:sz w:val="20"/>
        </w:rPr>
        <w:t>Need citations here.</w:t>
      </w:r>
    </w:p>
  </w:comment>
  <w:comment w:id="449" w:author="Seth Corwin" w:date="2022-12-11T23:08:00Z" w:initials="SC">
    <w:p w14:paraId="7E345748" w14:textId="77777777" w:rsidR="00303ADB" w:rsidRDefault="00303ADB" w:rsidP="004B30E7">
      <w:pPr>
        <w:jc w:val="left"/>
      </w:pPr>
      <w:r>
        <w:rPr>
          <w:rStyle w:val="CommentReference"/>
        </w:rPr>
        <w:annotationRef/>
      </w:r>
      <w:r>
        <w:rPr>
          <w:sz w:val="20"/>
        </w:rPr>
        <w:t>Need citations for these sentences.</w:t>
      </w:r>
    </w:p>
  </w:comment>
  <w:comment w:id="450" w:author="Seth Corwin" w:date="2022-12-11T23:09:00Z" w:initials="SC">
    <w:p w14:paraId="484144DB" w14:textId="77777777" w:rsidR="00303ADB" w:rsidRDefault="00303ADB" w:rsidP="00342493">
      <w:pPr>
        <w:jc w:val="left"/>
      </w:pPr>
      <w:r>
        <w:rPr>
          <w:rStyle w:val="CommentReference"/>
        </w:rPr>
        <w:annotationRef/>
      </w:r>
      <w:r>
        <w:rPr>
          <w:sz w:val="20"/>
        </w:rPr>
        <w:t>Need citation here.</w:t>
      </w:r>
    </w:p>
  </w:comment>
  <w:comment w:id="451" w:author="Seth Corwin" w:date="2022-12-11T23:09:00Z" w:initials="SC">
    <w:p w14:paraId="68CB7AEC" w14:textId="77777777" w:rsidR="00303ADB" w:rsidRDefault="00303ADB" w:rsidP="00055290">
      <w:pPr>
        <w:jc w:val="left"/>
      </w:pPr>
      <w:r>
        <w:rPr>
          <w:rStyle w:val="CommentReference"/>
        </w:rPr>
        <w:annotationRef/>
      </w:r>
      <w:r>
        <w:rPr>
          <w:sz w:val="20"/>
        </w:rPr>
        <w:t xml:space="preserve">A </w:t>
      </w:r>
      <w:r>
        <w:rPr>
          <w:i/>
          <w:iCs/>
          <w:sz w:val="20"/>
        </w:rPr>
        <w:t xml:space="preserve">see </w:t>
      </w:r>
      <w:r>
        <w:rPr>
          <w:sz w:val="20"/>
        </w:rPr>
        <w:t>citation would be beneficial to have here.</w:t>
      </w:r>
    </w:p>
  </w:comment>
  <w:comment w:id="452" w:author="Seth Corwin" w:date="2022-12-11T23:12:00Z" w:initials="SC">
    <w:p w14:paraId="5D39998E" w14:textId="77777777" w:rsidR="00303ADB" w:rsidRDefault="00303ADB" w:rsidP="00C65558">
      <w:pPr>
        <w:jc w:val="left"/>
      </w:pPr>
      <w:r>
        <w:rPr>
          <w:rStyle w:val="CommentReference"/>
        </w:rPr>
        <w:annotationRef/>
      </w:r>
      <w:r>
        <w:rPr>
          <w:sz w:val="20"/>
        </w:rPr>
        <w:t>Need citation here.</w:t>
      </w:r>
    </w:p>
  </w:comment>
  <w:comment w:id="453" w:author="Seth Corwin" w:date="2022-12-11T23:13:00Z" w:initials="SC">
    <w:p w14:paraId="7BF6F55A" w14:textId="77777777" w:rsidR="00303ADB" w:rsidRDefault="00303ADB" w:rsidP="00183C80">
      <w:pPr>
        <w:jc w:val="left"/>
      </w:pPr>
      <w:r>
        <w:rPr>
          <w:rStyle w:val="CommentReference"/>
        </w:rPr>
        <w:annotationRef/>
      </w:r>
      <w:r>
        <w:rPr>
          <w:sz w:val="20"/>
        </w:rPr>
        <w:t>Need citations for these sentences.</w:t>
      </w:r>
    </w:p>
  </w:comment>
  <w:comment w:id="455" w:author="Seth Corwin" w:date="2022-12-11T23:13:00Z" w:initials="SC">
    <w:p w14:paraId="32C2633D" w14:textId="77777777" w:rsidR="00F5698F" w:rsidRDefault="00303ADB" w:rsidP="0024296D">
      <w:pPr>
        <w:jc w:val="left"/>
      </w:pPr>
      <w:r>
        <w:rPr>
          <w:rStyle w:val="CommentReference"/>
        </w:rPr>
        <w:annotationRef/>
      </w:r>
      <w:r w:rsidR="00F5698F">
        <w:rPr>
          <w:sz w:val="20"/>
        </w:rPr>
        <w:t>Need citations for these sentences.</w:t>
      </w:r>
    </w:p>
  </w:comment>
  <w:comment w:id="456" w:author="Seth Corwin" w:date="2022-12-11T23:15:00Z" w:initials="SC">
    <w:p w14:paraId="2DA6DEFB" w14:textId="77777777" w:rsidR="00F5698F" w:rsidRDefault="00F5698F" w:rsidP="00011974">
      <w:pPr>
        <w:jc w:val="left"/>
      </w:pPr>
      <w:r>
        <w:rPr>
          <w:rStyle w:val="CommentReference"/>
        </w:rPr>
        <w:annotationRef/>
      </w:r>
      <w:r>
        <w:rPr>
          <w:sz w:val="20"/>
        </w:rPr>
        <w:t>Need citation here.</w:t>
      </w:r>
    </w:p>
  </w:comment>
  <w:comment w:id="457" w:author="Seth Corwin" w:date="2022-12-11T23:15:00Z" w:initials="SC">
    <w:p w14:paraId="658DDC6A" w14:textId="77777777" w:rsidR="00F5698F" w:rsidRDefault="00F5698F" w:rsidP="007329C8">
      <w:pPr>
        <w:jc w:val="left"/>
      </w:pPr>
      <w:r>
        <w:rPr>
          <w:rStyle w:val="CommentReference"/>
        </w:rPr>
        <w:annotationRef/>
      </w:r>
      <w:r>
        <w:rPr>
          <w:sz w:val="20"/>
        </w:rPr>
        <w:t>Need Id. Citation here.</w:t>
      </w:r>
    </w:p>
  </w:comment>
  <w:comment w:id="458" w:author="Seth Corwin" w:date="2022-12-11T23:16:00Z" w:initials="SC">
    <w:p w14:paraId="60A98601" w14:textId="77777777" w:rsidR="00F5698F" w:rsidRDefault="00F5698F" w:rsidP="001527E6">
      <w:pPr>
        <w:jc w:val="left"/>
      </w:pPr>
      <w:r>
        <w:rPr>
          <w:rStyle w:val="CommentReference"/>
        </w:rPr>
        <w:annotationRef/>
      </w:r>
      <w:r>
        <w:rPr>
          <w:sz w:val="20"/>
        </w:rPr>
        <w:t>Need citation here.</w:t>
      </w:r>
    </w:p>
  </w:comment>
  <w:comment w:id="459" w:author="Seth Corwin" w:date="2022-12-11T23:17:00Z" w:initials="SC">
    <w:p w14:paraId="3AB4BD15" w14:textId="77777777" w:rsidR="00F5698F" w:rsidRDefault="00F5698F" w:rsidP="007B1A0D">
      <w:pPr>
        <w:jc w:val="left"/>
      </w:pPr>
      <w:r>
        <w:rPr>
          <w:rStyle w:val="CommentReference"/>
        </w:rPr>
        <w:annotationRef/>
      </w:r>
      <w:r>
        <w:rPr>
          <w:sz w:val="20"/>
        </w:rPr>
        <w:t xml:space="preserve">See cites to these cases would be beneficial. </w:t>
      </w:r>
    </w:p>
  </w:comment>
  <w:comment w:id="461" w:author="Seth Corwin" w:date="2022-12-11T23:17:00Z" w:initials="SC">
    <w:p w14:paraId="6F087B6B" w14:textId="77777777" w:rsidR="00170405" w:rsidRDefault="00170405" w:rsidP="001353B7">
      <w:pPr>
        <w:jc w:val="left"/>
      </w:pPr>
      <w:r>
        <w:rPr>
          <w:rStyle w:val="CommentReference"/>
        </w:rPr>
        <w:annotationRef/>
      </w:r>
      <w:r>
        <w:rPr>
          <w:sz w:val="20"/>
        </w:rPr>
        <w:t>Need citations here.</w:t>
      </w:r>
    </w:p>
  </w:comment>
  <w:comment w:id="462" w:author="Seth Corwin" w:date="2022-12-11T23:17:00Z" w:initials="SC">
    <w:p w14:paraId="14F2E992" w14:textId="77777777" w:rsidR="00170405" w:rsidRDefault="00170405" w:rsidP="00EA7A9F">
      <w:pPr>
        <w:jc w:val="left"/>
      </w:pPr>
      <w:r>
        <w:rPr>
          <w:rStyle w:val="CommentReference"/>
        </w:rPr>
        <w:annotationRef/>
      </w:r>
      <w:r>
        <w:rPr>
          <w:sz w:val="20"/>
        </w:rPr>
        <w:t>Need citation here.</w:t>
      </w:r>
    </w:p>
  </w:comment>
  <w:comment w:id="463" w:author="Seth Corwin" w:date="2022-12-11T23:18:00Z" w:initials="SC">
    <w:p w14:paraId="15A5C049" w14:textId="77777777" w:rsidR="00170405" w:rsidRDefault="00170405" w:rsidP="000B06EA">
      <w:pPr>
        <w:jc w:val="left"/>
      </w:pPr>
      <w:r>
        <w:rPr>
          <w:rStyle w:val="CommentReference"/>
        </w:rPr>
        <w:annotationRef/>
      </w:r>
      <w:r>
        <w:rPr>
          <w:sz w:val="20"/>
        </w:rPr>
        <w:t xml:space="preserve">Need </w:t>
      </w:r>
      <w:r>
        <w:rPr>
          <w:i/>
          <w:iCs/>
          <w:sz w:val="20"/>
        </w:rPr>
        <w:t xml:space="preserve">Id. </w:t>
      </w:r>
      <w:r>
        <w:rPr>
          <w:sz w:val="20"/>
        </w:rPr>
        <w:t>Citation here.</w:t>
      </w:r>
    </w:p>
  </w:comment>
  <w:comment w:id="464" w:author="Seth Corwin" w:date="2022-12-11T23:18:00Z" w:initials="SC">
    <w:p w14:paraId="775729A7" w14:textId="77777777" w:rsidR="00773D78" w:rsidRDefault="00773D78" w:rsidP="008C69B0">
      <w:pPr>
        <w:jc w:val="left"/>
      </w:pPr>
      <w:r>
        <w:rPr>
          <w:rStyle w:val="CommentReference"/>
        </w:rPr>
        <w:annotationRef/>
      </w:r>
      <w:r>
        <w:rPr>
          <w:sz w:val="20"/>
        </w:rPr>
        <w:t xml:space="preserve">Need </w:t>
      </w:r>
      <w:r>
        <w:rPr>
          <w:i/>
          <w:iCs/>
          <w:sz w:val="20"/>
        </w:rPr>
        <w:t xml:space="preserve">Id. </w:t>
      </w:r>
      <w:r>
        <w:rPr>
          <w:sz w:val="20"/>
        </w:rPr>
        <w:t>Citation here.</w:t>
      </w:r>
    </w:p>
  </w:comment>
  <w:comment w:id="465" w:author="Seth Corwin" w:date="2022-12-11T23:19:00Z" w:initials="SC">
    <w:p w14:paraId="395A547D" w14:textId="77777777" w:rsidR="00773D78" w:rsidRDefault="00773D78" w:rsidP="00D718E5">
      <w:pPr>
        <w:jc w:val="left"/>
      </w:pPr>
      <w:r>
        <w:rPr>
          <w:rStyle w:val="CommentReference"/>
        </w:rPr>
        <w:annotationRef/>
      </w:r>
      <w:r>
        <w:rPr>
          <w:sz w:val="20"/>
        </w:rPr>
        <w:t>Need citations here.</w:t>
      </w:r>
    </w:p>
  </w:comment>
  <w:comment w:id="466" w:author="Seth Corwin" w:date="2022-12-11T23:19:00Z" w:initials="SC">
    <w:p w14:paraId="5084CF13" w14:textId="33838BCC" w:rsidR="00773D78" w:rsidRDefault="00773D78" w:rsidP="00A915E6">
      <w:pPr>
        <w:jc w:val="left"/>
      </w:pPr>
      <w:r>
        <w:rPr>
          <w:rStyle w:val="CommentReference"/>
        </w:rPr>
        <w:annotationRef/>
      </w:r>
      <w:r>
        <w:rPr>
          <w:sz w:val="20"/>
        </w:rPr>
        <w:t xml:space="preserve">Need </w:t>
      </w:r>
      <w:r>
        <w:rPr>
          <w:i/>
          <w:iCs/>
          <w:sz w:val="20"/>
        </w:rPr>
        <w:t xml:space="preserve">see </w:t>
      </w:r>
      <w:r>
        <w:rPr>
          <w:sz w:val="20"/>
        </w:rPr>
        <w:t>citation here.</w:t>
      </w:r>
    </w:p>
  </w:comment>
  <w:comment w:id="467" w:author="Seth Corwin" w:date="2022-12-11T23:20:00Z" w:initials="SC">
    <w:p w14:paraId="0D58B29D" w14:textId="77777777" w:rsidR="00773D78" w:rsidRDefault="00773D78" w:rsidP="00233599">
      <w:pPr>
        <w:jc w:val="left"/>
      </w:pPr>
      <w:r>
        <w:rPr>
          <w:rStyle w:val="CommentReference"/>
        </w:rPr>
        <w:annotationRef/>
      </w:r>
      <w:r>
        <w:rPr>
          <w:sz w:val="20"/>
        </w:rPr>
        <w:t>Need citations for these sentences.</w:t>
      </w:r>
    </w:p>
  </w:comment>
  <w:comment w:id="468" w:author="Jonathan Cervas" w:date="2022-12-24T12:48:00Z" w:initials="JC">
    <w:p w14:paraId="164688A0" w14:textId="77777777" w:rsidR="00A407D2" w:rsidRDefault="00A407D2" w:rsidP="00E45FBA">
      <w:pPr>
        <w:jc w:val="left"/>
      </w:pPr>
      <w:r>
        <w:rPr>
          <w:rStyle w:val="CommentReference"/>
        </w:rPr>
        <w:annotationRef/>
      </w:r>
      <w:r>
        <w:rPr>
          <w:sz w:val="20"/>
        </w:rPr>
        <w:t>Scott, your page numbers are different from what I find on Casetext</w:t>
      </w:r>
    </w:p>
    <w:p w14:paraId="41FB27B9" w14:textId="77777777" w:rsidR="00A407D2" w:rsidRDefault="00000000" w:rsidP="00E45FBA">
      <w:pPr>
        <w:jc w:val="left"/>
      </w:pPr>
      <w:hyperlink r:id="rId1" w:history="1">
        <w:r w:rsidR="00A407D2" w:rsidRPr="00E45FBA">
          <w:rPr>
            <w:rStyle w:val="Hyperlink"/>
            <w:sz w:val="20"/>
          </w:rPr>
          <w:t>https://casetext.com/case/matter-of-congressional-districts-by-new-jersey-redistricting-commission</w:t>
        </w:r>
      </w:hyperlink>
    </w:p>
  </w:comment>
  <w:comment w:id="469" w:author="Seth Corwin" w:date="2022-12-11T23:21:00Z" w:initials="SC">
    <w:p w14:paraId="4784C45A" w14:textId="725D7610" w:rsidR="00773D78" w:rsidRDefault="00773D78" w:rsidP="00826815">
      <w:pPr>
        <w:jc w:val="left"/>
      </w:pPr>
      <w:r>
        <w:rPr>
          <w:rStyle w:val="CommentReference"/>
        </w:rPr>
        <w:annotationRef/>
      </w:r>
      <w:r>
        <w:rPr>
          <w:sz w:val="20"/>
        </w:rPr>
        <w:t>Need citation here.</w:t>
      </w:r>
    </w:p>
  </w:comment>
  <w:comment w:id="470" w:author="Seth Corwin" w:date="2022-12-11T23:21:00Z" w:initials="SC">
    <w:p w14:paraId="1009C69C" w14:textId="77777777" w:rsidR="00773D78" w:rsidRDefault="00773D78" w:rsidP="00A64E6E">
      <w:pPr>
        <w:jc w:val="left"/>
      </w:pPr>
      <w:r>
        <w:rPr>
          <w:rStyle w:val="CommentReference"/>
        </w:rPr>
        <w:annotationRef/>
      </w:r>
      <w:r>
        <w:rPr>
          <w:sz w:val="20"/>
        </w:rPr>
        <w:t>Need supra cite to Table One.</w:t>
      </w:r>
    </w:p>
  </w:comment>
  <w:comment w:id="471" w:author="Seth Corwin" w:date="2022-12-11T23:22:00Z" w:initials="SC">
    <w:p w14:paraId="1994D63E" w14:textId="77777777" w:rsidR="00773D78" w:rsidRDefault="00773D78" w:rsidP="00CB0FDF">
      <w:pPr>
        <w:jc w:val="left"/>
      </w:pPr>
      <w:r>
        <w:rPr>
          <w:rStyle w:val="CommentReference"/>
        </w:rPr>
        <w:annotationRef/>
      </w:r>
      <w:r>
        <w:rPr>
          <w:sz w:val="20"/>
        </w:rPr>
        <w:t>Need citation here.</w:t>
      </w:r>
    </w:p>
  </w:comment>
  <w:comment w:id="472" w:author="Seth Corwin" w:date="2022-12-11T23:23:00Z" w:initials="SC">
    <w:p w14:paraId="3D9F93C2" w14:textId="77777777" w:rsidR="00773D78" w:rsidRDefault="00773D78" w:rsidP="00875A38">
      <w:pPr>
        <w:jc w:val="left"/>
      </w:pPr>
      <w:r>
        <w:rPr>
          <w:rStyle w:val="CommentReference"/>
        </w:rPr>
        <w:annotationRef/>
      </w:r>
      <w:r>
        <w:rPr>
          <w:sz w:val="20"/>
        </w:rPr>
        <w:t>Need citations for these sentences.</w:t>
      </w:r>
    </w:p>
  </w:comment>
  <w:comment w:id="473" w:author="Seth Corwin" w:date="2022-12-11T23:23:00Z" w:initials="SC">
    <w:p w14:paraId="052C3B44" w14:textId="77777777" w:rsidR="00773D78" w:rsidRDefault="00773D78" w:rsidP="004235FA">
      <w:pPr>
        <w:jc w:val="left"/>
      </w:pPr>
      <w:r>
        <w:rPr>
          <w:rStyle w:val="CommentReference"/>
        </w:rPr>
        <w:annotationRef/>
      </w:r>
      <w:r>
        <w:rPr>
          <w:sz w:val="20"/>
        </w:rPr>
        <w:t xml:space="preserve">Likely need a </w:t>
      </w:r>
      <w:r>
        <w:rPr>
          <w:i/>
          <w:iCs/>
          <w:sz w:val="20"/>
        </w:rPr>
        <w:t xml:space="preserve">see </w:t>
      </w:r>
      <w:r>
        <w:rPr>
          <w:sz w:val="20"/>
        </w:rPr>
        <w:t>citation here.</w:t>
      </w:r>
    </w:p>
  </w:comment>
  <w:comment w:id="474" w:author="Seth Corwin" w:date="2022-12-11T23:25:00Z" w:initials="SC">
    <w:p w14:paraId="7AA4C171" w14:textId="77777777" w:rsidR="0018645E" w:rsidRDefault="0018645E" w:rsidP="00445CD4">
      <w:pPr>
        <w:jc w:val="left"/>
      </w:pPr>
      <w:r>
        <w:rPr>
          <w:rStyle w:val="CommentReference"/>
        </w:rPr>
        <w:annotationRef/>
      </w:r>
      <w:r>
        <w:rPr>
          <w:sz w:val="20"/>
        </w:rPr>
        <w:t xml:space="preserve">Need a </w:t>
      </w:r>
      <w:r>
        <w:rPr>
          <w:i/>
          <w:iCs/>
          <w:sz w:val="20"/>
        </w:rPr>
        <w:t xml:space="preserve">see generally </w:t>
      </w:r>
      <w:r>
        <w:rPr>
          <w:sz w:val="20"/>
        </w:rPr>
        <w:t>citation to the Wisconsin Constitution.</w:t>
      </w:r>
    </w:p>
  </w:comment>
  <w:comment w:id="475" w:author="Seth Corwin" w:date="2022-12-11T23:26:00Z" w:initials="SC">
    <w:p w14:paraId="382E5389" w14:textId="77777777" w:rsidR="0018645E" w:rsidRDefault="0018645E" w:rsidP="00FE6BD5">
      <w:pPr>
        <w:jc w:val="left"/>
      </w:pPr>
      <w:r>
        <w:rPr>
          <w:rStyle w:val="CommentReference"/>
        </w:rPr>
        <w:annotationRef/>
      </w:r>
      <w:r>
        <w:rPr>
          <w:sz w:val="20"/>
        </w:rPr>
        <w:t>Need citations here.</w:t>
      </w:r>
    </w:p>
  </w:comment>
  <w:comment w:id="476" w:author="Seth Corwin" w:date="2022-12-11T23:28:00Z" w:initials="SC">
    <w:p w14:paraId="33FA6DC6" w14:textId="77777777" w:rsidR="0018645E" w:rsidRDefault="0018645E" w:rsidP="00CA4AA2">
      <w:pPr>
        <w:jc w:val="left"/>
      </w:pPr>
      <w:r>
        <w:rPr>
          <w:rStyle w:val="CommentReference"/>
        </w:rPr>
        <w:annotationRef/>
      </w:r>
      <w:r>
        <w:rPr>
          <w:sz w:val="20"/>
        </w:rPr>
        <w:t>Need citation here.</w:t>
      </w:r>
    </w:p>
  </w:comment>
  <w:comment w:id="482" w:author="Seth Corwin" w:date="2022-12-11T23:30:00Z" w:initials="SC">
    <w:p w14:paraId="30B145AE" w14:textId="77777777" w:rsidR="00A04C89" w:rsidRDefault="00A04C89" w:rsidP="000307B4">
      <w:pPr>
        <w:jc w:val="left"/>
      </w:pPr>
      <w:r>
        <w:rPr>
          <w:rStyle w:val="CommentReference"/>
        </w:rPr>
        <w:annotationRef/>
      </w:r>
      <w:r>
        <w:rPr>
          <w:sz w:val="20"/>
        </w:rPr>
        <w:t xml:space="preserve">Need a </w:t>
      </w:r>
      <w:r>
        <w:rPr>
          <w:i/>
          <w:iCs/>
          <w:sz w:val="20"/>
        </w:rPr>
        <w:t xml:space="preserve">see </w:t>
      </w:r>
      <w:r>
        <w:rPr>
          <w:sz w:val="20"/>
        </w:rPr>
        <w:t>citation here.</w:t>
      </w:r>
    </w:p>
  </w:comment>
  <w:comment w:id="483" w:author="Seth Corwin" w:date="2022-12-11T23:30:00Z" w:initials="SC">
    <w:p w14:paraId="70811A75" w14:textId="77777777" w:rsidR="00A04C89" w:rsidRDefault="00A04C89" w:rsidP="0031466D">
      <w:pPr>
        <w:jc w:val="left"/>
      </w:pPr>
      <w:r>
        <w:rPr>
          <w:rStyle w:val="CommentReference"/>
        </w:rPr>
        <w:annotationRef/>
      </w:r>
      <w:r>
        <w:rPr>
          <w:sz w:val="20"/>
        </w:rPr>
        <w:t>Need citation here.</w:t>
      </w:r>
    </w:p>
  </w:comment>
  <w:comment w:id="484" w:author="Seth Corwin" w:date="2022-12-11T23:30:00Z" w:initials="SC">
    <w:p w14:paraId="3748DE8C" w14:textId="77777777" w:rsidR="00A04C89" w:rsidRDefault="00A04C89" w:rsidP="003E38A7">
      <w:pPr>
        <w:jc w:val="left"/>
      </w:pPr>
      <w:r>
        <w:rPr>
          <w:rStyle w:val="CommentReference"/>
        </w:rPr>
        <w:annotationRef/>
      </w:r>
      <w:r>
        <w:rPr>
          <w:sz w:val="20"/>
        </w:rPr>
        <w:t xml:space="preserve">Need </w:t>
      </w:r>
      <w:r>
        <w:rPr>
          <w:i/>
          <w:iCs/>
          <w:sz w:val="20"/>
        </w:rPr>
        <w:t xml:space="preserve">Id. </w:t>
      </w:r>
      <w:r>
        <w:rPr>
          <w:sz w:val="20"/>
        </w:rPr>
        <w:t>Citation here.</w:t>
      </w:r>
    </w:p>
  </w:comment>
  <w:comment w:id="485" w:author="Seth Corwin" w:date="2022-12-11T23:31:00Z" w:initials="SC">
    <w:p w14:paraId="5F6C828B" w14:textId="77777777" w:rsidR="00A04C89" w:rsidRDefault="00A04C89" w:rsidP="000B17F4">
      <w:pPr>
        <w:jc w:val="left"/>
      </w:pPr>
      <w:r>
        <w:rPr>
          <w:rStyle w:val="CommentReference"/>
        </w:rPr>
        <w:annotationRef/>
      </w:r>
      <w:r>
        <w:rPr>
          <w:sz w:val="20"/>
        </w:rPr>
        <w:t>Need an id. Citation here.</w:t>
      </w:r>
    </w:p>
  </w:comment>
  <w:comment w:id="486" w:author="Seth Corwin" w:date="2022-12-11T23:31:00Z" w:initials="SC">
    <w:p w14:paraId="299629ED" w14:textId="77777777" w:rsidR="0086499D" w:rsidRDefault="0086499D" w:rsidP="00970770">
      <w:pPr>
        <w:jc w:val="left"/>
      </w:pPr>
      <w:r>
        <w:rPr>
          <w:rStyle w:val="CommentReference"/>
        </w:rPr>
        <w:annotationRef/>
      </w:r>
      <w:r>
        <w:rPr>
          <w:sz w:val="20"/>
        </w:rPr>
        <w:t>Need citations for these sentences.</w:t>
      </w:r>
    </w:p>
  </w:comment>
  <w:comment w:id="487" w:author="Seth Corwin" w:date="2022-12-11T23:32:00Z" w:initials="SC">
    <w:p w14:paraId="73A771D9" w14:textId="77777777" w:rsidR="0086499D" w:rsidRDefault="0086499D" w:rsidP="00E946BC">
      <w:pPr>
        <w:jc w:val="left"/>
      </w:pPr>
      <w:r>
        <w:rPr>
          <w:rStyle w:val="CommentReference"/>
        </w:rPr>
        <w:annotationRef/>
      </w:r>
      <w:r>
        <w:rPr>
          <w:sz w:val="20"/>
        </w:rPr>
        <w:t>Need an id. Citation.</w:t>
      </w:r>
    </w:p>
  </w:comment>
  <w:comment w:id="488" w:author="Seth Corwin" w:date="2022-12-11T23:32:00Z" w:initials="SC">
    <w:p w14:paraId="16BBD381" w14:textId="77777777" w:rsidR="0086499D" w:rsidRDefault="0086499D" w:rsidP="00D25F81">
      <w:pPr>
        <w:jc w:val="left"/>
      </w:pPr>
      <w:r>
        <w:rPr>
          <w:rStyle w:val="CommentReference"/>
        </w:rPr>
        <w:annotationRef/>
      </w:r>
      <w:r>
        <w:rPr>
          <w:sz w:val="20"/>
        </w:rPr>
        <w:t>Need citations for these sentences.</w:t>
      </w:r>
    </w:p>
  </w:comment>
  <w:comment w:id="489" w:author="Seth Corwin" w:date="2022-12-11T23:33:00Z" w:initials="SC">
    <w:p w14:paraId="051FA1FC" w14:textId="77777777" w:rsidR="00B77C2C" w:rsidRDefault="00B77C2C" w:rsidP="00F3568E">
      <w:pPr>
        <w:jc w:val="left"/>
      </w:pPr>
      <w:r>
        <w:rPr>
          <w:rStyle w:val="CommentReference"/>
        </w:rPr>
        <w:annotationRef/>
      </w:r>
      <w:r>
        <w:rPr>
          <w:sz w:val="20"/>
        </w:rPr>
        <w:t>Need citations for these sentences.</w:t>
      </w:r>
    </w:p>
  </w:comment>
  <w:comment w:id="490" w:author="Seth Corwin" w:date="2022-12-11T23:33:00Z" w:initials="SC">
    <w:p w14:paraId="524A7C93" w14:textId="77777777" w:rsidR="00B77C2C" w:rsidRDefault="00B77C2C" w:rsidP="00A42B69">
      <w:pPr>
        <w:jc w:val="left"/>
      </w:pPr>
      <w:r>
        <w:rPr>
          <w:rStyle w:val="CommentReference"/>
        </w:rPr>
        <w:annotationRef/>
      </w:r>
      <w:r>
        <w:rPr>
          <w:sz w:val="20"/>
        </w:rPr>
        <w:t>Need citations for these sentences.</w:t>
      </w:r>
    </w:p>
  </w:comment>
  <w:comment w:id="491" w:author="Seth Corwin" w:date="2022-12-11T23:34:00Z" w:initials="SC">
    <w:p w14:paraId="15EB8ADB" w14:textId="77777777" w:rsidR="00B77C2C" w:rsidRDefault="00B77C2C" w:rsidP="00757024">
      <w:pPr>
        <w:jc w:val="left"/>
      </w:pPr>
      <w:r>
        <w:rPr>
          <w:rStyle w:val="CommentReference"/>
        </w:rPr>
        <w:annotationRef/>
      </w:r>
      <w:r>
        <w:rPr>
          <w:sz w:val="20"/>
        </w:rPr>
        <w:t>Need citations for these sentences.</w:t>
      </w:r>
    </w:p>
  </w:comment>
  <w:comment w:id="492" w:author="Seth Corwin" w:date="2022-12-11T23:35:00Z" w:initials="SC">
    <w:p w14:paraId="6EBF85F8" w14:textId="77777777" w:rsidR="00C02B7E" w:rsidRDefault="00C02B7E" w:rsidP="008F789D">
      <w:pPr>
        <w:jc w:val="left"/>
      </w:pPr>
      <w:r>
        <w:rPr>
          <w:rStyle w:val="CommentReference"/>
        </w:rPr>
        <w:annotationRef/>
      </w:r>
      <w:r>
        <w:rPr>
          <w:sz w:val="20"/>
        </w:rPr>
        <w:t>A see citation likely should be here.</w:t>
      </w:r>
    </w:p>
  </w:comment>
  <w:comment w:id="493" w:author="Jonathan Cervas" w:date="2022-12-24T13:30:00Z" w:initials="JC">
    <w:p w14:paraId="6F75B9AE" w14:textId="77777777" w:rsidR="00026C3B" w:rsidRDefault="00026C3B" w:rsidP="00DD19A1">
      <w:pPr>
        <w:jc w:val="left"/>
      </w:pPr>
      <w:r>
        <w:rPr>
          <w:rStyle w:val="CommentReference"/>
        </w:rPr>
        <w:annotationRef/>
      </w:r>
      <w:r>
        <w:rPr>
          <w:sz w:val="20"/>
        </w:rPr>
        <w:t>Scott, there is almost certainly confusion in this section since we initially was looking at the lower court case complaint, but there was an opinion issued in November, but we only have Id. Citations.</w:t>
      </w:r>
    </w:p>
  </w:comment>
  <w:comment w:id="494" w:author="Seth Corwin" w:date="2022-12-11T23:35:00Z" w:initials="SC">
    <w:p w14:paraId="7D53C0CF" w14:textId="1EDF965B" w:rsidR="00C02B7E" w:rsidRDefault="00C02B7E" w:rsidP="00C57342">
      <w:pPr>
        <w:jc w:val="left"/>
      </w:pPr>
      <w:r>
        <w:rPr>
          <w:rStyle w:val="CommentReference"/>
        </w:rPr>
        <w:annotationRef/>
      </w:r>
      <w:r>
        <w:rPr>
          <w:sz w:val="20"/>
        </w:rPr>
        <w:t>Need citations here for these sentences.</w:t>
      </w:r>
    </w:p>
  </w:comment>
  <w:comment w:id="495" w:author="Seth Corwin" w:date="2022-12-11T23:36:00Z" w:initials="SC">
    <w:p w14:paraId="30D3307D" w14:textId="77777777" w:rsidR="00C02B7E" w:rsidRDefault="00C02B7E" w:rsidP="00F25522">
      <w:pPr>
        <w:jc w:val="left"/>
      </w:pPr>
      <w:r>
        <w:rPr>
          <w:rStyle w:val="CommentReference"/>
        </w:rPr>
        <w:annotationRef/>
      </w:r>
      <w:r>
        <w:rPr>
          <w:sz w:val="20"/>
        </w:rPr>
        <w:t>Need citations for these sentences.</w:t>
      </w:r>
    </w:p>
  </w:comment>
  <w:comment w:id="496" w:author="Seth Corwin" w:date="2022-12-11T23:36:00Z" w:initials="SC">
    <w:p w14:paraId="50C593D4" w14:textId="77777777" w:rsidR="00C02B7E" w:rsidRDefault="00C02B7E" w:rsidP="00DC2CC8">
      <w:pPr>
        <w:jc w:val="left"/>
      </w:pPr>
      <w:r>
        <w:rPr>
          <w:rStyle w:val="CommentReference"/>
        </w:rPr>
        <w:annotationRef/>
      </w:r>
      <w:r>
        <w:rPr>
          <w:sz w:val="20"/>
        </w:rPr>
        <w:t>Need citation to the court docket here.</w:t>
      </w:r>
    </w:p>
  </w:comment>
  <w:comment w:id="498" w:author="Seth Corwin" w:date="2022-12-11T23:38:00Z" w:initials="SC">
    <w:p w14:paraId="021A5352" w14:textId="77777777" w:rsidR="00C02B7E" w:rsidRDefault="00C02B7E" w:rsidP="000436B1">
      <w:pPr>
        <w:jc w:val="left"/>
      </w:pPr>
      <w:r>
        <w:rPr>
          <w:rStyle w:val="CommentReference"/>
        </w:rPr>
        <w:annotationRef/>
      </w:r>
      <w:r>
        <w:rPr>
          <w:sz w:val="20"/>
        </w:rPr>
        <w:t>Need citation to case’s docket.</w:t>
      </w:r>
    </w:p>
  </w:comment>
  <w:comment w:id="500" w:author="Seth Corwin" w:date="2022-12-11T23:38:00Z" w:initials="SC">
    <w:p w14:paraId="52B71B45" w14:textId="77777777" w:rsidR="00C02B7E" w:rsidRDefault="00C02B7E" w:rsidP="009474BB">
      <w:pPr>
        <w:jc w:val="left"/>
      </w:pPr>
      <w:r>
        <w:rPr>
          <w:rStyle w:val="CommentReference"/>
        </w:rPr>
        <w:annotationRef/>
      </w:r>
      <w:r>
        <w:rPr>
          <w:sz w:val="20"/>
        </w:rPr>
        <w:t>Need citations to these sentences.</w:t>
      </w:r>
    </w:p>
  </w:comment>
  <w:comment w:id="501" w:author="Seth Corwin" w:date="2022-12-11T23:38:00Z" w:initials="SC">
    <w:p w14:paraId="6E87424A" w14:textId="77777777" w:rsidR="00C02B7E" w:rsidRDefault="00C02B7E" w:rsidP="003E51D0">
      <w:pPr>
        <w:jc w:val="left"/>
      </w:pPr>
      <w:r>
        <w:rPr>
          <w:rStyle w:val="CommentReference"/>
        </w:rPr>
        <w:annotationRef/>
      </w:r>
      <w:r>
        <w:rPr>
          <w:sz w:val="20"/>
        </w:rPr>
        <w:t>Need citations to these sentences.</w:t>
      </w:r>
    </w:p>
  </w:comment>
  <w:comment w:id="502" w:author="Seth Corwin" w:date="2022-12-11T23:39:00Z" w:initials="SC">
    <w:p w14:paraId="442583C9" w14:textId="77777777" w:rsidR="00C02B7E" w:rsidRDefault="00C02B7E" w:rsidP="00456A98">
      <w:pPr>
        <w:jc w:val="left"/>
      </w:pPr>
      <w:r>
        <w:rPr>
          <w:rStyle w:val="CommentReference"/>
        </w:rPr>
        <w:annotationRef/>
      </w:r>
      <w:r>
        <w:rPr>
          <w:sz w:val="20"/>
        </w:rPr>
        <w:t>Need citation here.</w:t>
      </w:r>
    </w:p>
  </w:comment>
  <w:comment w:id="503" w:author="Seth Corwin" w:date="2022-12-11T23:39:00Z" w:initials="SC">
    <w:p w14:paraId="4F8420A4" w14:textId="77777777" w:rsidR="00C02B7E" w:rsidRDefault="00C02B7E" w:rsidP="00187555">
      <w:pPr>
        <w:jc w:val="left"/>
      </w:pPr>
      <w:r>
        <w:rPr>
          <w:rStyle w:val="CommentReference"/>
        </w:rPr>
        <w:annotationRef/>
      </w:r>
      <w:r>
        <w:rPr>
          <w:sz w:val="20"/>
        </w:rPr>
        <w:t>Need citations here.</w:t>
      </w:r>
    </w:p>
  </w:comment>
  <w:comment w:id="504" w:author="Seth Corwin" w:date="2022-12-11T23:40:00Z" w:initials="SC">
    <w:p w14:paraId="7179E77E" w14:textId="77777777" w:rsidR="00C02B7E" w:rsidRDefault="00C02B7E" w:rsidP="00200EE1">
      <w:pPr>
        <w:jc w:val="left"/>
      </w:pPr>
      <w:r>
        <w:rPr>
          <w:rStyle w:val="CommentReference"/>
        </w:rPr>
        <w:annotationRef/>
      </w:r>
      <w:r>
        <w:rPr>
          <w:sz w:val="20"/>
        </w:rPr>
        <w:t>Need citations for these sentences.</w:t>
      </w:r>
    </w:p>
  </w:comment>
  <w:comment w:id="505" w:author="Seth Corwin" w:date="2022-12-11T23:40:00Z" w:initials="SC">
    <w:p w14:paraId="390139E0" w14:textId="77777777" w:rsidR="00C02B7E" w:rsidRDefault="00C02B7E" w:rsidP="00290807">
      <w:pPr>
        <w:jc w:val="left"/>
      </w:pPr>
      <w:r>
        <w:rPr>
          <w:rStyle w:val="CommentReference"/>
        </w:rPr>
        <w:annotationRef/>
      </w:r>
      <w:r>
        <w:rPr>
          <w:sz w:val="20"/>
        </w:rPr>
        <w:t>Need citation here.</w:t>
      </w:r>
    </w:p>
  </w:comment>
  <w:comment w:id="506" w:author="Seth Corwin" w:date="2022-12-11T23:42:00Z" w:initials="SC">
    <w:p w14:paraId="56A56515" w14:textId="77777777" w:rsidR="00C02B7E" w:rsidRDefault="00C02B7E" w:rsidP="0099162F">
      <w:pPr>
        <w:jc w:val="left"/>
      </w:pPr>
      <w:r>
        <w:rPr>
          <w:rStyle w:val="CommentReference"/>
        </w:rPr>
        <w:annotationRef/>
      </w:r>
      <w:r>
        <w:rPr>
          <w:sz w:val="20"/>
        </w:rPr>
        <w:t>Need citations for these sentences.</w:t>
      </w:r>
    </w:p>
  </w:comment>
  <w:comment w:id="507" w:author="Seth Corwin" w:date="2022-12-11T23:42:00Z" w:initials="SC">
    <w:p w14:paraId="62DC4053" w14:textId="256950AC" w:rsidR="00C02B7E" w:rsidRDefault="00C02B7E" w:rsidP="00416CDF">
      <w:pPr>
        <w:jc w:val="left"/>
      </w:pPr>
      <w:r>
        <w:rPr>
          <w:rStyle w:val="CommentReference"/>
        </w:rPr>
        <w:annotationRef/>
      </w:r>
      <w:r>
        <w:rPr>
          <w:sz w:val="20"/>
        </w:rPr>
        <w:t>Need citation here.</w:t>
      </w:r>
    </w:p>
  </w:comment>
  <w:comment w:id="509" w:author="Jonathan Cervas" w:date="2022-12-24T14:26:00Z" w:initials="JC">
    <w:p w14:paraId="1C0F8E30" w14:textId="77777777" w:rsidR="00FF0A23" w:rsidRDefault="00FF0A23" w:rsidP="00375B15">
      <w:pPr>
        <w:jc w:val="left"/>
      </w:pPr>
      <w:r>
        <w:rPr>
          <w:rStyle w:val="CommentReference"/>
        </w:rPr>
        <w:annotationRef/>
      </w:r>
      <w:r>
        <w:rPr>
          <w:sz w:val="20"/>
        </w:rPr>
        <w:t>This needs to be matched with a not above. At one point it was 342</w:t>
      </w:r>
    </w:p>
  </w:comment>
  <w:comment w:id="508" w:author="Seth Corwin" w:date="2022-12-11T23:42:00Z" w:initials="SC">
    <w:p w14:paraId="68B052E3" w14:textId="01D9FBD6" w:rsidR="00C02B7E" w:rsidRDefault="00C02B7E" w:rsidP="006E7F93">
      <w:pPr>
        <w:jc w:val="left"/>
      </w:pPr>
      <w:r>
        <w:rPr>
          <w:rStyle w:val="CommentReference"/>
        </w:rPr>
        <w:annotationRef/>
      </w:r>
      <w:r>
        <w:rPr>
          <w:sz w:val="20"/>
        </w:rPr>
        <w:t>Need citations for these sentences.</w:t>
      </w:r>
    </w:p>
  </w:comment>
  <w:comment w:id="510" w:author="Seth Corwin" w:date="2022-12-11T23:43:00Z" w:initials="SC">
    <w:p w14:paraId="58381DD4" w14:textId="77777777" w:rsidR="00C02B7E" w:rsidRDefault="00C02B7E" w:rsidP="005F5B2D">
      <w:pPr>
        <w:jc w:val="left"/>
      </w:pPr>
      <w:r>
        <w:rPr>
          <w:rStyle w:val="CommentReference"/>
        </w:rPr>
        <w:annotationRef/>
      </w:r>
      <w:r>
        <w:rPr>
          <w:sz w:val="20"/>
        </w:rPr>
        <w:t>Need citation here.</w:t>
      </w:r>
    </w:p>
  </w:comment>
  <w:comment w:id="511" w:author="Seth Corwin" w:date="2022-12-11T23:43:00Z" w:initials="SC">
    <w:p w14:paraId="268940CB" w14:textId="77777777" w:rsidR="00C02B7E" w:rsidRDefault="00C02B7E" w:rsidP="0040403F">
      <w:pPr>
        <w:jc w:val="left"/>
      </w:pPr>
      <w:r>
        <w:rPr>
          <w:rStyle w:val="CommentReference"/>
        </w:rPr>
        <w:annotationRef/>
      </w:r>
      <w:r>
        <w:rPr>
          <w:sz w:val="20"/>
        </w:rPr>
        <w:t>Need citation here.</w:t>
      </w:r>
    </w:p>
  </w:comment>
  <w:comment w:id="513" w:author="Seth Corwin" w:date="2022-12-11T23:44:00Z" w:initials="SC">
    <w:p w14:paraId="63840A19" w14:textId="77777777" w:rsidR="00C02B7E" w:rsidRDefault="00C02B7E" w:rsidP="00770043">
      <w:pPr>
        <w:jc w:val="left"/>
      </w:pPr>
      <w:r>
        <w:rPr>
          <w:rStyle w:val="CommentReference"/>
        </w:rPr>
        <w:annotationRef/>
      </w:r>
      <w:r>
        <w:rPr>
          <w:sz w:val="20"/>
        </w:rPr>
        <w:t>Infra cite would be helpful here.</w:t>
      </w:r>
    </w:p>
  </w:comment>
  <w:comment w:id="514" w:author="Seth Corwin" w:date="2022-12-11T23:44:00Z" w:initials="SC">
    <w:p w14:paraId="306B8106" w14:textId="77777777" w:rsidR="00C02B7E" w:rsidRDefault="00C02B7E" w:rsidP="003C4552">
      <w:pPr>
        <w:jc w:val="left"/>
      </w:pPr>
      <w:r>
        <w:rPr>
          <w:rStyle w:val="CommentReference"/>
        </w:rPr>
        <w:annotationRef/>
      </w:r>
      <w:r>
        <w:rPr>
          <w:sz w:val="20"/>
        </w:rPr>
        <w:t xml:space="preserve">Need a </w:t>
      </w:r>
      <w:r>
        <w:rPr>
          <w:i/>
          <w:iCs/>
          <w:sz w:val="20"/>
        </w:rPr>
        <w:t xml:space="preserve">see </w:t>
      </w:r>
      <w:r>
        <w:rPr>
          <w:sz w:val="20"/>
        </w:rPr>
        <w:t>citation here.</w:t>
      </w:r>
    </w:p>
  </w:comment>
  <w:comment w:id="515" w:author="Bernie Grofman" w:date="2022-12-24T23:49:00Z" w:initials="BG">
    <w:p w14:paraId="36BF7D29" w14:textId="77777777" w:rsidR="00E329E0" w:rsidRDefault="00E329E0" w:rsidP="00E11235">
      <w:pPr>
        <w:pStyle w:val="CommentText"/>
        <w:ind w:firstLine="0"/>
        <w:jc w:val="left"/>
      </w:pPr>
      <w:r>
        <w:rPr>
          <w:rStyle w:val="CommentReference"/>
        </w:rPr>
        <w:annotationRef/>
      </w:r>
      <w:r>
        <w:t>Footnote added</w:t>
      </w:r>
    </w:p>
  </w:comment>
  <w:comment w:id="516" w:author="Seth Corwin" w:date="2022-12-11T23:44:00Z" w:initials="SC">
    <w:p w14:paraId="7375DB2A" w14:textId="2436E7A2" w:rsidR="00C02B7E" w:rsidRDefault="00C02B7E" w:rsidP="003F4EC1">
      <w:pPr>
        <w:jc w:val="left"/>
      </w:pPr>
      <w:r>
        <w:rPr>
          <w:rStyle w:val="CommentReference"/>
        </w:rPr>
        <w:annotationRef/>
      </w:r>
      <w:r>
        <w:rPr>
          <w:sz w:val="20"/>
        </w:rPr>
        <w:t>Need citations for these sentences.</w:t>
      </w:r>
    </w:p>
  </w:comment>
  <w:comment w:id="517" w:author="Bernie Grofman" w:date="2022-12-24T23:57:00Z" w:initials="BG">
    <w:p w14:paraId="0B22B286" w14:textId="77777777" w:rsidR="00657F0F" w:rsidRDefault="00657F0F" w:rsidP="00644637">
      <w:pPr>
        <w:pStyle w:val="CommentText"/>
        <w:ind w:firstLine="0"/>
        <w:jc w:val="left"/>
      </w:pPr>
      <w:r>
        <w:rPr>
          <w:rStyle w:val="CommentReference"/>
        </w:rPr>
        <w:annotationRef/>
      </w:r>
      <w:r>
        <w:t>See added footnote</w:t>
      </w:r>
    </w:p>
  </w:comment>
  <w:comment w:id="518" w:author="Bernie Grofman" w:date="2022-12-25T00:01:00Z" w:initials="BG">
    <w:p w14:paraId="7F6BAEF5" w14:textId="77777777" w:rsidR="00657F0F" w:rsidRDefault="00657F0F" w:rsidP="00494F8A">
      <w:pPr>
        <w:pStyle w:val="CommentText"/>
        <w:ind w:firstLine="0"/>
        <w:jc w:val="left"/>
      </w:pPr>
      <w:r>
        <w:rPr>
          <w:rStyle w:val="CommentReference"/>
        </w:rPr>
        <w:annotationRef/>
      </w:r>
      <w:r>
        <w:t>See new table note</w:t>
      </w:r>
    </w:p>
  </w:comment>
  <w:comment w:id="520" w:author="Seth Corwin" w:date="2022-12-11T23:45:00Z" w:initials="SC">
    <w:p w14:paraId="7E039E0C" w14:textId="607E5933" w:rsidR="00931658" w:rsidRDefault="00931658" w:rsidP="009E5C3E">
      <w:pPr>
        <w:jc w:val="left"/>
      </w:pPr>
      <w:r>
        <w:rPr>
          <w:rStyle w:val="CommentReference"/>
        </w:rPr>
        <w:annotationRef/>
      </w:r>
      <w:r>
        <w:rPr>
          <w:sz w:val="20"/>
        </w:rPr>
        <w:t>Need citation for where this information was found.</w:t>
      </w:r>
    </w:p>
  </w:comment>
  <w:comment w:id="521" w:author="Seth Corwin" w:date="2022-12-11T23:46:00Z" w:initials="SC">
    <w:p w14:paraId="7BDFA2C7" w14:textId="77777777" w:rsidR="00931658" w:rsidRDefault="00931658" w:rsidP="007832CA">
      <w:pPr>
        <w:jc w:val="left"/>
      </w:pPr>
      <w:r>
        <w:rPr>
          <w:rStyle w:val="CommentReference"/>
        </w:rPr>
        <w:annotationRef/>
      </w:r>
      <w:r>
        <w:rPr>
          <w:sz w:val="20"/>
        </w:rPr>
        <w:t xml:space="preserve">Need </w:t>
      </w:r>
      <w:r>
        <w:rPr>
          <w:i/>
          <w:iCs/>
          <w:sz w:val="20"/>
        </w:rPr>
        <w:t xml:space="preserve">supra </w:t>
      </w:r>
      <w:r>
        <w:rPr>
          <w:sz w:val="20"/>
        </w:rPr>
        <w:t>citations.</w:t>
      </w:r>
    </w:p>
  </w:comment>
  <w:comment w:id="522" w:author="Bernie Grofman" w:date="2022-12-24T23:34:00Z" w:initials="BG">
    <w:p w14:paraId="02E67A61" w14:textId="77777777" w:rsidR="002D07FD" w:rsidRDefault="002D07FD" w:rsidP="008863BB">
      <w:pPr>
        <w:pStyle w:val="CommentText"/>
        <w:ind w:firstLine="0"/>
        <w:jc w:val="left"/>
      </w:pPr>
      <w:r>
        <w:rPr>
          <w:rStyle w:val="CommentReference"/>
        </w:rPr>
        <w:annotationRef/>
      </w:r>
      <w:r>
        <w:t>See Table 6 supra.</w:t>
      </w:r>
    </w:p>
  </w:comment>
  <w:comment w:id="523" w:author="Bernie Grofman" w:date="2022-12-24T23:56:00Z" w:initials="BG">
    <w:p w14:paraId="74D4C940" w14:textId="77777777" w:rsidR="00657F0F" w:rsidRDefault="00657F0F" w:rsidP="000C2524">
      <w:pPr>
        <w:pStyle w:val="CommentText"/>
        <w:ind w:firstLine="0"/>
        <w:jc w:val="left"/>
      </w:pPr>
      <w:r>
        <w:rPr>
          <w:rStyle w:val="CommentReference"/>
        </w:rPr>
        <w:annotationRef/>
      </w:r>
      <w:r>
        <w:t>See Table 6 supra</w:t>
      </w:r>
    </w:p>
  </w:comment>
  <w:comment w:id="524" w:author="Seth Corwin" w:date="2022-12-11T23:46:00Z" w:initials="SC">
    <w:p w14:paraId="0989E4DE" w14:textId="017F4911" w:rsidR="00931658" w:rsidRDefault="00931658" w:rsidP="001B10B9">
      <w:pPr>
        <w:jc w:val="left"/>
      </w:pPr>
      <w:r>
        <w:rPr>
          <w:rStyle w:val="CommentReference"/>
        </w:rPr>
        <w:annotationRef/>
      </w:r>
      <w:r>
        <w:rPr>
          <w:sz w:val="20"/>
        </w:rPr>
        <w:t xml:space="preserve">Need </w:t>
      </w:r>
      <w:r>
        <w:rPr>
          <w:i/>
          <w:iCs/>
          <w:sz w:val="20"/>
        </w:rPr>
        <w:t xml:space="preserve">supra/id. </w:t>
      </w:r>
      <w:r>
        <w:rPr>
          <w:sz w:val="20"/>
        </w:rPr>
        <w:t>citations for these sentences.</w:t>
      </w:r>
    </w:p>
  </w:comment>
  <w:comment w:id="525" w:author="Bernie Grofman" w:date="2022-12-24T23:51:00Z" w:initials="BG">
    <w:p w14:paraId="6960EB3F" w14:textId="77777777" w:rsidR="00E329E0" w:rsidRDefault="00E329E0" w:rsidP="005A1202">
      <w:pPr>
        <w:pStyle w:val="CommentText"/>
        <w:ind w:firstLine="0"/>
        <w:jc w:val="left"/>
      </w:pPr>
      <w:r>
        <w:rPr>
          <w:rStyle w:val="CommentReference"/>
        </w:rPr>
        <w:annotationRef/>
      </w:r>
      <w:r>
        <w:t xml:space="preserve">See Table 6 </w:t>
      </w:r>
      <w:r>
        <w:rPr>
          <w:i/>
          <w:iCs/>
        </w:rPr>
        <w:t xml:space="preserve">supra </w:t>
      </w:r>
    </w:p>
  </w:comment>
  <w:comment w:id="526" w:author="Seth Corwin" w:date="2022-12-11T23:47:00Z" w:initials="SC">
    <w:p w14:paraId="1EF50F21" w14:textId="5E5EC3B9" w:rsidR="00931658" w:rsidRDefault="00931658" w:rsidP="005253DA">
      <w:pPr>
        <w:jc w:val="left"/>
      </w:pPr>
      <w:r>
        <w:rPr>
          <w:rStyle w:val="CommentReference"/>
        </w:rPr>
        <w:annotationRef/>
      </w:r>
      <w:r>
        <w:rPr>
          <w:sz w:val="20"/>
        </w:rPr>
        <w:t>Need citations to these states.</w:t>
      </w:r>
    </w:p>
  </w:comment>
  <w:comment w:id="527" w:author="Bernie Grofman" w:date="2022-12-25T00:04:00Z" w:initials="BG">
    <w:p w14:paraId="4FA22A60" w14:textId="77777777" w:rsidR="006C38C3" w:rsidRDefault="006C38C3" w:rsidP="007A36E9">
      <w:pPr>
        <w:pStyle w:val="CommentText"/>
        <w:ind w:firstLine="0"/>
        <w:jc w:val="left"/>
      </w:pPr>
      <w:r>
        <w:rPr>
          <w:rStyle w:val="CommentReference"/>
        </w:rPr>
        <w:annotationRef/>
      </w:r>
      <w:r>
        <w:t xml:space="preserve">Chnaged quote to read we rather than unnamed others </w:t>
      </w:r>
    </w:p>
  </w:comment>
  <w:comment w:id="528" w:author="Bernie Grofman" w:date="2022-12-25T00:09:00Z" w:initials="BG">
    <w:p w14:paraId="6C11FCD4" w14:textId="77777777" w:rsidR="006C38C3" w:rsidRDefault="006C38C3" w:rsidP="00EA1544">
      <w:pPr>
        <w:pStyle w:val="CommentText"/>
        <w:ind w:firstLine="0"/>
        <w:jc w:val="left"/>
      </w:pPr>
      <w:r>
        <w:rPr>
          <w:rStyle w:val="CommentReference"/>
        </w:rPr>
        <w:annotationRef/>
      </w:r>
      <w:r>
        <w:t>There are individual paragraphs or sets of paragraphs  devoted to each of these states from which we these  conclusions are drawn  But the various states are  in different sections of the paper.  I am not sure how best to reference these and am happy to leave that to the journal copy-editors.</w:t>
      </w:r>
    </w:p>
  </w:comment>
  <w:comment w:id="532" w:author="Seth Corwin" w:date="2022-12-11T23:48:00Z" w:initials="SC">
    <w:p w14:paraId="6F3DD5B0" w14:textId="4A4BF7C5" w:rsidR="00931658" w:rsidRDefault="00931658" w:rsidP="00FB4A6B">
      <w:pPr>
        <w:jc w:val="left"/>
      </w:pPr>
      <w:r>
        <w:rPr>
          <w:rStyle w:val="CommentReference"/>
        </w:rPr>
        <w:annotationRef/>
      </w:r>
      <w:r>
        <w:rPr>
          <w:i/>
          <w:iCs/>
          <w:sz w:val="20"/>
        </w:rPr>
        <w:t xml:space="preserve">See </w:t>
      </w:r>
      <w:r>
        <w:rPr>
          <w:sz w:val="20"/>
        </w:rPr>
        <w:t>citation with parentheticals on cases cited would be useful here.</w:t>
      </w:r>
    </w:p>
  </w:comment>
  <w:comment w:id="533" w:author="Bernie Grofman" w:date="2022-12-25T00:05:00Z" w:initials="BG">
    <w:p w14:paraId="3C1A39A0" w14:textId="77777777" w:rsidR="006C38C3" w:rsidRDefault="006C38C3" w:rsidP="00D817D6">
      <w:pPr>
        <w:pStyle w:val="CommentText"/>
        <w:ind w:firstLine="0"/>
        <w:jc w:val="left"/>
      </w:pPr>
      <w:r>
        <w:rPr>
          <w:rStyle w:val="CommentReference"/>
        </w:rPr>
        <w:annotationRef/>
      </w:r>
      <w:r>
        <w:t xml:space="preserve">There is too much material earlier in the text to give a pin cite to. This is a central point throughout our discussion </w:t>
      </w:r>
    </w:p>
  </w:comment>
  <w:comment w:id="534" w:author="Seth Corwin" w:date="2022-12-11T23:48:00Z" w:initials="SC">
    <w:p w14:paraId="40B67041" w14:textId="2C69A5FF" w:rsidR="00931658" w:rsidRDefault="00931658" w:rsidP="000849F7">
      <w:pPr>
        <w:jc w:val="left"/>
      </w:pPr>
      <w:r>
        <w:rPr>
          <w:rStyle w:val="CommentReference"/>
        </w:rPr>
        <w:annotationRef/>
      </w:r>
      <w:r>
        <w:rPr>
          <w:sz w:val="20"/>
        </w:rPr>
        <w:t>Need citation here.</w:t>
      </w:r>
    </w:p>
  </w:comment>
  <w:comment w:id="535" w:author="Bernie Grofman" w:date="2022-12-25T00:10:00Z" w:initials="BG">
    <w:p w14:paraId="7944464F" w14:textId="77777777" w:rsidR="006C38C3" w:rsidRDefault="006C38C3" w:rsidP="00D56641">
      <w:pPr>
        <w:pStyle w:val="CommentText"/>
        <w:ind w:firstLine="0"/>
        <w:jc w:val="left"/>
      </w:pPr>
      <w:r>
        <w:rPr>
          <w:rStyle w:val="CommentReference"/>
        </w:rPr>
        <w:annotationRef/>
      </w:r>
      <w:r>
        <w:t>There are individual paragraphs or sets of paragraphs  devoted to each of these states from which we these  conclusions are drawn  But the various states are  in different sections of the paper.  I am not sure how best to reference these and am happy to leave that to the journal copy-editors.</w:t>
      </w:r>
    </w:p>
  </w:comment>
  <w:comment w:id="536" w:author="Seth Corwin" w:date="2022-12-11T23:49:00Z" w:initials="SC">
    <w:p w14:paraId="133A932D" w14:textId="118B99BC" w:rsidR="00931658" w:rsidRDefault="00931658" w:rsidP="00064704">
      <w:pPr>
        <w:jc w:val="left"/>
      </w:pPr>
      <w:r>
        <w:rPr>
          <w:rStyle w:val="CommentReference"/>
        </w:rPr>
        <w:annotationRef/>
      </w:r>
      <w:r>
        <w:rPr>
          <w:sz w:val="20"/>
        </w:rPr>
        <w:t>Need citations for these sentences.</w:t>
      </w:r>
    </w:p>
  </w:comment>
  <w:comment w:id="537" w:author="Bernie Grofman" w:date="2022-12-25T00:12:00Z" w:initials="BG">
    <w:p w14:paraId="733E26B2" w14:textId="77777777" w:rsidR="006C38C3" w:rsidRDefault="006C38C3" w:rsidP="00CD736B">
      <w:pPr>
        <w:pStyle w:val="CommentText"/>
        <w:ind w:firstLine="0"/>
        <w:jc w:val="left"/>
      </w:pPr>
      <w:r>
        <w:rPr>
          <w:rStyle w:val="CommentReference"/>
        </w:rPr>
        <w:annotationRef/>
      </w:r>
      <w:r>
        <w:t>There are individual paragraphs or sets of paragraphs  devoted to each of these states from which we these  conclusions are drawn  But the various states are  in different sections of the paper.  I am not sure how best to reference these and am happy to leave that to the journal copy-editors.</w:t>
      </w:r>
    </w:p>
  </w:comment>
  <w:comment w:id="538" w:author="Seth Corwin" w:date="2022-12-11T23:49:00Z" w:initials="SC">
    <w:p w14:paraId="3CB5970D" w14:textId="58B4FC3E" w:rsidR="00931658" w:rsidRDefault="00931658" w:rsidP="008076CB">
      <w:pPr>
        <w:jc w:val="left"/>
      </w:pPr>
      <w:r>
        <w:rPr>
          <w:rStyle w:val="CommentReference"/>
        </w:rPr>
        <w:annotationRef/>
      </w:r>
      <w:r>
        <w:rPr>
          <w:sz w:val="20"/>
        </w:rPr>
        <w:t>Need citations for these sentences. Likely supra or see citations.</w:t>
      </w:r>
    </w:p>
  </w:comment>
  <w:comment w:id="539" w:author="Bernie Grofman" w:date="2022-12-25T00:13:00Z" w:initials="BG">
    <w:p w14:paraId="323DB71B" w14:textId="77777777" w:rsidR="006C38C3" w:rsidRDefault="006C38C3" w:rsidP="00511E2B">
      <w:pPr>
        <w:pStyle w:val="CommentText"/>
        <w:ind w:firstLine="0"/>
        <w:jc w:val="left"/>
      </w:pPr>
      <w:r>
        <w:rPr>
          <w:rStyle w:val="CommentReference"/>
        </w:rPr>
        <w:annotationRef/>
      </w:r>
      <w:r>
        <w:t>I have changed a portion of this to make clear that it our view, rather than a citation to a source.</w:t>
      </w:r>
    </w:p>
  </w:comment>
  <w:comment w:id="540" w:author="Seth Corwin" w:date="2022-12-11T23:50:00Z" w:initials="SC">
    <w:p w14:paraId="4D0BF87C" w14:textId="11C612B1" w:rsidR="00931658" w:rsidRDefault="00931658" w:rsidP="0048699B">
      <w:pPr>
        <w:jc w:val="left"/>
      </w:pPr>
      <w:r>
        <w:rPr>
          <w:rStyle w:val="CommentReference"/>
        </w:rPr>
        <w:annotationRef/>
      </w:r>
      <w:r>
        <w:rPr>
          <w:sz w:val="20"/>
        </w:rPr>
        <w:t>Likely need see citations for this information.</w:t>
      </w:r>
    </w:p>
  </w:comment>
  <w:comment w:id="541" w:author="Bernie Grofman" w:date="2022-12-25T00:16:00Z" w:initials="BG">
    <w:p w14:paraId="5094EA71" w14:textId="77777777" w:rsidR="00F54D63" w:rsidRDefault="00F54D63" w:rsidP="00563ADB">
      <w:pPr>
        <w:pStyle w:val="CommentText"/>
        <w:ind w:firstLine="0"/>
        <w:jc w:val="left"/>
      </w:pPr>
      <w:r>
        <w:rPr>
          <w:rStyle w:val="CommentReference"/>
        </w:rPr>
        <w:annotationRef/>
      </w:r>
      <w:r>
        <w:t xml:space="preserve">I changed some language to make it clear that we were expressing our own view </w:t>
      </w:r>
    </w:p>
  </w:comment>
  <w:comment w:id="542" w:author="Seth Corwin" w:date="2022-12-11T23:52:00Z" w:initials="SC">
    <w:p w14:paraId="2A30D297" w14:textId="4D0C755A" w:rsidR="00931658" w:rsidRDefault="00931658" w:rsidP="00405008">
      <w:pPr>
        <w:jc w:val="left"/>
      </w:pPr>
      <w:r>
        <w:rPr>
          <w:rStyle w:val="CommentReference"/>
        </w:rPr>
        <w:annotationRef/>
      </w:r>
      <w:r>
        <w:rPr>
          <w:sz w:val="20"/>
        </w:rPr>
        <w:t>A see citation would bolster your claims here. Totally optional though where this is your opinion/obersvation.</w:t>
      </w:r>
    </w:p>
  </w:comment>
  <w:comment w:id="543" w:author="Bernie Grofman" w:date="2022-12-25T00:22:00Z" w:initials="BG">
    <w:p w14:paraId="03894D52" w14:textId="77777777" w:rsidR="00CC1556" w:rsidRDefault="00F54D63" w:rsidP="00706DEF">
      <w:pPr>
        <w:pStyle w:val="CommentText"/>
        <w:ind w:firstLine="0"/>
        <w:jc w:val="left"/>
      </w:pPr>
      <w:r>
        <w:rPr>
          <w:rStyle w:val="CommentReference"/>
        </w:rPr>
        <w:annotationRef/>
      </w:r>
      <w:r w:rsidR="00CC1556">
        <w:t>See Table 6 supra</w:t>
      </w:r>
    </w:p>
  </w:comment>
  <w:comment w:id="544" w:author="Seth Corwin" w:date="2022-12-11T23:53:00Z" w:initials="SC">
    <w:p w14:paraId="493C1F95" w14:textId="24EC975C" w:rsidR="00931658" w:rsidRDefault="00931658" w:rsidP="00FA3D71">
      <w:pPr>
        <w:jc w:val="left"/>
      </w:pPr>
      <w:r>
        <w:rPr>
          <w:rStyle w:val="CommentReference"/>
        </w:rPr>
        <w:annotationRef/>
      </w:r>
      <w:r>
        <w:rPr>
          <w:sz w:val="20"/>
        </w:rPr>
        <w:t>Likely need a see citation here.</w:t>
      </w:r>
    </w:p>
  </w:comment>
  <w:comment w:id="545" w:author="Bernie Grofman" w:date="2022-12-25T00:30:00Z" w:initials="BG">
    <w:p w14:paraId="19DF3D91" w14:textId="77777777" w:rsidR="00CC1556" w:rsidRDefault="00CC1556" w:rsidP="00A13234">
      <w:pPr>
        <w:pStyle w:val="CommentText"/>
        <w:ind w:firstLine="0"/>
        <w:jc w:val="left"/>
      </w:pPr>
      <w:r>
        <w:rPr>
          <w:rStyle w:val="CommentReference"/>
        </w:rPr>
        <w:annotationRef/>
      </w:r>
      <w:r>
        <w:t xml:space="preserve">I changed some language to make it clear that we were expressing our own view </w:t>
      </w:r>
    </w:p>
  </w:comment>
  <w:comment w:id="546" w:author="Seth Corwin" w:date="2022-12-11T23:53:00Z" w:initials="SC">
    <w:p w14:paraId="5241365A" w14:textId="4D7F5A23" w:rsidR="00931658" w:rsidRDefault="00931658" w:rsidP="00272414">
      <w:pPr>
        <w:jc w:val="left"/>
      </w:pPr>
      <w:r>
        <w:rPr>
          <w:rStyle w:val="CommentReference"/>
        </w:rPr>
        <w:annotationRef/>
      </w:r>
      <w:r>
        <w:rPr>
          <w:sz w:val="20"/>
        </w:rPr>
        <w:t>If this is a fact, then a citation is needed here.</w:t>
      </w:r>
    </w:p>
  </w:comment>
  <w:comment w:id="547" w:author="Bernie Grofman" w:date="2022-12-25T00:29:00Z" w:initials="BG">
    <w:p w14:paraId="237769BC" w14:textId="77777777" w:rsidR="00CC1556" w:rsidRDefault="00CC1556" w:rsidP="00684ACA">
      <w:pPr>
        <w:pStyle w:val="CommentText"/>
        <w:ind w:firstLine="0"/>
        <w:jc w:val="left"/>
      </w:pPr>
      <w:r>
        <w:rPr>
          <w:rStyle w:val="CommentReference"/>
        </w:rPr>
        <w:annotationRef/>
      </w:r>
      <w:r>
        <w:t xml:space="preserve">I changed some language to make it clear that we were expressing our own 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E54F1" w15:done="0"/>
  <w15:commentEx w15:paraId="5623FCF4" w15:done="0"/>
  <w15:commentEx w15:paraId="7E119D01" w15:done="1"/>
  <w15:commentEx w15:paraId="3CE80BB2" w15:done="0"/>
  <w15:commentEx w15:paraId="373799DA" w15:paraIdParent="3CE80BB2" w15:done="0"/>
  <w15:commentEx w15:paraId="39A32BDB" w15:done="1"/>
  <w15:commentEx w15:paraId="2ABF0FE6" w15:done="0"/>
  <w15:commentEx w15:paraId="6AA0405D" w15:paraIdParent="2ABF0FE6" w15:done="0"/>
  <w15:commentEx w15:paraId="73029C81" w15:paraIdParent="2ABF0FE6" w15:done="0"/>
  <w15:commentEx w15:paraId="00A64EAB" w15:done="1"/>
  <w15:commentEx w15:paraId="4A882DCC" w15:done="1"/>
  <w15:commentEx w15:paraId="63B70828" w15:paraIdParent="4A882DCC" w15:done="1"/>
  <w15:commentEx w15:paraId="08077169" w15:done="1"/>
  <w15:commentEx w15:paraId="5CC8B103" w15:paraIdParent="08077169" w15:done="1"/>
  <w15:commentEx w15:paraId="59B728D6" w15:done="1"/>
  <w15:commentEx w15:paraId="784295E4" w15:paraIdParent="59B728D6" w15:done="1"/>
  <w15:commentEx w15:paraId="02714804" w15:done="1"/>
  <w15:commentEx w15:paraId="429E4FAC" w15:paraIdParent="02714804" w15:done="1"/>
  <w15:commentEx w15:paraId="3C7F7979" w15:done="1"/>
  <w15:commentEx w15:paraId="0E8236BD" w15:paraIdParent="3C7F7979" w15:done="1"/>
  <w15:commentEx w15:paraId="67B63979" w15:done="1"/>
  <w15:commentEx w15:paraId="5C955270" w15:done="1"/>
  <w15:commentEx w15:paraId="215C46AC" w15:done="1"/>
  <w15:commentEx w15:paraId="01D63FA4" w15:paraIdParent="215C46AC" w15:done="1"/>
  <w15:commentEx w15:paraId="506DD91A" w15:done="0"/>
  <w15:commentEx w15:paraId="27D301EF" w15:paraIdParent="506DD91A" w15:done="0"/>
  <w15:commentEx w15:paraId="28F541A1" w15:done="1"/>
  <w15:commentEx w15:paraId="4039F569" w15:done="1"/>
  <w15:commentEx w15:paraId="3B07216B" w15:done="1"/>
  <w15:commentEx w15:paraId="4C618F5B" w15:done="1"/>
  <w15:commentEx w15:paraId="63AA1312" w15:paraIdParent="4C618F5B" w15:done="1"/>
  <w15:commentEx w15:paraId="70CE3CFD" w15:done="1"/>
  <w15:commentEx w15:paraId="34F1724B" w15:done="1"/>
  <w15:commentEx w15:paraId="3FCDD233" w15:paraIdParent="34F1724B" w15:done="1"/>
  <w15:commentEx w15:paraId="2B64D3A3" w15:done="1"/>
  <w15:commentEx w15:paraId="7E16D4E6" w15:done="1"/>
  <w15:commentEx w15:paraId="7AD5430F" w15:done="1"/>
  <w15:commentEx w15:paraId="7A780F4C" w15:done="1"/>
  <w15:commentEx w15:paraId="536CCF2E" w15:done="1"/>
  <w15:commentEx w15:paraId="2ED19C04" w15:paraIdParent="536CCF2E" w15:done="1"/>
  <w15:commentEx w15:paraId="798CB89B" w15:done="1"/>
  <w15:commentEx w15:paraId="4859693C" w15:paraIdParent="798CB89B" w15:done="1"/>
  <w15:commentEx w15:paraId="5A09C8E1" w15:done="1"/>
  <w15:commentEx w15:paraId="75EE251A" w15:paraIdParent="5A09C8E1" w15:done="1"/>
  <w15:commentEx w15:paraId="590AE07D" w15:done="1"/>
  <w15:commentEx w15:paraId="64EC5CA2" w15:done="1"/>
  <w15:commentEx w15:paraId="3845AA82" w15:done="1"/>
  <w15:commentEx w15:paraId="3D538AF2" w15:done="1"/>
  <w15:commentEx w15:paraId="21AB8F9F" w15:done="1"/>
  <w15:commentEx w15:paraId="1A820E0D" w15:done="1"/>
  <w15:commentEx w15:paraId="17F9212A" w15:paraIdParent="1A820E0D" w15:done="1"/>
  <w15:commentEx w15:paraId="4F50C6BF" w15:done="1"/>
  <w15:commentEx w15:paraId="19212B97" w15:paraIdParent="4F50C6BF" w15:done="1"/>
  <w15:commentEx w15:paraId="21163202" w15:done="1"/>
  <w15:commentEx w15:paraId="2F548EB2" w15:done="1"/>
  <w15:commentEx w15:paraId="404E2173" w15:done="1"/>
  <w15:commentEx w15:paraId="495CF59B" w15:paraIdParent="404E2173" w15:done="1"/>
  <w15:commentEx w15:paraId="5E72F714" w15:done="1"/>
  <w15:commentEx w15:paraId="07E977E2" w15:done="1"/>
  <w15:commentEx w15:paraId="7CC40FA8" w15:done="0"/>
  <w15:commentEx w15:paraId="02192ABC" w15:paraIdParent="7CC40FA8" w15:done="0"/>
  <w15:commentEx w15:paraId="759FB27E" w15:done="1"/>
  <w15:commentEx w15:paraId="2596C91E" w15:done="1"/>
  <w15:commentEx w15:paraId="728D813D" w15:done="1"/>
  <w15:commentEx w15:paraId="7FB87345" w15:done="1"/>
  <w15:commentEx w15:paraId="11CF9DAB" w15:paraIdParent="7FB87345" w15:done="1"/>
  <w15:commentEx w15:paraId="321C3A1D" w15:done="1"/>
  <w15:commentEx w15:paraId="4A828533" w15:done="1"/>
  <w15:commentEx w15:paraId="6AF252F2" w15:done="1"/>
  <w15:commentEx w15:paraId="577DB6B2" w15:done="1"/>
  <w15:commentEx w15:paraId="1F4743F8" w15:done="0"/>
  <w15:commentEx w15:paraId="38DF68D5" w15:paraIdParent="1F4743F8" w15:done="0"/>
  <w15:commentEx w15:paraId="167DBF5E" w15:done="1"/>
  <w15:commentEx w15:paraId="1747DF85" w15:done="1"/>
  <w15:commentEx w15:paraId="1BC75481" w15:done="1"/>
  <w15:commentEx w15:paraId="7881EF7F" w15:done="1"/>
  <w15:commentEx w15:paraId="188C2506" w15:done="1"/>
  <w15:commentEx w15:paraId="6870686F" w15:done="1"/>
  <w15:commentEx w15:paraId="4C47E732" w15:done="1"/>
  <w15:commentEx w15:paraId="03E74559" w15:done="0"/>
  <w15:commentEx w15:paraId="4304AC00" w15:paraIdParent="03E74559" w15:done="0"/>
  <w15:commentEx w15:paraId="60DFE3F7" w15:done="1"/>
  <w15:commentEx w15:paraId="0133A883" w15:done="0"/>
  <w15:commentEx w15:paraId="101EBA93" w15:done="1"/>
  <w15:commentEx w15:paraId="6B3DF23E" w15:paraIdParent="101EBA93" w15:done="1"/>
  <w15:commentEx w15:paraId="1E4691FE" w15:done="1"/>
  <w15:commentEx w15:paraId="12041AF2" w15:done="1"/>
  <w15:commentEx w15:paraId="4B270430" w15:done="1"/>
  <w15:commentEx w15:paraId="6D0DD077" w15:done="1"/>
  <w15:commentEx w15:paraId="2F973015" w15:done="1"/>
  <w15:commentEx w15:paraId="1E946C15" w15:done="1"/>
  <w15:commentEx w15:paraId="68B07105" w15:done="1"/>
  <w15:commentEx w15:paraId="7D4CC5B5" w15:done="1"/>
  <w15:commentEx w15:paraId="5A422D51" w15:done="1"/>
  <w15:commentEx w15:paraId="44F12020" w15:done="1"/>
  <w15:commentEx w15:paraId="02475791" w15:done="1"/>
  <w15:commentEx w15:paraId="661FB662" w15:done="1"/>
  <w15:commentEx w15:paraId="01792D0B" w15:done="1"/>
  <w15:commentEx w15:paraId="50F79DA1" w15:done="1"/>
  <w15:commentEx w15:paraId="16B8C840" w15:done="1"/>
  <w15:commentEx w15:paraId="25AEA1AA" w15:done="1"/>
  <w15:commentEx w15:paraId="76BD6779" w15:done="1"/>
  <w15:commentEx w15:paraId="787E82DC" w15:done="1"/>
  <w15:commentEx w15:paraId="1C7E92C1" w15:done="1"/>
  <w15:commentEx w15:paraId="0C4F4B21" w15:done="1"/>
  <w15:commentEx w15:paraId="61D3004C" w15:done="1"/>
  <w15:commentEx w15:paraId="69FAA4BE" w15:done="1"/>
  <w15:commentEx w15:paraId="16E53ADE" w15:done="1"/>
  <w15:commentEx w15:paraId="23C0D255" w15:done="1"/>
  <w15:commentEx w15:paraId="7E5B5DA2" w15:done="1"/>
  <w15:commentEx w15:paraId="06B49C9A" w15:done="1"/>
  <w15:commentEx w15:paraId="51DEB528" w15:done="1"/>
  <w15:commentEx w15:paraId="1A15DB02" w15:done="1"/>
  <w15:commentEx w15:paraId="1AA7AFD7" w15:done="1"/>
  <w15:commentEx w15:paraId="6D023376" w15:done="1"/>
  <w15:commentEx w15:paraId="6E9AC07A" w15:done="1"/>
  <w15:commentEx w15:paraId="0F7A5715" w15:done="1"/>
  <w15:commentEx w15:paraId="1A1D095F" w15:done="1"/>
  <w15:commentEx w15:paraId="3BE632D3" w15:done="1"/>
  <w15:commentEx w15:paraId="2966D703" w15:done="1"/>
  <w15:commentEx w15:paraId="454F085C" w15:done="1"/>
  <w15:commentEx w15:paraId="2C1B6879" w15:done="1"/>
  <w15:commentEx w15:paraId="1CBB1252" w15:done="0"/>
  <w15:commentEx w15:paraId="36478954" w15:done="1"/>
  <w15:commentEx w15:paraId="4B04C30C" w15:done="1"/>
  <w15:commentEx w15:paraId="47AF050E" w15:done="1"/>
  <w15:commentEx w15:paraId="25E18309" w15:done="0"/>
  <w15:commentEx w15:paraId="1F5AE02B" w15:paraIdParent="25E18309" w15:done="0"/>
  <w15:commentEx w15:paraId="54BD642E" w15:done="0"/>
  <w15:commentEx w15:paraId="49ADC6DD" w15:paraIdParent="54BD642E" w15:done="0"/>
  <w15:commentEx w15:paraId="0E56AD43" w15:done="1"/>
  <w15:commentEx w15:paraId="6047DB71" w15:done="1"/>
  <w15:commentEx w15:paraId="7E345748" w15:done="1"/>
  <w15:commentEx w15:paraId="484144DB" w15:done="1"/>
  <w15:commentEx w15:paraId="68CB7AEC" w15:done="1"/>
  <w15:commentEx w15:paraId="5D39998E" w15:done="1"/>
  <w15:commentEx w15:paraId="7BF6F55A" w15:done="1"/>
  <w15:commentEx w15:paraId="32C2633D" w15:done="1"/>
  <w15:commentEx w15:paraId="2DA6DEFB" w15:done="1"/>
  <w15:commentEx w15:paraId="658DDC6A" w15:done="1"/>
  <w15:commentEx w15:paraId="60A98601" w15:done="1"/>
  <w15:commentEx w15:paraId="3AB4BD15" w15:done="1"/>
  <w15:commentEx w15:paraId="6F087B6B" w15:done="1"/>
  <w15:commentEx w15:paraId="14F2E992" w15:done="1"/>
  <w15:commentEx w15:paraId="15A5C049" w15:done="1"/>
  <w15:commentEx w15:paraId="775729A7" w15:done="1"/>
  <w15:commentEx w15:paraId="395A547D" w15:done="1"/>
  <w15:commentEx w15:paraId="5084CF13" w15:done="1"/>
  <w15:commentEx w15:paraId="0D58B29D" w15:done="1"/>
  <w15:commentEx w15:paraId="41FB27B9" w15:done="0"/>
  <w15:commentEx w15:paraId="4784C45A" w15:done="1"/>
  <w15:commentEx w15:paraId="1009C69C" w15:done="1"/>
  <w15:commentEx w15:paraId="1994D63E" w15:done="1"/>
  <w15:commentEx w15:paraId="3D9F93C2" w15:done="1"/>
  <w15:commentEx w15:paraId="052C3B44" w15:done="1"/>
  <w15:commentEx w15:paraId="7AA4C171" w15:done="1"/>
  <w15:commentEx w15:paraId="382E5389" w15:done="1"/>
  <w15:commentEx w15:paraId="33FA6DC6" w15:done="1"/>
  <w15:commentEx w15:paraId="30B145AE" w15:done="1"/>
  <w15:commentEx w15:paraId="70811A75" w15:done="1"/>
  <w15:commentEx w15:paraId="3748DE8C" w15:done="1"/>
  <w15:commentEx w15:paraId="5F6C828B" w15:done="1"/>
  <w15:commentEx w15:paraId="299629ED" w15:done="1"/>
  <w15:commentEx w15:paraId="73A771D9" w15:done="1"/>
  <w15:commentEx w15:paraId="16BBD381" w15:done="1"/>
  <w15:commentEx w15:paraId="051FA1FC" w15:done="1"/>
  <w15:commentEx w15:paraId="524A7C93" w15:done="1"/>
  <w15:commentEx w15:paraId="15EB8ADB" w15:done="1"/>
  <w15:commentEx w15:paraId="6EBF85F8" w15:done="1"/>
  <w15:commentEx w15:paraId="6F75B9AE" w15:done="0"/>
  <w15:commentEx w15:paraId="7D53C0CF" w15:done="1"/>
  <w15:commentEx w15:paraId="30D3307D" w15:done="1"/>
  <w15:commentEx w15:paraId="50C593D4" w15:done="1"/>
  <w15:commentEx w15:paraId="021A5352" w15:done="0"/>
  <w15:commentEx w15:paraId="52B71B45" w15:done="1"/>
  <w15:commentEx w15:paraId="6E87424A" w15:done="1"/>
  <w15:commentEx w15:paraId="442583C9" w15:done="1"/>
  <w15:commentEx w15:paraId="4F8420A4" w15:done="1"/>
  <w15:commentEx w15:paraId="7179E77E" w15:done="1"/>
  <w15:commentEx w15:paraId="390139E0" w15:done="1"/>
  <w15:commentEx w15:paraId="56A56515" w15:done="1"/>
  <w15:commentEx w15:paraId="62DC4053" w15:done="1"/>
  <w15:commentEx w15:paraId="1C0F8E30" w15:done="0"/>
  <w15:commentEx w15:paraId="68B052E3" w15:done="1"/>
  <w15:commentEx w15:paraId="58381DD4" w15:done="1"/>
  <w15:commentEx w15:paraId="268940CB" w15:done="1"/>
  <w15:commentEx w15:paraId="63840A19" w15:done="1"/>
  <w15:commentEx w15:paraId="306B8106" w15:done="0"/>
  <w15:commentEx w15:paraId="36BF7D29" w15:paraIdParent="306B8106" w15:done="0"/>
  <w15:commentEx w15:paraId="7375DB2A" w15:done="0"/>
  <w15:commentEx w15:paraId="0B22B286" w15:paraIdParent="7375DB2A" w15:done="0"/>
  <w15:commentEx w15:paraId="7F6BAEF5" w15:paraIdParent="7375DB2A" w15:done="0"/>
  <w15:commentEx w15:paraId="7E039E0C" w15:done="1"/>
  <w15:commentEx w15:paraId="7BDFA2C7" w15:done="0"/>
  <w15:commentEx w15:paraId="02E67A61" w15:paraIdParent="7BDFA2C7" w15:done="0"/>
  <w15:commentEx w15:paraId="74D4C940" w15:paraIdParent="7BDFA2C7" w15:done="0"/>
  <w15:commentEx w15:paraId="0989E4DE" w15:done="0"/>
  <w15:commentEx w15:paraId="6960EB3F" w15:paraIdParent="0989E4DE" w15:done="0"/>
  <w15:commentEx w15:paraId="1EF50F21" w15:done="0"/>
  <w15:commentEx w15:paraId="4FA22A60" w15:paraIdParent="1EF50F21" w15:done="0"/>
  <w15:commentEx w15:paraId="6C11FCD4" w15:paraIdParent="1EF50F21" w15:done="0"/>
  <w15:commentEx w15:paraId="6F3DD5B0" w15:done="0"/>
  <w15:commentEx w15:paraId="3C1A39A0" w15:paraIdParent="6F3DD5B0" w15:done="0"/>
  <w15:commentEx w15:paraId="40B67041" w15:done="0"/>
  <w15:commentEx w15:paraId="7944464F" w15:paraIdParent="40B67041" w15:done="0"/>
  <w15:commentEx w15:paraId="133A932D" w15:done="0"/>
  <w15:commentEx w15:paraId="733E26B2" w15:paraIdParent="133A932D" w15:done="0"/>
  <w15:commentEx w15:paraId="3CB5970D" w15:done="0"/>
  <w15:commentEx w15:paraId="323DB71B" w15:paraIdParent="3CB5970D" w15:done="0"/>
  <w15:commentEx w15:paraId="4D0BF87C" w15:done="0"/>
  <w15:commentEx w15:paraId="5094EA71" w15:paraIdParent="4D0BF87C" w15:done="0"/>
  <w15:commentEx w15:paraId="2A30D297" w15:done="0"/>
  <w15:commentEx w15:paraId="03894D52" w15:paraIdParent="2A30D297" w15:done="0"/>
  <w15:commentEx w15:paraId="493C1F95" w15:done="0"/>
  <w15:commentEx w15:paraId="19DF3D91" w15:paraIdParent="493C1F95" w15:done="0"/>
  <w15:commentEx w15:paraId="5241365A" w15:done="0"/>
  <w15:commentEx w15:paraId="237769BC" w15:paraIdParent="52413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EC7F" w16cex:dateUtc="2022-12-12T04:55:00Z"/>
  <w16cex:commentExtensible w16cex:durableId="2740A0EB" w16cex:dateUtc="2022-12-11T23:33:00Z"/>
  <w16cex:commentExtensible w16cex:durableId="27409EF5" w16cex:dateUtc="2022-12-11T23:24:00Z"/>
  <w16cex:commentExtensible w16cex:durableId="275051FC" w16cex:dateUtc="2022-12-23T21:12:00Z"/>
  <w16cex:commentExtensible w16cex:durableId="2751B7E4" w16cex:dateUtc="2022-12-25T01:39:00Z"/>
  <w16cex:commentExtensible w16cex:durableId="2740A015" w16cex:dateUtc="2022-12-11T23:29:00Z"/>
  <w16cex:commentExtensible w16cex:durableId="2740A16B" w16cex:dateUtc="2022-12-11T23:35:00Z"/>
  <w16cex:commentExtensible w16cex:durableId="274E1B6F" w16cex:dateUtc="2022-12-22T04:55:00Z"/>
  <w16cex:commentExtensible w16cex:durableId="274F4446" w16cex:dateUtc="2022-12-23T07:01:00Z"/>
  <w16cex:commentExtensible w16cex:durableId="2740A60E" w16cex:dateUtc="2022-12-11T23:55:00Z"/>
  <w16cex:commentExtensible w16cex:durableId="2740AC7C" w16cex:dateUtc="2022-12-12T00:22:00Z"/>
  <w16cex:commentExtensible w16cex:durableId="274E1C62" w16cex:dateUtc="2022-12-22T04:59:00Z"/>
  <w16cex:commentExtensible w16cex:durableId="2740ACD2" w16cex:dateUtc="2022-12-12T00:24:00Z"/>
  <w16cex:commentExtensible w16cex:durableId="274E1C76" w16cex:dateUtc="2022-12-22T04:59:00Z"/>
  <w16cex:commentExtensible w16cex:durableId="2740AE71" w16cex:dateUtc="2022-12-12T00:30:00Z"/>
  <w16cex:commentExtensible w16cex:durableId="274E1C8D" w16cex:dateUtc="2022-12-22T05:00:00Z"/>
  <w16cex:commentExtensible w16cex:durableId="2740AE97" w16cex:dateUtc="2022-12-12T00:31:00Z"/>
  <w16cex:commentExtensible w16cex:durableId="274E1C9F" w16cex:dateUtc="2022-12-22T05:00:00Z"/>
  <w16cex:commentExtensible w16cex:durableId="2740AFCC" w16cex:dateUtc="2022-12-12T00:36:00Z"/>
  <w16cex:commentExtensible w16cex:durableId="274E1CBF" w16cex:dateUtc="2022-12-22T05:01:00Z"/>
  <w16cex:commentExtensible w16cex:durableId="2740B11E" w16cex:dateUtc="2022-12-12T00:42:00Z"/>
  <w16cex:commentExtensible w16cex:durableId="2740B13D" w16cex:dateUtc="2022-12-12T00:42:00Z"/>
  <w16cex:commentExtensible w16cex:durableId="2740B316" w16cex:dateUtc="2022-12-12T00:50:00Z"/>
  <w16cex:commentExtensible w16cex:durableId="274EE22B" w16cex:dateUtc="2022-12-22T19:03:00Z"/>
  <w16cex:commentExtensible w16cex:durableId="2750562C" w16cex:dateUtc="2022-12-23T21:30:00Z"/>
  <w16cex:commentExtensible w16cex:durableId="2751BAB2" w16cex:dateUtc="2022-12-25T01:51:00Z"/>
  <w16cex:commentExtensible w16cex:durableId="2740B779" w16cex:dateUtc="2022-12-12T01:09:00Z"/>
  <w16cex:commentExtensible w16cex:durableId="2740B7D5" w16cex:dateUtc="2022-12-12T01:11:00Z"/>
  <w16cex:commentExtensible w16cex:durableId="2740B849" w16cex:dateUtc="2022-12-12T01:12:00Z"/>
  <w16cex:commentExtensible w16cex:durableId="2740B85B" w16cex:dateUtc="2022-12-12T01:13:00Z"/>
  <w16cex:commentExtensible w16cex:durableId="274EE4D0" w16cex:dateUtc="2022-12-22T19:14:00Z"/>
  <w16cex:commentExtensible w16cex:durableId="2740C1AC" w16cex:dateUtc="2022-12-12T01:53:00Z"/>
  <w16cex:commentExtensible w16cex:durableId="2740C1C7" w16cex:dateUtc="2022-12-12T01:53:00Z"/>
  <w16cex:commentExtensible w16cex:durableId="274EE965" w16cex:dateUtc="2022-12-22T19:34:00Z"/>
  <w16cex:commentExtensible w16cex:durableId="2740C4CB" w16cex:dateUtc="2022-12-12T02:06:00Z"/>
  <w16cex:commentExtensible w16cex:durableId="2740C585" w16cex:dateUtc="2022-12-12T02:09:00Z"/>
  <w16cex:commentExtensible w16cex:durableId="2740C8BF" w16cex:dateUtc="2022-12-12T02:23:00Z"/>
  <w16cex:commentExtensible w16cex:durableId="2740C912" w16cex:dateUtc="2022-12-12T02:24:00Z"/>
  <w16cex:commentExtensible w16cex:durableId="2740C954" w16cex:dateUtc="2022-12-12T02:25:00Z"/>
  <w16cex:commentExtensible w16cex:durableId="274EFB3A" w16cex:dateUtc="2022-12-22T20:50:00Z"/>
  <w16cex:commentExtensible w16cex:durableId="2740CAA5" w16cex:dateUtc="2022-12-12T02:31:00Z"/>
  <w16cex:commentExtensible w16cex:durableId="274EFC44" w16cex:dateUtc="2022-12-22T20:54:00Z"/>
  <w16cex:commentExtensible w16cex:durableId="2740CAD6" w16cex:dateUtc="2022-12-12T02:32:00Z"/>
  <w16cex:commentExtensible w16cex:durableId="274EFD3A" w16cex:dateUtc="2022-12-22T20:58:00Z"/>
  <w16cex:commentExtensible w16cex:durableId="2740CAFC" w16cex:dateUtc="2022-12-12T02:32:00Z"/>
  <w16cex:commentExtensible w16cex:durableId="2740CB21" w16cex:dateUtc="2022-12-12T02:33:00Z"/>
  <w16cex:commentExtensible w16cex:durableId="2740CC21" w16cex:dateUtc="2022-12-12T02:37:00Z"/>
  <w16cex:commentExtensible w16cex:durableId="2740CC41" w16cex:dateUtc="2022-12-12T02:38:00Z"/>
  <w16cex:commentExtensible w16cex:durableId="2740CD21" w16cex:dateUtc="2022-12-12T02:41:00Z"/>
  <w16cex:commentExtensible w16cex:durableId="2740CD87" w16cex:dateUtc="2022-12-12T02:43:00Z"/>
  <w16cex:commentExtensible w16cex:durableId="274EFF04" w16cex:dateUtc="2022-12-22T21:06:00Z"/>
  <w16cex:commentExtensible w16cex:durableId="2740CDA6" w16cex:dateUtc="2022-12-12T02:44:00Z"/>
  <w16cex:commentExtensible w16cex:durableId="274EFF10" w16cex:dateUtc="2022-12-22T21:06:00Z"/>
  <w16cex:commentExtensible w16cex:durableId="2740CDC5" w16cex:dateUtc="2022-12-12T02:44:00Z"/>
  <w16cex:commentExtensible w16cex:durableId="2740CDE3" w16cex:dateUtc="2022-12-12T02:45:00Z"/>
  <w16cex:commentExtensible w16cex:durableId="2740CEC7" w16cex:dateUtc="2022-12-12T02:48:00Z"/>
  <w16cex:commentExtensible w16cex:durableId="274F0061" w16cex:dateUtc="2022-12-22T21:12:00Z"/>
  <w16cex:commentExtensible w16cex:durableId="2740CEDC" w16cex:dateUtc="2022-12-12T02:49:00Z"/>
  <w16cex:commentExtensible w16cex:durableId="2740CF95" w16cex:dateUtc="2022-12-12T02:52:00Z"/>
  <w16cex:commentExtensible w16cex:durableId="2740CFD0" w16cex:dateUtc="2022-12-12T02:53:00Z"/>
  <w16cex:commentExtensible w16cex:durableId="274F026B" w16cex:dateUtc="2022-12-22T21:20:00Z"/>
  <w16cex:commentExtensible w16cex:durableId="2740D216" w16cex:dateUtc="2022-12-12T03:03:00Z"/>
  <w16cex:commentExtensible w16cex:durableId="2740D088" w16cex:dateUtc="2022-12-12T02:56:00Z"/>
  <w16cex:commentExtensible w16cex:durableId="2740D255" w16cex:dateUtc="2022-12-12T03:04:00Z"/>
  <w16cex:commentExtensible w16cex:durableId="2740D26E" w16cex:dateUtc="2022-12-12T03:04:00Z"/>
  <w16cex:commentExtensible w16cex:durableId="274F0476" w16cex:dateUtc="2022-12-22T21:29:00Z"/>
  <w16cex:commentExtensible w16cex:durableId="2740D291" w16cex:dateUtc="2022-12-12T03:05:00Z"/>
  <w16cex:commentExtensible w16cex:durableId="2740D733" w16cex:dateUtc="2022-12-12T03:24:00Z"/>
  <w16cex:commentExtensible w16cex:durableId="2740D376" w16cex:dateUtc="2022-12-12T03:08:00Z"/>
  <w16cex:commentExtensible w16cex:durableId="2740D3C6" w16cex:dateUtc="2022-12-12T03:10:00Z"/>
  <w16cex:commentExtensible w16cex:durableId="2740D5E9" w16cex:dateUtc="2022-12-12T03:19:00Z"/>
  <w16cex:commentExtensible w16cex:durableId="274F0E86" w16cex:dateUtc="2022-12-22T22:12:00Z"/>
  <w16cex:commentExtensible w16cex:durableId="2740D613" w16cex:dateUtc="2022-12-12T03:20:00Z"/>
  <w16cex:commentExtensible w16cex:durableId="2740D61F" w16cex:dateUtc="2022-12-12T03:20:00Z"/>
  <w16cex:commentExtensible w16cex:durableId="2740D631" w16cex:dateUtc="2022-12-12T03:20:00Z"/>
  <w16cex:commentExtensible w16cex:durableId="2740D63B" w16cex:dateUtc="2022-12-12T03:20:00Z"/>
  <w16cex:commentExtensible w16cex:durableId="2740D661" w16cex:dateUtc="2022-12-12T03:21:00Z"/>
  <w16cex:commentExtensible w16cex:durableId="2740D680" w16cex:dateUtc="2022-12-12T03:21:00Z"/>
  <w16cex:commentExtensible w16cex:durableId="2740D6D8" w16cex:dateUtc="2022-12-12T03:23:00Z"/>
  <w16cex:commentExtensible w16cex:durableId="2740D6F6" w16cex:dateUtc="2022-12-12T03:23:00Z"/>
  <w16cex:commentExtensible w16cex:durableId="274F133A" w16cex:dateUtc="2022-12-22T22:32:00Z"/>
  <w16cex:commentExtensible w16cex:durableId="2740D7AF" w16cex:dateUtc="2022-12-12T03:26:00Z"/>
  <w16cex:commentExtensible w16cex:durableId="27506EA8" w16cex:dateUtc="2022-12-23T23:15:00Z"/>
  <w16cex:commentExtensible w16cex:durableId="2740D7D0" w16cex:dateUtc="2022-12-12T03:27:00Z"/>
  <w16cex:commentExtensible w16cex:durableId="274F1405" w16cex:dateUtc="2022-12-22T22:36:00Z"/>
  <w16cex:commentExtensible w16cex:durableId="2740D7F8" w16cex:dateUtc="2022-12-12T03:28:00Z"/>
  <w16cex:commentExtensible w16cex:durableId="2740D808" w16cex:dateUtc="2022-12-12T03:28:00Z"/>
  <w16cex:commentExtensible w16cex:durableId="2740D854" w16cex:dateUtc="2022-12-12T03:29:00Z"/>
  <w16cex:commentExtensible w16cex:durableId="2740D896" w16cex:dateUtc="2022-12-12T03:30:00Z"/>
  <w16cex:commentExtensible w16cex:durableId="2740D8B4" w16cex:dateUtc="2022-12-12T03:31:00Z"/>
  <w16cex:commentExtensible w16cex:durableId="2740D8F4" w16cex:dateUtc="2022-12-12T03:32:00Z"/>
  <w16cex:commentExtensible w16cex:durableId="2740D910" w16cex:dateUtc="2022-12-12T03:32:00Z"/>
  <w16cex:commentExtensible w16cex:durableId="2740DA6B" w16cex:dateUtc="2022-12-12T03:38:00Z"/>
  <w16cex:commentExtensible w16cex:durableId="2740DA99" w16cex:dateUtc="2022-12-12T03:39:00Z"/>
  <w16cex:commentExtensible w16cex:durableId="2740DAB4" w16cex:dateUtc="2022-12-12T03:39:00Z"/>
  <w16cex:commentExtensible w16cex:durableId="2740DAC8" w16cex:dateUtc="2022-12-12T03:40:00Z"/>
  <w16cex:commentExtensible w16cex:durableId="2740DADB" w16cex:dateUtc="2022-12-12T03:40:00Z"/>
  <w16cex:commentExtensible w16cex:durableId="2740DAEE" w16cex:dateUtc="2022-12-12T03:40:00Z"/>
  <w16cex:commentExtensible w16cex:durableId="2740DB8A" w16cex:dateUtc="2022-12-12T03:43:00Z"/>
  <w16cex:commentExtensible w16cex:durableId="2740DB96" w16cex:dateUtc="2022-12-12T03:43:00Z"/>
  <w16cex:commentExtensible w16cex:durableId="2740DBA6" w16cex:dateUtc="2022-12-12T03:43:00Z"/>
  <w16cex:commentExtensible w16cex:durableId="2740DBB0" w16cex:dateUtc="2022-12-12T03:44:00Z"/>
  <w16cex:commentExtensible w16cex:durableId="2740DBBE" w16cex:dateUtc="2022-12-12T03:44:00Z"/>
  <w16cex:commentExtensible w16cex:durableId="2740DC43" w16cex:dateUtc="2022-12-12T03:46:00Z"/>
  <w16cex:commentExtensible w16cex:durableId="2740DC70" w16cex:dateUtc="2022-12-12T03:47:00Z"/>
  <w16cex:commentExtensible w16cex:durableId="2740DC80" w16cex:dateUtc="2022-12-12T03:47:00Z"/>
  <w16cex:commentExtensible w16cex:durableId="2740DCA2" w16cex:dateUtc="2022-12-12T03:48:00Z"/>
  <w16cex:commentExtensible w16cex:durableId="2740DCB1" w16cex:dateUtc="2022-12-12T03:48:00Z"/>
  <w16cex:commentExtensible w16cex:durableId="2740DDB4" w16cex:dateUtc="2022-12-12T03:52:00Z"/>
  <w16cex:commentExtensible w16cex:durableId="2740DDC7" w16cex:dateUtc="2022-12-12T03:52:00Z"/>
  <w16cex:commentExtensible w16cex:durableId="2740DDDA" w16cex:dateUtc="2022-12-12T03:53:00Z"/>
  <w16cex:commentExtensible w16cex:durableId="2740DDEF" w16cex:dateUtc="2022-12-12T03:53:00Z"/>
  <w16cex:commentExtensible w16cex:durableId="2740DDFA" w16cex:dateUtc="2022-12-12T03:53:00Z"/>
  <w16cex:commentExtensible w16cex:durableId="2740DE04" w16cex:dateUtc="2022-12-12T03:53:00Z"/>
  <w16cex:commentExtensible w16cex:durableId="2740DE16" w16cex:dateUtc="2022-12-12T03:54:00Z"/>
  <w16cex:commentExtensible w16cex:durableId="2740DE35" w16cex:dateUtc="2022-12-12T03:54:00Z"/>
  <w16cex:commentExtensible w16cex:durableId="2740DE45" w16cex:dateUtc="2022-12-12T03:55:00Z"/>
  <w16cex:commentExtensible w16cex:durableId="2740DE52" w16cex:dateUtc="2022-12-12T03:55:00Z"/>
  <w16cex:commentExtensible w16cex:durableId="2740DEA3" w16cex:dateUtc="2022-12-12T03:56:00Z"/>
  <w16cex:commentExtensible w16cex:durableId="2740DEBF" w16cex:dateUtc="2022-12-12T03:57:00Z"/>
  <w16cex:commentExtensible w16cex:durableId="2740DED9" w16cex:dateUtc="2022-12-12T03:57:00Z"/>
  <w16cex:commentExtensible w16cex:durableId="2740DEFC" w16cex:dateUtc="2022-12-12T03:58:00Z"/>
  <w16cex:commentExtensible w16cex:durableId="27503999" w16cex:dateUtc="2022-12-23T19:28:00Z"/>
  <w16cex:commentExtensible w16cex:durableId="2740DF46" w16cex:dateUtc="2022-12-12T03:59:00Z"/>
  <w16cex:commentExtensible w16cex:durableId="2740DF77" w16cex:dateUtc="2022-12-12T04:00:00Z"/>
  <w16cex:commentExtensible w16cex:durableId="2740E05C" w16cex:dateUtc="2022-12-12T04:03:00Z"/>
  <w16cex:commentExtensible w16cex:durableId="2740E072" w16cex:dateUtc="2022-12-12T04:04:00Z"/>
  <w16cex:commentExtensible w16cex:durableId="2751CE12" w16cex:dateUtc="2022-12-25T03:14:00Z"/>
  <w16cex:commentExtensible w16cex:durableId="2740E089" w16cex:dateUtc="2022-12-12T04:04:00Z"/>
  <w16cex:commentExtensible w16cex:durableId="2751CE1B" w16cex:dateUtc="2022-12-25T03:14:00Z"/>
  <w16cex:commentExtensible w16cex:durableId="2740E102" w16cex:dateUtc="2022-12-12T04:06:00Z"/>
  <w16cex:commentExtensible w16cex:durableId="2740E130" w16cex:dateUtc="2022-12-12T04:07:00Z"/>
  <w16cex:commentExtensible w16cex:durableId="2740E165" w16cex:dateUtc="2022-12-12T04:08:00Z"/>
  <w16cex:commentExtensible w16cex:durableId="2740E1AB" w16cex:dateUtc="2022-12-12T04:09:00Z"/>
  <w16cex:commentExtensible w16cex:durableId="2740E1C1" w16cex:dateUtc="2022-12-12T04:09:00Z"/>
  <w16cex:commentExtensible w16cex:durableId="2740E269" w16cex:dateUtc="2022-12-12T04:12:00Z"/>
  <w16cex:commentExtensible w16cex:durableId="2740E287" w16cex:dateUtc="2022-12-12T04:13:00Z"/>
  <w16cex:commentExtensible w16cex:durableId="2740E2B4" w16cex:dateUtc="2022-12-12T04:13:00Z"/>
  <w16cex:commentExtensible w16cex:durableId="2740E2F4" w16cex:dateUtc="2022-12-12T04:15:00Z"/>
  <w16cex:commentExtensible w16cex:durableId="2740E301" w16cex:dateUtc="2022-12-12T04:15:00Z"/>
  <w16cex:commentExtensible w16cex:durableId="2740E34C" w16cex:dateUtc="2022-12-12T04:16:00Z"/>
  <w16cex:commentExtensible w16cex:durableId="2740E371" w16cex:dateUtc="2022-12-12T04:17:00Z"/>
  <w16cex:commentExtensible w16cex:durableId="2740E396" w16cex:dateUtc="2022-12-12T04:17:00Z"/>
  <w16cex:commentExtensible w16cex:durableId="2740E3A4" w16cex:dateUtc="2022-12-12T04:17:00Z"/>
  <w16cex:commentExtensible w16cex:durableId="2740E3B8" w16cex:dateUtc="2022-12-12T04:18:00Z"/>
  <w16cex:commentExtensible w16cex:durableId="2740E3E2" w16cex:dateUtc="2022-12-12T04:18:00Z"/>
  <w16cex:commentExtensible w16cex:durableId="2740E40D" w16cex:dateUtc="2022-12-12T04:19:00Z"/>
  <w16cex:commentExtensible w16cex:durableId="2740E3FE" w16cex:dateUtc="2022-12-12T04:19:00Z"/>
  <w16cex:commentExtensible w16cex:durableId="2740E45B" w16cex:dateUtc="2022-12-12T04:20:00Z"/>
  <w16cex:commentExtensible w16cex:durableId="275173A7" w16cex:dateUtc="2022-12-24T17:48:00Z"/>
  <w16cex:commentExtensible w16cex:durableId="2740E47B" w16cex:dateUtc="2022-12-12T04:21:00Z"/>
  <w16cex:commentExtensible w16cex:durableId="2740E490" w16cex:dateUtc="2022-12-12T04:21:00Z"/>
  <w16cex:commentExtensible w16cex:durableId="2740E4CC" w16cex:dateUtc="2022-12-12T04:22:00Z"/>
  <w16cex:commentExtensible w16cex:durableId="2740E4E5" w16cex:dateUtc="2022-12-12T04:23:00Z"/>
  <w16cex:commentExtensible w16cex:durableId="2740E4F6" w16cex:dateUtc="2022-12-12T04:23:00Z"/>
  <w16cex:commentExtensible w16cex:durableId="2740E586" w16cex:dateUtc="2022-12-12T04:25:00Z"/>
  <w16cex:commentExtensible w16cex:durableId="2740E5C2" w16cex:dateUtc="2022-12-12T04:26:00Z"/>
  <w16cex:commentExtensible w16cex:durableId="2740E623" w16cex:dateUtc="2022-12-12T04:28:00Z"/>
  <w16cex:commentExtensible w16cex:durableId="2740E679" w16cex:dateUtc="2022-12-12T04:30:00Z"/>
  <w16cex:commentExtensible w16cex:durableId="2740E686" w16cex:dateUtc="2022-12-12T04:30:00Z"/>
  <w16cex:commentExtensible w16cex:durableId="2740E69B" w16cex:dateUtc="2022-12-12T04:30:00Z"/>
  <w16cex:commentExtensible w16cex:durableId="2740E6D2" w16cex:dateUtc="2022-12-12T04:31:00Z"/>
  <w16cex:commentExtensible w16cex:durableId="2740E6ED" w16cex:dateUtc="2022-12-12T04:31:00Z"/>
  <w16cex:commentExtensible w16cex:durableId="2740E6FF" w16cex:dateUtc="2022-12-12T04:32:00Z"/>
  <w16cex:commentExtensible w16cex:durableId="2740E728" w16cex:dateUtc="2022-12-12T04:32:00Z"/>
  <w16cex:commentExtensible w16cex:durableId="2740E746" w16cex:dateUtc="2022-12-12T04:33:00Z"/>
  <w16cex:commentExtensible w16cex:durableId="2740E75D" w16cex:dateUtc="2022-12-12T04:33:00Z"/>
  <w16cex:commentExtensible w16cex:durableId="2740E77D" w16cex:dateUtc="2022-12-12T04:34:00Z"/>
  <w16cex:commentExtensible w16cex:durableId="2740E7BC" w16cex:dateUtc="2022-12-12T04:35:00Z"/>
  <w16cex:commentExtensible w16cex:durableId="27517D83" w16cex:dateUtc="2022-12-24T18:30:00Z"/>
  <w16cex:commentExtensible w16cex:durableId="2740E7D1" w16cex:dateUtc="2022-12-12T04:35:00Z"/>
  <w16cex:commentExtensible w16cex:durableId="2740E7EC" w16cex:dateUtc="2022-12-12T04:36:00Z"/>
  <w16cex:commentExtensible w16cex:durableId="2740E80E" w16cex:dateUtc="2022-12-12T04:36:00Z"/>
  <w16cex:commentExtensible w16cex:durableId="2740E85C" w16cex:dateUtc="2022-12-12T04:38:00Z"/>
  <w16cex:commentExtensible w16cex:durableId="2740E871" w16cex:dateUtc="2022-12-12T04:38:00Z"/>
  <w16cex:commentExtensible w16cex:durableId="2740E882" w16cex:dateUtc="2022-12-12T04:38:00Z"/>
  <w16cex:commentExtensible w16cex:durableId="2740E8B6" w16cex:dateUtc="2022-12-12T04:39:00Z"/>
  <w16cex:commentExtensible w16cex:durableId="2740E8BE" w16cex:dateUtc="2022-12-12T04:39:00Z"/>
  <w16cex:commentExtensible w16cex:durableId="2740E8D5" w16cex:dateUtc="2022-12-12T04:40:00Z"/>
  <w16cex:commentExtensible w16cex:durableId="2740E8DE" w16cex:dateUtc="2022-12-12T04:40:00Z"/>
  <w16cex:commentExtensible w16cex:durableId="2740E95B" w16cex:dateUtc="2022-12-12T04:42:00Z"/>
  <w16cex:commentExtensible w16cex:durableId="2740E94C" w16cex:dateUtc="2022-12-12T04:42:00Z"/>
  <w16cex:commentExtensible w16cex:durableId="27518A9A" w16cex:dateUtc="2022-12-24T19:26:00Z"/>
  <w16cex:commentExtensible w16cex:durableId="2740E974" w16cex:dateUtc="2022-12-12T04:42:00Z"/>
  <w16cex:commentExtensible w16cex:durableId="2740E98F" w16cex:dateUtc="2022-12-12T04:43:00Z"/>
  <w16cex:commentExtensible w16cex:durableId="2740E99D" w16cex:dateUtc="2022-12-12T04:43:00Z"/>
  <w16cex:commentExtensible w16cex:durableId="2740E9D5" w16cex:dateUtc="2022-12-12T04:44:00Z"/>
  <w16cex:commentExtensible w16cex:durableId="2740E9E6" w16cex:dateUtc="2022-12-12T04:44:00Z"/>
  <w16cex:commentExtensible w16cex:durableId="27520EA0" w16cex:dateUtc="2022-12-25T07:49:00Z"/>
  <w16cex:commentExtensible w16cex:durableId="2740E9F7" w16cex:dateUtc="2022-12-12T04:44:00Z"/>
  <w16cex:commentExtensible w16cex:durableId="27521058" w16cex:dateUtc="2022-12-25T07:57:00Z"/>
  <w16cex:commentExtensible w16cex:durableId="2752113D" w16cex:dateUtc="2022-12-25T08:01:00Z"/>
  <w16cex:commentExtensible w16cex:durableId="2740EA23" w16cex:dateUtc="2022-12-12T04:45:00Z"/>
  <w16cex:commentExtensible w16cex:durableId="2740EA3D" w16cex:dateUtc="2022-12-12T04:46:00Z"/>
  <w16cex:commentExtensible w16cex:durableId="27520B03" w16cex:dateUtc="2022-12-25T07:34:00Z"/>
  <w16cex:commentExtensible w16cex:durableId="2752102C" w16cex:dateUtc="2022-12-25T07:56:00Z"/>
  <w16cex:commentExtensible w16cex:durableId="2740EA5C" w16cex:dateUtc="2022-12-12T04:46:00Z"/>
  <w16cex:commentExtensible w16cex:durableId="27520F1A" w16cex:dateUtc="2022-12-25T07:51:00Z"/>
  <w16cex:commentExtensible w16cex:durableId="2740EA80" w16cex:dateUtc="2022-12-12T04:47:00Z"/>
  <w16cex:commentExtensible w16cex:durableId="2752122B" w16cex:dateUtc="2022-12-25T08:04:00Z"/>
  <w16cex:commentExtensible w16cex:durableId="2752131C" w16cex:dateUtc="2022-12-25T08:09:00Z"/>
  <w16cex:commentExtensible w16cex:durableId="2740EAD0" w16cex:dateUtc="2022-12-12T04:48:00Z"/>
  <w16cex:commentExtensible w16cex:durableId="27521257" w16cex:dateUtc="2022-12-25T08:05:00Z"/>
  <w16cex:commentExtensible w16cex:durableId="2740EAE2" w16cex:dateUtc="2022-12-12T04:48:00Z"/>
  <w16cex:commentExtensible w16cex:durableId="2752137A" w16cex:dateUtc="2022-12-25T08:10:00Z"/>
  <w16cex:commentExtensible w16cex:durableId="2740EAFE" w16cex:dateUtc="2022-12-12T04:49:00Z"/>
  <w16cex:commentExtensible w16cex:durableId="275213FF" w16cex:dateUtc="2022-12-25T08:12:00Z"/>
  <w16cex:commentExtensible w16cex:durableId="2740EB1B" w16cex:dateUtc="2022-12-12T04:49:00Z"/>
  <w16cex:commentExtensible w16cex:durableId="27521417" w16cex:dateUtc="2022-12-25T08:13:00Z"/>
  <w16cex:commentExtensible w16cex:durableId="2740EB5C" w16cex:dateUtc="2022-12-12T04:50:00Z"/>
  <w16cex:commentExtensible w16cex:durableId="275214D8" w16cex:dateUtc="2022-12-25T08:16:00Z"/>
  <w16cex:commentExtensible w16cex:durableId="2740EBB8" w16cex:dateUtc="2022-12-12T04:52:00Z"/>
  <w16cex:commentExtensible w16cex:durableId="27521637" w16cex:dateUtc="2022-12-25T08:22:00Z"/>
  <w16cex:commentExtensible w16cex:durableId="2740EBDF" w16cex:dateUtc="2022-12-12T04:53:00Z"/>
  <w16cex:commentExtensible w16cex:durableId="27521811" w16cex:dateUtc="2022-12-25T08:30:00Z"/>
  <w16cex:commentExtensible w16cex:durableId="2740EBFA" w16cex:dateUtc="2022-12-12T04:53:00Z"/>
  <w16cex:commentExtensible w16cex:durableId="275217F0" w16cex:dateUtc="2022-12-25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E54F1" w16cid:durableId="2740EC7F"/>
  <w16cid:commentId w16cid:paraId="5623FCF4" w16cid:durableId="2740A0EB"/>
  <w16cid:commentId w16cid:paraId="7E119D01" w16cid:durableId="27409EF5"/>
  <w16cid:commentId w16cid:paraId="3CE80BB2" w16cid:durableId="275051FC"/>
  <w16cid:commentId w16cid:paraId="373799DA" w16cid:durableId="2751B7E4"/>
  <w16cid:commentId w16cid:paraId="39A32BDB" w16cid:durableId="2740A015"/>
  <w16cid:commentId w16cid:paraId="2ABF0FE6" w16cid:durableId="2740A16B"/>
  <w16cid:commentId w16cid:paraId="6AA0405D" w16cid:durableId="274E1B6F"/>
  <w16cid:commentId w16cid:paraId="73029C81" w16cid:durableId="274F4446"/>
  <w16cid:commentId w16cid:paraId="00A64EAB" w16cid:durableId="2740A60E"/>
  <w16cid:commentId w16cid:paraId="4A882DCC" w16cid:durableId="2740AC7C"/>
  <w16cid:commentId w16cid:paraId="63B70828" w16cid:durableId="274E1C62"/>
  <w16cid:commentId w16cid:paraId="08077169" w16cid:durableId="2740ACD2"/>
  <w16cid:commentId w16cid:paraId="5CC8B103" w16cid:durableId="274E1C76"/>
  <w16cid:commentId w16cid:paraId="59B728D6" w16cid:durableId="2740AE71"/>
  <w16cid:commentId w16cid:paraId="784295E4" w16cid:durableId="274E1C8D"/>
  <w16cid:commentId w16cid:paraId="02714804" w16cid:durableId="2740AE97"/>
  <w16cid:commentId w16cid:paraId="429E4FAC" w16cid:durableId="274E1C9F"/>
  <w16cid:commentId w16cid:paraId="3C7F7979" w16cid:durableId="2740AFCC"/>
  <w16cid:commentId w16cid:paraId="0E8236BD" w16cid:durableId="274E1CBF"/>
  <w16cid:commentId w16cid:paraId="67B63979" w16cid:durableId="2740B11E"/>
  <w16cid:commentId w16cid:paraId="5C955270" w16cid:durableId="2740B13D"/>
  <w16cid:commentId w16cid:paraId="215C46AC" w16cid:durableId="2740B316"/>
  <w16cid:commentId w16cid:paraId="01D63FA4" w16cid:durableId="274EE22B"/>
  <w16cid:commentId w16cid:paraId="506DD91A" w16cid:durableId="2750562C"/>
  <w16cid:commentId w16cid:paraId="27D301EF" w16cid:durableId="2751BAB2"/>
  <w16cid:commentId w16cid:paraId="28F541A1" w16cid:durableId="2740B779"/>
  <w16cid:commentId w16cid:paraId="4039F569" w16cid:durableId="2740B7D5"/>
  <w16cid:commentId w16cid:paraId="3B07216B" w16cid:durableId="2740B849"/>
  <w16cid:commentId w16cid:paraId="4C618F5B" w16cid:durableId="2740B85B"/>
  <w16cid:commentId w16cid:paraId="63AA1312" w16cid:durableId="274EE4D0"/>
  <w16cid:commentId w16cid:paraId="70CE3CFD" w16cid:durableId="2740C1AC"/>
  <w16cid:commentId w16cid:paraId="34F1724B" w16cid:durableId="2740C1C7"/>
  <w16cid:commentId w16cid:paraId="3FCDD233" w16cid:durableId="274EE965"/>
  <w16cid:commentId w16cid:paraId="2B64D3A3" w16cid:durableId="2740C4CB"/>
  <w16cid:commentId w16cid:paraId="7E16D4E6" w16cid:durableId="2740C585"/>
  <w16cid:commentId w16cid:paraId="7AD5430F" w16cid:durableId="2740C8BF"/>
  <w16cid:commentId w16cid:paraId="7A780F4C" w16cid:durableId="2740C912"/>
  <w16cid:commentId w16cid:paraId="536CCF2E" w16cid:durableId="2740C954"/>
  <w16cid:commentId w16cid:paraId="2ED19C04" w16cid:durableId="274EFB3A"/>
  <w16cid:commentId w16cid:paraId="798CB89B" w16cid:durableId="2740CAA5"/>
  <w16cid:commentId w16cid:paraId="4859693C" w16cid:durableId="274EFC44"/>
  <w16cid:commentId w16cid:paraId="5A09C8E1" w16cid:durableId="2740CAD6"/>
  <w16cid:commentId w16cid:paraId="75EE251A" w16cid:durableId="274EFD3A"/>
  <w16cid:commentId w16cid:paraId="590AE07D" w16cid:durableId="2740CAFC"/>
  <w16cid:commentId w16cid:paraId="64EC5CA2" w16cid:durableId="2740CB21"/>
  <w16cid:commentId w16cid:paraId="3845AA82" w16cid:durableId="2740CC21"/>
  <w16cid:commentId w16cid:paraId="3D538AF2" w16cid:durableId="2740CC41"/>
  <w16cid:commentId w16cid:paraId="21AB8F9F" w16cid:durableId="2740CD21"/>
  <w16cid:commentId w16cid:paraId="1A820E0D" w16cid:durableId="2740CD87"/>
  <w16cid:commentId w16cid:paraId="17F9212A" w16cid:durableId="274EFF04"/>
  <w16cid:commentId w16cid:paraId="4F50C6BF" w16cid:durableId="2740CDA6"/>
  <w16cid:commentId w16cid:paraId="19212B97" w16cid:durableId="274EFF10"/>
  <w16cid:commentId w16cid:paraId="21163202" w16cid:durableId="2740CDC5"/>
  <w16cid:commentId w16cid:paraId="2F548EB2" w16cid:durableId="2740CDE3"/>
  <w16cid:commentId w16cid:paraId="404E2173" w16cid:durableId="2740CEC7"/>
  <w16cid:commentId w16cid:paraId="495CF59B" w16cid:durableId="274F0061"/>
  <w16cid:commentId w16cid:paraId="5E72F714" w16cid:durableId="2740CEDC"/>
  <w16cid:commentId w16cid:paraId="07E977E2" w16cid:durableId="2740CF95"/>
  <w16cid:commentId w16cid:paraId="7CC40FA8" w16cid:durableId="2740CFD0"/>
  <w16cid:commentId w16cid:paraId="02192ABC" w16cid:durableId="274F026B"/>
  <w16cid:commentId w16cid:paraId="759FB27E" w16cid:durableId="2740D216"/>
  <w16cid:commentId w16cid:paraId="2596C91E" w16cid:durableId="2740D088"/>
  <w16cid:commentId w16cid:paraId="728D813D" w16cid:durableId="2740D255"/>
  <w16cid:commentId w16cid:paraId="7FB87345" w16cid:durableId="2740D26E"/>
  <w16cid:commentId w16cid:paraId="11CF9DAB" w16cid:durableId="274F0476"/>
  <w16cid:commentId w16cid:paraId="321C3A1D" w16cid:durableId="2740D291"/>
  <w16cid:commentId w16cid:paraId="4A828533" w16cid:durableId="2740D733"/>
  <w16cid:commentId w16cid:paraId="6AF252F2" w16cid:durableId="2740D376"/>
  <w16cid:commentId w16cid:paraId="577DB6B2" w16cid:durableId="2740D3C6"/>
  <w16cid:commentId w16cid:paraId="1F4743F8" w16cid:durableId="2740D5E9"/>
  <w16cid:commentId w16cid:paraId="38DF68D5" w16cid:durableId="274F0E86"/>
  <w16cid:commentId w16cid:paraId="167DBF5E" w16cid:durableId="2740D613"/>
  <w16cid:commentId w16cid:paraId="1747DF85" w16cid:durableId="2740D61F"/>
  <w16cid:commentId w16cid:paraId="1BC75481" w16cid:durableId="2740D631"/>
  <w16cid:commentId w16cid:paraId="7881EF7F" w16cid:durableId="2740D63B"/>
  <w16cid:commentId w16cid:paraId="188C2506" w16cid:durableId="2740D661"/>
  <w16cid:commentId w16cid:paraId="6870686F" w16cid:durableId="2740D680"/>
  <w16cid:commentId w16cid:paraId="4C47E732" w16cid:durableId="2740D6D8"/>
  <w16cid:commentId w16cid:paraId="03E74559" w16cid:durableId="2740D6F6"/>
  <w16cid:commentId w16cid:paraId="4304AC00" w16cid:durableId="274F133A"/>
  <w16cid:commentId w16cid:paraId="60DFE3F7" w16cid:durableId="2740D7AF"/>
  <w16cid:commentId w16cid:paraId="0133A883" w16cid:durableId="27506EA8"/>
  <w16cid:commentId w16cid:paraId="101EBA93" w16cid:durableId="2740D7D0"/>
  <w16cid:commentId w16cid:paraId="6B3DF23E" w16cid:durableId="274F1405"/>
  <w16cid:commentId w16cid:paraId="1E4691FE" w16cid:durableId="2740D7F8"/>
  <w16cid:commentId w16cid:paraId="12041AF2" w16cid:durableId="2740D808"/>
  <w16cid:commentId w16cid:paraId="4B270430" w16cid:durableId="2740D854"/>
  <w16cid:commentId w16cid:paraId="6D0DD077" w16cid:durableId="2740D896"/>
  <w16cid:commentId w16cid:paraId="2F973015" w16cid:durableId="2740D8B4"/>
  <w16cid:commentId w16cid:paraId="1E946C15" w16cid:durableId="2740D8F4"/>
  <w16cid:commentId w16cid:paraId="68B07105" w16cid:durableId="2740D910"/>
  <w16cid:commentId w16cid:paraId="7D4CC5B5" w16cid:durableId="2740DA6B"/>
  <w16cid:commentId w16cid:paraId="5A422D51" w16cid:durableId="2740DA99"/>
  <w16cid:commentId w16cid:paraId="44F12020" w16cid:durableId="2740DAB4"/>
  <w16cid:commentId w16cid:paraId="02475791" w16cid:durableId="2740DAC8"/>
  <w16cid:commentId w16cid:paraId="661FB662" w16cid:durableId="2740DADB"/>
  <w16cid:commentId w16cid:paraId="01792D0B" w16cid:durableId="2740DAEE"/>
  <w16cid:commentId w16cid:paraId="50F79DA1" w16cid:durableId="2740DB8A"/>
  <w16cid:commentId w16cid:paraId="16B8C840" w16cid:durableId="2740DB96"/>
  <w16cid:commentId w16cid:paraId="25AEA1AA" w16cid:durableId="2740DBA6"/>
  <w16cid:commentId w16cid:paraId="76BD6779" w16cid:durableId="2740DBB0"/>
  <w16cid:commentId w16cid:paraId="787E82DC" w16cid:durableId="2740DBBE"/>
  <w16cid:commentId w16cid:paraId="1C7E92C1" w16cid:durableId="2740DC43"/>
  <w16cid:commentId w16cid:paraId="0C4F4B21" w16cid:durableId="2740DC70"/>
  <w16cid:commentId w16cid:paraId="61D3004C" w16cid:durableId="2740DC80"/>
  <w16cid:commentId w16cid:paraId="69FAA4BE" w16cid:durableId="2740DCA2"/>
  <w16cid:commentId w16cid:paraId="16E53ADE" w16cid:durableId="2740DCB1"/>
  <w16cid:commentId w16cid:paraId="23C0D255" w16cid:durableId="2740DDB4"/>
  <w16cid:commentId w16cid:paraId="7E5B5DA2" w16cid:durableId="2740DDC7"/>
  <w16cid:commentId w16cid:paraId="06B49C9A" w16cid:durableId="2740DDDA"/>
  <w16cid:commentId w16cid:paraId="51DEB528" w16cid:durableId="2740DDEF"/>
  <w16cid:commentId w16cid:paraId="1A15DB02" w16cid:durableId="2740DDFA"/>
  <w16cid:commentId w16cid:paraId="1AA7AFD7" w16cid:durableId="2740DE04"/>
  <w16cid:commentId w16cid:paraId="6D023376" w16cid:durableId="2740DE16"/>
  <w16cid:commentId w16cid:paraId="6E9AC07A" w16cid:durableId="2740DE35"/>
  <w16cid:commentId w16cid:paraId="0F7A5715" w16cid:durableId="2740DE45"/>
  <w16cid:commentId w16cid:paraId="1A1D095F" w16cid:durableId="2740DE52"/>
  <w16cid:commentId w16cid:paraId="3BE632D3" w16cid:durableId="2740DEA3"/>
  <w16cid:commentId w16cid:paraId="2966D703" w16cid:durableId="2740DEBF"/>
  <w16cid:commentId w16cid:paraId="454F085C" w16cid:durableId="2740DED9"/>
  <w16cid:commentId w16cid:paraId="2C1B6879" w16cid:durableId="2740DEFC"/>
  <w16cid:commentId w16cid:paraId="1CBB1252" w16cid:durableId="27503999"/>
  <w16cid:commentId w16cid:paraId="36478954" w16cid:durableId="2740DF46"/>
  <w16cid:commentId w16cid:paraId="4B04C30C" w16cid:durableId="2740DF77"/>
  <w16cid:commentId w16cid:paraId="47AF050E" w16cid:durableId="2740E05C"/>
  <w16cid:commentId w16cid:paraId="25E18309" w16cid:durableId="2740E072"/>
  <w16cid:commentId w16cid:paraId="1F5AE02B" w16cid:durableId="2751CE12"/>
  <w16cid:commentId w16cid:paraId="54BD642E" w16cid:durableId="2740E089"/>
  <w16cid:commentId w16cid:paraId="49ADC6DD" w16cid:durableId="2751CE1B"/>
  <w16cid:commentId w16cid:paraId="0E56AD43" w16cid:durableId="2740E102"/>
  <w16cid:commentId w16cid:paraId="6047DB71" w16cid:durableId="2740E130"/>
  <w16cid:commentId w16cid:paraId="7E345748" w16cid:durableId="2740E165"/>
  <w16cid:commentId w16cid:paraId="484144DB" w16cid:durableId="2740E1AB"/>
  <w16cid:commentId w16cid:paraId="68CB7AEC" w16cid:durableId="2740E1C1"/>
  <w16cid:commentId w16cid:paraId="5D39998E" w16cid:durableId="2740E269"/>
  <w16cid:commentId w16cid:paraId="7BF6F55A" w16cid:durableId="2740E287"/>
  <w16cid:commentId w16cid:paraId="32C2633D" w16cid:durableId="2740E2B4"/>
  <w16cid:commentId w16cid:paraId="2DA6DEFB" w16cid:durableId="2740E2F4"/>
  <w16cid:commentId w16cid:paraId="658DDC6A" w16cid:durableId="2740E301"/>
  <w16cid:commentId w16cid:paraId="60A98601" w16cid:durableId="2740E34C"/>
  <w16cid:commentId w16cid:paraId="3AB4BD15" w16cid:durableId="2740E371"/>
  <w16cid:commentId w16cid:paraId="6F087B6B" w16cid:durableId="2740E396"/>
  <w16cid:commentId w16cid:paraId="14F2E992" w16cid:durableId="2740E3A4"/>
  <w16cid:commentId w16cid:paraId="15A5C049" w16cid:durableId="2740E3B8"/>
  <w16cid:commentId w16cid:paraId="775729A7" w16cid:durableId="2740E3E2"/>
  <w16cid:commentId w16cid:paraId="395A547D" w16cid:durableId="2740E40D"/>
  <w16cid:commentId w16cid:paraId="5084CF13" w16cid:durableId="2740E3FE"/>
  <w16cid:commentId w16cid:paraId="0D58B29D" w16cid:durableId="2740E45B"/>
  <w16cid:commentId w16cid:paraId="41FB27B9" w16cid:durableId="275173A7"/>
  <w16cid:commentId w16cid:paraId="4784C45A" w16cid:durableId="2740E47B"/>
  <w16cid:commentId w16cid:paraId="1009C69C" w16cid:durableId="2740E490"/>
  <w16cid:commentId w16cid:paraId="1994D63E" w16cid:durableId="2740E4CC"/>
  <w16cid:commentId w16cid:paraId="3D9F93C2" w16cid:durableId="2740E4E5"/>
  <w16cid:commentId w16cid:paraId="052C3B44" w16cid:durableId="2740E4F6"/>
  <w16cid:commentId w16cid:paraId="7AA4C171" w16cid:durableId="2740E586"/>
  <w16cid:commentId w16cid:paraId="382E5389" w16cid:durableId="2740E5C2"/>
  <w16cid:commentId w16cid:paraId="33FA6DC6" w16cid:durableId="2740E623"/>
  <w16cid:commentId w16cid:paraId="30B145AE" w16cid:durableId="2740E679"/>
  <w16cid:commentId w16cid:paraId="70811A75" w16cid:durableId="2740E686"/>
  <w16cid:commentId w16cid:paraId="3748DE8C" w16cid:durableId="2740E69B"/>
  <w16cid:commentId w16cid:paraId="5F6C828B" w16cid:durableId="2740E6D2"/>
  <w16cid:commentId w16cid:paraId="299629ED" w16cid:durableId="2740E6ED"/>
  <w16cid:commentId w16cid:paraId="73A771D9" w16cid:durableId="2740E6FF"/>
  <w16cid:commentId w16cid:paraId="16BBD381" w16cid:durableId="2740E728"/>
  <w16cid:commentId w16cid:paraId="051FA1FC" w16cid:durableId="2740E746"/>
  <w16cid:commentId w16cid:paraId="524A7C93" w16cid:durableId="2740E75D"/>
  <w16cid:commentId w16cid:paraId="15EB8ADB" w16cid:durableId="2740E77D"/>
  <w16cid:commentId w16cid:paraId="6EBF85F8" w16cid:durableId="2740E7BC"/>
  <w16cid:commentId w16cid:paraId="6F75B9AE" w16cid:durableId="27517D83"/>
  <w16cid:commentId w16cid:paraId="7D53C0CF" w16cid:durableId="2740E7D1"/>
  <w16cid:commentId w16cid:paraId="30D3307D" w16cid:durableId="2740E7EC"/>
  <w16cid:commentId w16cid:paraId="50C593D4" w16cid:durableId="2740E80E"/>
  <w16cid:commentId w16cid:paraId="021A5352" w16cid:durableId="2740E85C"/>
  <w16cid:commentId w16cid:paraId="52B71B45" w16cid:durableId="2740E871"/>
  <w16cid:commentId w16cid:paraId="6E87424A" w16cid:durableId="2740E882"/>
  <w16cid:commentId w16cid:paraId="442583C9" w16cid:durableId="2740E8B6"/>
  <w16cid:commentId w16cid:paraId="4F8420A4" w16cid:durableId="2740E8BE"/>
  <w16cid:commentId w16cid:paraId="7179E77E" w16cid:durableId="2740E8D5"/>
  <w16cid:commentId w16cid:paraId="390139E0" w16cid:durableId="2740E8DE"/>
  <w16cid:commentId w16cid:paraId="56A56515" w16cid:durableId="2740E95B"/>
  <w16cid:commentId w16cid:paraId="62DC4053" w16cid:durableId="2740E94C"/>
  <w16cid:commentId w16cid:paraId="1C0F8E30" w16cid:durableId="27518A9A"/>
  <w16cid:commentId w16cid:paraId="68B052E3" w16cid:durableId="2740E974"/>
  <w16cid:commentId w16cid:paraId="58381DD4" w16cid:durableId="2740E98F"/>
  <w16cid:commentId w16cid:paraId="268940CB" w16cid:durableId="2740E99D"/>
  <w16cid:commentId w16cid:paraId="63840A19" w16cid:durableId="2740E9D5"/>
  <w16cid:commentId w16cid:paraId="306B8106" w16cid:durableId="2740E9E6"/>
  <w16cid:commentId w16cid:paraId="36BF7D29" w16cid:durableId="27520EA0"/>
  <w16cid:commentId w16cid:paraId="7375DB2A" w16cid:durableId="2740E9F7"/>
  <w16cid:commentId w16cid:paraId="0B22B286" w16cid:durableId="27521058"/>
  <w16cid:commentId w16cid:paraId="7F6BAEF5" w16cid:durableId="2752113D"/>
  <w16cid:commentId w16cid:paraId="7E039E0C" w16cid:durableId="2740EA23"/>
  <w16cid:commentId w16cid:paraId="7BDFA2C7" w16cid:durableId="2740EA3D"/>
  <w16cid:commentId w16cid:paraId="02E67A61" w16cid:durableId="27520B03"/>
  <w16cid:commentId w16cid:paraId="74D4C940" w16cid:durableId="2752102C"/>
  <w16cid:commentId w16cid:paraId="0989E4DE" w16cid:durableId="2740EA5C"/>
  <w16cid:commentId w16cid:paraId="6960EB3F" w16cid:durableId="27520F1A"/>
  <w16cid:commentId w16cid:paraId="1EF50F21" w16cid:durableId="2740EA80"/>
  <w16cid:commentId w16cid:paraId="4FA22A60" w16cid:durableId="2752122B"/>
  <w16cid:commentId w16cid:paraId="6C11FCD4" w16cid:durableId="2752131C"/>
  <w16cid:commentId w16cid:paraId="6F3DD5B0" w16cid:durableId="2740EAD0"/>
  <w16cid:commentId w16cid:paraId="3C1A39A0" w16cid:durableId="27521257"/>
  <w16cid:commentId w16cid:paraId="40B67041" w16cid:durableId="2740EAE2"/>
  <w16cid:commentId w16cid:paraId="7944464F" w16cid:durableId="2752137A"/>
  <w16cid:commentId w16cid:paraId="133A932D" w16cid:durableId="2740EAFE"/>
  <w16cid:commentId w16cid:paraId="733E26B2" w16cid:durableId="275213FF"/>
  <w16cid:commentId w16cid:paraId="3CB5970D" w16cid:durableId="2740EB1B"/>
  <w16cid:commentId w16cid:paraId="323DB71B" w16cid:durableId="27521417"/>
  <w16cid:commentId w16cid:paraId="4D0BF87C" w16cid:durableId="2740EB5C"/>
  <w16cid:commentId w16cid:paraId="5094EA71" w16cid:durableId="275214D8"/>
  <w16cid:commentId w16cid:paraId="2A30D297" w16cid:durableId="2740EBB8"/>
  <w16cid:commentId w16cid:paraId="03894D52" w16cid:durableId="27521637"/>
  <w16cid:commentId w16cid:paraId="493C1F95" w16cid:durableId="2740EBDF"/>
  <w16cid:commentId w16cid:paraId="19DF3D91" w16cid:durableId="27521811"/>
  <w16cid:commentId w16cid:paraId="5241365A" w16cid:durableId="2740EBFA"/>
  <w16cid:commentId w16cid:paraId="237769BC" w16cid:durableId="27521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EDD1D" w14:textId="77777777" w:rsidR="00A95C9C" w:rsidRDefault="00A95C9C">
      <w:r>
        <w:separator/>
      </w:r>
    </w:p>
  </w:endnote>
  <w:endnote w:type="continuationSeparator" w:id="0">
    <w:p w14:paraId="63F7D82A" w14:textId="77777777" w:rsidR="00A95C9C" w:rsidRDefault="00A95C9C">
      <w:r>
        <w:continuationSeparator/>
      </w:r>
    </w:p>
  </w:endnote>
  <w:endnote w:type="continuationNotice" w:id="1">
    <w:p w14:paraId="6BA73651" w14:textId="77777777" w:rsidR="00A95C9C" w:rsidRDefault="00A95C9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63916" w14:textId="77777777" w:rsidR="00A95C9C" w:rsidRDefault="00A95C9C">
      <w:r>
        <w:separator/>
      </w:r>
    </w:p>
  </w:footnote>
  <w:footnote w:type="continuationSeparator" w:id="0">
    <w:p w14:paraId="386D1115" w14:textId="77777777" w:rsidR="00A95C9C" w:rsidRDefault="00A95C9C">
      <w:r>
        <w:continuationSeparator/>
      </w:r>
    </w:p>
  </w:footnote>
  <w:footnote w:type="continuationNotice" w:id="1">
    <w:p w14:paraId="4E997010" w14:textId="77777777" w:rsidR="00A95C9C" w:rsidRDefault="00A95C9C">
      <w:pPr>
        <w:spacing w:before="0"/>
      </w:pPr>
    </w:p>
  </w:footnote>
  <w:footnote w:id="2">
    <w:p w14:paraId="4072BD62" w14:textId="77777777" w:rsidR="00CB1F2B" w:rsidRPr="00EC4F7B" w:rsidRDefault="00CB1F2B" w:rsidP="001123E1">
      <w:pPr>
        <w:pStyle w:val="FootnoteText"/>
        <w:rPr>
          <w:szCs w:val="22"/>
        </w:rPr>
      </w:pPr>
      <w:r w:rsidRPr="00CC0F02">
        <w:rPr>
          <w:rStyle w:val="FootnoteReference"/>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3">
    <w:p w14:paraId="0240BBA8" w14:textId="4A6B4DE6" w:rsidR="00CB1F2B" w:rsidRPr="00EC4F7B" w:rsidRDefault="00CB1F2B" w:rsidP="00301106">
      <w:pPr>
        <w:pStyle w:val="FootnoteText"/>
        <w:rPr>
          <w:szCs w:val="22"/>
        </w:rPr>
      </w:pPr>
      <w:r w:rsidRPr="00CC0F02">
        <w:rPr>
          <w:rStyle w:val="FootnoteReference"/>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4">
    <w:p w14:paraId="59255E43" w14:textId="7AC19729" w:rsidR="00A07BE2" w:rsidRDefault="00A07BE2">
      <w:pPr>
        <w:pStyle w:val="FootnoteText"/>
      </w:pPr>
      <w:ins w:id="8" w:author="Jonathan Cervas" w:date="2022-12-21T15:18:00Z">
        <w:r w:rsidRPr="00CC0F02">
          <w:rPr>
            <w:rStyle w:val="FootnoteReference"/>
          </w:rPr>
          <w:footnoteRef/>
        </w:r>
        <w:r>
          <w:t xml:space="preserve"> </w:t>
        </w:r>
      </w:ins>
      <w:r>
        <w:fldChar w:fldCharType="begin"/>
      </w:r>
      <w:r w:rsidR="009E3B02">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6B2D60" w:rsidRPr="006B2D60">
        <w:t xml:space="preserve">Justin Levitt, </w:t>
      </w:r>
      <w:r w:rsidR="006B2D60" w:rsidRPr="006B2D60">
        <w:rPr>
          <w:i/>
          <w:iCs/>
        </w:rPr>
        <w:t>National Overview</w:t>
      </w:r>
      <w:r w:rsidR="006B2D60" w:rsidRPr="006B2D60">
        <w:t xml:space="preserve">, </w:t>
      </w:r>
      <w:r w:rsidR="006B2D60" w:rsidRPr="006B2D60">
        <w:rPr>
          <w:smallCaps/>
        </w:rPr>
        <w:t>All About Redistricting</w:t>
      </w:r>
      <w:r w:rsidR="006B2D60" w:rsidRPr="006B2D60">
        <w:t>, https://redistricting.lls.edu/national-overview/ (last visited Dec 21, 2022).</w:t>
      </w:r>
      <w:r>
        <w:fldChar w:fldCharType="end"/>
      </w:r>
    </w:p>
  </w:footnote>
  <w:footnote w:id="5">
    <w:p w14:paraId="437C7079" w14:textId="271D34FB" w:rsidR="00CB1F2B" w:rsidRPr="00EC4F7B" w:rsidRDefault="00CB1F2B">
      <w:pPr>
        <w:pStyle w:val="FootnoteText"/>
        <w:rPr>
          <w:szCs w:val="22"/>
        </w:rPr>
      </w:pPr>
      <w:r w:rsidRPr="00CC0F02">
        <w:rPr>
          <w:rStyle w:val="FootnoteReference"/>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don’t have control.</w:t>
      </w:r>
    </w:p>
  </w:footnote>
  <w:footnote w:id="6">
    <w:p w14:paraId="7867D218" w14:textId="41C8D218" w:rsidR="00CB1F2B" w:rsidRPr="00EC4F7B" w:rsidRDefault="00CB1F2B" w:rsidP="00FD7574">
      <w:pPr>
        <w:pStyle w:val="FootnoteText"/>
        <w:rPr>
          <w:szCs w:val="22"/>
        </w:rPr>
      </w:pPr>
      <w:r w:rsidRPr="00CC0F02">
        <w:rPr>
          <w:rStyle w:val="FootnoteReference"/>
        </w:rPr>
        <w:footnoteRef/>
      </w:r>
      <w:r w:rsidRPr="00EC4F7B">
        <w:rPr>
          <w:szCs w:val="22"/>
        </w:rPr>
        <w:t xml:space="preserve"> </w:t>
      </w:r>
      <w:r w:rsidRPr="000E2FAE">
        <w:rPr>
          <w:szCs w:val="22"/>
        </w:rPr>
        <w:t>See details later in the text</w:t>
      </w:r>
      <w:r w:rsidRPr="00EC4F7B">
        <w:rPr>
          <w:szCs w:val="22"/>
        </w:rPr>
        <w:t xml:space="preserve">.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EC4F7B">
        <w:rPr>
          <w:szCs w:val="22"/>
        </w:rPr>
        <w:t>See later in the text for details about party control in the 2010 and 2020 rounds.</w:t>
      </w:r>
    </w:p>
  </w:footnote>
  <w:footnote w:id="7">
    <w:p w14:paraId="3376AFAA" w14:textId="6AD50EA0" w:rsidR="00CB1F2B" w:rsidRPr="000D0ECB" w:rsidRDefault="00CB1F2B">
      <w:pPr>
        <w:pStyle w:val="FootnoteText"/>
        <w:rPr>
          <w:szCs w:val="22"/>
        </w:rPr>
      </w:pPr>
      <w:r w:rsidRPr="00CC0F02">
        <w:rPr>
          <w:rStyle w:val="FootnoteReference"/>
        </w:rPr>
        <w:footnoteRef/>
      </w:r>
      <w:r w:rsidRPr="00EC4F7B">
        <w:rPr>
          <w:szCs w:val="22"/>
        </w:rPr>
        <w:t xml:space="preserve"> </w:t>
      </w:r>
      <w:r w:rsidR="000D0ECB">
        <w:rPr>
          <w:i/>
          <w:iCs/>
          <w:szCs w:val="22"/>
        </w:rPr>
        <w:t xml:space="preserve">See infra </w:t>
      </w:r>
      <w:r w:rsidR="000D0ECB">
        <w:rPr>
          <w:szCs w:val="22"/>
        </w:rPr>
        <w:t>note</w:t>
      </w:r>
      <w:r w:rsidR="00944286">
        <w:rPr>
          <w:szCs w:val="22"/>
        </w:rPr>
        <w:t xml:space="preserve"> </w:t>
      </w:r>
      <w:r w:rsidR="00944286">
        <w:rPr>
          <w:szCs w:val="22"/>
        </w:rPr>
        <w:fldChar w:fldCharType="begin"/>
      </w:r>
      <w:r w:rsidR="00944286">
        <w:rPr>
          <w:szCs w:val="22"/>
        </w:rPr>
        <w:instrText xml:space="preserve"> NOTEREF _Ref122704324 \h </w:instrText>
      </w:r>
      <w:r w:rsidR="00944286">
        <w:rPr>
          <w:szCs w:val="22"/>
        </w:rPr>
      </w:r>
      <w:r w:rsidR="00944286">
        <w:rPr>
          <w:szCs w:val="22"/>
        </w:rPr>
        <w:fldChar w:fldCharType="separate"/>
      </w:r>
      <w:r w:rsidR="00944286">
        <w:rPr>
          <w:szCs w:val="22"/>
        </w:rPr>
        <w:t>67</w:t>
      </w:r>
      <w:r w:rsidR="00944286">
        <w:rPr>
          <w:szCs w:val="22"/>
        </w:rPr>
        <w:fldChar w:fldCharType="end"/>
      </w:r>
      <w:r w:rsidR="00944286">
        <w:rPr>
          <w:szCs w:val="22"/>
        </w:rPr>
        <w:t>.</w:t>
      </w:r>
    </w:p>
  </w:footnote>
  <w:footnote w:id="8">
    <w:p w14:paraId="68BD3E21" w14:textId="22DE7189" w:rsidR="00856A7C" w:rsidRDefault="00856A7C">
      <w:pPr>
        <w:pStyle w:val="FootnoteText"/>
      </w:pPr>
      <w:ins w:id="13" w:author="Jonathan Cervas" w:date="2022-12-21T23:44:00Z">
        <w:r w:rsidRPr="00CC0F02">
          <w:rPr>
            <w:rStyle w:val="FootnoteReference"/>
          </w:rPr>
          <w:footnoteRef/>
        </w:r>
        <w:r>
          <w:t xml:space="preserve"> </w:t>
        </w:r>
      </w:ins>
      <w:r>
        <w:fldChar w:fldCharType="begin"/>
      </w:r>
      <w:r w:rsidR="00683FD6">
        <w:instrText xml:space="preserve"> ADDIN ZOTERO_ITEM CSL_CITATION {"citationID":"sz755d1m","properties":{"formattedCitation":"{\\scaps National Conference of State Legislatures}, {\\scaps Redistricting Law 2020} (2019) page 96.","plainCitation":"National Conference of State Legislatures, Redistricting Law 2020 (2019) page 96.","noteIndex":7},"citationItems":[{"id":7646,"uris":["http://zotero.org/users/10395840/items/A3F96CZQ"],"itemData":{"id":7646,"type":"book","publisher":"National Conference of State Legislatures","title":"Redistricting Law 2020","author":[{"family":"National Conference of State Legislatures","given":""}],"issued":{"date-parts":[["2019"]]}},"label":"page","suffix":"page 96"}],"schema":"https://github.com/citation-style-language/schema/raw/master/csl-citation.json"}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smallCaps/>
        </w:rPr>
        <w:t>Redistricting Law 2020</w:t>
      </w:r>
      <w:r w:rsidR="00683FD6" w:rsidRPr="00683FD6">
        <w:t xml:space="preserve"> (2019) page 96.</w:t>
      </w:r>
      <w:r>
        <w:fldChar w:fldCharType="end"/>
      </w:r>
    </w:p>
  </w:footnote>
  <w:footnote w:id="9">
    <w:p w14:paraId="48D0DA93" w14:textId="3257D8A6" w:rsidR="00CB1F2B" w:rsidRPr="00B3570E" w:rsidRDefault="00CB1F2B" w:rsidP="00D53CD2">
      <w:pPr>
        <w:pStyle w:val="FootnoteText"/>
        <w:rPr>
          <w:color w:val="FF0000"/>
          <w:szCs w:val="22"/>
        </w:rPr>
      </w:pPr>
      <w:r w:rsidRPr="00CC0F02">
        <w:rPr>
          <w:rStyle w:val="FootnoteReference"/>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 xml:space="preserve">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w:t>
      </w:r>
      <w:r w:rsidRPr="00766D5E">
        <w:rPr>
          <w:i/>
          <w:iCs/>
          <w:szCs w:val="22"/>
          <w:rPrChange w:id="15" w:author="Scott Matsuda" w:date="2022-12-22T19:25:00Z">
            <w:rPr>
              <w:szCs w:val="22"/>
            </w:rPr>
          </w:rPrChange>
        </w:rPr>
        <w:t xml:space="preserve">See further discussion </w:t>
      </w:r>
      <w:proofErr w:type="spellStart"/>
      <w:r w:rsidRPr="00766D5E">
        <w:rPr>
          <w:i/>
          <w:iCs/>
          <w:szCs w:val="22"/>
          <w:rPrChange w:id="16" w:author="Scott Matsuda" w:date="2022-12-22T19:25:00Z">
            <w:rPr>
              <w:szCs w:val="22"/>
            </w:rPr>
          </w:rPrChange>
        </w:rPr>
        <w:t>below.</w:t>
      </w:r>
      <w:ins w:id="17" w:author="Scott Matsuda" w:date="2022-12-22T19:25:00Z">
        <w:r w:rsidR="00B3570E">
          <w:rPr>
            <w:i/>
            <w:iCs/>
            <w:szCs w:val="22"/>
          </w:rPr>
          <w:t>Infra</w:t>
        </w:r>
        <w:proofErr w:type="spellEnd"/>
        <w:r w:rsidR="00B3570E">
          <w:rPr>
            <w:i/>
            <w:iCs/>
            <w:szCs w:val="22"/>
          </w:rPr>
          <w:t xml:space="preserve"> </w:t>
        </w:r>
        <w:r w:rsidR="00B3570E">
          <w:rPr>
            <w:szCs w:val="22"/>
          </w:rPr>
          <w:t>at 62.</w:t>
        </w:r>
      </w:ins>
    </w:p>
  </w:footnote>
  <w:footnote w:id="10">
    <w:p w14:paraId="4F2B8329" w14:textId="68822960" w:rsidR="00A35F54" w:rsidRDefault="00A35F54">
      <w:pPr>
        <w:pStyle w:val="FootnoteText"/>
      </w:pPr>
      <w:ins w:id="22" w:author="Jonathan Cervas" w:date="2022-12-21T23:50:00Z">
        <w:r w:rsidRPr="00CC0F02">
          <w:rPr>
            <w:rStyle w:val="FootnoteReference"/>
          </w:rPr>
          <w:footnoteRef/>
        </w:r>
        <w:r>
          <w:t xml:space="preserve"> </w:t>
        </w:r>
      </w:ins>
      <w:r>
        <w:fldChar w:fldCharType="begin"/>
      </w:r>
      <w:r w:rsidR="00683FD6">
        <w:instrText xml:space="preserve"> ADDIN ZOTERO_ITEM CSL_CITATION {"citationID":"8VZJCqMN","properties":{"formattedCitation":"{\\scaps National Conference of State Legislatures}, {\\i{}supra} note 7 Appendix E.","plainCitation":"National Conference of State Legislatures, supra note 7 Appendix E.","noteIndex":9},"citationItems":[{"id":7646,"uris":["http://zotero.org/users/10395840/items/A3F96CZQ"],"itemData":{"id":7646,"type":"book","publisher":"National Conference of State Legislatures","title":"Redistricting Law 2020","author":[{"family":"National Conference of State Legislatures","given":""}],"issued":{"date-parts":[["2019"]]}},"label":"page","suffix":"Appendix E"}],"schema":"https://github.com/citation-style-language/schema/raw/master/csl-citation.json"}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Appendix E.</w:t>
      </w:r>
      <w:r>
        <w:fldChar w:fldCharType="end"/>
      </w:r>
    </w:p>
  </w:footnote>
  <w:footnote w:id="11">
    <w:p w14:paraId="5B09A1A9" w14:textId="4BDAFAF5" w:rsidR="00CB1F2B" w:rsidRPr="00EC4F7B" w:rsidRDefault="00CB1F2B" w:rsidP="00E73FF8">
      <w:pPr>
        <w:pStyle w:val="FootnoteText"/>
        <w:rPr>
          <w:b/>
          <w:szCs w:val="22"/>
        </w:rPr>
      </w:pPr>
      <w:r w:rsidRPr="00CC0F02">
        <w:rPr>
          <w:rStyle w:val="FootnoteReference"/>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458970E7"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are Alaska, Connecticut, Delaware, Illinois, Indiana, Maryland, Massachusetts, Montana, New Hampshire, New Jersey, North Dakota, South Dakota, Tennessee, Texas, Vermont, and Wisconsin. For more, see Congressional Redistricting Criteria and Considerations, Sarah J. Eckman, November 15, 2021 (https://crsreports.congress.gov/product/pdf/IN/IN11618), the National Conference of State Legislatures [Ben Williams and Wendy Underhill, September 2017 (https://www.ncsl.org/research/redistricting/redistricting-criteria-legisbrief.aspx)], and Criteria for congressional districts, All About Redistricting (https://redistricting.lls.edu/redistricting-101/where-are-the-lines-drawn/criteria-for-congressional-districts/)</w:t>
      </w:r>
      <w:ins w:id="23" w:author="Seth Corwin" w:date="2022-12-11T18:37:00Z">
        <w:r w:rsidR="0088219D">
          <w:rPr>
            <w:szCs w:val="22"/>
          </w:rPr>
          <w:t>.</w:t>
        </w:r>
      </w:ins>
    </w:p>
  </w:footnote>
  <w:footnote w:id="12">
    <w:p w14:paraId="3298342F" w14:textId="43C47555" w:rsidR="00CB1F2B" w:rsidRPr="00EC4F7B" w:rsidRDefault="00CB1F2B" w:rsidP="006A5C83">
      <w:pPr>
        <w:pStyle w:val="FootnoteText"/>
        <w:rPr>
          <w:color w:val="FF0000"/>
          <w:szCs w:val="22"/>
        </w:rPr>
      </w:pPr>
      <w:r w:rsidRPr="00CC0F02">
        <w:rPr>
          <w:rStyle w:val="FootnoteReference"/>
        </w:rPr>
        <w:footnoteRef/>
      </w:r>
      <w:r w:rsidRPr="00EC4F7B">
        <w:rPr>
          <w:szCs w:val="22"/>
        </w:rPr>
        <w:t xml:space="preserve"> </w:t>
      </w:r>
      <w:ins w:id="24" w:author="Scott Matsuda" w:date="2022-12-22T19:33:00Z">
        <w:r w:rsidR="00DA023C">
          <w:rPr>
            <w:bCs/>
            <w:i/>
            <w:iCs/>
            <w:szCs w:val="22"/>
          </w:rPr>
          <w:t xml:space="preserve">Infra </w:t>
        </w:r>
        <w:r w:rsidR="00DA023C">
          <w:rPr>
            <w:bCs/>
            <w:szCs w:val="22"/>
          </w:rPr>
          <w:t xml:space="preserve">at 15. </w:t>
        </w:r>
      </w:ins>
      <w:r w:rsidRPr="00EC4F7B">
        <w:rPr>
          <w:bCs/>
          <w:szCs w:val="22"/>
        </w:rPr>
        <w:t xml:space="preserve"> </w:t>
      </w:r>
    </w:p>
  </w:footnote>
  <w:footnote w:id="13">
    <w:p w14:paraId="2C956245" w14:textId="1F61A982" w:rsidR="006632F8" w:rsidRPr="00EC4F7B" w:rsidRDefault="006632F8">
      <w:pPr>
        <w:pStyle w:val="FootnoteText"/>
        <w:rPr>
          <w:szCs w:val="22"/>
        </w:rPr>
      </w:pPr>
      <w:r w:rsidRPr="00CC0F02">
        <w:rPr>
          <w:rStyle w:val="FootnoteReference"/>
        </w:rPr>
        <w:footnoteRef/>
      </w:r>
      <w:r w:rsidRPr="00EC4F7B">
        <w:rPr>
          <w:szCs w:val="22"/>
        </w:rPr>
        <w:t xml:space="preserve"> </w:t>
      </w:r>
      <w:r w:rsidR="00AA6414">
        <w:rPr>
          <w:szCs w:val="22"/>
        </w:rPr>
        <w:fldChar w:fldCharType="begin"/>
      </w:r>
      <w:r w:rsidR="009E3B02">
        <w:rPr>
          <w:szCs w:val="22"/>
        </w:rPr>
        <w:instrText xml:space="preserve"> ADDIN ZOTERO_ITEM CSL_CITATION {"citationID":"YEMev6ps","properties":{"formattedCitation":"League of Women Voters of PA. v. Commonwealth, 178 A.3d 737 (2018).","plainCitation":"League of Women Voters of PA. v. Commonwealth, 178 A.3d 737 (2018).","noteIndex":12},"citationItems":[{"id":7855,"uris":["http://zotero.org/users/10395840/items/4KLVAJZ8"],"itemData":{"id":7855,"type":"legal_case","authority":"Supreme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A6414">
        <w:rPr>
          <w:szCs w:val="22"/>
        </w:rPr>
        <w:fldChar w:fldCharType="separate"/>
      </w:r>
      <w:r w:rsidR="004B5B1B">
        <w:rPr>
          <w:noProof/>
          <w:szCs w:val="22"/>
        </w:rPr>
        <w:t>League of Women Voters of PA. v. Commonwealth, 178 A.3d 737 (2018).</w:t>
      </w:r>
      <w:r w:rsidR="00AA6414">
        <w:rPr>
          <w:szCs w:val="22"/>
        </w:rPr>
        <w:fldChar w:fldCharType="end"/>
      </w:r>
      <w:r w:rsidRPr="00EC4F7B">
        <w:rPr>
          <w:szCs w:val="22"/>
          <w:shd w:val="clear" w:color="auto" w:fill="FFFFFF"/>
        </w:rPr>
        <w:t>)</w:t>
      </w:r>
    </w:p>
  </w:footnote>
  <w:footnote w:id="14">
    <w:p w14:paraId="4DDFC0FE" w14:textId="15E4DB1A" w:rsidR="00CB1F2B" w:rsidRPr="00EC4F7B" w:rsidRDefault="00CB1F2B" w:rsidP="00A36FE3">
      <w:pPr>
        <w:pStyle w:val="FootnoteText"/>
        <w:rPr>
          <w:szCs w:val="22"/>
        </w:rPr>
      </w:pPr>
      <w:r w:rsidRPr="00CC0F02">
        <w:rPr>
          <w:rStyle w:val="FootnoteReference"/>
        </w:rPr>
        <w:footnoteRef/>
      </w:r>
      <w:r w:rsidRPr="00EC4F7B">
        <w:rPr>
          <w:szCs w:val="22"/>
        </w:rPr>
        <w:t xml:space="preserve"> See </w:t>
      </w:r>
      <w:r w:rsidRPr="00EC4F7B">
        <w:rPr>
          <w:szCs w:val="22"/>
        </w:rPr>
        <w:fldChar w:fldCharType="begin"/>
      </w:r>
      <w:r w:rsidR="009E3B02">
        <w:rPr>
          <w:szCs w:val="22"/>
        </w:rPr>
        <w:instrText xml:space="preserve"> ADDIN ZOTERO_ITEM CSL_CITATION {"citationID":"Aas9ajaY","properties":{"formattedCitation":"Joshua A Douglas, {\\i{}The Right to Vote Under State Constitutions}, 67 {\\scaps VANDERBILT LAW Rev.} 61 (2014).","plainCitation":"Joshua A Douglas, The Right to Vote Under State Constitutions, 67 VANDERBILT LAW Rev. 61 (2014).","noteIndex":13},"citationItems":[{"id":5081,"uris":["http://zotero.org/users/10395840/items/BWZZMLDR"],"itemData":{"id":5081,"type":"article-journal","container-title":"VANDERBILT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0027320C" w:rsidRPr="0027320C">
        <w:t xml:space="preserve">Joshua A Douglas, </w:t>
      </w:r>
      <w:r w:rsidR="0027320C" w:rsidRPr="0027320C">
        <w:rPr>
          <w:i/>
          <w:iCs/>
        </w:rPr>
        <w:t>The Right to Vote Under State Constitutions</w:t>
      </w:r>
      <w:r w:rsidR="0027320C" w:rsidRPr="0027320C">
        <w:t xml:space="preserve">, 67 </w:t>
      </w:r>
      <w:r w:rsidR="0027320C" w:rsidRPr="0027320C">
        <w:rPr>
          <w:smallCaps/>
        </w:rPr>
        <w:t>VANDERBILT LAW Rev.</w:t>
      </w:r>
      <w:r w:rsidR="0027320C" w:rsidRPr="0027320C">
        <w:t xml:space="preserve"> 61 (2014).</w:t>
      </w:r>
      <w:r w:rsidRPr="00EC4F7B">
        <w:rPr>
          <w:szCs w:val="22"/>
        </w:rPr>
        <w:fldChar w:fldCharType="end"/>
      </w:r>
      <w:del w:id="25" w:author="Jonathan Cervas" w:date="2022-12-23T16:14:00Z">
        <w:r w:rsidRPr="00EC4F7B" w:rsidDel="008C1ED7">
          <w:rPr>
            <w:szCs w:val="22"/>
          </w:rPr>
          <w:delText>,</w:delText>
        </w:r>
      </w:del>
      <w:r w:rsidRPr="00EC4F7B">
        <w:rPr>
          <w:szCs w:val="22"/>
        </w:rPr>
        <w:t xml:space="preserve"> for more information on the right to vote found in state constitutions.</w:t>
      </w:r>
    </w:p>
  </w:footnote>
  <w:footnote w:id="15">
    <w:p w14:paraId="67F6BAD9" w14:textId="7C1428A3" w:rsidR="00CB1F2B" w:rsidRPr="00EC4F7B" w:rsidRDefault="00CB1F2B" w:rsidP="00A36FE3">
      <w:pPr>
        <w:pStyle w:val="FootnoteText"/>
        <w:rPr>
          <w:szCs w:val="22"/>
        </w:rPr>
      </w:pPr>
      <w:r w:rsidRPr="00CC0F02">
        <w:rPr>
          <w:rStyle w:val="FootnoteReference"/>
        </w:rPr>
        <w:footnoteRef/>
      </w:r>
      <w:r w:rsidRPr="00EC4F7B">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t>
      </w:r>
      <w:ins w:id="27" w:author="Jonathan Cervas" w:date="2022-12-21T23:58:00Z">
        <w:r w:rsidR="00BA1ABB">
          <w:rPr>
            <w:szCs w:val="22"/>
          </w:rPr>
          <w:t xml:space="preserve"> </w:t>
        </w:r>
      </w:ins>
      <w:r w:rsidR="00BA1ABB">
        <w:rPr>
          <w:szCs w:val="22"/>
        </w:rPr>
        <w:fldChar w:fldCharType="begin"/>
      </w:r>
      <w:r w:rsidR="00683FD6">
        <w:rPr>
          <w:szCs w:val="22"/>
        </w:rPr>
        <w:instrText xml:space="preserve"> ADDIN ZOTERO_ITEM CSL_CITATION {"citationID":"xIfgVBis","properties":{"formattedCitation":"{\\scaps National Conference of State Legislatures}, {\\i{}supra} note 7 page 91.","plainCitation":"National Conference of State Legislatures, supra note 7 page 91.","noteIndex":14},"citationItems":[{"id":7646,"uris":["http://zotero.org/users/10395840/items/A3F96CZQ"],"itemData":{"id":7646,"type":"book","publisher":"National Conference of State Legislatures","title":"Redistricting Law 2020","author":[{"family":"National Conference of State Legislatures","given":""}],"issued":{"date-parts":[["2019"]]}},"label":"page","suffix":"page 91"}],"schema":"https://github.com/citation-style-language/schema/raw/master/csl-citation.json"} </w:instrText>
      </w:r>
      <w:r w:rsidR="00BA1ABB">
        <w:rPr>
          <w:szCs w:val="22"/>
        </w:rP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page 91.</w:t>
      </w:r>
      <w:r w:rsidR="00BA1ABB">
        <w:rPr>
          <w:szCs w:val="22"/>
        </w:rPr>
        <w:fldChar w:fldCharType="end"/>
      </w:r>
    </w:p>
  </w:footnote>
  <w:footnote w:id="16">
    <w:p w14:paraId="1B52EA17" w14:textId="07B634BD" w:rsidR="00EF163A" w:rsidRDefault="00EF163A">
      <w:pPr>
        <w:pStyle w:val="FootnoteText"/>
      </w:pPr>
      <w:r w:rsidRPr="00CC0F02">
        <w:rPr>
          <w:rStyle w:val="FootnoteReference"/>
        </w:rPr>
        <w:footnoteRef/>
      </w:r>
      <w:r>
        <w:t xml:space="preserve"> </w:t>
      </w:r>
      <w:r>
        <w:rPr>
          <w:noProof/>
        </w:rPr>
        <w:t xml:space="preserve">Cf. </w:t>
      </w:r>
      <w:r w:rsidR="008C1ED7">
        <w:rPr>
          <w:noProof/>
        </w:rPr>
        <w:fldChar w:fldCharType="begin"/>
      </w:r>
      <w:r w:rsidR="009E3B02">
        <w:rPr>
          <w:noProof/>
        </w:rPr>
        <w:instrText xml:space="preserve"> ADDIN ZOTERO_ITEM CSL_CITATION {"citationID":"Uppms97j","properties":{"formattedCitation":"Bernard Grofman &amp; Jonathan R. Cervas, {\\i{}Can State Courts Cure Partisan Gerrymandering: Lessons from {\\i0{}League of Women Voters v. Commonwealth of Pennsylvania} (2018)}, 17 {\\scaps Election Law J. Rules Polit. Policy} 264 (2018).","plainCitation":"Bernard Grofman &amp; Jonathan R. Cervas, Can State Courts Cure Partisan Gerrymandering: Lessons from League of Women Voters v. Commonwealth of Pennsylvania (2018), 17 Election Law J. Rules Polit. Policy 264 (2018).","noteIndex":15},"citationItems":[{"id":3996,"uris":["http://zotero.org/users/10395840/items/BXCJV6HP"],"itemData":{"id":3996,"type":"article-journal","abstract":"In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rsidR="008C1ED7">
        <w:rPr>
          <w:noProof/>
        </w:rPr>
        <w:fldChar w:fldCharType="separate"/>
      </w:r>
      <w:r w:rsidR="008217B4" w:rsidRPr="008217B4">
        <w:t xml:space="preserve">Bernard Grofman &amp; Jonathan R. Cervas, </w:t>
      </w:r>
      <w:r w:rsidR="008217B4" w:rsidRPr="008217B4">
        <w:rPr>
          <w:i/>
          <w:iCs/>
        </w:rPr>
        <w:t xml:space="preserve">Can State Courts Cure Partisan Gerrymandering: Lessons from </w:t>
      </w:r>
      <w:r w:rsidR="008217B4" w:rsidRPr="008217B4">
        <w:t>League of Women Voters v. Commonwealth of Pennsylvania</w:t>
      </w:r>
      <w:r w:rsidR="008217B4" w:rsidRPr="008217B4">
        <w:rPr>
          <w:i/>
          <w:iCs/>
        </w:rPr>
        <w:t xml:space="preserve"> (2018)</w:t>
      </w:r>
      <w:r w:rsidR="008217B4" w:rsidRPr="008217B4">
        <w:t xml:space="preserve">, 17 </w:t>
      </w:r>
      <w:r w:rsidR="008217B4" w:rsidRPr="008217B4">
        <w:rPr>
          <w:smallCaps/>
        </w:rPr>
        <w:t>Election Law J. Rules Polit. Policy</w:t>
      </w:r>
      <w:r w:rsidR="008217B4" w:rsidRPr="008217B4">
        <w:t xml:space="preserve"> 264 (2018).</w:t>
      </w:r>
      <w:r w:rsidR="008C1ED7">
        <w:rPr>
          <w:noProof/>
        </w:rPr>
        <w:fldChar w:fldCharType="end"/>
      </w:r>
    </w:p>
  </w:footnote>
  <w:footnote w:id="17">
    <w:p w14:paraId="7D4F0DA6" w14:textId="211CA7CC" w:rsidR="00F221DF" w:rsidRPr="00EC4F7B" w:rsidRDefault="00F221DF">
      <w:pPr>
        <w:pStyle w:val="FootnoteText"/>
        <w:rPr>
          <w:szCs w:val="22"/>
        </w:rPr>
      </w:pPr>
      <w:r w:rsidRPr="00CC0F02">
        <w:rPr>
          <w:rStyle w:val="FootnoteReference"/>
        </w:rPr>
        <w:footnoteRef/>
      </w:r>
      <w:r w:rsidRPr="00EC4F7B">
        <w:rPr>
          <w:szCs w:val="22"/>
        </w:rPr>
        <w:t xml:space="preserve"> </w:t>
      </w:r>
      <w:r w:rsidR="003F2DE0">
        <w:rPr>
          <w:szCs w:val="22"/>
        </w:rPr>
        <w:fldChar w:fldCharType="begin"/>
      </w:r>
      <w:r w:rsidR="009E3B02">
        <w:rPr>
          <w:szCs w:val="22"/>
        </w:rPr>
        <w:instrText xml:space="preserve"> ADDIN ZOTERO_ITEM CSL_CITATION {"citationID":"fmu3kkav","properties":{"formattedCitation":"Gaffney v. Cummings, 412 U.S. 735 (1973).","plainCitation":"Gaffney v. Cummings, 412 U.S. 735 (1973).","noteIndex":16},"citationItems":[{"id":7862,"uris":["http://zotero.org/users/10395840/items/872A4FYR"],"itemData":{"id":7862,"type":"legal_case","container-title":"U.S.","number":"g","page":"735","title":"Gaffney v. Cummings","volume":"412","issued":{"date-parts":[["1973"]]}}}],"schema":"https://github.com/citation-style-language/schema/raw/master/csl-citation.json"} </w:instrText>
      </w:r>
      <w:r w:rsidR="003F2DE0">
        <w:rPr>
          <w:szCs w:val="22"/>
        </w:rPr>
        <w:fldChar w:fldCharType="separate"/>
      </w:r>
      <w:r w:rsidR="003F2DE0">
        <w:rPr>
          <w:noProof/>
          <w:szCs w:val="22"/>
        </w:rPr>
        <w:t>Gaffney v. Cummings, 412 U.S. 735 (1973).</w:t>
      </w:r>
      <w:r w:rsidR="003F2DE0">
        <w:rPr>
          <w:szCs w:val="22"/>
        </w:rPr>
        <w:fldChar w:fldCharType="end"/>
      </w:r>
    </w:p>
  </w:footnote>
  <w:footnote w:id="18">
    <w:p w14:paraId="6013A84E" w14:textId="714E3D9A" w:rsidR="00FF7AC0" w:rsidRPr="00FF7AC0" w:rsidRDefault="00FF7AC0" w:rsidP="00121743">
      <w:pPr>
        <w:pStyle w:val="FootnoteText"/>
      </w:pPr>
      <w:ins w:id="34" w:author="Scott Matsuda" w:date="2022-12-22T20:24:00Z">
        <w:r w:rsidRPr="00CC0F02">
          <w:rPr>
            <w:rStyle w:val="FootnoteReference"/>
          </w:rPr>
          <w:footnoteRef/>
        </w:r>
        <w:r>
          <w:t xml:space="preserve"> </w:t>
        </w:r>
      </w:ins>
      <w:r w:rsidR="00503F4F">
        <w:fldChar w:fldCharType="begin"/>
      </w:r>
      <w:r w:rsidR="009E3B02">
        <w:instrText xml:space="preserve"> ADDIN ZOTERO_ITEM CSL_CITATION {"citationID":"yVKCmVCh","properties":{"formattedCitation":"{\\i{}Id.} at 738.","plainCitation":"Id. at 738.","noteIndex":17},"citationItems":[{"id":7862,"uris":["http://zotero.org/users/10395840/items/872A4FYR"],"itemData":{"id":7862,"type":"legal_case","container-title":"U.S.","number":"g","page":"735","title":"Gaffney v. Cummings","volume":"412","issued":{"date-parts":[["1973"]]}},"locator":"738","label":"page"}],"schema":"https://github.com/citation-style-language/schema/raw/master/csl-citation.json"} </w:instrText>
      </w:r>
      <w:r w:rsidR="00503F4F">
        <w:fldChar w:fldCharType="separate"/>
      </w:r>
      <w:r w:rsidR="00503F4F" w:rsidRPr="00503F4F">
        <w:rPr>
          <w:i/>
          <w:iCs/>
        </w:rPr>
        <w:t>Id.</w:t>
      </w:r>
      <w:r w:rsidR="00503F4F" w:rsidRPr="00503F4F">
        <w:t xml:space="preserve"> at 738.</w:t>
      </w:r>
      <w:r w:rsidR="00503F4F">
        <w:fldChar w:fldCharType="end"/>
      </w:r>
      <w:ins w:id="35" w:author="Jonathan Cervas" w:date="2022-12-23T16:22:00Z">
        <w:r w:rsidR="00456D84">
          <w:t xml:space="preserve"> </w:t>
        </w:r>
      </w:ins>
      <w:r w:rsidR="00121743">
        <w:t>(“</w:t>
      </w:r>
      <w:r w:rsidR="00FE168A">
        <w:t>the</w:t>
      </w:r>
      <w:r w:rsidR="00121743" w:rsidRPr="00121743">
        <w:t xml:space="preserve"> Board </w:t>
      </w:r>
      <w:r w:rsidR="00FE168A">
        <w:t xml:space="preserve">. . . </w:t>
      </w:r>
      <w:r w:rsidR="00121743" w:rsidRPr="00121743">
        <w:t>created what was thought to be a proportionate number of Republican and Democratic legislative seats</w:t>
      </w:r>
      <w:r w:rsidR="002E6ACA">
        <w:t>”</w:t>
      </w:r>
      <w:r w:rsidR="00121743">
        <w:t>).</w:t>
      </w:r>
    </w:p>
  </w:footnote>
  <w:footnote w:id="19">
    <w:p w14:paraId="7CDE4A15" w14:textId="6B39BD36" w:rsidR="00D75BE7" w:rsidRPr="00D75BE7" w:rsidRDefault="00D75BE7">
      <w:pPr>
        <w:pStyle w:val="FootnoteText"/>
      </w:pPr>
      <w:ins w:id="39" w:author="Scott Matsuda" w:date="2022-12-22T19:35:00Z">
        <w:r w:rsidRPr="00CC0F02">
          <w:rPr>
            <w:rStyle w:val="FootnoteReference"/>
          </w:rPr>
          <w:footnoteRef/>
        </w:r>
        <w:r>
          <w:t xml:space="preserve"> </w:t>
        </w:r>
      </w:ins>
      <w:r w:rsidR="00503F4F">
        <w:fldChar w:fldCharType="begin"/>
      </w:r>
      <w:r w:rsidR="009E3B02">
        <w:instrText xml:space="preserve"> ADDIN ZOTERO_ITEM CSL_CITATION {"citationID":"W8pttADw","properties":{"formattedCitation":"{\\i{}Id.} at 754.","plainCitation":"Id. at 754.","noteIndex":18},"citationItems":[{"id":7862,"uris":["http://zotero.org/users/10395840/items/872A4FYR"],"itemData":{"id":7862,"type":"legal_case","container-title":"U.S.","number":"g","page":"735","title":"Gaffney v. Cummings","volume":"412","issued":{"date-parts":[["1973"]]}},"locator":"754","label":"page"}],"schema":"https://github.com/citation-style-language/schema/raw/master/csl-citation.json"} </w:instrText>
      </w:r>
      <w:r w:rsidR="00503F4F">
        <w:fldChar w:fldCharType="separate"/>
      </w:r>
      <w:r w:rsidR="00503F4F" w:rsidRPr="00503F4F">
        <w:rPr>
          <w:i/>
          <w:iCs/>
        </w:rPr>
        <w:t>Id.</w:t>
      </w:r>
      <w:r w:rsidR="00503F4F" w:rsidRPr="00503F4F">
        <w:t xml:space="preserve"> at 754.</w:t>
      </w:r>
      <w:r w:rsidR="00503F4F">
        <w:fldChar w:fldCharType="end"/>
      </w:r>
      <w:ins w:id="40" w:author="Jonathan Cervas" w:date="2022-12-23T16:18:00Z">
        <w:r w:rsidR="00503F4F">
          <w:t xml:space="preserve"> </w:t>
        </w:r>
      </w:ins>
      <w:r w:rsidR="005222FC">
        <w:t>(“[N]</w:t>
      </w:r>
      <w:r w:rsidR="005222FC" w:rsidRPr="005222FC">
        <w:t>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r w:rsidR="005222FC">
        <w:t>”).</w:t>
      </w:r>
    </w:p>
  </w:footnote>
  <w:footnote w:id="20">
    <w:p w14:paraId="53BFD54C" w14:textId="3E58C6AF" w:rsidR="00592E73" w:rsidRPr="00EC4F7B" w:rsidRDefault="00592E73">
      <w:pPr>
        <w:pStyle w:val="FootnoteText"/>
        <w:rPr>
          <w:szCs w:val="22"/>
        </w:rPr>
      </w:pPr>
      <w:r w:rsidRPr="00CC0F02">
        <w:rPr>
          <w:rStyle w:val="FootnoteReference"/>
        </w:rPr>
        <w:footnoteRef/>
      </w:r>
      <w:r w:rsidRPr="00EC4F7B">
        <w:rPr>
          <w:szCs w:val="22"/>
        </w:rPr>
        <w:t xml:space="preserve"> </w:t>
      </w:r>
      <w:r w:rsidR="002E7A54">
        <w:rPr>
          <w:szCs w:val="22"/>
        </w:rPr>
        <w:fldChar w:fldCharType="begin"/>
      </w:r>
      <w:r w:rsidR="009E3B02">
        <w:rPr>
          <w:szCs w:val="22"/>
        </w:rPr>
        <w:instrText xml:space="preserve"> ADDIN ZOTERO_ITEM CSL_CITATION {"citationID":"iRxAqtA2","properties":{"formattedCitation":"Badham v. Eu, 721 F.2d 1170 (1983) cert. denied.","plainCitation":"Badham v. Eu, 721 F.2d 1170 (1983) cert. denied.","noteIndex":19},"citationItems":[{"id":7863,"uris":["http://zotero.org/users/10395840/items/SV4BRSHM"],"itemData":{"id":7863,"type":"legal_case","authority":"D.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instrText>
      </w:r>
      <w:r w:rsidR="002E7A54">
        <w:rPr>
          <w:szCs w:val="22"/>
        </w:rPr>
        <w:fldChar w:fldCharType="separate"/>
      </w:r>
      <w:r w:rsidR="00456D84">
        <w:rPr>
          <w:noProof/>
          <w:szCs w:val="22"/>
        </w:rPr>
        <w:t>Badham v. Eu, 721 F.2d 1170 (1983) cert. denied.</w:t>
      </w:r>
      <w:r w:rsidR="002E7A54">
        <w:rPr>
          <w:szCs w:val="22"/>
        </w:rPr>
        <w:fldChar w:fldCharType="end"/>
      </w:r>
      <w:del w:id="43" w:author="Jonathan Cervas" w:date="2022-12-23T16:20:00Z">
        <w:r w:rsidRPr="00EC4F7B" w:rsidDel="00840D54">
          <w:rPr>
            <w:szCs w:val="22"/>
            <w:lang w:val="fr-FR"/>
          </w:rPr>
          <w:delText xml:space="preserve">721 F. 2d 1170 (D. Calif. </w:delText>
        </w:r>
        <w:r w:rsidRPr="00EC4F7B" w:rsidDel="00840D54">
          <w:rPr>
            <w:szCs w:val="22"/>
          </w:rPr>
          <w:delText>1983,</w:delText>
        </w:r>
        <w:r w:rsidRPr="00EC4F7B" w:rsidDel="00840D54">
          <w:rPr>
            <w:i/>
            <w:szCs w:val="22"/>
          </w:rPr>
          <w:delText xml:space="preserve"> cert</w:delText>
        </w:r>
        <w:r w:rsidRPr="00EC4F7B" w:rsidDel="00840D54">
          <w:rPr>
            <w:szCs w:val="22"/>
          </w:rPr>
          <w:delText>. denied.).</w:delText>
        </w:r>
      </w:del>
    </w:p>
  </w:footnote>
  <w:footnote w:id="21">
    <w:p w14:paraId="633182C7" w14:textId="2695B426" w:rsidR="00F31DB2" w:rsidRPr="00F31DB2" w:rsidRDefault="00F31DB2">
      <w:pPr>
        <w:pStyle w:val="FootnoteText"/>
      </w:pPr>
      <w:ins w:id="45" w:author="Scott Matsuda" w:date="2022-12-22T19:42:00Z">
        <w:r w:rsidRPr="00CC0F02">
          <w:rPr>
            <w:rStyle w:val="FootnoteReference"/>
          </w:rPr>
          <w:footnoteRef/>
        </w:r>
        <w:r>
          <w:t xml:space="preserve"> </w:t>
        </w:r>
      </w:ins>
      <w:r w:rsidR="00456D84">
        <w:fldChar w:fldCharType="begin"/>
      </w:r>
      <w:r w:rsidR="009E3B02">
        <w:instrText xml:space="preserve"> ADDIN ZOTERO_ITEM CSL_CITATION {"citationID":"W4znfshM","properties":{"formattedCitation":"{\\i{}Id.} at 1179.","plainCitation":"Id. at 1179.","noteIndex":20},"citationItems":[{"id":7863,"uris":["http://zotero.org/users/10395840/items/SV4BRSHM"],"itemData":{"id":7863,"type":"legal_case","authority":"D. Calif.","container-title":"F.2d","note":"cert. denied.","page":"1170","title":"Badham v. Eu","volume":"721","issued":{"date-parts":[["1983"]]}},"locator":"1179","label":"page"}],"schema":"https://github.com/citation-style-language/schema/raw/master/csl-citation.json"} </w:instrText>
      </w:r>
      <w:r w:rsidR="00456D84">
        <w:fldChar w:fldCharType="separate"/>
      </w:r>
      <w:r w:rsidR="00456D84" w:rsidRPr="00456D84">
        <w:rPr>
          <w:i/>
          <w:iCs/>
        </w:rPr>
        <w:t>Id.</w:t>
      </w:r>
      <w:r w:rsidR="00456D84" w:rsidRPr="00456D84">
        <w:t xml:space="preserve"> at 1179.</w:t>
      </w:r>
      <w:r w:rsidR="00456D84">
        <w:fldChar w:fldCharType="end"/>
      </w:r>
    </w:p>
  </w:footnote>
  <w:footnote w:id="22">
    <w:p w14:paraId="3E7E50EA" w14:textId="14863C0A" w:rsidR="00D82336" w:rsidRPr="00EC4F7B" w:rsidRDefault="00D82336">
      <w:pPr>
        <w:pStyle w:val="FootnoteText"/>
        <w:rPr>
          <w:szCs w:val="22"/>
        </w:rPr>
      </w:pPr>
      <w:r w:rsidRPr="00CC0F02">
        <w:rPr>
          <w:rStyle w:val="FootnoteReference"/>
        </w:rPr>
        <w:footnoteRef/>
      </w:r>
      <w:r w:rsidRPr="00EC4F7B">
        <w:rPr>
          <w:szCs w:val="22"/>
        </w:rPr>
        <w:t xml:space="preserve"> </w:t>
      </w:r>
      <w:r w:rsidR="00E72917">
        <w:rPr>
          <w:szCs w:val="22"/>
        </w:rPr>
        <w:fldChar w:fldCharType="begin"/>
      </w:r>
      <w:r w:rsidR="009E3B02">
        <w:rPr>
          <w:szCs w:val="22"/>
        </w:rPr>
        <w:instrText xml:space="preserve"> ADDIN ZOTERO_ITEM CSL_CITATION {"citationID":"QdxYBJJg","properties":{"formattedCitation":"Davis v. Bandemer, 478 U.S. 109 (1986).","plainCitation":"Davis v. Bandemer, 478 U.S. 109 (1986).","noteIndex":21},"citationItems":[{"id":7864,"uris":["http://zotero.org/users/10395840/items/NJ2NNGE4"],"itemData":{"id":7864,"type":"legal_case","container-title":"U.S.","page":"109","title":"Davis v. Bandemer","volume":"478","issued":{"date-parts":[["1986"]]}}}],"schema":"https://github.com/citation-style-language/schema/raw/master/csl-citation.json"} </w:instrText>
      </w:r>
      <w:r w:rsidR="00E72917">
        <w:rPr>
          <w:szCs w:val="22"/>
        </w:rPr>
        <w:fldChar w:fldCharType="separate"/>
      </w:r>
      <w:r w:rsidR="00E72917">
        <w:rPr>
          <w:noProof/>
          <w:szCs w:val="22"/>
        </w:rPr>
        <w:t>Davis v. Bandemer, 478 U.S. 109 (1986).</w:t>
      </w:r>
      <w:r w:rsidR="00E72917">
        <w:rPr>
          <w:szCs w:val="22"/>
        </w:rPr>
        <w:fldChar w:fldCharType="end"/>
      </w:r>
    </w:p>
  </w:footnote>
  <w:footnote w:id="23">
    <w:p w14:paraId="12A09121" w14:textId="4B158B1A" w:rsidR="006D1966" w:rsidRPr="006D1966" w:rsidRDefault="006D1966">
      <w:pPr>
        <w:pStyle w:val="FootnoteText"/>
      </w:pPr>
      <w:ins w:id="49" w:author="Scott Matsuda" w:date="2022-12-22T19:44:00Z">
        <w:r w:rsidRPr="00CC0F02">
          <w:rPr>
            <w:rStyle w:val="FootnoteReference"/>
          </w:rPr>
          <w:footnoteRef/>
        </w:r>
        <w:r>
          <w:t xml:space="preserve"> </w:t>
        </w:r>
      </w:ins>
      <w:r w:rsidR="00456D84">
        <w:fldChar w:fldCharType="begin"/>
      </w:r>
      <w:r w:rsidR="009E3B02">
        <w:instrText xml:space="preserve"> ADDIN ZOTERO_ITEM CSL_CITATION {"citationID":"F5kC8Qre","properties":{"formattedCitation":"{\\i{}Id.} at 113.","plainCitation":"Id. at 113.","noteIndex":22},"citationItems":[{"id":7864,"uris":["http://zotero.org/users/10395840/items/NJ2NNGE4"],"itemData":{"id":7864,"type":"legal_case","container-title":"U.S.","page":"109","title":"Davis v. Bandemer","volume":"478","issued":{"date-parts":[["1986"]]}},"locator":"113","label":"page"}],"schema":"https://github.com/citation-style-language/schema/raw/master/csl-citation.json"} </w:instrText>
      </w:r>
      <w:r w:rsidR="00456D84">
        <w:fldChar w:fldCharType="separate"/>
      </w:r>
      <w:r w:rsidR="00456D84" w:rsidRPr="00456D84">
        <w:rPr>
          <w:i/>
          <w:iCs/>
        </w:rPr>
        <w:t>Id.</w:t>
      </w:r>
      <w:r w:rsidR="00456D84" w:rsidRPr="00456D84">
        <w:t xml:space="preserve"> at 113.</w:t>
      </w:r>
      <w:r w:rsidR="00456D84">
        <w:fldChar w:fldCharType="end"/>
      </w:r>
    </w:p>
  </w:footnote>
  <w:footnote w:id="24">
    <w:p w14:paraId="5C6D6E66" w14:textId="086DF079" w:rsidR="00635906" w:rsidRPr="00EC4F7B" w:rsidRDefault="00635906">
      <w:pPr>
        <w:pStyle w:val="FootnoteText"/>
        <w:rPr>
          <w:szCs w:val="22"/>
        </w:rPr>
      </w:pPr>
      <w:r w:rsidRPr="00CC0F02">
        <w:rPr>
          <w:rStyle w:val="FootnoteReference"/>
        </w:rPr>
        <w:footnoteRef/>
      </w:r>
      <w:r w:rsidRPr="00EC4F7B">
        <w:rPr>
          <w:szCs w:val="22"/>
        </w:rPr>
        <w:t xml:space="preserve"> </w:t>
      </w:r>
      <w:r w:rsidR="00170054">
        <w:rPr>
          <w:szCs w:val="22"/>
        </w:rPr>
        <w:fldChar w:fldCharType="begin"/>
      </w:r>
      <w:r w:rsidR="009E3B02">
        <w:rPr>
          <w:szCs w:val="22"/>
        </w:rPr>
        <w:instrText xml:space="preserve"> ADDIN ZOTERO_ITEM CSL_CITATION {"citationID":"wiMCRktH","properties":{"formattedCitation":"{\\i{}Id.} at 139.","plainCitation":"Id. at 139.","noteIndex":23},"citationItems":[{"id":7864,"uris":["http://zotero.org/users/10395840/items/NJ2NNGE4"],"itemData":{"id":7864,"type":"legal_case","container-title":"U.S.","page":"109","title":"Davis v. Bandemer","volume":"478","issued":{"date-parts":[["1986"]]}},"locator":"139","label":"page"}],"schema":"https://github.com/citation-style-language/schema/raw/master/csl-citation.json"} </w:instrText>
      </w:r>
      <w:r w:rsidR="00170054">
        <w:rPr>
          <w:szCs w:val="22"/>
        </w:rPr>
        <w:fldChar w:fldCharType="separate"/>
      </w:r>
      <w:r w:rsidR="00170054" w:rsidRPr="00170054">
        <w:rPr>
          <w:i/>
          <w:iCs/>
        </w:rPr>
        <w:t>Id.</w:t>
      </w:r>
      <w:r w:rsidR="00170054" w:rsidRPr="00170054">
        <w:t xml:space="preserve"> at 139.</w:t>
      </w:r>
      <w:r w:rsidR="00170054">
        <w:rPr>
          <w:szCs w:val="22"/>
        </w:rPr>
        <w:fldChar w:fldCharType="end"/>
      </w:r>
    </w:p>
  </w:footnote>
  <w:footnote w:id="25">
    <w:p w14:paraId="657F0937" w14:textId="2DFB3A86" w:rsidR="009948A9" w:rsidRPr="00EC4F7B" w:rsidRDefault="009948A9">
      <w:pPr>
        <w:pStyle w:val="FootnoteText"/>
        <w:rPr>
          <w:szCs w:val="22"/>
        </w:rPr>
      </w:pPr>
      <w:r w:rsidRPr="00CC0F02">
        <w:rPr>
          <w:rStyle w:val="FootnoteReference"/>
        </w:rPr>
        <w:footnoteRef/>
      </w:r>
      <w:r w:rsidRPr="00EC4F7B">
        <w:rPr>
          <w:szCs w:val="22"/>
        </w:rPr>
        <w:t xml:space="preserve"> see e.g.,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6">
    <w:p w14:paraId="593FE4A3" w14:textId="4035E6B2" w:rsidR="001C4027" w:rsidRPr="0053720B" w:rsidRDefault="001C4027" w:rsidP="0053720B">
      <w:pPr>
        <w:pStyle w:val="FootnoteText"/>
        <w:rPr>
          <w:u w:val="single"/>
          <w:rPrChange w:id="53" w:author="Scott Matsuda" w:date="2022-12-22T20:22:00Z">
            <w:rPr/>
          </w:rPrChange>
        </w:rPr>
      </w:pPr>
      <w:r w:rsidRPr="00CC0F02">
        <w:rPr>
          <w:rStyle w:val="FootnoteReference"/>
        </w:rPr>
        <w:footnoteRef/>
      </w:r>
      <w:r>
        <w:t xml:space="preserve"> </w:t>
      </w:r>
      <w:r w:rsidR="00AF313A" w:rsidRPr="00AF313A">
        <w:rPr>
          <w:i/>
          <w:iCs/>
          <w:rPrChange w:id="54" w:author="Scott Matsuda" w:date="2022-12-22T20:22:00Z">
            <w:rPr/>
          </w:rPrChange>
        </w:rPr>
        <w:t>See, e.g.</w:t>
      </w:r>
      <w:r w:rsidR="00AF313A">
        <w:t xml:space="preserve">, </w:t>
      </w:r>
      <w:r w:rsidR="00AF313A" w:rsidRPr="00C7272D">
        <w:rPr>
          <w:i/>
          <w:iCs/>
        </w:rPr>
        <w:t>Duckworth v. State Admin. Bd. of Election Laws</w:t>
      </w:r>
      <w:r w:rsidR="00AF313A" w:rsidRPr="00C7272D">
        <w:t>, 332 F.3d 769 (CA4 2003); </w:t>
      </w:r>
      <w:r w:rsidR="00AF313A" w:rsidRPr="00C7272D">
        <w:rPr>
          <w:i/>
          <w:iCs/>
        </w:rPr>
        <w:t>Smith v. Boyle</w:t>
      </w:r>
      <w:r w:rsidR="00AF313A" w:rsidRPr="00C7272D">
        <w:t>, 144 F.3d 1060 (CA7 1998); </w:t>
      </w:r>
      <w:r w:rsidR="00AF313A" w:rsidRPr="00C7272D">
        <w:rPr>
          <w:i/>
          <w:iCs/>
        </w:rPr>
        <w:t>La Porte County Republican Cent. Comm. v. Bd. of Comm'rs of County of La Porte</w:t>
      </w:r>
      <w:r w:rsidR="00AF313A" w:rsidRPr="00C7272D">
        <w:t>, 43 F.3d 1126 (CA7 1994)</w:t>
      </w:r>
      <w:r w:rsidR="0053720B" w:rsidRPr="00C7272D">
        <w:t xml:space="preserve">.  </w:t>
      </w:r>
      <w:r w:rsidR="00B32FBB" w:rsidRPr="00C7272D">
        <w:t xml:space="preserve">In </w:t>
      </w:r>
      <w:proofErr w:type="spellStart"/>
      <w:r w:rsidR="00E7726C" w:rsidRPr="00C7272D">
        <w:rPr>
          <w:i/>
          <w:iCs/>
        </w:rPr>
        <w:t>Vieth</w:t>
      </w:r>
      <w:proofErr w:type="spellEnd"/>
      <w:r w:rsidR="00B32FBB" w:rsidRPr="00C7272D">
        <w:t xml:space="preserve">, Justice </w:t>
      </w:r>
      <w:r w:rsidR="001779D6" w:rsidRPr="00C7272D">
        <w:t>Scalia</w:t>
      </w:r>
      <w:r w:rsidR="00B32FBB" w:rsidRPr="00C7272D">
        <w:t xml:space="preserve"> </w:t>
      </w:r>
      <w:r w:rsidR="00E7726C" w:rsidRPr="00C7272D">
        <w:t>listed</w:t>
      </w:r>
      <w:r w:rsidR="00B32FBB" w:rsidRPr="00C7272D">
        <w:t xml:space="preserve"> </w:t>
      </w:r>
      <w:r w:rsidR="00B903C9" w:rsidRPr="00C7272D">
        <w:t>a multitude of</w:t>
      </w:r>
      <w:r w:rsidR="00B32FBB" w:rsidRPr="00C7272D">
        <w:t xml:space="preserve"> cases post-</w:t>
      </w:r>
      <w:r w:rsidR="00B32FBB" w:rsidRPr="00C7272D">
        <w:rPr>
          <w:i/>
          <w:iCs/>
        </w:rPr>
        <w:t xml:space="preserve">Bandemer </w:t>
      </w:r>
      <w:r w:rsidR="00DD26F1" w:rsidRPr="00C7272D">
        <w:t>involving</w:t>
      </w:r>
      <w:r w:rsidR="00B32FBB" w:rsidRPr="00C7272D">
        <w:t xml:space="preserve"> partisan gerrymandering </w:t>
      </w:r>
      <w:r w:rsidR="00A845A6" w:rsidRPr="00C7272D">
        <w:t xml:space="preserve">claims </w:t>
      </w:r>
      <w:r w:rsidR="00B32FBB" w:rsidRPr="00C7272D">
        <w:t xml:space="preserve">where relief was denied.  </w:t>
      </w:r>
      <w:r w:rsidR="00A845A6" w:rsidRPr="00C7272D">
        <w:rPr>
          <w:i/>
          <w:iCs/>
          <w:rPrChange w:id="55" w:author="Scott Matsuda" w:date="2022-12-22T20:19:00Z">
            <w:rPr>
              <w:u w:val="single"/>
            </w:rPr>
          </w:rPrChange>
        </w:rPr>
        <w:t>See</w:t>
      </w:r>
      <w:r w:rsidR="00A845A6" w:rsidRPr="00C7272D">
        <w:t xml:space="preserve"> </w:t>
      </w:r>
      <w:proofErr w:type="spellStart"/>
      <w:r w:rsidR="00B32FBB" w:rsidRPr="00C7272D">
        <w:rPr>
          <w:i/>
          <w:iCs/>
          <w:rPrChange w:id="56" w:author="Scott Matsuda" w:date="2022-12-22T20:20:00Z">
            <w:rPr>
              <w:u w:val="single"/>
            </w:rPr>
          </w:rPrChange>
        </w:rPr>
        <w:t>Vieth</w:t>
      </w:r>
      <w:proofErr w:type="spellEnd"/>
      <w:r w:rsidR="00B32FBB" w:rsidRPr="00C7272D">
        <w:rPr>
          <w:i/>
          <w:iCs/>
          <w:rPrChange w:id="57" w:author="Scott Matsuda" w:date="2022-12-22T20:20:00Z">
            <w:rPr>
              <w:u w:val="single"/>
            </w:rPr>
          </w:rPrChange>
        </w:rPr>
        <w:t xml:space="preserve"> v. </w:t>
      </w:r>
      <w:proofErr w:type="spellStart"/>
      <w:r w:rsidR="00B32FBB" w:rsidRPr="00C7272D">
        <w:rPr>
          <w:i/>
          <w:iCs/>
          <w:rPrChange w:id="58" w:author="Scott Matsuda" w:date="2022-12-22T20:20:00Z">
            <w:rPr>
              <w:u w:val="single"/>
            </w:rPr>
          </w:rPrChange>
        </w:rPr>
        <w:t>Jubelirer</w:t>
      </w:r>
      <w:proofErr w:type="spellEnd"/>
      <w:r w:rsidR="00FC5C2E" w:rsidRPr="00C7272D">
        <w:t>, 541 U.S. 267</w:t>
      </w:r>
      <w:r w:rsidR="00B32FBB" w:rsidRPr="00C7272D">
        <w:t>, 280 note 6</w:t>
      </w:r>
      <w:r w:rsidR="00FC5C2E" w:rsidRPr="00C7272D">
        <w:t xml:space="preserve"> (2004</w:t>
      </w:r>
      <w:r w:rsidR="007F30BB" w:rsidRPr="00C7272D">
        <w:t>).</w:t>
      </w:r>
    </w:p>
  </w:footnote>
  <w:footnote w:id="27">
    <w:p w14:paraId="0C499DEE" w14:textId="63C62A18" w:rsidR="009948A9" w:rsidRPr="00EC4F7B" w:rsidRDefault="009948A9">
      <w:pPr>
        <w:pStyle w:val="FootnoteText"/>
        <w:rPr>
          <w:szCs w:val="22"/>
        </w:rPr>
      </w:pPr>
      <w:r w:rsidRPr="00CC0F02">
        <w:rPr>
          <w:rStyle w:val="FootnoteReference"/>
        </w:rPr>
        <w:footnoteRef/>
      </w:r>
      <w:r w:rsidRPr="00EC4F7B">
        <w:rPr>
          <w:szCs w:val="22"/>
        </w:rPr>
        <w:t xml:space="preserve"> </w:t>
      </w:r>
      <w:r w:rsidR="00765C74">
        <w:rPr>
          <w:szCs w:val="22"/>
        </w:rPr>
        <w:fldChar w:fldCharType="begin"/>
      </w:r>
      <w:r w:rsidR="009E3B02">
        <w:rPr>
          <w:szCs w:val="22"/>
        </w:rPr>
        <w:instrText xml:space="preserve"> ADDIN ZOTERO_ITEM CSL_CITATION {"citationID":"cqlwSNyG","properties":{"formattedCitation":"Vieth v. Jubelirer, 541 U.S. 267 (2004).","plainCitation":"Vieth v. Jubelirer, 541 U.S. 267 (2004).","noteIndex":26},"citationItems":[{"id":7865,"uris":["http://zotero.org/users/10395840/items/FWWU59XJ"],"itemData":{"id":7865,"type":"legal_case","container-title":"U.S.","page":"267","references":"v","title":"Vieth v. Jubelirer","volume":"541","issued":{"date-parts":[["2004"]]}}}],"schema":"https://github.com/citation-style-language/schema/raw/master/csl-citation.json"} </w:instrText>
      </w:r>
      <w:r w:rsidR="00765C74">
        <w:rPr>
          <w:szCs w:val="22"/>
        </w:rPr>
        <w:fldChar w:fldCharType="separate"/>
      </w:r>
      <w:r w:rsidR="00765C74">
        <w:rPr>
          <w:noProof/>
          <w:szCs w:val="22"/>
        </w:rPr>
        <w:t>Vieth v. Jubelirer, 541 U.S. 267 (2004).</w:t>
      </w:r>
      <w:r w:rsidR="00765C74">
        <w:rPr>
          <w:szCs w:val="22"/>
        </w:rPr>
        <w:fldChar w:fldCharType="end"/>
      </w:r>
    </w:p>
  </w:footnote>
  <w:footnote w:id="28">
    <w:p w14:paraId="0DFF64CA" w14:textId="621D8EF3" w:rsidR="009833D6" w:rsidRPr="009833D6" w:rsidRDefault="009833D6">
      <w:pPr>
        <w:pStyle w:val="FootnoteText"/>
      </w:pPr>
      <w:ins w:id="62" w:author="Scott Matsuda" w:date="2022-12-22T20:29:00Z">
        <w:r w:rsidRPr="00CC0F02">
          <w:rPr>
            <w:rStyle w:val="FootnoteReference"/>
          </w:rPr>
          <w:footnoteRef/>
        </w:r>
        <w:r>
          <w:t xml:space="preserve"> </w:t>
        </w:r>
      </w:ins>
      <w:r w:rsidR="00765C74">
        <w:fldChar w:fldCharType="begin"/>
      </w:r>
      <w:r w:rsidR="009E3B02">
        <w:instrText xml:space="preserve"> ADDIN ZOTERO_ITEM CSL_CITATION {"citationID":"xZ99DCD2","properties":{"formattedCitation":"{\\i{}Id.} at 305\\uc0\\u8211{}06.","plainCitation":"Id. at 305–06.","noteIndex":27},"citationItems":[{"id":7865,"uris":["http://zotero.org/users/10395840/items/FWWU59XJ"],"itemData":{"id":7865,"type":"legal_case","container-title":"U.S.","page":"267","references":"v","title":"Vieth v. Jubelirer","volume":"541","issued":{"date-parts":[["2004"]]}},"locator":"305–06","label":"page"}],"schema":"https://github.com/citation-style-language/schema/raw/master/csl-citation.json"} </w:instrText>
      </w:r>
      <w:r w:rsidR="00765C74">
        <w:fldChar w:fldCharType="separate"/>
      </w:r>
      <w:r w:rsidR="00765C74" w:rsidRPr="00765C74">
        <w:rPr>
          <w:i/>
          <w:iCs/>
        </w:rPr>
        <w:t>Id.</w:t>
      </w:r>
      <w:r w:rsidR="00765C74" w:rsidRPr="00765C74">
        <w:t xml:space="preserve"> at 305–06.</w:t>
      </w:r>
      <w:r w:rsidR="00765C74">
        <w:fldChar w:fldCharType="end"/>
      </w:r>
    </w:p>
  </w:footnote>
  <w:footnote w:id="29">
    <w:p w14:paraId="12F1EB29" w14:textId="3988609B" w:rsidR="00E309AE" w:rsidRDefault="00E309AE">
      <w:pPr>
        <w:pStyle w:val="FootnoteText"/>
      </w:pPr>
      <w:ins w:id="65" w:author="Jonathan Cervas" w:date="2022-12-22T13:50:00Z">
        <w:r w:rsidRPr="00CC0F02">
          <w:rPr>
            <w:rStyle w:val="FootnoteReference"/>
          </w:rPr>
          <w:footnoteRef/>
        </w:r>
        <w:r>
          <w:t xml:space="preserve"> </w:t>
        </w:r>
      </w:ins>
      <w:r w:rsidR="00613F0A">
        <w:rPr>
          <w:i/>
          <w:iCs/>
        </w:rPr>
        <w:t xml:space="preserve">See </w:t>
      </w:r>
      <w:r w:rsidR="007518C9">
        <w:rPr>
          <w:i/>
          <w:iCs/>
        </w:rPr>
        <w:fldChar w:fldCharType="begin"/>
      </w:r>
      <w:r w:rsidR="009E3B02">
        <w:rPr>
          <w:i/>
          <w:iCs/>
        </w:rPr>
        <w:instrText xml:space="preserve"> ADDIN ZOTERO_ITEM CSL_CITATION {"citationID":"yDskXPUf","properties":{"formattedCitation":"{\\i{}Id.} at 317.","plainCitation":"Id. at 317.","noteIndex":28},"citationItems":[{"id":7865,"uris":["http://zotero.org/users/10395840/items/FWWU59XJ"],"itemData":{"id":7865,"type":"legal_case","container-title":"U.S.","page":"267","references":"v","title":"Vieth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7518C9">
        <w:rPr>
          <w:i/>
          <w:iCs/>
        </w:rPr>
        <w:fldChar w:fldCharType="separate"/>
      </w:r>
      <w:r w:rsidR="007518C9" w:rsidRPr="007518C9">
        <w:rPr>
          <w:i/>
          <w:iCs/>
        </w:rPr>
        <w:t>Id.</w:t>
      </w:r>
      <w:r w:rsidR="007518C9" w:rsidRPr="007518C9">
        <w:t xml:space="preserve"> at 317.</w:t>
      </w:r>
      <w:r w:rsidR="007518C9">
        <w:rPr>
          <w:i/>
          <w:iCs/>
        </w:rPr>
        <w:fldChar w:fldCharType="end"/>
      </w:r>
      <w:ins w:id="66" w:author="Jonathan Cervas" w:date="2022-12-23T16:25:00Z">
        <w:r w:rsidR="007518C9">
          <w:rPr>
            <w:i/>
            <w:iCs/>
          </w:rPr>
          <w:t xml:space="preserve"> </w:t>
        </w:r>
      </w:ins>
      <w:r w:rsidR="00763895">
        <w:t>(Stevens, J., dissenting)</w:t>
      </w:r>
      <w:r w:rsidR="00613F0A">
        <w:t xml:space="preserve">; </w:t>
      </w:r>
      <w:r w:rsidR="00613F0A" w:rsidRPr="00EF22F8">
        <w:rPr>
          <w:i/>
          <w:iCs/>
          <w:rPrChange w:id="67" w:author="Scott Matsuda" w:date="2022-12-22T20:32:00Z">
            <w:rPr/>
          </w:rPrChange>
        </w:rPr>
        <w:t>see also</w:t>
      </w:r>
      <w:r w:rsidR="00763895" w:rsidRPr="00EF22F8">
        <w:t xml:space="preserve"> </w:t>
      </w:r>
      <w:r>
        <w:fldChar w:fldCharType="begin"/>
      </w:r>
      <w:r w:rsidR="009E3B02">
        <w:instrText xml:space="preserve"> ADDIN ZOTERO_ITEM CSL_CITATION {"citationID":"a2Y9edbf","properties":{"formattedCitation":"{\\scaps Anthony J. McGann et al.}, {\\scaps Gerrymandering in America: the House of Representatives, the Supreme Court, and the future of popular sovereignty} (2016).","plainCitation":"Anthony J. McGann et al., Gerrymandering in America: the House of Representatives, the Supreme Court, and the future of popular sovereignty (2016).","noteIndex":28},"citationItems":[{"id":3731,"uris":["http://zotero.org/users/10395840/items/NSEG3IBQ"],"itemData":{"id":3731,"type":"book","call-number":"KF4905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fldChar w:fldCharType="separate"/>
      </w:r>
      <w:r w:rsidR="006B2D60" w:rsidRPr="006B2D60">
        <w:rPr>
          <w:smallCaps/>
        </w:rPr>
        <w:t>Anthony J. McGann et al.</w:t>
      </w:r>
      <w:r w:rsidR="006B2D60" w:rsidRPr="006B2D60">
        <w:t xml:space="preserve">, </w:t>
      </w:r>
      <w:r w:rsidR="006B2D60" w:rsidRPr="006B2D60">
        <w:rPr>
          <w:smallCaps/>
        </w:rPr>
        <w:t>Gerrymandering in America: the House of Representatives, the Supreme Court, and the future of popular sovereignty</w:t>
      </w:r>
      <w:r w:rsidR="006B2D60" w:rsidRPr="006B2D60">
        <w:t xml:space="preserve"> (2016).</w:t>
      </w:r>
      <w:r>
        <w:fldChar w:fldCharType="end"/>
      </w:r>
    </w:p>
  </w:footnote>
  <w:footnote w:id="30">
    <w:p w14:paraId="26825369" w14:textId="3290AAB2" w:rsidR="00FC0DAC" w:rsidRPr="00EC4F7B" w:rsidRDefault="00FC0DAC" w:rsidP="00FC0DAC">
      <w:pPr>
        <w:pStyle w:val="FootnoteText"/>
        <w:rPr>
          <w:szCs w:val="22"/>
        </w:rPr>
      </w:pPr>
      <w:r w:rsidRPr="00CC0F02">
        <w:rPr>
          <w:rStyle w:val="FootnoteReference"/>
        </w:rPr>
        <w:footnoteRef/>
      </w:r>
      <w:r w:rsidRPr="00EC4F7B">
        <w:rPr>
          <w:szCs w:val="22"/>
        </w:rPr>
        <w:t xml:space="preserve"> </w:t>
      </w:r>
      <w:r w:rsidR="007518C9">
        <w:rPr>
          <w:szCs w:val="22"/>
        </w:rPr>
        <w:fldChar w:fldCharType="begin"/>
      </w:r>
      <w:r w:rsidR="009E3B02">
        <w:rPr>
          <w:szCs w:val="22"/>
        </w:rPr>
        <w:instrText xml:space="preserve"> ADDIN ZOTERO_ITEM CSL_CITATION {"citationID":"xyyGoq3V","properties":{"formattedCitation":"Vieth v. Jubelirer, {\\i{}supra} note 26 at 306\\uc0\\u8211{}307.","plainCitation":"Vieth v. Jubelirer, supra note 26 at 306–307.","noteIndex":29},"citationItems":[{"id":7865,"uris":["http://zotero.org/users/10395840/items/FWWU59XJ"],"itemData":{"id":7865,"type":"legal_case","container-title":"U.S.","page":"267","references":"v","title":"Vieth v. Jubelirer","volume":"541","issued":{"date-parts":[["2004"]]}},"locator":"306-307","label":"page"}],"schema":"https://github.com/citation-style-language/schema/raw/master/csl-citation.json"} </w:instrText>
      </w:r>
      <w:r w:rsidR="007518C9">
        <w:rPr>
          <w:szCs w:val="22"/>
        </w:rPr>
        <w:fldChar w:fldCharType="separate"/>
      </w:r>
      <w:r w:rsidR="009E3B02" w:rsidRPr="009E3B02">
        <w:t xml:space="preserve">Vieth v. Jubelirer, </w:t>
      </w:r>
      <w:r w:rsidR="009E3B02" w:rsidRPr="009E3B02">
        <w:rPr>
          <w:i/>
          <w:iCs/>
        </w:rPr>
        <w:t>supra</w:t>
      </w:r>
      <w:r w:rsidR="009E3B02" w:rsidRPr="009E3B02">
        <w:t xml:space="preserve"> note 26 at 306–307.</w:t>
      </w:r>
      <w:r w:rsidR="007518C9">
        <w:rPr>
          <w:szCs w:val="22"/>
        </w:rPr>
        <w:fldChar w:fldCharType="end"/>
      </w:r>
    </w:p>
  </w:footnote>
  <w:footnote w:id="31">
    <w:p w14:paraId="3721A514" w14:textId="0D35AE1E" w:rsidR="006961E7" w:rsidRDefault="006961E7">
      <w:pPr>
        <w:pStyle w:val="FootnoteText"/>
      </w:pPr>
      <w:r w:rsidRPr="00CC0F02">
        <w:rPr>
          <w:rStyle w:val="FootnoteReference"/>
        </w:rPr>
        <w:footnoteRef/>
      </w:r>
      <w:r>
        <w:t xml:space="preserve"> </w:t>
      </w:r>
      <w:r w:rsidRPr="00F7086D">
        <w:rPr>
          <w:i/>
          <w:iCs/>
        </w:rPr>
        <w:t>See generally</w:t>
      </w:r>
      <w:r>
        <w:t xml:space="preserve"> </w:t>
      </w:r>
      <w:r w:rsidR="00010D31">
        <w:t xml:space="preserve">Stevens Dissent </w:t>
      </w:r>
      <w:r w:rsidR="003803CF">
        <w:fldChar w:fldCharType="begin"/>
      </w:r>
      <w:r w:rsidR="009E3B02">
        <w:instrText xml:space="preserve"> ADDIN ZOTERO_ITEM CSL_CITATION {"citationID":"4he4r6ue","properties":{"formattedCitation":"{\\i{}Id.} at 317.","plainCitation":"Id. at 317.","noteIndex":30},"citationItems":[{"id":7865,"uris":["http://zotero.org/users/10395840/items/FWWU59XJ"],"itemData":{"id":7865,"type":"legal_case","container-title":"U.S.","page":"267","references":"v","title":"Vieth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3803CF">
        <w:fldChar w:fldCharType="separate"/>
      </w:r>
      <w:r w:rsidR="003803CF" w:rsidRPr="003803CF">
        <w:rPr>
          <w:i/>
          <w:iCs/>
        </w:rPr>
        <w:t>Id.</w:t>
      </w:r>
      <w:r w:rsidR="003803CF" w:rsidRPr="003803CF">
        <w:t xml:space="preserve"> at 317.</w:t>
      </w:r>
      <w:r w:rsidR="003803CF">
        <w:fldChar w:fldCharType="end"/>
      </w:r>
      <w:r w:rsidR="003803CF">
        <w:t xml:space="preserve">, </w:t>
      </w:r>
      <w:r w:rsidR="00861949">
        <w:t xml:space="preserve">Souter </w:t>
      </w:r>
      <w:r w:rsidR="00F13502">
        <w:t xml:space="preserve">Dissent </w:t>
      </w:r>
      <w:r w:rsidR="00861949">
        <w:t>(with Ginsberg)</w:t>
      </w:r>
      <w:r w:rsidR="003803CF">
        <w:t xml:space="preserve"> </w:t>
      </w:r>
      <w:r w:rsidR="003803CF">
        <w:fldChar w:fldCharType="begin"/>
      </w:r>
      <w:r w:rsidR="009E3B02">
        <w:instrText xml:space="preserve"> ADDIN ZOTERO_ITEM CSL_CITATION {"citationID":"PV0ryOoA","properties":{"formattedCitation":"{\\i{}Id.} at 343.","plainCitation":"Id. at 343.","noteIndex":30},"citationItems":[{"id":7865,"uris":["http://zotero.org/users/10395840/items/FWWU59XJ"],"itemData":{"id":7865,"type":"legal_case","container-title":"U.S.","page":"267","references":"v","title":"Vieth v. Jubelirer","volume":"541","issued":{"date-parts":[["2004"]]}},"locator":"343","label":"page"}],"schema":"https://github.com/citation-style-language/schema/raw/master/csl-citation.json"} </w:instrText>
      </w:r>
      <w:r w:rsidR="003803CF">
        <w:fldChar w:fldCharType="separate"/>
      </w:r>
      <w:r w:rsidR="003803CF" w:rsidRPr="003803CF">
        <w:rPr>
          <w:i/>
          <w:iCs/>
        </w:rPr>
        <w:t>Id.</w:t>
      </w:r>
      <w:r w:rsidR="003803CF" w:rsidRPr="003803CF">
        <w:t xml:space="preserve"> at 343.</w:t>
      </w:r>
      <w:r w:rsidR="003803CF">
        <w:fldChar w:fldCharType="end"/>
      </w:r>
      <w:r w:rsidR="00861949">
        <w:t>, Breyer</w:t>
      </w:r>
      <w:r w:rsidR="00F13502">
        <w:t xml:space="preserve"> Dissent</w:t>
      </w:r>
      <w:r w:rsidR="00861949">
        <w:t xml:space="preserve"> </w:t>
      </w:r>
      <w:r w:rsidR="003803CF">
        <w:fldChar w:fldCharType="begin"/>
      </w:r>
      <w:r w:rsidR="009E3B02">
        <w:instrText xml:space="preserve"> ADDIN ZOTERO_ITEM CSL_CITATION {"citationID":"WVBCEB06","properties":{"formattedCitation":"{\\i{}Id.} at 355.","plainCitation":"Id. at 355.","noteIndex":30},"citationItems":[{"id":7865,"uris":["http://zotero.org/users/10395840/items/FWWU59XJ"],"itemData":{"id":7865,"type":"legal_case","container-title":"U.S.","page":"267","references":"v","title":"Vieth v. Jubelirer","volume":"541","issued":{"date-parts":[["2004"]]}},"locator":"355","label":"page"}],"schema":"https://github.com/citation-style-language/schema/raw/master/csl-citation.json"} </w:instrText>
      </w:r>
      <w:r w:rsidR="003803CF">
        <w:fldChar w:fldCharType="separate"/>
      </w:r>
      <w:r w:rsidR="003803CF" w:rsidRPr="003803CF">
        <w:rPr>
          <w:i/>
          <w:iCs/>
        </w:rPr>
        <w:t>Id.</w:t>
      </w:r>
      <w:r w:rsidR="003803CF" w:rsidRPr="003803CF">
        <w:t xml:space="preserve"> at 355.</w:t>
      </w:r>
      <w:r w:rsidR="003803CF">
        <w:fldChar w:fldCharType="end"/>
      </w:r>
      <w:ins w:id="71" w:author="Jonathan Cervas" w:date="2022-12-23T16:28:00Z">
        <w:r w:rsidR="003803CF">
          <w:t xml:space="preserve"> </w:t>
        </w:r>
      </w:ins>
      <w:del w:id="72" w:author="Jonathan Cervas" w:date="2022-12-23T16:27:00Z">
        <w:r w:rsidR="00320235" w:rsidRPr="00F7086D" w:rsidDel="003803CF">
          <w:rPr>
            <w:i/>
            <w:iCs/>
          </w:rPr>
          <w:delText xml:space="preserve"> </w:delText>
        </w:r>
      </w:del>
      <w:r w:rsidR="00320235" w:rsidRPr="00F7086D">
        <w:rPr>
          <w:i/>
          <w:iCs/>
        </w:rPr>
        <w:t>See also</w:t>
      </w:r>
      <w:r w:rsidR="00320235">
        <w:t xml:space="preserve"> </w:t>
      </w:r>
      <w:r w:rsidR="00A92EF7">
        <w:fldChar w:fldCharType="begin"/>
      </w:r>
      <w:r w:rsidR="006A7835">
        <w:instrText xml:space="preserve"> ADDIN ZOTERO_ITEM CSL_CITATION {"citationID":"8GjcgWSX","properties":{"formattedCitation":"J. Clark Kelso, {\\i{}Vieth v. Jubelirer: Judicial Review of Political Gerrymanders}, 3 {\\scaps Election Law J. Rules Polit. Policy} 47 (2004).","plainCitation":"J. Clark Kelso, Vieth v. Jubelirer: Judicial Review of Political Gerrymanders, 3 Election Law J. Rules Polit. Policy 47 (2004).","noteIndex":30},"citationItems":[{"id":"pG9g8xl8/mzyMwLTH","uris":["http://zotero.org/users/10395840/items/QPRFJ7HC"],"itemData":{"id":7809,"type":"article-journal","container-title":"Election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00A92EF7">
        <w:fldChar w:fldCharType="separate"/>
      </w:r>
      <w:r w:rsidR="006B2D60" w:rsidRPr="006B2D60">
        <w:t xml:space="preserve">J. Clark Kelso, </w:t>
      </w:r>
      <w:r w:rsidR="006B2D60" w:rsidRPr="006B2D60">
        <w:rPr>
          <w:i/>
          <w:iCs/>
        </w:rPr>
        <w:t>Vieth v. Jubelirer: Judicial Review of Political Gerrymanders</w:t>
      </w:r>
      <w:r w:rsidR="006B2D60" w:rsidRPr="006B2D60">
        <w:t xml:space="preserve">, 3 </w:t>
      </w:r>
      <w:r w:rsidR="006B2D60" w:rsidRPr="006B2D60">
        <w:rPr>
          <w:smallCaps/>
        </w:rPr>
        <w:t>Election Law J. Rules Polit. Policy</w:t>
      </w:r>
      <w:r w:rsidR="006B2D60" w:rsidRPr="006B2D60">
        <w:t xml:space="preserve"> 47 (2004).</w:t>
      </w:r>
      <w:r w:rsidR="00A92EF7">
        <w:fldChar w:fldCharType="end"/>
      </w:r>
    </w:p>
  </w:footnote>
  <w:footnote w:id="32">
    <w:p w14:paraId="5312BD36" w14:textId="2BAB633B" w:rsidR="00FC3143" w:rsidRPr="00EC4F7B" w:rsidRDefault="00FC3143">
      <w:pPr>
        <w:pStyle w:val="FootnoteText"/>
        <w:rPr>
          <w:szCs w:val="22"/>
        </w:rPr>
      </w:pPr>
      <w:r w:rsidRPr="00CC0F02">
        <w:rPr>
          <w:rStyle w:val="FootnoteReference"/>
        </w:rPr>
        <w:footnoteRef/>
      </w:r>
      <w:r w:rsidRPr="00EC4F7B">
        <w:rPr>
          <w:szCs w:val="22"/>
        </w:rPr>
        <w:t xml:space="preserve"> </w:t>
      </w:r>
      <w:r w:rsidR="000D76A7">
        <w:rPr>
          <w:szCs w:val="22"/>
        </w:rPr>
        <w:fldChar w:fldCharType="begin"/>
      </w:r>
      <w:r w:rsidR="009E3B02">
        <w:rPr>
          <w:szCs w:val="22"/>
        </w:rPr>
        <w:instrText xml:space="preserve"> ADDIN ZOTERO_ITEM CSL_CITATION {"citationID":"0jUHwfzQ","properties":{"formattedCitation":"Vieth v. Jubelirer, {\\i{}supra} note 26 at 267, 269.","plainCitation":"Vieth v. Jubelirer, supra note 26 at 267, 269.","noteIndex":31},"citationItems":[{"id":7865,"uris":["http://zotero.org/users/10395840/items/FWWU59XJ"],"itemData":{"id":7865,"type":"legal_case","container-title":"U.S.","page":"267","references":"v","title":"Vieth v. Jubelirer","volume":"541","issued":{"date-parts":[["2004"]]}},"locator":"267, 269","label":"page"}],"schema":"https://github.com/citation-style-language/schema/raw/master/csl-citation.json"} </w:instrText>
      </w:r>
      <w:r w:rsidR="000D76A7">
        <w:rPr>
          <w:szCs w:val="22"/>
        </w:rPr>
        <w:fldChar w:fldCharType="separate"/>
      </w:r>
      <w:r w:rsidR="009E3B02" w:rsidRPr="009E3B02">
        <w:t xml:space="preserve">Vieth v. Jubelirer, </w:t>
      </w:r>
      <w:r w:rsidR="009E3B02" w:rsidRPr="009E3B02">
        <w:rPr>
          <w:i/>
          <w:iCs/>
        </w:rPr>
        <w:t>supra</w:t>
      </w:r>
      <w:r w:rsidR="009E3B02" w:rsidRPr="009E3B02">
        <w:t xml:space="preserve"> note 26 at 267, 269.</w:t>
      </w:r>
      <w:r w:rsidR="000D76A7">
        <w:rPr>
          <w:szCs w:val="22"/>
        </w:rPr>
        <w:fldChar w:fldCharType="end"/>
      </w:r>
    </w:p>
  </w:footnote>
  <w:footnote w:id="33">
    <w:p w14:paraId="6B791275" w14:textId="4D9B611B" w:rsidR="00CB1F2B" w:rsidRPr="00EC4F7B" w:rsidRDefault="00CB1F2B" w:rsidP="00022B67">
      <w:pPr>
        <w:pStyle w:val="FootnoteText"/>
        <w:ind w:left="360" w:firstLine="0"/>
        <w:rPr>
          <w:szCs w:val="22"/>
        </w:rPr>
      </w:pPr>
      <w:r w:rsidRPr="00CC0F02">
        <w:rPr>
          <w:rStyle w:val="FootnoteReference"/>
        </w:rPr>
        <w:footnoteRef/>
      </w:r>
      <w:r w:rsidRPr="00EC4F7B">
        <w:rPr>
          <w:szCs w:val="22"/>
        </w:rPr>
        <w:t xml:space="preserve"> For an overview of </w:t>
      </w:r>
      <w:proofErr w:type="spellStart"/>
      <w:r w:rsidRPr="00EC4F7B">
        <w:rPr>
          <w:i/>
          <w:iCs/>
          <w:szCs w:val="22"/>
        </w:rPr>
        <w:t>Vieth</w:t>
      </w:r>
      <w:proofErr w:type="spellEnd"/>
      <w:r w:rsidRPr="00EC4F7B">
        <w:rPr>
          <w:szCs w:val="22"/>
        </w:rPr>
        <w:t xml:space="preserve"> see </w:t>
      </w:r>
      <w:r w:rsidR="00405886">
        <w:rPr>
          <w:color w:val="000000"/>
          <w:szCs w:val="22"/>
        </w:rPr>
        <w:fldChar w:fldCharType="begin"/>
      </w:r>
      <w:r w:rsidR="009E3B02">
        <w:rPr>
          <w:color w:val="000000"/>
          <w:szCs w:val="22"/>
        </w:rPr>
        <w:instrText xml:space="preserve"> ADDIN ZOTERO_ITEM CSL_CITATION {"citationID":"K6p90BEP","properties":{"formattedCitation":"{\\scaps McGann et al.}, {\\i{}supra} note 28.","plainCitation":"McGann et al., supra note 28.","noteIndex":32},"citationItems":[{"id":3731,"uris":["http://zotero.org/users/10395840/items/NSEG3IBQ"],"itemData":{"id":3731,"type":"book","call-number":"KF4905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00405886">
        <w:rPr>
          <w:color w:val="000000"/>
          <w:szCs w:val="22"/>
        </w:rPr>
        <w:fldChar w:fldCharType="separate"/>
      </w:r>
      <w:r w:rsidR="009E3B02" w:rsidRPr="009E3B02">
        <w:rPr>
          <w:smallCaps/>
          <w:color w:val="000000"/>
        </w:rPr>
        <w:t>McGann et al.</w:t>
      </w:r>
      <w:r w:rsidR="009E3B02" w:rsidRPr="009E3B02">
        <w:rPr>
          <w:color w:val="000000"/>
        </w:rPr>
        <w:t xml:space="preserve">, </w:t>
      </w:r>
      <w:r w:rsidR="009E3B02" w:rsidRPr="009E3B02">
        <w:rPr>
          <w:i/>
          <w:iCs/>
          <w:color w:val="000000"/>
        </w:rPr>
        <w:t>supra</w:t>
      </w:r>
      <w:r w:rsidR="009E3B02" w:rsidRPr="009E3B02">
        <w:rPr>
          <w:color w:val="000000"/>
        </w:rPr>
        <w:t xml:space="preserve"> note 28.</w:t>
      </w:r>
      <w:r w:rsidR="00405886">
        <w:rPr>
          <w:color w:val="000000"/>
          <w:szCs w:val="22"/>
        </w:rPr>
        <w:fldChar w:fldCharType="end"/>
      </w:r>
      <w:del w:id="73" w:author="Jonathan Cervas" w:date="2022-12-23T16:29:00Z">
        <w:r w:rsidRPr="00EC4F7B" w:rsidDel="00405886">
          <w:rPr>
            <w:color w:val="000000"/>
            <w:szCs w:val="22"/>
          </w:rPr>
          <w:delText>)</w:delText>
        </w:r>
      </w:del>
    </w:p>
  </w:footnote>
  <w:footnote w:id="34">
    <w:p w14:paraId="2FCBBD63" w14:textId="0C18A087" w:rsidR="00CB1F2B" w:rsidRPr="00EC4F7B" w:rsidRDefault="00CB1F2B" w:rsidP="00EB27CE">
      <w:pPr>
        <w:pStyle w:val="FootnoteText"/>
        <w:rPr>
          <w:szCs w:val="22"/>
        </w:rPr>
      </w:pPr>
      <w:r w:rsidRPr="00CC0F02">
        <w:rPr>
          <w:rStyle w:val="FootnoteReference"/>
        </w:rPr>
        <w:footnoteRef/>
      </w:r>
      <w:r w:rsidRPr="00EC4F7B">
        <w:rPr>
          <w:szCs w:val="22"/>
        </w:rPr>
        <w:t xml:space="preserve"> </w:t>
      </w:r>
      <w:r w:rsidR="00DD47E6">
        <w:rPr>
          <w:szCs w:val="22"/>
        </w:rPr>
        <w:fldChar w:fldCharType="begin"/>
      </w:r>
      <w:r w:rsidR="009E3B02">
        <w:rPr>
          <w:szCs w:val="22"/>
        </w:rPr>
        <w:instrText xml:space="preserve"> ADDIN ZOTERO_ITEM CSL_CITATION {"citationID":"BzlFP7wg","properties":{"formattedCitation":"Vieth v. Jubelirer, {\\i{}supra} note 26 at ??","plainCitation":"Vieth v. Jubelirer, supra note 26 at ??","noteIndex":33},"citationItems":[{"id":7865,"uris":["http://zotero.org/users/10395840/items/FWWU59XJ"],"itemData":{"id":7865,"type":"legal_case","container-title":"U.S.","page":"267","references":"v","title":"Vieth v. Jubelirer","volume":"541","issued":{"date-parts":[["2004"]]}},"locator":"??","label":"page"}],"schema":"https://github.com/citation-style-language/schema/raw/master/csl-citation.json"} </w:instrText>
      </w:r>
      <w:r w:rsidR="00DD47E6">
        <w:rPr>
          <w:szCs w:val="22"/>
        </w:rPr>
        <w:fldChar w:fldCharType="separate"/>
      </w:r>
      <w:r w:rsidR="009E3B02" w:rsidRPr="009E3B02">
        <w:t xml:space="preserve">Vieth v. Jubelirer, </w:t>
      </w:r>
      <w:r w:rsidR="009E3B02" w:rsidRPr="009E3B02">
        <w:rPr>
          <w:i/>
          <w:iCs/>
        </w:rPr>
        <w:t>supra</w:t>
      </w:r>
      <w:r w:rsidR="009E3B02" w:rsidRPr="009E3B02">
        <w:t xml:space="preserve"> note 26 at ??</w:t>
      </w:r>
      <w:r w:rsidR="00DD47E6">
        <w:rPr>
          <w:szCs w:val="22"/>
        </w:rPr>
        <w:fldChar w:fldCharType="end"/>
      </w:r>
      <w:r w:rsidR="00CC06D5">
        <w:rPr>
          <w:szCs w:val="22"/>
        </w:rPr>
        <w:t>292</w:t>
      </w:r>
    </w:p>
  </w:footnote>
  <w:footnote w:id="35">
    <w:p w14:paraId="4968E4CC" w14:textId="0E6B48D6" w:rsidR="00A033DF" w:rsidRPr="00EC4F7B" w:rsidRDefault="00A033DF" w:rsidP="00A033DF">
      <w:pPr>
        <w:pStyle w:val="FootnoteText"/>
        <w:rPr>
          <w:szCs w:val="22"/>
        </w:rPr>
      </w:pPr>
      <w:r w:rsidRPr="00CC0F02">
        <w:rPr>
          <w:rStyle w:val="FootnoteReference"/>
        </w:rPr>
        <w:footnoteRef/>
      </w:r>
      <w:r w:rsidRPr="00EC4F7B">
        <w:rPr>
          <w:szCs w:val="22"/>
        </w:rPr>
        <w:t xml:space="preserve"> </w:t>
      </w:r>
      <w:r w:rsidR="00B679E6">
        <w:rPr>
          <w:szCs w:val="22"/>
        </w:rPr>
        <w:fldChar w:fldCharType="begin"/>
      </w:r>
      <w:r w:rsidR="009E3B02">
        <w:rPr>
          <w:szCs w:val="22"/>
        </w:rPr>
        <w:instrText xml:space="preserve"> ADDIN ZOTERO_ITEM CSL_CITATION {"citationID":"EOc16uG5","properties":{"formattedCitation":"LULAC v. Perry, 548 U.S. 399 (2006).","plainCitation":"LULAC v. Perry, 548 U.S. 399 (2006).","noteIndex":34},"citationItems":[{"id":7866,"uris":["http://zotero.org/users/10395840/items/BTFK6G4P"],"itemData":{"id":7866,"type":"legal_case","container-title":"U.S.","page":"399","references":"l","title":"LULAC v. Perry","volume":"548","issued":{"date-parts":[["2006"]]}}}],"schema":"https://github.com/citation-style-language/schema/raw/master/csl-citation.json"} </w:instrText>
      </w:r>
      <w:r w:rsidR="00B679E6">
        <w:rPr>
          <w:szCs w:val="22"/>
        </w:rPr>
        <w:fldChar w:fldCharType="separate"/>
      </w:r>
      <w:r w:rsidR="00B679E6">
        <w:rPr>
          <w:noProof/>
          <w:szCs w:val="22"/>
        </w:rPr>
        <w:t>LULAC v. Perry, 548 U.S. 399 (2006).</w:t>
      </w:r>
      <w:r w:rsidR="00B679E6">
        <w:rPr>
          <w:szCs w:val="22"/>
        </w:rPr>
        <w:fldChar w:fldCharType="end"/>
      </w:r>
      <w:del w:id="77" w:author="Jonathan Cervas" w:date="2022-12-23T16:32:00Z">
        <w:r w:rsidRPr="00EC4F7B" w:rsidDel="00B679E6">
          <w:rPr>
            <w:szCs w:val="22"/>
          </w:rPr>
          <w:delText>548 U.S. 399 (2006).</w:delText>
        </w:r>
      </w:del>
    </w:p>
  </w:footnote>
  <w:footnote w:id="36">
    <w:p w14:paraId="41504192" w14:textId="3FD56C90" w:rsidR="00CB1F2B" w:rsidRPr="00EC4F7B" w:rsidRDefault="00CB1F2B">
      <w:pPr>
        <w:pStyle w:val="FootnoteText"/>
        <w:rPr>
          <w:szCs w:val="22"/>
        </w:rPr>
      </w:pPr>
      <w:r w:rsidRPr="00CC0F02">
        <w:rPr>
          <w:rStyle w:val="FootnoteReference"/>
        </w:rPr>
        <w:footnoteRef/>
      </w:r>
      <w:r w:rsidRPr="00EC4F7B">
        <w:rPr>
          <w:szCs w:val="22"/>
        </w:rPr>
        <w:t xml:space="preserve"> </w:t>
      </w:r>
      <w:r w:rsidRPr="00EC4F7B">
        <w:rPr>
          <w:szCs w:val="22"/>
        </w:rPr>
        <w:fldChar w:fldCharType="begin"/>
      </w:r>
      <w:r w:rsidR="009E3B02">
        <w:rPr>
          <w:szCs w:val="22"/>
        </w:rPr>
        <w:instrText xml:space="preserve"> ADDIN ZOTERO_ITEM CSL_CITATION {"citationID":"hpVUfkvG","properties":{"formattedCitation":"Bernard Grofman &amp; Gary King, {\\i{}The Future of Partisan Symmetry as a Judicial Test for Partisan Gerrymandering after {\\i0{}LULAC v. Perry}}, 6 {\\scaps Election Law J. Rules Polit. Policy} 2 (2007).","plainCitation":"Bernard Grofman &amp; Gary King, The Future of Partisan Symmetry as a Judicial Test for Partisan Gerrymandering after LULAC v. Perry, 6 Election Law J. Rules Polit. Policy 2 (2007).","noteIndex":35},"citationItems":[{"id":4514,"uris":["http://zotero.org/users/10395840/items/5QZVJ79C"],"itemData":{"id":4514,"type":"article-journal","container-title":"Election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006B2D60" w:rsidRPr="006B2D60">
        <w:t xml:space="preserve">Bernard Grofman &amp; Gary King, </w:t>
      </w:r>
      <w:r w:rsidR="006B2D60" w:rsidRPr="006B2D60">
        <w:rPr>
          <w:i/>
          <w:iCs/>
        </w:rPr>
        <w:t xml:space="preserve">The Future of Partisan Symmetry as a Judicial Test for Partisan Gerrymandering after </w:t>
      </w:r>
      <w:r w:rsidR="006B2D60" w:rsidRPr="006B2D60">
        <w:t xml:space="preserve">LULAC v. Perry, 6 </w:t>
      </w:r>
      <w:r w:rsidR="006B2D60" w:rsidRPr="006B2D60">
        <w:rPr>
          <w:smallCaps/>
        </w:rPr>
        <w:t>Election Law J. Rules Polit. Policy</w:t>
      </w:r>
      <w:r w:rsidR="006B2D60" w:rsidRPr="006B2D60">
        <w:t xml:space="preserve"> 2 (2007).</w:t>
      </w:r>
      <w:r w:rsidRPr="00EC4F7B">
        <w:rPr>
          <w:szCs w:val="22"/>
        </w:rPr>
        <w:fldChar w:fldCharType="end"/>
      </w:r>
      <w:r w:rsidRPr="00EC4F7B">
        <w:rPr>
          <w:szCs w:val="22"/>
        </w:rPr>
        <w:t>.</w:t>
      </w:r>
    </w:p>
  </w:footnote>
  <w:footnote w:id="37">
    <w:p w14:paraId="6B561330" w14:textId="37F387BE" w:rsidR="00D379E7" w:rsidRDefault="00D379E7">
      <w:pPr>
        <w:pStyle w:val="FootnoteText"/>
      </w:pPr>
      <w:ins w:id="81" w:author="Jonathan Cervas" w:date="2022-12-22T14:10:00Z">
        <w:r w:rsidRPr="00CC0F02">
          <w:rPr>
            <w:rStyle w:val="FootnoteReference"/>
          </w:rPr>
          <w:footnoteRef/>
        </w:r>
        <w:r>
          <w:t xml:space="preserve"> E.g., </w:t>
        </w:r>
      </w:ins>
      <w:r w:rsidR="00CE4A06">
        <w:fldChar w:fldCharType="begin"/>
      </w:r>
      <w:r w:rsidR="009E3B02">
        <w:instrText xml:space="preserve"> ADDIN ZOTERO_ITEM CSL_CITATION {"citationID":"3RSBjDA3","properties":{"formattedCitation":"Gill v. Whitford, 585 U.S. ___ (2018); Rucho v. Common Cause, 588 U.S. r (2019).","plainCitation":"Gill v. Whitford, 585 U.S. ___ (2018); Rucho v. Common Cause, 588 U.S. r (2019).","noteIndex":36},"citationItems":[{"id":7867,"uris":["http://zotero.org/users/10395840/items/RAM98DMG"],"itemData":{"id":7867,"type":"legal_case","container-title":"U.S.","page":"___","references":"g","title":"Gill v. Whitford","volume":"585","issued":{"date-parts":[["2018"]]}}},{"id":7868,"uris":["http://zotero.org/users/10395840/items/GG6MBMVB"],"itemData":{"id":7868,"type":"legal_case","container-title":"U.S.","number":"18-422","page":"r","title":"Rucho v. Common Cause","volume":"588","issued":{"date-parts":[["2019"]]}}}],"schema":"https://github.com/citation-style-language/schema/raw/master/csl-citation.json"} </w:instrText>
      </w:r>
      <w:r w:rsidR="00CE4A06">
        <w:fldChar w:fldCharType="separate"/>
      </w:r>
      <w:r w:rsidR="00E13DDA">
        <w:rPr>
          <w:noProof/>
        </w:rPr>
        <w:t>Gill v. Whitford, 585 U.S. ___ (2018); Rucho v. Common Cause, 588 U.S. r (2019).</w:t>
      </w:r>
      <w:r w:rsidR="00CE4A06">
        <w:fldChar w:fldCharType="end"/>
      </w:r>
    </w:p>
  </w:footnote>
  <w:footnote w:id="38">
    <w:p w14:paraId="7D81B85E" w14:textId="53A83195" w:rsidR="00D04903" w:rsidRPr="00EC4F7B" w:rsidRDefault="00D04903">
      <w:pPr>
        <w:pStyle w:val="FootnoteText"/>
        <w:rPr>
          <w:szCs w:val="22"/>
        </w:rPr>
      </w:pPr>
      <w:r w:rsidRPr="00CC0F02">
        <w:rPr>
          <w:rStyle w:val="FootnoteReference"/>
        </w:rPr>
        <w:footnoteRef/>
      </w:r>
      <w:r w:rsidRPr="00EC4F7B">
        <w:rPr>
          <w:szCs w:val="22"/>
        </w:rPr>
        <w:t xml:space="preserve"> </w:t>
      </w:r>
      <w:r w:rsidR="00E51CC9">
        <w:rPr>
          <w:szCs w:val="22"/>
        </w:rPr>
        <w:fldChar w:fldCharType="begin"/>
      </w:r>
      <w:r w:rsidR="009E3B02">
        <w:rPr>
          <w:szCs w:val="22"/>
        </w:rPr>
        <w:instrText xml:space="preserve"> ADDIN ZOTERO_ITEM CSL_CITATION {"citationID":"TRwKi1au","properties":{"formattedCitation":"Whitford v. Gill, 218 F.Supp.3d 837 (2016).","plainCitation":"Whitford v. Gill, 218 F.Supp.3d 837 (2016).","noteIndex":37},"citationItems":[{"id":7869,"uris":["http://zotero.org/users/10395840/items/XQHH2DS2"],"itemData":{"id":7869,"type":"legal_case","authority":"W.D.Wis.","container-title":"F.Supp.3d","number":"3:15-cv-00421","page":"837","title":"Whitford v. Gill","volume":"218","issued":{"date-parts":[["2016"]]}}}],"schema":"https://github.com/citation-style-language/schema/raw/master/csl-citation.json"} </w:instrText>
      </w:r>
      <w:r w:rsidR="00E51CC9">
        <w:rPr>
          <w:szCs w:val="22"/>
        </w:rPr>
        <w:fldChar w:fldCharType="separate"/>
      </w:r>
      <w:r w:rsidR="005D0BCA">
        <w:t>Whitford v. Gill, 218 F.Supp.3d 837 (2016).</w:t>
      </w:r>
      <w:r w:rsidR="00E51CC9">
        <w:rPr>
          <w:szCs w:val="22"/>
        </w:rPr>
        <w:fldChar w:fldCharType="end"/>
      </w:r>
    </w:p>
  </w:footnote>
  <w:footnote w:id="39">
    <w:p w14:paraId="3E6B48A8" w14:textId="1872DE52" w:rsidR="00646855" w:rsidRPr="00EC4F7B" w:rsidRDefault="00646855">
      <w:pPr>
        <w:pStyle w:val="FootnoteText"/>
        <w:rPr>
          <w:szCs w:val="22"/>
        </w:rPr>
      </w:pPr>
      <w:r w:rsidRPr="00CC0F02">
        <w:rPr>
          <w:rStyle w:val="FootnoteReference"/>
        </w:rPr>
        <w:footnoteRef/>
      </w:r>
      <w:r w:rsidRPr="00EC4F7B">
        <w:rPr>
          <w:szCs w:val="22"/>
        </w:rPr>
        <w:t xml:space="preserve"> </w:t>
      </w:r>
      <w:r w:rsidR="00642A49">
        <w:rPr>
          <w:szCs w:val="22"/>
        </w:rPr>
        <w:fldChar w:fldCharType="begin"/>
      </w:r>
      <w:r w:rsidR="009E3B02">
        <w:rPr>
          <w:szCs w:val="22"/>
        </w:rPr>
        <w:instrText xml:space="preserve"> ADDIN ZOTERO_ITEM CSL_CITATION {"citationID":"6IMCSQAi","properties":{"formattedCitation":"Common Cause v. Rucho, 279 F Supp 3d 587 (2018).","plainCitation":"Common Cause v. Rucho, 279 F Supp 3d 587 (2018).","noteIndex":38},"citationItems":[{"id":7870,"uris":["http://zotero.org/users/10395840/items/QR6AZ8AX"],"itemData":{"id":7870,"type":"legal_case","authority":"M.D.N.C.","container-title":"F. Supp. 3d","page":"587","title":"Common Cause v. Rucho","volume":"279","issued":{"date-parts":[["2018"]]}}}],"schema":"https://github.com/citation-style-language/schema/raw/master/csl-citation.json"} </w:instrText>
      </w:r>
      <w:r w:rsidR="00642A49">
        <w:rPr>
          <w:szCs w:val="22"/>
        </w:rPr>
        <w:fldChar w:fldCharType="separate"/>
      </w:r>
      <w:r w:rsidR="00582740">
        <w:t>Common Cause v. Rucho, 279 F Supp 3d 587 (2018).</w:t>
      </w:r>
      <w:r w:rsidR="00642A49">
        <w:rPr>
          <w:szCs w:val="22"/>
        </w:rPr>
        <w:fldChar w:fldCharType="end"/>
      </w:r>
    </w:p>
  </w:footnote>
  <w:footnote w:id="40">
    <w:p w14:paraId="3688DD72" w14:textId="4F13883B" w:rsidR="004F095B" w:rsidRPr="00EC4F7B" w:rsidRDefault="004F095B">
      <w:pPr>
        <w:pStyle w:val="FootnoteText"/>
        <w:rPr>
          <w:szCs w:val="22"/>
        </w:rPr>
      </w:pPr>
      <w:r w:rsidRPr="00CC0F02">
        <w:rPr>
          <w:rStyle w:val="FootnoteReference"/>
        </w:rPr>
        <w:footnoteRef/>
      </w:r>
      <w:r w:rsidRPr="00EC4F7B">
        <w:rPr>
          <w:szCs w:val="22"/>
        </w:rPr>
        <w:t xml:space="preserve"> </w:t>
      </w:r>
      <w:r w:rsidR="008F6223">
        <w:rPr>
          <w:szCs w:val="22"/>
        </w:rPr>
        <w:fldChar w:fldCharType="begin"/>
      </w:r>
      <w:r w:rsidR="009E3B02">
        <w:rPr>
          <w:szCs w:val="22"/>
        </w:rPr>
        <w:instrText xml:space="preserve"> ADDIN ZOTERO_ITEM CSL_CITATION {"citationID":"ljNU0yoC","properties":{"formattedCitation":"Benisek v. Lamone, 241 F Supp 3d 566 (2017).","plainCitation":"Benisek v. Lamone, 241 F Supp 3d 566 (2017).","noteIndex":39},"citationItems":[{"id":7873,"uris":["http://zotero.org/users/10395840/items/GITQE3D9"],"itemData":{"id":7873,"type":"legal_case","container-title":"F. Supp. 3d","page":"566","title":"Benisek v. Lamone","volume":"241","issued":{"date-parts":[["2017"]]}}}],"schema":"https://github.com/citation-style-language/schema/raw/master/csl-citation.json"} </w:instrText>
      </w:r>
      <w:r w:rsidR="008F6223">
        <w:rPr>
          <w:szCs w:val="22"/>
        </w:rPr>
        <w:fldChar w:fldCharType="separate"/>
      </w:r>
      <w:r w:rsidR="00E1788D">
        <w:rPr>
          <w:noProof/>
          <w:szCs w:val="22"/>
        </w:rPr>
        <w:t>Benisek v. Lamone, 241 F Supp 3d 566 (2017).</w:t>
      </w:r>
      <w:r w:rsidR="008F6223">
        <w:rPr>
          <w:szCs w:val="22"/>
        </w:rPr>
        <w:fldChar w:fldCharType="end"/>
      </w:r>
    </w:p>
  </w:footnote>
  <w:footnote w:id="41">
    <w:p w14:paraId="5B840744" w14:textId="0803D661" w:rsidR="00E947C5" w:rsidRDefault="00E947C5">
      <w:pPr>
        <w:pStyle w:val="FootnoteText"/>
      </w:pPr>
      <w:ins w:id="84" w:author="Jonathan Cervas" w:date="2022-12-22T14:12:00Z">
        <w:r w:rsidRPr="00CC0F02">
          <w:rPr>
            <w:rStyle w:val="FootnoteReference"/>
          </w:rPr>
          <w:footnoteRef/>
        </w:r>
        <w:r>
          <w:t xml:space="preserve"> </w:t>
        </w:r>
      </w:ins>
      <w:r w:rsidR="00E13DDA">
        <w:fldChar w:fldCharType="begin"/>
      </w:r>
      <w:r w:rsidR="009E3B02">
        <w:instrText xml:space="preserve"> ADDIN ZOTERO_ITEM CSL_CITATION {"citationID":"iswhgzRw","properties":{"formattedCitation":"Rucho v. Common Cause, {\\i{}supra} note 36.","plainCitation":"Rucho v. Common Cause, supra note 36.","noteIndex":40},"citationItems":[{"id":7868,"uris":["http://zotero.org/users/10395840/items/GG6MBMVB"],"itemData":{"id":7868,"type":"legal_case","container-title":"U.S.","number":"18-422","page":"r","title":"Rucho v. Common Cause","volume":"588","issued":{"date-parts":[["2019"]]}}}],"schema":"https://github.com/citation-style-language/schema/raw/master/csl-citation.json"} </w:instrText>
      </w:r>
      <w:r w:rsidR="00E13DDA">
        <w:fldChar w:fldCharType="separate"/>
      </w:r>
      <w:r w:rsidR="009E3B02" w:rsidRPr="009E3B02">
        <w:t xml:space="preserve">Rucho v. Common Cause, </w:t>
      </w:r>
      <w:r w:rsidR="009E3B02" w:rsidRPr="009E3B02">
        <w:rPr>
          <w:i/>
          <w:iCs/>
        </w:rPr>
        <w:t>supra</w:t>
      </w:r>
      <w:r w:rsidR="009E3B02" w:rsidRPr="009E3B02">
        <w:t xml:space="preserve"> note 36.</w:t>
      </w:r>
      <w:r w:rsidR="00E13DDA">
        <w:fldChar w:fldCharType="end"/>
      </w:r>
    </w:p>
  </w:footnote>
  <w:footnote w:id="42">
    <w:p w14:paraId="48241CAC" w14:textId="3002DE3E" w:rsidR="0066397F" w:rsidRPr="0066397F" w:rsidRDefault="0066397F">
      <w:pPr>
        <w:pStyle w:val="FootnoteText"/>
        <w:rPr>
          <w:i/>
          <w:iCs/>
          <w:rPrChange w:id="87" w:author="Jonathan Cervas" w:date="2022-12-22T14:13:00Z">
            <w:rPr/>
          </w:rPrChange>
        </w:rPr>
      </w:pPr>
      <w:r w:rsidRPr="00CC0F02">
        <w:rPr>
          <w:rStyle w:val="FootnoteReference"/>
        </w:rPr>
        <w:footnoteRef/>
      </w:r>
      <w:r>
        <w:t xml:space="preserve"> See generally</w:t>
      </w:r>
      <w:r w:rsidR="00EA54F9">
        <w:t xml:space="preserve"> </w:t>
      </w:r>
      <w:r w:rsidR="00EA54F9">
        <w:fldChar w:fldCharType="begin"/>
      </w:r>
      <w:r w:rsidR="009E3B02">
        <w:instrText xml:space="preserve"> ADDIN ZOTERO_ITEM CSL_CITATION {"citationID":"YjMpGTnT","properties":{"formattedCitation":"{\\i{}Id.}","plainCitation":"Id.","noteIndex":41},"citationItems":[{"id":7868,"uris":["http://zotero.org/users/10395840/items/GG6MBMVB"],"itemData":{"id":7868,"type":"legal_case","container-title":"U.S.","number":"18-422","page":"r","title":"Rucho v. Common Cause","volume":"588","issued":{"date-parts":[["2019"]]}}}],"schema":"https://github.com/citation-style-language/schema/raw/master/csl-citation.json"} </w:instrText>
      </w:r>
      <w:r w:rsidR="00EA54F9">
        <w:fldChar w:fldCharType="separate"/>
      </w:r>
      <w:r w:rsidR="00EA54F9" w:rsidRPr="00EA54F9">
        <w:rPr>
          <w:i/>
          <w:iCs/>
        </w:rPr>
        <w:t>Id.</w:t>
      </w:r>
      <w:r w:rsidR="00EA54F9">
        <w:fldChar w:fldCharType="end"/>
      </w:r>
    </w:p>
  </w:footnote>
  <w:footnote w:id="43">
    <w:p w14:paraId="2FC28C6A" w14:textId="3F090113" w:rsidR="00BB6415" w:rsidRDefault="00BB6415">
      <w:pPr>
        <w:pStyle w:val="FootnoteText"/>
      </w:pPr>
      <w:ins w:id="91" w:author="Jonathan Cervas" w:date="2022-12-22T14:14:00Z">
        <w:r w:rsidRPr="00CC0F02">
          <w:rPr>
            <w:rStyle w:val="FootnoteReference"/>
          </w:rPr>
          <w:footnoteRef/>
        </w:r>
        <w:r>
          <w:t xml:space="preserve"> </w:t>
        </w:r>
      </w:ins>
      <w:r w:rsidR="00992E6A">
        <w:fldChar w:fldCharType="begin"/>
      </w:r>
      <w:r w:rsidR="009E3B02">
        <w:instrText xml:space="preserve"> ADDIN ZOTERO_ITEM CSL_CITATION {"citationID":"v2vOgF5U","properties":{"formattedCitation":"Davis v. Bandemer, {\\i{}supra} note 21 at 113.","plainCitation":"Davis v. Bandemer, supra note 21 at 113.","noteIndex":42},"citationItems":[{"id":7864,"uris":["http://zotero.org/users/10395840/items/NJ2NNGE4"],"itemData":{"id":7864,"type":"legal_case","container-title":"U.S.","page":"109","title":"Davis v. Bandemer","volume":"478","issued":{"date-parts":[["1986"]]}},"locator":"113","label":"page"}],"schema":"https://github.com/citation-style-language/schema/raw/master/csl-citation.json"} </w:instrText>
      </w:r>
      <w:r w:rsidR="00992E6A">
        <w:fldChar w:fldCharType="separate"/>
      </w:r>
      <w:r w:rsidR="009E3B02" w:rsidRPr="009E3B02">
        <w:t xml:space="preserve">Davis v. Bandemer, </w:t>
      </w:r>
      <w:r w:rsidR="009E3B02" w:rsidRPr="009E3B02">
        <w:rPr>
          <w:i/>
          <w:iCs/>
        </w:rPr>
        <w:t>supra</w:t>
      </w:r>
      <w:r w:rsidR="009E3B02" w:rsidRPr="009E3B02">
        <w:t xml:space="preserve"> note 21 at 113.</w:t>
      </w:r>
      <w:r w:rsidR="00992E6A">
        <w:fldChar w:fldCharType="end"/>
      </w:r>
    </w:p>
  </w:footnote>
  <w:footnote w:id="44">
    <w:p w14:paraId="6B88F753" w14:textId="7A39903A" w:rsidR="005C3881" w:rsidRPr="00EC4F7B" w:rsidRDefault="005C3881">
      <w:pPr>
        <w:pStyle w:val="FootnoteText"/>
        <w:rPr>
          <w:szCs w:val="22"/>
        </w:rPr>
      </w:pPr>
      <w:r w:rsidRPr="00CC0F02">
        <w:rPr>
          <w:rStyle w:val="FootnoteReference"/>
        </w:rPr>
        <w:footnoteRef/>
      </w:r>
      <w:r w:rsidRPr="00EC4F7B">
        <w:rPr>
          <w:szCs w:val="22"/>
        </w:rPr>
        <w:t xml:space="preserve"> </w:t>
      </w:r>
      <w:r w:rsidR="008D6103">
        <w:rPr>
          <w:szCs w:val="22"/>
        </w:rPr>
        <w:fldChar w:fldCharType="begin"/>
      </w:r>
      <w:r w:rsidR="009E3B02">
        <w:rPr>
          <w:szCs w:val="22"/>
        </w:rPr>
        <w:instrText xml:space="preserve"> ADDIN ZOTERO_ITEM CSL_CITATION {"citationID":"3gqbT0La","properties":{"formattedCitation":"Rucho v. Common Cause, {\\i{}supra} note 36 at 2491.","plainCitation":"Rucho v. Common Cause, supra note 36 at 2491.","noteIndex":43},"citationItems":[{"id":7868,"uris":["http://zotero.org/users/10395840/items/GG6MBMVB"],"itemData":{"id":7868,"type":"legal_case","container-title":"U.S.","number":"18-422","page":"r","title":"Rucho v. Common Cause","volume":"588","issued":{"date-parts":[["2019"]]}},"locator":"2491","label":"page"}],"schema":"https://github.com/citation-style-language/schema/raw/master/csl-citation.json"} </w:instrText>
      </w:r>
      <w:r w:rsidR="008D6103">
        <w:rPr>
          <w:szCs w:val="22"/>
        </w:rPr>
        <w:fldChar w:fldCharType="separate"/>
      </w:r>
      <w:r w:rsidR="009E3B02" w:rsidRPr="009E3B02">
        <w:t xml:space="preserve">Rucho v. Common Cause, </w:t>
      </w:r>
      <w:r w:rsidR="009E3B02" w:rsidRPr="009E3B02">
        <w:rPr>
          <w:i/>
          <w:iCs/>
        </w:rPr>
        <w:t>supra</w:t>
      </w:r>
      <w:r w:rsidR="009E3B02" w:rsidRPr="009E3B02">
        <w:t xml:space="preserve"> note 36 at 2491.</w:t>
      </w:r>
      <w:r w:rsidR="008D6103">
        <w:rPr>
          <w:szCs w:val="22"/>
        </w:rPr>
        <w:fldChar w:fldCharType="end"/>
      </w:r>
    </w:p>
  </w:footnote>
  <w:footnote w:id="45">
    <w:p w14:paraId="68B50ECD" w14:textId="0DAFEF90" w:rsidR="005C3881" w:rsidRPr="00EC4F7B" w:rsidRDefault="005C3881">
      <w:pPr>
        <w:pStyle w:val="FootnoteText"/>
        <w:rPr>
          <w:szCs w:val="22"/>
        </w:rPr>
      </w:pPr>
      <w:r w:rsidRPr="00CC0F02">
        <w:rPr>
          <w:rStyle w:val="FootnoteReference"/>
        </w:rPr>
        <w:footnoteRef/>
      </w:r>
      <w:r w:rsidRPr="00EC4F7B">
        <w:rPr>
          <w:szCs w:val="22"/>
        </w:rPr>
        <w:t xml:space="preserve"> </w:t>
      </w:r>
      <w:r w:rsidR="008D6103">
        <w:rPr>
          <w:szCs w:val="22"/>
        </w:rPr>
        <w:fldChar w:fldCharType="begin"/>
      </w:r>
      <w:r w:rsidR="009E3B02">
        <w:rPr>
          <w:szCs w:val="22"/>
        </w:rPr>
        <w:instrText xml:space="preserve"> ADDIN ZOTERO_ITEM CSL_CITATION {"citationID":"c5WNo9Mc","properties":{"formattedCitation":"{\\i{}Id.} at 2494 quotations omitted; emphasis added.","plainCitation":"Id. at 2494 quotations omitted; emphasis added.","noteIndex":44},"citationItems":[{"id":7868,"uris":["http://zotero.org/users/10395840/items/GG6MBMVB"],"itemData":{"id":7868,"type":"legal_case","container-title":"U.S.","number":"18-422","page":"r","title":"Rucho v. Common Cause","volume":"588","issued":{"date-parts":[["2019"]]}},"locator":"2494","label":"page","suffix":"quotations omitted; emphasis added"}],"schema":"https://github.com/citation-style-language/schema/raw/master/csl-citation.json"} </w:instrText>
      </w:r>
      <w:r w:rsidR="008D6103">
        <w:rPr>
          <w:szCs w:val="22"/>
        </w:rPr>
        <w:fldChar w:fldCharType="separate"/>
      </w:r>
      <w:r w:rsidR="003964CF" w:rsidRPr="003964CF">
        <w:rPr>
          <w:i/>
          <w:iCs/>
        </w:rPr>
        <w:t>Id.</w:t>
      </w:r>
      <w:r w:rsidR="003964CF" w:rsidRPr="003964CF">
        <w:t xml:space="preserve"> at 2494 quotations omitted; emphasis added.</w:t>
      </w:r>
      <w:r w:rsidR="008D6103">
        <w:rPr>
          <w:szCs w:val="22"/>
        </w:rPr>
        <w:fldChar w:fldCharType="end"/>
      </w:r>
    </w:p>
  </w:footnote>
  <w:footnote w:id="46">
    <w:p w14:paraId="138008FC" w14:textId="29314583"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{"citationID":"JIPF39RZ","properties":{"formattedCitation":"{\\i{}Id.} at 2507.","plainCitation":"Id. at 2507.","noteIndex":45},"citationItems":[{"id":7868,"uris":["http://zotero.org/users/10395840/items/GG6MBMVB"],"itemData":{"id":7868,"type":"legal_case","container-title":"U.S.","number":"18-422","page":"r","title":"Rucho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2507.</w:t>
      </w:r>
      <w:r w:rsidR="00C72FAD">
        <w:rPr>
          <w:szCs w:val="22"/>
        </w:rPr>
        <w:fldChar w:fldCharType="end"/>
      </w:r>
    </w:p>
  </w:footnote>
  <w:footnote w:id="47">
    <w:p w14:paraId="43A536B6" w14:textId="7EE43E64"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{"citationID":"7Tx95p53","properties":{"formattedCitation":"{\\i{}Id.} at 2506.","plainCitation":"Id. at 2506.","noteIndex":46},"citationItems":[{"id":7868,"uris":["http://zotero.org/users/10395840/items/GG6MBMVB"],"itemData":{"id":7868,"type":"legal_case","container-title":"U.S.","number":"18-422","page":"r","title":"Rucho v. Common Cause","volume":"588","issued":{"date-parts":[["2019"]]}},"locator":"2506","label":"page"}],"schema":"https://github.com/citation-style-language/schema/raw/master/csl-citation.json"}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2506.</w:t>
      </w:r>
      <w:r w:rsidR="00C72FAD">
        <w:rPr>
          <w:szCs w:val="22"/>
        </w:rPr>
        <w:fldChar w:fldCharType="end"/>
      </w:r>
    </w:p>
  </w:footnote>
  <w:footnote w:id="48">
    <w:p w14:paraId="5AD52CC0" w14:textId="7F07E016"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{"citationID":"Xe4QioSE","properties":{"formattedCitation":"{\\i{}Id.} at 2507.","plainCitation":"Id. at 2507.","noteIndex":47},"citationItems":[{"id":7868,"uris":["http://zotero.org/users/10395840/items/GG6MBMVB"],"itemData":{"id":7868,"type":"legal_case","container-title":"U.S.","number":"18-422","page":"r","title":"Rucho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2507.</w:t>
      </w:r>
      <w:r w:rsidR="00C72FAD">
        <w:rPr>
          <w:szCs w:val="22"/>
        </w:rPr>
        <w:fldChar w:fldCharType="end"/>
      </w:r>
    </w:p>
  </w:footnote>
  <w:footnote w:id="49">
    <w:p w14:paraId="3EB34F5E" w14:textId="0791FA9A" w:rsidR="005C3881" w:rsidRPr="00EC4F7B" w:rsidRDefault="005C3881">
      <w:pPr>
        <w:pStyle w:val="FootnoteText"/>
        <w:rPr>
          <w:szCs w:val="22"/>
        </w:rPr>
      </w:pPr>
      <w:r w:rsidRPr="00CC0F02">
        <w:rPr>
          <w:rStyle w:val="FootnoteReference"/>
        </w:rPr>
        <w:footnoteRef/>
      </w:r>
      <w:r w:rsidRPr="00EC4F7B">
        <w:rPr>
          <w:szCs w:val="22"/>
        </w:rPr>
        <w:t xml:space="preserve"> </w:t>
      </w:r>
      <w:r w:rsidR="00222185">
        <w:rPr>
          <w:szCs w:val="22"/>
        </w:rPr>
        <w:fldChar w:fldCharType="begin"/>
      </w:r>
      <w:r w:rsidR="009E3B02">
        <w:rPr>
          <w:szCs w:val="22"/>
        </w:rPr>
        <w:instrText xml:space="preserve"> ADDIN ZOTERO_ITEM CSL_CITATION {"citationID":"ATqrk9Di","properties":{"formattedCitation":"{\\i{}Id.} at 2499.","plainCitation":"Id. at 2499.","noteIndex":48},"citationItems":[{"id":7868,"uris":["http://zotero.org/users/10395840/items/GG6MBMVB"],"itemData":{"id":7868,"type":"legal_case","container-title":"U.S.","number":"18-422","page":"r","title":"Rucho v. Common Cause","volume":"588","issued":{"date-parts":[["2019"]]}},"locator":"2499","label":"page"}],"schema":"https://github.com/citation-style-language/schema/raw/master/csl-citation.json"} </w:instrText>
      </w:r>
      <w:r w:rsidR="00222185">
        <w:rPr>
          <w:szCs w:val="22"/>
        </w:rPr>
        <w:fldChar w:fldCharType="separate"/>
      </w:r>
      <w:r w:rsidR="00E1788D" w:rsidRPr="00E1788D">
        <w:rPr>
          <w:i/>
          <w:iCs/>
        </w:rPr>
        <w:t>Id.</w:t>
      </w:r>
      <w:r w:rsidR="00E1788D" w:rsidRPr="00E1788D">
        <w:t xml:space="preserve"> at 2499.</w:t>
      </w:r>
      <w:r w:rsidR="00222185">
        <w:rPr>
          <w:szCs w:val="22"/>
        </w:rPr>
        <w:fldChar w:fldCharType="end"/>
      </w:r>
    </w:p>
  </w:footnote>
  <w:footnote w:id="50">
    <w:p w14:paraId="3A5FD896" w14:textId="085A7C9D" w:rsidR="005C3881" w:rsidRPr="00EC4F7B" w:rsidRDefault="005C3881">
      <w:pPr>
        <w:pStyle w:val="FootnoteText"/>
        <w:rPr>
          <w:szCs w:val="22"/>
        </w:rPr>
      </w:pPr>
      <w:r w:rsidRPr="00CC0F02">
        <w:rPr>
          <w:rStyle w:val="FootnoteReference"/>
        </w:rPr>
        <w:footnoteRef/>
      </w:r>
      <w:r w:rsidRPr="00EC4F7B">
        <w:rPr>
          <w:szCs w:val="22"/>
        </w:rPr>
        <w:t xml:space="preserve"> </w:t>
      </w:r>
      <w:r w:rsidR="00107A59">
        <w:rPr>
          <w:szCs w:val="22"/>
        </w:rPr>
        <w:fldChar w:fldCharType="begin"/>
      </w:r>
      <w:r w:rsidR="009E3B02">
        <w:rPr>
          <w:szCs w:val="22"/>
        </w:rPr>
        <w:instrText xml:space="preserve"> ADDIN ZOTERO_ITEM CSL_CITATION {"citationID":"CbfipvEN","properties":{"formattedCitation":"{\\i{}Id.}","plainCitation":"Id.","noteIndex":49},"citationItems":[{"id":7868,"uris":["http://zotero.org/users/10395840/items/GG6MBMVB"],"itemData":{"id":7868,"type":"legal_case","container-title":"U.S.","number":"18-422","page":"r","title":"Rucho v. Common Cause","volume":"588","issued":{"date-parts":[["2019"]]}},"locator":"2499","label":"page"}],"schema":"https://github.com/citation-style-language/schema/raw/master/csl-citation.json"} </w:instrText>
      </w:r>
      <w:r w:rsidR="00107A59">
        <w:rPr>
          <w:szCs w:val="22"/>
        </w:rPr>
        <w:fldChar w:fldCharType="separate"/>
      </w:r>
      <w:r w:rsidR="00107A59" w:rsidRPr="00107A59">
        <w:rPr>
          <w:i/>
          <w:iCs/>
        </w:rPr>
        <w:t>Id.</w:t>
      </w:r>
      <w:r w:rsidR="00107A59">
        <w:rPr>
          <w:szCs w:val="22"/>
        </w:rPr>
        <w:fldChar w:fldCharType="end"/>
      </w:r>
    </w:p>
  </w:footnote>
  <w:footnote w:id="51">
    <w:p w14:paraId="66640B34" w14:textId="462F98F2" w:rsidR="008E59DE" w:rsidRDefault="008E59DE">
      <w:pPr>
        <w:pStyle w:val="FootnoteText"/>
      </w:pPr>
      <w:r w:rsidRPr="00CC0F02">
        <w:rPr>
          <w:rStyle w:val="FootnoteReference"/>
        </w:rPr>
        <w:footnoteRef/>
      </w:r>
      <w:r>
        <w:t xml:space="preserve"> </w:t>
      </w:r>
      <w:r>
        <w:fldChar w:fldCharType="begin"/>
      </w:r>
      <w:r w:rsidR="009E3B02">
        <w:instrText xml:space="preserve"> ADDIN ZOTERO_ITEM CSL_CITATION {"citationID":"ODxlFwcX","properties":{"formattedCitation":"Bernard Grofman, {\\i{}For Single-Member Districts, Random is Not Equal}, {\\i{}in} {\\scaps Representation and Redistricting Issues,} 55 (Bernard Grofman et al. eds., Eds. ed. 1982); G. Gudgin &amp; P. J. Taylor, {\\i{}The Decomposition of Electoral Bias in a Plurality Election}, 10 {\\scaps Br. J. Polit. Sci.} 515 (1980); {\\scaps G. Gudgin, P.J. Taylor &amp; R.J. Johnston}, {\\scaps Seats, Votes, and the Spatial Organisation of Elections} (2012), https://books.google.com/books?id=3UVLAQAAQBAJ; {\\scaps M.S. Shugart &amp; R. Taagepera}, {\\scaps Votes from Seats: Logical Models of Electoral Systems} (2017), https://books.google.com/books?id=0S42DwAAQBAJ; Rein Taagepera, {\\i{}Seats and votes: A generalization of the cube law of elections}, 2 {\\scaps Soc. Sci. Res.} 257 (1973).","plainCitation":"Bernard Grofman, For Single-Member Districts, Random is Not Equal, in Representation and Redistricting Issues, 55 (Bernard Grofman et al. eds., Eds. ed. 1982); G. Gudgin &amp; P. J. Taylor, The Decomposition of Electoral Bias in a Plurality Election, 10 Br. J. Polit. Sci. 515 (1980); G. Gudgin, P.J. Taylor &amp; R.J. Johnston, Seats, Votes, and the Spatial Organisation of Elections (2012), https://books.google.com/books?id=3UVLAQAAQBAJ; M.S. Shugart &amp; R. Taagepera, Votes from Seats: Logical Models of Electoral Systems (2017), https://books.google.com/books?id=0S42DwAAQBAJ; Rein Taagepera, Seats and votes: A generalization of the cube law of elections, 2 Soc. Sci. Res. 257 (1973).","noteIndex":50},"citationItems":[{"id":7724,"uris":["http://zotero.org/users/10395840/items/QFJWE46U"],"itemData":{"id":7724,"type":"chapter","container-title":"Representation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fldChar w:fldCharType="separate"/>
      </w:r>
      <w:r w:rsidR="006B2D60" w:rsidRPr="006B2D60">
        <w:t xml:space="preserve">Bernard Grofman, </w:t>
      </w:r>
      <w:r w:rsidR="006B2D60" w:rsidRPr="006B2D60">
        <w:rPr>
          <w:i/>
          <w:iCs/>
        </w:rPr>
        <w:t>For Single-Member Districts, Random is Not Equal</w:t>
      </w:r>
      <w:r w:rsidR="006B2D60" w:rsidRPr="006B2D60">
        <w:t xml:space="preserve">, </w:t>
      </w:r>
      <w:r w:rsidR="006B2D60" w:rsidRPr="006B2D60">
        <w:rPr>
          <w:i/>
          <w:iCs/>
        </w:rPr>
        <w:t>in</w:t>
      </w:r>
      <w:r w:rsidR="006B2D60" w:rsidRPr="006B2D60">
        <w:t xml:space="preserve"> </w:t>
      </w:r>
      <w:r w:rsidR="006B2D60" w:rsidRPr="006B2D60">
        <w:rPr>
          <w:smallCaps/>
        </w:rPr>
        <w:t>Representation and Redistricting Issues,</w:t>
      </w:r>
      <w:r w:rsidR="006B2D60" w:rsidRPr="006B2D60">
        <w:t xml:space="preserve"> 55 (Bernard Grofman et al. eds., Eds. ed. 1982); G. Gudgin &amp; P. J. Taylor, </w:t>
      </w:r>
      <w:r w:rsidR="006B2D60" w:rsidRPr="006B2D60">
        <w:rPr>
          <w:i/>
          <w:iCs/>
        </w:rPr>
        <w:t>The Decomposition of Electoral Bias in a Plurality Election</w:t>
      </w:r>
      <w:r w:rsidR="006B2D60" w:rsidRPr="006B2D60">
        <w:t xml:space="preserve">, 10 </w:t>
      </w:r>
      <w:r w:rsidR="006B2D60" w:rsidRPr="006B2D60">
        <w:rPr>
          <w:smallCaps/>
        </w:rPr>
        <w:t>Br. J. Polit. Sci.</w:t>
      </w:r>
      <w:r w:rsidR="006B2D60" w:rsidRPr="006B2D60">
        <w:t xml:space="preserve"> 515 (1980); </w:t>
      </w:r>
      <w:r w:rsidR="006B2D60" w:rsidRPr="006B2D60">
        <w:rPr>
          <w:smallCaps/>
        </w:rPr>
        <w:t>G. Gudgin, P.J. Taylor &amp; R.J. Johnston</w:t>
      </w:r>
      <w:r w:rsidR="006B2D60" w:rsidRPr="006B2D60">
        <w:t xml:space="preserve">, </w:t>
      </w:r>
      <w:r w:rsidR="006B2D60" w:rsidRPr="006B2D60">
        <w:rPr>
          <w:smallCaps/>
        </w:rPr>
        <w:t>Seats, Votes, and the Spatial Organisation of Elections</w:t>
      </w:r>
      <w:r w:rsidR="006B2D60" w:rsidRPr="006B2D60">
        <w:t xml:space="preserve"> (2012), https://books.google.com/books?id=3UVLAQAAQBAJ; </w:t>
      </w:r>
      <w:r w:rsidR="006B2D60" w:rsidRPr="006B2D60">
        <w:rPr>
          <w:smallCaps/>
        </w:rPr>
        <w:t>M.S. Shugart &amp; R. Taagepera</w:t>
      </w:r>
      <w:r w:rsidR="006B2D60" w:rsidRPr="006B2D60">
        <w:t xml:space="preserve">, </w:t>
      </w:r>
      <w:r w:rsidR="006B2D60" w:rsidRPr="006B2D60">
        <w:rPr>
          <w:smallCaps/>
        </w:rPr>
        <w:t>Votes from Seats: Logical Models of Electoral Systems</w:t>
      </w:r>
      <w:r w:rsidR="006B2D60" w:rsidRPr="006B2D60">
        <w:t xml:space="preserve"> (2017), https://books.google.com/books?id=0S42DwAAQBAJ; Rein Taagepera, </w:t>
      </w:r>
      <w:r w:rsidR="006B2D60" w:rsidRPr="006B2D60">
        <w:rPr>
          <w:i/>
          <w:iCs/>
        </w:rPr>
        <w:t>Seats and votes: A generalization of the cube law of elections</w:t>
      </w:r>
      <w:r w:rsidR="006B2D60" w:rsidRPr="006B2D60">
        <w:t xml:space="preserve">, 2 </w:t>
      </w:r>
      <w:r w:rsidR="006B2D60" w:rsidRPr="006B2D60">
        <w:rPr>
          <w:smallCaps/>
        </w:rPr>
        <w:t>Soc. Sci. Res.</w:t>
      </w:r>
      <w:r w:rsidR="006B2D60" w:rsidRPr="006B2D60">
        <w:t xml:space="preserve"> 257 (1973).</w:t>
      </w:r>
      <w:r>
        <w:fldChar w:fldCharType="end"/>
      </w:r>
    </w:p>
  </w:footnote>
  <w:footnote w:id="52">
    <w:p w14:paraId="4CBECE5F" w14:textId="74AE0523" w:rsidR="005F22F7" w:rsidRDefault="005F22F7">
      <w:pPr>
        <w:pStyle w:val="FootnoteText"/>
      </w:pPr>
      <w:r w:rsidRPr="00CC0F02">
        <w:rPr>
          <w:rStyle w:val="FootnoteReference"/>
        </w:rPr>
        <w:footnoteRef/>
      </w:r>
      <w:r>
        <w:t xml:space="preserve"> </w:t>
      </w:r>
      <w:r>
        <w:fldChar w:fldCharType="begin"/>
      </w:r>
      <w:r w:rsidR="009E3B02">
        <w:instrText xml:space="preserve"> ADDIN ZOTERO_ITEM CSL_CITATION {"citationID":"fToz5pX7","properties":{"formattedCitation":"Grofman and King, {\\i{}supra} note 35; Jonathan N. Katz, Gary King &amp; Elizabeth Rosenblatt, {\\i{}Theoretical Foundations and Empirical Evaluations of Partisan Fairness in District-Based Democracies}, 114 {\\scaps Am. Polit. Sci. Rev.} 164 (2020).","plainCitation":"Grofman and King, supra note 35; Jonathan N. Katz, Gary King &amp; Elizabeth Rosenblatt, Theoretical Foundations and Empirical Evaluations of Partisan Fairness in District-Based Democracies, 114 Am. Polit. Sci. Rev. 164 (2020).","noteIndex":51},"citationItems":[{"id":4514,"uris":["http://zotero.org/users/10395840/items/5QZVJ79C"],"itemData":{"id":4514,"type":"article-journal","container-title":"Election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fldChar w:fldCharType="separate"/>
      </w:r>
      <w:r w:rsidR="009E3B02" w:rsidRPr="009E3B02">
        <w:t xml:space="preserve">Grofman and King, </w:t>
      </w:r>
      <w:r w:rsidR="009E3B02" w:rsidRPr="009E3B02">
        <w:rPr>
          <w:i/>
          <w:iCs/>
        </w:rPr>
        <w:t>supra</w:t>
      </w:r>
      <w:r w:rsidR="009E3B02" w:rsidRPr="009E3B02">
        <w:t xml:space="preserve"> note 35; Jonathan N. Katz, Gary King &amp; Elizabeth Rosenblatt, </w:t>
      </w:r>
      <w:r w:rsidR="009E3B02" w:rsidRPr="009E3B02">
        <w:rPr>
          <w:i/>
          <w:iCs/>
        </w:rPr>
        <w:t>Theoretical Foundations and Empirical Evaluations of Partisan Fairness in District-Based Democracies</w:t>
      </w:r>
      <w:r w:rsidR="009E3B02" w:rsidRPr="009E3B02">
        <w:t xml:space="preserve">, 114 </w:t>
      </w:r>
      <w:r w:rsidR="009E3B02" w:rsidRPr="009E3B02">
        <w:rPr>
          <w:smallCaps/>
        </w:rPr>
        <w:t>Am. Polit. Sci. Rev.</w:t>
      </w:r>
      <w:r w:rsidR="009E3B02" w:rsidRPr="009E3B02">
        <w:t xml:space="preserve"> 164 (2020).</w:t>
      </w:r>
      <w:r>
        <w:fldChar w:fldCharType="end"/>
      </w:r>
    </w:p>
  </w:footnote>
  <w:footnote w:id="53">
    <w:p w14:paraId="326387E4" w14:textId="17CD009D" w:rsidR="005F22F7" w:rsidRDefault="005F22F7" w:rsidP="00DC098E">
      <w:pPr>
        <w:pStyle w:val="FootnoteText"/>
      </w:pPr>
      <w:r w:rsidRPr="00CC0F02">
        <w:rPr>
          <w:rStyle w:val="FootnoteReference"/>
        </w:rPr>
        <w:footnoteRef/>
      </w:r>
      <w:r>
        <w:t xml:space="preserve"> </w:t>
      </w:r>
      <w:r>
        <w:fldChar w:fldCharType="begin"/>
      </w:r>
      <w:r w:rsidR="009E3B02">
        <w:instrText xml:space="preserve"> ADDIN ZOTERO_ITEM CSL_CITATION {"citationID":"22bUPq0l","properties":{"formattedCitation":"Amariah Becker et al., {\\i{}Computational Redistricting and the Voting Rights Act}, 20 {\\scaps Election Law J. Rules Polit. Policy} 407 (2021); Daryl DeFord, Moon Duchin &amp; Justin Solomon, {\\i{}Recombination: A Family of Markov Chains for Redistricting}, {\\scaps Harv. Data Sci. Rev.} (2021), https://hdsr.mitpress.mit.edu/pub/1ds8ptxu (last visited Oct 18, 2022); Moon Duchin &amp; Douglas M Spencer, {\\i{}Models, Race, and the Law}, 54 (2021); {\\scaps Political Geometry: Rethinking Redistricting in the US with Math, Law, and Everything In Between}, (Moon Duchin &amp; Olivia Walch eds., 2022), https://link.springer.com/10.1007/978-3-319-69161-9 (last visited Oct 18, 2022).","plainCitation":"Amariah Becker et al., Computational Redistricting and the Voting Rights Act, 20 Election Law J. Rules Polit. Policy 407 (2021); Daryl DeFord, Moon Duchin &amp; Justin Solomon, Recombination: A Family of Markov Chains for Redistricting, Harv. Data Sci. Rev. (2021), https://hdsr.mitpress.mit.edu/pub/1ds8ptxu (last visited Oct 18, 2022); Moon Duchin &amp; Douglas M Spencer, Models, Race, and the Law, 54 (2021); Political Geometry: Rethinking Redistricting in the US with Math, Law, and Everything In Between, (Moon Duchin &amp; Olivia Walch eds., 2022), https://link.springer.com/10.1007/978-3-319-69161-9 (last visited Oct 18, 2022).","noteIndex":52},"citationItems":[{"id":4979,"uris":["http://zotero.org/users/10395840/items/DT6K5PPI"],"itemData":{"id":4979,"type":"article-journal","abstract":"In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107A59" w:rsidRPr="00107A59">
        <w:t xml:space="preserve">Amariah Becker et al., </w:t>
      </w:r>
      <w:r w:rsidR="00107A59" w:rsidRPr="00107A59">
        <w:rPr>
          <w:i/>
          <w:iCs/>
        </w:rPr>
        <w:t>Computational Redistricting and the Voting Rights Act</w:t>
      </w:r>
      <w:r w:rsidR="00107A59" w:rsidRPr="00107A59">
        <w:t xml:space="preserve">, 20 </w:t>
      </w:r>
      <w:r w:rsidR="00107A59" w:rsidRPr="00107A59">
        <w:rPr>
          <w:smallCaps/>
        </w:rPr>
        <w:t>Election Law J. Rules Polit. Policy</w:t>
      </w:r>
      <w:r w:rsidR="00107A59" w:rsidRPr="00107A59">
        <w:t xml:space="preserve"> 407 (2021); Daryl DeFord, Moon Duchin &amp; Justin Solomon, </w:t>
      </w:r>
      <w:r w:rsidR="00107A59" w:rsidRPr="00107A59">
        <w:rPr>
          <w:i/>
          <w:iCs/>
        </w:rPr>
        <w:t>Recombination: A Family of Markov Chains for Redistricting</w:t>
      </w:r>
      <w:r w:rsidR="00107A59" w:rsidRPr="00107A59">
        <w:t xml:space="preserve">, </w:t>
      </w:r>
      <w:r w:rsidR="00107A59" w:rsidRPr="00107A59">
        <w:rPr>
          <w:smallCaps/>
        </w:rPr>
        <w:t>Harv. Data Sci. Rev.</w:t>
      </w:r>
      <w:r w:rsidR="00107A59" w:rsidRPr="00107A59">
        <w:t xml:space="preserve"> (2021), https://hdsr.mitpress.mit.edu/pub/1ds8ptxu (last visited Oct 18, 2022); Moon Duchin &amp; Douglas M Spencer, </w:t>
      </w:r>
      <w:r w:rsidR="00107A59" w:rsidRPr="00107A59">
        <w:rPr>
          <w:i/>
          <w:iCs/>
        </w:rPr>
        <w:t>Models, Race, and the Law</w:t>
      </w:r>
      <w:r w:rsidR="00107A59" w:rsidRPr="00107A59">
        <w:t xml:space="preserve">, 54 (2021); </w:t>
      </w:r>
      <w:r w:rsidR="00107A59" w:rsidRPr="00107A59">
        <w:rPr>
          <w:smallCaps/>
        </w:rPr>
        <w:t>Political Geometry: Rethinking Redistricting in the US with Math, Law, and Everything In Between</w:t>
      </w:r>
      <w:r w:rsidR="00107A59" w:rsidRPr="00107A59">
        <w:t>, (Moon Duchin &amp; Olivia Walch eds., 2022), https://link.springer.com/10.1007/978-3-319-69161-9 (last visited Oct 18, 2022).</w:t>
      </w:r>
      <w:r>
        <w:fldChar w:fldCharType="end"/>
      </w:r>
    </w:p>
  </w:footnote>
  <w:footnote w:id="54">
    <w:p w14:paraId="433466F7" w14:textId="40E06CB4" w:rsidR="004D563A" w:rsidRPr="00EC4F7B" w:rsidRDefault="004D563A">
      <w:pPr>
        <w:pStyle w:val="FootnoteText"/>
        <w:rPr>
          <w:szCs w:val="22"/>
        </w:rPr>
      </w:pPr>
      <w:r w:rsidRPr="00CC0F02">
        <w:rPr>
          <w:rStyle w:val="FootnoteReference"/>
        </w:rPr>
        <w:footnoteRef/>
      </w:r>
      <w:r w:rsidRPr="00EC4F7B">
        <w:rPr>
          <w:szCs w:val="22"/>
        </w:rPr>
        <w:t xml:space="preserve"> See </w:t>
      </w:r>
      <w:r w:rsidR="004B5B1B">
        <w:rPr>
          <w:szCs w:val="22"/>
        </w:rPr>
        <w:fldChar w:fldCharType="begin"/>
      </w:r>
      <w:r w:rsidR="009E3B02">
        <w:rPr>
          <w:szCs w:val="22"/>
        </w:rPr>
        <w:instrText xml:space="preserve"> ADDIN ZOTERO_ITEM CSL_CITATION {"citationID":"HgVufoAm","properties":{"formattedCitation":"{\\i{}League of Women Voters of Pa. v. Commonwealth, 178 A.3d 737 (Pa. 2018)}, {\\i{}supra} note 12; League of Women Voters of Fla. v. Detzner, 172 So.3d 363 (2015).","plainCitation":"League of Women Voters of Pa. v. Commonwealth, 178 A.3d 737 (Pa. 2018), supra note 12; League of Women Voters of Fla. v. Detzner, 172 So.3d 363 (2015).","noteIndex":53},"citationItems":[{"id":7855,"uris":["http://zotero.org/users/10395840/items/4KLVAJZ8"],"itemData":{"id":7855,"type":"legal_case","authority":"Supreme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4B5B1B">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League of Women Voters of Fla. v. Detzner, 172 So.3d 363 (2015).</w:t>
      </w:r>
      <w:r w:rsidR="004B5B1B">
        <w:rPr>
          <w:szCs w:val="22"/>
        </w:rPr>
        <w:fldChar w:fldCharType="end"/>
      </w:r>
    </w:p>
  </w:footnote>
  <w:footnote w:id="55">
    <w:p w14:paraId="1FAA7DF7" w14:textId="09BD15C2" w:rsidR="004D563A" w:rsidRPr="00EC4F7B" w:rsidRDefault="004D563A">
      <w:pPr>
        <w:pStyle w:val="FootnoteText"/>
        <w:rPr>
          <w:szCs w:val="22"/>
        </w:rPr>
      </w:pPr>
      <w:r w:rsidRPr="00CC0F02">
        <w:rPr>
          <w:rStyle w:val="FootnoteReference"/>
        </w:rPr>
        <w:footnoteRef/>
      </w:r>
      <w:r w:rsidRPr="00EC4F7B">
        <w:rPr>
          <w:szCs w:val="22"/>
        </w:rPr>
        <w:t xml:space="preserve"> </w:t>
      </w:r>
      <w:r w:rsidRPr="00EC4F7B">
        <w:rPr>
          <w:bCs/>
          <w:szCs w:val="22"/>
        </w:rPr>
        <w:t xml:space="preserve">See </w:t>
      </w:r>
      <w:r w:rsidR="00287999">
        <w:rPr>
          <w:bCs/>
          <w:szCs w:val="22"/>
        </w:rPr>
        <w:fldChar w:fldCharType="begin"/>
      </w:r>
      <w:r w:rsidR="00683FD6">
        <w:rPr>
          <w:bCs/>
          <w:szCs w:val="22"/>
        </w:rPr>
        <w:instrText xml:space="preserve"> ADDIN ZOTERO_ITEM CSL_CITATION {"citationID":"fFa1Tz8j","properties":{"formattedCitation":"Harper v. Lewis, NO. 5:19-CV-452-FL E.D.N.C. (2019).","plainCitation":"Harper v. Lewis, NO. 5:19-CV-452-FL E.D.N.C. (2019).","noteIndex":54},"citationItems":[{"id":7875,"uris":["http://zotero.org/users/10395840/items/FJHS5QCH"],"itemData":{"id":7875,"type":"legal_case","authority":"UNITED STATES DISTRICT COURT FOR THE EASTERN DISTRICT OF NORTH CAROLINA WESTERN DIVISION","container-title":"E.D.N.C.","number":"5:19-CV-452-FL","title":"Harper v. Lewis","volume":"NO. 5:19-CV-452-FL","issued":{"date-parts":[["2019",10,22]]}}}],"schema":"https://github.com/citation-style-language/schema/raw/master/csl-citation.json"} </w:instrText>
      </w:r>
      <w:r w:rsidR="00287999">
        <w:rPr>
          <w:bCs/>
          <w:szCs w:val="22"/>
        </w:rPr>
        <w:fldChar w:fldCharType="separate"/>
      </w:r>
      <w:r w:rsidR="00683FD6">
        <w:rPr>
          <w:bCs/>
          <w:noProof/>
          <w:szCs w:val="22"/>
        </w:rPr>
        <w:t>Harper v. Lewis, NO. 5:19-CV-452-FL E.D.N.C. (2019).</w:t>
      </w:r>
      <w:r w:rsidR="00287999">
        <w:rPr>
          <w:bCs/>
          <w:szCs w:val="22"/>
        </w:rPr>
        <w:fldChar w:fldCharType="end"/>
      </w:r>
    </w:p>
  </w:footnote>
  <w:footnote w:id="56">
    <w:p w14:paraId="5D082B8C" w14:textId="7D6B10BC" w:rsidR="00AB33B8" w:rsidRDefault="00AB33B8">
      <w:pPr>
        <w:pStyle w:val="FootnoteText"/>
      </w:pPr>
      <w:r w:rsidRPr="00CC0F02">
        <w:rPr>
          <w:rStyle w:val="FootnoteReference"/>
        </w:rPr>
        <w:footnoteRef/>
      </w:r>
      <w:r>
        <w:t xml:space="preserve"> </w:t>
      </w:r>
      <w:r>
        <w:fldChar w:fldCharType="begin"/>
      </w:r>
      <w:r w:rsidR="00A65512">
        <w:instrText xml:space="preserve"> ADDIN ZOTERO_ITEM CSL_CITATION {"citationID":"T64WZLkN","properties":{"formattedCitation":"Jonathan R. Cervas &amp; Bernard Grofman, {\\i{}Tools for identifying partisan gerrymandering with an application to congressional districting in Pennsylvania}, 76 {\\scaps Polit. Geogr.} 102069 (2020); Grofman and Cervas, {\\i{}supra} note 15; Samuel Wang, Richard Ober &amp; Benjamin Williams, {\\i{}Laboratories of Democracy Reform: State Constitutions and Partisan Gerrymandering}, 22 {\\scaps Univ. Pa. J. Const. Law} 203 (2019).","plainCitation":"Jonathan R. Cervas &amp; Bernard Grofman, Tools for identifying partisan gerrymandering with an application to congressional districting in Pennsylvania, 76 Polit. Geogr. 102069 (2020); Grofman and Cervas, supra note 15; Samuel Wang, Richard Ober &amp; Benjamin Williams, Laboratories of Democracy Reform: State Constitutions and Partisan Gerrymandering, 22 Univ. Pa. J. Const. Law 203 (2019).","noteIndex":55},"citationItems":[{"id":4348,"uris":["http://zotero.org/users/10395840/items/AFR8L3CX"],"itemData":{"id":4348,"type":"article-journal","abstract":"In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R."},{"family":"Grofman","given":"Bernard"}],"issued":{"date-parts":[["2020",1]]}},"label":"page"},{"id":3996,"uris":["http://zotero.org/users/10395840/items/BXCJV6HP"],"itemData":{"id":3996,"type":"article-journal","abstract":"In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r>
        <w:fldChar w:fldCharType="separate"/>
      </w:r>
      <w:r w:rsidR="00A65512" w:rsidRPr="00A65512">
        <w:t xml:space="preserve">Jonathan R. Cervas &amp; Bernard Grofman, </w:t>
      </w:r>
      <w:r w:rsidR="00A65512" w:rsidRPr="00A65512">
        <w:rPr>
          <w:i/>
          <w:iCs/>
        </w:rPr>
        <w:t>Tools for identifying partisan gerrymandering with an application to congressional districting in Pennsylvania</w:t>
      </w:r>
      <w:r w:rsidR="00A65512" w:rsidRPr="00A65512">
        <w:t xml:space="preserve">, 76 </w:t>
      </w:r>
      <w:r w:rsidR="00A65512" w:rsidRPr="00A65512">
        <w:rPr>
          <w:smallCaps/>
        </w:rPr>
        <w:t>Polit. Geogr.</w:t>
      </w:r>
      <w:r w:rsidR="00A65512" w:rsidRPr="00A65512">
        <w:t xml:space="preserve"> 102069 (2020); Grofman and Cervas, </w:t>
      </w:r>
      <w:r w:rsidR="00A65512" w:rsidRPr="00A65512">
        <w:rPr>
          <w:i/>
          <w:iCs/>
        </w:rPr>
        <w:t>supra</w:t>
      </w:r>
      <w:r w:rsidR="00A65512" w:rsidRPr="00A65512">
        <w:t xml:space="preserve"> note 15; Samuel Wang, Richard Ober &amp; Benjamin Williams, </w:t>
      </w:r>
      <w:r w:rsidR="00A65512" w:rsidRPr="00A65512">
        <w:rPr>
          <w:i/>
          <w:iCs/>
        </w:rPr>
        <w:t>Laboratories of Democracy Reform: State Constitutions and Partisan Gerrymandering</w:t>
      </w:r>
      <w:r w:rsidR="00A65512" w:rsidRPr="00A65512">
        <w:t xml:space="preserve">, 22 </w:t>
      </w:r>
      <w:r w:rsidR="00A65512" w:rsidRPr="00A65512">
        <w:rPr>
          <w:smallCaps/>
        </w:rPr>
        <w:t>Univ. Pa. J. Const. Law</w:t>
      </w:r>
      <w:r w:rsidR="00A65512" w:rsidRPr="00A65512">
        <w:t xml:space="preserve"> 203 (2019).</w:t>
      </w:r>
      <w:r>
        <w:fldChar w:fldCharType="end"/>
      </w:r>
    </w:p>
  </w:footnote>
  <w:footnote w:id="57">
    <w:p w14:paraId="79D629E3" w14:textId="125DAA58" w:rsidR="00CB1F2B" w:rsidRPr="00EC4F7B" w:rsidRDefault="00CB1F2B">
      <w:pPr>
        <w:pStyle w:val="FootnoteText"/>
        <w:rPr>
          <w:szCs w:val="22"/>
        </w:rPr>
      </w:pPr>
      <w:r w:rsidRPr="00CC0F02">
        <w:rPr>
          <w:rStyle w:val="FootnoteReference"/>
        </w:rPr>
        <w:footnoteRef/>
      </w:r>
      <w:r w:rsidRPr="00EC4F7B">
        <w:rPr>
          <w:szCs w:val="22"/>
        </w:rPr>
        <w:t xml:space="preserve"> The map that was to be replaced was itself drawn as a remedy to an earlier racial gerrymander. </w:t>
      </w:r>
      <w:r w:rsidR="00FF73E1">
        <w:rPr>
          <w:szCs w:val="22"/>
        </w:rPr>
        <w:fldChar w:fldCharType="begin"/>
      </w:r>
      <w:r w:rsidR="009E3B02">
        <w:rPr>
          <w:szCs w:val="22"/>
        </w:rPr>
        <w:instrText xml:space="preserve"> ADDIN ZOTERO_ITEM CSL_CITATION {"citationID":"7kn2x3GN","properties":{"formattedCitation":"Harris v. McCrory, 159 F Supp 3d 600 (2016).","plainCitation":"Harris v. McCrory, 159 F Supp 3d 600 (2016).","noteIndex":56},"citationItems":[{"id":7878,"uris":["http://zotero.org/users/10395840/items/Y8R2JYG5"],"itemData":{"id":7878,"type":"legal_case","authority":"M.D.N.C.hlel","container-title":"F. Supp. 3d","page":"600","title":"Harris v. McCrory","volume":"159","issued":{"date-parts":[["2016"]]}}}],"schema":"https://github.com/citation-style-language/schema/raw/master/csl-citation.json"} </w:instrText>
      </w:r>
      <w:r w:rsidR="00FF73E1">
        <w:rPr>
          <w:szCs w:val="22"/>
        </w:rPr>
        <w:fldChar w:fldCharType="separate"/>
      </w:r>
      <w:r w:rsidR="00FF73E1">
        <w:rPr>
          <w:noProof/>
          <w:szCs w:val="22"/>
        </w:rPr>
        <w:t>Harris v. McCrory, 159 F Supp 3d 600 (2016).</w:t>
      </w:r>
      <w:r w:rsidR="00FF73E1">
        <w:rPr>
          <w:szCs w:val="22"/>
        </w:rPr>
        <w:fldChar w:fldCharType="end"/>
      </w:r>
      <w:r w:rsidR="00E77800">
        <w:rPr>
          <w:szCs w:val="22"/>
        </w:rPr>
        <w:t xml:space="preserve"> </w:t>
      </w:r>
      <w:r w:rsidRPr="00EC4F7B">
        <w:rPr>
          <w:szCs w:val="22"/>
        </w:rPr>
        <w:t xml:space="preserve">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0062335D">
        <w:rPr>
          <w:szCs w:val="22"/>
        </w:rPr>
        <w:fldChar w:fldCharType="begin"/>
      </w:r>
      <w:r w:rsidR="009E3B02">
        <w:rPr>
          <w:szCs w:val="22"/>
        </w:rPr>
        <w:instrText xml:space="preserve"> ADDIN ZOTERO_ITEM CSL_CITATION {"citationID":"mYfO7bCy","properties":{"formattedCitation":"Common Cause v. Rucho, {\\i{}supra} note 38 at 808.","plainCitation":"Common Cause v. Rucho, supra note 38 at 808.","noteIndex":56},"citationItems":[{"id":7870,"uris":["http://zotero.org/users/10395840/items/QR6AZ8AX"],"itemData":{"id":7870,"type":"legal_case","authority":"M.D.N.C.","container-title":"F. Supp. 3d","page":"587","title":"Common Cause v. Rucho","volume":"279","issued":{"date-parts":[["2018"]]}},"locator":"808","label":"page"}],"schema":"https://github.com/citation-style-language/schema/raw/master/csl-citation.json"} </w:instrText>
      </w:r>
      <w:r w:rsidR="0062335D">
        <w:rPr>
          <w:szCs w:val="22"/>
        </w:rPr>
        <w:fldChar w:fldCharType="separate"/>
      </w:r>
      <w:r w:rsidR="009E3B02" w:rsidRPr="009E3B02">
        <w:t xml:space="preserve">Common Cause v. Rucho, </w:t>
      </w:r>
      <w:r w:rsidR="009E3B02" w:rsidRPr="009E3B02">
        <w:rPr>
          <w:i/>
          <w:iCs/>
        </w:rPr>
        <w:t>supra</w:t>
      </w:r>
      <w:r w:rsidR="009E3B02" w:rsidRPr="009E3B02">
        <w:t xml:space="preserve"> note 38 at 808.</w:t>
      </w:r>
      <w:r w:rsidR="0062335D">
        <w:rPr>
          <w:szCs w:val="22"/>
        </w:rPr>
        <w:fldChar w:fldCharType="end"/>
      </w:r>
      <w:r w:rsidR="00B31823">
        <w:rPr>
          <w:szCs w:val="22"/>
        </w:rPr>
        <w:t xml:space="preserve"> </w:t>
      </w:r>
      <w:r w:rsidRPr="00EC4F7B">
        <w:rPr>
          <w:szCs w:val="22"/>
        </w:rPr>
        <w:t>That map was approved on a party line vote.</w:t>
      </w:r>
    </w:p>
  </w:footnote>
  <w:footnote w:id="58">
    <w:p w14:paraId="08EA5FA3" w14:textId="70F52EC9" w:rsidR="009129B0" w:rsidRDefault="009129B0">
      <w:pPr>
        <w:pStyle w:val="FootnoteText"/>
      </w:pPr>
      <w:r w:rsidRPr="00CC0F02">
        <w:rPr>
          <w:rStyle w:val="FootnoteReference"/>
        </w:rPr>
        <w:footnoteRef/>
      </w:r>
      <w:r>
        <w:t xml:space="preserve"> </w:t>
      </w:r>
      <w:r w:rsidR="000E3646" w:rsidRPr="000E3646">
        <w:t>Fla. Const. Art. III, §20</w:t>
      </w:r>
      <w:r w:rsidR="000E3646">
        <w:t xml:space="preserve"> (</w:t>
      </w:r>
      <w:r w:rsidR="00083611">
        <w:t>a)</w:t>
      </w:r>
    </w:p>
  </w:footnote>
  <w:footnote w:id="59">
    <w:p w14:paraId="1497E965" w14:textId="29DC2891" w:rsidR="000F0A98" w:rsidRPr="00EC4F7B" w:rsidRDefault="000F0A98">
      <w:pPr>
        <w:pStyle w:val="FootnoteText"/>
        <w:rPr>
          <w:szCs w:val="22"/>
        </w:rPr>
      </w:pPr>
      <w:r w:rsidRPr="00CC0F02">
        <w:rPr>
          <w:rStyle w:val="FootnoteReference"/>
        </w:rPr>
        <w:footnoteRef/>
      </w:r>
      <w:r w:rsidRPr="00EC4F7B">
        <w:rPr>
          <w:szCs w:val="22"/>
        </w:rPr>
        <w:t xml:space="preserve"> Pa. Const. art I, § 5. </w:t>
      </w:r>
      <w:r w:rsidR="00B31823">
        <w:rPr>
          <w:szCs w:val="22"/>
        </w:rPr>
        <w:fldChar w:fldCharType="begin"/>
      </w:r>
      <w:r w:rsidR="009E3B02">
        <w:rPr>
          <w:szCs w:val="22"/>
        </w:rPr>
        <w:instrText xml:space="preserve"> ADDIN ZOTERO_ITEM CSL_CITATION {"citationID":"34qkWGH9","properties":{"formattedCitation":"{\\i{}League of Women Voters of Pa. v. Commonwealth, 178 A.3d 737 (Pa. 2018)}, {\\i{}supra} note 12 at 816.","plainCitation":"League of Women Voters of Pa. v. Commonwealth, 178 A.3d 737 (Pa. 2018), supra note 12 at 816.","noteIndex":58},"citationItems":[{"id":7855,"uris":["http://zotero.org/users/10395840/items/4KLVAJZ8"],"itemData":{"id":7855,"type":"legal_case","authority":"Supreme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2018)","volume":"178","issued":{"date-parts":[["2018",2,7]]}},"locator":"816","label":"page"}],"schema":"https://github.com/citation-style-language/schema/raw/master/csl-citation.json"} </w:instrText>
      </w:r>
      <w:r w:rsidR="00B31823">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816.</w:t>
      </w:r>
      <w:r w:rsidR="00B31823">
        <w:rPr>
          <w:szCs w:val="22"/>
        </w:rPr>
        <w:fldChar w:fldCharType="end"/>
      </w:r>
    </w:p>
  </w:footnote>
  <w:footnote w:id="60">
    <w:p w14:paraId="3CA22CE1" w14:textId="1B1576C7" w:rsidR="000F0A98" w:rsidRPr="00EC4F7B" w:rsidRDefault="000F0A98">
      <w:pPr>
        <w:pStyle w:val="FootnoteText"/>
        <w:rPr>
          <w:szCs w:val="22"/>
        </w:rPr>
      </w:pPr>
      <w:r w:rsidRPr="00CC0F02">
        <w:rPr>
          <w:rStyle w:val="FootnoteReference"/>
        </w:rPr>
        <w:footnoteRef/>
      </w:r>
      <w:r w:rsidRPr="00EC4F7B">
        <w:rPr>
          <w:szCs w:val="22"/>
        </w:rPr>
        <w:t xml:space="preserve"> NC. Const. art. I § 10.</w:t>
      </w:r>
    </w:p>
  </w:footnote>
  <w:footnote w:id="61">
    <w:p w14:paraId="415C953C" w14:textId="6301EAB7" w:rsidR="00BD6292" w:rsidRDefault="00BD6292" w:rsidP="00804C9E">
      <w:pPr>
        <w:pStyle w:val="FootnoteText"/>
      </w:pPr>
      <w:ins w:id="97" w:author="Jonathan Cervas" w:date="2022-12-22T14:30:00Z">
        <w:r w:rsidRPr="00CC0F02">
          <w:rPr>
            <w:rStyle w:val="FootnoteReference"/>
          </w:rPr>
          <w:footnoteRef/>
        </w:r>
      </w:ins>
      <w:ins w:id="98" w:author="Scott Matsuda" w:date="2022-12-22T20:43:00Z">
        <w:r w:rsidR="005C08FA">
          <w:t xml:space="preserve"> </w:t>
        </w:r>
      </w:ins>
      <w:r w:rsidR="003B6653">
        <w:fldChar w:fldCharType="begin"/>
      </w:r>
      <w:r w:rsidR="009E3B02">
        <w:instrText xml:space="preserve"> ADDIN ZOTERO_ITEM CSL_CITATION {"citationID":"1UWRIIcJ","properties":{"formattedCitation":"{\\i{}League of Women Voters of Pa. v. Commonwealth, 178 A.3d 737 (Pa. 2018)}, {\\i{}supra} note 12 at 830 note 7.","plainCitation":"League of Women Voters of Pa. v. Commonwealth, 178 A.3d 737 (Pa. 2018), supra note 12 at 830 note 7.","noteIndex":60},"citationItems":[{"id":7855,"uris":["http://zotero.org/users/10395840/items/4KLVAJZ8"],"itemData":{"id":7855,"type":"legal_case","authority":"Supreme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2018)","volume":"178","issued":{"date-parts":[["2018",2,7]]}},"locator":"830 note 7","label":"page"}],"schema":"https://github.com/citation-style-language/schema/raw/master/csl-citation.json"} </w:instrText>
      </w:r>
      <w:r w:rsidR="003B6653">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830 note 7.</w:t>
      </w:r>
      <w:r w:rsidR="003B6653">
        <w:fldChar w:fldCharType="end"/>
      </w:r>
      <w:r w:rsidR="00715AFF">
        <w:t xml:space="preserve"> </w:t>
      </w:r>
      <w:r w:rsidR="005C08FA">
        <w:t>(</w:t>
      </w:r>
      <w:r w:rsidR="00065475">
        <w:t>referring to</w:t>
      </w:r>
      <w:r w:rsidR="005C08FA">
        <w:t xml:space="preserve"> “</w:t>
      </w:r>
      <w:r w:rsidR="005C08FA" w:rsidRPr="005C08FA">
        <w:t xml:space="preserve">Professor Nathaniel Persily, the expert </w:t>
      </w:r>
      <w:r w:rsidR="00C113BF">
        <w:t>[the]</w:t>
      </w:r>
      <w:r w:rsidR="005C08FA" w:rsidRPr="005C08FA">
        <w:t xml:space="preserve"> Court engaged in its Order of January 26th</w:t>
      </w:r>
      <w:r w:rsidR="005C08FA">
        <w:t>”).</w:t>
      </w:r>
      <w:r w:rsidR="000F08F3">
        <w:t xml:space="preserve"> </w:t>
      </w:r>
      <w:r w:rsidR="00D20BEB" w:rsidRPr="00D20BEB">
        <w:t>Nathaniel Persily is the James B. McClatchy Professor of Law at Stanford Law School</w:t>
      </w:r>
      <w:r w:rsidR="00D20BEB">
        <w:t xml:space="preserve">.  </w:t>
      </w:r>
      <w:r w:rsidR="00D20BEB">
        <w:rPr>
          <w:i/>
          <w:iCs/>
        </w:rPr>
        <w:t>Nathaniel Persily, Biography</w:t>
      </w:r>
      <w:r w:rsidR="00D20BEB">
        <w:t xml:space="preserve">, </w:t>
      </w:r>
      <w:r w:rsidR="00D20BEB" w:rsidRPr="00E55D23">
        <w:rPr>
          <w:smallCaps/>
          <w:rPrChange w:id="99" w:author="Scott Matsuda" w:date="2022-12-22T21:13:00Z">
            <w:rPr/>
          </w:rPrChange>
        </w:rPr>
        <w:t>Stan. L. Sch.</w:t>
      </w:r>
      <w:r w:rsidR="00D20BEB">
        <w:t xml:space="preserve">, </w:t>
      </w:r>
      <w:hyperlink r:id="rId1" w:history="1">
        <w:r w:rsidR="00D20BEB" w:rsidRPr="00BE241C">
          <w:rPr>
            <w:rStyle w:val="Hyperlink"/>
          </w:rPr>
          <w:t>https://law.stanford.edu/directory/nathaniel-persily/</w:t>
        </w:r>
      </w:hyperlink>
      <w:r w:rsidR="00D20BEB">
        <w:t xml:space="preserve"> (last visited Dec. 22, 2022</w:t>
      </w:r>
      <w:r w:rsidR="00804C9E">
        <w:t xml:space="preserve">). </w:t>
      </w:r>
    </w:p>
  </w:footnote>
  <w:footnote w:id="62">
    <w:p w14:paraId="4C727076" w14:textId="4B631965" w:rsidR="00CB1F2B" w:rsidRPr="00EC4F7B" w:rsidRDefault="00CB1F2B">
      <w:pPr>
        <w:pStyle w:val="FootnoteText"/>
        <w:rPr>
          <w:szCs w:val="22"/>
        </w:rPr>
      </w:pPr>
      <w:r w:rsidRPr="00CC0F02">
        <w:rPr>
          <w:rStyle w:val="FootnoteReference"/>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w:t>
      </w:r>
      <w:r w:rsidR="00CB126D">
        <w:rPr>
          <w:szCs w:val="22"/>
        </w:rPr>
        <w:t xml:space="preserve"> </w:t>
      </w:r>
      <w:r w:rsidR="00EF3300">
        <w:rPr>
          <w:szCs w:val="22"/>
        </w:rPr>
        <w:fldChar w:fldCharType="begin"/>
      </w:r>
      <w:r w:rsidR="009E3B02">
        <w:rPr>
          <w:szCs w:val="22"/>
        </w:rPr>
        <w:instrText xml:space="preserve"> ADDIN ZOTERO_ITEM CSL_CITATION {"citationID":"zXsrCHhV","properties":{"formattedCitation":"League of Women Voters of Fla. v. Detzner, {\\i{}supra} note 53.","plainCitation":"League of Women Voters of Fla. v. Detzner, supra note 53.","noteIndex":61},"citationItems":[{"id":7874,"uris":["http://zotero.org/users/10395840/items/8BIQZSWY"],"itemData":{"id":7874,"type":"legal_case","authority":"Fla.","container-title":"So.3d","number":"No.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F3300">
        <w:rPr>
          <w:szCs w:val="22"/>
        </w:rPr>
        <w:fldChar w:fldCharType="separate"/>
      </w:r>
      <w:r w:rsidR="009E3B02" w:rsidRPr="009E3B02">
        <w:t xml:space="preserve">League of Women Voters of Fla. v. Detzner, </w:t>
      </w:r>
      <w:r w:rsidR="009E3B02" w:rsidRPr="009E3B02">
        <w:rPr>
          <w:i/>
          <w:iCs/>
        </w:rPr>
        <w:t>supra</w:t>
      </w:r>
      <w:r w:rsidR="009E3B02" w:rsidRPr="009E3B02">
        <w:t xml:space="preserve"> note 53.</w:t>
      </w:r>
      <w:r w:rsidR="00EF3300">
        <w:rPr>
          <w:szCs w:val="22"/>
        </w:rPr>
        <w:fldChar w:fldCharType="end"/>
      </w:r>
    </w:p>
  </w:footnote>
  <w:footnote w:id="63">
    <w:p w14:paraId="365C1076" w14:textId="4DB55CDD" w:rsidR="00CB1F2B" w:rsidRPr="00EC4F7B" w:rsidRDefault="00CB1F2B">
      <w:pPr>
        <w:pStyle w:val="FootnoteText"/>
        <w:rPr>
          <w:szCs w:val="22"/>
        </w:rPr>
      </w:pPr>
      <w:r w:rsidRPr="00CC0F02">
        <w:rPr>
          <w:rStyle w:val="FootnoteReference"/>
        </w:rPr>
        <w:footnoteRef/>
      </w:r>
      <w:r w:rsidRPr="00EC4F7B">
        <w:rPr>
          <w:szCs w:val="22"/>
        </w:rPr>
        <w:t xml:space="preserve"> </w:t>
      </w:r>
      <w:r w:rsidR="00EE5256" w:rsidRPr="00EC4F7B">
        <w:rPr>
          <w:szCs w:val="22"/>
        </w:rPr>
        <w:t xml:space="preserve">In addition to the challenge of the Congressional maps, the state court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00ED2579">
        <w:rPr>
          <w:szCs w:val="22"/>
        </w:rPr>
        <w:fldChar w:fldCharType="begin"/>
      </w:r>
      <w:r w:rsidR="009E3B02">
        <w:rPr>
          <w:szCs w:val="22"/>
        </w:rPr>
        <w:instrText xml:space="preserve"> ADDIN ZOTERO_ITEM CSL_CITATION {"citationID":"OygiIWKx","properties":{"formattedCitation":"Common Cause v. Lewis, 834 S.E.2d 425 (2019).","plainCitation":"Common Cause v. Lewis, 834 S.E.2d 425 (2019).","noteIndex":62},"citationItems":[{"id":7879,"uris":["http://zotero.org/users/10395840/items/W49QMDHP"],"itemData":{"id":7879,"type":"legal_case","authority":"N.C. Supreme Court","container-title":"S.E.2d","number":"No. 417P19.","page":"425","title":"Common Cause v. Lewis","volume":"834","issued":{"date-parts":[["2019"]]}}}],"schema":"https://github.com/citation-style-language/schema/raw/master/csl-citation.json"} </w:instrText>
      </w:r>
      <w:r w:rsidR="00ED2579">
        <w:rPr>
          <w:szCs w:val="22"/>
        </w:rPr>
        <w:fldChar w:fldCharType="separate"/>
      </w:r>
      <w:r w:rsidR="00ED2579">
        <w:rPr>
          <w:noProof/>
          <w:szCs w:val="22"/>
        </w:rPr>
        <w:t>Common Cause v. Lewis, 834 S.E.2d 425 (2019).</w:t>
      </w:r>
      <w:r w:rsidR="00ED2579">
        <w:rPr>
          <w:szCs w:val="22"/>
        </w:rPr>
        <w:fldChar w:fldCharType="end"/>
      </w:r>
    </w:p>
  </w:footnote>
  <w:footnote w:id="64">
    <w:p w14:paraId="71C63912" w14:textId="1A21C40B" w:rsidR="00CB1F2B" w:rsidRPr="00EC4F7B" w:rsidRDefault="00CB1F2B" w:rsidP="002B2318">
      <w:pPr>
        <w:pStyle w:val="FootnoteText"/>
        <w:rPr>
          <w:szCs w:val="22"/>
        </w:rPr>
      </w:pPr>
      <w:r w:rsidRPr="00CC0F02">
        <w:rPr>
          <w:rStyle w:val="FootnoteReference"/>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r w:rsidR="00193E76">
        <w:rPr>
          <w:szCs w:val="22"/>
        </w:rPr>
        <w:fldChar w:fldCharType="begin"/>
      </w:r>
      <w:r w:rsidR="009E3B02">
        <w:rPr>
          <w:szCs w:val="22"/>
        </w:rPr>
        <w:instrText xml:space="preserve"> ADDIN ZOTERO_ITEM CSL_CITATION {"citationID":"fyjCOJI4","properties":{"formattedCitation":"{\\i{}Id.} at slip opinion 17-18.","plainCitation":"Id. at slip opinion 17-18.","noteIndex":63},"citationItems":[{"id":7879,"uris":["http://zotero.org/users/10395840/items/W49QMDHP"],"itemData":{"id":7879,"type":"legal_case","authority":"N.C. Supreme Court","container-title":"S.E.2d","number":"No. 417P19.","page":"425","title":"Common Cause v. Lewis","volume":"834","issued":{"date-parts":[["2019"]]}},"locator":"slip opinion 17-18","label":"page"}],"schema":"https://github.com/citation-style-language/schema/raw/master/csl-citation.json"} </w:instrText>
      </w:r>
      <w:r w:rsidR="00193E76">
        <w:rPr>
          <w:szCs w:val="22"/>
        </w:rPr>
        <w:fldChar w:fldCharType="separate"/>
      </w:r>
      <w:r w:rsidR="00193E76" w:rsidRPr="00193E76">
        <w:rPr>
          <w:i/>
          <w:iCs/>
        </w:rPr>
        <w:t>Id.</w:t>
      </w:r>
      <w:r w:rsidR="00193E76" w:rsidRPr="00193E76">
        <w:t xml:space="preserve"> at slip opinion 17-18.</w:t>
      </w:r>
      <w:r w:rsidR="00193E76">
        <w:rPr>
          <w:szCs w:val="22"/>
        </w:rPr>
        <w:fldChar w:fldCharType="end"/>
      </w:r>
    </w:p>
  </w:footnote>
  <w:footnote w:id="65">
    <w:p w14:paraId="5C884F2A" w14:textId="7CFFE437" w:rsidR="00CB1F2B" w:rsidRPr="00EC4F7B" w:rsidRDefault="00CB1F2B" w:rsidP="00521D1F">
      <w:pPr>
        <w:pStyle w:val="FootnoteText"/>
        <w:rPr>
          <w:szCs w:val="22"/>
        </w:rPr>
      </w:pPr>
      <w:r w:rsidRPr="00CC0F02">
        <w:rPr>
          <w:rStyle w:val="FootnoteReference"/>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w:t>
      </w:r>
      <w:r w:rsidR="00D310C6">
        <w:rPr>
          <w:szCs w:val="22"/>
        </w:rPr>
        <w:fldChar w:fldCharType="begin"/>
      </w:r>
      <w:r w:rsidR="009E3B02">
        <w:rPr>
          <w:szCs w:val="22"/>
        </w:rPr>
        <w:instrText xml:space="preserve"> ADDIN ZOTERO_ITEM CSL_CITATION {"citationID":"eZ0rMnnP","properties":{"formattedCitation":"Brian Murphy &amp; Will Doran, {\\i{}New congressional maps in North Carolina will stand for 2020, court rules}, {\\scaps The News &amp; Observer}, December 3, 2019, https://www.google.com/url?sa=t&amp;rct=j&amp;q=&amp;esrc=s&amp;source=web&amp;cd=&amp;ved=2ahUKEwi-u_Gc4ZD8AhUkK1kFHSGEAigQFnoECAgQAQ&amp;url=https%3A%2F%2Fwww.newsobserver.com%2Fnews%2Fpolitics-government%2Felection%2Farticle237958719.html&amp;usg=AOvVaw0ZCyYbbEqo4K7hX1Dh8h6C.","plainCitation":"Brian Murphy &amp; Will Doran, New congressional maps in North Carolina will stand for 2020, court rules, The News &amp; Observer, December 3, 2019, https://www.google.com/url?sa=t&amp;rct=j&amp;q=&amp;esrc=s&amp;source=web&amp;cd=&amp;ved=2ahUKEwi-u_Gc4ZD8AhUkK1kFHSGEAigQFnoECAgQAQ&amp;url=https%3A%2F%2Fwww.newsobserver.com%2Fnews%2Fpolitics-government%2Felection%2Farticle237958719.html&amp;usg=AOvVaw0ZCyYbbEqo4K7hX1Dh8h6C.","noteIndex":64},"citationItems":[{"id":7880,"uris":["http://zotero.org/users/10395840/items/MS2DCXE9"],"itemData":{"id":7880,"type":"article-newspaper","container-title":"The News &amp; Observer","title":"New congressional maps in North Carolina will stand for 2020, court rules","URL":"https://www.google.com/url?sa=t&amp;rct=j&amp;q=&amp;esrc=s&amp;source=web&amp;cd=&amp;ved=2ahUKEwi-u_Gc4ZD8AhUkK1kFHSGEAigQFnoECAgQAQ&amp;url=https%3A%2F%2Fwww.newsobserver.com%2Fnews%2Fpolitics-government%2Felection%2Farticle237958719.html&amp;usg=AOvVaw0ZCyYbbEqo4K7hX1Dh8h6C","author":[{"literal":"Brian Murphy"},{"literal":"Will Doran"}],"issued":{"date-parts":[["2019",12,3]]}}}],"schema":"https://github.com/citation-style-language/schema/raw/master/csl-citation.json"} </w:instrText>
      </w:r>
      <w:r w:rsidR="00D310C6">
        <w:rPr>
          <w:szCs w:val="22"/>
        </w:rPr>
        <w:fldChar w:fldCharType="separate"/>
      </w:r>
      <w:r w:rsidR="00D310C6" w:rsidRPr="00D310C6">
        <w:t xml:space="preserve">Brian Murphy &amp; Will Doran, </w:t>
      </w:r>
      <w:r w:rsidR="00D310C6" w:rsidRPr="00D310C6">
        <w:rPr>
          <w:i/>
          <w:iCs/>
        </w:rPr>
        <w:t>New congressional maps in North Carolina will stand for 2020, court rules</w:t>
      </w:r>
      <w:r w:rsidR="00D310C6" w:rsidRPr="00D310C6">
        <w:t xml:space="preserve">, </w:t>
      </w:r>
      <w:r w:rsidR="00D310C6" w:rsidRPr="00D310C6">
        <w:rPr>
          <w:smallCaps/>
        </w:rPr>
        <w:t>The News &amp; Observer</w:t>
      </w:r>
      <w:r w:rsidR="00D310C6" w:rsidRPr="00D310C6">
        <w:t>, December 3, 2019, https://www.google.com/url?sa=t&amp;rct=j&amp;q=&amp;esrc=s&amp;source=web&amp;cd=&amp;ved=2ahUKEwi-u_Gc4ZD8AhUkK1kFHSGEAigQFnoECAgQAQ&amp;url=https%3A%2F%2Fwww.newsobserver.com%2Fnews%2Fpolitics-government%2Felection%2Farticle237958719.html&amp;usg=AOvVaw0ZCyYbbEqo4K7hX1Dh8h6C.</w:t>
      </w:r>
      <w:r w:rsidR="00D310C6">
        <w:rPr>
          <w:szCs w:val="22"/>
        </w:rPr>
        <w:fldChar w:fldCharType="end"/>
      </w:r>
    </w:p>
  </w:footnote>
  <w:footnote w:id="66">
    <w:p w14:paraId="4C4E450C" w14:textId="77777777" w:rsidR="00ED01E2" w:rsidRPr="00EC4F7B" w:rsidRDefault="00ED01E2" w:rsidP="00ED01E2">
      <w:pPr>
        <w:pStyle w:val="FootnoteText"/>
        <w:rPr>
          <w:szCs w:val="22"/>
        </w:rPr>
      </w:pPr>
      <w:r w:rsidRPr="00CC0F02">
        <w:rPr>
          <w:rStyle w:val="FootnoteReference"/>
        </w:rPr>
        <w:footnoteRef/>
      </w:r>
      <w:r w:rsidRPr="00EC4F7B">
        <w:rPr>
          <w:szCs w:val="22"/>
        </w:rPr>
        <w:t xml:space="preserve"> Montana has had a commission since 1973, but only after the 2020 census and after the 1980 census did it have more than one congressional seat.</w:t>
      </w:r>
    </w:p>
  </w:footnote>
  <w:footnote w:id="67">
    <w:p w14:paraId="71BBAE81" w14:textId="77777777" w:rsidR="00ED01E2" w:rsidRPr="00EC4F7B" w:rsidRDefault="00ED01E2" w:rsidP="00ED01E2">
      <w:pPr>
        <w:pStyle w:val="FootnoteText"/>
        <w:rPr>
          <w:szCs w:val="22"/>
        </w:rPr>
      </w:pPr>
      <w:r w:rsidRPr="00CC0F02">
        <w:rPr>
          <w:rStyle w:val="FootnoteReference"/>
        </w:rPr>
        <w:footnoteRef/>
      </w:r>
      <w:r w:rsidRPr="00EC4F7B">
        <w:rPr>
          <w:szCs w:val="22"/>
        </w:rPr>
        <w:t xml:space="preserve"> Arizona, California, Colorado, Hawaii, Idaho, Michigan, Montana, New Jersey, New York, Virginia, Washington</w:t>
      </w:r>
    </w:p>
  </w:footnote>
  <w:footnote w:id="68">
    <w:p w14:paraId="48228033" w14:textId="77777777" w:rsidR="00ED01E2" w:rsidRPr="00EC4F7B" w:rsidRDefault="00ED01E2" w:rsidP="00ED01E2">
      <w:pPr>
        <w:pStyle w:val="FootnoteText"/>
        <w:rPr>
          <w:bCs/>
          <w:szCs w:val="22"/>
        </w:rPr>
      </w:pPr>
      <w:r w:rsidRPr="00CC0F02">
        <w:rPr>
          <w:rStyle w:val="FootnoteReference"/>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69">
    <w:p w14:paraId="4B22C69E" w14:textId="77777777" w:rsidR="00CB1F2B" w:rsidRPr="00EC4F7B" w:rsidRDefault="00CB1F2B" w:rsidP="0067315F">
      <w:pPr>
        <w:pStyle w:val="FootnoteText"/>
        <w:rPr>
          <w:szCs w:val="22"/>
        </w:rPr>
      </w:pPr>
      <w:r w:rsidRPr="00CC0F02">
        <w:rPr>
          <w:rStyle w:val="FootnoteReference"/>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70">
    <w:p w14:paraId="53DB2F71" w14:textId="5EE1D5ED"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{"citationID":"oKLuRwTa","properties":{"formattedCitation":"Bernard Grofman, {\\i{}Criteria For Districting: A Social Science Perspective}, 33 {\\scaps UCLA Law Rev. 33 UCLA Rev} 77 (1985) Table Three.","plainCitation":"Bernard Grofman, Criteria For Districting: A Social Science Perspective, 33 UCLA Law Rev. 33 UCLA Rev 77 (1985) Table Three.","noteIndex":69},"citationItems":[{"id":4837,"uris":["http://zotero.org/users/10395840/items/GPL3BZBE"],"itemData":{"id":4837,"type":"article-journal","container-title":"UCLA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Perspective","volume":"33","author":[{"family":"Grofman","given":"Bernard"}],"issued":{"date-parts":[["1985"]],"season":"1986"}},"label":"page","suffix":"Table Three"}],"schema":"https://github.com/citation-style-language/schema/raw/master/csl-citation.json"} </w:instrText>
      </w:r>
      <w:r>
        <w:fldChar w:fldCharType="separate"/>
      </w:r>
      <w:r w:rsidR="00E25F22" w:rsidRPr="00E25F22">
        <w:t xml:space="preserve">Bernard Grofman, </w:t>
      </w:r>
      <w:r w:rsidR="00E25F22" w:rsidRPr="00E25F22">
        <w:rPr>
          <w:i/>
          <w:iCs/>
        </w:rPr>
        <w:t>Criteria For Districting: A Social Science Perspective</w:t>
      </w:r>
      <w:r w:rsidR="00E25F22" w:rsidRPr="00E25F22">
        <w:t xml:space="preserve">, 33 </w:t>
      </w:r>
      <w:r w:rsidR="00E25F22" w:rsidRPr="00E25F22">
        <w:rPr>
          <w:smallCaps/>
        </w:rPr>
        <w:t>UCLA Law Rev. 33 UCLA Rev</w:t>
      </w:r>
      <w:r w:rsidR="00E25F22" w:rsidRPr="00E25F22">
        <w:t xml:space="preserve"> 77 (1985) Table Three.</w:t>
      </w:r>
      <w:r>
        <w:fldChar w:fldCharType="end"/>
      </w:r>
    </w:p>
  </w:footnote>
  <w:footnote w:id="71">
    <w:p w14:paraId="102A7997" w14:textId="10ECC273" w:rsidR="00CB1F2B" w:rsidRPr="00EC4F7B" w:rsidRDefault="00CB1F2B" w:rsidP="0067315F">
      <w:pPr>
        <w:pStyle w:val="FootnoteText"/>
        <w:rPr>
          <w:b/>
          <w:color w:val="FF0000"/>
          <w:szCs w:val="22"/>
        </w:rPr>
      </w:pPr>
      <w:r w:rsidRPr="00CC0F02">
        <w:rPr>
          <w:rStyle w:val="FootnoteReference"/>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25F22">
        <w:rPr>
          <w:szCs w:val="22"/>
        </w:rPr>
        <w:fldChar w:fldCharType="begin"/>
      </w:r>
      <w:r w:rsidR="009E3B02">
        <w:rPr>
          <w:szCs w:val="22"/>
        </w:rPr>
        <w:instrText xml:space="preserve"> ADDIN ZOTERO_ITEM CSL_CITATION {"citationID":"ERuSCbnp","properties":{"formattedCitation":"League of Women Voters of Fla. v. Detzner, {\\i{}supra} note 53.","plainCitation":"League of Women Voters of Fla. v. Detzner, supra note 53.","noteIndex":70},"citationItems":[{"id":7874,"uris":["http://zotero.org/users/10395840/items/8BIQZSWY"],"itemData":{"id":7874,"type":"legal_case","authority":"Fla.","container-title":"So.3d","number":"No.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25F22">
        <w:rPr>
          <w:szCs w:val="22"/>
        </w:rPr>
        <w:fldChar w:fldCharType="separate"/>
      </w:r>
      <w:r w:rsidR="009E3B02" w:rsidRPr="009E3B02">
        <w:t xml:space="preserve">League of Women Voters of Fla. v. Detzner, </w:t>
      </w:r>
      <w:r w:rsidR="009E3B02" w:rsidRPr="009E3B02">
        <w:rPr>
          <w:i/>
          <w:iCs/>
        </w:rPr>
        <w:t>supra</w:t>
      </w:r>
      <w:r w:rsidR="009E3B02" w:rsidRPr="009E3B02">
        <w:t xml:space="preserve"> note 53.</w:t>
      </w:r>
      <w:r w:rsidR="00E25F22">
        <w:rPr>
          <w:szCs w:val="22"/>
        </w:rPr>
        <w:fldChar w:fldCharType="end"/>
      </w:r>
      <w:r w:rsidRPr="00EC4F7B">
        <w:rPr>
          <w:szCs w:val="22"/>
        </w:rPr>
        <w:t>), and see below.</w:t>
      </w:r>
    </w:p>
  </w:footnote>
  <w:footnote w:id="72">
    <w:p w14:paraId="3F7BB3E3" w14:textId="2E37B35F"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4F24B9">
        <w:rPr>
          <w:szCs w:val="22"/>
        </w:rPr>
        <w:fldChar w:fldCharType="begin"/>
      </w:r>
      <w:r w:rsidR="009E3B02">
        <w:rPr>
          <w:szCs w:val="22"/>
        </w:rPr>
        <w:instrText xml:space="preserve"> ADDIN ZOTERO_ITEM CSL_CITATION {"citationID":"uo0NNz8I","properties":{"formattedCitation":"Rucho v. Common Cause, {\\i{}supra} note 36 at 2507.","plainCitation":"Rucho v. Common Cause, supra note 36 at 2507.","noteIndex":71},"citationItems":[{"id":7868,"uris":["http://zotero.org/users/10395840/items/GG6MBMVB"],"itemData":{"id":7868,"type":"legal_case","container-title":"U.S.","number":"18-422","page":"r","title":"Rucho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4F24B9">
        <w:rPr>
          <w:szCs w:val="22"/>
        </w:rPr>
        <w:fldChar w:fldCharType="separate"/>
      </w:r>
      <w:r w:rsidR="009E3B02" w:rsidRPr="009E3B02">
        <w:t xml:space="preserve">Rucho v. Common Cause, </w:t>
      </w:r>
      <w:r w:rsidR="009E3B02" w:rsidRPr="009E3B02">
        <w:rPr>
          <w:i/>
          <w:iCs/>
        </w:rPr>
        <w:t>supra</w:t>
      </w:r>
      <w:r w:rsidR="009E3B02" w:rsidRPr="009E3B02">
        <w:t xml:space="preserve"> note 36 at 2507.</w:t>
      </w:r>
      <w:r w:rsidR="004F24B9">
        <w:rPr>
          <w:szCs w:val="22"/>
        </w:rPr>
        <w:fldChar w:fldCharType="end"/>
      </w:r>
    </w:p>
  </w:footnote>
  <w:footnote w:id="73">
    <w:p w14:paraId="07B0DC04" w14:textId="1ADD9EBE"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E86E25">
        <w:rPr>
          <w:szCs w:val="22"/>
        </w:rPr>
        <w:fldChar w:fldCharType="begin"/>
      </w:r>
      <w:r w:rsidR="009E3B02">
        <w:rPr>
          <w:szCs w:val="22"/>
        </w:rPr>
        <w:instrText xml:space="preserve"> ADDIN ZOTERO_ITEM CSL_CITATION {"citationID":"g1fnVMUH","properties":{"formattedCitation":"{\\i{}Id.}","plainCitation":"Id.","noteIndex":72},"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E86E25">
        <w:rPr>
          <w:szCs w:val="22"/>
        </w:rPr>
        <w:fldChar w:fldCharType="separate"/>
      </w:r>
      <w:r w:rsidR="00E86E25" w:rsidRPr="00E86E25">
        <w:rPr>
          <w:i/>
          <w:iCs/>
        </w:rPr>
        <w:t>Id.</w:t>
      </w:r>
      <w:r w:rsidR="00E86E25">
        <w:rPr>
          <w:szCs w:val="22"/>
        </w:rPr>
        <w:fldChar w:fldCharType="end"/>
      </w:r>
    </w:p>
  </w:footnote>
  <w:footnote w:id="74">
    <w:p w14:paraId="26F5430C" w14:textId="0A87443A"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E86E25">
        <w:rPr>
          <w:szCs w:val="22"/>
        </w:rPr>
        <w:fldChar w:fldCharType="begin"/>
      </w:r>
      <w:r w:rsidR="009E3B02">
        <w:rPr>
          <w:szCs w:val="22"/>
        </w:rPr>
        <w:instrText xml:space="preserve"> ADDIN ZOTERO_ITEM CSL_CITATION {"citationID":"jSwYaBEz","properties":{"formattedCitation":"{\\i{}Id.}","plainCitation":"Id.","noteIndex":73},"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E86E25">
        <w:rPr>
          <w:szCs w:val="22"/>
        </w:rPr>
        <w:fldChar w:fldCharType="separate"/>
      </w:r>
      <w:r w:rsidR="00E86E25" w:rsidRPr="00E86E25">
        <w:rPr>
          <w:i/>
          <w:iCs/>
        </w:rPr>
        <w:t>Id.</w:t>
      </w:r>
      <w:r w:rsidR="00E86E25">
        <w:rPr>
          <w:szCs w:val="22"/>
        </w:rPr>
        <w:fldChar w:fldCharType="end"/>
      </w:r>
    </w:p>
  </w:footnote>
  <w:footnote w:id="75">
    <w:p w14:paraId="2A19E2AD" w14:textId="3EBBA011" w:rsidR="00124C9A" w:rsidRPr="00EC4F7B" w:rsidRDefault="00124C9A" w:rsidP="00124C9A">
      <w:pPr>
        <w:pStyle w:val="FootnoteText"/>
        <w:rPr>
          <w:szCs w:val="22"/>
        </w:rPr>
      </w:pPr>
      <w:r w:rsidRPr="00CC0F02">
        <w:rPr>
          <w:rStyle w:val="FootnoteReference"/>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00E86E25">
        <w:rPr>
          <w:szCs w:val="22"/>
        </w:rPr>
        <w:fldChar w:fldCharType="begin"/>
      </w:r>
      <w:r w:rsidR="009E3B02">
        <w:rPr>
          <w:szCs w:val="22"/>
        </w:rPr>
        <w:instrText xml:space="preserve"> ADDIN ZOTERO_ITEM CSL_CITATION {"citationID":"frQIIbws","properties":{"formattedCitation":"{\\i{}Id.} (emphasis added).","plainCitation":"Id. (emphasis added).","noteIndex":74},"citationItems":[{"id":7868,"uris":["http://zotero.org/users/10395840/items/GG6MBMVB"],"itemData":{"id":7868,"type":"legal_case","container-title":"U.S.","number":"18-422","page":"r","title":"Rucho v. Common Cause","volume":"588","issued":{"date-parts":[["2019"]]}},"locator":"2507","label":"page","suffix":"(emphasis added)"}],"schema":"https://github.com/citation-style-language/schema/raw/master/csl-citation.json"} </w:instrText>
      </w:r>
      <w:r w:rsidR="00E86E25">
        <w:rPr>
          <w:szCs w:val="22"/>
        </w:rPr>
        <w:fldChar w:fldCharType="separate"/>
      </w:r>
      <w:r w:rsidR="00C34E62" w:rsidRPr="00C34E62">
        <w:rPr>
          <w:i/>
          <w:iCs/>
        </w:rPr>
        <w:t>Id.</w:t>
      </w:r>
      <w:r w:rsidR="00C34E62" w:rsidRPr="00C34E62">
        <w:t xml:space="preserve"> (emphasis added).</w:t>
      </w:r>
      <w:r w:rsidR="00E86E25">
        <w:rPr>
          <w:szCs w:val="22"/>
        </w:rPr>
        <w:fldChar w:fldCharType="end"/>
      </w:r>
    </w:p>
  </w:footnote>
  <w:footnote w:id="76">
    <w:p w14:paraId="2BA59F4A" w14:textId="5D2CA506" w:rsidR="00CB1F2B" w:rsidRPr="00EC4F7B" w:rsidRDefault="00CB1F2B">
      <w:pPr>
        <w:pStyle w:val="FootnoteText"/>
        <w:rPr>
          <w:szCs w:val="22"/>
        </w:rPr>
      </w:pPr>
      <w:r w:rsidRPr="00CC0F02">
        <w:rPr>
          <w:rStyle w:val="FootnoteReference"/>
        </w:rPr>
        <w:footnoteRef/>
      </w:r>
      <w:r w:rsidRPr="00EC4F7B">
        <w:rPr>
          <w:szCs w:val="22"/>
        </w:rPr>
        <w:t xml:space="preserve"> </w:t>
      </w:r>
      <w:ins w:id="103" w:author="Seth Corwin" w:date="2022-12-11T21:05:00Z">
        <w:r w:rsidR="00D11FAE">
          <w:fldChar w:fldCharType="begin"/>
        </w:r>
      </w:ins>
      <w:r w:rsidR="00A65512">
        <w:instrText xml:space="preserve"> ADDIN ZOTERO_ITEM CSL_CITATION {"citationID":"TbIwGd06","properties":{"formattedCitation":"Douglas, {\\i{}supra} note 13; Wang, Ober, and Williams, {\\i{}supra} note 55.","plainCitation":"Douglas, supra note 13; Wang, Ober, and Williams, supra note 55.","noteIndex":75},"citationItems":[{"id":5081,"uris":["http://zotero.org/users/10395840/items/BWZZMLDR"],"itemData":{"id":5081,"type":"article-journal","container-title":"VANDERBILT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ins w:id="104" w:author="Seth Corwin" w:date="2022-12-11T21:05:00Z">
        <w:r w:rsidR="00D11FAE">
          <w:fldChar w:fldCharType="separate"/>
        </w:r>
      </w:ins>
      <w:r w:rsidR="009E3B02" w:rsidRPr="009E3B02">
        <w:t xml:space="preserve">Douglas, </w:t>
      </w:r>
      <w:r w:rsidR="009E3B02" w:rsidRPr="009E3B02">
        <w:rPr>
          <w:i/>
          <w:iCs/>
        </w:rPr>
        <w:t>supra</w:t>
      </w:r>
      <w:r w:rsidR="009E3B02" w:rsidRPr="009E3B02">
        <w:t xml:space="preserve"> note 13; Wang, Ober, and Williams, </w:t>
      </w:r>
      <w:r w:rsidR="009E3B02" w:rsidRPr="009E3B02">
        <w:rPr>
          <w:i/>
          <w:iCs/>
        </w:rPr>
        <w:t>supra</w:t>
      </w:r>
      <w:r w:rsidR="009E3B02" w:rsidRPr="009E3B02">
        <w:t xml:space="preserve"> note 55.</w:t>
      </w:r>
      <w:ins w:id="105" w:author="Seth Corwin" w:date="2022-12-11T21:05:00Z">
        <w:r w:rsidR="00D11FAE">
          <w:fldChar w:fldCharType="end"/>
        </w:r>
        <w:r w:rsidR="00D11FAE">
          <w:t xml:space="preserve"> (</w:t>
        </w:r>
      </w:ins>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ins w:id="106" w:author="Seth Corwin" w:date="2022-12-11T21:05:00Z">
        <w:r w:rsidR="00D11FAE">
          <w:rPr>
            <w:szCs w:val="22"/>
          </w:rPr>
          <w:t>)</w:t>
        </w:r>
      </w:ins>
      <w:r w:rsidRPr="00EC4F7B">
        <w:rPr>
          <w:szCs w:val="22"/>
        </w:rPr>
        <w:t>.</w:t>
      </w:r>
    </w:p>
  </w:footnote>
  <w:footnote w:id="77">
    <w:p w14:paraId="0362E810" w14:textId="6E0FE96A" w:rsidR="0059022C" w:rsidRDefault="0059022C">
      <w:pPr>
        <w:pStyle w:val="FootnoteText"/>
      </w:pPr>
      <w:ins w:id="109" w:author="Jonathan Cervas" w:date="2022-12-22T14:34:00Z">
        <w:r w:rsidRPr="00CC0F02">
          <w:rPr>
            <w:rStyle w:val="FootnoteReference"/>
          </w:rPr>
          <w:footnoteRef/>
        </w:r>
        <w:r>
          <w:t xml:space="preserve"> </w:t>
        </w:r>
      </w:ins>
      <w:r>
        <w:fldChar w:fldCharType="begin"/>
      </w:r>
      <w:r w:rsidR="009E3B02">
        <w:instrText xml:space="preserve"> ADDIN ZOTERO_ITEM CSL_CITATION {"citationID":"SsETHdo4","properties":{"formattedCitation":"Grofman and Cervas, {\\i{}supra} note 15.","plainCitation":"Grofman and Cervas, supra note 15.","noteIndex":76},"citationItems":[{"id":3996,"uris":["http://zotero.org/users/10395840/items/BXCJV6HP"],"itemData":{"id":3996,"type":"article-journal","abstract":"In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fldChar w:fldCharType="separate"/>
      </w:r>
      <w:r w:rsidR="009E3B02" w:rsidRPr="009E3B02">
        <w:t xml:space="preserve">Grofman and Cervas, </w:t>
      </w:r>
      <w:r w:rsidR="009E3B02" w:rsidRPr="009E3B02">
        <w:rPr>
          <w:i/>
          <w:iCs/>
        </w:rPr>
        <w:t>supra</w:t>
      </w:r>
      <w:r w:rsidR="009E3B02" w:rsidRPr="009E3B02">
        <w:t xml:space="preserve"> note 15.</w:t>
      </w:r>
      <w:r>
        <w:fldChar w:fldCharType="end"/>
      </w:r>
    </w:p>
  </w:footnote>
  <w:footnote w:id="78">
    <w:p w14:paraId="6B4F042B" w14:textId="7BA68906" w:rsidR="00CB1F2B" w:rsidRPr="00EC4F7B" w:rsidRDefault="00CB1F2B" w:rsidP="00D53CD2">
      <w:pPr>
        <w:pStyle w:val="FootnoteText"/>
        <w:rPr>
          <w:szCs w:val="22"/>
        </w:rPr>
      </w:pPr>
      <w:r w:rsidRPr="00CC0F02">
        <w:rPr>
          <w:rStyle w:val="FootnoteReference"/>
        </w:rPr>
        <w:footnoteRef/>
      </w:r>
      <w:r w:rsidRPr="00EC4F7B">
        <w:rPr>
          <w:szCs w:val="22"/>
        </w:rPr>
        <w:t xml:space="preserve"> </w:t>
      </w:r>
      <w:r w:rsidR="00420D68">
        <w:rPr>
          <w:szCs w:val="22"/>
        </w:rPr>
        <w:fldChar w:fldCharType="begin"/>
      </w:r>
      <w:r w:rsidR="009E3B02">
        <w:rPr>
          <w:szCs w:val="22"/>
        </w:rPr>
        <w:instrText xml:space="preserve"> ADDIN ZOTERO_ITEM CSL_CITATION {"citationID":"OkLsJxwN","properties":{"formattedCitation":"Baker v. Carr, 369 U.S. 186 (1962).","plainCitation":"Baker v. Carr, 369 U.S. 186 (1962).","noteIndex":77},"citationItems":[{"id":7881,"uris":["http://zotero.org/users/10395840/items/HH2DY9ZS"],"itemData":{"id":7881,"type":"legal_case","container-title":"U.S.","page":"186","title":"Baker v. Carr","volume":"369","issued":{"date-parts":[["1962"]]}}}],"schema":"https://github.com/citation-style-language/schema/raw/master/csl-citation.json"} </w:instrText>
      </w:r>
      <w:r w:rsidR="00420D68">
        <w:rPr>
          <w:szCs w:val="22"/>
        </w:rPr>
        <w:fldChar w:fldCharType="separate"/>
      </w:r>
      <w:r w:rsidR="00420D68">
        <w:rPr>
          <w:noProof/>
          <w:szCs w:val="22"/>
        </w:rPr>
        <w:t>Baker v. Carr, 369 U.S. 186 (1962).</w:t>
      </w:r>
      <w:r w:rsidR="00420D68">
        <w:rPr>
          <w:szCs w:val="22"/>
        </w:rPr>
        <w:fldChar w:fldCharType="end"/>
      </w:r>
    </w:p>
  </w:footnote>
  <w:footnote w:id="79">
    <w:p w14:paraId="36C17924" w14:textId="47AF430E"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{"citationID":"lR4hb9Xa","properties":{"formattedCitation":"Morris P. Fiorina, {\\i{}Divided Government in the American States: A Byproduct of Legislative Professionalism?}, 88 {\\scaps Am. Polit. Sci. Rev.} 304 (1994).","plainCitation":"Morris P. Fiorina, Divided Government in the American States: A Byproduct of Legislative Professionalism?, 88 Am. Polit. Sci. Rev. 304 (1994).","noteIndex":78},"citationItems":[{"id":7598,"uris":["http://zotero.org/users/10395840/items/PBFFACEM"],"itemData":{"id":7598,"type":"article-journal","abstract":"Since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sidR="006B2D60" w:rsidRPr="006B2D60">
        <w:t xml:space="preserve">Morris P. Fiorina, </w:t>
      </w:r>
      <w:r w:rsidR="006B2D60" w:rsidRPr="006B2D60">
        <w:rPr>
          <w:i/>
          <w:iCs/>
        </w:rPr>
        <w:t>Divided Government in the American States: A Byproduct of Legislative Professionalism?</w:t>
      </w:r>
      <w:r w:rsidR="006B2D60" w:rsidRPr="006B2D60">
        <w:t xml:space="preserve">, 88 </w:t>
      </w:r>
      <w:r w:rsidR="006B2D60" w:rsidRPr="006B2D60">
        <w:rPr>
          <w:smallCaps/>
        </w:rPr>
        <w:t>Am. Polit. Sci. Rev.</w:t>
      </w:r>
      <w:r w:rsidR="006B2D60" w:rsidRPr="006B2D60">
        <w:t xml:space="preserve"> 304 (1994).</w:t>
      </w:r>
      <w:r>
        <w:fldChar w:fldCharType="end"/>
      </w:r>
    </w:p>
  </w:footnote>
  <w:footnote w:id="80">
    <w:p w14:paraId="6030EBA1" w14:textId="010B6E98"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{"citationID":"8ZIpxnd8","properties":{"formattedCitation":"Gary C. Jacobson, {\\i{}It\\uc0\\u8217{}s Nothing Personal: The Decline of the Incumbency Advantage in US House Elections}, 77 {\\scaps J. Polit.} 861 (2015).","plainCitation":"Gary C. Jacobson, It’s Nothing Personal: The Decline of the Incumbency Advantage in US House Elections, 77 J. Polit. 861 (2015).","noteIndex":79},"citationItems":[{"id":4696,"uris":["http://zotero.org/users/10395840/items/TQ7T3F99"],"itemData":{"id":4696,"type":"article-journal","container-title":"The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sidR="006B2D60" w:rsidRPr="006B2D60">
        <w:t xml:space="preserve">Gary C. Jacobson, </w:t>
      </w:r>
      <w:r w:rsidR="006B2D60" w:rsidRPr="006B2D60">
        <w:rPr>
          <w:i/>
          <w:iCs/>
        </w:rPr>
        <w:t>It’s Nothing Personal: The Decline of the Incumbency Advantage in US House Elections</w:t>
      </w:r>
      <w:r w:rsidR="006B2D60" w:rsidRPr="006B2D60">
        <w:t xml:space="preserve">, 77 </w:t>
      </w:r>
      <w:r w:rsidR="006B2D60" w:rsidRPr="006B2D60">
        <w:rPr>
          <w:smallCaps/>
        </w:rPr>
        <w:t>J. Polit.</w:t>
      </w:r>
      <w:r w:rsidR="006B2D60" w:rsidRPr="006B2D60">
        <w:t xml:space="preserve"> 861 (2015).</w:t>
      </w:r>
      <w:r>
        <w:fldChar w:fldCharType="end"/>
      </w:r>
    </w:p>
  </w:footnote>
  <w:footnote w:id="81">
    <w:p w14:paraId="1B861210" w14:textId="561B6852" w:rsidR="00CB1F2B" w:rsidRPr="00EC4F7B" w:rsidRDefault="00CB1F2B" w:rsidP="00D53CD2">
      <w:pPr>
        <w:pStyle w:val="ListParagraph"/>
        <w:ind w:left="0"/>
        <w:rPr>
          <w:sz w:val="22"/>
          <w:szCs w:val="22"/>
        </w:rPr>
      </w:pPr>
      <w:r w:rsidRPr="00CC0F02">
        <w:rPr>
          <w:rStyle w:val="FootnoteReference"/>
        </w:rPr>
        <w:footnoteRef/>
      </w:r>
      <w:r w:rsidRPr="00EC4F7B">
        <w:rPr>
          <w:sz w:val="22"/>
          <w:szCs w:val="22"/>
        </w:rPr>
        <w:t xml:space="preserve"> </w:t>
      </w:r>
      <w:r w:rsidR="00420D68">
        <w:rPr>
          <w:sz w:val="22"/>
          <w:szCs w:val="22"/>
        </w:rPr>
        <w:fldChar w:fldCharType="begin"/>
      </w:r>
      <w:r w:rsidR="009E3B02">
        <w:rPr>
          <w:sz w:val="22"/>
          <w:szCs w:val="22"/>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420D68">
        <w:rPr>
          <w:sz w:val="22"/>
          <w:szCs w:val="22"/>
        </w:rPr>
        <w:fldChar w:fldCharType="separate"/>
      </w:r>
      <w:r w:rsidR="00891076" w:rsidRPr="00891076">
        <w:rPr>
          <w:smallCaps/>
          <w:sz w:val="22"/>
        </w:rPr>
        <w:t>J.H. Aldrich &amp; J.D. Griffin</w:t>
      </w:r>
      <w:r w:rsidR="00891076" w:rsidRPr="00891076">
        <w:rPr>
          <w:sz w:val="22"/>
        </w:rPr>
        <w:t xml:space="preserve">, </w:t>
      </w:r>
      <w:r w:rsidR="00891076" w:rsidRPr="00891076">
        <w:rPr>
          <w:smallCaps/>
          <w:sz w:val="22"/>
        </w:rPr>
        <w:t>Why Parties Matter: Political Competition and Democracy in the American South</w:t>
      </w:r>
      <w:r w:rsidR="00891076" w:rsidRPr="00891076">
        <w:rPr>
          <w:sz w:val="22"/>
        </w:rPr>
        <w:t xml:space="preserve"> (2018), https://books.google.com/books?id=bSE-DwAAQBAJ; Samuel Issacharoff &amp; Richard H. Pildes, </w:t>
      </w:r>
      <w:r w:rsidR="00891076" w:rsidRPr="00891076">
        <w:rPr>
          <w:i/>
          <w:iCs/>
          <w:sz w:val="22"/>
        </w:rPr>
        <w:t>Majoritarianism and Minoritarianism in the Law of Democracy</w:t>
      </w:r>
      <w:r w:rsidR="00891076" w:rsidRPr="00891076">
        <w:rPr>
          <w:sz w:val="22"/>
        </w:rPr>
        <w:t xml:space="preserve">, </w:t>
      </w:r>
      <w:r w:rsidR="00891076" w:rsidRPr="00891076">
        <w:rPr>
          <w:smallCaps/>
          <w:sz w:val="22"/>
        </w:rPr>
        <w:t>SSRN Electron. J.</w:t>
      </w:r>
      <w:r w:rsidR="00891076" w:rsidRPr="00891076">
        <w:rPr>
          <w:sz w:val="22"/>
        </w:rPr>
        <w:t xml:space="preserve"> (2022), https://www.ssrn.com/abstract=4240006 (last visited Oct 21, 2022).</w:t>
      </w:r>
      <w:r w:rsidR="00420D68">
        <w:rPr>
          <w:sz w:val="22"/>
          <w:szCs w:val="22"/>
        </w:rPr>
        <w:fldChar w:fldCharType="end"/>
      </w:r>
      <w:ins w:id="111" w:author="Seth Corwin" w:date="2022-12-11T21:13:00Z">
        <w:r w:rsidR="001E48C2">
          <w:rPr>
            <w:sz w:val="22"/>
            <w:szCs w:val="22"/>
          </w:rPr>
          <w:t xml:space="preserve"> </w:t>
        </w:r>
      </w:ins>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preferred by the National Conference of State Legislatures: </w:t>
      </w:r>
      <w:r w:rsidRPr="00EC4F7B">
        <w:rPr>
          <w:i/>
          <w:iCs/>
          <w:sz w:val="22"/>
          <w:szCs w:val="22"/>
        </w:rPr>
        <w:t>party control</w:t>
      </w:r>
      <w:r w:rsidRPr="00EC4F7B">
        <w:rPr>
          <w:sz w:val="22"/>
          <w:szCs w:val="22"/>
        </w:rPr>
        <w:t>.</w:t>
      </w:r>
    </w:p>
  </w:footnote>
  <w:footnote w:id="82">
    <w:p w14:paraId="4B7956EA" w14:textId="427C3D2D" w:rsidR="001C2A67" w:rsidRDefault="001C2A67">
      <w:pPr>
        <w:pStyle w:val="FootnoteText"/>
      </w:pPr>
      <w:ins w:id="114" w:author="Jonathan Cervas" w:date="2022-12-22T14:35:00Z">
        <w:r w:rsidRPr="00CC0F02">
          <w:rPr>
            <w:rStyle w:val="FootnoteReference"/>
          </w:rPr>
          <w:footnoteRef/>
        </w:r>
        <w:r>
          <w:t xml:space="preserve"> </w:t>
        </w:r>
      </w:ins>
      <w:r w:rsidR="00B152B5">
        <w:fldChar w:fldCharType="begin"/>
      </w:r>
      <w:r w:rsidR="009E3B02">
        <w:instrText xml:space="preserve"> ADDIN ZOTERO_ITEM CSL_CITATION {"citationID":"vYwQ8zjd","properties":{"formattedCitation":"Levitt, {\\i{}supra} note 3.","plainCitation":"Levitt, supra note 3.","noteIndex":81},"citationItems":[{"id":7805,"uris":["http://zotero.org/users/10395840/items/A6NP6UIP"],"itemData":{"id":7805,"type":"post-weblog","abstract":"All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00B152B5">
        <w:fldChar w:fldCharType="separate"/>
      </w:r>
      <w:r w:rsidR="009E3B02" w:rsidRPr="009E3B02">
        <w:t xml:space="preserve">Levitt, </w:t>
      </w:r>
      <w:r w:rsidR="009E3B02" w:rsidRPr="009E3B02">
        <w:rPr>
          <w:i/>
          <w:iCs/>
        </w:rPr>
        <w:t>supra</w:t>
      </w:r>
      <w:r w:rsidR="009E3B02" w:rsidRPr="009E3B02">
        <w:t xml:space="preserve"> note 3.</w:t>
      </w:r>
      <w:r w:rsidR="00B152B5">
        <w:fldChar w:fldCharType="end"/>
      </w:r>
    </w:p>
  </w:footnote>
  <w:footnote w:id="83">
    <w:p w14:paraId="523D0221" w14:textId="6DC981BE" w:rsidR="00CB1F2B" w:rsidRPr="00EC4F7B" w:rsidRDefault="00CB1F2B">
      <w:pPr>
        <w:pStyle w:val="FootnoteText"/>
        <w:rPr>
          <w:szCs w:val="22"/>
        </w:rPr>
      </w:pPr>
      <w:r w:rsidRPr="00CC0F02">
        <w:rPr>
          <w:rStyle w:val="FootnoteReference"/>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4">
    <w:p w14:paraId="0C4CAAEF" w14:textId="77777777" w:rsidR="00CB1F2B" w:rsidRPr="00EC4F7B" w:rsidRDefault="00CB1F2B" w:rsidP="00163405">
      <w:pPr>
        <w:pStyle w:val="FootnoteText"/>
        <w:rPr>
          <w:szCs w:val="22"/>
        </w:rPr>
      </w:pPr>
      <w:r w:rsidRPr="00CC0F02">
        <w:rPr>
          <w:rStyle w:val="FootnoteReference"/>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85">
    <w:p w14:paraId="3CBD7E5F" w14:textId="0D02B0E3" w:rsidR="00CB1F2B" w:rsidRPr="00EC4F7B" w:rsidRDefault="00CB1F2B">
      <w:pPr>
        <w:pStyle w:val="FootnoteText"/>
        <w:rPr>
          <w:szCs w:val="22"/>
        </w:rPr>
      </w:pPr>
      <w:r w:rsidRPr="00CC0F02">
        <w:rPr>
          <w:rStyle w:val="FootnoteReference"/>
        </w:rPr>
        <w:footnoteRef/>
      </w:r>
      <w:r w:rsidRPr="00EC4F7B">
        <w:rPr>
          <w:szCs w:val="22"/>
        </w:rPr>
        <w:t xml:space="preserve"> </w:t>
      </w:r>
      <w:r w:rsidR="00D11FAE" w:rsidRPr="0037309A">
        <w:rPr>
          <w:bCs/>
        </w:rPr>
        <w:t>See</w:t>
      </w:r>
      <w:r w:rsidR="001B2DB6">
        <w:rPr>
          <w:bCs/>
        </w:rPr>
        <w:t xml:space="preserve"> </w:t>
      </w:r>
      <w:r w:rsidR="00C4426B">
        <w:rPr>
          <w:bCs/>
          <w:i/>
          <w:iCs/>
        </w:rPr>
        <w:t>infra</w:t>
      </w:r>
      <w:r w:rsidR="00D11FAE" w:rsidRPr="0037309A">
        <w:rPr>
          <w:bCs/>
        </w:rPr>
        <w:t xml:space="preserve"> </w:t>
      </w:r>
      <w:r w:rsidR="00D11FAE">
        <w:rPr>
          <w:bCs/>
        </w:rPr>
        <w:fldChar w:fldCharType="begin"/>
      </w:r>
      <w:r w:rsidR="00D11FAE">
        <w:rPr>
          <w:bCs/>
        </w:rPr>
        <w:instrText xml:space="preserve"> REF _Ref119491889 \h  \* MERGEFORMAT </w:instrText>
      </w:r>
      <w:r w:rsidR="00D11FAE">
        <w:rPr>
          <w:bCs/>
        </w:rPr>
      </w:r>
      <w:r w:rsidR="00D11FAE">
        <w:rPr>
          <w:bCs/>
        </w:rPr>
        <w:fldChar w:fldCharType="separate"/>
      </w:r>
      <w:r w:rsidR="00735874">
        <w:t>Table One</w:t>
      </w:r>
      <w:r w:rsidR="00D11FAE">
        <w:rPr>
          <w:bCs/>
        </w:rPr>
        <w:fldChar w:fldCharType="end"/>
      </w:r>
      <w:r w:rsidR="00D11FAE">
        <w:rPr>
          <w:bCs/>
        </w:rPr>
        <w:t xml:space="preserve"> </w:t>
      </w:r>
      <w:r w:rsidR="00D11FAE" w:rsidRPr="0037309A">
        <w:rPr>
          <w:bCs/>
        </w:rPr>
        <w:t xml:space="preserve">and </w:t>
      </w:r>
      <w:r w:rsidR="00D11FAE">
        <w:rPr>
          <w:bCs/>
        </w:rPr>
        <w:fldChar w:fldCharType="begin"/>
      </w:r>
      <w:r w:rsidR="00D11FAE">
        <w:rPr>
          <w:bCs/>
        </w:rPr>
        <w:instrText xml:space="preserve"> REF _Ref120529544 \h  \* MERGEFORMAT </w:instrText>
      </w:r>
      <w:r w:rsidR="00D11FAE">
        <w:rPr>
          <w:bCs/>
        </w:rPr>
      </w:r>
      <w:r w:rsidR="00D11FAE">
        <w:rPr>
          <w:bCs/>
        </w:rPr>
        <w:fldChar w:fldCharType="separate"/>
      </w:r>
      <w:r w:rsidR="00735874">
        <w:t>Table Two</w:t>
      </w:r>
      <w:r w:rsidR="00D11FAE">
        <w:rPr>
          <w:bCs/>
        </w:rPr>
        <w:fldChar w:fldCharType="end"/>
      </w:r>
      <w:r w:rsidR="00D11FAE" w:rsidRPr="0037309A">
        <w:rPr>
          <w:bCs/>
        </w:rPr>
        <w:t xml:space="preserve"> for more detail</w:t>
      </w:r>
      <w:r w:rsidR="00D11FAE">
        <w:rPr>
          <w:szCs w:val="22"/>
        </w:rPr>
        <w:t xml:space="preserve">. </w:t>
      </w:r>
      <w:r w:rsidRPr="00EC4F7B">
        <w:rPr>
          <w:szCs w:val="22"/>
        </w:rPr>
        <w:t>The district advantage is calculated by finding the difference in the total number of districts for which each party had complete control over the process.</w:t>
      </w:r>
    </w:p>
  </w:footnote>
  <w:footnote w:id="86">
    <w:p w14:paraId="1E032D1D" w14:textId="453C5FD4" w:rsidR="001E48C2" w:rsidRDefault="001E48C2">
      <w:pPr>
        <w:pStyle w:val="FootnoteText"/>
      </w:pPr>
      <w:r w:rsidRPr="00CC0F02">
        <w:rPr>
          <w:rStyle w:val="FootnoteReference"/>
        </w:rPr>
        <w:footnoteRef/>
      </w:r>
      <w:r>
        <w:t xml:space="preserve"> </w:t>
      </w:r>
      <w:r>
        <w:fldChar w:fldCharType="begin"/>
      </w:r>
      <w:r w:rsidR="009E3B02">
        <w:instrText xml:space="preserve"> ADDIN ZOTERO_ITEM CSL_CITATION {"citationID":"wdUfolkG","properties":{"formattedCitation":"Morris P. Fiorina &amp; Samuel J. Abrams, {\\i{}Political Polarization in the American Public}, 11 {\\scaps Annu. Rev. Polit. Sci.} 563 (2008); {\\scaps N. McCarty, K.T. Poole &amp; H. Rosenthal}, {\\scaps Polarized America, second edition: The Dance of Ideology and Unequal Riches} (2016), https://books.google.com/books?id=58mpCwAAQBAJ; Richard H Pildes, {\\i{}Why the Center Does Not Hold: The Causes of Hyperpolarized Democracy in America}, 99 {\\scaps Calif. Law Rev.} 62 (2011).","plainCitation":"Morris P. Fiorina &amp; Samuel J. Abrams, Political Polarization in the American Public, 11 Annu. Rev. Polit. Sci. 563 (2008); N. McCarty, K.T. Poole &amp; H. Rosenthal, Polarized America, second edition: The Dance of Ideology and Unequal Riches (2016), https://books.google.com/books?id=58mpCwAAQBAJ; Richard H Pildes, Why the Center Does Not Hold: The Causes of Hyperpolarized Democracy in America, 99 Calif. Law Rev. 62 (2011).","noteIndex":85},"citationItems":[{"id":4720,"uris":["http://zotero.org/users/10395840/items/GQQ66D3K"],"itemData":{"id":4720,"type":"article-journal","abstract":"For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6B2D60" w:rsidRPr="006B2D60">
        <w:t xml:space="preserve">Morris P. Fiorina &amp; Samuel J. Abrams, </w:t>
      </w:r>
      <w:r w:rsidR="006B2D60" w:rsidRPr="006B2D60">
        <w:rPr>
          <w:i/>
          <w:iCs/>
        </w:rPr>
        <w:t>Political Polarization in the American Public</w:t>
      </w:r>
      <w:r w:rsidR="006B2D60" w:rsidRPr="006B2D60">
        <w:t xml:space="preserve">, 11 </w:t>
      </w:r>
      <w:r w:rsidR="006B2D60" w:rsidRPr="006B2D60">
        <w:rPr>
          <w:smallCaps/>
        </w:rPr>
        <w:t>Annu. Rev. Polit. Sci.</w:t>
      </w:r>
      <w:r w:rsidR="006B2D60" w:rsidRPr="006B2D60">
        <w:t xml:space="preserve"> 563 (2008); </w:t>
      </w:r>
      <w:r w:rsidR="006B2D60" w:rsidRPr="006B2D60">
        <w:rPr>
          <w:smallCaps/>
        </w:rPr>
        <w:t>N. McCarty, K.T. Poole &amp; H. Rosenthal</w:t>
      </w:r>
      <w:r w:rsidR="006B2D60" w:rsidRPr="006B2D60">
        <w:t xml:space="preserve">, </w:t>
      </w:r>
      <w:r w:rsidR="006B2D60" w:rsidRPr="006B2D60">
        <w:rPr>
          <w:smallCaps/>
        </w:rPr>
        <w:t>Polarized America, second edition: The Dance of Ideology and Unequal Riches</w:t>
      </w:r>
      <w:r w:rsidR="006B2D60" w:rsidRPr="006B2D60">
        <w:t xml:space="preserve"> (2016), https://books.google.com/books?id=58mpCwAAQBAJ; Richard H Pildes, </w:t>
      </w:r>
      <w:r w:rsidR="006B2D60" w:rsidRPr="006B2D60">
        <w:rPr>
          <w:i/>
          <w:iCs/>
        </w:rPr>
        <w:t>Why the Center Does Not Hold: The Causes of Hyperpolarized Democracy in America</w:t>
      </w:r>
      <w:r w:rsidR="006B2D60" w:rsidRPr="006B2D60">
        <w:t xml:space="preserve">, 99 </w:t>
      </w:r>
      <w:r w:rsidR="006B2D60" w:rsidRPr="006B2D60">
        <w:rPr>
          <w:smallCaps/>
        </w:rPr>
        <w:t>Calif. Law Rev.</w:t>
      </w:r>
      <w:r w:rsidR="006B2D60" w:rsidRPr="006B2D60">
        <w:t xml:space="preserve"> 62 (2011).</w:t>
      </w:r>
      <w:r>
        <w:fldChar w:fldCharType="end"/>
      </w:r>
    </w:p>
  </w:footnote>
  <w:footnote w:id="87">
    <w:p w14:paraId="6E1F585E" w14:textId="67ACAEE1" w:rsidR="001E48C2" w:rsidRDefault="001E48C2">
      <w:pPr>
        <w:pStyle w:val="FootnoteText"/>
      </w:pPr>
      <w:r w:rsidRPr="00CC0F02">
        <w:rPr>
          <w:rStyle w:val="FootnoteReference"/>
        </w:rPr>
        <w:footnoteRef/>
      </w:r>
      <w:r>
        <w:t xml:space="preserve"> </w:t>
      </w:r>
      <w:r>
        <w:fldChar w:fldCharType="begin"/>
      </w:r>
      <w:r w:rsidR="009E3B02">
        <w:instrText xml:space="preserve"> ADDIN ZOTERO_ITEM CSL_CITATION {"citationID":"S6Q6GWcG","properties":{"formattedCitation":"Frances E. Lee, {\\i{}How Party Polarization Affects Governance}, 18 {\\scaps Annu. Rev. Polit. Sci.} 261 (2015); {\\scaps Frances E. Lee}, {\\scaps Insecure Majorities: Congress and the Perpetual Campaign} (2016), https://press.uchicago.edu/ucp/books/book/chicago/I/bo24732099.html (last visited Oct 30, 2022).","plainCitation":"Frances E. Lee, How Party Polarization Affects Governance, 18 Annu. Rev. Polit. Sci. 261 (2015); Frances E. Lee, Insecure Majorities: Congress and the Perpetual Campaign (2016), https://press.uchicago.edu/ucp/books/book/chicago/I/bo24732099.html (last visited Oct 30, 2022).","noteIndex":86},"citationItems":[{"id":669,"uris":["http://zotero.org/users/10395840/items/DJNHGDTB"],"itemData":{"id":669,"type":"article-journal","abstract":"The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6B2D60" w:rsidRPr="006B2D60">
        <w:t xml:space="preserve">Frances E. Lee, </w:t>
      </w:r>
      <w:r w:rsidR="006B2D60" w:rsidRPr="006B2D60">
        <w:rPr>
          <w:i/>
          <w:iCs/>
        </w:rPr>
        <w:t>How Party Polarization Affects Governance</w:t>
      </w:r>
      <w:r w:rsidR="006B2D60" w:rsidRPr="006B2D60">
        <w:t xml:space="preserve">, 18 </w:t>
      </w:r>
      <w:r w:rsidR="006B2D60" w:rsidRPr="006B2D60">
        <w:rPr>
          <w:smallCaps/>
        </w:rPr>
        <w:t>Annu. Rev. Polit. Sci.</w:t>
      </w:r>
      <w:r w:rsidR="006B2D60" w:rsidRPr="006B2D60">
        <w:t xml:space="preserve"> 261 (2015); </w:t>
      </w:r>
      <w:r w:rsidR="006B2D60" w:rsidRPr="006B2D60">
        <w:rPr>
          <w:smallCaps/>
        </w:rPr>
        <w:t>Frances E. Lee</w:t>
      </w:r>
      <w:r w:rsidR="006B2D60" w:rsidRPr="006B2D60">
        <w:t xml:space="preserve">, </w:t>
      </w:r>
      <w:r w:rsidR="006B2D60" w:rsidRPr="006B2D60">
        <w:rPr>
          <w:smallCaps/>
        </w:rPr>
        <w:t>Insecure Majorities: Congress and the Perpetual Campaign</w:t>
      </w:r>
      <w:r w:rsidR="006B2D60" w:rsidRPr="006B2D60">
        <w:t xml:space="preserve"> (2016), https://press.uchicago.edu/ucp/books/book/chicago/I/bo24732099.html (last visited Oct 30, 2022).</w:t>
      </w:r>
      <w:r>
        <w:fldChar w:fldCharType="end"/>
      </w:r>
    </w:p>
  </w:footnote>
  <w:footnote w:id="88">
    <w:p w14:paraId="6DF4337B" w14:textId="318C3904" w:rsidR="000F676D" w:rsidRDefault="000F676D">
      <w:pPr>
        <w:pStyle w:val="FootnoteText"/>
      </w:pPr>
      <w:r w:rsidRPr="00CC0F02">
        <w:rPr>
          <w:rStyle w:val="FootnoteReference"/>
        </w:rPr>
        <w:footnoteRef/>
      </w:r>
      <w:r>
        <w:t xml:space="preserve"> For instance, in New York, the Court of Appeals split 4-3</w:t>
      </w:r>
      <w:r w:rsidR="00F04F91">
        <w:t>, though all members of the court were appointed by Democratic governors</w:t>
      </w:r>
      <w:r w:rsidR="00891076">
        <w:t>.</w:t>
      </w:r>
      <w:ins w:id="117" w:author="Jonathan Cervas" w:date="2022-12-22T15:41:00Z">
        <w:r w:rsidR="00F04F91">
          <w:t xml:space="preserve"> </w:t>
        </w:r>
      </w:ins>
      <w:r w:rsidR="00F04F91">
        <w:fldChar w:fldCharType="begin"/>
      </w:r>
      <w:r w:rsidR="009E3B02">
        <w:instrText xml:space="preserve"> ADDIN ZOTERO_ITEM CSL_CITATION {"citationID":"tDCWCAtJ","properties":{"formattedCitation":"Sara Dorn, {\\i{}Court of Appeals throws out New York redistricting maps}, {\\scaps City &amp; State NY} (2022), https://www.cityandstateny.com/policy/2022/04/court-appeals-throws-out-ny-maps/366199/ (last visited Dec 22, 2022).","plainCitation":"Sara Dorn, Court of Appeals throws out New York redistricting maps, City &amp; State NY (2022), https://www.cityandstateny.com/policy/2022/04/court-appeals-throws-out-ny-maps/366199/ (last visited Dec 22, 2022).","noteIndex":87},"citationItems":[{"id":7813,"uris":["http://zotero.org/users/10395840/items/4BPKEYWR"],"itemData":{"id":7813,"type":"webpage","abstract":"Congressional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00F04F91">
        <w:fldChar w:fldCharType="separate"/>
      </w:r>
      <w:r w:rsidR="006B2D60" w:rsidRPr="006B2D60">
        <w:t xml:space="preserve">Sara Dorn, </w:t>
      </w:r>
      <w:r w:rsidR="006B2D60" w:rsidRPr="006B2D60">
        <w:rPr>
          <w:i/>
          <w:iCs/>
        </w:rPr>
        <w:t>Court of Appeals throws out New York redistricting maps</w:t>
      </w:r>
      <w:r w:rsidR="006B2D60" w:rsidRPr="006B2D60">
        <w:t xml:space="preserve">, </w:t>
      </w:r>
      <w:r w:rsidR="006B2D60" w:rsidRPr="006B2D60">
        <w:rPr>
          <w:smallCaps/>
        </w:rPr>
        <w:t>City &amp; State NY</w:t>
      </w:r>
      <w:r w:rsidR="006B2D60" w:rsidRPr="006B2D60">
        <w:t xml:space="preserve"> (2022), https://www.cityandstateny.com/policy/2022/04/court-appeals-throws-out-ny-maps/366199/ (last visited Dec 22, 2022).</w:t>
      </w:r>
      <w:r w:rsidR="00F04F91">
        <w:fldChar w:fldCharType="end"/>
      </w:r>
      <w:r w:rsidR="007A7CF6">
        <w:t xml:space="preserve"> In Ohio, </w:t>
      </w:r>
      <w:r w:rsidR="00277ACA">
        <w:t xml:space="preserve">all the Democratic justices were joined by the a single GOP justice in overturning the maps on a 4-3 vote, with all three dissents by GOP justices </w:t>
      </w:r>
      <w:r w:rsidR="00277ACA">
        <w:fldChar w:fldCharType="begin"/>
      </w:r>
      <w:r w:rsidR="009E3B02">
        <w:instrText xml:space="preserve"> ADDIN ZOTERO_ITEM CSL_CITATION {"citationID":"vWW95488","properties":{"formattedCitation":"Associated Press, {\\i{}Ohio Supreme Court scraps 2nd GOP-drawn congressional map}, {\\scaps POLITICO} (2022), https://www.politico.com/news/2022/07/19/ohio-supreme-court-scraps-2nd-gop-drawn-congressional-map-00046583 (last visited Dec 22, 2022).","plainCitation":"Associated Press, Ohio Supreme Court scraps 2nd GOP-drawn congressional map, POLITICO (2022), https://www.politico.com/news/2022/07/19/ohio-supreme-court-scraps-2nd-gop-drawn-congressional-map-00046583 (last visited Dec 22, 2022).","noteIndex":87},"citationItems":[{"id":7815,"uris":["http://zotero.org/users/10395840/items/CAYSBHXB"],"itemData":{"id":7815,"type":"webpage","abstract":"The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00277ACA">
        <w:fldChar w:fldCharType="separate"/>
      </w:r>
      <w:r w:rsidR="006B2D60" w:rsidRPr="006B2D60">
        <w:t xml:space="preserve">Associated Press, </w:t>
      </w:r>
      <w:r w:rsidR="006B2D60" w:rsidRPr="006B2D60">
        <w:rPr>
          <w:i/>
          <w:iCs/>
        </w:rPr>
        <w:t>Ohio Supreme Court scraps 2nd GOP-drawn congressional map</w:t>
      </w:r>
      <w:r w:rsidR="006B2D60" w:rsidRPr="006B2D60">
        <w:t xml:space="preserve">, </w:t>
      </w:r>
      <w:r w:rsidR="006B2D60" w:rsidRPr="006B2D60">
        <w:rPr>
          <w:smallCaps/>
        </w:rPr>
        <w:t>POLITICO</w:t>
      </w:r>
      <w:r w:rsidR="006B2D60" w:rsidRPr="006B2D60">
        <w:t xml:space="preserve"> (2022), https://www.politico.com/news/2022/07/19/ohio-supreme-court-scraps-2nd-gop-drawn-congressional-map-00046583 (last visited Dec 22, 2022).</w:t>
      </w:r>
      <w:r w:rsidR="00277ACA">
        <w:fldChar w:fldCharType="end"/>
      </w:r>
      <w:ins w:id="118" w:author="Jonathan Cervas" w:date="2022-12-22T15:45:00Z">
        <w:r w:rsidR="00277ACA">
          <w:t>.</w:t>
        </w:r>
      </w:ins>
    </w:p>
  </w:footnote>
  <w:footnote w:id="89">
    <w:p w14:paraId="413FE94F" w14:textId="0A4430C0" w:rsidR="00CB1F2B" w:rsidRPr="00EC4F7B" w:rsidRDefault="00CB1F2B" w:rsidP="009507A0">
      <w:pPr>
        <w:pStyle w:val="FootnoteText"/>
        <w:rPr>
          <w:szCs w:val="22"/>
        </w:rPr>
      </w:pPr>
      <w:r w:rsidRPr="00CC0F02">
        <w:rPr>
          <w:rStyle w:val="FootnoteReference"/>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0">
    <w:p w14:paraId="6C4011D7" w14:textId="77777777" w:rsidR="00CB1F2B" w:rsidRPr="00EC4F7B" w:rsidRDefault="00CB1F2B" w:rsidP="001C6936">
      <w:pPr>
        <w:pStyle w:val="FootnoteText"/>
        <w:rPr>
          <w:szCs w:val="22"/>
        </w:rPr>
      </w:pPr>
      <w:r w:rsidRPr="00CC0F02">
        <w:rPr>
          <w:rStyle w:val="FootnoteReference"/>
        </w:rPr>
        <w:footnoteRef/>
      </w:r>
      <w:r w:rsidRPr="00EC4F7B">
        <w:rPr>
          <w:szCs w:val="22"/>
        </w:rPr>
        <w:t xml:space="preserve"> This data is P.L. 94-171. It includes detailed data on the entire population of the United States and is views as the authoritative dataset for redistricting.</w:t>
      </w:r>
    </w:p>
  </w:footnote>
  <w:footnote w:id="91">
    <w:p w14:paraId="5D9D1121" w14:textId="497D5912" w:rsidR="00CB1F2B" w:rsidRPr="00EC4F7B" w:rsidRDefault="00CB1F2B">
      <w:pPr>
        <w:pStyle w:val="FootnoteText"/>
        <w:rPr>
          <w:szCs w:val="22"/>
        </w:rPr>
      </w:pPr>
      <w:r w:rsidRPr="00CC0F02">
        <w:rPr>
          <w:rStyle w:val="FootnoteReference"/>
        </w:rPr>
        <w:footnoteRef/>
      </w:r>
      <w:r w:rsidRPr="00EC4F7B">
        <w:rPr>
          <w:szCs w:val="22"/>
        </w:rPr>
        <w:t xml:space="preserve"> </w:t>
      </w:r>
      <w:ins w:id="120" w:author="Jonathan Cervas" w:date="2022-12-22T15:48:00Z">
        <w:r w:rsidR="008602D7">
          <w:rPr>
            <w:szCs w:val="22"/>
          </w:rPr>
          <w:t xml:space="preserve">See </w:t>
        </w:r>
      </w:ins>
      <w:r w:rsidR="008602D7">
        <w:rPr>
          <w:szCs w:val="22"/>
        </w:rPr>
        <w:fldChar w:fldCharType="begin"/>
      </w:r>
      <w:r w:rsidR="009E3B02">
        <w:rPr>
          <w:szCs w:val="22"/>
        </w:rPr>
        <w:instrText xml:space="preserve"> ADDIN ZOTERO_ITEM CSL_CITATION {"citationID":"OSfaK2vG","properties":{"formattedCitation":"NCSL, {\\i{}2020 Census Delays and the Impact on Redistricting}, (2021), https://www.ncsl.org/research/redistricting/2020-census-delays-and-the-impact-on-redistricting-637261879.aspx (last visited Dec 22, 2022).","plainCitation":"NCSL, 2020 Census Delays and the Impact on Redistricting, (2021), https://www.ncsl.org/research/redistricting/2020-census-delays-and-the-impact-on-redistricting-637261879.aspx (last visited Dec 22, 2022).","noteIndex":90},"citationItems":[{"id":7817,"uris":["http://zotero.org/users/10395840/items/YLDUHKUG"],"itemData":{"id":7817,"type":"webpage","title":"2020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8602D7">
        <w:rPr>
          <w:szCs w:val="22"/>
        </w:rPr>
        <w:fldChar w:fldCharType="separate"/>
      </w:r>
      <w:r w:rsidR="006B2D60" w:rsidRPr="006B2D60">
        <w:t xml:space="preserve">NCSL, </w:t>
      </w:r>
      <w:r w:rsidR="006B2D60" w:rsidRPr="006B2D60">
        <w:rPr>
          <w:i/>
          <w:iCs/>
        </w:rPr>
        <w:t>2020 Census Delays and the Impact on Redistricting</w:t>
      </w:r>
      <w:r w:rsidR="006B2D60" w:rsidRPr="006B2D60">
        <w:t>, (2021), https://www.ncsl.org/research/redistricting/2020-census-delays-and-the-impact-on-redistricting-637261879.aspx (last visited Dec 22, 2022).</w:t>
      </w:r>
      <w:r w:rsidR="008602D7">
        <w:rPr>
          <w:szCs w:val="22"/>
        </w:rPr>
        <w:fldChar w:fldCharType="end"/>
      </w:r>
      <w:ins w:id="121" w:author="Jonathan Cervas" w:date="2022-12-22T15:48:00Z">
        <w:r w:rsidR="00B20D85">
          <w:rPr>
            <w:szCs w:val="22"/>
          </w:rPr>
          <w:t xml:space="preserve"> </w:t>
        </w:r>
      </w:ins>
      <w:r w:rsidRPr="00EC4F7B">
        <w:rPr>
          <w:szCs w:val="22"/>
        </w:rPr>
        <w:t>This delay occurred in part because of COVID-19 and in part because of administrative failures.</w:t>
      </w:r>
    </w:p>
  </w:footnote>
  <w:footnote w:id="92">
    <w:p w14:paraId="21365D30" w14:textId="4C0D32C0" w:rsidR="000A3B79" w:rsidRDefault="000A3B79">
      <w:pPr>
        <w:pStyle w:val="FootnoteText"/>
      </w:pPr>
      <w:ins w:id="125" w:author="Jonathan Cervas" w:date="2022-12-22T15:49:00Z">
        <w:r w:rsidRPr="00CC0F02">
          <w:rPr>
            <w:rStyle w:val="FootnoteReference"/>
          </w:rPr>
          <w:footnoteRef/>
        </w:r>
        <w:r>
          <w:t xml:space="preserve"> </w:t>
        </w:r>
      </w:ins>
      <w:r w:rsidR="005A3E3C">
        <w:fldChar w:fldCharType="begin"/>
      </w:r>
      <w:r w:rsidR="009E3B02">
        <w:instrText xml:space="preserve"> ADDIN ZOTERO_ITEM CSL_CITATION {"citationID":"HnlgB7PB","properties":{"formattedCitation":"{\\i{}Id.}","plainCitation":"Id.","noteIndex":91},"citationItems":[{"id":7817,"uris":["http://zotero.org/users/10395840/items/YLDUHKUG"],"itemData":{"id":7817,"type":"webpage","title":"2020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5A3E3C">
        <w:fldChar w:fldCharType="separate"/>
      </w:r>
      <w:r w:rsidR="005A3E3C" w:rsidRPr="005A3E3C">
        <w:rPr>
          <w:i/>
          <w:iCs/>
        </w:rPr>
        <w:t>Id.</w:t>
      </w:r>
      <w:r w:rsidR="005A3E3C">
        <w:fldChar w:fldCharType="end"/>
      </w:r>
    </w:p>
  </w:footnote>
  <w:footnote w:id="93">
    <w:p w14:paraId="52301368" w14:textId="0E9BBE70" w:rsidR="001B59B9" w:rsidRPr="00EC4F7B" w:rsidRDefault="001B59B9">
      <w:pPr>
        <w:pStyle w:val="FootnoteText"/>
        <w:rPr>
          <w:szCs w:val="22"/>
        </w:rPr>
      </w:pPr>
      <w:r w:rsidRPr="00CC0F02">
        <w:rPr>
          <w:rStyle w:val="FootnoteReference"/>
        </w:rPr>
        <w:footnoteRef/>
      </w:r>
      <w:r w:rsidRPr="00EC4F7B">
        <w:rPr>
          <w:szCs w:val="22"/>
        </w:rPr>
        <w:t xml:space="preserve"> </w:t>
      </w:r>
      <w:r w:rsidR="00FD6E48">
        <w:rPr>
          <w:szCs w:val="22"/>
        </w:rPr>
        <w:fldChar w:fldCharType="begin"/>
      </w:r>
      <w:r w:rsidR="009E3B02">
        <w:rPr>
          <w:szCs w:val="22"/>
        </w:rPr>
        <w:instrText xml:space="preserve"> ADDIN ZOTERO_ITEM CSL_CITATION {"citationID":"b1s8A8EG","properties":{"formattedCitation":"Shelby County. v. Holder, 570 U.S. 529 (2013).","plainCitation":"Shelby County. v. Holder, 570 U.S. 529 (2013).","noteIndex":92},"citationItems":[{"id":7882,"uris":["http://zotero.org/users/10395840/items/CDRXKJS7"],"itemData":{"id":7882,"type":"legal_case","container-title":"U.S.","page":"529","title":"Shelby County. v. Holder","volume":"570","issued":{"date-parts":[["2013"]]}}}],"schema":"https://github.com/citation-style-language/schema/raw/master/csl-citation.json"} </w:instrText>
      </w:r>
      <w:r w:rsidR="00FD6E48">
        <w:rPr>
          <w:szCs w:val="22"/>
        </w:rPr>
        <w:fldChar w:fldCharType="separate"/>
      </w:r>
      <w:r w:rsidR="00FD6E48">
        <w:rPr>
          <w:noProof/>
          <w:szCs w:val="22"/>
        </w:rPr>
        <w:t>Shelby County. v. Holder, 570 U.S. 529 (2013).</w:t>
      </w:r>
      <w:r w:rsidR="00FD6E48">
        <w:rPr>
          <w:szCs w:val="22"/>
        </w:rPr>
        <w:fldChar w:fldCharType="end"/>
      </w:r>
    </w:p>
  </w:footnote>
  <w:footnote w:id="94">
    <w:p w14:paraId="4FD05C37" w14:textId="0D6770F1" w:rsidR="00A035A2" w:rsidRDefault="00A035A2">
      <w:pPr>
        <w:pStyle w:val="FootnoteText"/>
      </w:pPr>
      <w:r w:rsidRPr="00CC0F02">
        <w:rPr>
          <w:rStyle w:val="FootnoteReference"/>
        </w:rPr>
        <w:footnoteRef/>
      </w:r>
      <w:r>
        <w:t xml:space="preserve"> </w:t>
      </w:r>
      <w:r w:rsidRPr="00670CA0">
        <w:fldChar w:fldCharType="begin"/>
      </w:r>
      <w:r w:rsidR="009E3B02">
        <w:instrText xml:space="preserve"> ADDIN ZOTERO_ITEM CSL_CITATION {"citationID":"7HSEaPrc","properties":{"formattedCitation":"Richard L. Engstrom, {\\i{}Shelby County v. Holder and the gutting of federal preclearance of election law changes}, 2 {\\scaps Polit. Groups Identities} 530 (2014); Richard L Hasen, {\\i{}Shelby County and the Illusion of Minimalism}, 22 713 (2013).","plainCitation":"Richard L. Engstrom, Shelby County v. Holder and the gutting of federal preclearance of election law changes, 2 Polit. Groups Identities 530 (2014); Richard L Hasen, Shelby County and the Illusion of Minimalism, 22 713 (2013).","noteIndex":93},"citationItems":[{"id":7640,"uris":["http://zotero.org/users/10395840/items/GIGWCFPE"],"itemData":{"id":7640,"type":"article-journal","container-title":"Politics,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fldChar w:fldCharType="separate"/>
      </w:r>
      <w:r w:rsidR="006B2D60" w:rsidRPr="006B2D60">
        <w:t xml:space="preserve">Richard L. Engstrom, </w:t>
      </w:r>
      <w:r w:rsidR="006B2D60" w:rsidRPr="006B2D60">
        <w:rPr>
          <w:i/>
          <w:iCs/>
        </w:rPr>
        <w:t>Shelby County v. Holder and the gutting of federal preclearance of election law changes</w:t>
      </w:r>
      <w:r w:rsidR="006B2D60" w:rsidRPr="006B2D60">
        <w:t xml:space="preserve">, 2 </w:t>
      </w:r>
      <w:r w:rsidR="006B2D60" w:rsidRPr="006B2D60">
        <w:rPr>
          <w:smallCaps/>
        </w:rPr>
        <w:t>Polit. Groups Identities</w:t>
      </w:r>
      <w:r w:rsidR="006B2D60" w:rsidRPr="006B2D60">
        <w:t xml:space="preserve"> 530 (2014); Richard L Hasen, </w:t>
      </w:r>
      <w:r w:rsidR="006B2D60" w:rsidRPr="006B2D60">
        <w:rPr>
          <w:i/>
          <w:iCs/>
        </w:rPr>
        <w:t>Shelby County and the Illusion of Minimalism</w:t>
      </w:r>
      <w:r w:rsidR="006B2D60" w:rsidRPr="006B2D60">
        <w:t>, 22 713 (2013).</w:t>
      </w:r>
      <w:r w:rsidRPr="00670CA0">
        <w:fldChar w:fldCharType="end"/>
      </w:r>
    </w:p>
  </w:footnote>
  <w:footnote w:id="95">
    <w:p w14:paraId="1E060015" w14:textId="77777777" w:rsidR="00A035A2" w:rsidRPr="00EC4F7B" w:rsidRDefault="00A035A2" w:rsidP="00A035A2">
      <w:pPr>
        <w:pStyle w:val="FootnoteText"/>
        <w:rPr>
          <w:szCs w:val="22"/>
        </w:rPr>
      </w:pPr>
      <w:r w:rsidRPr="00CC0F02">
        <w:rPr>
          <w:rStyle w:val="FootnoteReference"/>
        </w:rPr>
        <w:footnoteRef/>
      </w:r>
      <w:r w:rsidRPr="00EC4F7B">
        <w:rPr>
          <w:szCs w:val="22"/>
        </w:rPr>
        <w:t xml:space="preserve"> 42 U.S.C. §§ 1973–1973p (2006).</w:t>
      </w:r>
    </w:p>
  </w:footnote>
  <w:footnote w:id="96">
    <w:p w14:paraId="7F7FC4E7" w14:textId="6EDE52DB" w:rsidR="00CB1F2B" w:rsidRPr="00EC4F7B" w:rsidRDefault="00CB1F2B" w:rsidP="004B6F05">
      <w:pPr>
        <w:pStyle w:val="FootnoteText"/>
        <w:rPr>
          <w:szCs w:val="22"/>
        </w:rPr>
      </w:pPr>
      <w:r w:rsidRPr="00CC0F02">
        <w:rPr>
          <w:rStyle w:val="FootnoteReference"/>
        </w:rPr>
        <w:footnoteRef/>
      </w:r>
      <w:r w:rsidRPr="00EC4F7B">
        <w:rPr>
          <w:szCs w:val="22"/>
        </w:rPr>
        <w:t xml:space="preserve"> </w:t>
      </w:r>
      <w:ins w:id="130" w:author="Seth Corwin" w:date="2022-12-11T21:29:00Z">
        <w:r w:rsidR="00A035A2" w:rsidRPr="00670CA0">
          <w:fldChar w:fldCharType="begin"/>
        </w:r>
      </w:ins>
      <w:r w:rsidR="009E3B02">
        <w:instrText xml:space="preserve"> ADDIN ZOTERO_ITEM CSL_CITATION {"citationID":"Z01pwOdR","properties":{"formattedCitation":"James Blacksher &amp; Lani Guinier, {\\i{}Free at Last: Rejecting Equal Sovereignty and Restoring the Constitutional Right to Vote Shelby County v. Holder}, 8 {\\scaps Harv. Law Policy Rev.} 39 (2014).","plainCitation":"James Blacksher &amp; Lani Guinier, Free at Last: Rejecting Equal Sovereignty and Restoring the Constitutional Right to Vote Shelby County v. Holder, 8 Harv. Law Policy Rev. 39 (2014).","noteIndex":95},"citationItems":[{"id":7641,"uris":["http://zotero.org/users/10395840/items/7TZ9ID6R"],"itemData":{"id":7641,"type":"article-journal","container-title":"Harvard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ins w:id="131" w:author="Seth Corwin" w:date="2022-12-11T21:29:00Z">
        <w:r w:rsidR="00A035A2" w:rsidRPr="00670CA0">
          <w:fldChar w:fldCharType="separate"/>
        </w:r>
      </w:ins>
      <w:r w:rsidR="006B2D60" w:rsidRPr="006B2D60">
        <w:t xml:space="preserve">James Blacksher &amp; Lani Guinier, </w:t>
      </w:r>
      <w:r w:rsidR="006B2D60" w:rsidRPr="006B2D60">
        <w:rPr>
          <w:i/>
          <w:iCs/>
        </w:rPr>
        <w:t>Free at Last: Rejecting Equal Sovereignty and Restoring the Constitutional Right to Vote Shelby County v. Holder</w:t>
      </w:r>
      <w:r w:rsidR="006B2D60" w:rsidRPr="006B2D60">
        <w:t xml:space="preserve">, 8 </w:t>
      </w:r>
      <w:r w:rsidR="006B2D60" w:rsidRPr="006B2D60">
        <w:rPr>
          <w:smallCaps/>
        </w:rPr>
        <w:t>Harv. Law Policy Rev.</w:t>
      </w:r>
      <w:r w:rsidR="006B2D60" w:rsidRPr="006B2D60">
        <w:t xml:space="preserve"> 39 (2014).</w:t>
      </w:r>
      <w:ins w:id="132" w:author="Seth Corwin" w:date="2022-12-11T21:29:00Z">
        <w:r w:rsidR="00A035A2" w:rsidRPr="00670CA0">
          <w:fldChar w:fldCharType="end"/>
        </w:r>
        <w:r w:rsidR="00A035A2" w:rsidRPr="009E2F11">
          <w:t>.</w:t>
        </w:r>
      </w:ins>
    </w:p>
  </w:footnote>
  <w:footnote w:id="97">
    <w:p w14:paraId="63B1C083" w14:textId="059E8191" w:rsidR="00CB1F2B" w:rsidRPr="00EC4F7B" w:rsidRDefault="00CB1F2B" w:rsidP="004B6F05">
      <w:pPr>
        <w:pStyle w:val="FootnoteText"/>
        <w:rPr>
          <w:szCs w:val="22"/>
        </w:rPr>
      </w:pPr>
      <w:r w:rsidRPr="00CC0F02">
        <w:rPr>
          <w:rStyle w:val="FootnoteReference"/>
        </w:rPr>
        <w:footnoteRef/>
      </w:r>
      <w:r w:rsidRPr="00EC4F7B">
        <w:rPr>
          <w:szCs w:val="22"/>
        </w:rPr>
        <w:t xml:space="preserve"> </w:t>
      </w:r>
      <w:ins w:id="135" w:author="Seth Corwin" w:date="2022-12-11T21:30:00Z">
        <w:r w:rsidR="00A035A2" w:rsidRPr="00670CA0">
          <w:fldChar w:fldCharType="begin"/>
        </w:r>
      </w:ins>
      <w:r w:rsidR="00683FD6">
        <w:instrText xml:space="preserve"> ADDIN ZOTERO_ITEM CSL_CITATION {"citationID":"Afe3BDPs","properties":{"formattedCitation":"{\\scaps National Conference of State Legislatures}, {\\scaps Redistricting Law 2010} 80 (2009) Table Six.","plainCitation":"National Conference of State Legislatures, Redistricting Law 2010 80 (2009) Table Six.","noteIndex":96},"citationItems":[{"id":7644,"uris":["http://zotero.org/users/10395840/items/8EJKAHNV"],"itemData":{"id":7644,"type":"book","language":"en","publisher":"National Conference of State Legislatures","title":"Redistricting Law 2010","author":[{"family":"National Conference of State Legislatures","given":""}],"issued":{"date-parts":[["2009"]]}},"locator":"80","label":"page","suffix":"Table Six"}],"schema":"https://github.com/citation-style-language/schema/raw/master/csl-citation.json"} </w:instrText>
      </w:r>
      <w:ins w:id="136" w:author="Seth Corwin" w:date="2022-12-11T21:30:00Z">
        <w:r w:rsidR="00A035A2" w:rsidRPr="00670CA0">
          <w:fldChar w:fldCharType="separate"/>
        </w:r>
      </w:ins>
      <w:r w:rsidR="00683FD6" w:rsidRPr="00683FD6">
        <w:rPr>
          <w:smallCaps/>
        </w:rPr>
        <w:t>National Conference of State Legislatures</w:t>
      </w:r>
      <w:r w:rsidR="00683FD6" w:rsidRPr="00683FD6">
        <w:t xml:space="preserve">, </w:t>
      </w:r>
      <w:r w:rsidR="00683FD6" w:rsidRPr="00683FD6">
        <w:rPr>
          <w:smallCaps/>
        </w:rPr>
        <w:t>Redistricting Law 2010</w:t>
      </w:r>
      <w:r w:rsidR="00683FD6" w:rsidRPr="00683FD6">
        <w:t xml:space="preserve"> 80 (2009) Table Six.</w:t>
      </w:r>
      <w:ins w:id="137" w:author="Seth Corwin" w:date="2022-12-11T21:30:00Z">
        <w:r w:rsidR="00A035A2" w:rsidRPr="00670CA0">
          <w:fldChar w:fldCharType="end"/>
        </w:r>
        <w:del w:id="138" w:author="Jonathan Cervas" w:date="2022-12-24T10:26:00Z">
          <w:r w:rsidR="00A035A2" w:rsidRPr="009E2F11" w:rsidDel="002A36D8">
            <w:delText>.</w:delText>
          </w:r>
        </w:del>
        <w:r w:rsidR="00A035A2">
          <w:t xml:space="preserve"> (</w:t>
        </w:r>
      </w:ins>
      <w:r w:rsidRPr="00EC4F7B">
        <w:rPr>
          <w:szCs w:val="22"/>
        </w:rPr>
        <w:t>Alabama, Alaska, Arizona, (part) California, (part) Florida, Georgia, Louisiana, (part) Michigan, Mississippi, (part) New Hampshire, (part) New York, (part) North Carolina, South Carolina, (part) South Dakota, Texas, Virginia</w:t>
      </w:r>
      <w:ins w:id="139" w:author="Seth Corwin" w:date="2022-12-11T21:30:00Z">
        <w:r w:rsidR="00A035A2">
          <w:rPr>
            <w:szCs w:val="22"/>
          </w:rPr>
          <w:t>)</w:t>
        </w:r>
      </w:ins>
      <w:r w:rsidRPr="00EC4F7B">
        <w:rPr>
          <w:szCs w:val="22"/>
        </w:rPr>
        <w:t>.</w:t>
      </w:r>
    </w:p>
  </w:footnote>
  <w:footnote w:id="98">
    <w:p w14:paraId="2886B136" w14:textId="47C1D12C" w:rsidR="00BC3A7C" w:rsidRPr="00BC3A7C" w:rsidRDefault="00BC3A7C">
      <w:pPr>
        <w:pStyle w:val="FootnoteText"/>
      </w:pPr>
      <w:r w:rsidRPr="00CC0F02">
        <w:rPr>
          <w:rStyle w:val="FootnoteReference"/>
        </w:rPr>
        <w:footnoteRef/>
      </w:r>
      <w:r>
        <w:t xml:space="preserve"> </w:t>
      </w:r>
      <w:r w:rsidR="00AE71F6">
        <w:t xml:space="preserve">By invalidating section 4(b) of the Voting Rights Act, </w:t>
      </w:r>
      <w:r w:rsidR="001950EE">
        <w:t xml:space="preserve">the </w:t>
      </w:r>
      <w:r w:rsidR="001950EE">
        <w:rPr>
          <w:i/>
          <w:iCs/>
        </w:rPr>
        <w:t xml:space="preserve">Shelby </w:t>
      </w:r>
      <w:r w:rsidR="001950EE">
        <w:t>court</w:t>
      </w:r>
      <w:r w:rsidR="00AE71F6">
        <w:t xml:space="preserve"> </w:t>
      </w:r>
      <w:r w:rsidR="001950EE">
        <w:t>eliminated</w:t>
      </w:r>
      <w:r w:rsidR="00AE71F6">
        <w:t xml:space="preserve"> </w:t>
      </w:r>
      <w:r w:rsidR="001950EE">
        <w:t>the</w:t>
      </w:r>
      <w:r w:rsidR="00AE71F6">
        <w:t xml:space="preserve"> enforcement mechanism </w:t>
      </w:r>
      <w:r w:rsidR="002718A4">
        <w:t>provided by</w:t>
      </w:r>
      <w:r w:rsidR="00AE71F6">
        <w:t xml:space="preserve"> section 5. </w:t>
      </w:r>
      <w:r>
        <w:rPr>
          <w:i/>
          <w:iCs/>
        </w:rPr>
        <w:t xml:space="preserve">See </w:t>
      </w:r>
      <w:r w:rsidR="00236E15">
        <w:rPr>
          <w:i/>
          <w:iCs/>
        </w:rPr>
        <w:fldChar w:fldCharType="begin"/>
      </w:r>
      <w:r w:rsidR="009E3B02">
        <w:rPr>
          <w:i/>
          <w:iCs/>
        </w:rPr>
        <w:instrText xml:space="preserve"> ADDIN ZOTERO_ITEM CSL_CITATION {"citationID":"ZjYRpz0S","properties":{"formattedCitation":"Shelby County. v. Holder, {\\i{}supra} note 92 at 557.","plainCitation":"Shelby County. v. Holder, supra note 92 at 557.","noteIndex":97},"citationItems":[{"id":7882,"uris":["http://zotero.org/users/10395840/items/CDRXKJS7"],"itemData":{"id":7882,"type":"legal_case","container-title":"U.S.","page":"529","title":"Shelby County. v. Holder","volume":"570","issued":{"date-parts":[["2013"]]}},"locator":"557","label":"page"}],"schema":"https://github.com/citation-style-language/schema/raw/master/csl-citation.json"} </w:instrText>
      </w:r>
      <w:r w:rsidR="00236E15">
        <w:rPr>
          <w:i/>
          <w:iCs/>
        </w:rPr>
        <w:fldChar w:fldCharType="separate"/>
      </w:r>
      <w:r w:rsidR="009E3B02" w:rsidRPr="009E3B02">
        <w:t xml:space="preserve">Shelby County. v. Holder, </w:t>
      </w:r>
      <w:r w:rsidR="009E3B02" w:rsidRPr="009E3B02">
        <w:rPr>
          <w:i/>
          <w:iCs/>
        </w:rPr>
        <w:t>supra</w:t>
      </w:r>
      <w:r w:rsidR="009E3B02" w:rsidRPr="009E3B02">
        <w:t xml:space="preserve"> note 92 at 557.</w:t>
      </w:r>
      <w:r w:rsidR="00236E15">
        <w:rPr>
          <w:i/>
          <w:iCs/>
        </w:rPr>
        <w:fldChar w:fldCharType="end"/>
      </w:r>
    </w:p>
  </w:footnote>
  <w:footnote w:id="99">
    <w:p w14:paraId="01C4FBD6" w14:textId="4D5C6CF4" w:rsidR="00B9137E" w:rsidRDefault="00B9137E">
      <w:pPr>
        <w:pStyle w:val="FootnoteText"/>
      </w:pPr>
      <w:r w:rsidRPr="00CC0F02">
        <w:rPr>
          <w:rStyle w:val="FootnoteReference"/>
        </w:rPr>
        <w:footnoteRef/>
      </w:r>
      <w:r>
        <w:t xml:space="preserve"> </w:t>
      </w:r>
      <w:r w:rsidR="00C26A32">
        <w:t xml:space="preserve">The </w:t>
      </w:r>
      <w:r w:rsidR="002B70B9" w:rsidRPr="002B70B9">
        <w:t>John R. Lewis Voting Rights Advancement Act</w:t>
      </w:r>
      <w:r w:rsidR="002B70B9">
        <w:t xml:space="preserve"> was proposed by the Congress in 2021. It </w:t>
      </w:r>
      <w:r w:rsidR="009C4A91">
        <w:t>has not been passed at the time of the writing of this essay</w:t>
      </w:r>
      <w:r w:rsidR="002B70B9">
        <w:t xml:space="preserve"> </w:t>
      </w:r>
      <w:r w:rsidR="002B70B9">
        <w:fldChar w:fldCharType="begin"/>
      </w:r>
      <w:r w:rsidR="009E3B02">
        <w:instrText xml:space="preserve"> ADDIN ZOTERO_ITEM CSL_CITATION {"citationID":"sKdEOFE7","properties":{"formattedCitation":"Andrews Garber, {\\i{}Debunking False Claims About the John Lewis Voting Rights Act | Brennan Center for Justice}, (2022), https://www.brennancenter.org/our-work/research-reports/debunking-false-claims-about-john-lewis-voting-rights-act (last visited Dec 22, 2022).","plainCitation":"Andrews Garber, Debunking False Claims About the John Lewis Voting Rights Act | Brennan Center for Justice, (2022), https://www.brennancenter.org/our-work/research-reports/debunking-false-claims-about-john-lewis-voting-rights-act (last visited Dec 22, 2022).","noteIndex":98},"citationItems":[{"id":7819,"uris":["http://zotero.org/users/10395840/items/QG2A2HUX"],"itemData":{"id":7819,"type":"webpage","language":"en","title":"Debunking False Claims About the John Lewis Voting Rights Act | Brennan Center for Justice","URL":"https://www.brennancenter.org/our-work/research-reports/debunking-false-claims-about-john-lewis-voting-rights-act","author":[{"family":"Garber","given":"Andrews"}],"accessed":{"date-parts":[["2022",12,22]]},"issued":{"date-parts":[["2022",1,13]]}}}],"schema":"https://github.com/citation-style-language/schema/raw/master/csl-citation.json"} </w:instrText>
      </w:r>
      <w:r w:rsidR="002B70B9">
        <w:fldChar w:fldCharType="separate"/>
      </w:r>
      <w:r w:rsidR="006B2D60" w:rsidRPr="006B2D60">
        <w:t xml:space="preserve">Andrews Garber, </w:t>
      </w:r>
      <w:r w:rsidR="006B2D60" w:rsidRPr="006B2D60">
        <w:rPr>
          <w:i/>
          <w:iCs/>
        </w:rPr>
        <w:t>Debunking False Claims About the John Lewis Voting Rights Act | Brennan Center for Justice</w:t>
      </w:r>
      <w:r w:rsidR="006B2D60" w:rsidRPr="006B2D60">
        <w:t>, (2022), https://www.brennancenter.org/our-work/research-reports/debunking-false-claims-about-john-lewis-voting-rights-act (last visited Dec 22, 2022).</w:t>
      </w:r>
      <w:r w:rsidR="002B70B9">
        <w:fldChar w:fldCharType="end"/>
      </w:r>
      <w:ins w:id="146" w:author="Jonathan Cervas" w:date="2022-12-22T15:57:00Z">
        <w:r w:rsidR="002B70B9">
          <w:t xml:space="preserve">. </w:t>
        </w:r>
      </w:ins>
    </w:p>
  </w:footnote>
  <w:footnote w:id="100">
    <w:p w14:paraId="517DD32D" w14:textId="54D9C634" w:rsidR="006D4550" w:rsidRDefault="006D4550">
      <w:pPr>
        <w:pStyle w:val="FootnoteText"/>
      </w:pPr>
      <w:ins w:id="149" w:author="Jonathan Cervas" w:date="2022-12-22T16:02:00Z">
        <w:r w:rsidRPr="00CC0F02">
          <w:rPr>
            <w:rStyle w:val="FootnoteReference"/>
          </w:rPr>
          <w:footnoteRef/>
        </w:r>
        <w:r>
          <w:t xml:space="preserve"> </w:t>
        </w:r>
      </w:ins>
      <w:r>
        <w:fldChar w:fldCharType="begin"/>
      </w:r>
      <w:r w:rsidR="00683FD6">
        <w:instrText xml:space="preserve"> ADDIN ZOTERO_ITEM CSL_CITATION {"citationID":"CRFYCCnw","properties":{"formattedCitation":"{\\scaps National Conference of State Legislatures}, {\\i{}supra} note 7 page xvi.","plainCitation":"National Conference of State Legislatures, supra note 7 page xvi.","noteIndex":99},"citationItems":[{"id":7646,"uris":["http://zotero.org/users/10395840/items/A3F96CZQ"],"itemData":{"id":7646,"type":"book","publisher":"National Conference of State Legislatures","title":"Redistricting Law 2020","author":[{"family":"National Conference of State Legislatures","given":""}],"issued":{"date-parts":[["2019"]]}},"label":"page","suffix":"page xvi"}],"schema":"https://github.com/citation-style-language/schema/raw/master/csl-citation.json"}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page xvi.</w:t>
      </w:r>
      <w:r>
        <w:fldChar w:fldCharType="end"/>
      </w:r>
    </w:p>
  </w:footnote>
  <w:footnote w:id="101">
    <w:p w14:paraId="5DE9F949" w14:textId="10B87F45" w:rsidR="002F0CAB" w:rsidRPr="002F0CAB" w:rsidRDefault="002F0CAB" w:rsidP="002F0CAB">
      <w:pPr>
        <w:pStyle w:val="FootnoteText"/>
        <w:rPr>
          <w:szCs w:val="22"/>
        </w:rPr>
      </w:pPr>
      <w:ins w:id="152" w:author="Jonathan Cervas" w:date="2022-12-22T16:03:00Z">
        <w:r w:rsidRPr="00CC0F02">
          <w:rPr>
            <w:rStyle w:val="FootnoteReference"/>
          </w:rPr>
          <w:footnoteRef/>
        </w:r>
        <w:r>
          <w:t xml:space="preserve"> </w:t>
        </w:r>
        <w:r w:rsidRPr="00D1024D">
          <w:rPr>
            <w:i/>
            <w:iCs/>
          </w:rPr>
          <w:t>See</w:t>
        </w:r>
      </w:ins>
      <w:r w:rsidR="00626250" w:rsidRPr="00D1024D">
        <w:rPr>
          <w:i/>
          <w:iCs/>
        </w:rPr>
        <w:t xml:space="preserve"> generally</w:t>
      </w:r>
      <w:ins w:id="153" w:author="Jonathan Cervas" w:date="2022-12-22T16:03:00Z">
        <w:r>
          <w:t xml:space="preserve"> </w:t>
        </w:r>
      </w:ins>
      <w:r w:rsidR="006041B5">
        <w:fldChar w:fldCharType="begin"/>
      </w:r>
      <w:r w:rsidR="009E3B02">
        <w:instrText xml:space="preserve"> ADDIN ZOTERO_ITEM CSL_CITATION {"citationID":"oMzVvRDQ","properties":{"formattedCitation":"Merrill v. Milligan, No. 21A375 S.Ct. (2022); Galmon v. Ardoin, No. 3:22-CV-214 M.D. La. (2022).","plainCitation":"Merrill v. Milligan, No. 21A375 S.Ct. (2022); Galmon v. Ardoin, No. 3:22-CV-214 M.D. La. (2022).","noteIndex":100},"citationItems":[{"id":7883,"uris":["http://zotero.org/users/10395840/items/ASTKXJCC"],"itemData":{"id":7883,"type":"legal_case","container-title":"S.Ct.","number":"21-1086;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6041B5">
        <w:fldChar w:fldCharType="separate"/>
      </w:r>
      <w:r w:rsidR="0096461D">
        <w:rPr>
          <w:noProof/>
        </w:rPr>
        <w:t>Merrill v. Milligan, No. 21A375 S.Ct. (2022); Galmon v. Ardoin, No. 3:22-CV-214 M.D. La. (2022).</w:t>
      </w:r>
      <w:r w:rsidR="006041B5">
        <w:fldChar w:fldCharType="end"/>
      </w:r>
    </w:p>
  </w:footnote>
  <w:footnote w:id="102">
    <w:p w14:paraId="00FE361B" w14:textId="51DBF6F5" w:rsidR="006F1A53" w:rsidRDefault="006F1A53">
      <w:pPr>
        <w:pStyle w:val="FootnoteText"/>
      </w:pPr>
      <w:r w:rsidRPr="00CC0F02">
        <w:rPr>
          <w:rStyle w:val="FootnoteReference"/>
        </w:rPr>
        <w:footnoteRef/>
      </w:r>
      <w:r>
        <w:t xml:space="preserve"> </w:t>
      </w:r>
      <w:r w:rsidRPr="000A7B2E">
        <w:fldChar w:fldCharType="begin"/>
      </w:r>
      <w:r w:rsidR="009E3B02">
        <w:instrText xml:space="preserve"> ADDIN ZOTERO_ITEM CSL_CITATION {"citationID":"lkwwr893","properties":{"formattedCitation":"Richard L Hasen, {\\i{}Race Or Party, Race As Party, Or Party All The Time: Three Uneasy Approaches To Conjoined Polarization In Redistricting And Voting Cases}, 59 {\\scaps William Mary Law Rev.} 50 (2018).","plainCitation":"Richard L Hasen, Race Or Party, Race As Party, Or Party All The Time: Three Uneasy Approaches To Conjoined Polarization In Redistricting And Voting Cases, 59 William Mary Law Rev. 50 (2018).","noteIndex":101},"citationItems":[{"id":5334,"uris":["http://zotero.org/users/10395840/items/4NWAYSD4"],"itemData":{"id":5334,"type":"article-journal","container-title":"William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0A7B2E">
        <w:fldChar w:fldCharType="separate"/>
      </w:r>
      <w:r w:rsidR="00AF7081" w:rsidRPr="00AF7081">
        <w:t xml:space="preserve">Richard L Hasen, </w:t>
      </w:r>
      <w:r w:rsidR="00AF7081" w:rsidRPr="00AF7081">
        <w:rPr>
          <w:i/>
          <w:iCs/>
        </w:rPr>
        <w:t>Race Or Party, Race As Party, Or Party All The Time: Three Uneasy Approaches To Conjoined Polarization In Redistricting And Voting Cases</w:t>
      </w:r>
      <w:r w:rsidR="00AF7081" w:rsidRPr="00AF7081">
        <w:t xml:space="preserve">, 59 </w:t>
      </w:r>
      <w:r w:rsidR="00AF7081" w:rsidRPr="00AF7081">
        <w:rPr>
          <w:smallCaps/>
        </w:rPr>
        <w:t>William Mary Law Rev.</w:t>
      </w:r>
      <w:r w:rsidR="00AF7081" w:rsidRPr="00AF7081">
        <w:t xml:space="preserve"> 50 (2018).</w:t>
      </w:r>
      <w:r w:rsidRPr="000A7B2E">
        <w:fldChar w:fldCharType="end"/>
      </w:r>
    </w:p>
  </w:footnote>
  <w:footnote w:id="103">
    <w:p w14:paraId="1241B1D2" w14:textId="4CDAED71" w:rsidR="00024871" w:rsidRDefault="00024871">
      <w:pPr>
        <w:pStyle w:val="FootnoteText"/>
      </w:pPr>
      <w:ins w:id="156" w:author="Jonathan Cervas" w:date="2022-12-22T16:03:00Z">
        <w:r w:rsidRPr="00CC0F02">
          <w:rPr>
            <w:rStyle w:val="FootnoteReference"/>
          </w:rPr>
          <w:footnoteRef/>
        </w:r>
        <w:r>
          <w:t xml:space="preserve"> </w:t>
        </w:r>
      </w:ins>
      <w:r>
        <w:fldChar w:fldCharType="begin"/>
      </w:r>
      <w:r w:rsidR="009E3B02">
        <w:instrText xml:space="preserve"> ADDIN ZOTERO_ITEM CSL_CITATION {"citationID":"o3iXzwPe","properties":{"formattedCitation":"{\\i{}Id.}","plainCitation":"Id.","noteIndex":102},"citationItems":[{"id":5334,"uris":["http://zotero.org/users/10395840/items/4NWAYSD4"],"itemData":{"id":5334,"type":"article-journal","container-title":"William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fldChar w:fldCharType="separate"/>
      </w:r>
      <w:r w:rsidR="006B2D60" w:rsidRPr="006B2D60">
        <w:rPr>
          <w:i/>
          <w:iCs/>
        </w:rPr>
        <w:t>Id.</w:t>
      </w:r>
      <w:r>
        <w:fldChar w:fldCharType="end"/>
      </w:r>
    </w:p>
  </w:footnote>
  <w:footnote w:id="104">
    <w:p w14:paraId="2DC40CC6" w14:textId="10EF17BE" w:rsidR="00CB1F2B" w:rsidRPr="00EC4F7B" w:rsidRDefault="00CB1F2B" w:rsidP="004B6F05">
      <w:pPr>
        <w:pStyle w:val="FootnoteText"/>
        <w:rPr>
          <w:szCs w:val="22"/>
        </w:rPr>
      </w:pPr>
      <w:r w:rsidRPr="00CC0F02">
        <w:rPr>
          <w:rStyle w:val="FootnoteReference"/>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2"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ins w:id="158" w:author="Jonathan Cervas" w:date="2022-12-22T16:05:00Z">
        <w:r w:rsidR="008008B4">
          <w:rPr>
            <w:szCs w:val="22"/>
          </w:rPr>
          <w:t xml:space="preserve">, </w:t>
        </w:r>
        <w:r w:rsidR="008008B4" w:rsidRPr="008008B4">
          <w:rPr>
            <w:szCs w:val="22"/>
          </w:rPr>
          <w:t>https://www.cnn.com/election/2020/exit-polls/president/south-carolina</w:t>
        </w:r>
      </w:ins>
      <w:r w:rsidRPr="00EC4F7B">
        <w:rPr>
          <w:szCs w:val="22"/>
        </w:rPr>
        <w:t>.</w:t>
      </w:r>
    </w:p>
  </w:footnote>
  <w:footnote w:id="105">
    <w:p w14:paraId="00A32E3D" w14:textId="3D45AB7D" w:rsidR="00AA0CA0" w:rsidRPr="00EC4F7B" w:rsidRDefault="00AA0CA0">
      <w:pPr>
        <w:pStyle w:val="FootnoteText"/>
        <w:rPr>
          <w:szCs w:val="22"/>
        </w:rPr>
      </w:pPr>
      <w:r w:rsidRPr="00CC0F02">
        <w:rPr>
          <w:rStyle w:val="FootnoteReference"/>
        </w:rPr>
        <w:footnoteRef/>
      </w:r>
      <w:r w:rsidRPr="00EC4F7B">
        <w:rPr>
          <w:szCs w:val="22"/>
        </w:rPr>
        <w:t xml:space="preserve"> </w:t>
      </w:r>
      <w:r w:rsidR="006F1A4F">
        <w:rPr>
          <w:szCs w:val="22"/>
        </w:rPr>
        <w:fldChar w:fldCharType="begin"/>
      </w:r>
      <w:r w:rsidR="009E3B02">
        <w:rPr>
          <w:szCs w:val="22"/>
        </w:rPr>
        <w:instrText xml:space="preserve"> ADDIN ZOTERO_ITEM CSL_CITATION {"citationID":"BaEMOCWT","properties":{"formattedCitation":"Thornburg v. Gingles, 478 U.S. 30 (1986).","plainCitation":"Thornburg v. Gingles, 478 U.S. 30 (1986).","noteIndex":104},"citationItems":[{"id":7885,"uris":["http://zotero.org/users/10395840/items/EMM9KHBH"],"itemData":{"id":7885,"type":"legal_case","container-title":"U.S.","page":"30","title":"Thornburg v. Gingles","volume":"478","issued":{"date-parts":[["1986"]]}}}],"schema":"https://github.com/citation-style-language/schema/raw/master/csl-citation.json"} </w:instrText>
      </w:r>
      <w:r w:rsidR="006F1A4F">
        <w:rPr>
          <w:szCs w:val="22"/>
        </w:rPr>
        <w:fldChar w:fldCharType="separate"/>
      </w:r>
      <w:r w:rsidR="006F1A4F">
        <w:rPr>
          <w:noProof/>
          <w:szCs w:val="22"/>
        </w:rPr>
        <w:t>Thornburg v. Gingles, 478 U.S. 30 (1986).</w:t>
      </w:r>
      <w:r w:rsidR="006F1A4F">
        <w:rPr>
          <w:szCs w:val="22"/>
        </w:rPr>
        <w:fldChar w:fldCharType="end"/>
      </w:r>
    </w:p>
  </w:footnote>
  <w:footnote w:id="106">
    <w:p w14:paraId="2487E29B" w14:textId="7491C95B"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6F1A4F">
        <w:rPr>
          <w:szCs w:val="22"/>
        </w:rPr>
        <w:fldChar w:fldCharType="begin"/>
      </w:r>
      <w:r w:rsidR="009E3B02">
        <w:rPr>
          <w:szCs w:val="22"/>
        </w:rPr>
        <w:instrText xml:space="preserve"> ADDIN ZOTERO_ITEM CSL_CITATION {"citationID":"8iK3K40S","properties":{"formattedCitation":"Merrill v. Milligan, {\\i{}supra} note 100.","plainCitation":"Merrill v. Milligan, supra note 100.","noteIndex":105},"citationItems":[{"id":7883,"uris":["http://zotero.org/users/10395840/items/ASTKXJCC"],"itemData":{"id":7883,"type":"legal_case","container-title":"S.Ct.","number":"21-1086;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6F1A4F">
        <w:rPr>
          <w:szCs w:val="22"/>
        </w:rPr>
        <w:fldChar w:fldCharType="separate"/>
      </w:r>
      <w:r w:rsidR="009E3B02" w:rsidRPr="009E3B02">
        <w:t xml:space="preserve">Merrill v. Milligan, </w:t>
      </w:r>
      <w:r w:rsidR="009E3B02" w:rsidRPr="009E3B02">
        <w:rPr>
          <w:i/>
          <w:iCs/>
        </w:rPr>
        <w:t>supra</w:t>
      </w:r>
      <w:r w:rsidR="009E3B02" w:rsidRPr="009E3B02">
        <w:t xml:space="preserve"> note 100.</w:t>
      </w:r>
      <w:r w:rsidR="006F1A4F">
        <w:rPr>
          <w:szCs w:val="22"/>
        </w:rPr>
        <w:fldChar w:fldCharType="end"/>
      </w:r>
    </w:p>
  </w:footnote>
  <w:footnote w:id="107">
    <w:p w14:paraId="1E39DD97" w14:textId="50684575" w:rsidR="00933017" w:rsidRDefault="00933017">
      <w:pPr>
        <w:pStyle w:val="FootnoteText"/>
      </w:pPr>
      <w:ins w:id="161" w:author="Jonathan Cervas" w:date="2022-12-22T16:05:00Z">
        <w:r w:rsidRPr="00CC0F02">
          <w:rPr>
            <w:rStyle w:val="FootnoteReference"/>
          </w:rPr>
          <w:footnoteRef/>
        </w:r>
        <w:r>
          <w:t xml:space="preserve"> </w:t>
        </w:r>
      </w:ins>
      <w:r w:rsidR="00873FD5">
        <w:fldChar w:fldCharType="begin"/>
      </w:r>
      <w:r w:rsidR="009E3B02">
        <w:instrText xml:space="preserve"> ADDIN ZOTERO_ITEM CSL_CITATION {"citationID":"OAHQsknR","properties":{"formattedCitation":"{\\i{}Id.}","plainCitation":"Id.","noteIndex":106},"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873FD5">
        <w:fldChar w:fldCharType="separate"/>
      </w:r>
      <w:r w:rsidR="00873FD5" w:rsidRPr="00873FD5">
        <w:rPr>
          <w:i/>
          <w:iCs/>
        </w:rPr>
        <w:t>Id.</w:t>
      </w:r>
      <w:r w:rsidR="00873FD5">
        <w:fldChar w:fldCharType="end"/>
      </w:r>
    </w:p>
  </w:footnote>
  <w:footnote w:id="108">
    <w:p w14:paraId="0C0D0790" w14:textId="2F360E02" w:rsidR="00CB1F2B" w:rsidRPr="00EC4F7B" w:rsidRDefault="00CB1F2B" w:rsidP="00C64E8A">
      <w:pPr>
        <w:pStyle w:val="FootnoteText"/>
        <w:rPr>
          <w:szCs w:val="22"/>
        </w:rPr>
      </w:pPr>
      <w:r w:rsidRPr="00CC0F02">
        <w:rPr>
          <w:rStyle w:val="FootnoteReference"/>
        </w:rPr>
        <w:footnoteRef/>
      </w:r>
      <w:r w:rsidRPr="00EC4F7B">
        <w:rPr>
          <w:szCs w:val="22"/>
        </w:rPr>
        <w:t xml:space="preserve"> There are other elements that need to be satisfied for a </w:t>
      </w:r>
      <w:r w:rsidR="00533F23">
        <w:rPr>
          <w:szCs w:val="22"/>
        </w:rPr>
        <w:t>Section Two</w:t>
      </w:r>
      <w:r w:rsidRPr="00EC4F7B">
        <w:rPr>
          <w:szCs w:val="22"/>
        </w:rPr>
        <w:t xml:space="preserve"> challenge to be successful: see</w:t>
      </w:r>
      <w:r w:rsidR="002044FE">
        <w:rPr>
          <w:szCs w:val="22"/>
        </w:rPr>
        <w:t xml:space="preserve"> </w:t>
      </w:r>
      <w:r w:rsidRPr="00EC4F7B">
        <w:rPr>
          <w:szCs w:val="22"/>
        </w:rPr>
        <w:fldChar w:fldCharType="begin"/>
      </w:r>
      <w:r w:rsidR="00683FD6">
        <w:rPr>
          <w:szCs w:val="22"/>
        </w:rPr>
        <w:instrText xml:space="preserve"> ADDIN ZOTERO_ITEM CSL_CITATION {"citationID":"XesQEB2m","properties":{"formattedCitation":"{\\i{}supra} note 7 at 43\\uc0\\u8211{}44.","plainCitation":"supra note 7 at 43–44.","noteIndex":107},"citationItems":[{"id":7646,"uris":["http://zotero.org/users/10395840/items/A3F96CZQ"],"itemData":{"id":7646,"type":"book","publisher":"National Conference of State Legislatures","title":"Redistricting Law 2020","author":[{"family":"National Conference of State Legislatures","given":""}],"issued":{"date-parts":[["2019"]]}},"locator":"43-44","label":"page","suppress-author":true}],"schema":"https://github.com/citation-style-language/schema/raw/master/csl-citation.json"} </w:instrText>
      </w:r>
      <w:r w:rsidRPr="00EC4F7B">
        <w:rPr>
          <w:szCs w:val="22"/>
        </w:rPr>
        <w:fldChar w:fldCharType="separate"/>
      </w:r>
      <w:r w:rsidR="009E3B02" w:rsidRPr="009E3B02">
        <w:rPr>
          <w:i/>
          <w:iCs/>
        </w:rPr>
        <w:t>supra</w:t>
      </w:r>
      <w:r w:rsidR="009E3B02" w:rsidRPr="009E3B02">
        <w:t xml:space="preserve"> note 7 at 43–44.</w:t>
      </w:r>
      <w:r w:rsidRPr="00EC4F7B">
        <w:rPr>
          <w:szCs w:val="22"/>
        </w:rPr>
        <w:fldChar w:fldCharType="end"/>
      </w:r>
    </w:p>
  </w:footnote>
  <w:footnote w:id="109">
    <w:p w14:paraId="74867D95" w14:textId="1CBCE374" w:rsidR="00542DF6" w:rsidRPr="00EC4F7B" w:rsidRDefault="00542DF6" w:rsidP="00542DF6">
      <w:pPr>
        <w:pStyle w:val="FootnoteText"/>
        <w:rPr>
          <w:szCs w:val="22"/>
        </w:rPr>
      </w:pPr>
      <w:r w:rsidRPr="00CC0F02">
        <w:rPr>
          <w:rStyle w:val="FootnoteReference"/>
        </w:rPr>
        <w:footnoteRef/>
      </w:r>
      <w:r w:rsidRPr="00EC4F7B">
        <w:rPr>
          <w:szCs w:val="22"/>
        </w:rPr>
        <w:t xml:space="preserve"> </w:t>
      </w:r>
      <w:r w:rsidR="00E91048">
        <w:rPr>
          <w:szCs w:val="22"/>
        </w:rPr>
        <w:fldChar w:fldCharType="begin"/>
      </w:r>
      <w:r w:rsidR="009E3B02">
        <w:rPr>
          <w:szCs w:val="22"/>
        </w:rPr>
        <w:instrText xml:space="preserve"> ADDIN ZOTERO_ITEM CSL_CITATION {"citationID":"tdahetzO","properties":{"formattedCitation":"Shaw v. Reno, 509 U.S. 630 (1993).","plainCitation":"Shaw v. Reno, 509 U.S. 630 (1993).","noteIndex":108},"citationItems":[{"id":7886,"uris":["http://zotero.org/users/10395840/items/YDFWKLWW"],"itemData":{"id":7886,"type":"legal_case","container-title":"U.S.","page":"630","references":"s","title":"Shaw v. Reno","volume":"509","issued":{"date-parts":[["1993"]]}}}],"schema":"https://github.com/citation-style-language/schema/raw/master/csl-citation.json"} </w:instrText>
      </w:r>
      <w:r w:rsidR="00E91048">
        <w:rPr>
          <w:szCs w:val="22"/>
        </w:rPr>
        <w:fldChar w:fldCharType="separate"/>
      </w:r>
      <w:r w:rsidR="00E91048">
        <w:rPr>
          <w:noProof/>
          <w:szCs w:val="22"/>
        </w:rPr>
        <w:t>Shaw v. Reno, 509 U.S. 630 (1993).</w:t>
      </w:r>
      <w:r w:rsidR="00E91048">
        <w:rPr>
          <w:szCs w:val="22"/>
        </w:rPr>
        <w:fldChar w:fldCharType="end"/>
      </w:r>
    </w:p>
  </w:footnote>
  <w:footnote w:id="110">
    <w:p w14:paraId="2EDCA4E3" w14:textId="6A2EDE51" w:rsidR="0026616E" w:rsidRPr="0026616E" w:rsidRDefault="0026616E">
      <w:pPr>
        <w:pStyle w:val="FootnoteText"/>
      </w:pPr>
      <w:r w:rsidRPr="00CC0F02">
        <w:rPr>
          <w:rStyle w:val="FootnoteReference"/>
        </w:rPr>
        <w:footnoteRef/>
      </w:r>
      <w:r>
        <w:t xml:space="preserve"> </w:t>
      </w:r>
      <w:r w:rsidR="00326AFE">
        <w:fldChar w:fldCharType="begin"/>
      </w:r>
      <w:r w:rsidR="009E3B02">
        <w:instrText xml:space="preserve"> ADDIN ZOTERO_ITEM CSL_CITATION {"citationID":"FGSyRuLH","properties":{"formattedCitation":"Frank R. Parker, {\\i{}Shaw v. Reno: A Constitutional Setback for Minority Representation}, 28 {\\scaps PS Polit. Sci. Polit.} 47 (1995).","plainCitation":"Frank R. Parker, Shaw v. Reno: A Constitutional Setback for Minority Representation, 28 PS Polit. Sci. Polit. 47 (1995).","noteIndex":109},"citationItems":[{"id":7887,"uris":["http://zotero.org/users/10395840/items/YZ2US763"],"itemData":{"id":7887,"type":"article-journal","container-title":"PS: Political Science and Politics","issue":"1","page":"47-50","title":"Shaw v. Reno: A Constitutional Setback for Minority Representation","volume":"28","author":[{"family":"Parker","given":"Frank R."}],"issued":{"date-parts":[["1995"]]}},"label":"page"}],"schema":"https://github.com/citation-style-language/schema/raw/master/csl-citation.json"} </w:instrText>
      </w:r>
      <w:r w:rsidR="00326AFE">
        <w:fldChar w:fldCharType="separate"/>
      </w:r>
      <w:r w:rsidR="003F657F" w:rsidRPr="003F657F">
        <w:t xml:space="preserve">Frank R. Parker, </w:t>
      </w:r>
      <w:r w:rsidR="003F657F" w:rsidRPr="003F657F">
        <w:rPr>
          <w:i/>
          <w:iCs/>
        </w:rPr>
        <w:t>Shaw v. Reno: A Constitutional Setback for Minority Representation</w:t>
      </w:r>
      <w:r w:rsidR="003F657F" w:rsidRPr="003F657F">
        <w:t xml:space="preserve">, 28 </w:t>
      </w:r>
      <w:r w:rsidR="003F657F" w:rsidRPr="003F657F">
        <w:rPr>
          <w:smallCaps/>
        </w:rPr>
        <w:t>PS Polit. Sci. Polit.</w:t>
      </w:r>
      <w:r w:rsidR="003F657F" w:rsidRPr="003F657F">
        <w:t xml:space="preserve"> 47 (1995).</w:t>
      </w:r>
      <w:r w:rsidR="00326AFE">
        <w:fldChar w:fldCharType="end"/>
      </w:r>
      <w:r w:rsidR="00F86F9C">
        <w:t xml:space="preserve"> </w:t>
      </w:r>
      <w:r>
        <w:t>(</w:t>
      </w:r>
      <w:r w:rsidR="00BE619A">
        <w:t>“The striking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w:t>
      </w:r>
      <w:r w:rsidR="004E7043">
        <w:t>—</w:t>
      </w:r>
      <w:r w:rsidR="00BE619A">
        <w:t>North Carolina, Louisiana, Georgia, Texas, and Florida</w:t>
      </w:r>
      <w:r w:rsidR="004E7043">
        <w:t>—</w:t>
      </w:r>
      <w:r w:rsidR="00BE619A">
        <w:t>alleging that the creation of majority-minority districts violates the Equal Protection Clause of the Fourteenth Amendment.”</w:t>
      </w:r>
      <w:r>
        <w:t>).</w:t>
      </w:r>
    </w:p>
  </w:footnote>
  <w:footnote w:id="111">
    <w:p w14:paraId="7C9C1680" w14:textId="4C1A5B9A" w:rsidR="00930098" w:rsidRPr="00930098" w:rsidRDefault="00930098">
      <w:pPr>
        <w:pStyle w:val="FootnoteText"/>
      </w:pPr>
      <w:r w:rsidRPr="00CC0F02">
        <w:rPr>
          <w:rStyle w:val="FootnoteReference"/>
        </w:rPr>
        <w:footnoteRef/>
      </w:r>
      <w:r>
        <w:t xml:space="preserve"> </w:t>
      </w:r>
      <w:r w:rsidR="001014AB">
        <w:fldChar w:fldCharType="begin"/>
      </w:r>
      <w:r w:rsidR="009E3B02">
        <w:instrText xml:space="preserve"> ADDIN ZOTERO_ITEM CSL_CITATION {"citationID":"wGaR2Wi1","properties":{"formattedCitation":"Shaw v. Reno, {\\i{}supra} note 108 at 641\\uc0\\u8211{}642.","plainCitation":"Shaw v. Reno, supra note 108 at 641–642.","noteIndex":110},"citationItems":[{"id":7886,"uris":["http://zotero.org/users/10395840/items/YDFWKLWW"],"itemData":{"id":7886,"type":"legal_case","container-title":"U.S.","page":"630","references":"s","title":"Shaw v. Reno","volume":"509","issued":{"date-parts":[["1993"]]}},"locator":"641-642","label":"page"}],"schema":"https://github.com/citation-style-language/schema/raw/master/csl-citation.json"} </w:instrText>
      </w:r>
      <w:r w:rsidR="001014AB">
        <w:fldChar w:fldCharType="separate"/>
      </w:r>
      <w:r w:rsidR="009E3B02" w:rsidRPr="009E3B02">
        <w:t xml:space="preserve">Shaw v. Reno, </w:t>
      </w:r>
      <w:r w:rsidR="009E3B02" w:rsidRPr="009E3B02">
        <w:rPr>
          <w:i/>
          <w:iCs/>
        </w:rPr>
        <w:t>supra</w:t>
      </w:r>
      <w:r w:rsidR="009E3B02" w:rsidRPr="009E3B02">
        <w:t xml:space="preserve"> note 108 at 641–642.</w:t>
      </w:r>
      <w:r w:rsidR="001014AB">
        <w:fldChar w:fldCharType="end"/>
      </w:r>
      <w:r>
        <w:t>(</w:t>
      </w:r>
      <w:r w:rsidR="002F4446">
        <w:t xml:space="preserve">The </w:t>
      </w:r>
      <w:r w:rsidR="003F5764">
        <w:t>appella</w:t>
      </w:r>
      <w:r w:rsidR="002C3549">
        <w:t>nts</w:t>
      </w:r>
      <w:r w:rsidR="002F4446">
        <w:t xml:space="preserve"> in </w:t>
      </w:r>
      <w:r w:rsidR="002F4446">
        <w:rPr>
          <w:i/>
          <w:iCs/>
        </w:rPr>
        <w:t xml:space="preserve">Shaw </w:t>
      </w:r>
      <w:r>
        <w:t>“</w:t>
      </w:r>
      <w:r w:rsidRPr="00930098">
        <w:t xml:space="preserve">alleged that the deliberate segregation of voters into separate districts on the basis of race violated their constitutional right to participate in a </w:t>
      </w:r>
      <w:r w:rsidR="003D3528">
        <w:t>‘</w:t>
      </w:r>
      <w:r w:rsidRPr="00930098">
        <w:t>color-blind</w:t>
      </w:r>
      <w:r w:rsidR="003D3528">
        <w:t>’</w:t>
      </w:r>
      <w:r w:rsidRPr="00930098">
        <w:t xml:space="preserve"> electoral process.</w:t>
      </w:r>
      <w:r>
        <w:t>”)</w:t>
      </w:r>
    </w:p>
  </w:footnote>
  <w:footnote w:id="112">
    <w:p w14:paraId="79E7A832" w14:textId="0AA2166F" w:rsidR="00104CAE" w:rsidRPr="00C3721E" w:rsidRDefault="00104CAE">
      <w:pPr>
        <w:pPrChange w:id="171" w:author="Scott Matsuda" w:date="2022-12-22T22:04:00Z">
          <w:pPr>
            <w:pStyle w:val="FootnoteText"/>
          </w:pPr>
        </w:pPrChange>
      </w:pPr>
      <w:r w:rsidRPr="00CC0F02">
        <w:rPr>
          <w:rStyle w:val="FootnoteReference"/>
        </w:rPr>
        <w:footnoteRef/>
      </w:r>
      <w:r>
        <w:t xml:space="preserve"> </w:t>
      </w:r>
      <w:r w:rsidRPr="00AF5DB0">
        <w:rPr>
          <w:sz w:val="22"/>
          <w:szCs w:val="22"/>
          <w:rPrChange w:id="172" w:author="Scott Matsuda" w:date="2022-12-22T22:07:00Z">
            <w:rPr/>
          </w:rPrChange>
        </w:rPr>
        <w:t xml:space="preserve">This occurs because of the </w:t>
      </w:r>
      <w:r w:rsidR="00211037" w:rsidRPr="00AF5DB0">
        <w:rPr>
          <w:sz w:val="22"/>
          <w:szCs w:val="22"/>
          <w:rPrChange w:id="173" w:author="Scott Matsuda" w:date="2022-12-22T22:07:00Z">
            <w:rPr/>
          </w:rPrChange>
        </w:rPr>
        <w:t>predictable</w:t>
      </w:r>
      <w:r w:rsidRPr="00AF5DB0">
        <w:rPr>
          <w:sz w:val="22"/>
          <w:szCs w:val="22"/>
          <w:rPrChange w:id="174" w:author="Scott Matsuda" w:date="2022-12-22T22:07:00Z">
            <w:rPr/>
          </w:rPrChange>
        </w:rPr>
        <w:t xml:space="preserve"> alignment between race and party affiliation.</w:t>
      </w:r>
      <w:r w:rsidR="00C3721E" w:rsidRPr="00AF5DB0">
        <w:rPr>
          <w:sz w:val="22"/>
          <w:szCs w:val="22"/>
          <w:rPrChange w:id="175" w:author="Scott Matsuda" w:date="2022-12-22T22:07:00Z">
            <w:rPr/>
          </w:rPrChange>
        </w:rPr>
        <w:t xml:space="preserve">  </w:t>
      </w:r>
      <w:r w:rsidR="00C3721E" w:rsidRPr="00AF5DB0">
        <w:rPr>
          <w:i/>
          <w:iCs/>
          <w:sz w:val="22"/>
          <w:szCs w:val="22"/>
          <w:rPrChange w:id="176" w:author="Scott Matsuda" w:date="2022-12-22T22:07:00Z">
            <w:rPr/>
          </w:rPrChange>
        </w:rPr>
        <w:t>See</w:t>
      </w:r>
      <w:r w:rsidR="00C3721E" w:rsidRPr="00AF5DB0">
        <w:rPr>
          <w:sz w:val="22"/>
          <w:szCs w:val="22"/>
          <w:rPrChange w:id="177" w:author="Scott Matsuda" w:date="2022-12-22T22:07:00Z">
            <w:rPr/>
          </w:rPrChange>
        </w:rPr>
        <w:t xml:space="preserve"> </w:t>
      </w:r>
      <w:r w:rsidR="00F0594E">
        <w:rPr>
          <w:sz w:val="22"/>
          <w:szCs w:val="22"/>
        </w:rPr>
        <w:fldChar w:fldCharType="begin"/>
      </w:r>
      <w:r w:rsidR="009E3B02">
        <w:rPr>
          <w:sz w:val="22"/>
          <w:szCs w:val="22"/>
        </w:rPr>
        <w:instrText xml:space="preserve"> ADDIN ZOTERO_ITEM CSL_CITATION {"citationID":"sTU0faSf","properties":{"formattedCitation":"Pew Research Center, {\\i{}A Deep Dive Into Party Affiliation}, (2015), https://www.pewresearch.org/politics/2015/04/07/a-deep-dive-into-party-affiliation/ (last visited Dec 23, 2022).","plainCitation":"Pew Research Center, A Deep Dive Into Party Affiliation, (2015), https://www.pewresearch.org/politics/2015/04/07/a-deep-dive-into-party-affiliation/ (last visited Dec 23, 2022).","noteIndex":111},"citationItems":[{"id":7890,"uris":["http://zotero.org/users/10395840/items/E9IGQPCL"],"itemData":{"id":7890,"type":"post-weblog","abstract":"39% of Americans identify as independents, more than they do as Democrats ( 32%) or as Republicans (23%). This is the highest percentage of independents in more than 75 years of public opinion polling.","language":"en-US","title":"A Deep Dive Into Party Affiliation","URL":"https://www.pewresearch.org/politics/2015/04/07/a-deep-dive-into-party-affiliation/","author":[{"family":"Pew Research Center","given":""}],"accessed":{"date-parts":[["2022",12,23]]},"issued":{"date-parts":[["2015",4,7]]}}}],"schema":"https://github.com/citation-style-language/schema/raw/master/csl-citation.json"} </w:instrText>
      </w:r>
      <w:r w:rsidR="00F0594E">
        <w:rPr>
          <w:sz w:val="22"/>
          <w:szCs w:val="22"/>
        </w:rPr>
        <w:fldChar w:fldCharType="separate"/>
      </w:r>
      <w:r w:rsidR="0086003A" w:rsidRPr="0086003A">
        <w:rPr>
          <w:sz w:val="22"/>
        </w:rPr>
        <w:t xml:space="preserve">Pew Research Center, </w:t>
      </w:r>
      <w:r w:rsidR="0086003A" w:rsidRPr="0086003A">
        <w:rPr>
          <w:i/>
          <w:iCs/>
          <w:sz w:val="22"/>
        </w:rPr>
        <w:t>A Deep Dive Into Party Affiliation</w:t>
      </w:r>
      <w:r w:rsidR="0086003A" w:rsidRPr="0086003A">
        <w:rPr>
          <w:sz w:val="22"/>
        </w:rPr>
        <w:t>, (2015), https://www.pewresearch.org/politics/2015/04/07/a-deep-dive-into-party-affiliation/ (last visited Dec 23, 2022).</w:t>
      </w:r>
      <w:r w:rsidR="00F0594E">
        <w:rPr>
          <w:sz w:val="22"/>
          <w:szCs w:val="22"/>
        </w:rPr>
        <w:fldChar w:fldCharType="end"/>
      </w:r>
      <w:r w:rsidR="0043003B">
        <w:rPr>
          <w:sz w:val="22"/>
          <w:szCs w:val="22"/>
        </w:rPr>
        <w:t xml:space="preserve"> </w:t>
      </w:r>
      <w:r w:rsidR="00C3721E" w:rsidRPr="00AF5DB0">
        <w:rPr>
          <w:sz w:val="22"/>
          <w:szCs w:val="22"/>
          <w:rPrChange w:id="178" w:author="Scott Matsuda" w:date="2022-12-22T22:07:00Z">
            <w:rPr/>
          </w:rPrChange>
        </w:rPr>
        <w:t xml:space="preserve">(“Democrats hold an 80%-11% advantage among blacks, </w:t>
      </w:r>
      <w:proofErr w:type="spellStart"/>
      <w:r w:rsidR="00C3721E" w:rsidRPr="00AF5DB0">
        <w:rPr>
          <w:sz w:val="22"/>
          <w:szCs w:val="22"/>
          <w:rPrChange w:id="179" w:author="Scott Matsuda" w:date="2022-12-22T22:07:00Z">
            <w:rPr/>
          </w:rPrChange>
        </w:rPr>
        <w:t>lead</w:t>
      </w:r>
      <w:proofErr w:type="spellEnd"/>
      <w:r w:rsidR="00C3721E" w:rsidRPr="00AF5DB0">
        <w:rPr>
          <w:sz w:val="22"/>
          <w:szCs w:val="22"/>
          <w:rPrChange w:id="180" w:author="Scott Matsuda" w:date="2022-12-22T22:07:00Z">
            <w:rPr/>
          </w:rPrChange>
        </w:rPr>
        <w:t xml:space="preserve"> by close to three-to-one among</w:t>
      </w:r>
      <w:r w:rsidR="00C3721E" w:rsidRPr="00C3721E">
        <w:rPr>
          <w:sz w:val="22"/>
        </w:rPr>
        <w:t xml:space="preserve"> Asian Americans (65%-23%) and by more than two-to-one among Hispanics (56%-26%</w:t>
      </w:r>
      <w:r w:rsidR="00C3721E">
        <w:rPr>
          <w:sz w:val="22"/>
        </w:rPr>
        <w:t>).”</w:t>
      </w:r>
      <w:r>
        <w:t xml:space="preserve">  </w:t>
      </w:r>
    </w:p>
  </w:footnote>
  <w:footnote w:id="113">
    <w:p w14:paraId="1A11FDFB" w14:textId="5CB56521" w:rsidR="00187F04" w:rsidRDefault="00187F04">
      <w:pPr>
        <w:pStyle w:val="FootnoteText"/>
      </w:pPr>
      <w:ins w:id="183" w:author="Jonathan Cervas" w:date="2022-12-22T16:07:00Z">
        <w:r w:rsidRPr="00CC0F02">
          <w:rPr>
            <w:rStyle w:val="FootnoteReference"/>
          </w:rPr>
          <w:footnoteRef/>
        </w:r>
        <w:r>
          <w:t xml:space="preserve"> </w:t>
        </w:r>
      </w:ins>
      <w:r>
        <w:fldChar w:fldCharType="begin"/>
      </w:r>
      <w:r w:rsidR="009E3B02">
        <w:instrText xml:space="preserve"> ADDIN ZOTERO_ITEM CSL_CITATION {"citationID":"8WzpxKMN","properties":{"formattedCitation":"{\\scaps M.V. Mood III &amp; Seth C. McKee}, {\\scaps Rural Republican Realignment in the Modern South: The Untold Story} (2022).","plainCitation":"M.V. Mood III &amp; Seth C. McKee, Rural Republican Realignment in the Modern South: The Untold Story (2022).","noteIndex":112},"citationItems":[{"id":7727,"uris":["http://zotero.org/users/10395840/items/UJ3Q7LN3"],"itemData":{"id":7727,"type":"book","number-of-pages":"326","publisher":"University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6B2D60" w:rsidRPr="006B2D60">
        <w:rPr>
          <w:smallCaps/>
        </w:rPr>
        <w:t>M.V. Mood III &amp; Seth C. McKee</w:t>
      </w:r>
      <w:r w:rsidR="006B2D60" w:rsidRPr="006B2D60">
        <w:t xml:space="preserve">, </w:t>
      </w:r>
      <w:r w:rsidR="006B2D60" w:rsidRPr="006B2D60">
        <w:rPr>
          <w:smallCaps/>
        </w:rPr>
        <w:t>Rural Republican Realignment in the Modern South: The Untold Story</w:t>
      </w:r>
      <w:r w:rsidR="006B2D60" w:rsidRPr="006B2D60">
        <w:t xml:space="preserve"> (2022).</w:t>
      </w:r>
      <w:r>
        <w:fldChar w:fldCharType="end"/>
      </w:r>
    </w:p>
  </w:footnote>
  <w:footnote w:id="114">
    <w:p w14:paraId="2F8B0DFB" w14:textId="728A69C4" w:rsidR="00542DF6" w:rsidRDefault="00542DF6">
      <w:pPr>
        <w:pStyle w:val="FootnoteText"/>
      </w:pPr>
      <w:r w:rsidRPr="00CC0F02">
        <w:rPr>
          <w:rStyle w:val="FootnoteReference"/>
        </w:rPr>
        <w:footnoteRef/>
      </w:r>
      <w:r>
        <w:t xml:space="preserve"> </w:t>
      </w:r>
      <w:r>
        <w:fldChar w:fldCharType="begin"/>
      </w:r>
      <w:r w:rsidR="009E3B02">
        <w:instrText xml:space="preserve"> ADDIN ZOTERO_ITEM CSL_CITATION {"citationID":"K81BttT4","properties":{"formattedCitation":"J. Morgan Kousser, {\\i{}The Immutability of Categories and the Reshaping of Southern Politics}, 13 {\\scaps Annu. Rev. Polit. Sci.} 365 (2010); {\\scaps Mood III and McKee}, {\\i{}supra} note 112.","plainCitation":"J. Morgan Kousser, The Immutability of Categories and the Reshaping of Southern Politics, 13 Annu. Rev. Polit. Sci. 365 (2010); Mood III and McKee, supra note 112.","noteIndex":113},"citationItems":[{"id":4965,"uris":["http://zotero.org/users/10395840/items/XEMY6XBL"],"itemData":{"id":4965,"type":"article-journal","abstract":"How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9E3B02" w:rsidRPr="009E3B02">
        <w:t xml:space="preserve">J. Morgan Kousser, </w:t>
      </w:r>
      <w:r w:rsidR="009E3B02" w:rsidRPr="009E3B02">
        <w:rPr>
          <w:i/>
          <w:iCs/>
        </w:rPr>
        <w:t xml:space="preserve">The Immutability of </w:t>
      </w:r>
      <w:proofErr w:type="gramStart"/>
      <w:r w:rsidR="009E3B02" w:rsidRPr="009E3B02">
        <w:rPr>
          <w:i/>
          <w:iCs/>
        </w:rPr>
        <w:t>Categories</w:t>
      </w:r>
      <w:proofErr w:type="gramEnd"/>
      <w:r w:rsidR="009E3B02" w:rsidRPr="009E3B02">
        <w:rPr>
          <w:i/>
          <w:iCs/>
        </w:rPr>
        <w:t xml:space="preserve"> and the Reshaping of Southern Politics</w:t>
      </w:r>
      <w:r w:rsidR="009E3B02" w:rsidRPr="009E3B02">
        <w:t xml:space="preserve">, 13 </w:t>
      </w:r>
      <w:r w:rsidR="009E3B02" w:rsidRPr="009E3B02">
        <w:rPr>
          <w:smallCaps/>
        </w:rPr>
        <w:t>Annu. Rev. Polit. Sci.</w:t>
      </w:r>
      <w:r w:rsidR="009E3B02" w:rsidRPr="009E3B02">
        <w:t xml:space="preserve"> 365 (2010); </w:t>
      </w:r>
      <w:r w:rsidR="009E3B02" w:rsidRPr="009E3B02">
        <w:rPr>
          <w:smallCaps/>
        </w:rPr>
        <w:t>Mood III and McKee</w:t>
      </w:r>
      <w:r w:rsidR="009E3B02" w:rsidRPr="009E3B02">
        <w:t xml:space="preserve">, </w:t>
      </w:r>
      <w:r w:rsidR="009E3B02" w:rsidRPr="009E3B02">
        <w:rPr>
          <w:i/>
          <w:iCs/>
        </w:rPr>
        <w:t>supra</w:t>
      </w:r>
      <w:r w:rsidR="009E3B02" w:rsidRPr="009E3B02">
        <w:t xml:space="preserve"> note 112.</w:t>
      </w:r>
      <w:r>
        <w:fldChar w:fldCharType="end"/>
      </w:r>
    </w:p>
  </w:footnote>
  <w:footnote w:id="115">
    <w:p w14:paraId="021A4599" w14:textId="12A44C41" w:rsidR="00CB1F2B" w:rsidRPr="00EC4F7B" w:rsidRDefault="00CB1F2B" w:rsidP="00521188">
      <w:pPr>
        <w:pStyle w:val="FootnoteText"/>
        <w:rPr>
          <w:szCs w:val="22"/>
        </w:rPr>
      </w:pPr>
      <w:r w:rsidRPr="00CC0F02">
        <w:rPr>
          <w:rStyle w:val="FootnoteReference"/>
        </w:rPr>
        <w:footnoteRef/>
      </w:r>
      <w:r w:rsidRPr="00EC4F7B">
        <w:rPr>
          <w:szCs w:val="22"/>
        </w:rPr>
        <w:t xml:space="preserve"> </w:t>
      </w:r>
      <w:ins w:id="184" w:author="Seth Corwin" w:date="2022-12-11T21:45:00Z">
        <w:r w:rsidR="00542DF6">
          <w:fldChar w:fldCharType="begin"/>
        </w:r>
      </w:ins>
      <w:r w:rsidR="009E3B02">
        <w:instrText xml:space="preserve"> ADDIN ZOTERO_ITEM CSL_CITATION {"citationID":"GTCecMsS","properties":{"formattedCitation":"David Lublin et al., {\\i{}Minority Success in Non-Majority Minority Districts: Finding the \\uc0\\u8220{}Sweet Spot,\\uc0\\u8221{}} 5 {\\scaps J. Race Ethn. Polit.} 275 (2020).","plainCitation":"David Lublin et al., Minority Success in Non-Majority Minority Districts: Finding the “Sweet Spot,” 5 J. Race Ethn. Polit. 275 (2020).","noteIndex":114},"citationItems":[{"id":5108,"uris":["http://zotero.org/users/10395840/items/KZ2VWAGN"],"itemData":{"id":5108,"type":"article-journal","abstract":"Though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ins w:id="185" w:author="Seth Corwin" w:date="2022-12-11T21:45:00Z">
        <w:r w:rsidR="00542DF6">
          <w:fldChar w:fldCharType="separate"/>
        </w:r>
      </w:ins>
      <w:r w:rsidR="006B2D60" w:rsidRPr="006B2D60">
        <w:t xml:space="preserve">David Lublin et al., </w:t>
      </w:r>
      <w:r w:rsidR="006B2D60" w:rsidRPr="006B2D60">
        <w:rPr>
          <w:i/>
          <w:iCs/>
        </w:rPr>
        <w:t>Minority Success in Non-Majority Minority Districts: Finding the “Sweet Spot,”</w:t>
      </w:r>
      <w:r w:rsidR="006B2D60" w:rsidRPr="006B2D60">
        <w:t xml:space="preserve"> 5 </w:t>
      </w:r>
      <w:r w:rsidR="006B2D60" w:rsidRPr="006B2D60">
        <w:rPr>
          <w:smallCaps/>
        </w:rPr>
        <w:t>J. Race Ethn. Polit.</w:t>
      </w:r>
      <w:r w:rsidR="006B2D60" w:rsidRPr="006B2D60">
        <w:t xml:space="preserve"> 275 (2020).</w:t>
      </w:r>
      <w:ins w:id="186" w:author="Seth Corwin" w:date="2022-12-11T21:45:00Z">
        <w:r w:rsidR="00542DF6">
          <w:fldChar w:fldCharType="end"/>
        </w:r>
      </w:ins>
      <w:ins w:id="187" w:author="Seth Corwin" w:date="2022-12-11T21:46:00Z">
        <w:r w:rsidR="00542DF6">
          <w:t xml:space="preserve">. </w:t>
        </w:r>
      </w:ins>
      <w:r w:rsidRPr="00EC4F7B">
        <w:rPr>
          <w:szCs w:val="22"/>
        </w:rPr>
        <w:t>Sometimes, however, these gerrymandered maps had non-trivial minority support because they protected minority incumbents and/or were likely to achieve the election of descriptively similar legislators.</w:t>
      </w:r>
    </w:p>
  </w:footnote>
  <w:footnote w:id="116">
    <w:p w14:paraId="11540720" w14:textId="6BD1A8E0" w:rsidR="001C512D" w:rsidRPr="003C1059" w:rsidRDefault="001C512D">
      <w:pPr>
        <w:pStyle w:val="FootnoteText"/>
        <w:rPr>
          <w:i/>
          <w:iCs/>
          <w:rPrChange w:id="191" w:author="Scott Matsuda" w:date="2022-12-22T22:21:00Z">
            <w:rPr/>
          </w:rPrChange>
        </w:rPr>
      </w:pPr>
      <w:r w:rsidRPr="00CC0F02">
        <w:rPr>
          <w:rStyle w:val="FootnoteReference"/>
        </w:rPr>
        <w:footnoteRef/>
      </w:r>
      <w:r>
        <w:t xml:space="preserve"> In 2022, Alabama, Georgia, Louisiana, and Ohio each used maps in their elections that were found unconstitutional by state courts.</w:t>
      </w:r>
      <w:r w:rsidR="003C1059">
        <w:t xml:space="preserve">  </w:t>
      </w:r>
      <w:r w:rsidR="003C1059">
        <w:rPr>
          <w:i/>
          <w:iCs/>
        </w:rPr>
        <w:t>See generally</w:t>
      </w:r>
      <w:r w:rsidR="003C1059">
        <w:t xml:space="preserve">, </w:t>
      </w:r>
      <w:r w:rsidR="00E26CD0">
        <w:fldChar w:fldCharType="begin"/>
      </w:r>
      <w:r w:rsidR="009E3B02">
        <w:instrText xml:space="preserve"> ADDIN ZOTERO_ITEM CSL_CITATION {"citationID":"GWyItV4X","properties":{"formattedCitation":"Michael Wines, {\\i{}Four States Will Use Congressional Maps Rejected by Courts, Helping G.O.P. Odds}, {\\scaps The New York Times}, August 9, 2022, at 16.","plainCitation":"Michael Wines, Four States Will Use Congressional Maps Rejected by Courts, Helping G.O.P. Odds, The New York Times, August 9, 2022, at 16.","noteIndex":115},"citationItems":[{"id":7856,"uris":["http://zotero.org/users/10395840/items/SACGWF9D"],"itemData":{"id":7856,"type":"article-newspaper","container-title":"The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E26CD0">
        <w:fldChar w:fldCharType="separate"/>
      </w:r>
      <w:r w:rsidR="00E26CD0" w:rsidRPr="00E26CD0">
        <w:t xml:space="preserve">Michael Wines, </w:t>
      </w:r>
      <w:r w:rsidR="00E26CD0" w:rsidRPr="00E26CD0">
        <w:rPr>
          <w:i/>
          <w:iCs/>
        </w:rPr>
        <w:t>Four States Will Use Congressional Maps Rejected by Courts, Helping G.O.P. Odds</w:t>
      </w:r>
      <w:r w:rsidR="00E26CD0" w:rsidRPr="00E26CD0">
        <w:t xml:space="preserve">, </w:t>
      </w:r>
      <w:r w:rsidR="00E26CD0" w:rsidRPr="00E26CD0">
        <w:rPr>
          <w:smallCaps/>
        </w:rPr>
        <w:t>The New York Times</w:t>
      </w:r>
      <w:r w:rsidR="00E26CD0" w:rsidRPr="00E26CD0">
        <w:t>, August 9, 2022, at 16.</w:t>
      </w:r>
      <w:r w:rsidR="00E26CD0">
        <w:fldChar w:fldCharType="end"/>
      </w:r>
      <w:r w:rsidR="00E26CD0">
        <w:t xml:space="preserve"> </w:t>
      </w:r>
      <w:r w:rsidR="006A4520">
        <w:t>(</w:t>
      </w:r>
      <w:r w:rsidR="008D42A1">
        <w:t>“</w:t>
      </w:r>
      <w:r w:rsidR="003A3FCC">
        <w:t>‘</w:t>
      </w:r>
      <w:r w:rsidR="008D42A1" w:rsidRPr="008D42A1">
        <w:t>We’re seeing a revolution in courts’ willingness to allow elections to go forward under illegal or unconstitutional rules,</w:t>
      </w:r>
      <w:r w:rsidR="00850EB5">
        <w:t>’</w:t>
      </w:r>
      <w:r w:rsidR="00DC29DF">
        <w:t xml:space="preserve"> [said]</w:t>
      </w:r>
      <w:r w:rsidR="008D42A1" w:rsidRPr="008D42A1">
        <w:t xml:space="preserve"> Richard L. Hasen, a professor at the U.C.L.A. School of Law</w:t>
      </w:r>
      <w:r w:rsidR="008D42A1">
        <w:t>. . . .”</w:t>
      </w:r>
      <w:r w:rsidR="006A4520">
        <w:t>).</w:t>
      </w:r>
    </w:p>
  </w:footnote>
  <w:footnote w:id="117">
    <w:p w14:paraId="07E56C0B" w14:textId="5E440DDC"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A17171">
        <w:rPr>
          <w:szCs w:val="22"/>
        </w:rPr>
        <w:fldChar w:fldCharType="begin"/>
      </w:r>
      <w:r w:rsidR="009E3B02">
        <w:rPr>
          <w:szCs w:val="22"/>
        </w:rPr>
        <w:instrText xml:space="preserve"> ADDIN ZOTERO_ITEM CSL_CITATION {"citationID":"bU8VcopT","properties":{"formattedCitation":"Purcell v. Gonzalez, 549 U.S. 1 (2006).","plainCitation":"Purcell v. Gonzalez, 549 U.S. 1 (2006).","noteIndex":116},"citationItems":[{"id":7892,"uris":["http://zotero.org/users/10395840/items/GSEQ5T39"],"itemData":{"id":7892,"type":"legal_case","container-title":"U.S.","page":"1","references":"p","title":"Purcell v. Gonzalez","volume":"549","issued":{"date-parts":[["2006"]]}}}],"schema":"https://github.com/citation-style-language/schema/raw/master/csl-citation.json"} </w:instrText>
      </w:r>
      <w:r w:rsidR="00A17171">
        <w:rPr>
          <w:szCs w:val="22"/>
        </w:rPr>
        <w:fldChar w:fldCharType="separate"/>
      </w:r>
      <w:r w:rsidR="00A17171">
        <w:rPr>
          <w:noProof/>
          <w:szCs w:val="22"/>
        </w:rPr>
        <w:t>Purcell v. Gonzalez, 549 U.S. 1 (2006).</w:t>
      </w:r>
      <w:r w:rsidR="00A17171">
        <w:rPr>
          <w:szCs w:val="22"/>
        </w:rPr>
        <w:fldChar w:fldCharType="end"/>
      </w:r>
    </w:p>
  </w:footnote>
  <w:footnote w:id="118">
    <w:p w14:paraId="77A60C62" w14:textId="33E3F4F1" w:rsidR="00291A39" w:rsidRDefault="00291A39" w:rsidP="00140624">
      <w:pPr>
        <w:pStyle w:val="FootnoteText"/>
      </w:pPr>
      <w:ins w:id="194" w:author="Jonathan Cervas" w:date="2022-12-22T16:12:00Z">
        <w:r w:rsidRPr="00CC0F02">
          <w:rPr>
            <w:rStyle w:val="FootnoteReference"/>
          </w:rPr>
          <w:footnoteRef/>
        </w:r>
        <w:r>
          <w:t xml:space="preserve"> See </w:t>
        </w:r>
      </w:ins>
      <w:r w:rsidR="00E03F74">
        <w:fldChar w:fldCharType="begin"/>
      </w:r>
      <w:r w:rsidR="009E3B02">
        <w:instrText xml:space="preserve"> ADDIN ZOTERO_ITEM CSL_CITATION {"citationID":"eIpQRxRb","properties":{"formattedCitation":"Merrill v. Milligan, {\\i{}supra} note 100; Galmon v. Ardoin, {\\i{}supra} note 100; Adams v. DeWine, ___ Ohio St3d ___; Adams v. DeWine, ___ 2022-Ohio-89 ___; Adams v. DeWine, ___ N.E.3d ___.","plainCitation":"Merrill v. Milligan, supra note 100; Galmon v. Ardoin, supra note 100; Adams v. DeWine, ___ Ohio St3d ___; Adams v. DeWine, ___ 2022-Ohio-89 ___; Adams v. DeWine, ___ N.E.3d ___.","noteIndex":117},"citationItems":[{"id":7883,"uris":["http://zotero.org/users/10395840/items/ASTKXJCC"],"itemData":{"id":7883,"type":"legal_case","container-title":"S.Ct.","number":"21-1086;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E03F74">
        <w:fldChar w:fldCharType="separate"/>
      </w:r>
      <w:r w:rsidR="009E3B02" w:rsidRPr="009E3B02">
        <w:t xml:space="preserve">Merrill v. Milligan, </w:t>
      </w:r>
      <w:r w:rsidR="009E3B02" w:rsidRPr="009E3B02">
        <w:rPr>
          <w:i/>
          <w:iCs/>
        </w:rPr>
        <w:t>supra</w:t>
      </w:r>
      <w:r w:rsidR="009E3B02" w:rsidRPr="009E3B02">
        <w:t xml:space="preserve"> note 100; Galmon v. Ardoin, </w:t>
      </w:r>
      <w:r w:rsidR="009E3B02" w:rsidRPr="009E3B02">
        <w:rPr>
          <w:i/>
          <w:iCs/>
        </w:rPr>
        <w:t>supra</w:t>
      </w:r>
      <w:r w:rsidR="009E3B02" w:rsidRPr="009E3B02">
        <w:t xml:space="preserve"> note 100; Adams v. DeWine, ___ Ohio St3d ___; Adams v. DeWine, ___ 2022-Ohio-89 ___; Adams v. DeWine, ___ N.E.3d ___.</w:t>
      </w:r>
      <w:r w:rsidR="00E03F74">
        <w:fldChar w:fldCharType="end"/>
      </w:r>
    </w:p>
  </w:footnote>
  <w:footnote w:id="119">
    <w:p w14:paraId="74C26871" w14:textId="5E406873" w:rsidR="00533F23" w:rsidRDefault="00533F23">
      <w:pPr>
        <w:pStyle w:val="FootnoteText"/>
      </w:pPr>
      <w:r w:rsidRPr="00CC0F02">
        <w:rPr>
          <w:rStyle w:val="FootnoteReference"/>
        </w:rPr>
        <w:footnoteRef/>
      </w:r>
      <w:r>
        <w:t xml:space="preserve"> </w:t>
      </w:r>
      <w:r w:rsidR="00683FD6">
        <w:rPr>
          <w:color w:val="000000"/>
        </w:rPr>
        <w:fldChar w:fldCharType="begin"/>
      </w:r>
      <w:r w:rsidR="00683FD6">
        <w:rPr>
          <w:color w:val="000000"/>
        </w:rPr>
        <w:instrText xml:space="preserve"> ADDIN ZOTERO_ITEM CSL_CITATION {"citationID":"bydT0Lxh","properties":{"formattedCitation":"Richard L Hasen, {\\i{}Reining in the Purcell Principle}, 43 427 (2016).","plainCitation":"Richard L Hasen, Reining in the Purcell Principle, 43 427 (2016).","noteIndex":118},"citationItems":[{"id":843,"uris":["http://zotero.org/users/10395840/items/YPTXQWBN"],"itemData":{"id":843,"type":"article-journal","issue":"2","language":"en","page":"427","source":"Zotero","title":"Reining in the Purcell Principle","volume":"43","author":[{"family":"Hasen","given":"Richard L"}],"issued":{"date-parts":[["2016"]]}}}],"schema":"https://github.com/citation-style-language/schema/raw/master/csl-citation.json"} </w:instrText>
      </w:r>
      <w:r w:rsidR="00683FD6">
        <w:rPr>
          <w:color w:val="000000"/>
        </w:rPr>
        <w:fldChar w:fldCharType="separate"/>
      </w:r>
      <w:r w:rsidR="00683FD6" w:rsidRPr="00683FD6">
        <w:rPr>
          <w:color w:val="000000"/>
        </w:rPr>
        <w:t xml:space="preserve">Richard L Hasen, </w:t>
      </w:r>
      <w:r w:rsidR="00683FD6" w:rsidRPr="00683FD6">
        <w:rPr>
          <w:i/>
          <w:iCs/>
          <w:color w:val="000000"/>
        </w:rPr>
        <w:t>Reining in the Purcell Principle</w:t>
      </w:r>
      <w:r w:rsidR="00683FD6" w:rsidRPr="00683FD6">
        <w:rPr>
          <w:color w:val="000000"/>
        </w:rPr>
        <w:t>, 43 427 (2016).</w:t>
      </w:r>
      <w:r w:rsidR="00683FD6">
        <w:rPr>
          <w:color w:val="000000"/>
        </w:rPr>
        <w:fldChar w:fldCharType="end"/>
      </w:r>
    </w:p>
  </w:footnote>
  <w:footnote w:id="120">
    <w:p w14:paraId="649A8856" w14:textId="3DB79DD3" w:rsidR="00011C3F" w:rsidRDefault="00011C3F">
      <w:pPr>
        <w:pStyle w:val="FootnoteText"/>
      </w:pPr>
      <w:r w:rsidRPr="00CC0F02">
        <w:rPr>
          <w:rStyle w:val="FootnoteReference"/>
        </w:rPr>
        <w:footnoteRef/>
      </w:r>
      <w:r>
        <w:t xml:space="preserve"> For instance, Kentucky</w:t>
      </w:r>
      <w:r w:rsidR="001350E0">
        <w:t xml:space="preserve">’s court issued a ruling after the 2022 election. </w:t>
      </w:r>
      <w:r w:rsidR="0078181E">
        <w:fldChar w:fldCharType="begin"/>
      </w:r>
      <w:r w:rsidR="009E3B02">
        <w:instrText xml:space="preserve"> ADDIN ZOTERO_ITEM CSL_CITATION {"citationID":"yDqoayLi","properties":{"formattedCitation":"Graham v. Adams, m Ky Cir Ct No 22-CI-00047 1 (2022).","plainCitation":"Graham v. Adams, m Ky Cir Ct No 22-CI-00047 1 (2022).","noteIndex":119},"citationItems":[{"id":7846,"uris":["http://zotero.org/users/10395840/items/KQNK4JY2"],"itemData":{"id":7846,"type":"legal_case","authority":"COMMONWEALTH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78181E">
        <w:fldChar w:fldCharType="separate"/>
      </w:r>
      <w:r w:rsidR="0086003A">
        <w:rPr>
          <w:noProof/>
        </w:rPr>
        <w:t>Graham v. Adams, m Ky Cir Ct No 22-CI-00047 1 (2022).</w:t>
      </w:r>
      <w:r w:rsidR="0078181E">
        <w:fldChar w:fldCharType="end"/>
      </w:r>
      <w:r w:rsidR="00A3519F">
        <w:t xml:space="preserve"> We detail other pending litigation in this essay.</w:t>
      </w:r>
    </w:p>
  </w:footnote>
  <w:footnote w:id="121">
    <w:p w14:paraId="076EA4FC" w14:textId="2B195C0E"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F736FE">
        <w:rPr>
          <w:szCs w:val="22"/>
        </w:rPr>
        <w:fldChar w:fldCharType="begin"/>
      </w:r>
      <w:r w:rsidR="009E3B02">
        <w:rPr>
          <w:szCs w:val="22"/>
        </w:rPr>
        <w:instrText xml:space="preserve"> ADDIN ZOTERO_ITEM CSL_CITATION {"citationID":"XWWj4ZEA","properties":{"formattedCitation":"Merrill v. Milligan, {\\i{}supra} note 100; Galmon v. Ardoin, {\\i{}supra} note 100.","plainCitation":"Merrill v. Milligan, supra note 100; Galmon v. Ardoin, supra note 100.","noteIndex":120},"citationItems":[{"id":7883,"uris":["http://zotero.org/users/10395840/items/ASTKXJCC"],"itemData":{"id":7883,"type":"legal_case","container-title":"S.Ct.","number":"21-1086;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F736FE">
        <w:rPr>
          <w:szCs w:val="22"/>
        </w:rPr>
        <w:fldChar w:fldCharType="separate"/>
      </w:r>
      <w:r w:rsidR="009E3B02" w:rsidRPr="009E3B02">
        <w:t xml:space="preserve">Merrill v. Milligan, </w:t>
      </w:r>
      <w:r w:rsidR="009E3B02" w:rsidRPr="009E3B02">
        <w:rPr>
          <w:i/>
          <w:iCs/>
        </w:rPr>
        <w:t>supra</w:t>
      </w:r>
      <w:r w:rsidR="009E3B02" w:rsidRPr="009E3B02">
        <w:t xml:space="preserve"> note 100; Galmon v. Ardoin, </w:t>
      </w:r>
      <w:r w:rsidR="009E3B02" w:rsidRPr="009E3B02">
        <w:rPr>
          <w:i/>
          <w:iCs/>
        </w:rPr>
        <w:t>supra</w:t>
      </w:r>
      <w:r w:rsidR="009E3B02" w:rsidRPr="009E3B02">
        <w:t xml:space="preserve"> note 100.</w:t>
      </w:r>
      <w:r w:rsidR="00F736FE">
        <w:rPr>
          <w:szCs w:val="22"/>
        </w:rPr>
        <w:fldChar w:fldCharType="end"/>
      </w:r>
    </w:p>
  </w:footnote>
  <w:footnote w:id="122">
    <w:p w14:paraId="73BE156A" w14:textId="780E7AFA" w:rsidR="00AE1F2C" w:rsidRDefault="00AE1F2C">
      <w:pPr>
        <w:pStyle w:val="FootnoteText"/>
      </w:pPr>
      <w:r w:rsidRPr="00CC0F02">
        <w:rPr>
          <w:rStyle w:val="FootnoteReference"/>
        </w:rPr>
        <w:footnoteRef/>
      </w:r>
      <w:r>
        <w:t xml:space="preserve"> </w:t>
      </w:r>
      <w:r w:rsidR="00A76FC6">
        <w:t>Both</w:t>
      </w:r>
      <w:r>
        <w:t xml:space="preserve"> measures use election results projected into districts (or prior election results from districts</w:t>
      </w:r>
      <w:r w:rsidR="001A7F5B">
        <w:t xml:space="preserve"> under scrutiny) to measure whether</w:t>
      </w:r>
      <w:r w:rsidR="002F12D6">
        <w:t xml:space="preserve"> </w:t>
      </w:r>
      <w:r w:rsidR="00337F7F">
        <w:t>one party is disproportionately “wasting” votes</w:t>
      </w:r>
      <w:r w:rsidR="00A23A57">
        <w:t xml:space="preserve">. This type of detection helps to identify plans in which voters are “packed” into </w:t>
      </w:r>
      <w:r w:rsidR="0018258F">
        <w:t xml:space="preserve">districts to create disproportionate results </w:t>
      </w:r>
      <w:r w:rsidR="0018258F">
        <w:fldChar w:fldCharType="begin"/>
      </w:r>
      <w:r w:rsidR="009E3B02">
        <w:instrText xml:space="preserve"> ADDIN ZOTERO_ITEM CSL_CITATION {"citationID":"TOKSBv5o","properties":{"formattedCitation":"Marion Campisi et al., {\\i{}Declination as a Metric to Detect Partisan Gerrymandering}, 18 {\\scaps Election Law J. Rules Polit. Policy} 371 (2019).","plainCitation":"Marion Campisi et al., Declination as a Metric to Detect Partisan Gerrymandering, 18 Election Law J. Rules Polit. Policy 371 (2019).","noteIndex":121},"citationItems":[{"id":5829,"uris":["http://zotero.org/users/10395840/items/VHVB58SY"],"itemData":{"id":5829,"type":"article-journal","abstract":"We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volume":"18","author":[{"family":"Campisi","given":"Marion"},{"family":"Padilla","given":"Andrea"},{"family":"Ratliff","given":"Thomas"},{"family":"Veomett","given":"Ellen"}],"issued":{"date-parts":[["2019",12,1]]}}}],"schema":"https://github.com/citation-style-language/schema/raw/master/csl-citation.json"} </w:instrText>
      </w:r>
      <w:r w:rsidR="0018258F">
        <w:fldChar w:fldCharType="separate"/>
      </w:r>
      <w:r w:rsidR="006B2D60" w:rsidRPr="006B2D60">
        <w:t xml:space="preserve">Marion Campisi et al., </w:t>
      </w:r>
      <w:r w:rsidR="006B2D60" w:rsidRPr="006B2D60">
        <w:rPr>
          <w:i/>
          <w:iCs/>
        </w:rPr>
        <w:t>Declination as a Metric to Detect Partisan Gerrymandering</w:t>
      </w:r>
      <w:r w:rsidR="006B2D60" w:rsidRPr="006B2D60">
        <w:t xml:space="preserve">, 18 </w:t>
      </w:r>
      <w:r w:rsidR="006B2D60" w:rsidRPr="006B2D60">
        <w:rPr>
          <w:smallCaps/>
        </w:rPr>
        <w:t>Election Law J. Rules Polit. Policy</w:t>
      </w:r>
      <w:r w:rsidR="006B2D60" w:rsidRPr="006B2D60">
        <w:t xml:space="preserve"> 371 (2019).</w:t>
      </w:r>
      <w:r w:rsidR="0018258F">
        <w:fldChar w:fldCharType="end"/>
      </w:r>
      <w:ins w:id="203" w:author="Jonathan Cervas" w:date="2022-12-22T16:19:00Z">
        <w:r w:rsidR="0018258F">
          <w:t>.</w:t>
        </w:r>
      </w:ins>
    </w:p>
  </w:footnote>
  <w:footnote w:id="123">
    <w:p w14:paraId="1CD95CA3" w14:textId="167DFB65" w:rsidR="00300738" w:rsidRDefault="00300738">
      <w:pPr>
        <w:pStyle w:val="FootnoteText"/>
      </w:pPr>
      <w:ins w:id="206" w:author="Jonathan Cervas" w:date="2022-12-22T16:21:00Z">
        <w:r w:rsidRPr="00CC0F02">
          <w:rPr>
            <w:rStyle w:val="FootnoteReference"/>
          </w:rPr>
          <w:footnoteRef/>
        </w:r>
        <w:r>
          <w:t xml:space="preserve"> </w:t>
        </w:r>
      </w:ins>
      <w:r>
        <w:fldChar w:fldCharType="begin"/>
      </w:r>
      <w:r w:rsidR="009E3B02">
        <w:instrText xml:space="preserve"> ADDIN ZOTERO_ITEM CSL_CITATION {"citationID":"VB7fFthA","properties":{"formattedCitation":"Robin E. Best et al., {\\i{}Considering the Prospects for Establishing a Packing Gerrymandering Standard}, 17 {\\scaps Election Law J. Rules Polit. Policy} 1 (2018); Grofman and King, {\\i{}supra} note 35.","plainCitation":"Robin E. Best et al., Considering the Prospects for Establishing a Packing Gerrymandering Standard, 17 Election Law J. Rules Polit. Policy 1 (2018); Grofman and King, supra note 35.","noteIndex":122},"citationItems":[{"id":4926,"uris":["http://zotero.org/users/10395840/items/TYPMTI9U"],"itemData":{"id":4926,"type":"article-journal","abstract":"Courts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Standard","volume":"17","author":[{"family":"Best","given":"Robin E."},{"family":"Donahue","given":"Shawn J."},{"family":"Krasno","given":"Jonathan"},{"family":"Magleby","given":"Daniel B."},{"family":"McDonald","given":"Michael D."}],"issued":{"date-parts":[["2018",3]]}}},{"id":4514,"uris":["http://zotero.org/users/10395840/items/5QZVJ79C"],"itemData":{"id":4514,"type":"article-journal","container-title":"Election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Perry&lt;/i&gt;","volume":"6","author":[{"family":"Grofman","given":"Bernard"},{"family":"King","given":"Gary"}],"issued":{"date-parts":[["2007",3]]}}}],"schema":"https://github.com/citation-style-language/schema/raw/master/csl-citation.json"} </w:instrText>
      </w:r>
      <w:r>
        <w:fldChar w:fldCharType="separate"/>
      </w:r>
      <w:r w:rsidR="009E3B02" w:rsidRPr="009E3B02">
        <w:t xml:space="preserve">Robin E. Best et al., </w:t>
      </w:r>
      <w:r w:rsidR="009E3B02" w:rsidRPr="009E3B02">
        <w:rPr>
          <w:i/>
          <w:iCs/>
        </w:rPr>
        <w:t>Considering the Prospects for Establishing a Packing Gerrymandering Standard</w:t>
      </w:r>
      <w:r w:rsidR="009E3B02" w:rsidRPr="009E3B02">
        <w:t xml:space="preserve">, 17 </w:t>
      </w:r>
      <w:r w:rsidR="009E3B02" w:rsidRPr="009E3B02">
        <w:rPr>
          <w:smallCaps/>
        </w:rPr>
        <w:t>Election Law J. Rules Polit. Policy</w:t>
      </w:r>
      <w:r w:rsidR="009E3B02" w:rsidRPr="009E3B02">
        <w:t xml:space="preserve"> 1 (2018); Grofman and King, </w:t>
      </w:r>
      <w:r w:rsidR="009E3B02" w:rsidRPr="009E3B02">
        <w:rPr>
          <w:i/>
          <w:iCs/>
        </w:rPr>
        <w:t>supra</w:t>
      </w:r>
      <w:r w:rsidR="009E3B02" w:rsidRPr="009E3B02">
        <w:t xml:space="preserve"> note 35.</w:t>
      </w:r>
      <w:r>
        <w:fldChar w:fldCharType="end"/>
      </w:r>
    </w:p>
  </w:footnote>
  <w:footnote w:id="124">
    <w:p w14:paraId="39197A09" w14:textId="354A19FA" w:rsidR="00CB1F2B" w:rsidRPr="00EC4F7B" w:rsidRDefault="00CB1F2B" w:rsidP="00276322">
      <w:pPr>
        <w:pStyle w:val="FootnoteText"/>
        <w:rPr>
          <w:szCs w:val="22"/>
        </w:rPr>
      </w:pPr>
      <w:r w:rsidRPr="00CC0F02">
        <w:rPr>
          <w:rStyle w:val="FootnoteReference"/>
        </w:rPr>
        <w:footnoteRef/>
      </w:r>
      <w:r w:rsidRPr="00EC4F7B">
        <w:rPr>
          <w:szCs w:val="22"/>
        </w:rPr>
        <w:t xml:space="preserve"> Personal communication with Nick Stephanopoulos</w:t>
      </w:r>
      <w:r w:rsidR="008D0946">
        <w:rPr>
          <w:szCs w:val="22"/>
        </w:rPr>
        <w:t xml:space="preserve"> (September </w:t>
      </w:r>
      <w:r w:rsidR="009C4AB1">
        <w:rPr>
          <w:szCs w:val="22"/>
        </w:rPr>
        <w:t>16, 2022)</w:t>
      </w:r>
      <w:r w:rsidR="00287EE1" w:rsidRPr="00EC4F7B">
        <w:rPr>
          <w:szCs w:val="22"/>
        </w:rPr>
        <w:t>.</w:t>
      </w:r>
    </w:p>
  </w:footnote>
  <w:footnote w:id="125">
    <w:p w14:paraId="20BC0D98" w14:textId="2C030763" w:rsidR="004B6F64" w:rsidRDefault="004B6F64">
      <w:pPr>
        <w:pStyle w:val="FootnoteText"/>
      </w:pPr>
      <w:r w:rsidRPr="00CC0F02">
        <w:rPr>
          <w:rStyle w:val="FootnoteReference"/>
        </w:rPr>
        <w:footnoteRef/>
      </w:r>
      <w:r>
        <w:t xml:space="preserve"> For information about data in Dave’s Redistricting, see </w:t>
      </w:r>
      <w:hyperlink r:id="rId3" w:anchor="aboutdata" w:history="1">
        <w:r w:rsidR="00521C1A" w:rsidRPr="00DD418D">
          <w:rPr>
            <w:rStyle w:val="Hyperlink"/>
          </w:rPr>
          <w:t>https://davesredistricting.org/maps#aboutdata</w:t>
        </w:r>
      </w:hyperlink>
      <w:r w:rsidR="00521C1A">
        <w:t xml:space="preserve">. For information about </w:t>
      </w:r>
      <w:proofErr w:type="spellStart"/>
      <w:r w:rsidR="00521C1A">
        <w:t>Planscore</w:t>
      </w:r>
      <w:proofErr w:type="spellEnd"/>
      <w:r w:rsidR="00521C1A">
        <w:t xml:space="preserve">, see </w:t>
      </w:r>
      <w:r w:rsidR="00521C1A" w:rsidRPr="00521C1A">
        <w:t>https://github.com/PlanScore</w:t>
      </w:r>
      <w:r w:rsidR="00521C1A">
        <w:t>.</w:t>
      </w:r>
    </w:p>
  </w:footnote>
  <w:footnote w:id="126">
    <w:p w14:paraId="13CBD20C" w14:textId="54495733" w:rsidR="00DE423C" w:rsidRDefault="00DE423C">
      <w:pPr>
        <w:pStyle w:val="FootnoteText"/>
      </w:pPr>
      <w:r w:rsidRPr="00CC0F02">
        <w:rPr>
          <w:rStyle w:val="FootnoteReference"/>
        </w:rPr>
        <w:footnoteRef/>
      </w:r>
      <w:r>
        <w:t xml:space="preserve"> For instance, Pennsylvania Reapporti</w:t>
      </w:r>
      <w:ins w:id="213" w:author="Scott Matsuda" w:date="2022-12-22T22:24:00Z">
        <w:r w:rsidR="00CA0813">
          <w:t>on</w:t>
        </w:r>
      </w:ins>
      <w:ins w:id="214" w:author="Jonathan Cervas" w:date="2022-12-22T17:07:00Z">
        <w:r>
          <w:t>ment Commission set up a website where the public could submit maps</w:t>
        </w:r>
      </w:ins>
      <w:r w:rsidR="0066221A">
        <w:t xml:space="preserve">. </w:t>
      </w:r>
      <w:r w:rsidR="0066221A">
        <w:rPr>
          <w:i/>
          <w:iCs/>
        </w:rPr>
        <w:t>See</w:t>
      </w:r>
      <w:ins w:id="215" w:author="Jonathan Cervas" w:date="2022-12-22T17:07:00Z">
        <w:r>
          <w:t xml:space="preserve"> </w:t>
        </w:r>
      </w:ins>
      <w:r>
        <w:fldChar w:fldCharType="begin"/>
      </w:r>
      <w:r w:rsidR="00C022EF">
        <w:instrText xml:space="preserve"> ADDIN ZOTERO_ITEM CSL_CITATION {"citationID":"EVPWCv3m","properties":{"formattedCitation":"Pennsylvania Legislative Reapportionment Commission, {\\i{}Citizens can Now Submit Maps}, (2021), https://www.redistricting.state.pa.us/commission/article/1081 (last visited Dec 22, 2022).","plainCitation":"Pennsylvania Legislative Reapportionment Commission, Citizens can Now Submit Maps, (2021), https://www.redistricting.state.pa.us/commission/article/1081 (last visited Dec 22, 2022).","noteIndex":125},"citationItems":[{"id":7823,"uris":["http://zotero.org/users/10395840/items/5HVWZQE8"],"itemData":{"id":7823,"type":"webpage","title":"Citizens can Now Submit Maps","URL":"https://www.redistricting.state.pa.us/commission/article/1081","author":[{"literal":"Pennsylvania Legislative Reapportionment Commission"}],"accessed":{"date-parts":[["2022",12,22]]},"issued":{"date-parts":[["2021",10,29]]}},"label":"page"}],"schema":"https://github.com/citation-style-language/schema/raw/master/csl-citation.json"} </w:instrText>
      </w:r>
      <w:r>
        <w:fldChar w:fldCharType="separate"/>
      </w:r>
      <w:r w:rsidR="00C022EF" w:rsidRPr="00C022EF">
        <w:t xml:space="preserve">Pennsylvania Legislative Reapportionment Commission, </w:t>
      </w:r>
      <w:r w:rsidR="00C022EF" w:rsidRPr="00C022EF">
        <w:rPr>
          <w:i/>
          <w:iCs/>
        </w:rPr>
        <w:t>Citizens can Now Submit Maps</w:t>
      </w:r>
      <w:r w:rsidR="00C022EF" w:rsidRPr="00C022EF">
        <w:t>, (2021), https://www.redistricting.state.pa.us/commission/article/1081 (last visited Dec 22, 2022).</w:t>
      </w:r>
      <w:r>
        <w:fldChar w:fldCharType="end"/>
      </w:r>
      <w:ins w:id="216" w:author="Jonathan Cervas" w:date="2022-12-22T17:07:00Z">
        <w:r>
          <w:t>.</w:t>
        </w:r>
      </w:ins>
    </w:p>
  </w:footnote>
  <w:footnote w:id="127">
    <w:p w14:paraId="45CE931B" w14:textId="4544835B" w:rsidR="00A64BBF" w:rsidRDefault="00A64BBF">
      <w:pPr>
        <w:pStyle w:val="FootnoteText"/>
      </w:pPr>
      <w:r w:rsidRPr="00CC0F02">
        <w:rPr>
          <w:rStyle w:val="FootnoteReference"/>
        </w:rPr>
        <w:footnoteRef/>
      </w:r>
      <w:r>
        <w:t xml:space="preserve"> See Planscore.org and the “Analyze” section of Dave’s Redistricting.</w:t>
      </w:r>
    </w:p>
  </w:footnote>
  <w:footnote w:id="128">
    <w:p w14:paraId="7C87E0CD" w14:textId="37B5B161" w:rsidR="00DF05DB" w:rsidRDefault="00DF05DB">
      <w:pPr>
        <w:pStyle w:val="FootnoteText"/>
      </w:pPr>
      <w:r w:rsidRPr="00CC0F02">
        <w:rPr>
          <w:rStyle w:val="FootnoteReference"/>
        </w:rPr>
        <w:footnoteRef/>
      </w:r>
      <w:r>
        <w:t xml:space="preserve"> </w:t>
      </w:r>
      <w:r>
        <w:fldChar w:fldCharType="begin"/>
      </w:r>
      <w:r w:rsidR="009E3B02">
        <w:instrText xml:space="preserve"> ADDIN ZOTERO_ITEM CSL_CITATION {"citationID":"sE38neuQ","properties":{"formattedCitation":"Becker et al., {\\i{}supra} note 52; Jowei Chen &amp; David Cottrell, {\\i{}Evaluating partisan gains from Congressional gerrymandering: Using computer simulations to estimate the effect of gerrymandering in the U.S. House}, 44 {\\scaps Elect. Stud.} 329 (2016); Jowei Chen &amp; Jonathan Rodden, {\\i{}Cutting Through the Thicket: Redistricting Simulations and the Detection of Partisan Gerrymanders}, 14 {\\scaps Election Law J. Rules Polit. Policy} 331 (2015); Duchin and Spencer, {\\i{}supra} note 52; {\\scaps Political Geometry}, {\\i{}supra} note 52.","plainCitation":"Becker et al., supra note 52; Jowei Chen &amp; David Cottrell, Evaluating partisan gains from Congressional gerrymandering: Using computer simulations to estimate the effect of gerrymandering in the U.S. House, 44 Elect. Stud. 329 (2016); Jowei Chen &amp; Jonathan Rodden, Cutting Through the Thicket: Redistricting Simulations and the Detection of Partisan Gerrymanders, 14 Election Law J. Rules Polit. Policy 331 (2015); Duchin and Spencer, supra note 52; Political Geometry, supra note 52.","noteIndex":127},"citationItems":[{"id":4979,"uris":["http://zotero.org/users/10395840/items/DT6K5PPI"],"itemData":{"id":4979,"type":"article-journal","abstract":"In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9E3B02" w:rsidRPr="009E3B02">
        <w:t xml:space="preserve">Becker et al., </w:t>
      </w:r>
      <w:r w:rsidR="009E3B02" w:rsidRPr="009E3B02">
        <w:rPr>
          <w:i/>
          <w:iCs/>
        </w:rPr>
        <w:t>supra</w:t>
      </w:r>
      <w:r w:rsidR="009E3B02" w:rsidRPr="009E3B02">
        <w:t xml:space="preserve"> note 52; Jowei Chen &amp; David Cottrell, </w:t>
      </w:r>
      <w:r w:rsidR="009E3B02" w:rsidRPr="009E3B02">
        <w:rPr>
          <w:i/>
          <w:iCs/>
        </w:rPr>
        <w:t>Evaluating partisan gains from Congressional gerrymandering: Using computer simulations to estimate the effect of gerrymandering in the U.S. House</w:t>
      </w:r>
      <w:r w:rsidR="009E3B02" w:rsidRPr="009E3B02">
        <w:t xml:space="preserve">, 44 </w:t>
      </w:r>
      <w:r w:rsidR="009E3B02" w:rsidRPr="009E3B02">
        <w:rPr>
          <w:smallCaps/>
        </w:rPr>
        <w:t>Elect. Stud.</w:t>
      </w:r>
      <w:r w:rsidR="009E3B02" w:rsidRPr="009E3B02">
        <w:t xml:space="preserve"> 329 (2016); Jowei Chen &amp; Jonathan Rodden, </w:t>
      </w:r>
      <w:r w:rsidR="009E3B02" w:rsidRPr="009E3B02">
        <w:rPr>
          <w:i/>
          <w:iCs/>
        </w:rPr>
        <w:t>Cutting Through the Thicket: Redistricting Simulations and the Detection of Partisan Gerrymanders</w:t>
      </w:r>
      <w:r w:rsidR="009E3B02" w:rsidRPr="009E3B02">
        <w:t xml:space="preserve">, 14 </w:t>
      </w:r>
      <w:r w:rsidR="009E3B02" w:rsidRPr="009E3B02">
        <w:rPr>
          <w:smallCaps/>
        </w:rPr>
        <w:t>Election Law J. Rules Polit. Policy</w:t>
      </w:r>
      <w:r w:rsidR="009E3B02" w:rsidRPr="009E3B02">
        <w:t xml:space="preserve"> 331 (2015); Duchin and Spencer, </w:t>
      </w:r>
      <w:r w:rsidR="009E3B02" w:rsidRPr="009E3B02">
        <w:rPr>
          <w:i/>
          <w:iCs/>
        </w:rPr>
        <w:t>supra</w:t>
      </w:r>
      <w:r w:rsidR="009E3B02" w:rsidRPr="009E3B02">
        <w:t xml:space="preserve"> note 52; </w:t>
      </w:r>
      <w:r w:rsidR="009E3B02" w:rsidRPr="009E3B02">
        <w:rPr>
          <w:smallCaps/>
        </w:rPr>
        <w:t>Political Geometry</w:t>
      </w:r>
      <w:r w:rsidR="009E3B02" w:rsidRPr="009E3B02">
        <w:t xml:space="preserve">, </w:t>
      </w:r>
      <w:r w:rsidR="009E3B02" w:rsidRPr="009E3B02">
        <w:rPr>
          <w:i/>
          <w:iCs/>
        </w:rPr>
        <w:t>supra</w:t>
      </w:r>
      <w:r w:rsidR="009E3B02" w:rsidRPr="009E3B02">
        <w:t xml:space="preserve"> note 52.</w:t>
      </w:r>
      <w:r>
        <w:fldChar w:fldCharType="end"/>
      </w:r>
    </w:p>
  </w:footnote>
  <w:footnote w:id="129">
    <w:p w14:paraId="457A4EA3" w14:textId="391ED120" w:rsidR="00CB1F2B" w:rsidRPr="00EC4F7B" w:rsidRDefault="00CB1F2B" w:rsidP="00B02412">
      <w:pPr>
        <w:pStyle w:val="FootnoteText"/>
        <w:rPr>
          <w:szCs w:val="22"/>
        </w:rPr>
      </w:pPr>
      <w:r w:rsidRPr="00CC0F02">
        <w:rPr>
          <w:rStyle w:val="FootnoteReference"/>
        </w:rPr>
        <w:footnoteRef/>
      </w:r>
      <w:r w:rsidRPr="00EC4F7B">
        <w:rPr>
          <w:szCs w:val="22"/>
        </w:rPr>
        <w:t xml:space="preserve"> Given the stakes in the current era of fragile national majorities </w:t>
      </w:r>
      <w:r w:rsidRPr="00EC4F7B">
        <w:rPr>
          <w:szCs w:val="22"/>
        </w:rPr>
        <w:fldChar w:fldCharType="begin"/>
      </w:r>
      <w:r w:rsidR="009E3B02">
        <w:rPr>
          <w:szCs w:val="22"/>
        </w:rPr>
        <w: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2022).","noteIndex":128},"citationItems":[{"id":7652,"uris":["http://zotero.org/users/10395840/items/V6AHH3DH"],"itemData":{"id":7652,"type":"report","abstract":"The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006B2D60" w:rsidRPr="006B2D60">
        <w:rPr>
          <w:smallCaps/>
        </w:rPr>
        <w:t>Morris P Fiorina</w:t>
      </w:r>
      <w:r w:rsidR="006B2D60" w:rsidRPr="006B2D60">
        <w:t xml:space="preserve">, </w:t>
      </w:r>
      <w:r w:rsidR="006B2D60" w:rsidRPr="006B2D60">
        <w:rPr>
          <w:i/>
          <w:iCs/>
        </w:rPr>
        <w:t>An Era of Tenuous Majorities</w:t>
      </w:r>
      <w:r w:rsidR="006B2D60" w:rsidRPr="006B2D60">
        <w:t>, (2017), https://www.hoover.org/research/era-tenuous-majorities (last visited Nov 4, 2022).</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w:t>
      </w:r>
      <w:r w:rsidR="000C25C4">
        <w:rPr>
          <w:szCs w:val="22"/>
        </w:rPr>
        <w:t xml:space="preserve"> thus</w:t>
      </w:r>
      <w:r w:rsidRPr="00EC4F7B">
        <w:rPr>
          <w:szCs w:val="22"/>
        </w:rPr>
        <w:t xml:space="preserve"> increase the likelihood of holding a majority in Congress.</w:t>
      </w:r>
    </w:p>
  </w:footnote>
  <w:footnote w:id="130">
    <w:p w14:paraId="39EC9DC1" w14:textId="5E864782" w:rsidR="00CC0F02" w:rsidRDefault="00CC0F02">
      <w:pPr>
        <w:pStyle w:val="FootnoteText"/>
      </w:pPr>
      <w:r>
        <w:rPr>
          <w:rStyle w:val="FootnoteReference"/>
        </w:rPr>
        <w:footnoteRef/>
      </w:r>
      <w:r>
        <w:t xml:space="preserve"> Population </w:t>
      </w:r>
      <w:r w:rsidR="007A342A">
        <w:t xml:space="preserve">and apportionment </w:t>
      </w:r>
      <w:r>
        <w:t xml:space="preserve">data from the U.S. Census. </w:t>
      </w:r>
      <w:r w:rsidR="007A342A">
        <w:t xml:space="preserve">Party control and authority from NCSL and </w:t>
      </w:r>
      <w:r w:rsidR="00E55925">
        <w:t xml:space="preserve">All About Redistricting. Free and Equal/Open from </w:t>
      </w:r>
      <w:r w:rsidR="00E55925">
        <w:fldChar w:fldCharType="begin"/>
      </w:r>
      <w:r w:rsidR="009E3B02">
        <w:instrText xml:space="preserve"> ADDIN ZOTERO_ITEM CSL_CITATION {"citationID":"bYMcxZtO","properties":{"formattedCitation":"Douglas, {\\i{}supra} note 13.","plainCitation":"Douglas, supra note 13.","noteIndex":129},"citationItems":[{"id":5081,"uris":["http://zotero.org/users/10395840/items/BWZZMLDR"],"itemData":{"id":5081,"type":"article-journal","container-title":"VANDERBILT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00E55925">
        <w:fldChar w:fldCharType="separate"/>
      </w:r>
      <w:r w:rsidR="009E3B02" w:rsidRPr="009E3B02">
        <w:t xml:space="preserve">Douglas, </w:t>
      </w:r>
      <w:r w:rsidR="009E3B02" w:rsidRPr="009E3B02">
        <w:rPr>
          <w:i/>
          <w:iCs/>
        </w:rPr>
        <w:t>supra</w:t>
      </w:r>
      <w:r w:rsidR="009E3B02" w:rsidRPr="009E3B02">
        <w:t xml:space="preserve"> note 13.</w:t>
      </w:r>
      <w:r w:rsidR="00E55925">
        <w:fldChar w:fldCharType="end"/>
      </w:r>
      <w:r w:rsidR="00E55925">
        <w:t xml:space="preserve"> Direct language</w:t>
      </w:r>
      <w:r w:rsidR="00A76FC6">
        <w:t xml:space="preserve"> data</w:t>
      </w:r>
      <w:r w:rsidR="00E55925">
        <w:t xml:space="preserve"> from NCSL.</w:t>
      </w:r>
    </w:p>
  </w:footnote>
  <w:footnote w:id="131">
    <w:p w14:paraId="6D93182C" w14:textId="1DFE28C0" w:rsidR="00FB16DD" w:rsidRDefault="00FB16DD">
      <w:pPr>
        <w:pStyle w:val="FootnoteText"/>
      </w:pPr>
      <w:r w:rsidRPr="00CC0F02">
        <w:rPr>
          <w:rStyle w:val="FootnoteReference"/>
        </w:rPr>
        <w:footnoteRef/>
      </w:r>
      <w:r>
        <w:t xml:space="preserve"> Data collected from </w:t>
      </w:r>
      <w:r w:rsidRPr="00935A0B">
        <w:rPr>
          <w:smallCaps/>
          <w:rPrChange w:id="227" w:author="Jonathan Cervas" w:date="2022-12-23T13:11:00Z">
            <w:rPr/>
          </w:rPrChange>
        </w:rPr>
        <w:t>all</w:t>
      </w:r>
      <w:r w:rsidR="00935A0B">
        <w:rPr>
          <w:smallCaps/>
        </w:rPr>
        <w:t xml:space="preserve"> </w:t>
      </w:r>
      <w:r w:rsidRPr="00935A0B">
        <w:rPr>
          <w:smallCaps/>
          <w:rPrChange w:id="228" w:author="Jonathan Cervas" w:date="2022-12-23T13:11:00Z">
            <w:rPr/>
          </w:rPrChange>
        </w:rPr>
        <w:t>abou</w:t>
      </w:r>
      <w:r w:rsidR="00935A0B">
        <w:rPr>
          <w:smallCaps/>
        </w:rPr>
        <w:t xml:space="preserve">t </w:t>
      </w:r>
      <w:r w:rsidRPr="00935A0B">
        <w:rPr>
          <w:smallCaps/>
          <w:rPrChange w:id="229" w:author="Jonathan Cervas" w:date="2022-12-23T13:11:00Z">
            <w:rPr/>
          </w:rPrChange>
        </w:rPr>
        <w:t>districting</w:t>
      </w:r>
      <w:r w:rsidR="00935A0B">
        <w:rPr>
          <w:smallCaps/>
        </w:rPr>
        <w:t xml:space="preserve"> </w:t>
      </w:r>
      <w:r w:rsidR="00932E48">
        <w:t>(</w:t>
      </w:r>
      <w:r w:rsidR="00932E48" w:rsidRPr="00932E48">
        <w:t>https://redistricting.lls.edu</w:t>
      </w:r>
      <w:r w:rsidR="00932E48">
        <w:t>)</w:t>
      </w:r>
      <w:r>
        <w:t xml:space="preserve"> and</w:t>
      </w:r>
      <w:r w:rsidR="00932E48">
        <w:t xml:space="preserve"> </w:t>
      </w:r>
      <w:r w:rsidR="00932E48" w:rsidRPr="00932E48">
        <w:rPr>
          <w:smallCaps/>
          <w:rPrChange w:id="230" w:author="Jonathan Cervas" w:date="2022-12-23T13:11:00Z">
            <w:rPr/>
          </w:rPrChange>
        </w:rPr>
        <w:t>NCSL</w:t>
      </w:r>
      <w:r w:rsidRPr="00932E48">
        <w:rPr>
          <w:smallCaps/>
          <w:rPrChange w:id="231" w:author="Jonathan Cervas" w:date="2022-12-23T13:11:00Z">
            <w:rPr/>
          </w:rPrChange>
        </w:rPr>
        <w:t xml:space="preserve"> </w:t>
      </w:r>
      <w:r w:rsidR="00932E48">
        <w:t>(http://</w:t>
      </w:r>
      <w:r w:rsidR="002D43DB" w:rsidRPr="002D43DB">
        <w:t>ncsl.org</w:t>
      </w:r>
      <w:r w:rsidR="00932E48">
        <w:t>)</w:t>
      </w:r>
      <w:r w:rsidR="002D43DB">
        <w:t>.</w:t>
      </w:r>
    </w:p>
  </w:footnote>
  <w:footnote w:id="132">
    <w:p w14:paraId="0D7E5222" w14:textId="77777777" w:rsidR="00CB1F2B" w:rsidRPr="00EC4F7B" w:rsidRDefault="00CB1F2B" w:rsidP="00B02412">
      <w:pPr>
        <w:pStyle w:val="FootnoteText"/>
        <w:rPr>
          <w:szCs w:val="22"/>
        </w:rPr>
      </w:pPr>
      <w:r w:rsidRPr="00CC0F02">
        <w:rPr>
          <w:rStyle w:val="FootnoteReference"/>
        </w:rPr>
        <w:footnoteRef/>
      </w:r>
      <w:r w:rsidRPr="00EC4F7B">
        <w:rPr>
          <w:szCs w:val="22"/>
        </w:rPr>
        <w:t xml:space="preserve"> See item </w:t>
      </w:r>
      <w:r w:rsidRPr="00EC4F7B">
        <w:rPr>
          <w:szCs w:val="22"/>
        </w:rPr>
        <w:fldChar w:fldCharType="begin"/>
      </w:r>
      <w:r w:rsidRPr="00EC4F7B">
        <w:rPr>
          <w:szCs w:val="22"/>
        </w:rPr>
        <w:instrText xml:space="preserve"> REF _Ref119068705 \r \h  \* MERGEFORMAT </w:instrText>
      </w:r>
      <w:r w:rsidRPr="00EC4F7B">
        <w:rPr>
          <w:szCs w:val="22"/>
        </w:rPr>
      </w:r>
      <w:r w:rsidRPr="00EC4F7B">
        <w:rPr>
          <w:szCs w:val="22"/>
        </w:rPr>
        <w:fldChar w:fldCharType="separate"/>
      </w:r>
      <w:r w:rsidRPr="00EC4F7B">
        <w:rPr>
          <w:szCs w:val="22"/>
        </w:rPr>
        <w:t>5</w:t>
      </w:r>
      <w:r w:rsidRPr="00EC4F7B">
        <w:rPr>
          <w:szCs w:val="22"/>
        </w:rPr>
        <w:fldChar w:fldCharType="end"/>
      </w:r>
      <w:r w:rsidRPr="00EC4F7B">
        <w:rPr>
          <w:szCs w:val="22"/>
        </w:rPr>
        <w:t xml:space="preserve"> above.</w:t>
      </w:r>
    </w:p>
  </w:footnote>
  <w:footnote w:id="133">
    <w:p w14:paraId="6618AB6F" w14:textId="69A94962" w:rsidR="00BB7FFD" w:rsidRDefault="00BB7FFD">
      <w:pPr>
        <w:pStyle w:val="FootnoteText"/>
      </w:pPr>
      <w:r w:rsidRPr="00CC0F02">
        <w:rPr>
          <w:rStyle w:val="FootnoteReference"/>
        </w:rPr>
        <w:footnoteRef/>
      </w:r>
      <w:r>
        <w:t xml:space="preserve"> </w:t>
      </w:r>
      <w:r>
        <w:fldChar w:fldCharType="begin"/>
      </w:r>
      <w:r w:rsidR="009E3B02">
        <w:instrText xml:space="preserve"> ADDIN ZOTERO_ITEM CSL_CITATION {"citationID":"zp79Uj3D","properties":{"formattedCitation":"Levitt, {\\i{}supra} note 3.","plainCitation":"Levitt, supra note 3.","noteIndex":132},"citationItems":[{"id":7805,"uris":["http://zotero.org/users/10395840/items/A6NP6UIP"],"itemData":{"id":7805,"type":"post-weblog","abstract":"All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9E3B02" w:rsidRPr="009E3B02">
        <w:t xml:space="preserve">Levitt, </w:t>
      </w:r>
      <w:r w:rsidR="009E3B02" w:rsidRPr="009E3B02">
        <w:rPr>
          <w:i/>
          <w:iCs/>
        </w:rPr>
        <w:t>supra</w:t>
      </w:r>
      <w:r w:rsidR="009E3B02" w:rsidRPr="009E3B02">
        <w:t xml:space="preserve"> note 3.</w:t>
      </w:r>
      <w:r>
        <w:fldChar w:fldCharType="end"/>
      </w:r>
    </w:p>
  </w:footnote>
  <w:footnote w:id="134">
    <w:p w14:paraId="67AB34A4" w14:textId="5AEE7BB7" w:rsidR="001670EA" w:rsidRDefault="001670EA">
      <w:pPr>
        <w:pStyle w:val="FootnoteText"/>
      </w:pPr>
      <w:ins w:id="239" w:author="Jonathan Cervas" w:date="2022-12-22T17:12:00Z">
        <w:r w:rsidRPr="00CC0F02">
          <w:rPr>
            <w:rStyle w:val="FootnoteReference"/>
          </w:rPr>
          <w:footnoteRef/>
        </w:r>
        <w:r>
          <w:t xml:space="preserve"> </w:t>
        </w:r>
      </w:ins>
      <w:r w:rsidR="00BE7092">
        <w:fldChar w:fldCharType="begin"/>
      </w:r>
      <w:r w:rsidR="009E3B02">
        <w: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2022).","noteIndex":133},"citationItems":[{"id":7825,"uris":["http://zotero.org/users/10395840/items/MZVCFHYV"],"itemData":{"id":7825,"type":"webpage","abstract":"Congressional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instrText>
      </w:r>
      <w:r w:rsidR="00BE7092">
        <w:fldChar w:fldCharType="separate"/>
      </w:r>
      <w:r w:rsidR="006B2D60" w:rsidRPr="006B2D60">
        <w:t xml:space="preserve">US Census Bureau, </w:t>
      </w:r>
      <w:r w:rsidR="006B2D60" w:rsidRPr="006B2D60">
        <w:rPr>
          <w:i/>
          <w:iCs/>
        </w:rPr>
        <w:t>2020 Census Apportionment Results</w:t>
      </w:r>
      <w:r w:rsidR="006B2D60" w:rsidRPr="006B2D60">
        <w:t xml:space="preserve">, </w:t>
      </w:r>
      <w:r w:rsidR="006B2D60" w:rsidRPr="006B2D60">
        <w:rPr>
          <w:smallCaps/>
        </w:rPr>
        <w:t>Census.gov</w:t>
      </w:r>
      <w:r w:rsidR="006B2D60" w:rsidRPr="006B2D60">
        <w:t xml:space="preserve"> (2021), https://www.census.gov/data/tables/2020/dec/2020-apportionment-data.html (last visited Dec 22, 2022).</w:t>
      </w:r>
      <w:r w:rsidR="00BE7092">
        <w:fldChar w:fldCharType="end"/>
      </w:r>
    </w:p>
  </w:footnote>
  <w:footnote w:id="135">
    <w:p w14:paraId="0A9B9155" w14:textId="58EA0828" w:rsidR="00CE4B69" w:rsidRPr="00CE4B69" w:rsidRDefault="00CE4B69">
      <w:pPr>
        <w:pStyle w:val="FootnoteText"/>
      </w:pPr>
      <w:r w:rsidRPr="00CC0F02">
        <w:rPr>
          <w:rStyle w:val="FootnoteReference"/>
        </w:rPr>
        <w:footnoteRef/>
      </w:r>
      <w:r>
        <w:t xml:space="preserve"> </w:t>
      </w:r>
      <w:r>
        <w:rPr>
          <w:i/>
          <w:iCs/>
        </w:rPr>
        <w:t xml:space="preserve">Infra </w:t>
      </w:r>
      <w:r>
        <w:t>Table 3.</w:t>
      </w:r>
    </w:p>
  </w:footnote>
  <w:footnote w:id="136">
    <w:p w14:paraId="0A636A26" w14:textId="2E198CFC" w:rsidR="00CE4B69" w:rsidRPr="00CE4B69" w:rsidRDefault="00CE4B69">
      <w:pPr>
        <w:pStyle w:val="FootnoteText"/>
      </w:pPr>
      <w:r w:rsidRPr="00CC0F02">
        <w:rPr>
          <w:rStyle w:val="FootnoteReference"/>
        </w:rPr>
        <w:footnoteRef/>
      </w:r>
      <w:r>
        <w:t xml:space="preserve"> </w:t>
      </w:r>
      <w:r>
        <w:rPr>
          <w:i/>
          <w:iCs/>
        </w:rPr>
        <w:t>Id.</w:t>
      </w:r>
    </w:p>
  </w:footnote>
  <w:footnote w:id="137">
    <w:p w14:paraId="1DD6C38E" w14:textId="587877D3" w:rsidR="00CE4B69" w:rsidRPr="00CE4B69" w:rsidRDefault="00CE4B69">
      <w:pPr>
        <w:pStyle w:val="FootnoteText"/>
        <w:rPr>
          <w:i/>
          <w:iCs/>
          <w:rPrChange w:id="244" w:author="Scott Matsuda" w:date="2022-12-22T23:09:00Z">
            <w:rPr/>
          </w:rPrChange>
        </w:rPr>
      </w:pPr>
      <w:r w:rsidRPr="00CC0F02">
        <w:rPr>
          <w:rStyle w:val="FootnoteReference"/>
        </w:rPr>
        <w:footnoteRef/>
      </w:r>
      <w:r>
        <w:t xml:space="preserve"> </w:t>
      </w:r>
      <w:r>
        <w:rPr>
          <w:i/>
          <w:iCs/>
        </w:rPr>
        <w:t>Id.</w:t>
      </w:r>
    </w:p>
  </w:footnote>
  <w:footnote w:id="138">
    <w:p w14:paraId="28D7D2FD" w14:textId="742AF307" w:rsidR="002F4B30" w:rsidRPr="00EC4F7B" w:rsidRDefault="002F4B30" w:rsidP="002F4B30">
      <w:pPr>
        <w:pStyle w:val="FootnoteText"/>
        <w:rPr>
          <w:b/>
          <w:szCs w:val="22"/>
        </w:rPr>
      </w:pPr>
      <w:r w:rsidRPr="00CC0F02">
        <w:rPr>
          <w:rStyle w:val="FootnoteReference"/>
        </w:rPr>
        <w:footnoteRef/>
      </w:r>
      <w:r w:rsidRPr="00EC4F7B">
        <w:rPr>
          <w:szCs w:val="22"/>
        </w:rPr>
        <w:t xml:space="preserve"> </w:t>
      </w:r>
      <w:r w:rsidR="00DA5100">
        <w:rPr>
          <w:szCs w:val="22"/>
        </w:rPr>
        <w:fldChar w:fldCharType="begin"/>
      </w:r>
      <w:r w:rsidR="009E3B02">
        <w:rPr>
          <w:szCs w:val="22"/>
        </w:rPr>
        <w:instrText xml:space="preserve"> ADDIN ZOTERO_ITEM CSL_CITATION {"citationID":"6x9dBLRb","properties":{"formattedCitation":"Nate Cohn, {\\i{}How Republicans Lost Despite Winning the Popular Vote}, {\\scaps The New York Times}, December 13, 2022, https://www.nytimes.com/2022/12/13/upshot/2022-republicans-midterms-analysis.html (last visited Dec 21, 2022).","plainCitation":"Nate Cohn, How Republicans Lost Despite Winning the Popular Vote, The New York Times, December 13, 2022, https://www.nytimes.com/2022/12/13/upshot/2022-republicans-midterms-analysis.html (last visited Dec 21, 2022).","noteIndex":137},"citationItems":[{"id":7803,"uris":["http://zotero.org/users/10395840/items/STQK8IL8"],"itemData":{"id":7803,"type":"article-newspaper","container-title":"The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00DA5100">
        <w:rPr>
          <w:szCs w:val="22"/>
        </w:rPr>
        <w:fldChar w:fldCharType="separate"/>
      </w:r>
      <w:r w:rsidR="006B2D60" w:rsidRPr="006B2D60">
        <w:t xml:space="preserve">Nate Cohn, </w:t>
      </w:r>
      <w:r w:rsidR="006B2D60" w:rsidRPr="006B2D60">
        <w:rPr>
          <w:i/>
          <w:iCs/>
        </w:rPr>
        <w:t>How Republicans Lost Despite Winning the Popular Vote</w:t>
      </w:r>
      <w:r w:rsidR="006B2D60" w:rsidRPr="006B2D60">
        <w:t xml:space="preserve">, </w:t>
      </w:r>
      <w:r w:rsidR="006B2D60" w:rsidRPr="006B2D60">
        <w:rPr>
          <w:smallCaps/>
        </w:rPr>
        <w:t>The New York Times</w:t>
      </w:r>
      <w:r w:rsidR="006B2D60" w:rsidRPr="006B2D60">
        <w:t>, December 13, 2022, https://www.nytimes.com/2022/12/13/upshot/2022-republicans-midterms-analysis.html (last visited Dec 21, 2022).</w:t>
      </w:r>
      <w:r w:rsidR="00DA5100">
        <w:rPr>
          <w:szCs w:val="22"/>
        </w:rPr>
        <w:fldChar w:fldCharType="end"/>
      </w:r>
      <w:r w:rsidR="00E038FE">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39">
    <w:p w14:paraId="6F061B2B" w14:textId="36C00697" w:rsidR="00544F6E" w:rsidRPr="00544F6E" w:rsidRDefault="00544F6E">
      <w:pPr>
        <w:pStyle w:val="FootnoteText"/>
        <w:rPr>
          <w:u w:val="single"/>
          <w:rPrChange w:id="248" w:author="Scott Matsuda" w:date="2022-12-22T23:10:00Z">
            <w:rPr/>
          </w:rPrChange>
        </w:rPr>
      </w:pPr>
      <w:r w:rsidRPr="00CC0F02">
        <w:rPr>
          <w:rStyle w:val="FootnoteReference"/>
        </w:rPr>
        <w:footnoteRef/>
      </w:r>
      <w:r>
        <w:t xml:space="preserve"> </w:t>
      </w:r>
      <w:r w:rsidRPr="00B8590A">
        <w:rPr>
          <w:i/>
          <w:iCs/>
        </w:rPr>
        <w:t xml:space="preserve">Infra </w:t>
      </w:r>
      <w:r w:rsidRPr="00B8590A">
        <w:t>Table 3.</w:t>
      </w:r>
    </w:p>
  </w:footnote>
  <w:footnote w:id="140">
    <w:p w14:paraId="35DE0005" w14:textId="28D2DE14" w:rsidR="008F35C2" w:rsidRDefault="008F35C2">
      <w:pPr>
        <w:pStyle w:val="FootnoteText"/>
      </w:pPr>
      <w:r w:rsidRPr="00CC0F02">
        <w:rPr>
          <w:rStyle w:val="FootnoteReference"/>
        </w:rPr>
        <w:footnoteRef/>
      </w:r>
      <w:r>
        <w:t xml:space="preserve"> </w:t>
      </w:r>
      <w:r w:rsidR="00BF10B1">
        <w:t>New York (</w:t>
      </w:r>
      <w:r w:rsidR="00361011">
        <w:fldChar w:fldCharType="begin"/>
      </w:r>
      <w:r w:rsidR="009E3B02">
        <w:instrText xml:space="preserve"> ADDIN ZOTERO_ITEM CSL_CITATION {"citationID":"zIS5dtFj","properties":{"formattedCitation":"Harkenrider v. Hochul, Slip Op. 31471 N Sup Ct (2022).","plainCitation":"Harkenrider v. Hochul, Slip Op. 31471 N Sup Ct (2022).","noteIndex":139},"citationItems":[{"id":7896,"uris":["http://zotero.org/users/10395840/items/UAWVN4WJ"],"itemData":{"id":7896,"type":"legal_case","container-title":"N.Y. Sup. Ct.","title":"Harkenrider v. Hochul","volume":"Slip Op. 31471","issued":{"date-parts":[["2022"]]}}}],"schema":"https://github.com/citation-style-language/schema/raw/master/csl-citation.json"} </w:instrText>
      </w:r>
      <w:r w:rsidR="00361011">
        <w:fldChar w:fldCharType="separate"/>
      </w:r>
      <w:r w:rsidR="00361011">
        <w:rPr>
          <w:noProof/>
        </w:rPr>
        <w:t>Harkenrider v. Hochul, Slip Op. 31471 N Sup Ct (2022).</w:t>
      </w:r>
      <w:r w:rsidR="00361011">
        <w:fldChar w:fldCharType="end"/>
      </w:r>
      <w:r w:rsidR="00361011" w:rsidRPr="00361011">
        <w:rPr>
          <w:rStyle w:val="serif"/>
        </w:rPr>
        <w:t>)</w:t>
      </w:r>
      <w:r w:rsidR="00361011">
        <w:t xml:space="preserve"> </w:t>
      </w:r>
      <w:r w:rsidR="00BF10B1">
        <w:t xml:space="preserve">and North Carolina </w:t>
      </w:r>
      <w:r w:rsidR="002742BD">
        <w:t>(</w:t>
      </w:r>
      <w:r w:rsidR="002742BD">
        <w:fldChar w:fldCharType="begin"/>
      </w:r>
      <w:r w:rsidR="009E3B02">
        <w:instrText xml:space="preserve"> ADDIN ZOTERO_ITEM CSL_CITATION {"citationID":"zCkqau2p","properties":{"formattedCitation":"Harper v. Hall, 868 S.E.2d 499 NC Super Ct (2022).","plainCitation":"Harper v. Hall, 868 S.E.2d 499 NC Super Ct (2022).","noteIndex":139},"citationItems":[{"id":7844,"uris":["http://zotero.org/users/10395840/items/AYCHFB64"],"itemData":{"id":7844,"type":"legal_case","authority":"N.C.","container-title":"N.C.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2742BD">
        <w:fldChar w:fldCharType="separate"/>
      </w:r>
      <w:r w:rsidR="002742BD">
        <w:rPr>
          <w:noProof/>
        </w:rPr>
        <w:t>Harper v. Hall, 868 S.E.2d 499 NC Super Ct (2022).</w:t>
      </w:r>
      <w:r w:rsidR="002742BD">
        <w:fldChar w:fldCharType="end"/>
      </w:r>
      <w:r w:rsidR="002742BD">
        <w:t>).</w:t>
      </w:r>
    </w:p>
  </w:footnote>
  <w:footnote w:id="141">
    <w:p w14:paraId="549F4F2B" w14:textId="1629DFF2" w:rsidR="007A51D4" w:rsidRPr="00EC4F7B" w:rsidRDefault="007A51D4">
      <w:pPr>
        <w:pStyle w:val="FootnoteText"/>
        <w:rPr>
          <w:szCs w:val="22"/>
        </w:rPr>
      </w:pPr>
      <w:r w:rsidRPr="00CC0F02">
        <w:rPr>
          <w:rStyle w:val="FootnoteReference"/>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009E3B02">
        <w:rPr>
          <w:szCs w:val="22"/>
        </w:rPr>
        <w:instrText xml:space="preserve"> ADDIN ZOTERO_ITEM CSL_CITATION {"citationID":"Ii9AwYvI","properties":{"formattedCitation":"Gary C. Jacobson, {\\i{}How Do Campaigns Matter?}, 18 {\\scaps Annu. Rev. Polit. Sci.} 31 (2015).","plainCitation":"Gary C. Jacobson, How Do Campaigns Matter?, 18 Annu. Rev. Polit. Sci. 31 (2015).","noteIndex":140},"citationItems":[{"id":5458,"uris":["http://zotero.org/users/10395840/items/REHQ8JX9"],"itemData":{"id":5458,"type":"article-journal","abstract":"A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006B2D60" w:rsidRPr="006B2D60">
        <w:t xml:space="preserve">Gary C. Jacobson, </w:t>
      </w:r>
      <w:r w:rsidR="006B2D60" w:rsidRPr="006B2D60">
        <w:rPr>
          <w:i/>
          <w:iCs/>
        </w:rPr>
        <w:t>How Do Campaigns Matter?</w:t>
      </w:r>
      <w:r w:rsidR="006B2D60" w:rsidRPr="006B2D60">
        <w:t xml:space="preserve">, 18 </w:t>
      </w:r>
      <w:r w:rsidR="006B2D60" w:rsidRPr="006B2D60">
        <w:rPr>
          <w:smallCaps/>
        </w:rPr>
        <w:t>Annu. Rev. Polit. Sci.</w:t>
      </w:r>
      <w:r w:rsidR="006B2D60" w:rsidRPr="006B2D60">
        <w:t xml:space="preserve"> 31 (2015).</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142">
    <w:p w14:paraId="42D06E19" w14:textId="4AE1C9BE" w:rsidR="00CB1F2B" w:rsidRPr="00EC4F7B" w:rsidRDefault="00CB1F2B" w:rsidP="002474A2">
      <w:pPr>
        <w:rPr>
          <w:sz w:val="22"/>
          <w:szCs w:val="22"/>
        </w:rPr>
      </w:pPr>
      <w:r w:rsidRPr="00CC0F02">
        <w:rPr>
          <w:rStyle w:val="FootnoteReference"/>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143">
    <w:p w14:paraId="44D89B54" w14:textId="2DEB2C84" w:rsidR="00CB1F2B" w:rsidRPr="00EC4F7B" w:rsidRDefault="00CB1F2B">
      <w:pPr>
        <w:pStyle w:val="FootnoteText"/>
        <w:rPr>
          <w:szCs w:val="22"/>
        </w:rPr>
      </w:pPr>
      <w:r w:rsidRPr="00CC0F02">
        <w:rPr>
          <w:rStyle w:val="FootnoteReference"/>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44">
    <w:p w14:paraId="7ACD999B" w14:textId="57985FA6" w:rsidR="00CB1F2B" w:rsidRPr="00EC4F7B" w:rsidRDefault="00CB1F2B">
      <w:pPr>
        <w:pStyle w:val="FootnoteText"/>
        <w:rPr>
          <w:szCs w:val="22"/>
        </w:rPr>
      </w:pPr>
      <w:r w:rsidRPr="00CC0F02">
        <w:rPr>
          <w:rStyle w:val="FootnoteReference"/>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9E3B02">
        <w:rPr>
          <w:szCs w:val="22"/>
        </w:rPr>
        <w:instrText xml:space="preserve"> ADDIN ZOTERO_ITEM CSL_CITATION {"citationID":"yuedHMbe","properties":{"formattedCitation":"Jowei Chen &amp; Nicholas O Stephanopoulos, {\\i{}The Race-Blind Future of Voting Rights}, {\\scaps Yale Law J.} 85 (2021).","plainCitation":"Jowei Chen &amp; Nicholas O Stephanopoulos, The Race-Blind Future of Voting Rights, Yale Law J. 85 (2021).","noteIndex":143},"citationItems":[{"id":4199,"uris":["http://zotero.org/users/10395840/items/D9LGNFSU"],"itemData":{"id":4199,"type":"article-journal","container-title":"the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6B2D60" w:rsidRPr="006B2D60">
        <w:t xml:space="preserve">Jowei Chen &amp; Nicholas O Stephanopoulos, </w:t>
      </w:r>
      <w:r w:rsidR="006B2D60" w:rsidRPr="006B2D60">
        <w:rPr>
          <w:i/>
          <w:iCs/>
        </w:rPr>
        <w:t>The Race-Blind Future of Voting Rights</w:t>
      </w:r>
      <w:r w:rsidR="006B2D60" w:rsidRPr="006B2D60">
        <w:t xml:space="preserve">, </w:t>
      </w:r>
      <w:r w:rsidR="006B2D60" w:rsidRPr="006B2D60">
        <w:rPr>
          <w:smallCaps/>
        </w:rPr>
        <w:t>Yale Law J.</w:t>
      </w:r>
      <w:r w:rsidR="006B2D60" w:rsidRPr="006B2D60">
        <w:t xml:space="preserve"> 85 (2021).</w:t>
      </w:r>
      <w:r w:rsidR="00F67B13" w:rsidRPr="00EC4F7B">
        <w:rPr>
          <w:szCs w:val="22"/>
        </w:rPr>
        <w:fldChar w:fldCharType="end"/>
      </w:r>
      <w:r w:rsidRPr="00EC4F7B">
        <w:rPr>
          <w:szCs w:val="22"/>
        </w:rPr>
        <w:t>.</w:t>
      </w:r>
    </w:p>
  </w:footnote>
  <w:footnote w:id="145">
    <w:p w14:paraId="0E78ABB0" w14:textId="0A139E99" w:rsidR="00847723" w:rsidRDefault="00847723">
      <w:pPr>
        <w:pStyle w:val="FootnoteText"/>
      </w:pPr>
      <w:r w:rsidRPr="00CC0F02">
        <w:rPr>
          <w:rStyle w:val="FootnoteReference"/>
        </w:rPr>
        <w:footnoteRef/>
      </w:r>
      <w:r>
        <w:t xml:space="preserve"> Information regarding litigation by state is available online and compiled by Professor Doug Spencer.  </w:t>
      </w:r>
      <w:r w:rsidRPr="00193749">
        <w:rPr>
          <w:i/>
          <w:iCs/>
          <w:rPrChange w:id="255" w:author="Scott Matsuda" w:date="2022-12-22T22:48:00Z">
            <w:rPr/>
          </w:rPrChange>
        </w:rPr>
        <w:t>See</w:t>
      </w:r>
      <w:r w:rsidR="004A2511">
        <w:rPr>
          <w:smallCaps/>
        </w:rPr>
        <w:t xml:space="preserve"> </w:t>
      </w:r>
      <w:r w:rsidR="004A2511">
        <w:rPr>
          <w:smallCaps/>
        </w:rPr>
        <w:fldChar w:fldCharType="begin"/>
      </w:r>
      <w:r w:rsidR="009E3B02">
        <w:rPr>
          <w:smallCaps/>
        </w:rPr>
        <w:instrText xml:space="preserve"> ADDIN ZOTERO_ITEM CSL_CITATION {"citationID":"z5B5vQ9w","properties":{"formattedCitation":"Justin Levitt, {\\i{}All About Redistricting}, https://redistricting.lls.edu (last visited Dec 23, 2022).","plainCitation":"Justin Levitt, All About Redistricting, https://redistricting.lls.edu (last visited Dec 23, 2022).","noteIndex":144},"citationItems":[{"id":7899,"uris":["http://zotero.org/users/10395840/items/7ZZLGF7Q"],"itemData":{"id":7899,"type":"webpage","abstract":"All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4A2511">
        <w:rPr>
          <w:smallCaps/>
        </w:rPr>
        <w:fldChar w:fldCharType="separate"/>
      </w:r>
      <w:r w:rsidR="0086003A" w:rsidRPr="0086003A">
        <w:t xml:space="preserve">Justin Levitt, </w:t>
      </w:r>
      <w:r w:rsidR="0086003A" w:rsidRPr="0086003A">
        <w:rPr>
          <w:i/>
          <w:iCs/>
        </w:rPr>
        <w:t>All About Redistricting</w:t>
      </w:r>
      <w:r w:rsidR="0086003A" w:rsidRPr="0086003A">
        <w:t>, https://redistricting.lls.edu (last visited Dec 23, 2022).</w:t>
      </w:r>
      <w:r w:rsidR="004A2511">
        <w:rPr>
          <w:smallCaps/>
        </w:rPr>
        <w:fldChar w:fldCharType="end"/>
      </w:r>
    </w:p>
  </w:footnote>
  <w:footnote w:id="146">
    <w:p w14:paraId="7FA3A54B" w14:textId="7E25615B" w:rsidR="00CB1F2B" w:rsidRPr="00225AE5" w:rsidRDefault="00CB1F2B">
      <w:pPr>
        <w:pStyle w:val="FootnoteText"/>
        <w:rPr>
          <w:b/>
          <w:bCs/>
          <w:color w:val="FF0000"/>
          <w:szCs w:val="22"/>
        </w:rPr>
      </w:pPr>
      <w:r w:rsidRPr="00CC0F02">
        <w:rPr>
          <w:rStyle w:val="FootnoteReference"/>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r w:rsidR="00225AE5">
        <w:rPr>
          <w:szCs w:val="22"/>
        </w:rPr>
        <w:t xml:space="preserve">  </w:t>
      </w:r>
      <w:r w:rsidR="00225AE5">
        <w:rPr>
          <w:i/>
          <w:iCs/>
          <w:szCs w:val="22"/>
        </w:rPr>
        <w:t xml:space="preserve">See supra </w:t>
      </w:r>
      <w:r w:rsidR="00225AE5">
        <w:rPr>
          <w:szCs w:val="22"/>
        </w:rPr>
        <w:t>note 115.</w:t>
      </w:r>
    </w:p>
  </w:footnote>
  <w:footnote w:id="147">
    <w:p w14:paraId="3ACF1446" w14:textId="1BD1538E" w:rsidR="00DB5250" w:rsidRPr="00DB5250" w:rsidRDefault="00DB5250">
      <w:pPr>
        <w:pStyle w:val="FootnoteText"/>
      </w:pPr>
      <w:r w:rsidRPr="00CC0F02">
        <w:rPr>
          <w:rStyle w:val="FootnoteReference"/>
        </w:rPr>
        <w:footnoteRef/>
      </w:r>
      <w:r>
        <w:t xml:space="preserve"> </w:t>
      </w:r>
      <w:r>
        <w:rPr>
          <w:i/>
          <w:iCs/>
        </w:rPr>
        <w:t>S</w:t>
      </w:r>
      <w:r w:rsidR="00430AF6">
        <w:rPr>
          <w:i/>
          <w:iCs/>
        </w:rPr>
        <w:t>ee s</w:t>
      </w:r>
      <w:r>
        <w:rPr>
          <w:i/>
          <w:iCs/>
        </w:rPr>
        <w:t>upra</w:t>
      </w:r>
      <w:r w:rsidR="0051477B">
        <w:t xml:space="preserve"> </w:t>
      </w:r>
      <w:r>
        <w:t>Table 1.</w:t>
      </w:r>
    </w:p>
  </w:footnote>
  <w:footnote w:id="148">
    <w:p w14:paraId="245A1B2A" w14:textId="4E7909A4" w:rsidR="00464BB4" w:rsidRPr="00464BB4" w:rsidRDefault="00464BB4">
      <w:pPr>
        <w:pStyle w:val="FootnoteText"/>
      </w:pPr>
      <w:r w:rsidRPr="00CC0F02">
        <w:rPr>
          <w:rStyle w:val="FootnoteReference"/>
        </w:rPr>
        <w:footnoteRef/>
      </w:r>
      <w:r>
        <w:t xml:space="preserve"> </w:t>
      </w:r>
      <w:r>
        <w:rPr>
          <w:i/>
          <w:iCs/>
        </w:rPr>
        <w:t>Id.</w:t>
      </w:r>
    </w:p>
  </w:footnote>
  <w:footnote w:id="149">
    <w:p w14:paraId="2FC25396" w14:textId="405FD9AD" w:rsidR="00CB1F2B" w:rsidRPr="00EC4F7B" w:rsidRDefault="00CB1F2B">
      <w:pPr>
        <w:pStyle w:val="FootnoteText"/>
        <w:rPr>
          <w:szCs w:val="22"/>
        </w:rPr>
      </w:pPr>
      <w:r w:rsidRPr="00CC0F02">
        <w:rPr>
          <w:rStyle w:val="FootnoteReference"/>
        </w:rPr>
        <w:footnoteRef/>
      </w:r>
      <w:r w:rsidRPr="00EC4F7B">
        <w:rPr>
          <w:szCs w:val="22"/>
        </w:rPr>
        <w:t xml:space="preserve"> </w:t>
      </w:r>
      <w:r w:rsidR="00020732">
        <w:rPr>
          <w:szCs w:val="22"/>
        </w:rPr>
        <w:fldChar w:fldCharType="begin"/>
      </w:r>
      <w:r w:rsidR="009E3B02">
        <w:rPr>
          <w:szCs w:val="22"/>
        </w:rPr>
        <w:instrText xml:space="preserve"> ADDIN ZOTERO_ITEM CSL_CITATION {"citationID":"Q4GRCwJR","properties":{"formattedCitation":"Galmon v. Ardoin, {\\i{}supra} note 100; Robinson v. Ardoin, No. 3:22-CV-211 M.D. La. (2022).","plainCitation":"Galmon v. Ardoin, supra note 100; Robinson v. Ardoin, No. 3:22-CV-211 M.D. La. (2022).","noteIndex":148},"citationItems":[{"id":7884,"uris":["http://zotero.org/users/10395840/items/5GQIJX5J"],"itemData":{"id":7884,"type":"legal_case","authority":"UNITED STATES DISTRICT COURT FOR THE MIDDLE DISTRICT OF LOUISIANA","container-title":"M.D. La.","title":"Galmon v. Ardoin","volume":"No. 3:22-CV-214","issued":{"date-parts":[["2022",3,30]]}}},{"id":7901,"uris":["http://zotero.org/users/10395840/items/HHAR7SIE"],"itemData":{"id":7901,"type":"legal_case","authority":"M.D. La.","container-title":"M.D. La.","title":"Robinson v. Ardoin","volume":"No. 3:22-CV-211","issued":{"date-parts":[["2022",3,30]]}}}],"schema":"https://github.com/citation-style-language/schema/raw/master/csl-citation.json"} </w:instrText>
      </w:r>
      <w:r w:rsidR="00020732">
        <w:rPr>
          <w:szCs w:val="22"/>
        </w:rPr>
        <w:fldChar w:fldCharType="separate"/>
      </w:r>
      <w:r w:rsidR="009E3B02" w:rsidRPr="009E3B02">
        <w:t xml:space="preserve">Galmon v. Ardoin, </w:t>
      </w:r>
      <w:r w:rsidR="009E3B02" w:rsidRPr="009E3B02">
        <w:rPr>
          <w:i/>
          <w:iCs/>
        </w:rPr>
        <w:t>supra</w:t>
      </w:r>
      <w:r w:rsidR="009E3B02" w:rsidRPr="009E3B02">
        <w:t xml:space="preserve"> note 100; Robinson v. Ardoin, No. 3:22-CV-211 M.D. La. (2022).</w:t>
      </w:r>
      <w:r w:rsidR="00020732">
        <w:rPr>
          <w:szCs w:val="22"/>
        </w:rPr>
        <w:fldChar w:fldCharType="end"/>
      </w:r>
    </w:p>
  </w:footnote>
  <w:footnote w:id="150">
    <w:p w14:paraId="2A9B9F92" w14:textId="581BDB7F" w:rsidR="00676982" w:rsidRPr="00EC4F7B" w:rsidRDefault="00676982" w:rsidP="00676982">
      <w:pPr>
        <w:pStyle w:val="FootnoteText"/>
        <w:rPr>
          <w:szCs w:val="22"/>
        </w:rPr>
      </w:pPr>
      <w:r w:rsidRPr="00CC0F02">
        <w:rPr>
          <w:rStyle w:val="FootnoteReference"/>
        </w:rPr>
        <w:footnoteRef/>
      </w:r>
      <w:r w:rsidRPr="00EC4F7B">
        <w:rPr>
          <w:szCs w:val="22"/>
        </w:rPr>
        <w:t xml:space="preserve"> </w:t>
      </w:r>
      <w:r w:rsidR="00FC11AE">
        <w:rPr>
          <w:szCs w:val="22"/>
        </w:rPr>
        <w:fldChar w:fldCharType="begin"/>
      </w:r>
      <w:r w:rsidR="009E3B02">
        <w:rPr>
          <w:szCs w:val="22"/>
        </w:rPr>
        <w:instrText xml:space="preserve"> ADDIN ZOTERO_ITEM CSL_CITATION {"citationID":"3GUmlont","properties":{"formattedCitation":"Georgia State Conference of the NAACP v. State of Georgia, No. 1:21-CV-5338 ND Ga (2021); Pendergrass v. Raffensperger, No. 1:21-CV-5339 ND Ga (2021); Common Cause v. Raffensperger, No. 1:22-CV-90 ND Ga (2022).","plainCitation":"Georgia State Conference of the NAACP v. State of Georgia, No. 1:21-CV-5338 ND Ga (2021); Pendergrass v. Raffensperger, No. 1:21-CV-5339 ND Ga (2021); Common Cause v. Raffensperger, No. 1:22-CV-90 ND Ga (2022).","noteIndex":149},"citationItems":[{"id":7904,"uris":["http://zotero.org/users/10395840/items/A3I9A8D9"],"itemData":{"id":7904,"type":"legal_case","authority":"N.D. Ga.","container-title":"N.D. Ga.","number":"No. 1:21-CV-5338","title":"Georgia State Conference of the NAACP v. State of Georgia","volume":"No. 1:21-CV-5338","issued":{"date-parts":[["2021",12,30]]}}},{"id":7903,"uris":["http://zotero.org/users/10395840/items/ID2GXTRI"],"itemData":{"id":7903,"type":"legal_case","authority":"N.D. Ga.","container-title":"N.D. Ga.","number":"No. 1:21-CV-5339","title":"Pendergrass v. Raffensperger","volume":"No. 1:21-CV-5339","issued":{"date-parts":[["2021",12,30]]}}},{"id":7902,"uris":["http://zotero.org/users/10395840/items/WZEDBDQU"],"itemData":{"id":7902,"type":"legal_case","authority":"N.D. Ga.","container-title":"N.D. Ga.","number":"No. 1:22-CV-90","title":"Common Cause v. Raffensperger","volume":"No. 1:22-CV-90","issued":{"date-parts":[["2022",1,7]]}}}],"schema":"https://github.com/citation-style-language/schema/raw/master/csl-citation.json"} </w:instrText>
      </w:r>
      <w:r w:rsidR="00FC11AE">
        <w:rPr>
          <w:szCs w:val="22"/>
        </w:rPr>
        <w:fldChar w:fldCharType="separate"/>
      </w:r>
      <w:r w:rsidR="00D853C7">
        <w:rPr>
          <w:noProof/>
          <w:szCs w:val="22"/>
        </w:rPr>
        <w:t>Georgia State Conference of the NAACP v. State of Georgia, No. 1:21-CV-5338 ND Ga (2021); Pendergrass v. Raffensperger, No. 1:21-CV-5339 ND Ga (2021); Common Cause v. Raffensperger, No. 1:22-CV-90 ND Ga (2022).</w:t>
      </w:r>
      <w:r w:rsidR="00FC11AE">
        <w:rPr>
          <w:szCs w:val="22"/>
        </w:rPr>
        <w:fldChar w:fldCharType="end"/>
      </w:r>
    </w:p>
  </w:footnote>
  <w:footnote w:id="151">
    <w:p w14:paraId="235BF6A6" w14:textId="58B67AC1" w:rsidR="00CB1F2B" w:rsidRPr="00EC4F7B" w:rsidRDefault="00CB1F2B" w:rsidP="00410C95">
      <w:pPr>
        <w:pStyle w:val="FootnoteText"/>
        <w:rPr>
          <w:szCs w:val="22"/>
        </w:rPr>
      </w:pPr>
      <w:r w:rsidRPr="00CC0F02">
        <w:rPr>
          <w:rStyle w:val="FootnoteReference"/>
        </w:rPr>
        <w:footnoteRef/>
      </w:r>
      <w:r w:rsidRPr="00EC4F7B">
        <w:rPr>
          <w:szCs w:val="22"/>
        </w:rPr>
        <w:t xml:space="preserve"> </w:t>
      </w:r>
      <w:r w:rsidR="00CD4828">
        <w:rPr>
          <w:szCs w:val="22"/>
        </w:rPr>
        <w:fldChar w:fldCharType="begin"/>
      </w:r>
      <w:r w:rsidR="009E3B02">
        <w:rPr>
          <w:szCs w:val="22"/>
        </w:rPr>
        <w:instrText xml:space="preserve"> ADDIN ZOTERO_ITEM CSL_CITATION {"citationID":"idlKEhy8","properties":{"formattedCitation":"Alpha Phi Alpha Fraternity V. Raffensperger, 587 F Supp 3d 1222, 1327 (2022).","plainCitation":"Alpha Phi Alpha Fraternity V. Raffensperger, 587 F Supp 3d 1222, 1327 (2022).","noteIndex":150},"citationItems":[{"id":7905,"uris":["http://zotero.org/users/10395840/items/4US5MX2K"],"itemData":{"id":7905,"type":"legal_case","authority":"UNITED STATES DISTRICT COURT FOR THE NORTHERN DISTRICT OF GEORGIA","container-title":"F. Supp. 3d","number":"No. 1:21-CV-5337-SCJ","page":"1222","title":"Alpha Phi Alpha Fraternity V. Raffensperger","volume":"587","issued":{"date-parts":[["2022"]]}},"locator":"1327","label":"page"}],"schema":"https://github.com/citation-style-language/schema/raw/master/csl-citation.json"} </w:instrText>
      </w:r>
      <w:r w:rsidR="00CD4828">
        <w:rPr>
          <w:szCs w:val="22"/>
        </w:rPr>
        <w:fldChar w:fldCharType="separate"/>
      </w:r>
      <w:r w:rsidR="009A3382">
        <w:rPr>
          <w:noProof/>
          <w:szCs w:val="22"/>
        </w:rPr>
        <w:t>Alpha Phi Alpha Fraternity V. Raffensperger, 587 F Supp 3d 1222, 1327 (2022).</w:t>
      </w:r>
      <w:r w:rsidR="00CD4828">
        <w:rPr>
          <w:szCs w:val="22"/>
        </w:rPr>
        <w:fldChar w:fldCharType="end"/>
      </w:r>
    </w:p>
  </w:footnote>
  <w:footnote w:id="152">
    <w:p w14:paraId="6C863F76" w14:textId="6A5F1478" w:rsidR="00141C1E" w:rsidRPr="00141C1E" w:rsidRDefault="00141C1E">
      <w:pPr>
        <w:pStyle w:val="FootnoteText"/>
      </w:pPr>
      <w:r w:rsidRPr="00CC0F02">
        <w:rPr>
          <w:rStyle w:val="FootnoteReference"/>
        </w:rPr>
        <w:footnoteRef/>
      </w:r>
      <w:r>
        <w:t xml:space="preserve"> </w:t>
      </w:r>
      <w:r w:rsidR="00410C95">
        <w:fldChar w:fldCharType="begin"/>
      </w:r>
      <w:r w:rsidR="009E3B02">
        <w:instrText xml:space="preserve"> ADDIN ZOTERO_ITEM CSL_CITATION {"citationID":"6zixCZ0C","properties":{"formattedCitation":"Purcell v. Gonzalez, {\\i{}supra} note 116.","plainCitation":"Purcell v. Gonzalez, supra note 116.","noteIndex":151},"citationItems":[{"id":7892,"uris":["http://zotero.org/users/10395840/items/GSEQ5T39"],"itemData":{"id":7892,"type":"legal_case","container-title":"U.S.","page":"1","references":"p","title":"Purcell v. Gonzalez","volume":"549","issued":{"date-parts":[["2006"]]}}}],"schema":"https://github.com/citation-style-language/schema/raw/master/csl-citation.json"} </w:instrText>
      </w:r>
      <w:r w:rsidR="00410C95">
        <w:fldChar w:fldCharType="separate"/>
      </w:r>
      <w:r w:rsidR="009E3B02" w:rsidRPr="009E3B02">
        <w:t xml:space="preserve">Purcell v. Gonzalez, </w:t>
      </w:r>
      <w:r w:rsidR="009E3B02" w:rsidRPr="009E3B02">
        <w:rPr>
          <w:i/>
          <w:iCs/>
        </w:rPr>
        <w:t>supra</w:t>
      </w:r>
      <w:r w:rsidR="009E3B02" w:rsidRPr="009E3B02">
        <w:t xml:space="preserve"> note 116.</w:t>
      </w:r>
      <w:r w:rsidR="00410C95">
        <w:fldChar w:fldCharType="end"/>
      </w:r>
      <w:r>
        <w:t xml:space="preserve"> (per curiam)</w:t>
      </w:r>
      <w:r w:rsidR="00BC2150">
        <w:t xml:space="preserve"> (“</w:t>
      </w:r>
      <w:r w:rsidR="00BC2150" w:rsidRPr="00BC2150">
        <w:t>Given the imminence of the election and the inadequate time to resolve the factual disputes, our action today shall of necessity allow the election to proceed without an injunction suspending the voter identification rules.</w:t>
      </w:r>
      <w:r w:rsidR="00BC2150">
        <w:t>”)</w:t>
      </w:r>
    </w:p>
  </w:footnote>
  <w:footnote w:id="153">
    <w:p w14:paraId="52A02C12" w14:textId="1375275C" w:rsidR="00960BF7" w:rsidRPr="00960BF7" w:rsidRDefault="00960BF7">
      <w:pPr>
        <w:pStyle w:val="FootnoteText"/>
      </w:pPr>
      <w:r w:rsidRPr="00CC0F02">
        <w:rPr>
          <w:rStyle w:val="FootnoteReference"/>
        </w:rPr>
        <w:footnoteRef/>
      </w:r>
      <w:r>
        <w:t xml:space="preserve"> </w:t>
      </w:r>
      <w:r w:rsidR="00B4065C" w:rsidRPr="00B4065C">
        <w:rPr>
          <w:i/>
          <w:iCs/>
        </w:rPr>
        <w:t>See</w:t>
      </w:r>
      <w:r w:rsidR="00B4065C">
        <w:t xml:space="preserve"> </w:t>
      </w:r>
      <w:r w:rsidR="000D18FF">
        <w:fldChar w:fldCharType="begin"/>
      </w:r>
      <w:r w:rsidR="009E3B02">
        <w:instrText xml:space="preserve"> ADDIN ZOTERO_ITEM CSL_CITATION {"citationID":"gNRqwOlm","properties":{"formattedCitation":"National Conference of State Legislatures, {\\i{}Redistricting Commissions: Congressional Plans}, (2021), https://www.ncsl.org/research/redistricting/redistricting-commissions-congressional-plans.aspx (last visited Dec 21, 2022).","plainCitation":"National Conference of State Legislatures, Redistricting Commissions: Congressional Plans, (2021), https://www.ncsl.org/research/redistricting/redistricting-commissions-congressional-plans.aspx (last visited Dec 21, 2022).","noteIndex":152},"citationItems":[{"id":7807,"uris":["http://zotero.org/users/10395840/items/UBQR6854"],"itemData":{"id":7807,"type":"webpage","title":"Redistricting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D18FF">
        <w:fldChar w:fldCharType="separate"/>
      </w:r>
      <w:r w:rsidR="003443CF" w:rsidRPr="003443CF">
        <w:t xml:space="preserve">National Conference of State Legislatures, </w:t>
      </w:r>
      <w:r w:rsidR="003443CF" w:rsidRPr="003443CF">
        <w:rPr>
          <w:i/>
          <w:iCs/>
        </w:rPr>
        <w:t>Redistricting Commissions: Congressional Plans</w:t>
      </w:r>
      <w:r w:rsidR="003443CF" w:rsidRPr="003443CF">
        <w:t>, (2021), https://www.ncsl.org/research/redistricting/redistricting-commissions-congressional-plans.aspx (last visited Dec 21, 2022).</w:t>
      </w:r>
      <w:r w:rsidR="000D18FF">
        <w:fldChar w:fldCharType="end"/>
      </w:r>
    </w:p>
  </w:footnote>
  <w:footnote w:id="154">
    <w:p w14:paraId="66A94D22" w14:textId="5D12904B" w:rsidR="00CB1F2B" w:rsidRPr="00EC4F7B" w:rsidRDefault="00CB1F2B" w:rsidP="0084091B">
      <w:pPr>
        <w:pStyle w:val="FootnoteText"/>
        <w:rPr>
          <w:szCs w:val="22"/>
        </w:rPr>
      </w:pPr>
      <w:r w:rsidRPr="00CC0F02">
        <w:rPr>
          <w:rStyle w:val="FootnoteReference"/>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155">
    <w:p w14:paraId="40BE114D" w14:textId="7C5AFA5F" w:rsidR="00CE4B69" w:rsidRPr="00CE4B69" w:rsidRDefault="00CE4B69">
      <w:pPr>
        <w:pStyle w:val="FootnoteText"/>
      </w:pPr>
      <w:r w:rsidRPr="00CC0F02">
        <w:rPr>
          <w:rStyle w:val="FootnoteReference"/>
        </w:rPr>
        <w:footnoteRef/>
      </w:r>
      <w:r>
        <w:t xml:space="preserve"> </w:t>
      </w:r>
      <w:r>
        <w:rPr>
          <w:i/>
          <w:iCs/>
        </w:rPr>
        <w:t>Id.</w:t>
      </w:r>
    </w:p>
  </w:footnote>
  <w:footnote w:id="156">
    <w:p w14:paraId="38186A92" w14:textId="19B5D217" w:rsidR="00CB1F2B" w:rsidRPr="00EC4F7B" w:rsidRDefault="00CB1F2B">
      <w:pPr>
        <w:pStyle w:val="FootnoteText"/>
        <w:rPr>
          <w:szCs w:val="22"/>
        </w:rPr>
      </w:pPr>
      <w:r w:rsidRPr="00CC0F02">
        <w:rPr>
          <w:rStyle w:val="FootnoteReference"/>
        </w:rPr>
        <w:footnoteRef/>
      </w:r>
      <w:r w:rsidRPr="00EC4F7B">
        <w:rPr>
          <w:szCs w:val="22"/>
        </w:rPr>
        <w:t xml:space="preserve"> </w:t>
      </w:r>
      <w:r w:rsidR="00484587">
        <w:rPr>
          <w:i/>
          <w:iCs/>
          <w:szCs w:val="22"/>
        </w:rPr>
        <w:t xml:space="preserve">Supra </w:t>
      </w:r>
      <w:r w:rsidR="00484587">
        <w:rPr>
          <w:szCs w:val="22"/>
        </w:rPr>
        <w:t>Table 1</w:t>
      </w:r>
      <w:r w:rsidR="00A37962">
        <w:rPr>
          <w:szCs w:val="22"/>
        </w:rPr>
        <w:t>.</w:t>
      </w:r>
      <w:r w:rsidR="00484587">
        <w:rPr>
          <w:szCs w:val="22"/>
        </w:rPr>
        <w:t xml:space="preserve"> </w:t>
      </w:r>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157">
    <w:p w14:paraId="060EAFB6" w14:textId="40F8BDE3" w:rsidR="00CB1F2B" w:rsidRPr="00EC4F7B" w:rsidRDefault="00CB1F2B">
      <w:pPr>
        <w:pStyle w:val="FootnoteText"/>
        <w:rPr>
          <w:szCs w:val="22"/>
        </w:rPr>
      </w:pPr>
      <w:r w:rsidRPr="00CC0F02">
        <w:rPr>
          <w:rStyle w:val="FootnoteReference"/>
        </w:rPr>
        <w:footnoteRef/>
      </w:r>
      <w:r w:rsidRPr="00EC4F7B">
        <w:rPr>
          <w:szCs w:val="22"/>
        </w:rPr>
        <w:t xml:space="preserve"> For practical reasons we leave aside intent and focus exclusively on effects.</w:t>
      </w:r>
    </w:p>
  </w:footnote>
  <w:footnote w:id="158">
    <w:p w14:paraId="42A8898F" w14:textId="1CDEB467" w:rsidR="00920167" w:rsidRDefault="00920167">
      <w:pPr>
        <w:pStyle w:val="FootnoteText"/>
      </w:pPr>
      <w:r>
        <w:rPr>
          <w:rStyle w:val="FootnoteReference"/>
        </w:rPr>
        <w:footnoteRef/>
      </w:r>
      <w:r>
        <w:t xml:space="preserve"> </w:t>
      </w:r>
      <w:r w:rsidR="00353C36">
        <w:t>Data that is not the same as Table One</w:t>
      </w:r>
      <w:r w:rsidR="0065176B">
        <w:t xml:space="preserve"> collected from </w:t>
      </w:r>
      <w:r w:rsidR="00BF1248">
        <w:fldChar w:fldCharType="begin"/>
      </w:r>
      <w:r w:rsidR="009E3B02">
        <w:instrText xml:space="preserve"> ADDIN ZOTERO_ITEM CSL_CITATION {"citationID":"DKepkdms","properties":{"formattedCitation":"Redistricting Litigation Roundup, {\\scaps Brennan Center for Justice} (2022), https://www.brennancenter.org/our-work/research-reports/redistricting-litigation-roundup-0 (last visited Dec 23, 2022).","plainCitation":"Redistricting Litigation Roundup, Brennan Center for Justice (2022), https://www.brennancenter.org/our-work/research-reports/redistricting-litigation-roundup-0 (last visited Dec 23, 2022).","noteIndex":157},"citationItems":[{"id":7908,"uris":["http://zotero.org/users/10395840/items/MTECK3FJ"],"itemData":{"id":7908,"type":"webpage","container-title":"Brennan Center for Justice","title":"Redistricting Litigation Roundup","URL":"https://www.brennancenter.org/our-work/research-reports/redistricting-litigation-roundup-0","accessed":{"date-parts":[["2022",12,23]]},"issued":{"date-parts":[["2022",12,21]]}}}],"schema":"https://github.com/citation-style-language/schema/raw/master/csl-citation.json"} </w:instrText>
      </w:r>
      <w:r w:rsidR="00BF1248">
        <w:fldChar w:fldCharType="separate"/>
      </w:r>
      <w:r w:rsidR="00BF1248" w:rsidRPr="00BF1248">
        <w:t xml:space="preserve">Redistricting Litigation Roundup, </w:t>
      </w:r>
      <w:r w:rsidR="00BF1248" w:rsidRPr="00BF1248">
        <w:rPr>
          <w:smallCaps/>
        </w:rPr>
        <w:t>Brennan Center for Justice</w:t>
      </w:r>
      <w:r w:rsidR="00BF1248" w:rsidRPr="00BF1248">
        <w:t xml:space="preserve"> (2022), https://www.brennancenter.org/our-work/research-reports/redistricting-litigation-roundup-0 (last visited Dec 23, 2022).</w:t>
      </w:r>
      <w:r w:rsidR="00BF1248">
        <w:fldChar w:fldCharType="end"/>
      </w:r>
    </w:p>
  </w:footnote>
  <w:footnote w:id="159">
    <w:p w14:paraId="29FC88BD" w14:textId="165D4F3C" w:rsidR="00B81690" w:rsidRDefault="00B81690">
      <w:pPr>
        <w:pStyle w:val="FootnoteText"/>
      </w:pPr>
      <w:r>
        <w:rPr>
          <w:rStyle w:val="FootnoteReference"/>
        </w:rPr>
        <w:footnoteRef/>
      </w:r>
      <w:r>
        <w:t xml:space="preserve"> </w:t>
      </w:r>
      <w:r w:rsidR="00527704" w:rsidRPr="00EC4F7B">
        <w:rPr>
          <w:szCs w:val="22"/>
        </w:rPr>
        <w:t>We denote “p” if the case is pending as of November 2022, and “u” if the challenge was unsuccessful.</w:t>
      </w:r>
    </w:p>
  </w:footnote>
  <w:footnote w:id="160">
    <w:p w14:paraId="38BE692D" w14:textId="6E611DE8" w:rsidR="00134BD7" w:rsidRPr="00EC4F7B" w:rsidRDefault="00134BD7">
      <w:pPr>
        <w:pStyle w:val="FootnoteText"/>
        <w:rPr>
          <w:szCs w:val="22"/>
        </w:rPr>
      </w:pPr>
      <w:r w:rsidRPr="00CC0F02">
        <w:rPr>
          <w:rStyle w:val="FootnoteReference"/>
        </w:rPr>
        <w:footnoteRef/>
      </w:r>
      <w:r w:rsidRPr="00EC4F7B">
        <w:rPr>
          <w:szCs w:val="22"/>
        </w:rPr>
        <w:t xml:space="preserve"> We denote “p” if the case is pending as of November 2022, and “u” if the challenge was unsuccessful.</w:t>
      </w:r>
    </w:p>
  </w:footnote>
  <w:footnote w:id="161">
    <w:p w14:paraId="544F2BA8" w14:textId="12AA42B2" w:rsidR="00134BD7" w:rsidRPr="004D139F" w:rsidRDefault="00134BD7" w:rsidP="004D139F">
      <w:pPr>
        <w:rPr>
          <w:b/>
          <w:color w:val="FF0000"/>
          <w:sz w:val="22"/>
          <w:szCs w:val="22"/>
        </w:rPr>
      </w:pPr>
      <w:r w:rsidRPr="00CC0F02">
        <w:rPr>
          <w:rStyle w:val="FootnoteReference"/>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w:t>
      </w:r>
      <w:proofErr w:type="gramStart"/>
      <w:r w:rsidRPr="00EC4F7B">
        <w:rPr>
          <w:sz w:val="22"/>
          <w:szCs w:val="22"/>
        </w:rPr>
        <w:t>”.</w:t>
      </w:r>
      <w:proofErr w:type="gramEnd"/>
      <w:r w:rsidRPr="00EC4F7B">
        <w:rPr>
          <w:sz w:val="22"/>
          <w:szCs w:val="22"/>
        </w:rPr>
        <w:t xml:space="preserve"> Ohio is a special case since the state court overturned plans but was unable to replace the plan with a neutral plan. We also include states in which the state court acted to put a map into place in lieu of a plan crafted through regular process. These are marked as “C</w:t>
      </w:r>
      <w:proofErr w:type="gramStart"/>
      <w:r w:rsidRPr="00EC4F7B">
        <w:rPr>
          <w:sz w:val="22"/>
          <w:szCs w:val="22"/>
        </w:rPr>
        <w:t>”.</w:t>
      </w:r>
      <w:proofErr w:type="gramEnd"/>
      <w:r w:rsidRPr="00EC4F7B">
        <w:rPr>
          <w:sz w:val="22"/>
          <w:szCs w:val="22"/>
        </w:rPr>
        <w:t xml:space="preserve">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footnote>
  <w:footnote w:id="162">
    <w:p w14:paraId="5AFF8724" w14:textId="127C9690" w:rsidR="006F4EE7" w:rsidRDefault="006F4EE7">
      <w:pPr>
        <w:pStyle w:val="FootnoteText"/>
      </w:pPr>
      <w:r w:rsidRPr="00CC0F02">
        <w:rPr>
          <w:rStyle w:val="FootnoteReference"/>
        </w:rPr>
        <w:footnoteRef/>
      </w:r>
      <w:r>
        <w:t xml:space="preserve"> </w:t>
      </w:r>
      <w:r w:rsidRPr="006F4EE7">
        <w:rPr>
          <w:i/>
          <w:iCs/>
          <w:rPrChange w:id="382" w:author="Scott Matsuda" w:date="2022-12-22T23:23:00Z">
            <w:rPr/>
          </w:rPrChange>
        </w:rPr>
        <w:t>See</w:t>
      </w:r>
      <w:r>
        <w:t xml:space="preserve"> </w:t>
      </w:r>
      <w:r w:rsidR="00656182">
        <w:fldChar w:fldCharType="begin"/>
      </w:r>
      <w:r w:rsidR="008E6B1A">
        <w:instrText xml:space="preserve"> ADDIN ZOTERO_ITEM CSL_CITATION {"citationID":"NHd7cHtM","properties":{"formattedCitation":"Kate Huangpu, {\\i{}Congressional map picked by Pennsylvania Supreme Court unlikely to dramatically alter partisan balance}, {\\scaps Spotlight PA}, February 23, 2022, https://www.spotlightpa.org/news/2022/02/pennsylvania-redistricting-congressional-map-supreme-court-pick/ (last visited Dec 23, 2022); Laura Vozzella, {\\i{}Virginia Supreme Court approves redrawn congressional, General Assembly maps}, {\\scaps The Washington Post}, December 28, 2021, https://www.washingtonpost.com/dc-md-va/2021/12/28/virginia-redistricting-final-maps-supreme-court/ (last visited Dec 23, 2022).","plainCitation":"Kate Huangpu, Congressional map picked by Pennsylvania Supreme Court unlikely to dramatically alter partisan balance, Spotlight PA, February 23, 2022, https://www.spotlightpa.org/news/2022/02/pennsylvania-redistricting-congressional-map-supreme-court-pick/ (last visited Dec 23, 2022); Laura Vozzella, Virginia Supreme Court approves redrawn congressional, General Assembly maps, The Washington Post, December 28, 2021, https://www.washingtonpost.com/dc-md-va/2021/12/28/virginia-redistricting-final-maps-supreme-court/ (last visited Dec 23, 2022).","noteIndex":161},"citationItems":[{"id":7910,"uris":["http://zotero.org/users/10395840/items/EWBDXL7H"],"itemData":{"id":7910,"type":"article-newspaper","container-title":"Spotlight PA","title":"Congressional map picked by Pennsylvania Supreme Court unlikely to dramatically alter partisan balance","URL":"https://www.spotlightpa.org/news/2022/02/pennsylvania-redistricting-congressional-map-supreme-court-pick/","author":[{"family":"Huangpu","given":"Kate"}],"accessed":{"date-parts":[["2022",12,23]]},"issued":{"date-parts":[["2022",2,23]]}}},{"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656182">
        <w:fldChar w:fldCharType="separate"/>
      </w:r>
      <w:r w:rsidR="002A3A02" w:rsidRPr="002A3A02">
        <w:t xml:space="preserve">Kate Huangpu, </w:t>
      </w:r>
      <w:r w:rsidR="002A3A02" w:rsidRPr="002A3A02">
        <w:rPr>
          <w:i/>
          <w:iCs/>
        </w:rPr>
        <w:t>Congressional map picked by Pennsylvania Supreme Court unlikely to dramatically alter partisan balance</w:t>
      </w:r>
      <w:r w:rsidR="002A3A02" w:rsidRPr="002A3A02">
        <w:t xml:space="preserve">, </w:t>
      </w:r>
      <w:r w:rsidR="002A3A02" w:rsidRPr="002A3A02">
        <w:rPr>
          <w:smallCaps/>
        </w:rPr>
        <w:t>Spotlight PA</w:t>
      </w:r>
      <w:r w:rsidR="002A3A02" w:rsidRPr="002A3A02">
        <w:t xml:space="preserve">, February 23, 2022, https://www.spotlightpa.org/news/2022/02/pennsylvania-redistricting-congressional-map-supreme-court-pick/ (last visited Dec 23, 2022); Laura Vozzella, </w:t>
      </w:r>
      <w:r w:rsidR="002A3A02" w:rsidRPr="002A3A02">
        <w:rPr>
          <w:i/>
          <w:iCs/>
        </w:rPr>
        <w:t>Virginia Supreme Court approves redrawn congressional, General Assembly maps</w:t>
      </w:r>
      <w:r w:rsidR="002A3A02" w:rsidRPr="002A3A02">
        <w:t xml:space="preserve">, </w:t>
      </w:r>
      <w:r w:rsidR="002A3A02" w:rsidRPr="002A3A02">
        <w:rPr>
          <w:smallCaps/>
        </w:rPr>
        <w:t>The Washington Post</w:t>
      </w:r>
      <w:r w:rsidR="002A3A02" w:rsidRPr="002A3A02">
        <w:t>, December 28, 2021, https://www.washingtonpost.com/dc-md-va/2021/12/28/virginia-redistricting-final-maps-supreme-court/ (last visited Dec 23, 2022).</w:t>
      </w:r>
      <w:r w:rsidR="00656182">
        <w:fldChar w:fldCharType="end"/>
      </w:r>
    </w:p>
  </w:footnote>
  <w:footnote w:id="163">
    <w:p w14:paraId="154103C0" w14:textId="67711167" w:rsidR="00FB4EC4" w:rsidRPr="00FB4EC4" w:rsidRDefault="00FB4EC4">
      <w:pPr>
        <w:pStyle w:val="FootnoteText"/>
        <w:rPr>
          <w:i/>
          <w:iCs/>
          <w:rPrChange w:id="385" w:author="Scott Matsuda" w:date="2022-12-22T23:29:00Z">
            <w:rPr/>
          </w:rPrChange>
        </w:rPr>
      </w:pPr>
      <w:r w:rsidRPr="00CC0F02">
        <w:rPr>
          <w:rStyle w:val="FootnoteReference"/>
        </w:rPr>
        <w:footnoteRef/>
      </w:r>
      <w:r>
        <w:t xml:space="preserve"> </w:t>
      </w:r>
      <w:r w:rsidR="002A3A02">
        <w:fldChar w:fldCharType="begin"/>
      </w:r>
      <w:r w:rsidR="00E61E5C">
        <w:instrText xml:space="preserve"> ADDIN ZOTERO_ITEM CSL_CITATION {"citationID":"00ejbN62","properties":{"formattedCitation":"Vozzella, {\\i{}supra} note 161.","plainCitation":"Vozzella, supra note 161.","noteIndex":162},"citationItems":[{"id":7912,"uris":["http://zotero.org/users/10395840/items/4GNUZRD4"],"itemData":{"id":7912,"type":"article-newspaper","container-title":"The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2A3A02">
        <w:fldChar w:fldCharType="separate"/>
      </w:r>
      <w:r w:rsidR="00E61E5C" w:rsidRPr="00E61E5C">
        <w:t xml:space="preserve">Vozzella, </w:t>
      </w:r>
      <w:r w:rsidR="00E61E5C" w:rsidRPr="00E61E5C">
        <w:rPr>
          <w:i/>
          <w:iCs/>
        </w:rPr>
        <w:t>supra</w:t>
      </w:r>
      <w:r w:rsidR="00E61E5C" w:rsidRPr="00E61E5C">
        <w:t xml:space="preserve"> note 161.</w:t>
      </w:r>
      <w:r w:rsidR="002A3A02">
        <w:fldChar w:fldCharType="end"/>
      </w:r>
    </w:p>
  </w:footnote>
  <w:footnote w:id="164">
    <w:p w14:paraId="0BBD0B0D" w14:textId="029E7F98" w:rsidR="00CB1F2B" w:rsidRPr="00EC4F7B" w:rsidRDefault="00CB1F2B">
      <w:pPr>
        <w:pStyle w:val="FootnoteText"/>
        <w:rPr>
          <w:szCs w:val="22"/>
        </w:rPr>
      </w:pPr>
      <w:r w:rsidRPr="00CC0F02">
        <w:rPr>
          <w:rStyle w:val="FootnoteReference"/>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165">
    <w:p w14:paraId="03C5803A" w14:textId="5FCFEEA3" w:rsidR="00CB1F2B" w:rsidRPr="00EC4F7B" w:rsidRDefault="00CB1F2B">
      <w:pPr>
        <w:pStyle w:val="FootnoteText"/>
        <w:rPr>
          <w:szCs w:val="22"/>
        </w:rPr>
      </w:pPr>
      <w:r w:rsidRPr="00CC0F02">
        <w:rPr>
          <w:rStyle w:val="FootnoteReference"/>
        </w:rPr>
        <w:footnoteRef/>
      </w:r>
      <w:r w:rsidRPr="00EC4F7B">
        <w:rPr>
          <w:szCs w:val="22"/>
        </w:rPr>
        <w:t xml:space="preserve"> See </w:t>
      </w:r>
      <w:r w:rsidR="00B57BED">
        <w:rPr>
          <w:szCs w:val="22"/>
        </w:rPr>
        <w:fldChar w:fldCharType="begin"/>
      </w:r>
      <w:r w:rsidR="008E6B1A">
        <w:rPr>
          <w:szCs w:val="22"/>
        </w:rPr>
        <w:instrText xml:space="preserve"> ADDIN ZOTERO_ITEM CSL_CITATION {"citationID":"ir81b2ad","properties":{"formattedCitation":"Carter v. Chapman, 270 A3d Pa Supreme Court 444 (2022).","plainCitation":"Carter v. Chapman, 270 A3d Pa Supreme Court 444 (2022).","noteIndex":164},"citationItems":[{"id":7913,"uris":["http://zotero.org/users/10395840/items/76QW68RT"],"itemData":{"id":7913,"type":"legal_case","authority":"Pa: Supreme Court","container-title":"A.3d Pa: Supreme Court","number":"No. 7 MM 2022","page":"444","title":"Carter v. Chapman","volume":"270","issued":{"date-parts":[["2022",3,9]]}}}],"schema":"https://github.com/citation-style-language/schema/raw/master/csl-citation.json"} </w:instrText>
      </w:r>
      <w:r w:rsidR="00B57BED">
        <w:rPr>
          <w:szCs w:val="22"/>
        </w:rPr>
        <w:fldChar w:fldCharType="separate"/>
      </w:r>
      <w:r w:rsidR="00B21106">
        <w:rPr>
          <w:noProof/>
          <w:szCs w:val="22"/>
        </w:rPr>
        <w:t>Carter v. Chapman, 270 A3d Pa Supreme Court 444 (2022).</w:t>
      </w:r>
      <w:r w:rsidR="00B57BED">
        <w:rPr>
          <w:szCs w:val="22"/>
        </w:rPr>
        <w:fldChar w:fldCharType="end"/>
      </w:r>
    </w:p>
  </w:footnote>
  <w:footnote w:id="166">
    <w:p w14:paraId="19489140" w14:textId="6CBEDD99" w:rsidR="00EF51F9" w:rsidRDefault="00EF51F9" w:rsidP="00EF51F9">
      <w:pPr>
        <w:pStyle w:val="FootnoteText"/>
      </w:pPr>
      <w:r w:rsidRPr="00CC0F02">
        <w:rPr>
          <w:rStyle w:val="FootnoteReference"/>
        </w:rPr>
        <w:footnoteRef/>
      </w:r>
      <w:r>
        <w:t xml:space="preserve"> </w:t>
      </w:r>
      <w:r w:rsidRPr="008404C2">
        <w:rPr>
          <w:i/>
          <w:iCs/>
        </w:rPr>
        <w:t xml:space="preserve">See </w:t>
      </w:r>
      <w:r w:rsidR="00D20222">
        <w:rPr>
          <w:i/>
          <w:iCs/>
        </w:rPr>
        <w:fldChar w:fldCharType="begin"/>
      </w:r>
      <w:r w:rsidR="00E61E5C">
        <w:rPr>
          <w:i/>
          <w:iCs/>
        </w:rPr>
        <w:instrText xml:space="preserve"> ADDIN ZOTERO_ITEM CSL_CITATION {"citationID":"kWmFxhUs","properties":{"formattedCitation":"Johnson v. Wisconsin Elections Commission, 971 NW 2d 402 (2022).","plainCitation":"Johnson v. Wisconsin Elections Commission, 971 NW 2d 402 (2022).","noteIndex":165},"citationItems":[{"id":7914,"uris":["http://zotero.org/users/10395840/items/D2UZBG77"],"itemData":{"id":7914,"type":"legal_case","authority":"Wis: Supreme Court","container-title":"NW 2d","number":"No. 2021AP1450-OA","page":"402","title":"Johnson v. Wisconsin Elections Commission","volume":"971","issued":{"date-parts":[["2022",3,1]]}}}],"schema":"https://github.com/citation-style-language/schema/raw/master/csl-citation.json"} </w:instrText>
      </w:r>
      <w:r w:rsidR="00D20222">
        <w:rPr>
          <w:i/>
          <w:iCs/>
        </w:rPr>
        <w:fldChar w:fldCharType="separate"/>
      </w:r>
      <w:r w:rsidR="00D20222">
        <w:rPr>
          <w:i/>
          <w:iCs/>
          <w:noProof/>
        </w:rPr>
        <w:t>Johnson v. Wisconsin Elections Commission, 971 NW 2d 402 (2022).</w:t>
      </w:r>
      <w:r w:rsidR="00D20222">
        <w:rPr>
          <w:i/>
          <w:iCs/>
        </w:rPr>
        <w:fldChar w:fldCharType="end"/>
      </w:r>
    </w:p>
  </w:footnote>
  <w:footnote w:id="167">
    <w:p w14:paraId="24D576CE" w14:textId="005368D6" w:rsidR="00874D29" w:rsidRPr="00874D29" w:rsidRDefault="00874D29">
      <w:pPr>
        <w:pStyle w:val="FootnoteText"/>
      </w:pPr>
      <w:r w:rsidRPr="00CC0F02">
        <w:rPr>
          <w:rStyle w:val="FootnoteReference"/>
        </w:rPr>
        <w:footnoteRef/>
      </w:r>
      <w:r>
        <w:t xml:space="preserve"> </w:t>
      </w:r>
      <w:r w:rsidR="00C43B8C">
        <w:fldChar w:fldCharType="begin"/>
      </w:r>
      <w:r w:rsidR="00E61E5C">
        <w:instrText xml:space="preserve"> ADDIN ZOTERO_ITEM CSL_CITATION {"citationID":"AAsww35i","properties":{"formattedCitation":"{\\i{}Id.} at 408.","plainCitation":"Id. at 408.","noteIndex":166},"citationItems":[{"id":7914,"uris":["http://zotero.org/users/10395840/items/D2UZBG77"],"itemData":{"id":7914,"type":"legal_case","authority":"Wis: Supreme Court","container-title":"NW 2d","number":"No. 2021AP1450-OA","page":"402","title":"Johnson v. Wisconsin Elections Commission","volume":"971","issued":{"date-parts":[["2022",3,1]]}},"locator":"408","label":"page"}],"schema":"https://github.com/citation-style-language/schema/raw/master/csl-citation.json"} </w:instrText>
      </w:r>
      <w:r w:rsidR="00C43B8C">
        <w:fldChar w:fldCharType="separate"/>
      </w:r>
      <w:r w:rsidR="00C43B8C" w:rsidRPr="00C43B8C">
        <w:rPr>
          <w:i/>
          <w:iCs/>
        </w:rPr>
        <w:t>Id.</w:t>
      </w:r>
      <w:r w:rsidR="00C43B8C" w:rsidRPr="00C43B8C">
        <w:t xml:space="preserve"> at 408.</w:t>
      </w:r>
      <w:r w:rsidR="00C43B8C">
        <w:fldChar w:fldCharType="end"/>
      </w:r>
    </w:p>
  </w:footnote>
  <w:footnote w:id="168">
    <w:p w14:paraId="17C6F556" w14:textId="36D62A22" w:rsidR="0015384B" w:rsidRDefault="0015384B">
      <w:pPr>
        <w:pStyle w:val="FootnoteText"/>
      </w:pPr>
      <w:r w:rsidRPr="00CC0F02">
        <w:rPr>
          <w:rStyle w:val="FootnoteReference"/>
        </w:rPr>
        <w:footnoteRef/>
      </w:r>
      <w:r>
        <w:t xml:space="preserve"> </w:t>
      </w:r>
      <w:r w:rsidR="00A37DA4">
        <w:fldChar w:fldCharType="begin"/>
      </w:r>
      <w:r w:rsidR="008E6B1A">
        <w:instrText xml:space="preserve"> ADDIN ZOTERO_ITEM CSL_CITATION {"citationID":"2zD5Ncfl","properties":{"formattedCitation":"Joseph A. Ranney, {\\i{}Wisconsin Lawyer: Battle Maps: A History of Wisconsin Redistricting Law:}, 94 {\\scaps Wis. Law} 32 (2021).","plainCitation":"Joseph A. Ranney, Wisconsin Lawyer: Battle Maps: A History of Wisconsin Redistricting Law:, 94 Wis. Law 32 (2021).","noteIndex":167},"citationItems":[{"id":7915,"uris":["http://zotero.org/users/10395840/items/FJC7LKGJ"],"itemData":{"id":7915,"type":"article-journal","abstract":"The U.S. Census is conducted every 10 years and, like clockwork, redistricting battles follow. Here is a brief history of redistricting in Wisconsin and what to expect once the 2020 census data is in.","collection-title":"bar","container-title":"Wisconsin Law","language":"en","page":"32-37","title":"Wisconsin Lawyer: Battle Maps: A History of Wisconsin Redistricting Law:","title-short":"Wisconsin Lawyer","volume":"94","author":[{"family":"Ranney","given":"Joseph A."}],"issued":{"date-parts":[["2021",5,14]]}}}],"schema":"https://github.com/citation-style-language/schema/raw/master/csl-citation.json"} </w:instrText>
      </w:r>
      <w:r w:rsidR="00A37DA4">
        <w:fldChar w:fldCharType="separate"/>
      </w:r>
      <w:r w:rsidR="00A37DA4" w:rsidRPr="00A37DA4">
        <w:t xml:space="preserve">Joseph A. Ranney, </w:t>
      </w:r>
      <w:r w:rsidR="00A37DA4" w:rsidRPr="00A37DA4">
        <w:rPr>
          <w:i/>
          <w:iCs/>
        </w:rPr>
        <w:t>Wisconsin Lawyer: Battle Maps: A History of Wisconsin Redistricting Law:</w:t>
      </w:r>
      <w:r w:rsidR="00A37DA4" w:rsidRPr="00A37DA4">
        <w:t xml:space="preserve">, 94 </w:t>
      </w:r>
      <w:r w:rsidR="00A37DA4" w:rsidRPr="00A37DA4">
        <w:rPr>
          <w:smallCaps/>
        </w:rPr>
        <w:t>Wis. Law</w:t>
      </w:r>
      <w:r w:rsidR="00A37DA4" w:rsidRPr="00A37DA4">
        <w:t xml:space="preserve"> 32 (2021).</w:t>
      </w:r>
      <w:r w:rsidR="00A37DA4">
        <w:fldChar w:fldCharType="end"/>
      </w:r>
      <w:r w:rsidR="00397915">
        <w:t>(“I</w:t>
      </w:r>
      <w:r w:rsidR="00397915" w:rsidRPr="00397915">
        <w:t>n 2012, Republican candidates won 49 percent of the total vote for Assembly but 60 percent of Assembly seats, and later elections produced similar gaps.</w:t>
      </w:r>
      <w:r w:rsidR="00397915">
        <w:t>”).</w:t>
      </w:r>
    </w:p>
  </w:footnote>
  <w:footnote w:id="169">
    <w:p w14:paraId="7AEF023A" w14:textId="0745E702" w:rsidR="00BA783D" w:rsidRPr="00EC4F7B" w:rsidRDefault="00BA783D" w:rsidP="00BA783D">
      <w:pPr>
        <w:pStyle w:val="FootnoteText"/>
        <w:rPr>
          <w:szCs w:val="22"/>
        </w:rPr>
      </w:pPr>
      <w:r w:rsidRPr="00CC0F02">
        <w:rPr>
          <w:rStyle w:val="FootnoteReference"/>
        </w:rPr>
        <w:footnoteRef/>
      </w:r>
      <w:r w:rsidRPr="00EC4F7B">
        <w:rPr>
          <w:szCs w:val="22"/>
        </w:rPr>
        <w:t xml:space="preserve"> See </w:t>
      </w:r>
      <w:r w:rsidR="00A53875">
        <w:rPr>
          <w:szCs w:val="22"/>
        </w:rPr>
        <w:fldChar w:fldCharType="begin"/>
      </w:r>
      <w:r w:rsidR="008E6B1A">
        <w:rPr>
          <w:szCs w:val="22"/>
        </w:rPr>
        <w:instrText xml:space="preserve"> ADDIN ZOTERO_ITEM CSL_CITATION {"citationID":"MsSJ5xoo","properties":{"formattedCitation":"Lamone v. Benisek, 585 U.S. ___ (2018).","plainCitation":"Lamone v. Benisek, 585 U.S. ___ (2018).","noteIndex":168},"citationItems":[{"id":7872,"uris":["http://zotero.org/users/10395840/items/6EL9R2AQ"],"itemData":{"id":7872,"type":"legal_case","container-title":"U.S.","page":"___","title":"Lamone v. Benisek","volume":"585","issued":{"date-parts":[["2018"]]}}}],"schema":"https://github.com/citation-style-language/schema/raw/master/csl-citation.json"} </w:instrText>
      </w:r>
      <w:r w:rsidR="00A53875">
        <w:rPr>
          <w:szCs w:val="22"/>
        </w:rPr>
        <w:fldChar w:fldCharType="separate"/>
      </w:r>
      <w:r w:rsidR="00A53875">
        <w:rPr>
          <w:noProof/>
          <w:szCs w:val="22"/>
        </w:rPr>
        <w:t>Lamone v. Benisek, 585 U.S. ___ (2018).</w:t>
      </w:r>
      <w:r w:rsidR="00A53875">
        <w:rPr>
          <w:szCs w:val="22"/>
        </w:rPr>
        <w:fldChar w:fldCharType="end"/>
      </w:r>
    </w:p>
  </w:footnote>
  <w:footnote w:id="170">
    <w:p w14:paraId="08F71E6B" w14:textId="05161D9F" w:rsidR="00863C5A" w:rsidRPr="00863C5A" w:rsidRDefault="00863C5A">
      <w:pPr>
        <w:pStyle w:val="FootnoteText"/>
      </w:pPr>
      <w:ins w:id="395" w:author="Scott Matsuda" w:date="2022-12-23T00:17:00Z">
        <w:r w:rsidRPr="00CC0F02">
          <w:rPr>
            <w:rStyle w:val="FootnoteReference"/>
          </w:rPr>
          <w:footnoteRef/>
        </w:r>
        <w:r>
          <w:t xml:space="preserve"> </w:t>
        </w:r>
      </w:ins>
      <w:r w:rsidR="00A53875">
        <w:fldChar w:fldCharType="begin"/>
      </w:r>
      <w:r w:rsidR="008E6B1A">
        <w:instrText xml:space="preserve"> ADDIN ZOTERO_ITEM CSL_CITATION {"citationID":"kgzOewOu","properties":{"formattedCitation":"Rucho v. Common Cause, {\\i{}supra} note 36 at 2507.","plainCitation":"Rucho v. Common Cause, supra note 36 at 2507.","noteIndex":169},"citationItems":[{"id":7868,"uris":["http://zotero.org/users/10395840/items/GG6MBMVB"],"itemData":{"id":7868,"type":"legal_case","container-title":"U.S.","number":"18-422","page":"r","title":"Rucho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A53875">
        <w:fldChar w:fldCharType="separate"/>
      </w:r>
      <w:r w:rsidR="009E3B02" w:rsidRPr="009E3B02">
        <w:t xml:space="preserve">Rucho v. Common Cause, </w:t>
      </w:r>
      <w:r w:rsidR="009E3B02" w:rsidRPr="009E3B02">
        <w:rPr>
          <w:i/>
          <w:iCs/>
        </w:rPr>
        <w:t>supra</w:t>
      </w:r>
      <w:r w:rsidR="009E3B02" w:rsidRPr="009E3B02">
        <w:t xml:space="preserve"> note 36 at 2507.</w:t>
      </w:r>
      <w:r w:rsidR="00A53875">
        <w:fldChar w:fldCharType="end"/>
      </w:r>
    </w:p>
  </w:footnote>
  <w:footnote w:id="171">
    <w:p w14:paraId="707A8D24" w14:textId="7F9E1EC0" w:rsidR="000D030E" w:rsidRPr="000D030E" w:rsidRDefault="000D030E">
      <w:pPr>
        <w:pStyle w:val="FootnoteText"/>
      </w:pPr>
      <w:ins w:id="397" w:author="Scott Matsuda" w:date="2022-12-23T00:26:00Z">
        <w:r w:rsidRPr="00CC0F02">
          <w:rPr>
            <w:rStyle w:val="FootnoteReference"/>
          </w:rPr>
          <w:footnoteRef/>
        </w:r>
        <w:r>
          <w:t xml:space="preserve"> </w:t>
        </w:r>
        <w:r>
          <w:rPr>
            <w:i/>
            <w:iCs/>
          </w:rPr>
          <w:t>See</w:t>
        </w:r>
      </w:ins>
      <w:r w:rsidR="00E56083">
        <w:rPr>
          <w:i/>
          <w:iCs/>
        </w:rPr>
        <w:t xml:space="preserve"> </w:t>
      </w:r>
      <w:r w:rsidR="00E56083">
        <w:rPr>
          <w:i/>
          <w:iCs/>
        </w:rPr>
        <w:fldChar w:fldCharType="begin"/>
      </w:r>
      <w:r w:rsidR="00E61E5C">
        <w:rPr>
          <w:i/>
          <w:iCs/>
        </w:rPr>
        <w:instrText xml:space="preserve"> ADDIN ZOTERO_ITEM CSL_CITATION {"citationID":"SohwXVft","properties":{"formattedCitation":"{\\i{}Id.} at 2493; 2020 Maryland legislative session, {\\scaps Ballotpedia}, https://ballotpedia.org/2020_Maryland_legislative_session (last visited Dec 23, 2022).","plainCitation":"Id. at 2493; 2020 Maryland legislative session, Ballotpedia, https://ballotpedia.org/2020_Maryland_legislative_session (last visited Dec 23, 2022).","noteIndex":170},"citationItems":[{"id":7868,"uris":["http://zotero.org/users/10395840/items/GG6MBMVB"],"itemData":{"id":7868,"type":"legal_case","container-title":"U.S.","number":"18-422","page":"r","title":"Rucho v. Common Cause","volume":"588","issued":{"date-parts":[["2019"]]}},"locator":"2493","label":"page"},{"id":7917,"uris":["http://zotero.org/users/10395840/items/7XV8X6MI"],"itemData":{"id":7917,"type":"webpage","abstract":"Ballotpedia: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E56083">
        <w:rPr>
          <w:i/>
          <w:iCs/>
        </w:rPr>
        <w:fldChar w:fldCharType="separate"/>
      </w:r>
      <w:r w:rsidR="000224A6" w:rsidRPr="000224A6">
        <w:rPr>
          <w:i/>
          <w:iCs/>
        </w:rPr>
        <w:t>Id.</w:t>
      </w:r>
      <w:r w:rsidR="000224A6" w:rsidRPr="000224A6">
        <w:t xml:space="preserve"> at 2493; 2020 Maryland legislative session, </w:t>
      </w:r>
      <w:r w:rsidR="000224A6" w:rsidRPr="000224A6">
        <w:rPr>
          <w:smallCaps/>
        </w:rPr>
        <w:t>Ballotpedia</w:t>
      </w:r>
      <w:r w:rsidR="000224A6" w:rsidRPr="000224A6">
        <w:t>, https://ballotpedia.org/2020_Maryland_legislative_session (last visited Dec 23, 2022).</w:t>
      </w:r>
      <w:r w:rsidR="00E56083">
        <w:rPr>
          <w:i/>
          <w:iCs/>
        </w:rPr>
        <w:fldChar w:fldCharType="end"/>
      </w:r>
    </w:p>
  </w:footnote>
  <w:footnote w:id="172">
    <w:p w14:paraId="5B25D92A" w14:textId="03CC8C28" w:rsidR="00CA710C" w:rsidRPr="00CA710C" w:rsidRDefault="00CA710C">
      <w:pPr>
        <w:pStyle w:val="FootnoteText"/>
      </w:pPr>
      <w:ins w:id="399" w:author="Scott Matsuda" w:date="2022-12-23T00:29:00Z">
        <w:r w:rsidRPr="00CC0F02">
          <w:rPr>
            <w:rStyle w:val="FootnoteReference"/>
          </w:rPr>
          <w:footnoteRef/>
        </w:r>
        <w:r>
          <w:t xml:space="preserve"> </w:t>
        </w:r>
      </w:ins>
      <w:r w:rsidR="000F6A07">
        <w:fldChar w:fldCharType="begin"/>
      </w:r>
      <w:r w:rsidR="00E61E5C">
        <w:instrText xml:space="preserve"> ADDIN ZOTERO_ITEM CSL_CITATION {"citationID":"hi6P8uow","properties":{"formattedCitation":"2020 Maryland legislative session, {\\i{}supra} note 170.","plainCitation":"2020 Maryland legislative session, supra note 170.","noteIndex":171},"citationItems":[{"id":7917,"uris":["http://zotero.org/users/10395840/items/7XV8X6MI"],"itemData":{"id":7917,"type":"webpage","abstract":"Ballotpedia: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0F6A07">
        <w:fldChar w:fldCharType="separate"/>
      </w:r>
      <w:r w:rsidR="00E61E5C" w:rsidRPr="00E61E5C">
        <w:t xml:space="preserve">2020 Maryland legislative session, </w:t>
      </w:r>
      <w:r w:rsidR="00E61E5C" w:rsidRPr="00E61E5C">
        <w:rPr>
          <w:i/>
          <w:iCs/>
        </w:rPr>
        <w:t>supra</w:t>
      </w:r>
      <w:r w:rsidR="00E61E5C" w:rsidRPr="00E61E5C">
        <w:t xml:space="preserve"> note 170.</w:t>
      </w:r>
      <w:r w:rsidR="000F6A07">
        <w:fldChar w:fldCharType="end"/>
      </w:r>
    </w:p>
  </w:footnote>
  <w:footnote w:id="173">
    <w:p w14:paraId="38BE58F0" w14:textId="55FD87E1" w:rsidR="00CA710C" w:rsidRPr="00CA710C" w:rsidRDefault="00CA710C">
      <w:pPr>
        <w:pStyle w:val="FootnoteText"/>
        <w:rPr>
          <w:i/>
          <w:iCs/>
          <w:rPrChange w:id="401" w:author="Scott Matsuda" w:date="2022-12-23T00:29:00Z">
            <w:rPr/>
          </w:rPrChange>
        </w:rPr>
      </w:pPr>
      <w:ins w:id="402" w:author="Scott Matsuda" w:date="2022-12-23T00:29:00Z">
        <w:r w:rsidRPr="00CC0F02">
          <w:rPr>
            <w:rStyle w:val="FootnoteReference"/>
          </w:rPr>
          <w:footnoteRef/>
        </w:r>
        <w:r>
          <w:t xml:space="preserve"> </w:t>
        </w:r>
      </w:ins>
      <w:r w:rsidR="00212742">
        <w:fldChar w:fldCharType="begin"/>
      </w:r>
      <w:r w:rsidR="00E61E5C">
        <w:instrText xml:space="preserve"> ADDIN ZOTERO_ITEM CSL_CITATION {"citationID":"MZHFlor6","properties":{"formattedCitation":"{\\i{}Id.}","plainCitation":"Id.","noteIndex":172},"citationItems":[{"id":7917,"uris":["http://zotero.org/users/10395840/items/7XV8X6MI"],"itemData":{"id":7917,"type":"webpage","abstract":"Ballotpedia: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212742">
        <w:fldChar w:fldCharType="separate"/>
      </w:r>
      <w:r w:rsidR="00212742" w:rsidRPr="00212742">
        <w:rPr>
          <w:i/>
          <w:iCs/>
        </w:rPr>
        <w:t>Id.</w:t>
      </w:r>
      <w:r w:rsidR="00212742">
        <w:fldChar w:fldCharType="end"/>
      </w:r>
    </w:p>
  </w:footnote>
  <w:footnote w:id="174">
    <w:p w14:paraId="496F754C" w14:textId="10291787" w:rsidR="00CA710C" w:rsidRDefault="00CA710C">
      <w:pPr>
        <w:pStyle w:val="FootnoteText"/>
      </w:pPr>
      <w:ins w:id="404" w:author="Scott Matsuda" w:date="2022-12-23T00:30:00Z">
        <w:r w:rsidRPr="00CC0F02">
          <w:rPr>
            <w:rStyle w:val="FootnoteReference"/>
          </w:rPr>
          <w:footnoteRef/>
        </w:r>
        <w:r>
          <w:t xml:space="preserve"> </w:t>
        </w:r>
        <w:r w:rsidRPr="00CA710C">
          <w:rPr>
            <w:i/>
            <w:iCs/>
            <w:rPrChange w:id="405" w:author="Scott Matsuda" w:date="2022-12-23T00:31:00Z">
              <w:rPr/>
            </w:rPrChange>
          </w:rPr>
          <w:t xml:space="preserve">See </w:t>
        </w:r>
      </w:ins>
      <w:r w:rsidR="00B35650">
        <w:rPr>
          <w:i/>
          <w:iCs/>
        </w:rPr>
        <w:fldChar w:fldCharType="begin"/>
      </w:r>
      <w:r w:rsidR="00E61E5C">
        <w:rPr>
          <w:i/>
          <w:iCs/>
        </w:rPr>
        <w:instrText xml:space="preserve"> ADDIN ZOTERO_ITEM CSL_CITATION {"citationID":"K4LGjbgX","properties":{"formattedCitation":"Szeliga v. Lamone, Nos. C-02-CV-21-001816, C-02-CV-21-001773 Md Cir Ct (2022).","plainCitation":"Szeliga v. Lamone, Nos. C-02-CV-21-001816, C-02-CV-21-001773 Md Cir Ct (2022).","noteIndex":173},"citationItems":[{"id":7919,"uris":["http://zotero.org/users/10395840/items/PGYGGXPK"],"itemData":{"id":7919,"type":"legal_case","container-title":"Md.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B35650">
        <w:rPr>
          <w:i/>
          <w:iCs/>
        </w:rPr>
        <w:fldChar w:fldCharType="separate"/>
      </w:r>
      <w:r w:rsidR="00B35650">
        <w:rPr>
          <w:i/>
          <w:iCs/>
          <w:noProof/>
        </w:rPr>
        <w:t>Szeliga v. Lamone, Nos. C-02-CV-21-001816, C-02-CV-21-001773 Md Cir Ct (2022).</w:t>
      </w:r>
      <w:r w:rsidR="00B35650">
        <w:rPr>
          <w:i/>
          <w:iCs/>
        </w:rPr>
        <w:fldChar w:fldCharType="end"/>
      </w:r>
    </w:p>
  </w:footnote>
  <w:footnote w:id="175">
    <w:p w14:paraId="3E356AD3" w14:textId="0CCF8F67" w:rsidR="00BA783D" w:rsidRPr="00EC4F7B" w:rsidRDefault="00BA783D" w:rsidP="00BA783D">
      <w:pPr>
        <w:pStyle w:val="FootnoteText"/>
        <w:rPr>
          <w:iCs/>
          <w:szCs w:val="22"/>
        </w:rPr>
      </w:pPr>
      <w:r w:rsidRPr="00CC0F02">
        <w:rPr>
          <w:rStyle w:val="FootnoteReference"/>
        </w:rPr>
        <w:footnoteRef/>
      </w:r>
      <w:r w:rsidRPr="00EC4F7B">
        <w:rPr>
          <w:szCs w:val="22"/>
        </w:rPr>
        <w:t xml:space="preserve"> See </w:t>
      </w:r>
      <w:r w:rsidR="00F479E0">
        <w:rPr>
          <w:szCs w:val="22"/>
        </w:rPr>
        <w:fldChar w:fldCharType="begin"/>
      </w:r>
      <w:r w:rsidR="00E61E5C">
        <w:rPr>
          <w:szCs w:val="22"/>
        </w:rPr>
        <w:instrText xml:space="preserve"> ADDIN ZOTERO_ITEM CSL_CITATION {"citationID":"hOtUKqSD","properties":{"formattedCitation":"{\\i{}Id.}","plainCitation":"Id.","noteIndex":174},"citationItems":[{"id":7919,"uris":["http://zotero.org/users/10395840/items/PGYGGXPK"],"itemData":{"id":7919,"type":"legal_case","container-title":"Md.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F479E0">
        <w:rPr>
          <w:szCs w:val="22"/>
        </w:rPr>
        <w:fldChar w:fldCharType="separate"/>
      </w:r>
      <w:r w:rsidR="00F479E0" w:rsidRPr="00F479E0">
        <w:rPr>
          <w:i/>
          <w:iCs/>
        </w:rPr>
        <w:t>Id.</w:t>
      </w:r>
      <w:r w:rsidR="00F479E0">
        <w:rPr>
          <w:szCs w:val="22"/>
        </w:rPr>
        <w:fldChar w:fldCharType="end"/>
      </w:r>
    </w:p>
  </w:footnote>
  <w:footnote w:id="176">
    <w:p w14:paraId="524A1BC5" w14:textId="7E3968B8" w:rsidR="00F2540D" w:rsidRPr="00EC4F7B" w:rsidRDefault="00F2540D" w:rsidP="00F2540D">
      <w:pPr>
        <w:pStyle w:val="FootnoteText"/>
        <w:rPr>
          <w:szCs w:val="22"/>
        </w:rPr>
      </w:pPr>
      <w:r w:rsidRPr="00CC0F02">
        <w:rPr>
          <w:rStyle w:val="FootnoteReference"/>
        </w:rPr>
        <w:footnoteRef/>
      </w:r>
      <w:r w:rsidRPr="00EC4F7B">
        <w:rPr>
          <w:szCs w:val="22"/>
        </w:rPr>
        <w:t xml:space="preserve"> </w:t>
      </w:r>
      <w:r w:rsidR="00CF0620">
        <w:rPr>
          <w:szCs w:val="22"/>
        </w:rPr>
        <w:fldChar w:fldCharType="begin"/>
      </w:r>
      <w:r w:rsidR="00E61E5C">
        <w:rPr>
          <w:szCs w:val="22"/>
        </w:rPr>
        <w:instrText xml:space="preserve"> ADDIN ZOTERO_ITEM CSL_CITATION {"citationID":"OlfscKoL","properties":{"formattedCitation":"{\\i{}Id.} at 27.","plainCitation":"Id. at 27.","noteIndex":175},"citationItems":[{"id":7919,"uris":["http://zotero.org/users/10395840/items/PGYGGXPK"],"itemData":{"id":7919,"type":"legal_case","container-title":"Md. Cir. Ct.","number":"Nos. C-02-CV-21-001816, C-02-CV-21-001773","title":"Szeliga v. Lamone","volume":"Nos. C-02-CV-21-001816, C-02-CV-21-001773","issued":{"date-parts":[["2022",3,25]]}},"locator":"27","label":"page"}],"schema":"https://github.com/citation-style-language/schema/raw/master/csl-citation.json"} </w:instrText>
      </w:r>
      <w:r w:rsidR="00CF0620">
        <w:rPr>
          <w:szCs w:val="22"/>
        </w:rPr>
        <w:fldChar w:fldCharType="separate"/>
      </w:r>
      <w:r w:rsidR="00CF0620" w:rsidRPr="00CF0620">
        <w:rPr>
          <w:i/>
          <w:iCs/>
        </w:rPr>
        <w:t>Id.</w:t>
      </w:r>
      <w:r w:rsidR="00CF0620" w:rsidRPr="00CF0620">
        <w:t xml:space="preserve"> at 27.</w:t>
      </w:r>
      <w:r w:rsidR="00CF0620">
        <w:rPr>
          <w:szCs w:val="22"/>
        </w:rPr>
        <w:fldChar w:fldCharType="end"/>
      </w:r>
    </w:p>
  </w:footnote>
  <w:footnote w:id="177">
    <w:p w14:paraId="1A3D7A1C" w14:textId="2ABCA527" w:rsidR="00FF3E71" w:rsidRPr="00FF3E71" w:rsidRDefault="00FF3E71">
      <w:pPr>
        <w:pStyle w:val="FootnoteText"/>
      </w:pPr>
      <w:r w:rsidRPr="00CC0F02">
        <w:rPr>
          <w:rStyle w:val="FootnoteReference"/>
        </w:rPr>
        <w:footnoteRef/>
      </w:r>
      <w:r>
        <w:t xml:space="preserve"> </w:t>
      </w:r>
      <w:r w:rsidR="00CF0620">
        <w:rPr>
          <w:szCs w:val="22"/>
        </w:rPr>
        <w:fldChar w:fldCharType="begin"/>
      </w:r>
      <w:r w:rsidR="00E61E5C">
        <w:rPr>
          <w:szCs w:val="22"/>
        </w:rPr>
        <w:instrText xml:space="preserve"> ADDIN ZOTERO_ITEM CSL_CITATION {"citationID":"fGvMIxPS","properties":{"formattedCitation":"{\\i{}Id.} at 124.","plainCitation":"Id. at 124.","noteIndex":176},"citationItems":[{"id":7919,"uris":["http://zotero.org/users/10395840/items/PGYGGXPK"],"itemData":{"id":7919,"type":"legal_case","container-title":"Md. Cir. Ct.","number":"Nos. C-02-CV-21-001816, C-02-CV-21-001773","title":"Szeliga v. Lamone","volume":"Nos. C-02-CV-21-001816, C-02-CV-21-001773","issued":{"date-parts":[["2022",3,25]]}},"locator":"124","label":"page"}],"schema":"https://github.com/citation-style-language/schema/raw/master/csl-citation.json"} </w:instrText>
      </w:r>
      <w:r w:rsidR="00CF0620">
        <w:rPr>
          <w:szCs w:val="22"/>
        </w:rPr>
        <w:fldChar w:fldCharType="separate"/>
      </w:r>
      <w:r w:rsidR="00CF0620" w:rsidRPr="00CF0620">
        <w:rPr>
          <w:i/>
          <w:iCs/>
        </w:rPr>
        <w:t>Id.</w:t>
      </w:r>
      <w:r w:rsidR="00CF0620" w:rsidRPr="00CF0620">
        <w:t xml:space="preserve"> at 124.</w:t>
      </w:r>
      <w:r w:rsidR="00CF0620">
        <w:rPr>
          <w:szCs w:val="22"/>
        </w:rPr>
        <w:fldChar w:fldCharType="end"/>
      </w:r>
    </w:p>
  </w:footnote>
  <w:footnote w:id="178">
    <w:p w14:paraId="65C80F70" w14:textId="310C34B8" w:rsidR="00E16E31" w:rsidRDefault="00E16E31">
      <w:pPr>
        <w:pStyle w:val="FootnoteText"/>
      </w:pPr>
      <w:r w:rsidRPr="00CC0F02">
        <w:rPr>
          <w:rStyle w:val="FootnoteReference"/>
        </w:rPr>
        <w:footnoteRef/>
      </w:r>
      <w:r>
        <w:t xml:space="preserve"> </w:t>
      </w:r>
      <w:r w:rsidR="00A15B95">
        <w:fldChar w:fldCharType="begin"/>
      </w:r>
      <w:r w:rsidR="008E6B1A">
        <w:instrText xml:space="preserve"> ADDIN ZOTERO_ITEM CSL_CITATION {"citationID":"79FuRJcW","properties":{"formattedCitation":"Associated Press, {\\i{}Governor approves new congressional map in Maryland}, {\\scaps Politico}, April 4, 2022, https://www.politico.com/news/2022/04/04/redistricting-maryland-hogan-congressional-map-00022904 (last visited Dec 23, 2022).","plainCitation":"Associated Press, Governor approves new congressional map in Maryland, Politico, April 4, 2022, https://www.politico.com/news/2022/04/04/redistricting-maryland-hogan-congressional-map-00022904 (last visited Dec 23, 2022).","noteIndex":177},"citationItems":[{"id":7920,"uris":["http://zotero.org/users/10395840/items/78NJVD73"],"itemData":{"id":7920,"type":"article-newspaper","container-title":"Politico","title":"Governor approves new congressional map in Maryland","URL":"https://www.politico.com/news/2022/04/04/redistricting-maryland-hogan-congressional-map-00022904","author":[{"family":"Associated Press","given":""}],"accessed":{"date-parts":[["2022",12,23]]},"issued":{"date-parts":[["2022",4,4]]}}}],"schema":"https://github.com/citation-style-language/schema/raw/master/csl-citation.json"} </w:instrText>
      </w:r>
      <w:r w:rsidR="00A15B95">
        <w:fldChar w:fldCharType="separate"/>
      </w:r>
      <w:r w:rsidR="00A15B95" w:rsidRPr="00A15B95">
        <w:t xml:space="preserve">Associated Press, </w:t>
      </w:r>
      <w:r w:rsidR="00A15B95" w:rsidRPr="00A15B95">
        <w:rPr>
          <w:i/>
          <w:iCs/>
        </w:rPr>
        <w:t>Governor approves new congressional map in Maryland</w:t>
      </w:r>
      <w:r w:rsidR="00A15B95" w:rsidRPr="00A15B95">
        <w:t xml:space="preserve">, </w:t>
      </w:r>
      <w:r w:rsidR="00A15B95" w:rsidRPr="00A15B95">
        <w:rPr>
          <w:smallCaps/>
        </w:rPr>
        <w:t>Politico</w:t>
      </w:r>
      <w:r w:rsidR="00A15B95" w:rsidRPr="00A15B95">
        <w:t>, April 4, 2022, https://www.politico.com/news/2022/04/04/redistricting-maryland-hogan-congressional-map-00022904 (last visited Dec 23, 2022).</w:t>
      </w:r>
      <w:r w:rsidR="00A15B95">
        <w:fldChar w:fldCharType="end"/>
      </w:r>
    </w:p>
  </w:footnote>
  <w:footnote w:id="179">
    <w:p w14:paraId="7E73AD1D" w14:textId="52CCC8F1" w:rsidR="0074401D" w:rsidRDefault="0074401D">
      <w:pPr>
        <w:pStyle w:val="FootnoteText"/>
      </w:pPr>
      <w:r w:rsidRPr="00CC0F02">
        <w:rPr>
          <w:rStyle w:val="FootnoteReference"/>
        </w:rPr>
        <w:footnoteRef/>
      </w:r>
      <w:r>
        <w:t xml:space="preserve"> </w:t>
      </w:r>
      <w:r w:rsidRPr="003B6911">
        <w:rPr>
          <w:i/>
          <w:iCs/>
          <w:rPrChange w:id="410" w:author="Scott Matsuda" w:date="2022-12-23T00:43:00Z">
            <w:rPr>
              <w:u w:val="single"/>
            </w:rPr>
          </w:rPrChange>
        </w:rPr>
        <w:t xml:space="preserve">See </w:t>
      </w:r>
      <w:r w:rsidR="003B6911">
        <w:rPr>
          <w:i/>
          <w:iCs/>
        </w:rPr>
        <w:fldChar w:fldCharType="begin"/>
      </w:r>
      <w:r w:rsidR="008E6B1A">
        <w:rPr>
          <w:i/>
          <w:iCs/>
        </w:rPr>
        <w:instrText xml:space="preserve"> ADDIN ZOTERO_ITEM CSL_CITATION {"citationID":"rGc88bWD","properties":{"formattedCitation":"Harper v. Lewis, No. 19-CVS-012667 NC Super Ct Wake Cnty 7\\uc0\\u8211{}15 (2019).","plainCitation":"Harper v. Lewis, No. 19-CVS-012667 NC Super Ct Wake Cnty 7–15 (2019).","noteIndex":178},"citationItems":[{"id":7922,"uris":["http://zotero.org/users/10395840/items/3BHB3MDY"],"itemData":{"id":7922,"type":"legal_case","authority":"N.C. Super. Ct., Wake Cnty","container-title":"N.C. Super. Ct., Wake Cnty","number":"No. 19-CVS-012667","title":"Harper v. Lewis","volume":"No. 19-CVS-012667","issued":{"date-parts":[["2019",10,28]]}},"locator":"7–15 ","label":"page"}],"schema":"https://github.com/citation-style-language/schema/raw/master/csl-citation.json"} </w:instrText>
      </w:r>
      <w:r w:rsidR="003B6911">
        <w:rPr>
          <w:i/>
          <w:iCs/>
        </w:rPr>
        <w:fldChar w:fldCharType="separate"/>
      </w:r>
      <w:r w:rsidR="003B6911" w:rsidRPr="003B6911">
        <w:t>Harper v. Lewis, No. 19-CVS-012667 NC Super Ct Wake Cnty 7–15 (2019).</w:t>
      </w:r>
      <w:r w:rsidR="003B6911">
        <w:rPr>
          <w:i/>
          <w:iCs/>
        </w:rPr>
        <w:fldChar w:fldCharType="end"/>
      </w:r>
    </w:p>
  </w:footnote>
  <w:footnote w:id="180">
    <w:p w14:paraId="60B57FAC" w14:textId="0A499238" w:rsidR="001755B2" w:rsidRDefault="001755B2">
      <w:pPr>
        <w:pStyle w:val="FootnoteText"/>
      </w:pPr>
      <w:r w:rsidRPr="00CC0F02">
        <w:rPr>
          <w:rStyle w:val="FootnoteReference"/>
        </w:rPr>
        <w:footnoteRef/>
      </w:r>
      <w:r>
        <w:t xml:space="preserve"> </w:t>
      </w:r>
      <w:r w:rsidR="00A34AD5">
        <w:fldChar w:fldCharType="begin"/>
      </w:r>
      <w:r w:rsidR="008E6B1A">
        <w:instrText xml:space="preserve"> ADDIN ZOTERO_ITEM CSL_CITATION {"citationID":"psm8Ns4y","properties":{"formattedCitation":"Rucho v. Common Cause, {\\i{}supra} note 36 at 2491, 2509.","plainCitation":"Rucho v. Common Cause, supra note 36 at 2491, 2509.","noteIndex":179},"citationItems":[{"id":7868,"uris":["http://zotero.org/users/10395840/items/GG6MBMVB"],"itemData":{"id":7868,"type":"legal_case","container-title":"U.S.","number":"18-422","page":"r","title":"Rucho v. Common Cause","volume":"588","issued":{"date-parts":[["2019"]]}},"locator":"2491, 2509","label":"page"}],"schema":"https://github.com/citation-style-language/schema/raw/master/csl-citation.json"} </w:instrText>
      </w:r>
      <w:r w:rsidR="00A34AD5">
        <w:fldChar w:fldCharType="separate"/>
      </w:r>
      <w:r w:rsidR="009E3B02" w:rsidRPr="009E3B02">
        <w:t xml:space="preserve">Rucho v. Common Cause, </w:t>
      </w:r>
      <w:r w:rsidR="009E3B02" w:rsidRPr="009E3B02">
        <w:rPr>
          <w:i/>
          <w:iCs/>
        </w:rPr>
        <w:t>supra</w:t>
      </w:r>
      <w:r w:rsidR="009E3B02" w:rsidRPr="009E3B02">
        <w:t xml:space="preserve"> note 36 at 2491, 2509.</w:t>
      </w:r>
      <w:r w:rsidR="00A34AD5">
        <w:fldChar w:fldCharType="end"/>
      </w:r>
    </w:p>
  </w:footnote>
  <w:footnote w:id="181">
    <w:p w14:paraId="6285C475" w14:textId="26C054FA" w:rsidR="00CB1F2B" w:rsidRPr="00EC4F7B" w:rsidRDefault="00CB1F2B">
      <w:pPr>
        <w:pStyle w:val="FootnoteText"/>
        <w:rPr>
          <w:szCs w:val="22"/>
        </w:rPr>
      </w:pPr>
      <w:r w:rsidRPr="00CC0F02">
        <w:rPr>
          <w:rStyle w:val="FootnoteReference"/>
        </w:rPr>
        <w:footnoteRef/>
      </w:r>
      <w:r w:rsidRPr="00EC4F7B">
        <w:rPr>
          <w:szCs w:val="22"/>
        </w:rPr>
        <w:t xml:space="preserve"> </w:t>
      </w:r>
      <w:r w:rsidR="00B21106">
        <w:rPr>
          <w:szCs w:val="22"/>
        </w:rPr>
        <w:fldChar w:fldCharType="begin"/>
      </w:r>
      <w:r w:rsidR="00E61E5C">
        <w:rPr>
          <w:szCs w:val="22"/>
        </w:rPr>
        <w:instrText xml:space="preserve"> ADDIN ZOTERO_ITEM CSL_CITATION {"citationID":"rfyyEyEm","properties":{"formattedCitation":"Cooper v. Harris, 581 U.S. 285 (2017).","plainCitation":"Cooper v. Harris, 581 U.S. 285 (2017).","noteIndex":180},"citationItems":[{"id":7923,"uris":["http://zotero.org/users/10395840/items/QAEIBU7T"],"itemData":{"id":7923,"type":"legal_case","container-title":"U.S.","page":"285","title":"Cooper v. Harris","volume":"581","issued":{"date-parts":[["2017"]]}}}],"schema":"https://github.com/citation-style-language/schema/raw/master/csl-citation.json"} </w:instrText>
      </w:r>
      <w:r w:rsidR="00B21106">
        <w:rPr>
          <w:szCs w:val="22"/>
        </w:rPr>
        <w:fldChar w:fldCharType="separate"/>
      </w:r>
      <w:r w:rsidR="00B21106">
        <w:rPr>
          <w:noProof/>
          <w:szCs w:val="22"/>
        </w:rPr>
        <w:t>Cooper v. Harris, 581 U.S. 285 (2017).</w:t>
      </w:r>
      <w:r w:rsidR="00B21106">
        <w:rPr>
          <w:szCs w:val="22"/>
        </w:rPr>
        <w:fldChar w:fldCharType="end"/>
      </w:r>
    </w:p>
  </w:footnote>
  <w:footnote w:id="182">
    <w:p w14:paraId="2F8513C3" w14:textId="5EAE22E0" w:rsidR="003B0465" w:rsidRPr="0070283D" w:rsidRDefault="003B0465">
      <w:pPr>
        <w:pStyle w:val="FootnoteText"/>
      </w:pPr>
      <w:r w:rsidRPr="00CC0F02">
        <w:rPr>
          <w:rStyle w:val="FootnoteReference"/>
        </w:rPr>
        <w:footnoteRef/>
      </w:r>
      <w:r>
        <w:t xml:space="preserve"> </w:t>
      </w:r>
      <w:r w:rsidR="002F31AB">
        <w:fldChar w:fldCharType="begin"/>
      </w:r>
      <w:r w:rsidR="00E61E5C">
        <w:instrText xml:space="preserve"> ADDIN ZOTERO_ITEM CSL_CITATION {"citationID":"DhW1WzPN","properties":{"formattedCitation":"{\\i{}Id.} at 313.","plainCitation":"Id. at 313.","noteIndex":181},"citationItems":[{"id":7923,"uris":["http://zotero.org/users/10395840/items/QAEIBU7T"],"itemData":{"id":7923,"type":"legal_case","container-title":"U.S.","page":"285","title":"Cooper v. Harris","volume":"581","issued":{"date-parts":[["2017"]]}},"locator":"313","label":"page"}],"schema":"https://github.com/citation-style-language/schema/raw/master/csl-citation.json"} </w:instrText>
      </w:r>
      <w:r w:rsidR="002F31AB">
        <w:fldChar w:fldCharType="separate"/>
      </w:r>
      <w:r w:rsidR="0017106E" w:rsidRPr="0017106E">
        <w:rPr>
          <w:i/>
          <w:iCs/>
        </w:rPr>
        <w:t>Id.</w:t>
      </w:r>
      <w:r w:rsidR="0017106E" w:rsidRPr="0017106E">
        <w:t xml:space="preserve"> at 313.</w:t>
      </w:r>
      <w:r w:rsidR="002F31AB">
        <w:fldChar w:fldCharType="end"/>
      </w:r>
      <w:r w:rsidR="002F31AB">
        <w:rPr>
          <w:i/>
          <w:iCs/>
        </w:rPr>
        <w:t xml:space="preserve"> </w:t>
      </w:r>
      <w:r w:rsidR="00F5079C">
        <w:t>(“</w:t>
      </w:r>
      <w:r w:rsidR="00F5079C" w:rsidRPr="00F5079C">
        <w:t xml:space="preserve">Hofeller explained that Rucho and Lewis instructed him, first and foremost, to make the map as a whole </w:t>
      </w:r>
      <w:r w:rsidR="00F5079C">
        <w:t>‘</w:t>
      </w:r>
      <w:r w:rsidR="00F5079C" w:rsidRPr="00F5079C">
        <w:t>more favorable to Republican candidates.</w:t>
      </w:r>
      <w:r w:rsidR="00F5079C">
        <w:t>’</w:t>
      </w:r>
      <w:r w:rsidR="00F5079C" w:rsidRPr="00F5079C">
        <w:t>”</w:t>
      </w:r>
      <w:r w:rsidR="00F5079C">
        <w:t>)</w:t>
      </w:r>
      <w:r w:rsidR="0070283D">
        <w:t xml:space="preserve">.  </w:t>
      </w:r>
    </w:p>
  </w:footnote>
  <w:footnote w:id="183">
    <w:p w14:paraId="78CC2264" w14:textId="7191A7E1" w:rsidR="00087650" w:rsidRDefault="00087650">
      <w:pPr>
        <w:pStyle w:val="FootnoteText"/>
      </w:pPr>
      <w:r w:rsidRPr="00CC0F02">
        <w:rPr>
          <w:rStyle w:val="FootnoteReference"/>
        </w:rPr>
        <w:footnoteRef/>
      </w:r>
      <w:r>
        <w:t xml:space="preserve"> </w:t>
      </w:r>
      <w:r w:rsidR="0017106E">
        <w:fldChar w:fldCharType="begin"/>
      </w:r>
      <w:r w:rsidR="004A519F">
        <w:instrText xml:space="preserve"> ADDIN ZOTERO_ITEM CSL_CITATION {"citationID":"w4ukRfLm","properties":{"formattedCitation":"Harper v. Lewis, {\\i{}supra} note 178.","plainCitation":"Harper v. Lewis, supra note 178.","noteIndex":182},"citationItems":[{"id":7922,"uris":["http://zotero.org/users/10395840/items/3BHB3MDY"],"itemData":{"id":7922,"type":"legal_case","authority":"N.C. Super. Ct., Wake Cnty","container-title":"N.C. Super. Ct., Wake Cnty","number":"No. 19-CVS-012667","title":"Harper v. Lewis","volume":"No. 19-CVS-012667","issued":{"date-parts":[["2019",10,28]]}}}],"schema":"https://github.com/citation-style-language/schema/raw/master/csl-citation.json"} </w:instrText>
      </w:r>
      <w:r w:rsidR="0017106E">
        <w:fldChar w:fldCharType="separate"/>
      </w:r>
      <w:r w:rsidR="004A519F" w:rsidRPr="004A519F">
        <w:t xml:space="preserve">Harper v. Lewis, </w:t>
      </w:r>
      <w:r w:rsidR="004A519F" w:rsidRPr="004A519F">
        <w:rPr>
          <w:i/>
          <w:iCs/>
        </w:rPr>
        <w:t>supra</w:t>
      </w:r>
      <w:r w:rsidR="004A519F" w:rsidRPr="004A519F">
        <w:t xml:space="preserve"> note 178.</w:t>
      </w:r>
      <w:r w:rsidR="0017106E">
        <w:fldChar w:fldCharType="end"/>
      </w:r>
    </w:p>
  </w:footnote>
  <w:footnote w:id="184">
    <w:p w14:paraId="57AA7EFD" w14:textId="7F23E8A0" w:rsidR="00CB1F2B" w:rsidRPr="00EC4F7B" w:rsidRDefault="00CB1F2B">
      <w:pPr>
        <w:pStyle w:val="FootnoteText"/>
        <w:rPr>
          <w:szCs w:val="22"/>
        </w:rPr>
      </w:pPr>
      <w:r w:rsidRPr="00CC0F02">
        <w:rPr>
          <w:rStyle w:val="FootnoteReference"/>
        </w:rPr>
        <w:footnoteRef/>
      </w:r>
      <w:r w:rsidRPr="00EC4F7B">
        <w:rPr>
          <w:szCs w:val="22"/>
        </w:rPr>
        <w:t xml:space="preserve"> N.C. Const. Art. I, § 10</w:t>
      </w:r>
    </w:p>
  </w:footnote>
  <w:footnote w:id="185">
    <w:p w14:paraId="36C6197E" w14:textId="24715053" w:rsidR="00CB1F2B" w:rsidRPr="00EC4F7B" w:rsidRDefault="00CB1F2B">
      <w:pPr>
        <w:pStyle w:val="FootnoteText"/>
        <w:rPr>
          <w:szCs w:val="22"/>
        </w:rPr>
      </w:pPr>
      <w:r w:rsidRPr="00CC0F02">
        <w:rPr>
          <w:rStyle w:val="FootnoteReference"/>
        </w:rPr>
        <w:footnoteRef/>
      </w:r>
      <w:r w:rsidRPr="00EC4F7B">
        <w:rPr>
          <w:szCs w:val="22"/>
        </w:rPr>
        <w:t xml:space="preserve"> N.C. Const. Art. I, § 19</w:t>
      </w:r>
    </w:p>
  </w:footnote>
  <w:footnote w:id="186">
    <w:p w14:paraId="5F649937" w14:textId="536396C2" w:rsidR="00CB1F2B" w:rsidRPr="00EC4F7B" w:rsidRDefault="00CB1F2B">
      <w:pPr>
        <w:pStyle w:val="FootnoteText"/>
        <w:rPr>
          <w:szCs w:val="22"/>
        </w:rPr>
      </w:pPr>
      <w:r w:rsidRPr="00CC0F02">
        <w:rPr>
          <w:rStyle w:val="FootnoteReference"/>
        </w:rPr>
        <w:footnoteRef/>
      </w:r>
      <w:r w:rsidRPr="00EC4F7B">
        <w:rPr>
          <w:szCs w:val="22"/>
        </w:rPr>
        <w:t xml:space="preserve"> N.C. Const. Art. I, §§ 12 &amp; 14</w:t>
      </w:r>
    </w:p>
  </w:footnote>
  <w:footnote w:id="187">
    <w:p w14:paraId="2AA0EABC" w14:textId="71B37752" w:rsidR="00E37EE2" w:rsidRDefault="00E37EE2">
      <w:pPr>
        <w:pStyle w:val="FootnoteText"/>
      </w:pPr>
      <w:r>
        <w:rPr>
          <w:rStyle w:val="FootnoteReference"/>
        </w:rPr>
        <w:footnoteRef/>
      </w:r>
      <w:r>
        <w:t xml:space="preserve"> </w:t>
      </w:r>
      <w:r w:rsidR="00AE6861">
        <w:fldChar w:fldCharType="begin"/>
      </w:r>
      <w:r w:rsidR="006E6675">
        <w:instrText xml:space="preserve"> ADDIN ZOTERO_ITEM CSL_CITATION {"citationID":"Gu4FeRwT","properties":{"formattedCitation":"Harper v. Lewis, {\\i{}supra} note 178 at 22\\uc0\\u8211{}24.","plainCitation":"Harper v. Lewis, supra note 178 at 22–24.","noteIndex":186},"citationItems":[{"id":7922,"uris":["http://zotero.org/users/10395840/items/3BHB3MDY"],"itemData":{"id":7922,"type":"legal_case","authority":"N.C. Super. Ct., Wake Cnty","container-title":"N.C. Super. Ct., Wake Cnty","number":"No. 19-CVS-012667","title":"Harper v. Lewis","volume":"No. 19-CVS-012667","issued":{"date-parts":[["2019",10,28]]}},"locator":"22-24","label":"page"}],"schema":"https://github.com/citation-style-language/schema/raw/master/csl-citation.json"} </w:instrText>
      </w:r>
      <w:r w:rsidR="00AE6861">
        <w:fldChar w:fldCharType="separate"/>
      </w:r>
      <w:r w:rsidR="006E6675" w:rsidRPr="006E6675">
        <w:t xml:space="preserve">Harper v. Lewis, </w:t>
      </w:r>
      <w:r w:rsidR="006E6675" w:rsidRPr="006E6675">
        <w:rPr>
          <w:i/>
          <w:iCs/>
        </w:rPr>
        <w:t>supra</w:t>
      </w:r>
      <w:r w:rsidR="006E6675" w:rsidRPr="006E6675">
        <w:t xml:space="preserve"> note 178 at 22–24.</w:t>
      </w:r>
      <w:r w:rsidR="00AE6861">
        <w:fldChar w:fldCharType="end"/>
      </w:r>
    </w:p>
  </w:footnote>
  <w:footnote w:id="188">
    <w:p w14:paraId="446D9D06" w14:textId="049B02E8" w:rsidR="00A3036A" w:rsidRDefault="00A3036A">
      <w:pPr>
        <w:pStyle w:val="FootnoteText"/>
      </w:pPr>
      <w:r>
        <w:rPr>
          <w:rStyle w:val="FootnoteReference"/>
        </w:rPr>
        <w:footnoteRef/>
      </w:r>
      <w:r>
        <w:t xml:space="preserve"> </w:t>
      </w:r>
      <w:r w:rsidR="003A06F2" w:rsidRPr="00B6216A">
        <w:rPr>
          <w:i/>
          <w:iCs/>
          <w:rPrChange w:id="417" w:author="Jonathan Cervas" w:date="2022-12-24T10:52:00Z">
            <w:rPr/>
          </w:rPrChange>
        </w:rPr>
        <w:t>See</w:t>
      </w:r>
      <w:r w:rsidR="00B11423">
        <w:t xml:space="preserve"> </w:t>
      </w:r>
      <w:r w:rsidR="00B11423">
        <w:fldChar w:fldCharType="begin"/>
      </w:r>
      <w:r w:rsidR="008E6B1A">
        <w:instrText xml:space="preserve"> ADDIN ZOTERO_ITEM CSL_CITATION {"citationID":"BdlAhFbP","properties":{"formattedCitation":"North Carolina Election Results, {\\scaps The New York Times}, November 3, 2020, https://www.nytimes.com/interactive/2020/11/03/us/elections/results-north-carolina.html (last visited Dec 23, 2022).","plainCitation":"North Carolina Election Results, The New York Times, November 3, 2020, https://www.nytimes.com/interactive/2020/11/03/us/elections/results-north-carolina.html (last visited Dec 23, 2022).","noteIndex":187},"citationItems":[{"id":7924,"uris":["http://zotero.org/users/10395840/items/LWITYJMV"],"itemData":{"id":7924,"type":"article-newspaper","abstract":"See full results and maps from the North Carolina elections.","container-title":"The New York Times","ISSN":"0362-4331","language":"en-US","section":"U.S.","source":"NYTimes.com","title":"North Carolina Election Results","URL":"https://www.nytimes.com/interactive/2020/11/03/us/elections/results-north-carolina.html","accessed":{"date-parts":[["2022",12,23]]},"issued":{"date-parts":[["2020",11,3]]}}}],"schema":"https://github.com/citation-style-language/schema/raw/master/csl-citation.json"} </w:instrText>
      </w:r>
      <w:r w:rsidR="00B11423">
        <w:fldChar w:fldCharType="separate"/>
      </w:r>
      <w:r w:rsidR="00B11423" w:rsidRPr="00B11423">
        <w:t xml:space="preserve">North Carolina Election Results, </w:t>
      </w:r>
      <w:r w:rsidR="00B11423" w:rsidRPr="00B11423">
        <w:rPr>
          <w:smallCaps/>
        </w:rPr>
        <w:t>The New York Times</w:t>
      </w:r>
      <w:r w:rsidR="00B11423" w:rsidRPr="00B11423">
        <w:t>, November 3, 2020, https://www.nytimes.com/interactive/2020/11/03/us/elections/results-north-carolina.html (last visited Dec 23, 2022).</w:t>
      </w:r>
      <w:r w:rsidR="00B11423">
        <w:fldChar w:fldCharType="end"/>
      </w:r>
    </w:p>
  </w:footnote>
  <w:footnote w:id="189">
    <w:p w14:paraId="62ED06D8" w14:textId="25D0D836" w:rsidR="00293A09" w:rsidRDefault="00293A09">
      <w:pPr>
        <w:pStyle w:val="FootnoteText"/>
      </w:pPr>
      <w:r>
        <w:rPr>
          <w:rStyle w:val="FootnoteReference"/>
        </w:rPr>
        <w:footnoteRef/>
      </w:r>
      <w:r>
        <w:t xml:space="preserve"> </w:t>
      </w:r>
      <w:r w:rsidRPr="00B6216A">
        <w:rPr>
          <w:i/>
          <w:iCs/>
          <w:rPrChange w:id="418" w:author="Jonathan Cervas" w:date="2022-12-24T10:52:00Z">
            <w:rPr/>
          </w:rPrChange>
        </w:rPr>
        <w:t>See</w:t>
      </w:r>
      <w:r>
        <w:t xml:space="preserve"> </w:t>
      </w:r>
      <w:r w:rsidR="00F00ADE">
        <w:fldChar w:fldCharType="begin"/>
      </w:r>
      <w:r w:rsidR="008E6B1A">
        <w:instrText xml:space="preserve"> ADDIN ZOTERO_ITEM CSL_CITATION {"citationID":"mO4tboiK","properties":{"formattedCitation":"North Carolina Election Results, {\\scaps The New York Times}, May 15, 2019, https://www.nytimes.com/interactive/2018/11/06/us/elections/results-north-carolina-elections.html (last visited Dec 23, 2022).","plainCitation":"North Carolina Election Results, The New York Times, May 15, 2019, https://www.nytimes.com/interactive/2018/11/06/us/elections/results-north-carolina-elections.html (last visited Dec 23, 2022).","noteIndex":188},"citationItems":[{"id":7926,"uris":["http://zotero.org/users/10395840/items/5CWTKMD2"],"itemData":{"id":7926,"type":"article-newspaper","container-title":"The New York Times","title":"North Carolina Election Results","URL":"https://www.nytimes.com/interactive/2018/11/06/us/elections/results-north-carolina-elections.html","accessed":{"date-parts":[["2022",12,23]]},"issued":{"date-parts":[["2019",5,15]]}}}],"schema":"https://github.com/citation-style-language/schema/raw/master/csl-citation.json"} </w:instrText>
      </w:r>
      <w:r w:rsidR="00F00ADE">
        <w:fldChar w:fldCharType="separate"/>
      </w:r>
      <w:r w:rsidR="00EB5480" w:rsidRPr="00EB5480">
        <w:t xml:space="preserve">North Carolina Election Results, </w:t>
      </w:r>
      <w:r w:rsidR="00EB5480" w:rsidRPr="00EB5480">
        <w:rPr>
          <w:smallCaps/>
        </w:rPr>
        <w:t>The New York Times</w:t>
      </w:r>
      <w:r w:rsidR="00EB5480" w:rsidRPr="00EB5480">
        <w:t>, May 15, 2019, https://www.nytimes.com/interactive/2018/11/06/us/elections/results-north-carolina-elections.html (last visited Dec 23, 2022).</w:t>
      </w:r>
      <w:r w:rsidR="00F00ADE">
        <w:fldChar w:fldCharType="end"/>
      </w:r>
    </w:p>
  </w:footnote>
  <w:footnote w:id="190">
    <w:p w14:paraId="52940878" w14:textId="210EB12F" w:rsidR="00591AEC" w:rsidRDefault="00591AEC">
      <w:pPr>
        <w:pStyle w:val="FootnoteText"/>
      </w:pPr>
      <w:r>
        <w:rPr>
          <w:rStyle w:val="FootnoteReference"/>
        </w:rPr>
        <w:footnoteRef/>
      </w:r>
      <w:r>
        <w:t xml:space="preserve"> </w:t>
      </w:r>
      <w:r w:rsidRPr="00B6216A">
        <w:rPr>
          <w:i/>
          <w:iCs/>
          <w:rPrChange w:id="421" w:author="Jonathan Cervas" w:date="2022-12-24T10:52:00Z">
            <w:rPr/>
          </w:rPrChange>
        </w:rPr>
        <w:t>See</w:t>
      </w:r>
      <w:r w:rsidR="00B6216A" w:rsidRPr="00B6216A">
        <w:rPr>
          <w:i/>
          <w:iCs/>
          <w:rPrChange w:id="422" w:author="Jonathan Cervas" w:date="2022-12-24T10:52:00Z">
            <w:rPr/>
          </w:rPrChange>
        </w:rPr>
        <w:t xml:space="preserve"> Supra</w:t>
      </w:r>
      <w:r w:rsidR="00B6216A">
        <w:t xml:space="preserve"> Table 1;</w:t>
      </w:r>
      <w:r>
        <w:t xml:space="preserve"> </w:t>
      </w:r>
      <w:r w:rsidR="00EB5480">
        <w:fldChar w:fldCharType="begin"/>
      </w:r>
      <w:r w:rsidR="008E6B1A">
        <w:instrText xml:space="preserve"> ADDIN ZOTERO_ITEM CSL_CITATION {"citationID":"h2kK7bit","properties":{"formattedCitation":"Levitt, {\\i{}supra} note 144.","plainCitation":"Levitt, supra note 144.","noteIndex":189},"citationItems":[{"id":7899,"uris":["http://zotero.org/users/10395840/items/7ZZLGF7Q"],"itemData":{"id":7899,"type":"webpage","abstract":"All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EB5480">
        <w:fldChar w:fldCharType="separate"/>
      </w:r>
      <w:r w:rsidR="009E3B02" w:rsidRPr="009E3B02">
        <w:t xml:space="preserve">Levitt, </w:t>
      </w:r>
      <w:r w:rsidR="009E3B02" w:rsidRPr="009E3B02">
        <w:rPr>
          <w:i/>
          <w:iCs/>
        </w:rPr>
        <w:t>supra</w:t>
      </w:r>
      <w:r w:rsidR="009E3B02" w:rsidRPr="009E3B02">
        <w:t xml:space="preserve"> note 144.</w:t>
      </w:r>
      <w:r w:rsidR="00EB5480">
        <w:fldChar w:fldCharType="end"/>
      </w:r>
    </w:p>
  </w:footnote>
  <w:footnote w:id="191">
    <w:p w14:paraId="50594531" w14:textId="74369498" w:rsidR="00C140EB" w:rsidRDefault="00C140EB">
      <w:pPr>
        <w:pStyle w:val="FootnoteText"/>
      </w:pPr>
      <w:r>
        <w:rPr>
          <w:rStyle w:val="FootnoteReference"/>
        </w:rPr>
        <w:footnoteRef/>
      </w:r>
      <w:r>
        <w:t xml:space="preserve"> </w:t>
      </w:r>
      <w:fldSimple w:instr=" ADDIN ZOTERO_TEMP "/>
      <w:r w:rsidR="00DB6ED5">
        <w:t xml:space="preserve"> </w:t>
      </w:r>
      <w:r w:rsidR="00DB6ED5">
        <w:fldChar w:fldCharType="begin"/>
      </w:r>
      <w:r w:rsidR="008E6B1A">
        <w:instrText xml:space="preserve"> ADDIN ZOTERO_ITEM CSL_CITATION {"citationID":"VVHbwsZC","properties":{"formattedCitation":"Fiona Kniaz, {\\i{}Governors and the Redistricting Process}, {\\scaps Eagleton Center on the American Governor} (2021), https://governors.rutgers.edu/governors-and-the-redistricting-process/ (last visited Dec 23, 2022).","plainCitation":"Fiona Kniaz, Governors and the Redistricting Process, Eagleton Center on the American Governor (2021), https://governors.rutgers.edu/governors-and-the-redistricting-process/ (last visited Dec 23, 2022).","noteIndex":190},"citationItems":[{"id":7827,"uris":["http://zotero.org/users/10395840/items/8SQFIK4G"],"itemData":{"id":7827,"type":"post-weblog","abstract":"State by state look at the role of governors in the redistricting process as the 2020 census continues to be run, and a look at which 2020 elections will matter most.","container-title":"Eagleton Center on the American Governor","language":"en-US","title":"Governors and the Redistricting Process","URL":"https://governors.rutgers.edu/governors-and-the-redistricting-process/","author":[{"literal":"Fiona Kniaz"}],"accessed":{"date-parts":[["2022",12,23]]},"issued":{"date-parts":[["2021",5]]}}}],"schema":"https://github.com/citation-style-language/schema/raw/master/csl-citation.json"} </w:instrText>
      </w:r>
      <w:r w:rsidR="00DB6ED5">
        <w:fldChar w:fldCharType="separate"/>
      </w:r>
      <w:r w:rsidR="00DB6ED5" w:rsidRPr="00DB6ED5">
        <w:t xml:space="preserve">Fiona Kniaz, </w:t>
      </w:r>
      <w:r w:rsidR="00DB6ED5" w:rsidRPr="00DB6ED5">
        <w:rPr>
          <w:i/>
          <w:iCs/>
        </w:rPr>
        <w:t>Governors and the Redistricting Process</w:t>
      </w:r>
      <w:r w:rsidR="00DB6ED5" w:rsidRPr="00DB6ED5">
        <w:t xml:space="preserve">, </w:t>
      </w:r>
      <w:r w:rsidR="00DB6ED5" w:rsidRPr="00DB6ED5">
        <w:rPr>
          <w:smallCaps/>
        </w:rPr>
        <w:t>Eagleton Center on the American Governor</w:t>
      </w:r>
      <w:r w:rsidR="00DB6ED5" w:rsidRPr="00DB6ED5">
        <w:t xml:space="preserve"> (2021), https://governors.rutgers.edu/governors-and-the-redistricting-process/ (last visited Dec 23, 2022).</w:t>
      </w:r>
      <w:r w:rsidR="00DB6ED5">
        <w:fldChar w:fldCharType="end"/>
      </w:r>
    </w:p>
  </w:footnote>
  <w:footnote w:id="192">
    <w:p w14:paraId="2951B179" w14:textId="346FE60A" w:rsidR="00CB1F2B" w:rsidRPr="00EC4F7B" w:rsidRDefault="00CB1F2B">
      <w:pPr>
        <w:pStyle w:val="FootnoteText"/>
        <w:rPr>
          <w:szCs w:val="22"/>
        </w:rPr>
      </w:pPr>
      <w:r w:rsidRPr="00CC0F02">
        <w:rPr>
          <w:rStyle w:val="FootnoteReference"/>
        </w:rPr>
        <w:footnoteRef/>
      </w:r>
      <w:r w:rsidRPr="00EC4F7B">
        <w:rPr>
          <w:szCs w:val="22"/>
        </w:rPr>
        <w:t xml:space="preserve"> See </w:t>
      </w:r>
      <w:r w:rsidR="00EB5480">
        <w:rPr>
          <w:szCs w:val="22"/>
        </w:rPr>
        <w:fldChar w:fldCharType="begin"/>
      </w:r>
      <w:r w:rsidR="00161638">
        <w:rPr>
          <w:szCs w:val="22"/>
        </w:rPr>
        <w:instrText xml:space="preserve"> ADDIN ZOTERO_ITEM CSL_CITATION {"citationID":"T14DaL13","properties":{"formattedCitation":"Harper v. Hall, {\\i{}supra} note 139.","plainCitation":"Harper v. Hall, supra note 139.","noteIndex":191},"citationItems":[{"id":7844,"uris":["http://zotero.org/users/10395840/items/AYCHFB64"],"itemData":{"id":7844,"type":"legal_case","authority":"N.C.","container-title":"N.C.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EB5480">
        <w:rPr>
          <w:szCs w:val="22"/>
        </w:rPr>
        <w:fldChar w:fldCharType="separate"/>
      </w:r>
      <w:r w:rsidR="009E3B02" w:rsidRPr="009E3B02">
        <w:t xml:space="preserve">Harper v. Hall, </w:t>
      </w:r>
      <w:r w:rsidR="009E3B02" w:rsidRPr="009E3B02">
        <w:rPr>
          <w:i/>
          <w:iCs/>
        </w:rPr>
        <w:t>supra</w:t>
      </w:r>
      <w:r w:rsidR="009E3B02" w:rsidRPr="009E3B02">
        <w:t xml:space="preserve"> note 139.</w:t>
      </w:r>
      <w:r w:rsidR="00EB5480">
        <w:rPr>
          <w:szCs w:val="22"/>
        </w:rPr>
        <w:fldChar w:fldCharType="end"/>
      </w:r>
    </w:p>
  </w:footnote>
  <w:footnote w:id="193">
    <w:p w14:paraId="0B467776" w14:textId="781CA1C9" w:rsidR="008374CE" w:rsidRDefault="008374CE">
      <w:pPr>
        <w:pStyle w:val="FootnoteText"/>
      </w:pPr>
      <w:r>
        <w:rPr>
          <w:rStyle w:val="FootnoteReference"/>
        </w:rPr>
        <w:footnoteRef/>
      </w:r>
      <w:r>
        <w:t xml:space="preserve"> </w:t>
      </w:r>
      <w:r w:rsidR="00190211">
        <w:fldChar w:fldCharType="begin"/>
      </w:r>
      <w:r w:rsidR="00190211">
        <w:instrText xml:space="preserve"> ADDIN ZOTERO_ITEM CSL_CITATION {"citationID":"X1Y7F2CT","properties":{"formattedCitation":"{\\i{}Id.} at 382\\uc0\\u8211{}383.","plainCitation":"Id. at 382–383.","noteIndex":192},"citationItems":[{"id":7844,"uris":["http://zotero.org/users/10395840/items/AYCHFB64"],"itemData":{"id":7844,"type":"legal_case","authority":"N.C.","container-title":"N.C. Super. Ct.","number":"No. 19-CVS-12667","title":"Harper v. Hall","volume":"868 S.E.2d 499","issued":{"date-parts":[["2022"]]}},"locator":"382-383","label":"page"}],"schema":"https://github.com/citation-style-language/schema/raw/master/csl-citation.json"} </w:instrText>
      </w:r>
      <w:r w:rsidR="00190211">
        <w:fldChar w:fldCharType="separate"/>
      </w:r>
      <w:r w:rsidR="00190211" w:rsidRPr="00190211">
        <w:rPr>
          <w:i/>
          <w:iCs/>
        </w:rPr>
        <w:t>Id.</w:t>
      </w:r>
      <w:r w:rsidR="00190211" w:rsidRPr="00190211">
        <w:t xml:space="preserve"> at 382–383.</w:t>
      </w:r>
      <w:r w:rsidR="00190211">
        <w:fldChar w:fldCharType="end"/>
      </w:r>
    </w:p>
  </w:footnote>
  <w:footnote w:id="194">
    <w:p w14:paraId="30EAEFE6" w14:textId="0DCACD5F" w:rsidR="00CB1F2B" w:rsidRPr="00EC4F7B" w:rsidRDefault="00CB1F2B">
      <w:pPr>
        <w:pStyle w:val="FootnoteText"/>
        <w:rPr>
          <w:szCs w:val="22"/>
        </w:rPr>
      </w:pPr>
      <w:r w:rsidRPr="00CC0F02">
        <w:rPr>
          <w:rStyle w:val="FootnoteReference"/>
        </w:rPr>
        <w:footnoteRef/>
      </w:r>
      <w:r w:rsidRPr="00EC4F7B">
        <w:rPr>
          <w:szCs w:val="22"/>
        </w:rPr>
        <w:t xml:space="preserve"> </w:t>
      </w:r>
      <w:r w:rsidR="00A35F24">
        <w:rPr>
          <w:szCs w:val="22"/>
        </w:rPr>
        <w:fldChar w:fldCharType="begin"/>
      </w:r>
      <w:r w:rsidR="00C87325">
        <w:rPr>
          <w:szCs w:val="22"/>
        </w:rPr>
        <w:instrText xml:space="preserve"> ADDIN ZOTERO_ITEM CSL_CITATION {"citationID":"2sgwko36","properties":{"formattedCitation":"{\\i{}Id.} at 321.","plainCitation":"Id. at 321.","noteIndex":193},"citationItems":[{"id":7844,"uris":["http://zotero.org/users/10395840/items/AYCHFB64"],"itemData":{"id":7844,"type":"legal_case","authority":"N.C.","container-title":"N.C. Super. Ct.","number":"No. 19-CVS-12667","title":"Harper v. Hall","volume":"868 S.E.2d 499","issued":{"date-parts":[["2022"]]}},"locator":"321","label":"page"}],"schema":"https://github.com/citation-style-language/schema/raw/master/csl-citation.json"} </w:instrText>
      </w:r>
      <w:r w:rsidR="00A35F24">
        <w:rPr>
          <w:szCs w:val="22"/>
        </w:rPr>
        <w:fldChar w:fldCharType="separate"/>
      </w:r>
      <w:r w:rsidR="00C87325" w:rsidRPr="00C87325">
        <w:rPr>
          <w:i/>
          <w:iCs/>
        </w:rPr>
        <w:t>Id.</w:t>
      </w:r>
      <w:r w:rsidR="00C87325" w:rsidRPr="00C87325">
        <w:t xml:space="preserve"> at 321.</w:t>
      </w:r>
      <w:r w:rsidR="00A35F24">
        <w:rPr>
          <w:szCs w:val="22"/>
        </w:rPr>
        <w:fldChar w:fldCharType="end"/>
      </w:r>
    </w:p>
  </w:footnote>
  <w:footnote w:id="195">
    <w:p w14:paraId="412C69D6" w14:textId="0C9E78F1" w:rsidR="00F26B7B" w:rsidRDefault="00F26B7B">
      <w:pPr>
        <w:pStyle w:val="FootnoteText"/>
      </w:pPr>
      <w:r>
        <w:rPr>
          <w:rStyle w:val="FootnoteReference"/>
        </w:rPr>
        <w:footnoteRef/>
      </w:r>
      <w:r>
        <w:t xml:space="preserve"> </w:t>
      </w:r>
      <w:r w:rsidR="003526FE">
        <w:rPr>
          <w:szCs w:val="22"/>
        </w:rPr>
        <w:fldChar w:fldCharType="begin"/>
      </w:r>
      <w:r w:rsidR="003526FE">
        <w:rPr>
          <w:szCs w:val="22"/>
        </w:rPr>
        <w:instrText xml:space="preserve"> ADDIN ZOTERO_ITEM CSL_CITATION {"citationID":"5D03ctU3","properties":{"formattedCitation":"{\\i{}Id.} at 323.","plainCitation":"Id. at 323.","noteIndex":194},"citationItems":[{"id":7844,"uris":["http://zotero.org/users/10395840/items/AYCHFB64"],"itemData":{"id":7844,"type":"legal_case","authority":"N.C.","container-title":"N.C. Super. Ct.","number":"No. 19-CVS-12667","title":"Harper v. Hall","volume":"868 S.E.2d 499","issued":{"date-parts":[["2022"]]}},"locator":"323","label":"page"}],"schema":"https://github.com/citation-style-language/schema/raw/master/csl-citation.json"} </w:instrText>
      </w:r>
      <w:r w:rsidR="003526FE">
        <w:rPr>
          <w:szCs w:val="22"/>
        </w:rPr>
        <w:fldChar w:fldCharType="separate"/>
      </w:r>
      <w:r w:rsidR="003526FE" w:rsidRPr="003526FE">
        <w:rPr>
          <w:i/>
          <w:iCs/>
        </w:rPr>
        <w:t>Id.</w:t>
      </w:r>
      <w:r w:rsidR="003526FE" w:rsidRPr="003526FE">
        <w:t xml:space="preserve"> at 323.</w:t>
      </w:r>
      <w:r w:rsidR="003526FE">
        <w:rPr>
          <w:szCs w:val="22"/>
        </w:rPr>
        <w:fldChar w:fldCharType="end"/>
      </w:r>
    </w:p>
  </w:footnote>
  <w:footnote w:id="196">
    <w:p w14:paraId="0A782906" w14:textId="1F66C2D3" w:rsidR="00D737E4" w:rsidRDefault="00D737E4">
      <w:pPr>
        <w:pStyle w:val="FootnoteText"/>
      </w:pPr>
      <w:r>
        <w:rPr>
          <w:rStyle w:val="FootnoteReference"/>
        </w:rPr>
        <w:footnoteRef/>
      </w:r>
      <w:r>
        <w:t xml:space="preserve"> </w:t>
      </w:r>
      <w:r>
        <w:rPr>
          <w:szCs w:val="22"/>
        </w:rPr>
        <w:fldChar w:fldCharType="begin"/>
      </w:r>
      <w:r w:rsidR="008E6B1A">
        <w:rPr>
          <w:szCs w:val="22"/>
        </w:rPr>
        <w:instrText xml:space="preserve"> ADDIN ZOTERO_ITEM CSL_CITATION {"citationID":"sk2qv19L","properties":{"formattedCitation":"Order Appointing Special Masters at 2-7 Harper v. Hall, {\\i{}supra} note 139; Steve Doyle, {\\i{}NC redistricting special masters have Greensboro flavor}, {\\scaps Fox 8 Greensboro}, April 5, 2022, https://myfox8.com/your-local-election-hq/nc-redistricting-special-masters-have-greensboro-flavor/ (last visited Dec 24, 2022).","plainCitation":"Order Appointing Special Masters at 2-7 Harper v. Hall, supra note 139; Steve Doyle, NC redistricting special masters have Greensboro flavor, Fox 8 Greensboro, April 5, 2022, https://myfox8.com/your-local-election-hq/nc-redistricting-special-masters-have-greensboro-flavor/ (last visited Dec 24, 2022).","noteIndex":195},"citationItems":[{"id":7844,"uris":["http://zotero.org/users/10395840/items/AYCHFB64"],"itemData":{"id":7844,"type":"legal_case","authority":"N.C.","container-title":"N.C. Super. Ct.","number":"No. 19-CVS-12667","title":"Harper v. Hall","volume":"868 S.E.2d 499","issued":{"date-parts":[["2022"]]}},"label":"page","prefix":"Order Appointing Special Masters at 2-7"},{"id":7949,"uris":["http://zotero.org/users/10395840/items/GZ2FX73C"],"itemData":{"id":7949,"type":"article-newspaper","container-title":"Fox 8 Greensboro","title":"NC redistricting special masters have Greensboro flavor","URL":"https://myfox8.com/your-local-election-hq/nc-redistricting-special-masters-have-greensboro-flavor/","author":[{"family":"Doyle","given":"Steve"}],"accessed":{"date-parts":[["2022",12,24]]},"issued":{"date-parts":[["2022",4,5]]}}}],"schema":"https://github.com/citation-style-language/schema/raw/master/csl-citation.json"} </w:instrText>
      </w:r>
      <w:r>
        <w:rPr>
          <w:szCs w:val="22"/>
        </w:rPr>
        <w:fldChar w:fldCharType="separate"/>
      </w:r>
      <w:r w:rsidR="008E6B1A" w:rsidRPr="008E6B1A">
        <w:t xml:space="preserve">Order Appointing Special Masters at 2-7 Harper v. Hall, </w:t>
      </w:r>
      <w:r w:rsidR="008E6B1A" w:rsidRPr="008E6B1A">
        <w:rPr>
          <w:i/>
          <w:iCs/>
        </w:rPr>
        <w:t>supra</w:t>
      </w:r>
      <w:r w:rsidR="008E6B1A" w:rsidRPr="008E6B1A">
        <w:t xml:space="preserve"> note 139; Steve Doyle, </w:t>
      </w:r>
      <w:r w:rsidR="008E6B1A" w:rsidRPr="008E6B1A">
        <w:rPr>
          <w:i/>
          <w:iCs/>
        </w:rPr>
        <w:t>NC redistricting special masters have Greensboro flavor</w:t>
      </w:r>
      <w:r w:rsidR="008E6B1A" w:rsidRPr="008E6B1A">
        <w:t xml:space="preserve">, </w:t>
      </w:r>
      <w:r w:rsidR="008E6B1A" w:rsidRPr="008E6B1A">
        <w:rPr>
          <w:smallCaps/>
        </w:rPr>
        <w:t>Fox 8 Greensboro</w:t>
      </w:r>
      <w:r w:rsidR="008E6B1A" w:rsidRPr="008E6B1A">
        <w:t>, April 5, 2022, https://myfox8.com/your-local-election-hq/nc-redistricting-special-masters-have-greensboro-flavor/ (last visited Dec 24, 2022).</w:t>
      </w:r>
      <w:r>
        <w:rPr>
          <w:szCs w:val="22"/>
        </w:rPr>
        <w:fldChar w:fldCharType="end"/>
      </w:r>
    </w:p>
  </w:footnote>
  <w:footnote w:id="197">
    <w:p w14:paraId="10A5172D" w14:textId="62E90B9D" w:rsidR="00CB1F2B" w:rsidRPr="00EC4F7B" w:rsidRDefault="00CB1F2B" w:rsidP="009E3C53">
      <w:pPr>
        <w:pStyle w:val="FootnoteText"/>
        <w:rPr>
          <w:szCs w:val="22"/>
        </w:rPr>
      </w:pPr>
      <w:r w:rsidRPr="00CC0F02">
        <w:rPr>
          <w:rStyle w:val="FootnoteReference"/>
        </w:rPr>
        <w:footnoteRef/>
      </w:r>
      <w:r w:rsidRPr="00EC4F7B">
        <w:rPr>
          <w:szCs w:val="22"/>
        </w:rPr>
        <w:t xml:space="preserve"> </w:t>
      </w:r>
      <w:r w:rsidRPr="00EC4F7B">
        <w:rPr>
          <w:bCs/>
          <w:szCs w:val="22"/>
        </w:rPr>
        <w:t>Disclosure: Bernard Grofman served as that technical consultant.</w:t>
      </w:r>
    </w:p>
  </w:footnote>
  <w:footnote w:id="198">
    <w:p w14:paraId="0442FA87" w14:textId="5C1F6D32" w:rsidR="00315DD6" w:rsidRDefault="00315DD6">
      <w:pPr>
        <w:pStyle w:val="FootnoteText"/>
      </w:pPr>
      <w:r>
        <w:rPr>
          <w:rStyle w:val="FootnoteReference"/>
        </w:rPr>
        <w:footnoteRef/>
      </w:r>
      <w:r>
        <w:t xml:space="preserve"> </w:t>
      </w:r>
      <w:r>
        <w:rPr>
          <w:szCs w:val="22"/>
        </w:rPr>
        <w:fldChar w:fldCharType="begin"/>
      </w:r>
      <w:r w:rsidR="00161638">
        <w:rPr>
          <w:szCs w:val="22"/>
        </w:rPr>
        <w:instrText xml:space="preserve"> ADDIN ZOTERO_ITEM CSL_CITATION {"citationID":"p85CUJAm","properties":{"formattedCitation":"Order on Remedial Plans at 23 Harper v. Hall, {\\i{}supra} note 139.","plainCitation":"Order on Remedial Plans at 23 Harper v. Hall, supra note 139.","noteIndex":197},"citationItems":[{"id":7844,"uris":["http://zotero.org/users/10395840/items/AYCHFB64"],"itemData":{"id":7844,"type":"legal_case","authority":"N.C.","container-title":"N.C. Super. Ct.","number":"No. 19-CVS-12667","title":"Harper v. Hall","volume":"868 S.E.2d 499","issued":{"date-parts":[["2022"]]}},"label":"page","prefix":"Order on Remedial Plans at 23"}],"schema":"https://github.com/citation-style-language/schema/raw/master/csl-citation.json"} </w:instrText>
      </w:r>
      <w:r>
        <w:rPr>
          <w:szCs w:val="22"/>
        </w:rPr>
        <w:fldChar w:fldCharType="separate"/>
      </w:r>
      <w:r w:rsidR="00161638" w:rsidRPr="00161638">
        <w:t xml:space="preserve">Order on Remedial Plans at 23 Harper v. Hall, </w:t>
      </w:r>
      <w:r w:rsidR="00161638" w:rsidRPr="00161638">
        <w:rPr>
          <w:i/>
          <w:iCs/>
        </w:rPr>
        <w:t>supra</w:t>
      </w:r>
      <w:r w:rsidR="00161638" w:rsidRPr="00161638">
        <w:t xml:space="preserve"> note 139.</w:t>
      </w:r>
      <w:r>
        <w:rPr>
          <w:szCs w:val="22"/>
        </w:rPr>
        <w:fldChar w:fldCharType="end"/>
      </w:r>
    </w:p>
  </w:footnote>
  <w:footnote w:id="199">
    <w:p w14:paraId="0DBC56BE" w14:textId="37797BF3" w:rsidR="005F53C0" w:rsidRDefault="005F53C0">
      <w:pPr>
        <w:pStyle w:val="FootnoteText"/>
      </w:pPr>
      <w:r>
        <w:rPr>
          <w:rStyle w:val="FootnoteReference"/>
        </w:rPr>
        <w:footnoteRef/>
      </w:r>
      <w:r>
        <w:t xml:space="preserve"> </w:t>
      </w:r>
      <w:r>
        <w:fldChar w:fldCharType="begin"/>
      </w:r>
      <w:r w:rsidR="008E6B1A">
        <w:instrText xml:space="preserve"> ADDIN ZOTERO_ITEM CSL_CITATION {"citationID":"Qy0AS8KL","properties":{"formattedCitation":"Party control of New York state government, {\\scaps Ballotpedia}, https://ballotpedia.org/Party_control_of_New_York_state_government (last visited Dec 23, 2022).","plainCitation":"Party control of New York state government, Ballotpedia, https://ballotpedia.org/Party_control_of_New_York_state_government (last visited Dec 23, 2022).","noteIndex":198},"citationItems":[{"id":7829,"uris":["http://zotero.org/users/10395840/items/WIQJNG39"],"itemData":{"id":7829,"type":"webpage","abstract":"Ballotpedia: The Encyclopedia of American Politics","container-title":"Ballotpedia","language":"en","title":"Party control of New York state government","URL":"https://ballotpedia.org/Party_control_of_New_York_state_government","accessed":{"date-parts":[["2022",12,23]]}}}],"schema":"https://github.com/citation-style-language/schema/raw/master/csl-citation.json"} </w:instrText>
      </w:r>
      <w:r>
        <w:fldChar w:fldCharType="separate"/>
      </w:r>
      <w:r w:rsidR="00C2175B" w:rsidRPr="00C2175B">
        <w:t xml:space="preserve">Party control of New York state government, </w:t>
      </w:r>
      <w:r w:rsidR="00C2175B" w:rsidRPr="00C2175B">
        <w:rPr>
          <w:smallCaps/>
        </w:rPr>
        <w:t>Ballotpedia</w:t>
      </w:r>
      <w:r w:rsidR="00C2175B" w:rsidRPr="00C2175B">
        <w:t>, https://ballotpedia.org/Party_control_of_New_York_state_government (last visited Dec 23, 2022).</w:t>
      </w:r>
      <w:r>
        <w:fldChar w:fldCharType="end"/>
      </w:r>
    </w:p>
  </w:footnote>
  <w:footnote w:id="200">
    <w:p w14:paraId="723E25AB" w14:textId="1543F894" w:rsidR="003A2A93" w:rsidRDefault="003A2A93">
      <w:pPr>
        <w:pStyle w:val="FootnoteText"/>
      </w:pPr>
      <w:r>
        <w:rPr>
          <w:rStyle w:val="FootnoteReference"/>
        </w:rPr>
        <w:footnoteRef/>
      </w:r>
      <w:r>
        <w:t xml:space="preserve"> </w:t>
      </w:r>
      <w:r>
        <w:fldChar w:fldCharType="begin"/>
      </w:r>
      <w:r w:rsidR="008E6B1A">
        <w:instrText xml:space="preserve"> ADDIN ZOTERO_ITEM CSL_CITATION {"citationID":"4P6CQrCR","properties":{"formattedCitation":"Redistricting in New York after the 2010 census, {\\scaps Ballotpedia}, https://ballotpedia.org/Redistricting_in_New_York_after_the_2010_census (last visited Dec 23, 2022).","plainCitation":"Redistricting in New York after the 2010 census, Ballotpedia, https://ballotpedia.org/Redistricting_in_New_York_after_the_2010_census (last visited Dec 23, 2022).","noteIndex":199},"citationItems":[{"id":7831,"uris":["http://zotero.org/users/10395840/items/8LB89ZEG"],"itemData":{"id":7831,"type":"webpage","abstract":"Ballotpedia: The Encyclopedia of American Politics","container-title":"Ballotpedia","language":"en","title":"Redistricting in New York after the 2010 census","URL":"https://ballotpedia.org/Redistricting_in_New_York_after_the_2010_census","accessed":{"date-parts":[["2022",12,23]]}}}],"schema":"https://github.com/citation-style-language/schema/raw/master/csl-citation.json"} </w:instrText>
      </w:r>
      <w:r>
        <w:fldChar w:fldCharType="separate"/>
      </w:r>
      <w:r w:rsidR="00950DE6" w:rsidRPr="00950DE6">
        <w:t xml:space="preserve">Redistricting in New York after the 2010 census, </w:t>
      </w:r>
      <w:r w:rsidR="00950DE6" w:rsidRPr="00950DE6">
        <w:rPr>
          <w:smallCaps/>
        </w:rPr>
        <w:t>Ballotpedia</w:t>
      </w:r>
      <w:r w:rsidR="00950DE6" w:rsidRPr="00950DE6">
        <w:t>, https://ballotpedia.org/Redistricting_in_New_York_after_the_2010_census (last visited Dec 23, 2022).</w:t>
      </w:r>
      <w:r>
        <w:fldChar w:fldCharType="end"/>
      </w:r>
    </w:p>
  </w:footnote>
  <w:footnote w:id="201">
    <w:p w14:paraId="2DFFA095" w14:textId="4CC31B89" w:rsidR="00F35F2E" w:rsidRDefault="00F35F2E">
      <w:pPr>
        <w:pStyle w:val="FootnoteText"/>
      </w:pPr>
      <w:r>
        <w:rPr>
          <w:rStyle w:val="FootnoteReference"/>
        </w:rPr>
        <w:footnoteRef/>
      </w:r>
      <w:r>
        <w:t xml:space="preserve"> </w:t>
      </w:r>
      <w:r>
        <w:fldChar w:fldCharType="begin"/>
      </w:r>
      <w:r w:rsidR="007A12A4">
        <w:instrText xml:space="preserve"> ADDIN ZOTERO_ITEM CSL_CITATION {"citationID":"k1Wq1aRA","properties":{"formattedCitation":"Marissa Zanfardino &amp; Jeffrey M Wice, {\\i{}New York State Constitutional Amendment Explainer}, Redistricting Resources {\\scaps NY Census Redistricting Inst.} (2021); Background on the Commission, {\\scaps New York State Independent Redistricting Commission}, https://www.nyirc.gov/about (last visited Dec 24, 2022).","plainCitation":"Marissa Zanfardino &amp; Jeffrey M Wice, New York State Constitutional Amendment Explainer, Redistricting Resources NY Census Redistricting Inst. (2021); Background on the Commission, New York State Independent Redistricting Commission, https://www.nyirc.gov/about (last visited Dec 24, 2022).","noteIndex":200},"citationItems":[{"id":7834,"uris":["http://zotero.org/users/10395840/items/B5S3H6Q6"],"itemData":{"id":7834,"type":"article-journal","container-title":"NY Census and Redistricting Institute","issue":"11","language":"en","source":"Zotero","title":"New York State Constitutional Amendment Explainer","volume":"Redistricting Resources","author":[{"family":"Zanfardino","given":"Marissa"},{"family":"Wice","given":"Jeffrey M"}],"issued":{"date-parts":[["2021"]]}}},{"id":7951,"uris":["http://zotero.org/users/10395840/items/UZ9F2U53"],"itemData":{"id":7951,"type":"webpage","container-title":"New York State Independent Redistricting Commission","title":"Background on the Commission","URL":"https://www.nyirc.gov/about","accessed":{"date-parts":[["2022",12,24]]}}}],"schema":"https://github.com/citation-style-language/schema/raw/master/csl-citation.json"} </w:instrText>
      </w:r>
      <w:r>
        <w:fldChar w:fldCharType="separate"/>
      </w:r>
      <w:r w:rsidR="007A12A4" w:rsidRPr="007A12A4">
        <w:t xml:space="preserve">Marissa Zanfardino &amp; Jeffrey M Wice, </w:t>
      </w:r>
      <w:r w:rsidR="007A12A4" w:rsidRPr="007A12A4">
        <w:rPr>
          <w:i/>
          <w:iCs/>
        </w:rPr>
        <w:t>New York State Constitutional Amendment Explainer</w:t>
      </w:r>
      <w:r w:rsidR="007A12A4" w:rsidRPr="007A12A4">
        <w:t xml:space="preserve">, Redistricting Resources </w:t>
      </w:r>
      <w:r w:rsidR="007A12A4" w:rsidRPr="007A12A4">
        <w:rPr>
          <w:smallCaps/>
        </w:rPr>
        <w:t>NY Census Redistricting Inst.</w:t>
      </w:r>
      <w:r w:rsidR="007A12A4" w:rsidRPr="007A12A4">
        <w:t xml:space="preserve"> (2021); Background on the Commission, </w:t>
      </w:r>
      <w:r w:rsidR="007A12A4" w:rsidRPr="007A12A4">
        <w:rPr>
          <w:smallCaps/>
        </w:rPr>
        <w:t>New York State Independent Redistricting Commission</w:t>
      </w:r>
      <w:r w:rsidR="007A12A4" w:rsidRPr="007A12A4">
        <w:t>, https://www.nyirc.gov/about (last visited Dec 24, 2022).</w:t>
      </w:r>
      <w:r>
        <w:fldChar w:fldCharType="end"/>
      </w:r>
    </w:p>
  </w:footnote>
  <w:footnote w:id="202">
    <w:p w14:paraId="45D5A3C8" w14:textId="34E62507" w:rsidR="00CB1F2B" w:rsidRPr="00EC4F7B" w:rsidRDefault="00CB1F2B">
      <w:pPr>
        <w:pStyle w:val="FootnoteText"/>
        <w:rPr>
          <w:szCs w:val="22"/>
        </w:rPr>
      </w:pPr>
      <w:r w:rsidRPr="00CC0F02">
        <w:rPr>
          <w:rStyle w:val="FootnoteReference"/>
        </w:rPr>
        <w:footnoteRef/>
      </w:r>
      <w:r w:rsidRPr="00EC4F7B">
        <w:rPr>
          <w:szCs w:val="22"/>
        </w:rPr>
        <w:t xml:space="preserve"> N.Y. Const. Article III, section 4(c).</w:t>
      </w:r>
    </w:p>
  </w:footnote>
  <w:footnote w:id="203">
    <w:p w14:paraId="653FDC4A" w14:textId="7A163290" w:rsidR="00101492" w:rsidRDefault="00101492">
      <w:pPr>
        <w:pStyle w:val="FootnoteText"/>
      </w:pPr>
      <w:r>
        <w:rPr>
          <w:rStyle w:val="FootnoteReference"/>
        </w:rPr>
        <w:footnoteRef/>
      </w:r>
      <w:r>
        <w:t xml:space="preserve"> </w:t>
      </w:r>
      <w:r w:rsidRPr="00EC4F7B">
        <w:rPr>
          <w:szCs w:val="22"/>
        </w:rPr>
        <w:t xml:space="preserve">N.Y. Const. Article III, section </w:t>
      </w:r>
      <w:r>
        <w:rPr>
          <w:szCs w:val="22"/>
        </w:rPr>
        <w:t>5</w:t>
      </w:r>
      <w:r w:rsidR="001E1340">
        <w:rPr>
          <w:szCs w:val="22"/>
        </w:rPr>
        <w:t>-b</w:t>
      </w:r>
      <w:r w:rsidRPr="00EC4F7B">
        <w:rPr>
          <w:szCs w:val="22"/>
        </w:rPr>
        <w:t>(</w:t>
      </w:r>
      <w:r w:rsidR="001E1340">
        <w:rPr>
          <w:szCs w:val="22"/>
        </w:rPr>
        <w:t>a</w:t>
      </w:r>
      <w:r w:rsidRPr="00EC4F7B">
        <w:rPr>
          <w:szCs w:val="22"/>
        </w:rPr>
        <w:t>).</w:t>
      </w:r>
    </w:p>
  </w:footnote>
  <w:footnote w:id="204">
    <w:p w14:paraId="03F5693C" w14:textId="31AAE8BB" w:rsidR="000D00E0" w:rsidRDefault="000D00E0">
      <w:pPr>
        <w:pStyle w:val="FootnoteText"/>
      </w:pPr>
      <w:r>
        <w:rPr>
          <w:rStyle w:val="FootnoteReference"/>
        </w:rPr>
        <w:footnoteRef/>
      </w:r>
      <w:r>
        <w:t xml:space="preserve"> </w:t>
      </w:r>
      <w:r w:rsidRPr="00EC4F7B">
        <w:rPr>
          <w:szCs w:val="22"/>
        </w:rPr>
        <w:t xml:space="preserve">N.Y. Const. Article III, section </w:t>
      </w:r>
      <w:r>
        <w:rPr>
          <w:szCs w:val="22"/>
        </w:rPr>
        <w:t>5-b</w:t>
      </w:r>
      <w:r w:rsidRPr="00EC4F7B">
        <w:rPr>
          <w:szCs w:val="22"/>
        </w:rPr>
        <w:t>(</w:t>
      </w:r>
      <w:r>
        <w:rPr>
          <w:szCs w:val="22"/>
        </w:rPr>
        <w:t>g</w:t>
      </w:r>
      <w:r w:rsidRPr="00EC4F7B">
        <w:rPr>
          <w:szCs w:val="22"/>
        </w:rPr>
        <w:t>).</w:t>
      </w:r>
    </w:p>
  </w:footnote>
  <w:footnote w:id="205">
    <w:p w14:paraId="17C01945" w14:textId="4832EEE3" w:rsidR="005E2FD5" w:rsidRPr="005E2FD5" w:rsidRDefault="005E2FD5">
      <w:pPr>
        <w:pStyle w:val="FootnoteText"/>
        <w:rPr>
          <w:i/>
          <w:iCs/>
        </w:rPr>
      </w:pPr>
      <w:r>
        <w:rPr>
          <w:rStyle w:val="FootnoteReference"/>
        </w:rPr>
        <w:footnoteRef/>
      </w:r>
      <w:r>
        <w:t xml:space="preserve"> </w:t>
      </w:r>
      <w:r>
        <w:rPr>
          <w:i/>
          <w:iCs/>
        </w:rPr>
        <w:t>Id.</w:t>
      </w:r>
    </w:p>
  </w:footnote>
  <w:footnote w:id="206">
    <w:p w14:paraId="264FF106" w14:textId="27F5051F" w:rsidR="00EA3300" w:rsidRDefault="00EA3300">
      <w:pPr>
        <w:pStyle w:val="FootnoteText"/>
      </w:pPr>
      <w:r>
        <w:rPr>
          <w:rStyle w:val="FootnoteReference"/>
        </w:rPr>
        <w:footnoteRef/>
      </w:r>
      <w:r>
        <w:t xml:space="preserve"> </w:t>
      </w:r>
      <w:r>
        <w:fldChar w:fldCharType="begin"/>
      </w:r>
      <w:r w:rsidR="008E6B1A">
        <w:instrText xml:space="preserve"> ADDIN ZOTERO_ITEM CSL_CITATION {"citationID":"GHQAJ4Hu","properties":{"formattedCitation":"Redistricting in New York after the 2020 census, {\\scaps Ballotpedia}, https://ballotpedia.org/Redistricting_in_New_York_after_the_2020_census (last visited Dec 23, 2022).","plainCitation":"Redistricting in New York after the 2020 census, Ballotpedia, https://ballotpedia.org/Redistricting_in_New_York_after_the_2020_census (last visited Dec 23, 2022).","noteIndex":205},"citationItems":[{"id":7835,"uris":["http://zotero.org/users/10395840/items/8PJBHHLM"],"itemData":{"id":7835,"type":"webpage","abstract":"Ballotpedia: The Encyclopedia of American Politics","container-title":"Ballotpedia","language":"en","title":"Redistricting in New York after the 2020 census","URL":"https://ballotpedia.org/Redistricting_in_New_York_after_the_2020_census","accessed":{"date-parts":[["2022",12,23]]}}}],"schema":"https://github.com/citation-style-language/schema/raw/master/csl-citation.json"} </w:instrText>
      </w:r>
      <w:r>
        <w:fldChar w:fldCharType="separate"/>
      </w:r>
      <w:r w:rsidR="00A309E3" w:rsidRPr="00A309E3">
        <w:t xml:space="preserve">Redistricting in New York after the 2020 census, </w:t>
      </w:r>
      <w:r w:rsidR="00A309E3" w:rsidRPr="00A309E3">
        <w:rPr>
          <w:smallCaps/>
        </w:rPr>
        <w:t>Ballotpedia</w:t>
      </w:r>
      <w:r w:rsidR="00A309E3" w:rsidRPr="00A309E3">
        <w:t>, https://ballotpedia.org/Redistricting_in_New_York_after_the_2020_census (last visited Dec 23, 2022).</w:t>
      </w:r>
      <w:r>
        <w:fldChar w:fldCharType="end"/>
      </w:r>
    </w:p>
  </w:footnote>
  <w:footnote w:id="207">
    <w:p w14:paraId="3F734DCA" w14:textId="0930E86A" w:rsidR="00A309E3" w:rsidRDefault="00A309E3">
      <w:pPr>
        <w:pStyle w:val="FootnoteText"/>
      </w:pPr>
      <w:r>
        <w:rPr>
          <w:rStyle w:val="FootnoteReference"/>
        </w:rPr>
        <w:footnoteRef/>
      </w:r>
      <w:r>
        <w:t xml:space="preserve"> </w:t>
      </w:r>
      <w:r>
        <w:fldChar w:fldCharType="begin"/>
      </w:r>
      <w:r w:rsidR="008E6B1A">
        <w:instrText xml:space="preserve"> ADDIN ZOTERO_ITEM CSL_CITATION {"citationID":"MHSjSqXJ","properties":{"formattedCitation":"US Census Bureau, {\\i{}supra} note 133; Shane Goldmacher, {\\i{}After 2020 Count, New York Narrowly Loses Some Clout}, {\\scaps The New York Times}, April 27, 2021, at 18.","plainCitation":"US Census Bureau, supra note 133; Shane Goldmacher, After 2020 Count, New York Narrowly Loses Some Clout, The New York Times, April 27, 2021, at 18.","noteIndex":206},"citationItems":[{"id":7825,"uris":["http://zotero.org/users/10395840/items/MZVCFHYV"],"itemData":{"id":7825,"type":"webpage","abstract":"Congressional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Bureau","given":""}],"accessed":{"date-parts":[["2022",12,22]]},"issued":{"date-parts":[["2021",4,26]]}}},{"id":7953,"uris":["http://zotero.org/users/10395840/items/AMS2GTUL"],"itemData":{"id":7953,"type":"article-newspaper","container-title":"The New York Times","page":"18","section":"A","title":"After 2020 Count, New York Narrowly Loses Some Clout","author":[{"family":"Shane Goldmacher","given":""}],"issued":{"date-parts":[["2021",4,27]]}}}],"schema":"https://github.com/citation-style-language/schema/raw/master/csl-citation.json"} </w:instrText>
      </w:r>
      <w:r>
        <w:fldChar w:fldCharType="separate"/>
      </w:r>
      <w:r w:rsidR="008E6B1A" w:rsidRPr="008E6B1A">
        <w:t xml:space="preserve">US Census Bureau, </w:t>
      </w:r>
      <w:r w:rsidR="008E6B1A" w:rsidRPr="008E6B1A">
        <w:rPr>
          <w:i/>
          <w:iCs/>
        </w:rPr>
        <w:t>supra</w:t>
      </w:r>
      <w:r w:rsidR="008E6B1A" w:rsidRPr="008E6B1A">
        <w:t xml:space="preserve"> note 133; Shane Goldmacher, </w:t>
      </w:r>
      <w:r w:rsidR="008E6B1A" w:rsidRPr="008E6B1A">
        <w:rPr>
          <w:i/>
          <w:iCs/>
        </w:rPr>
        <w:t>After 2020 Count, New York Narrowly Loses Some Clout</w:t>
      </w:r>
      <w:r w:rsidR="008E6B1A" w:rsidRPr="008E6B1A">
        <w:t xml:space="preserve">, </w:t>
      </w:r>
      <w:r w:rsidR="008E6B1A" w:rsidRPr="008E6B1A">
        <w:rPr>
          <w:smallCaps/>
        </w:rPr>
        <w:t>The New York Times</w:t>
      </w:r>
      <w:r w:rsidR="008E6B1A" w:rsidRPr="008E6B1A">
        <w:t>, April 27, 2021, at 18.</w:t>
      </w:r>
      <w:r>
        <w:fldChar w:fldCharType="end"/>
      </w:r>
    </w:p>
  </w:footnote>
  <w:footnote w:id="208">
    <w:p w14:paraId="29EB9FDF" w14:textId="550763C3" w:rsidR="004A01D1" w:rsidRDefault="004A01D1">
      <w:pPr>
        <w:pStyle w:val="FootnoteText"/>
      </w:pPr>
      <w:r>
        <w:rPr>
          <w:rStyle w:val="FootnoteReference"/>
        </w:rPr>
        <w:footnoteRef/>
      </w:r>
      <w:r>
        <w:t xml:space="preserve"> </w:t>
      </w:r>
      <w:r>
        <w:fldChar w:fldCharType="begin"/>
      </w:r>
      <w:r w:rsidR="008E6B1A">
        <w:instrText xml:space="preserve"> ADDIN ZOTERO_ITEM CSL_CITATION {"citationID":"6mB9nD2Z","properties":{"formattedCitation":"Nicholas Fandos, Luis Ferr\\uc0\\u233{}-Sadurn\\uc0\\u237{} &amp; Grace Ashford, {\\i{}A \\uc0\\u8216{}Master Class\\uc0\\u8217{} in Gerrymandering, This Time Led by N.Y. Democrats}, {\\scaps The New York Times}, February 2, 2022, https://www.nytimes.com/2022/02/02/nyregion/redistricting-gerrymandering-ny.html (last visited Dec 23, 2022).","plainCitation":"Nicholas Fandos, Luis Ferré-Sadurní &amp; Grace Ashford, A ‘Master Class’ in Gerrymandering, This Time Led by N.Y. Democrats, The New York Times, February 2, 2022, https://www.nytimes.com/2022/02/02/nyregion/redistricting-gerrymandering-ny.html (last visited Dec 23, 2022).","noteIndex":207},"citationItems":[{"id":7842,"uris":["http://zotero.org/users/10395840/items/X5H7IBHU"],"itemData":{"id":7842,"type":"article-newspaper","abstract":"The maps approved by Democrats in the New York State Legislature could lead their party to seize as many as three House seats from Republicans.","container-title":"The New York Times","ISSN":"0362-4331","language":"en-US","section":"New York","source":"NYTimes.com","title":"A ‘Master Class’ in Gerrymandering, This Time Led by N.Y. Democrats","URL":"https://www.nytimes.com/2022/02/02/nyregion/redistricting-gerrymandering-ny.html","author":[{"family":"Fandos","given":"Nicholas"},{"family":"Ferré-Sadurní","given":"Luis"},{"family":"Ashford","given":"Grace"}],"accessed":{"date-parts":[["2022",12,23]]},"issued":{"date-parts":[["2022",2,2]]}}}],"schema":"https://github.com/citation-style-language/schema/raw/master/csl-citation.json"} </w:instrText>
      </w:r>
      <w:r>
        <w:fldChar w:fldCharType="separate"/>
      </w:r>
      <w:r w:rsidRPr="004A01D1">
        <w:t xml:space="preserve">Nicholas Fandos, Luis Ferré-Sadurní &amp; Grace Ashford, </w:t>
      </w:r>
      <w:r w:rsidRPr="004A01D1">
        <w:rPr>
          <w:i/>
          <w:iCs/>
        </w:rPr>
        <w:t>A ‘Master Class’ in Gerrymandering, This Time Led by N.Y. Democrats</w:t>
      </w:r>
      <w:r w:rsidRPr="004A01D1">
        <w:t xml:space="preserve">, </w:t>
      </w:r>
      <w:r w:rsidRPr="004A01D1">
        <w:rPr>
          <w:smallCaps/>
        </w:rPr>
        <w:t>The New York Times</w:t>
      </w:r>
      <w:r w:rsidRPr="004A01D1">
        <w:t>, February 2, 2022, https://www.nytimes.com/2022/02/02/nyregion/redistricting-gerrymandering-ny.html (last visited Dec 23, 2022).</w:t>
      </w:r>
      <w:r>
        <w:fldChar w:fldCharType="end"/>
      </w:r>
    </w:p>
  </w:footnote>
  <w:footnote w:id="209">
    <w:p w14:paraId="3FCAB508" w14:textId="1A7C50FA" w:rsidR="00C14E3C" w:rsidRDefault="00C14E3C">
      <w:pPr>
        <w:pStyle w:val="FootnoteText"/>
      </w:pPr>
      <w:r>
        <w:rPr>
          <w:rStyle w:val="FootnoteReference"/>
        </w:rPr>
        <w:footnoteRef/>
      </w:r>
      <w:r>
        <w:t xml:space="preserve"> </w:t>
      </w:r>
      <w:r>
        <w:fldChar w:fldCharType="begin"/>
      </w:r>
      <w:r w:rsidR="00324B88">
        <w:instrText xml:space="preserve"> ADDIN ZOTERO_ITEM CSL_CITATION {"citationID":"YdevLaes","properties":{"formattedCitation":"Harkenrider v. Hochul, {\\i{}supra} note 139; Nicholas Fandos, {\\i{}Democrats Lose Control of N.Y. Election Maps, as Top Court Rejects Appeal}, {\\scaps The New York Times}, April 27, 2022, https://www.nytimes.com/2022/04/27/nyregion/redistricting-congress-gerrymander-ny.html (last visited Dec 23, 2022).","plainCitation":"Harkenrider v. Hochul, supra note 139; Nicholas Fandos, Democrats Lose Control of N.Y. Election Maps, as Top Court Rejects Appeal, The New York Times, April 27, 2022, https://www.nytimes.com/2022/04/27/nyregion/redistricting-congress-gerrymander-ny.html (last visited Dec 23, 2022).","noteIndex":208},"citationItems":[{"id":7896,"uris":["http://zotero.org/users/10395840/items/UAWVN4WJ"],"itemData":{"id":7896,"type":"legal_case","container-title":"N.Y. Sup. Ct.","title":"Harkenrider v. Hochul","volume":"Slip Op. 31471","issued":{"date-parts":[["2022"]]}}},{"id":7840,"uris":["http://zotero.org/users/10395840/items/X3BGNUTK"],"itemData":{"id":7840,"type":"article-newspaper","abstract":"The Court of Appeals said Democrats violated the State Constitution and ignored the will of the voters. The judges ordered a court-appointed expert to draw replacements.","container-title":"The New York Times","ISSN":"0362-4331","language":"en-US","section":"New York","source":"NYTimes.com","title":"Democrats Lose Control of N.Y. Election Maps, as Top Court Rejects Appeal","URL":"https://www.nytimes.com/2022/04/27/nyregion/redistricting-congress-gerrymander-ny.html","author":[{"family":"Fandos","given":"Nicholas"}],"accessed":{"date-parts":[["2022",12,23]]},"issued":{"date-parts":[["2022",4,27]]}}}],"schema":"https://github.com/citation-style-language/schema/raw/master/csl-citation.json"} </w:instrText>
      </w:r>
      <w:r>
        <w:fldChar w:fldCharType="separate"/>
      </w:r>
      <w:r w:rsidR="00324B88" w:rsidRPr="00324B88">
        <w:t xml:space="preserve">Harkenrider v. Hochul, </w:t>
      </w:r>
      <w:r w:rsidR="00324B88" w:rsidRPr="00324B88">
        <w:rPr>
          <w:i/>
          <w:iCs/>
        </w:rPr>
        <w:t>supra</w:t>
      </w:r>
      <w:r w:rsidR="00324B88" w:rsidRPr="00324B88">
        <w:t xml:space="preserve"> note 139; Nicholas Fandos, </w:t>
      </w:r>
      <w:r w:rsidR="00324B88" w:rsidRPr="00324B88">
        <w:rPr>
          <w:i/>
          <w:iCs/>
        </w:rPr>
        <w:t>Democrats Lose Control of N.Y. Election Maps, as Top Court Rejects Appeal</w:t>
      </w:r>
      <w:r w:rsidR="00324B88" w:rsidRPr="00324B88">
        <w:t xml:space="preserve">, </w:t>
      </w:r>
      <w:r w:rsidR="00324B88" w:rsidRPr="00324B88">
        <w:rPr>
          <w:smallCaps/>
        </w:rPr>
        <w:t>The New York Times</w:t>
      </w:r>
      <w:r w:rsidR="00324B88" w:rsidRPr="00324B88">
        <w:t>, April 27, 2022, https://www.nytimes.com/2022/04/27/nyregion/redistricting-congress-gerrymander-ny.html (last visited Dec 23, 2022).</w:t>
      </w:r>
      <w:r>
        <w:fldChar w:fldCharType="end"/>
      </w:r>
    </w:p>
  </w:footnote>
  <w:footnote w:id="210">
    <w:p w14:paraId="1F535E15" w14:textId="693767F7" w:rsidR="009A550F" w:rsidRDefault="009A550F">
      <w:pPr>
        <w:pStyle w:val="FootnoteText"/>
      </w:pPr>
      <w:r>
        <w:rPr>
          <w:rStyle w:val="FootnoteReference"/>
        </w:rPr>
        <w:footnoteRef/>
      </w:r>
      <w:r>
        <w:t xml:space="preserve"> </w:t>
      </w:r>
      <w:r w:rsidR="00775362">
        <w:fldChar w:fldCharType="begin"/>
      </w:r>
      <w:r w:rsidR="00313F24">
        <w:instrText xml:space="preserve"> ADDIN ZOTERO_ITEM CSL_CITATION {"citationID":"hWVOkyBv","properties":{"formattedCitation":"Slip Op 02833 Harkenrider v. Hochul, 60 2022 N LEXIS 32\\uc0\\u8211{}37 (2022).","plainCitation":"Slip Op 02833 Harkenrider v. Hochul, 60 2022 N LEXIS 32–37 (2022).","noteIndex":209},"citationItems":[{"id":7928,"uris":["http://zotero.org/users/10395840/items/XJ8PYA6A"],"itemData":{"id":7928,"type":"legal_case","authority":"N.Y. Court of Appeals","container-title":"2022 N.Y. LEXIS","title":"Harkenrider v. Hochul","volume":"60","issued":{"date-parts":[["2022",4,27]]}},"locator":"32-37","label":"page","prefix":"Slip Op 02833"}],"schema":"https://github.com/citation-style-language/schema/raw/master/csl-citation.json"} </w:instrText>
      </w:r>
      <w:r w:rsidR="00775362">
        <w:fldChar w:fldCharType="separate"/>
      </w:r>
      <w:r w:rsidR="0056125C" w:rsidRPr="00313F24">
        <w:t>Slip Op 02833 Harkenrider v. Hochul, 60 2022 N LEXIS 32–37 (2022).</w:t>
      </w:r>
      <w:r w:rsidR="00775362">
        <w:fldChar w:fldCharType="end"/>
      </w:r>
    </w:p>
  </w:footnote>
  <w:footnote w:id="211">
    <w:p w14:paraId="0C879DBC" w14:textId="26C06D8F" w:rsidR="006E6B2F" w:rsidRPr="00EC4F7B" w:rsidRDefault="006E6B2F" w:rsidP="006E6B2F">
      <w:pPr>
        <w:pStyle w:val="FootnoteText"/>
        <w:rPr>
          <w:szCs w:val="22"/>
        </w:rPr>
      </w:pPr>
      <w:r w:rsidRPr="00CC0F02">
        <w:rPr>
          <w:rStyle w:val="FootnoteReference"/>
        </w:rPr>
        <w:footnoteRef/>
      </w:r>
      <w:r w:rsidRPr="00EC4F7B">
        <w:rPr>
          <w:szCs w:val="22"/>
        </w:rPr>
        <w:t xml:space="preserve"> </w:t>
      </w:r>
      <w:r w:rsidR="0054003A">
        <w:rPr>
          <w:szCs w:val="22"/>
        </w:rPr>
        <w:fldChar w:fldCharType="begin"/>
      </w:r>
      <w:r w:rsidR="0056125C">
        <w:rPr>
          <w:szCs w:val="22"/>
        </w:rPr>
        <w:instrText xml:space="preserve"> ADDIN ZOTERO_ITEM CSL_CITATION {"citationID":"KBDCOwJF","properties":{"formattedCitation":"{\\i{}Id.} at 20.","plainCitation":"Id. at 20.","noteIndex":210},"citationItems":[{"id":7928,"uris":["http://zotero.org/users/10395840/items/XJ8PYA6A"],"itemData":{"id":7928,"type":"legal_case","authority":"N.Y. Court of Appeals","container-title":"2022 N.Y. LEXIS","title":"Harkenrider v. Hochul","volume":"60","issued":{"date-parts":[["2022",4,27]]}},"locator":"20","label":"page"}],"schema":"https://github.com/citation-style-language/schema/raw/master/csl-citation.json"} </w:instrText>
      </w:r>
      <w:r w:rsidR="0054003A">
        <w:rPr>
          <w:szCs w:val="22"/>
        </w:rPr>
        <w:fldChar w:fldCharType="separate"/>
      </w:r>
      <w:r w:rsidR="0054003A" w:rsidRPr="0054003A">
        <w:rPr>
          <w:i/>
          <w:iCs/>
        </w:rPr>
        <w:t>Id.</w:t>
      </w:r>
      <w:r w:rsidR="0054003A" w:rsidRPr="0054003A">
        <w:t xml:space="preserve"> at 20.</w:t>
      </w:r>
      <w:r w:rsidR="0054003A">
        <w:rPr>
          <w:szCs w:val="22"/>
        </w:rPr>
        <w:fldChar w:fldCharType="end"/>
      </w:r>
    </w:p>
  </w:footnote>
  <w:footnote w:id="212">
    <w:p w14:paraId="08795209" w14:textId="621DA2D4" w:rsidR="008516B6" w:rsidRPr="00EC4F7B" w:rsidRDefault="008516B6">
      <w:pPr>
        <w:pStyle w:val="FootnoteText"/>
        <w:rPr>
          <w:szCs w:val="22"/>
        </w:rPr>
      </w:pPr>
      <w:r w:rsidRPr="00CC0F02">
        <w:rPr>
          <w:rStyle w:val="FootnoteReference"/>
        </w:rPr>
        <w:footnoteRef/>
      </w:r>
      <w:r w:rsidRPr="00EC4F7B">
        <w:rPr>
          <w:szCs w:val="22"/>
        </w:rPr>
        <w:t xml:space="preserve"> </w:t>
      </w:r>
      <w:r w:rsidR="0054003A">
        <w:rPr>
          <w:szCs w:val="22"/>
        </w:rPr>
        <w:fldChar w:fldCharType="begin"/>
      </w:r>
      <w:r w:rsidR="0056125C">
        <w:rPr>
          <w:szCs w:val="22"/>
        </w:rPr>
        <w:instrText xml:space="preserve"> ADDIN ZOTERO_ITEM CSL_CITATION {"citationID":"9F5wRdRa","properties":{"formattedCitation":"{\\i{}Id.} at 1.","plainCitation":"Id. at 1.","noteIndex":211},"citationItems":[{"id":7928,"uris":["http://zotero.org/users/10395840/items/XJ8PYA6A"],"itemData":{"id":7928,"type":"legal_case","authority":"N.Y. Court of Appeals","container-title":"2022 N.Y. LEXIS","title":"Harkenrider v. Hochul","volume":"60","issued":{"date-parts":[["2022",4,27]]}},"locator":"1","label":"page"}],"schema":"https://github.com/citation-style-language/schema/raw/master/csl-citation.json"} </w:instrText>
      </w:r>
      <w:r w:rsidR="0054003A">
        <w:rPr>
          <w:szCs w:val="22"/>
        </w:rPr>
        <w:fldChar w:fldCharType="separate"/>
      </w:r>
      <w:r w:rsidR="0054003A" w:rsidRPr="0054003A">
        <w:rPr>
          <w:i/>
          <w:iCs/>
        </w:rPr>
        <w:t>Id.</w:t>
      </w:r>
      <w:r w:rsidR="0054003A" w:rsidRPr="0054003A">
        <w:t xml:space="preserve"> at 1.</w:t>
      </w:r>
      <w:r w:rsidR="0054003A">
        <w:rPr>
          <w:szCs w:val="22"/>
        </w:rPr>
        <w:fldChar w:fldCharType="end"/>
      </w:r>
    </w:p>
  </w:footnote>
  <w:footnote w:id="213">
    <w:p w14:paraId="2F650FD1" w14:textId="21523C6B" w:rsidR="00E67E72" w:rsidRPr="00EC4F7B" w:rsidRDefault="00E67E72">
      <w:pPr>
        <w:pStyle w:val="FootnoteText"/>
        <w:rPr>
          <w:szCs w:val="22"/>
        </w:rPr>
      </w:pPr>
      <w:r w:rsidRPr="00CC0F02">
        <w:rPr>
          <w:rStyle w:val="FootnoteReference"/>
        </w:rPr>
        <w:footnoteRef/>
      </w:r>
      <w:r w:rsidRPr="00EC4F7B">
        <w:rPr>
          <w:szCs w:val="22"/>
        </w:rPr>
        <w:t xml:space="preserve"> </w:t>
      </w:r>
      <w:r w:rsidR="00263139">
        <w:rPr>
          <w:szCs w:val="22"/>
        </w:rPr>
        <w:fldChar w:fldCharType="begin"/>
      </w:r>
      <w:r w:rsidR="0056125C">
        <w:rPr>
          <w:szCs w:val="22"/>
        </w:rPr>
        <w:instrText xml:space="preserve"> ADDIN ZOTERO_ITEM CSL_CITATION {"citationID":"2CA15R37","properties":{"formattedCitation":"{\\i{}Id.} at 26.","plainCitation":"Id. at 26.","noteIndex":212},"citationItems":[{"id":7928,"uris":["http://zotero.org/users/10395840/items/XJ8PYA6A"],"itemData":{"id":7928,"type":"legal_case","authority":"N.Y. Court of Appeals","container-title":"2022 N.Y. LEXIS","title":"Harkenrider v. Hochul","volume":"60","issued":{"date-parts":[["2022",4,27]]}},"locator":"26","label":"page"}],"schema":"https://github.com/citation-style-language/schema/raw/master/csl-citation.json"} </w:instrText>
      </w:r>
      <w:r w:rsidR="00263139">
        <w:rPr>
          <w:szCs w:val="22"/>
        </w:rPr>
        <w:fldChar w:fldCharType="separate"/>
      </w:r>
      <w:r w:rsidR="00263139" w:rsidRPr="00263139">
        <w:rPr>
          <w:i/>
          <w:iCs/>
        </w:rPr>
        <w:t>Id.</w:t>
      </w:r>
      <w:r w:rsidR="00263139" w:rsidRPr="00263139">
        <w:t xml:space="preserve"> at 26.</w:t>
      </w:r>
      <w:r w:rsidR="00263139">
        <w:rPr>
          <w:szCs w:val="22"/>
        </w:rPr>
        <w:fldChar w:fldCharType="end"/>
      </w:r>
      <w:r w:rsidRPr="00EC4F7B">
        <w:rPr>
          <w:szCs w:val="22"/>
        </w:rPr>
        <w:t xml:space="preserve"> quoting (</w:t>
      </w:r>
      <w:r w:rsidR="003A7C5F">
        <w:rPr>
          <w:szCs w:val="22"/>
        </w:rPr>
        <w:fldChar w:fldCharType="begin"/>
      </w:r>
      <w:r w:rsidR="008E6B1A">
        <w:rPr>
          <w:szCs w:val="22"/>
        </w:rPr>
        <w:instrText xml:space="preserve"> ADDIN ZOTERO_ITEM CSL_CITATION {"citationID":"tfSCVK7F","properties":{"formattedCitation":"Cohen v. Hallmark Cards, 45 NY2d h.","plainCitation":"Cohen v. Hallmark Cards, 45 NY2d h.","noteIndex":212},"citationItems":[{"id":7929,"uris":["http://zotero.org/users/10395840/items/2G3HC8BH"],"itemData":{"id":7929,"type":"legal_case","container-title":"NY2d","number":"1978","page":"h","title":"Cohen v. Hallmark Cards","volume":"45"}}],"schema":"https://github.com/citation-style-language/schema/raw/master/csl-citation.json"} </w:instrText>
      </w:r>
      <w:r w:rsidR="003A7C5F">
        <w:rPr>
          <w:szCs w:val="22"/>
        </w:rPr>
        <w:fldChar w:fldCharType="separate"/>
      </w:r>
      <w:r w:rsidR="009E3B02">
        <w:rPr>
          <w:noProof/>
          <w:szCs w:val="22"/>
        </w:rPr>
        <w:t>Cohen v. Hallmark Cards, 45 NY2d h.</w:t>
      </w:r>
      <w:r w:rsidR="003A7C5F">
        <w:rPr>
          <w:szCs w:val="22"/>
        </w:rPr>
        <w:fldChar w:fldCharType="end"/>
      </w:r>
      <w:r w:rsidR="003A7C5F">
        <w:rPr>
          <w:szCs w:val="22"/>
        </w:rPr>
        <w:t>).</w:t>
      </w:r>
    </w:p>
  </w:footnote>
  <w:footnote w:id="214">
    <w:p w14:paraId="7CE2E23F" w14:textId="5F09C9AC" w:rsidR="005B5222" w:rsidRPr="00EC4F7B" w:rsidRDefault="005B5222">
      <w:pPr>
        <w:pStyle w:val="FootnoteText"/>
        <w:rPr>
          <w:szCs w:val="22"/>
        </w:rPr>
      </w:pPr>
      <w:r w:rsidRPr="00CC0F02">
        <w:rPr>
          <w:rStyle w:val="FootnoteReference"/>
        </w:rPr>
        <w:footnoteRef/>
      </w:r>
      <w:r w:rsidRPr="00EC4F7B">
        <w:rPr>
          <w:szCs w:val="22"/>
        </w:rPr>
        <w:t xml:space="preserve"> </w:t>
      </w:r>
      <w:r w:rsidR="00B134E3">
        <w:rPr>
          <w:szCs w:val="22"/>
        </w:rPr>
        <w:fldChar w:fldCharType="begin"/>
      </w:r>
      <w:r w:rsidR="0056125C">
        <w:rPr>
          <w:szCs w:val="22"/>
        </w:rPr>
        <w:instrText xml:space="preserve"> ADDIN ZOTERO_ITEM CSL_CITATION {"citationID":"Cv2neg8I","properties":{"formattedCitation":"Harkenrider v. Hochul, {\\i{}supra} note 209 at 27.","plainCitation":"Harkenrider v. Hochul, supra note 209 at 27.","noteIndex":213},"citationItems":[{"id":7928,"uris":["http://zotero.org/users/10395840/items/XJ8PYA6A"],"itemData":{"id":7928,"type":"legal_case","authority":"N.Y. Court of Appeals","container-title":"2022 N.Y. LEXIS","title":"Harkenrider v. Hochul","volume":"60","issued":{"date-parts":[["2022",4,27]]}},"locator":"27","label":"page"}],"schema":"https://github.com/citation-style-language/schema/raw/master/csl-citation.json"} </w:instrText>
      </w:r>
      <w:r w:rsidR="00B134E3">
        <w:rPr>
          <w:szCs w:val="22"/>
        </w:rPr>
        <w:fldChar w:fldCharType="separate"/>
      </w:r>
      <w:r w:rsidR="00161638" w:rsidRPr="00161638">
        <w:t xml:space="preserve">Harkenrider v. Hochul, </w:t>
      </w:r>
      <w:r w:rsidR="00161638" w:rsidRPr="00161638">
        <w:rPr>
          <w:i/>
          <w:iCs/>
        </w:rPr>
        <w:t>supra</w:t>
      </w:r>
      <w:r w:rsidR="00161638" w:rsidRPr="00161638">
        <w:t xml:space="preserve"> note 209 at 27.</w:t>
      </w:r>
      <w:r w:rsidR="00B134E3">
        <w:rPr>
          <w:szCs w:val="22"/>
        </w:rPr>
        <w:fldChar w:fldCharType="end"/>
      </w:r>
    </w:p>
  </w:footnote>
  <w:footnote w:id="215">
    <w:p w14:paraId="2B4FF20A" w14:textId="1BD6ED50" w:rsidR="00CB1F2B" w:rsidRPr="00EC4F7B" w:rsidRDefault="00CB1F2B">
      <w:pPr>
        <w:pStyle w:val="FootnoteText"/>
        <w:rPr>
          <w:szCs w:val="22"/>
        </w:rPr>
      </w:pPr>
      <w:r w:rsidRPr="00CC0F02">
        <w:rPr>
          <w:rStyle w:val="FootnoteReference"/>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proofErr w:type="spellStart"/>
      <w:r w:rsidRPr="00EC4F7B">
        <w:rPr>
          <w:i/>
          <w:iCs/>
          <w:szCs w:val="22"/>
        </w:rPr>
        <w:t>Harkenrider</w:t>
      </w:r>
      <w:proofErr w:type="spellEnd"/>
      <w:r w:rsidRPr="00EC4F7B">
        <w:rPr>
          <w:szCs w:val="22"/>
        </w:rPr>
        <w:t>.</w:t>
      </w:r>
      <w:r w:rsidR="000552D6">
        <w:rPr>
          <w:szCs w:val="22"/>
        </w:rPr>
        <w:t xml:space="preserve"> Bernard Grofman served as a consultant to the special master</w:t>
      </w:r>
    </w:p>
  </w:footnote>
  <w:footnote w:id="216">
    <w:p w14:paraId="7F73EDCD" w14:textId="0CFFF590" w:rsidR="00BF2E90" w:rsidRDefault="00BF2E90">
      <w:pPr>
        <w:pStyle w:val="FootnoteText"/>
      </w:pPr>
      <w:r>
        <w:rPr>
          <w:rStyle w:val="FootnoteReference"/>
        </w:rPr>
        <w:footnoteRef/>
      </w:r>
      <w:r>
        <w:t xml:space="preserve"> </w:t>
      </w:r>
      <w:r w:rsidR="00F84DD4">
        <w:fldChar w:fldCharType="begin"/>
      </w:r>
      <w:r w:rsidR="00616612">
        <w:instrText xml:space="preserve"> ADDIN ZOTERO_ITEM CSL_CITATION {"citationID":"FdMMCLbj","properties":{"formattedCitation":"Levitt, {\\i{}supra} note 144.","plainCitation":"Levitt, supra note 144.","noteIndex":215},"citationItems":[{"id":7899,"uris":["http://zotero.org/users/10395840/items/7ZZLGF7Q"],"itemData":{"id":7899,"type":"webpage","abstract":"All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Redistricting","URL":"https://redistricting.lls.edu","author":[{"family":"Levitt","given":"Justin"}],"accessed":{"date-parts":[["2022",12,23]]}},"label":"page"}],"schema":"https://github.com/citation-style-language/schema/raw/master/csl-citation.json"} </w:instrText>
      </w:r>
      <w:r w:rsidR="00F84DD4">
        <w:fldChar w:fldCharType="separate"/>
      </w:r>
      <w:r w:rsidR="00616612" w:rsidRPr="00616612">
        <w:t xml:space="preserve">Levitt, </w:t>
      </w:r>
      <w:r w:rsidR="00616612" w:rsidRPr="00616612">
        <w:rPr>
          <w:i/>
          <w:iCs/>
        </w:rPr>
        <w:t>supra</w:t>
      </w:r>
      <w:r w:rsidR="00616612" w:rsidRPr="00616612">
        <w:t xml:space="preserve"> note 144.</w:t>
      </w:r>
      <w:r w:rsidR="00F84DD4">
        <w:fldChar w:fldCharType="end"/>
      </w:r>
    </w:p>
  </w:footnote>
  <w:footnote w:id="217">
    <w:p w14:paraId="46BE82ED" w14:textId="624A0080" w:rsidR="00B66CE7" w:rsidRDefault="00B66CE7">
      <w:pPr>
        <w:pStyle w:val="FootnoteText"/>
      </w:pPr>
      <w:r>
        <w:rPr>
          <w:rStyle w:val="FootnoteReference"/>
        </w:rPr>
        <w:footnoteRef/>
      </w:r>
      <w:r>
        <w:t xml:space="preserve"> </w:t>
      </w:r>
      <w:r>
        <w:fldChar w:fldCharType="begin"/>
      </w:r>
      <w:r w:rsidR="00D16797">
        <w:instrText xml:space="preserve"> ADDIN ZOTERO_ITEM CSL_CITATION {"citationID":"dulF8nmH","properties":{"formattedCitation":"Andrew Prokop, {\\i{}Ohio\\uc0\\u8217{}s gerrymandering reform was just approved by the state\\uc0\\u8217{}s voters}, {\\scaps Vox}, May 8, 2018, https://www.vox.com/2018/5/7/17302388/ohio-issue-1-gerrymandering-redistricting (last visited Dec 24, 2022).","plainCitation":"Andrew Prokop, Ohio’s gerrymandering reform was just approved by the state’s voters, Vox, May 8, 2018, https://www.vox.com/2018/5/7/17302388/ohio-issue-1-gerrymandering-redistricting (last visited Dec 24, 2022).","noteIndex":216},"citationItems":[{"id":7955,"uris":["http://zotero.org/users/10395840/items/GRF84AL8"],"itemData":{"id":7955,"type":"article-newspaper","container-title":"Vox","title":"Ohio’s gerrymandering reform was just approved by the state’s voters","URL":"https://www.vox.com/2018/5/7/17302388/ohio-issue-1-gerrymandering-redistricting","author":[{"family":"Prokop","given":"Andrew"}],"accessed":{"date-parts":[["2022",12,24]]},"issued":{"date-parts":[["2018",5,8]]}}}],"schema":"https://github.com/citation-style-language/schema/raw/master/csl-citation.json"} </w:instrText>
      </w:r>
      <w:r>
        <w:fldChar w:fldCharType="separate"/>
      </w:r>
      <w:r w:rsidR="00D16797" w:rsidRPr="00D16797">
        <w:t xml:space="preserve">Andrew Prokop, </w:t>
      </w:r>
      <w:r w:rsidR="00D16797" w:rsidRPr="00D16797">
        <w:rPr>
          <w:i/>
          <w:iCs/>
        </w:rPr>
        <w:t>Ohio’s gerrymandering reform was just approved by the state’s voters</w:t>
      </w:r>
      <w:r w:rsidR="00D16797" w:rsidRPr="00D16797">
        <w:t xml:space="preserve">, </w:t>
      </w:r>
      <w:r w:rsidR="00D16797" w:rsidRPr="00D16797">
        <w:rPr>
          <w:smallCaps/>
        </w:rPr>
        <w:t>Vox</w:t>
      </w:r>
      <w:r w:rsidR="00D16797" w:rsidRPr="00D16797">
        <w:t>, May 8, 2018, https://www.vox.com/2018/5/7/17302388/ohio-issue-1-gerrymandering-redistricting (last visited Dec 24, 2022).</w:t>
      </w:r>
      <w:r>
        <w:fldChar w:fldCharType="end"/>
      </w:r>
    </w:p>
  </w:footnote>
  <w:footnote w:id="218">
    <w:p w14:paraId="597445BC" w14:textId="598BD5AB"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(A)</w:t>
      </w:r>
    </w:p>
  </w:footnote>
  <w:footnote w:id="219">
    <w:p w14:paraId="4CBAB882" w14:textId="127D9D85" w:rsidR="00245FFD" w:rsidRPr="00245FFD" w:rsidRDefault="00245FFD">
      <w:pPr>
        <w:pStyle w:val="FootnoteText"/>
        <w:rPr>
          <w:i/>
          <w:iCs/>
        </w:rPr>
      </w:pPr>
      <w:r>
        <w:rPr>
          <w:rStyle w:val="FootnoteReference"/>
        </w:rPr>
        <w:footnoteRef/>
      </w:r>
      <w:r>
        <w:t xml:space="preserve"> </w:t>
      </w:r>
      <w:r>
        <w:rPr>
          <w:i/>
          <w:iCs/>
        </w:rPr>
        <w:t>Id.</w:t>
      </w:r>
    </w:p>
  </w:footnote>
  <w:footnote w:id="220">
    <w:p w14:paraId="7DCD749F" w14:textId="009C671D" w:rsidR="00CB1F2B" w:rsidRPr="00EC4F7B" w:rsidRDefault="00CB1F2B">
      <w:pPr>
        <w:pStyle w:val="FootnoteText"/>
        <w:rPr>
          <w:szCs w:val="22"/>
        </w:rPr>
      </w:pPr>
      <w:r w:rsidRPr="00CC0F02">
        <w:rPr>
          <w:rStyle w:val="FootnoteReference"/>
        </w:rPr>
        <w:footnoteRef/>
      </w:r>
      <w:r w:rsidRPr="00EC4F7B">
        <w:rPr>
          <w:szCs w:val="22"/>
        </w:rPr>
        <w:t xml:space="preserve"> Oh. Const. Article XI</w:t>
      </w:r>
    </w:p>
  </w:footnote>
  <w:footnote w:id="221">
    <w:p w14:paraId="342DD832" w14:textId="44A11BF6"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(C)</w:t>
      </w:r>
      <w:r w:rsidR="00653D6F" w:rsidRPr="00EC4F7B">
        <w:rPr>
          <w:szCs w:val="22"/>
        </w:rPr>
        <w:t>; “If the plan becomes law, the plan shall remain effective until two general elections for the United States house of representatives have occurred under the plan, except as provided in Section 3 of this article.”</w:t>
      </w:r>
    </w:p>
  </w:footnote>
  <w:footnote w:id="222">
    <w:p w14:paraId="511361C7" w14:textId="27B2D4C4"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(C) (3)</w:t>
      </w:r>
    </w:p>
  </w:footnote>
  <w:footnote w:id="223">
    <w:p w14:paraId="4C3AA434" w14:textId="27C6F43D" w:rsidR="000552D6" w:rsidRDefault="000552D6">
      <w:pPr>
        <w:pStyle w:val="FootnoteText"/>
      </w:pPr>
      <w:r>
        <w:rPr>
          <w:rStyle w:val="FootnoteReference"/>
        </w:rPr>
        <w:footnoteRef/>
      </w:r>
      <w:r>
        <w:t xml:space="preserve"> </w:t>
      </w:r>
      <w:r w:rsidRPr="000552D6">
        <w:rPr>
          <w:i/>
          <w:iCs/>
        </w:rPr>
        <w:t>Id</w:t>
      </w:r>
      <w:r>
        <w:t xml:space="preserve">. </w:t>
      </w:r>
    </w:p>
  </w:footnote>
  <w:footnote w:id="224">
    <w:p w14:paraId="79667011" w14:textId="5247FBDE" w:rsidR="00CB1F2B" w:rsidRPr="00EC4F7B" w:rsidRDefault="00CB1F2B" w:rsidP="00D667D8">
      <w:pPr>
        <w:rPr>
          <w:sz w:val="22"/>
          <w:szCs w:val="22"/>
        </w:rPr>
      </w:pPr>
      <w:r w:rsidRPr="00CC0F02">
        <w:rPr>
          <w:rStyle w:val="FootnoteReference"/>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25">
    <w:p w14:paraId="74AC7D15" w14:textId="58C8E37D" w:rsidR="00352A80" w:rsidRDefault="00352A80">
      <w:pPr>
        <w:pStyle w:val="FootnoteText"/>
      </w:pPr>
      <w:r>
        <w:rPr>
          <w:rStyle w:val="FootnoteReference"/>
        </w:rPr>
        <w:footnoteRef/>
      </w:r>
      <w:r>
        <w:t xml:space="preserve"> </w:t>
      </w:r>
      <w:r>
        <w:fldChar w:fldCharType="begin"/>
      </w:r>
      <w:r w:rsidR="006A7835">
        <w:instrText xml:space="preserve"> ADDIN ZOTERO_ITEM CSL_CITATION {"citationID":"lbVupDDf","properties":{"formattedCitation":"Julie Smyth, {\\i{}Ohio Redistricting Process Falters as Panel Hits Impasse}, {\\scaps U.S. News &amp; World Report}, February 17, 2022, https://www.usnews.com/news/best-states/ohio/articles/2022-02-17/ohio-redistricting-fight-unresolved-as-court-deadline-nears (last visited Dec 24, 2022).","plainCitation":"Julie Smyth, Ohio Redistricting Process Falters as Panel Hits Impasse, U.S. News &amp; World Report, February 17, 2022, https://www.usnews.com/news/best-states/ohio/articles/2022-02-17/ohio-redistricting-fight-unresolved-as-court-deadline-nears (last visited Dec 24, 2022).","noteIndex":223},"citationItems":[{"id":7957,"uris":["http://zotero.org/users/10395840/items/9EWQ2A5C"],"itemData":{"id":7957,"type":"article-newspaper","container-title":"U.S. News &amp; World Report","title":"Ohio Redistricting Process Falters as Panel Hits Impasse","URL":"https://www.usnews.com/news/best-states/ohio/articles/2022-02-17/ohio-redistricting-fight-unresolved-as-court-deadline-nears","author":[{"family":"Smyth","given":"Julie"}],"accessed":{"date-parts":[["2022",12,24]]},"issued":{"date-parts":[["2022",2,17]]}}}],"schema":"https://github.com/citation-style-language/schema/raw/master/csl-citation.json"} </w:instrText>
      </w:r>
      <w:r>
        <w:fldChar w:fldCharType="separate"/>
      </w:r>
      <w:r w:rsidR="006A7835" w:rsidRPr="006A7835">
        <w:t xml:space="preserve">Julie Smyth, </w:t>
      </w:r>
      <w:r w:rsidR="006A7835" w:rsidRPr="006A7835">
        <w:rPr>
          <w:i/>
          <w:iCs/>
        </w:rPr>
        <w:t>Ohio Redistricting Process Falters as Panel Hits Impasse</w:t>
      </w:r>
      <w:r w:rsidR="006A7835" w:rsidRPr="006A7835">
        <w:t xml:space="preserve">, </w:t>
      </w:r>
      <w:r w:rsidR="006A7835" w:rsidRPr="006A7835">
        <w:rPr>
          <w:smallCaps/>
        </w:rPr>
        <w:t>U.S. News &amp; World Report</w:t>
      </w:r>
      <w:r w:rsidR="006A7835" w:rsidRPr="006A7835">
        <w:t>, February 17, 2022, https://www.usnews.com/news/best-states/ohio/articles/2022-02-17/ohio-redistricting-fight-unresolved-as-court-deadline-nears (last visited Dec 24, 2022).</w:t>
      </w:r>
      <w:r>
        <w:fldChar w:fldCharType="end"/>
      </w:r>
    </w:p>
  </w:footnote>
  <w:footnote w:id="226">
    <w:p w14:paraId="2C711540" w14:textId="5BF0C232" w:rsidR="00832E8C" w:rsidRDefault="00832E8C">
      <w:pPr>
        <w:pStyle w:val="FootnoteText"/>
      </w:pPr>
      <w:r>
        <w:rPr>
          <w:rStyle w:val="FootnoteReference"/>
        </w:rPr>
        <w:footnoteRef/>
      </w:r>
      <w:r>
        <w:t xml:space="preserve"> </w:t>
      </w:r>
      <w:r>
        <w:fldChar w:fldCharType="begin"/>
      </w:r>
      <w:r>
        <w:instrText xml:space="preserve"> ADDIN ZOTERO_ITEM CSL_CITATION {"citationID":"5X1rXBB5","properties":{"formattedCitation":"Adams v. DeWine, {\\i{}supra} note 117.","plainCitation":"Adams v. DeWine, supra note 117.","noteIndex":224},"citationItems":[{"id":7893,"uris":["http://zotero.org/users/10395840/items/BY3ACSX9"],"itemData":{"id":7893,"type":"legal_case","container-title":"Ohio St.3d","page":"___","title":"Adams v. DeWine","volume":"___"}}],"schema":"https://github.com/citation-style-language/schema/raw/master/csl-citation.json"} </w:instrText>
      </w:r>
      <w:r>
        <w:fldChar w:fldCharType="separate"/>
      </w:r>
      <w:r w:rsidRPr="00832E8C">
        <w:t xml:space="preserve">Adams v. DeWine, </w:t>
      </w:r>
      <w:r w:rsidRPr="00832E8C">
        <w:rPr>
          <w:i/>
          <w:iCs/>
        </w:rPr>
        <w:t>supra</w:t>
      </w:r>
      <w:r w:rsidRPr="00832E8C">
        <w:t xml:space="preserve"> note 117.</w:t>
      </w:r>
      <w:r>
        <w:fldChar w:fldCharType="end"/>
      </w:r>
    </w:p>
  </w:footnote>
  <w:footnote w:id="227">
    <w:p w14:paraId="5716A215" w14:textId="3DA74FF4" w:rsidR="004E6EFA" w:rsidRDefault="004E6EFA">
      <w:pPr>
        <w:pStyle w:val="FootnoteText"/>
      </w:pPr>
      <w:r>
        <w:rPr>
          <w:rStyle w:val="FootnoteReference"/>
        </w:rPr>
        <w:footnoteRef/>
      </w:r>
      <w:r>
        <w:t xml:space="preserve"> </w:t>
      </w:r>
      <w:r>
        <w:rPr>
          <w:szCs w:val="22"/>
        </w:rPr>
        <w:fldChar w:fldCharType="begin"/>
      </w:r>
      <w:r>
        <w:rPr>
          <w:szCs w:val="22"/>
        </w:rPr>
        <w:instrText xml:space="preserve"> ADDIN ZOTERO_ITEM CSL_CITATION {"citationID":"nxH45jIp","properties":{"formattedCitation":"{\\i{}Id.}","plainCitation":"Id.","noteIndex":225},"citationItems":[{"id":7893,"uris":["http://zotero.org/users/10395840/items/BY3ACSX9"],"itemData":{"id":7893,"type":"legal_case","container-title":"Ohio St.3d","page":"___","title":"Adams v. DeWine","volume":"___"}}],"schema":"https://github.com/citation-style-language/schema/raw/master/csl-citation.json"} </w:instrText>
      </w:r>
      <w:r>
        <w:rPr>
          <w:szCs w:val="22"/>
        </w:rPr>
        <w:fldChar w:fldCharType="separate"/>
      </w:r>
      <w:r w:rsidRPr="00832E8C">
        <w:rPr>
          <w:i/>
          <w:iCs/>
        </w:rPr>
        <w:t>Id.</w:t>
      </w:r>
      <w:r>
        <w:rPr>
          <w:szCs w:val="22"/>
        </w:rPr>
        <w:fldChar w:fldCharType="end"/>
      </w:r>
    </w:p>
  </w:footnote>
  <w:footnote w:id="228">
    <w:p w14:paraId="7D0EFE5E" w14:textId="32B0D77A" w:rsidR="00CB1F2B" w:rsidRPr="00EC4F7B" w:rsidRDefault="00CB1F2B">
      <w:pPr>
        <w:pStyle w:val="FootnoteText"/>
        <w:rPr>
          <w:szCs w:val="22"/>
        </w:rPr>
      </w:pPr>
      <w:r w:rsidRPr="00CC0F02">
        <w:rPr>
          <w:rStyle w:val="FootnoteReference"/>
        </w:rPr>
        <w:footnoteRef/>
      </w:r>
      <w:r w:rsidRPr="00EC4F7B">
        <w:rPr>
          <w:szCs w:val="22"/>
        </w:rPr>
        <w:t xml:space="preserve"> </w:t>
      </w:r>
      <w:r w:rsidR="000842F7">
        <w:rPr>
          <w:szCs w:val="22"/>
        </w:rPr>
        <w:fldChar w:fldCharType="begin"/>
      </w:r>
      <w:r w:rsidR="000054F9">
        <w:rPr>
          <w:szCs w:val="22"/>
        </w:rPr>
        <w:instrText xml:space="preserve"> ADDIN ZOTERO_ITEM CSL_CITATION {"citationID":"61eDi1CU","properties":{"formattedCitation":"{\\i{}Id.}","plainCitation":"Id.","noteIndex":226},"citationItems":[{"id":7893,"uris":["http://zotero.org/users/10395840/items/BY3ACSX9"],"itemData":{"id":7893,"type":"legal_case","container-title":"Ohio St.3d","page":"___","title":"Adams v. DeWine","volume":"___"}}],"schema":"https://github.com/citation-style-language/schema/raw/master/csl-citation.json"} </w:instrText>
      </w:r>
      <w:r w:rsidR="000842F7">
        <w:rPr>
          <w:szCs w:val="22"/>
        </w:rPr>
        <w:fldChar w:fldCharType="separate"/>
      </w:r>
      <w:r w:rsidR="00832E8C" w:rsidRPr="00832E8C">
        <w:rPr>
          <w:i/>
          <w:iCs/>
        </w:rPr>
        <w:t>Id.</w:t>
      </w:r>
      <w:r w:rsidR="000842F7">
        <w:rPr>
          <w:szCs w:val="22"/>
        </w:rPr>
        <w:fldChar w:fldCharType="end"/>
      </w:r>
    </w:p>
  </w:footnote>
  <w:footnote w:id="229">
    <w:p w14:paraId="1A58AAE5" w14:textId="4C932422" w:rsidR="00CB1F2B" w:rsidRPr="00EC4F7B" w:rsidRDefault="00CB1F2B">
      <w:pPr>
        <w:pStyle w:val="FootnoteText"/>
        <w:rPr>
          <w:szCs w:val="22"/>
        </w:rPr>
      </w:pPr>
      <w:r w:rsidRPr="00CC0F02">
        <w:rPr>
          <w:rStyle w:val="FootnoteReference"/>
        </w:rPr>
        <w:footnoteRef/>
      </w:r>
      <w:r w:rsidRPr="00EC4F7B">
        <w:rPr>
          <w:szCs w:val="22"/>
        </w:rPr>
        <w:t xml:space="preserve"> </w:t>
      </w:r>
      <w:r w:rsidR="00A40184">
        <w:rPr>
          <w:szCs w:val="22"/>
        </w:rPr>
        <w:fldChar w:fldCharType="begin"/>
      </w:r>
      <w:r w:rsidR="000054F9">
        <w:rPr>
          <w:szCs w:val="22"/>
        </w:rPr>
        <w:instrText xml:space="preserve"> ADDIN ZOTERO_ITEM CSL_CITATION {"citationID":"3ROguB2j","properties":{"formattedCitation":"{\\i{}Id.}; Adams v. DeWine, {\\i{}supra} note 117; Adams v. DeWine, {\\i{}supra} note 117.","plainCitation":"Id.; Adams v. DeWine, supra note 117; Adams v. DeWine, supra note 117.","noteIndex":227},"citationItems":[{"id":7893,"uris":["http://zotero.org/users/10395840/items/BY3ACSX9"],"itemData":{"id":7893,"type":"legal_case","container-title":"Ohio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A40184">
        <w:rPr>
          <w:szCs w:val="22"/>
        </w:rPr>
        <w:fldChar w:fldCharType="separate"/>
      </w:r>
      <w:proofErr w:type="gramStart"/>
      <w:r w:rsidR="009E3B02" w:rsidRPr="009E3B02">
        <w:rPr>
          <w:i/>
          <w:iCs/>
        </w:rPr>
        <w:t>Id.</w:t>
      </w:r>
      <w:r w:rsidR="009E3B02" w:rsidRPr="009E3B02">
        <w:t>;</w:t>
      </w:r>
      <w:proofErr w:type="gramEnd"/>
      <w:r w:rsidR="009E3B02" w:rsidRPr="009E3B02">
        <w:t xml:space="preserve"> Adams v. DeWine, </w:t>
      </w:r>
      <w:r w:rsidR="009E3B02" w:rsidRPr="009E3B02">
        <w:rPr>
          <w:i/>
          <w:iCs/>
        </w:rPr>
        <w:t>supra</w:t>
      </w:r>
      <w:r w:rsidR="009E3B02" w:rsidRPr="009E3B02">
        <w:t xml:space="preserve"> note 117; Adams v. DeWine, </w:t>
      </w:r>
      <w:r w:rsidR="009E3B02" w:rsidRPr="009E3B02">
        <w:rPr>
          <w:i/>
          <w:iCs/>
        </w:rPr>
        <w:t>supra</w:t>
      </w:r>
      <w:r w:rsidR="009E3B02" w:rsidRPr="009E3B02">
        <w:t xml:space="preserve"> note 117.</w:t>
      </w:r>
      <w:r w:rsidR="00A40184">
        <w:rPr>
          <w:szCs w:val="22"/>
        </w:rPr>
        <w:fldChar w:fldCharType="end"/>
      </w:r>
    </w:p>
  </w:footnote>
  <w:footnote w:id="230">
    <w:p w14:paraId="6C6847CF" w14:textId="3F0F00B5" w:rsidR="0012473B" w:rsidRDefault="0012473B">
      <w:pPr>
        <w:pStyle w:val="FootnoteText"/>
      </w:pPr>
      <w:r>
        <w:rPr>
          <w:rStyle w:val="FootnoteReference"/>
        </w:rPr>
        <w:footnoteRef/>
      </w:r>
      <w:r>
        <w:t xml:space="preserve"> </w:t>
      </w:r>
      <w:r w:rsidR="000054F9">
        <w:fldChar w:fldCharType="begin"/>
      </w:r>
      <w:r w:rsidR="000054F9">
        <w:instrText xml:space="preserve"> ADDIN ZOTERO_ITEM CSL_CITATION {"citationID":"Zi81q3I8","properties":{"formattedCitation":"Andy Chow, {\\i{}Legislative leaders send Congressional mapmaking back to Ohio Redistricting Commission}, {\\scaps WOSU News}, February 8, 2022, https://news.wosu.org/politics-government/2022-02-08/legislative-leaders-sending-congressional-mapmaking-back-to-ohio-redistricting-commission (last visited Dec 24, 2022).","plainCitation":"Andy Chow, Legislative leaders send Congressional mapmaking back to Ohio Redistricting Commission, WOSU News, February 8, 2022, https://news.wosu.org/politics-government/2022-02-08/legislative-leaders-sending-congressional-mapmaking-back-to-ohio-redistricting-commission (last visited Dec 24, 2022).","noteIndex":228},"citationItems":[{"id":7959,"uris":["http://zotero.org/users/10395840/items/HTPIYT9C"],"itemData":{"id":7959,"type":"article-newspaper","abstract":"The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0054F9">
        <w:fldChar w:fldCharType="separate"/>
      </w:r>
      <w:r w:rsidR="000054F9" w:rsidRPr="000054F9">
        <w:t xml:space="preserve">Andy Chow, </w:t>
      </w:r>
      <w:r w:rsidR="000054F9" w:rsidRPr="000054F9">
        <w:rPr>
          <w:i/>
          <w:iCs/>
        </w:rPr>
        <w:t>Legislative leaders send Congressional mapmaking back to Ohio Redistricting Commission</w:t>
      </w:r>
      <w:r w:rsidR="000054F9" w:rsidRPr="000054F9">
        <w:t xml:space="preserve">, </w:t>
      </w:r>
      <w:r w:rsidR="000054F9" w:rsidRPr="000054F9">
        <w:rPr>
          <w:smallCaps/>
        </w:rPr>
        <w:t>WOSU News</w:t>
      </w:r>
      <w:r w:rsidR="000054F9" w:rsidRPr="000054F9">
        <w:t>, February 8, 2022, https://news.wosu.org/politics-government/2022-02-08/legislative-leaders-sending-congressional-mapmaking-back-to-ohio-redistricting-commission (last visited Dec 24, 2022).</w:t>
      </w:r>
      <w:r w:rsidR="000054F9">
        <w:fldChar w:fldCharType="end"/>
      </w:r>
    </w:p>
  </w:footnote>
  <w:footnote w:id="231">
    <w:p w14:paraId="4776BCF0" w14:textId="20CCAE92" w:rsidR="0012473B" w:rsidRDefault="0012473B">
      <w:pPr>
        <w:pStyle w:val="FootnoteText"/>
      </w:pPr>
      <w:r>
        <w:rPr>
          <w:rStyle w:val="FootnoteReference"/>
        </w:rPr>
        <w:footnoteRef/>
      </w:r>
      <w:r>
        <w:t xml:space="preserve"> </w:t>
      </w:r>
      <w:r w:rsidR="00F7719E">
        <w:fldChar w:fldCharType="begin"/>
      </w:r>
      <w:r w:rsidR="005B7466">
        <w:instrText xml:space="preserve"> ADDIN ZOTERO_ITEM CSL_CITATION {"citationID":"5HlGWmvV","properties":{"formattedCitation":"{\\i{}Id.}","plainCitation":"Id.","noteIndex":229},"citationItems":[{"id":7959,"uris":["http://zotero.org/users/10395840/items/HTPIYT9C"],"itemData":{"id":7959,"type":"article-newspaper","abstract":"The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F7719E">
        <w:fldChar w:fldCharType="separate"/>
      </w:r>
      <w:r w:rsidR="005B7466" w:rsidRPr="005B7466">
        <w:rPr>
          <w:i/>
          <w:iCs/>
        </w:rPr>
        <w:t>Id.</w:t>
      </w:r>
      <w:r w:rsidR="00F7719E">
        <w:fldChar w:fldCharType="end"/>
      </w:r>
    </w:p>
  </w:footnote>
  <w:footnote w:id="232">
    <w:p w14:paraId="5F2ACA21" w14:textId="13EB7C71" w:rsidR="00717BB4" w:rsidRDefault="00717BB4">
      <w:pPr>
        <w:pStyle w:val="FootnoteText"/>
      </w:pPr>
      <w:r>
        <w:rPr>
          <w:rStyle w:val="FootnoteReference"/>
        </w:rPr>
        <w:footnoteRef/>
      </w:r>
      <w:r>
        <w:t xml:space="preserve"> </w:t>
      </w:r>
      <w:r w:rsidR="005B7466">
        <w:fldChar w:fldCharType="begin"/>
      </w:r>
      <w:r w:rsidR="005B7466">
        <w:instrText xml:space="preserve"> ADDIN ZOTERO_ITEM CSL_CITATION {"citationID":"jcRCzuiT","properties":{"formattedCitation":"Jim Gaines, {\\i{}Ohio Redistricting Commission approves new U.S. House map on another party-line vote}, {\\scaps Dayton Daily News}, March 2, 2022, https://www.daytondailynews.com/local/ohio-redistricting-commission-approves-new-us-house-map-on-another-party-line-vote/TBWPX5E64FC47EKUKS5LBEYQF4/ (last visited Dec 24, 2022).","plainCitation":"Jim Gaines, Ohio Redistricting Commission approves new U.S. House map on another party-line vote, Dayton Daily News, March 2, 2022, https://www.daytondailynews.com/local/ohio-redistricting-commission-approves-new-us-house-map-on-another-party-line-vote/TBWPX5E64FC47EKUKS5LBEYQF4/ (last visited Dec 24, 2022).","noteIndex":230},"citationItems":[{"id":7961,"uris":["http://zotero.org/users/10395840/items/4RDSCN2W"],"itemData":{"id":7961,"type":"article-newspaper","container-title":"Dayton Daily News","title":"Ohio Redistricting Commission approves new U.S. House map on another party-line vote","URL":"https://www.daytondailynews.com/local/ohio-redistricting-commission-approves-new-us-house-map-on-another-party-line-vote/TBWPX5E64FC47EKUKS5LBEYQF4/","author":[{"family":"Gaines","given":"Jim"}],"accessed":{"date-parts":[["2022",12,24]]},"issued":{"date-parts":[["2022",3,2]]}}}],"schema":"https://github.com/citation-style-language/schema/raw/master/csl-citation.json"} </w:instrText>
      </w:r>
      <w:r w:rsidR="005B7466">
        <w:fldChar w:fldCharType="separate"/>
      </w:r>
      <w:r w:rsidR="005B7466" w:rsidRPr="005B7466">
        <w:t xml:space="preserve">Jim Gaines, </w:t>
      </w:r>
      <w:r w:rsidR="005B7466" w:rsidRPr="005B7466">
        <w:rPr>
          <w:i/>
          <w:iCs/>
        </w:rPr>
        <w:t>Ohio Redistricting Commission approves new U.S. House map on another party-line vote</w:t>
      </w:r>
      <w:r w:rsidR="005B7466" w:rsidRPr="005B7466">
        <w:t xml:space="preserve">, </w:t>
      </w:r>
      <w:r w:rsidR="005B7466" w:rsidRPr="005B7466">
        <w:rPr>
          <w:smallCaps/>
        </w:rPr>
        <w:t>Dayton Daily News</w:t>
      </w:r>
      <w:r w:rsidR="005B7466" w:rsidRPr="005B7466">
        <w:t>, March 2, 2022, https://www.daytondailynews.com/local/ohio-redistricting-commission-approves-new-us-house-map-on-another-party-line-vote/TBWPX5E64FC47EKUKS5LBEYQF4/ (last visited Dec 24, 2022).</w:t>
      </w:r>
      <w:r w:rsidR="005B7466">
        <w:fldChar w:fldCharType="end"/>
      </w:r>
    </w:p>
  </w:footnote>
  <w:footnote w:id="233">
    <w:p w14:paraId="3EF5F3A1" w14:textId="5C018780" w:rsidR="00CB1F2B" w:rsidRPr="00EC4F7B" w:rsidRDefault="00CB1F2B" w:rsidP="009B2CE0">
      <w:pPr>
        <w:pStyle w:val="FootnoteText"/>
        <w:rPr>
          <w:szCs w:val="22"/>
        </w:rPr>
      </w:pPr>
      <w:r w:rsidRPr="00CC0F02">
        <w:rPr>
          <w:rStyle w:val="FootnoteReference"/>
        </w:rPr>
        <w:footnoteRef/>
      </w:r>
      <w:r w:rsidRPr="00EC4F7B">
        <w:rPr>
          <w:szCs w:val="22"/>
        </w:rPr>
        <w:t xml:space="preserve"> </w:t>
      </w:r>
      <w:r w:rsidR="009B2CE0">
        <w:rPr>
          <w:szCs w:val="22"/>
        </w:rPr>
        <w:fldChar w:fldCharType="begin"/>
      </w:r>
      <w:r w:rsidR="006A7835">
        <w:rPr>
          <w:szCs w:val="22"/>
        </w:rPr>
        <w:instrText xml:space="preserve"> ADDIN ZOTERO_ITEM CSL_CITATION {"citationID":"Q3FJqYLb","properties":{"formattedCitation":"WTVG Staff, {\\i{}Ohio Supreme Court makes final judgement on Congressional map challenges}, {\\scaps ABC Action News 13}, https://www.13abc.com/2022/03/18/ohio-supreme-court-makes-final-judgement-congressional-map-challenges/ (last visited Dec 23, 2022).","plainCitation":"WTVG Staff, Ohio Supreme Court makes final judgement on Congressional map challenges, ABC Action News 13, https://www.13abc.com/2022/03/18/ohio-supreme-court-makes-final-judgement-congressional-map-challenges/ (last visited Dec 23, 2022).","noteIndex":231},"citationItems":[{"id":7930,"uris":["http://zotero.org/users/10395840/items/AGVM2YKP"],"itemData":{"id":7930,"type":"article-newspaper","abstract":"The court said it would not intervene right now to reject the latest Congressional map, denying legal challenges and calling them “procedurally improper.”","container-title":"ABC Action News 13","language":"en","note":"section: News","title":"Ohio Supreme Court makes final judgement on Congressional map challenges","URL":"https://www.13abc.com/2022/03/18/ohio-supreme-court-makes-final-judgement-congressional-map-challenges/","author":[{"family":"Staff","given":"WTVG"}],"accessed":{"date-parts":[["2022",12,23]]}}}],"schema":"https://github.com/citation-style-language/schema/raw/master/csl-citation.json"} </w:instrText>
      </w:r>
      <w:r w:rsidR="009B2CE0">
        <w:rPr>
          <w:szCs w:val="22"/>
        </w:rPr>
        <w:fldChar w:fldCharType="separate"/>
      </w:r>
      <w:r w:rsidR="009B2CE0" w:rsidRPr="009B2CE0">
        <w:t xml:space="preserve">WTVG Staff, </w:t>
      </w:r>
      <w:r w:rsidR="009B2CE0" w:rsidRPr="009B2CE0">
        <w:rPr>
          <w:i/>
          <w:iCs/>
        </w:rPr>
        <w:t>Ohio Supreme Court makes final judgement on Congressional map challenges</w:t>
      </w:r>
      <w:r w:rsidR="009B2CE0" w:rsidRPr="009B2CE0">
        <w:t xml:space="preserve">, </w:t>
      </w:r>
      <w:r w:rsidR="009B2CE0" w:rsidRPr="009B2CE0">
        <w:rPr>
          <w:smallCaps/>
        </w:rPr>
        <w:t>ABC Action News 13</w:t>
      </w:r>
      <w:r w:rsidR="009B2CE0" w:rsidRPr="009B2CE0">
        <w:t>, https://www.13abc.com/2022/03/18/ohio-supreme-court-makes-final-judgement-congressional-map-challenges/ (last visited Dec 23, 2022).</w:t>
      </w:r>
      <w:r w:rsidR="009B2CE0">
        <w:rPr>
          <w:szCs w:val="22"/>
        </w:rPr>
        <w:fldChar w:fldCharType="end"/>
      </w:r>
    </w:p>
  </w:footnote>
  <w:footnote w:id="234">
    <w:p w14:paraId="545D932C" w14:textId="66E3D8A6" w:rsidR="00BB5AD0" w:rsidRDefault="00BB5AD0">
      <w:pPr>
        <w:pStyle w:val="FootnoteText"/>
      </w:pPr>
      <w:r>
        <w:rPr>
          <w:rStyle w:val="FootnoteReference"/>
        </w:rPr>
        <w:footnoteRef/>
      </w:r>
      <w:r>
        <w:t xml:space="preserve"> </w:t>
      </w:r>
      <w:r>
        <w:rPr>
          <w:szCs w:val="22"/>
        </w:rPr>
        <w:fldChar w:fldCharType="begin"/>
      </w:r>
      <w:r>
        <w:rPr>
          <w:szCs w:val="22"/>
        </w:rPr>
        <w:instrText xml:space="preserve"> ADDIN ZOTERO_ITEM CSL_CITATION {"citationID":"vCBGeSbD","properties":{"formattedCitation":"Neiman v. LaRose, 2022-Ohio-2471 Supreme Court Ohio 26 (2022).","plainCitation":"Neiman v. LaRose, 2022-Ohio-2471 Supreme Court Ohio 26 (2022).","noteIndex":232},"citationItems":[{"id":7932,"uris":["http://zotero.org/users/10395840/items/YA3TZ95H"],"itemData":{"id":7932,"type":"legal_case","authority":"Supreme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Pr>
          <w:szCs w:val="22"/>
        </w:rPr>
        <w:fldChar w:fldCharType="separate"/>
      </w:r>
      <w:r>
        <w:rPr>
          <w:noProof/>
          <w:szCs w:val="22"/>
        </w:rPr>
        <w:t>Neiman v. LaRose, 2022-Ohio-2471 Supreme Court Ohio 26 (2022).</w:t>
      </w:r>
      <w:r>
        <w:rPr>
          <w:szCs w:val="22"/>
        </w:rPr>
        <w:fldChar w:fldCharType="end"/>
      </w:r>
    </w:p>
  </w:footnote>
  <w:footnote w:id="235">
    <w:p w14:paraId="6AA5CD29" w14:textId="6BEB7C4A" w:rsidR="00EA6010" w:rsidRDefault="00EA6010">
      <w:pPr>
        <w:pStyle w:val="FootnoteText"/>
      </w:pPr>
      <w:r>
        <w:rPr>
          <w:rStyle w:val="FootnoteReference"/>
        </w:rPr>
        <w:footnoteRef/>
      </w:r>
      <w:r>
        <w:t xml:space="preserve"> </w:t>
      </w:r>
      <w:r>
        <w:rPr>
          <w:szCs w:val="22"/>
        </w:rPr>
        <w:fldChar w:fldCharType="begin"/>
      </w:r>
      <w:r w:rsidR="003E5B32">
        <w:rPr>
          <w:szCs w:val="22"/>
        </w:rPr>
        <w:instrText xml:space="preserve"> ADDIN ZOTERO_ITEM CSL_CITATION {"citationID":"jWhJWexB","properties":{"formattedCitation":"{\\i{}Id.} at 33\\uc0\\u8211{}34.","plainCitation":"Id. at 33–34.","noteIndex":233},"citationItems":[{"id":7932,"uris":["http://zotero.org/users/10395840/items/YA3TZ95H"],"itemData":{"id":7932,"type":"legal_case","authority":"Supreme Court of Ohio","container-title":"Supreme Court of Ohio","number":"NO. 2022-OHIO-2471","title":"Neiman v. LaRose","volume":"2022-Ohio-2471","issued":{"date-parts":[["2022",7,19]]}},"locator":"33-34","label":"page"}],"schema":"https://github.com/citation-style-language/schema/raw/master/csl-citation.json"} </w:instrText>
      </w:r>
      <w:r>
        <w:rPr>
          <w:szCs w:val="22"/>
        </w:rPr>
        <w:fldChar w:fldCharType="separate"/>
      </w:r>
      <w:r w:rsidR="003E5B32" w:rsidRPr="003E5B32">
        <w:rPr>
          <w:i/>
          <w:iCs/>
        </w:rPr>
        <w:t>Id.</w:t>
      </w:r>
      <w:r w:rsidR="003E5B32" w:rsidRPr="003E5B32">
        <w:t xml:space="preserve"> at 33–34.</w:t>
      </w:r>
      <w:r>
        <w:rPr>
          <w:szCs w:val="22"/>
        </w:rPr>
        <w:fldChar w:fldCharType="end"/>
      </w:r>
    </w:p>
  </w:footnote>
  <w:footnote w:id="236">
    <w:p w14:paraId="10678051" w14:textId="4232F22F" w:rsidR="00CB1F2B" w:rsidRPr="00EC4F7B" w:rsidRDefault="00CB1F2B">
      <w:pPr>
        <w:pStyle w:val="FootnoteText"/>
        <w:rPr>
          <w:szCs w:val="22"/>
        </w:rPr>
      </w:pPr>
      <w:r w:rsidRPr="00CC0F02">
        <w:rPr>
          <w:rStyle w:val="FootnoteReference"/>
        </w:rPr>
        <w:footnoteRef/>
      </w:r>
      <w:r w:rsidRPr="00EC4F7B">
        <w:rPr>
          <w:szCs w:val="22"/>
        </w:rPr>
        <w:t xml:space="preserve"> </w:t>
      </w:r>
      <w:r w:rsidR="00257782">
        <w:rPr>
          <w:szCs w:val="22"/>
        </w:rPr>
        <w:fldChar w:fldCharType="begin"/>
      </w:r>
      <w:r w:rsidR="003E5B32">
        <w:rPr>
          <w:szCs w:val="22"/>
        </w:rPr>
        <w:instrText xml:space="preserve"> ADDIN ZOTERO_ITEM CSL_CITATION {"citationID":"ttqqTvx7","properties":{"formattedCitation":"{\\i{}Id.} at 22.","plainCitation":"Id. at 22.","noteIndex":234},"citationItems":[{"id":7932,"uris":["http://zotero.org/users/10395840/items/YA3TZ95H"],"itemData":{"id":7932,"type":"legal_case","authority":"Supreme Court of Ohio","container-title":"Supreme Court of Ohio","number":"NO. 2022-OHIO-2471","title":"Neiman v. LaRose","volume":"2022-Ohio-2471","issued":{"date-parts":[["2022",7,19]]}},"locator":"22","label":"page"}],"schema":"https://github.com/citation-style-language/schema/raw/master/csl-citation.json"} </w:instrText>
      </w:r>
      <w:r w:rsidR="00257782">
        <w:rPr>
          <w:szCs w:val="22"/>
        </w:rPr>
        <w:fldChar w:fldCharType="separate"/>
      </w:r>
      <w:r w:rsidR="003E5B32" w:rsidRPr="003E5B32">
        <w:rPr>
          <w:i/>
          <w:iCs/>
        </w:rPr>
        <w:t>Id.</w:t>
      </w:r>
      <w:r w:rsidR="003E5B32" w:rsidRPr="003E5B32">
        <w:t xml:space="preserve"> at 22.</w:t>
      </w:r>
      <w:r w:rsidR="00257782">
        <w:rPr>
          <w:szCs w:val="22"/>
        </w:rPr>
        <w:fldChar w:fldCharType="end"/>
      </w:r>
    </w:p>
  </w:footnote>
  <w:footnote w:id="237">
    <w:p w14:paraId="23FB9E29" w14:textId="4577FD75" w:rsidR="007711CE" w:rsidRDefault="007711CE">
      <w:pPr>
        <w:pStyle w:val="FootnoteText"/>
      </w:pPr>
      <w:r>
        <w:rPr>
          <w:rStyle w:val="FootnoteReference"/>
        </w:rPr>
        <w:footnoteRef/>
      </w:r>
      <w:r>
        <w:t xml:space="preserve"> </w:t>
      </w:r>
      <w:r w:rsidR="00442B3B">
        <w:rPr>
          <w:szCs w:val="22"/>
        </w:rPr>
        <w:fldChar w:fldCharType="begin"/>
      </w:r>
      <w:r w:rsidR="009643A4">
        <w:rPr>
          <w:szCs w:val="22"/>
        </w:rPr>
        <w:instrText xml:space="preserve"> ADDIN ZOTERO_ITEM CSL_CITATION {"citationID":"YwYUO4RM","properties":{"formattedCitation":"{\\i{}Id.} at 26.","plainCitation":"Id. at 26.","noteIndex":235},"citationItems":[{"id":7932,"uris":["http://zotero.org/users/10395840/items/YA3TZ95H"],"itemData":{"id":7932,"type":"legal_case","authority":"Supreme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sidR="00442B3B">
        <w:rPr>
          <w:szCs w:val="22"/>
        </w:rPr>
        <w:fldChar w:fldCharType="separate"/>
      </w:r>
      <w:r w:rsidR="009643A4" w:rsidRPr="009643A4">
        <w:rPr>
          <w:i/>
          <w:iCs/>
        </w:rPr>
        <w:t>Id.</w:t>
      </w:r>
      <w:r w:rsidR="009643A4" w:rsidRPr="009643A4">
        <w:t xml:space="preserve"> at 26.</w:t>
      </w:r>
      <w:r w:rsidR="00442B3B">
        <w:rPr>
          <w:szCs w:val="22"/>
        </w:rPr>
        <w:fldChar w:fldCharType="end"/>
      </w:r>
    </w:p>
  </w:footnote>
  <w:footnote w:id="238">
    <w:p w14:paraId="3B150F4F" w14:textId="0ABCE871" w:rsidR="00FC47D7" w:rsidRDefault="00FC47D7">
      <w:pPr>
        <w:pStyle w:val="FootnoteText"/>
      </w:pPr>
      <w:r>
        <w:rPr>
          <w:rStyle w:val="FootnoteReference"/>
        </w:rPr>
        <w:footnoteRef/>
      </w:r>
      <w:r>
        <w:t xml:space="preserve"> </w:t>
      </w:r>
      <w:r w:rsidR="007D6495">
        <w:fldChar w:fldCharType="begin"/>
      </w:r>
      <w:r w:rsidR="000B7A59">
        <w:instrText xml:space="preserve"> ADDIN ZOTERO_ITEM CSL_CITATION {"citationID":"lpp8AOXj","properties":{"formattedCitation":"Jessie Balmert, {\\i{}Redistricting: Ohio Supreme Court rejects congressional map used in May, orders new one}, {\\scaps The Columbus Dispatch}, https://www.dispatch.com/story/news/politics/elections/2022/07/19/ohio-supreme-court-strikes-down-congressional-map-used-may-primary/9359835002/ (last visited Dec 24, 2022).","plainCitation":"Jessie Balmert, Redistricting: Ohio Supreme Court rejects congressional map used in May, orders new one, The Columbus Dispatch, https://www.dispatch.com/story/news/politics/elections/2022/07/19/ohio-supreme-court-strikes-down-congressional-map-used-may-primary/9359835002/ (last visited Dec 24, 2022).","noteIndex":236},"citationItems":[{"id":7963,"uris":["http://zotero.org/users/10395840/items/KWUK22SD"],"itemData":{"id":7963,"type":"webpage","abstract":"The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schema":"https://github.com/citation-style-language/schema/raw/master/csl-citation.json"} </w:instrText>
      </w:r>
      <w:r w:rsidR="007D6495">
        <w:fldChar w:fldCharType="separate"/>
      </w:r>
      <w:r w:rsidR="000B7A59" w:rsidRPr="000B7A59">
        <w:t xml:space="preserve">Jessie Balmert, </w:t>
      </w:r>
      <w:r w:rsidR="000B7A59" w:rsidRPr="000B7A59">
        <w:rPr>
          <w:i/>
          <w:iCs/>
        </w:rPr>
        <w:t>Redistricting: Ohio Supreme Court rejects congressional map used in May, orders new one</w:t>
      </w:r>
      <w:r w:rsidR="000B7A59" w:rsidRPr="000B7A59">
        <w:t xml:space="preserve">, </w:t>
      </w:r>
      <w:r w:rsidR="000B7A59" w:rsidRPr="000B7A59">
        <w:rPr>
          <w:smallCaps/>
        </w:rPr>
        <w:t>The Columbus Dispatch</w:t>
      </w:r>
      <w:r w:rsidR="000B7A59" w:rsidRPr="000B7A59">
        <w:t>, https://www.dispatch.com/story/news/politics/elections/2022/07/19/ohio-supreme-court-strikes-down-congressional-map-used-may-primary/9359835002/ (last visited Dec 24, 2022).</w:t>
      </w:r>
      <w:r w:rsidR="007D6495">
        <w:fldChar w:fldCharType="end"/>
      </w:r>
      <w:r w:rsidR="000B7A59">
        <w:t xml:space="preserve"> (“</w:t>
      </w:r>
      <w:r w:rsidR="000B7A59" w:rsidRPr="00440697">
        <w:t>The map struck down by the Ohio Supreme Court will be used in the November elections because candidates were already selected in the May primary using these districts</w:t>
      </w:r>
      <w:r w:rsidR="000B7A59">
        <w:t>.).</w:t>
      </w:r>
    </w:p>
  </w:footnote>
  <w:footnote w:id="239">
    <w:p w14:paraId="53ED5715" w14:textId="32F6511B" w:rsidR="00845ECF" w:rsidRDefault="00845ECF">
      <w:pPr>
        <w:pStyle w:val="FootnoteText"/>
      </w:pPr>
      <w:r>
        <w:rPr>
          <w:rStyle w:val="FootnoteReference"/>
        </w:rPr>
        <w:footnoteRef/>
      </w:r>
      <w:r>
        <w:t xml:space="preserve"> </w:t>
      </w:r>
      <w:r w:rsidR="005777D2">
        <w:fldChar w:fldCharType="begin"/>
      </w:r>
      <w:r w:rsidR="00FC0A70">
        <w:instrText xml:space="preserve"> ADDIN ZOTERO_ITEM CSL_CITATION {"citationID":"2F6zzPCx","properties":{"formattedCitation":"Party control of Oregon state government, {\\scaps Ballotpedia}, https://ballotpedia.org/Party_control_of_Oregon_state_government (last visited Dec 24, 2022).","plainCitation":"Party control of Oregon state government, Ballotpedia, https://ballotpedia.org/Party_control_of_Oregon_state_government (last visited Dec 24, 2022).","noteIndex":237},"citationItems":[{"id":7965,"uris":["http://zotero.org/users/10395840/items/VCCMIWMX"],"itemData":{"id":7965,"type":"webpage","container-title":"Ballotpedia","title":"Party control of Oregon state government","URL":"https://ballotpedia.org/Party_control_of_Oregon_state_government","accessed":{"date-parts":[["2022",12,24]]}}}],"schema":"https://github.com/citation-style-language/schema/raw/master/csl-citation.json"} </w:instrText>
      </w:r>
      <w:r w:rsidR="005777D2">
        <w:fldChar w:fldCharType="separate"/>
      </w:r>
      <w:r w:rsidR="00B023F5" w:rsidRPr="00FC0A70">
        <w:t xml:space="preserve">Party control of Oregon state government, </w:t>
      </w:r>
      <w:r w:rsidR="00B023F5" w:rsidRPr="00FC0A70">
        <w:rPr>
          <w:smallCaps/>
        </w:rPr>
        <w:t>Ballotpedia</w:t>
      </w:r>
      <w:r w:rsidR="00B023F5" w:rsidRPr="00FC0A70">
        <w:t>, https://ballotpedia.org/Party_control_of_Oregon_state_government (last visited Dec 24, 2022).</w:t>
      </w:r>
      <w:r w:rsidR="005777D2">
        <w:fldChar w:fldCharType="end"/>
      </w:r>
    </w:p>
  </w:footnote>
  <w:footnote w:id="240">
    <w:p w14:paraId="203096F7" w14:textId="22A81AC5" w:rsidR="0043623F" w:rsidRDefault="0043623F">
      <w:pPr>
        <w:pStyle w:val="FootnoteText"/>
      </w:pPr>
      <w:r>
        <w:rPr>
          <w:rStyle w:val="FootnoteReference"/>
        </w:rPr>
        <w:footnoteRef/>
      </w:r>
      <w:r>
        <w:t xml:space="preserve"> </w:t>
      </w:r>
      <w:r>
        <w:fldChar w:fldCharType="begin"/>
      </w:r>
      <w:r>
        <w:instrText xml:space="preserve"> ADDIN ZOTERO_ITEM CSL_CITATION {"citationID":"SQgDQPs5","properties":{"formattedCitation":"Dirk VanderHart, {\\i{}Judicial panel upholds Oregon Democrats\\uc0\\u8217{} new US congressional districts}, {\\scaps OPB}, November 24, 2021, https://www.opb.org/article/2021/11/24/judicial-panel-upholds-oregon-democrats-new-congressional-districts/ (last visited Dec 24, 2022).","plainCitation":"Dirk VanderHart, Judicial panel upholds Oregon Democrats’ new US congressional districts, OPB, November 24, 2021, https://www.opb.org/article/2021/11/24/judicial-panel-upholds-oregon-democrats-new-congressional-districts/ (last visited Dec 24, 2022).","noteIndex":238},"citationItems":[{"id":7967,"uris":["http://zotero.org/users/10395840/items/FZIAAXYT"],"itemData":{"id":7967,"type":"article-newspaper","abstract":"The five-judge panel found there was no proof that Democrats had engaged in illegal gerrymandering.","container-title":"OPB","language":"en","title":"Judicial panel upholds Oregon Democrats’ new US congressional districts","URL":"https://www.opb.org/article/2021/11/24/judicial-panel-upholds-oregon-democrats-new-congressional-districts/","author":[{"family":"VanderHart","given":"Dirk"}],"accessed":{"date-parts":[["2022",12,24]]},"issued":{"date-parts":[["2021",11,24]]}}}],"schema":"https://github.com/citation-style-language/schema/raw/master/csl-citation.json"} </w:instrText>
      </w:r>
      <w:r>
        <w:fldChar w:fldCharType="separate"/>
      </w:r>
      <w:r w:rsidRPr="0043623F">
        <w:t xml:space="preserve">Dirk VanderHart, </w:t>
      </w:r>
      <w:r w:rsidRPr="0043623F">
        <w:rPr>
          <w:i/>
          <w:iCs/>
        </w:rPr>
        <w:t>Judicial panel upholds Oregon Democrats’ new US congressional districts</w:t>
      </w:r>
      <w:r w:rsidRPr="0043623F">
        <w:t xml:space="preserve">, </w:t>
      </w:r>
      <w:r w:rsidRPr="0043623F">
        <w:rPr>
          <w:smallCaps/>
        </w:rPr>
        <w:t>OPB</w:t>
      </w:r>
      <w:r w:rsidRPr="0043623F">
        <w:t>, November 24, 2021, https://www.opb.org/article/2021/11/24/judicial-panel-upholds-oregon-democrats-new-congressional-districts/ (last visited Dec 24, 2022).</w:t>
      </w:r>
      <w:r>
        <w:fldChar w:fldCharType="end"/>
      </w:r>
      <w:r>
        <w:t xml:space="preserve"> (“</w:t>
      </w:r>
      <w:r w:rsidRPr="00B31E63">
        <w:t>Democrats ultimately softened their proposal, but the plan that passed is still seen by many in the GOP as a blatant gerrymander.</w:t>
      </w:r>
      <w:r>
        <w:t>”).</w:t>
      </w:r>
    </w:p>
  </w:footnote>
  <w:footnote w:id="241">
    <w:p w14:paraId="3AF582A2" w14:textId="61F0EC38" w:rsidR="00CB1F2B" w:rsidRPr="00EC4F7B" w:rsidRDefault="00CB1F2B" w:rsidP="007361B8">
      <w:pPr>
        <w:pStyle w:val="FootnoteText"/>
        <w:rPr>
          <w:szCs w:val="22"/>
        </w:rPr>
      </w:pPr>
      <w:r w:rsidRPr="00CC0F02">
        <w:rPr>
          <w:rStyle w:val="FootnoteReference"/>
        </w:rPr>
        <w:footnoteRef/>
      </w:r>
      <w:r w:rsidRPr="00EC4F7B">
        <w:rPr>
          <w:szCs w:val="22"/>
        </w:rPr>
        <w:t xml:space="preserve"> </w:t>
      </w:r>
      <w:r w:rsidR="00715255">
        <w:rPr>
          <w:szCs w:val="22"/>
        </w:rPr>
        <w:fldChar w:fldCharType="begin"/>
      </w:r>
      <w:r w:rsidR="00B023F5">
        <w:rPr>
          <w:szCs w:val="22"/>
        </w:rPr>
        <w:instrText xml:space="preserve"> ADDIN ZOTERO_ITEM CSL_CITATION {"citationID":"R9nPjR6q","properties":{"formattedCitation":"Clarno v. Fagan, No. 21-CV-40180 2021 WL 5632370 Cir Ct c (2021).","plainCitation":"Clarno v. Fagan, No. 21-CV-40180 2021 WL 5632370 Cir Ct c (2021).","noteIndex":239},"citationItems":[{"id":7933,"uris":["http://zotero.org/users/10395840/items/2FDS3WMP"],"itemData":{"id":7933,"type":"legal_case","authority":"Or.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715255">
        <w:rPr>
          <w:szCs w:val="22"/>
        </w:rPr>
        <w:fldChar w:fldCharType="separate"/>
      </w:r>
      <w:r w:rsidR="009E3B02">
        <w:rPr>
          <w:noProof/>
          <w:szCs w:val="22"/>
        </w:rPr>
        <w:t>Clarno v. Fagan, No. 21-CV-40180 2021 WL 5632370 Cir Ct c (2021).</w:t>
      </w:r>
      <w:r w:rsidR="00715255">
        <w:rPr>
          <w:szCs w:val="22"/>
        </w:rPr>
        <w:fldChar w:fldCharType="end"/>
      </w:r>
    </w:p>
  </w:footnote>
  <w:footnote w:id="242">
    <w:p w14:paraId="77A15465" w14:textId="77777777" w:rsidR="00CB1F2B" w:rsidRPr="00EC4F7B" w:rsidRDefault="00CB1F2B" w:rsidP="007361B8">
      <w:pPr>
        <w:pStyle w:val="FootnoteText"/>
        <w:rPr>
          <w:szCs w:val="22"/>
        </w:rPr>
      </w:pPr>
      <w:r w:rsidRPr="00CC0F02">
        <w:rPr>
          <w:rStyle w:val="FootnoteReference"/>
        </w:rPr>
        <w:footnoteRef/>
      </w:r>
      <w:r w:rsidRPr="00EC4F7B">
        <w:rPr>
          <w:szCs w:val="22"/>
        </w:rPr>
        <w:t xml:space="preserve"> ORS 188.010(2)</w:t>
      </w:r>
    </w:p>
  </w:footnote>
  <w:footnote w:id="243">
    <w:p w14:paraId="529BEBAE" w14:textId="6EA6BAB9" w:rsidR="00AC0ABD" w:rsidRPr="00EC4F7B" w:rsidRDefault="00AC0ABD">
      <w:pPr>
        <w:pStyle w:val="FootnoteText"/>
        <w:rPr>
          <w:szCs w:val="22"/>
        </w:rPr>
      </w:pPr>
      <w:r w:rsidRPr="00CC0F02">
        <w:rPr>
          <w:rStyle w:val="FootnoteReference"/>
        </w:rPr>
        <w:footnoteRef/>
      </w:r>
      <w:r w:rsidRPr="00EC4F7B">
        <w:rPr>
          <w:szCs w:val="22"/>
        </w:rPr>
        <w:t xml:space="preserve"> </w:t>
      </w:r>
      <w:r w:rsidR="00DF2FD3">
        <w:rPr>
          <w:szCs w:val="22"/>
        </w:rPr>
        <w:fldChar w:fldCharType="begin"/>
      </w:r>
      <w:r w:rsidR="00B023F5">
        <w:rPr>
          <w:szCs w:val="22"/>
        </w:rPr>
        <w:instrText xml:space="preserve"> ADDIN ZOTERO_ITEM CSL_CITATION {"citationID":"bNv9xPWi","properties":{"formattedCitation":"Clarno v. Fagan, {\\i{}supra} note 239.","plainCitation":"Clarno v. Fagan, supra note 239.","noteIndex":241},"citationItems":[{"id":7933,"uris":["http://zotero.org/users/10395840/items/2FDS3WMP"],"itemData":{"id":7933,"type":"legal_case","authority":"Or.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DF2FD3">
        <w:rPr>
          <w:szCs w:val="22"/>
        </w:rPr>
        <w:fldChar w:fldCharType="separate"/>
      </w:r>
      <w:r w:rsidR="00401815" w:rsidRPr="00B023F5">
        <w:t xml:space="preserve">Clarno v. Fagan, </w:t>
      </w:r>
      <w:r w:rsidR="00401815" w:rsidRPr="00B023F5">
        <w:rPr>
          <w:i/>
          <w:iCs/>
        </w:rPr>
        <w:t>supra</w:t>
      </w:r>
      <w:r w:rsidR="00401815" w:rsidRPr="00B023F5">
        <w:t xml:space="preserve"> note 239.</w:t>
      </w:r>
      <w:r w:rsidR="00DF2FD3">
        <w:rPr>
          <w:szCs w:val="22"/>
        </w:rPr>
        <w:fldChar w:fldCharType="end"/>
      </w:r>
      <w:r w:rsidR="00DF2FD3">
        <w:rPr>
          <w:szCs w:val="22"/>
        </w:rPr>
        <w:t xml:space="preserve"> </w:t>
      </w:r>
      <w:r w:rsidR="00477963" w:rsidRPr="00EC4F7B">
        <w:rPr>
          <w:szCs w:val="22"/>
        </w:rPr>
        <w:t>Petition at 60</w:t>
      </w:r>
      <w:r w:rsidRPr="00EC4F7B">
        <w:rPr>
          <w:szCs w:val="22"/>
        </w:rPr>
        <w:t>.</w:t>
      </w:r>
    </w:p>
  </w:footnote>
  <w:footnote w:id="244">
    <w:p w14:paraId="032F94D7" w14:textId="77777777" w:rsidR="00CB1F2B" w:rsidRPr="00EC4F7B" w:rsidRDefault="00CB1F2B" w:rsidP="007361B8">
      <w:pPr>
        <w:pStyle w:val="FootnoteText"/>
        <w:rPr>
          <w:szCs w:val="22"/>
        </w:rPr>
      </w:pPr>
      <w:r w:rsidRPr="00CC0F02">
        <w:rPr>
          <w:rStyle w:val="FootnoteReference"/>
        </w:rPr>
        <w:footnoteRef/>
      </w:r>
      <w:r w:rsidRPr="00EC4F7B">
        <w:rPr>
          <w:szCs w:val="22"/>
        </w:rPr>
        <w:t xml:space="preserve"> OR. Const. Article 1, sections 8 and 26</w:t>
      </w:r>
    </w:p>
  </w:footnote>
  <w:footnote w:id="245">
    <w:p w14:paraId="536DB02E" w14:textId="3A88BF60" w:rsidR="00CB1F2B" w:rsidRPr="00EC4F7B" w:rsidRDefault="00CB1F2B" w:rsidP="007361B8">
      <w:pPr>
        <w:pStyle w:val="FootnoteText"/>
        <w:rPr>
          <w:szCs w:val="22"/>
        </w:rPr>
      </w:pPr>
      <w:r w:rsidRPr="00CC0F02">
        <w:rPr>
          <w:rStyle w:val="FootnoteReference"/>
        </w:rPr>
        <w:footnoteRef/>
      </w:r>
      <w:r w:rsidRPr="00EC4F7B">
        <w:rPr>
          <w:szCs w:val="22"/>
        </w:rPr>
        <w:t xml:space="preserve"> OR. Const. Article I, </w:t>
      </w:r>
      <w:ins w:id="454" w:author="Seth Corwin" w:date="2022-12-11T21:48:00Z">
        <w:r w:rsidR="00533F23">
          <w:rPr>
            <w:szCs w:val="22"/>
          </w:rPr>
          <w:t>Section Two</w:t>
        </w:r>
      </w:ins>
      <w:r w:rsidRPr="00EC4F7B">
        <w:rPr>
          <w:szCs w:val="22"/>
        </w:rPr>
        <w:t>, and Article II, section 1</w:t>
      </w:r>
    </w:p>
  </w:footnote>
  <w:footnote w:id="246">
    <w:p w14:paraId="004D3437" w14:textId="09C799F0" w:rsidR="00D761A2" w:rsidRDefault="00D761A2">
      <w:pPr>
        <w:pStyle w:val="FootnoteText"/>
      </w:pPr>
      <w:r>
        <w:rPr>
          <w:rStyle w:val="FootnoteReference"/>
        </w:rPr>
        <w:footnoteRef/>
      </w:r>
      <w:r>
        <w:t xml:space="preserve"> </w:t>
      </w:r>
      <w:r w:rsidR="00C43B06">
        <w:t>Or.</w:t>
      </w:r>
      <w:r w:rsidR="00C43B06" w:rsidRPr="000017A7">
        <w:t xml:space="preserve"> Laws, Chapter 419</w:t>
      </w:r>
      <w:r w:rsidR="00C43B06">
        <w:t xml:space="preserve">, </w:t>
      </w:r>
      <w:r w:rsidR="00C43B06" w:rsidRPr="000017A7">
        <w:t>§ 1(6)</w:t>
      </w:r>
      <w:r w:rsidR="00C43B06">
        <w:t xml:space="preserve"> (2021).</w:t>
      </w:r>
    </w:p>
  </w:footnote>
  <w:footnote w:id="247">
    <w:p w14:paraId="26DEECC9" w14:textId="4707AD04" w:rsidR="00D761A2" w:rsidRDefault="00D761A2">
      <w:pPr>
        <w:pStyle w:val="FootnoteText"/>
      </w:pPr>
      <w:r>
        <w:rPr>
          <w:rStyle w:val="FootnoteReference"/>
        </w:rPr>
        <w:footnoteRef/>
      </w:r>
      <w:r>
        <w:t xml:space="preserve"> </w:t>
      </w:r>
      <w:r w:rsidR="00C43B06">
        <w:t xml:space="preserve">See </w:t>
      </w:r>
      <w:r w:rsidR="00C43B06">
        <w:fldChar w:fldCharType="begin"/>
      </w:r>
      <w:r w:rsidR="00852E94">
        <w:instrText xml:space="preserve"> ADDIN ZOTERO_ITEM CSL_CITATION {"citationID":"FgGyWu57","properties":{"formattedCitation":"Clarno v. Fagan, {\\i{}supra} note 239 at 1.","plainCitation":"Clarno v. Fagan, supra note 239 at 1.","noteIndex":245},"citationItems":[{"id":7933,"uris":["http://zotero.org/users/10395840/items/2FDS3WMP"],"itemData":{"id":7933,"type":"legal_case","authority":"Or. Cir. Ct.","container-title":"Or. Cir. Ct.","number":"No. 21-CV-40180 2021 WL 5632370","page":"c","title":"Clarno v. Fagan","volume":"No. 21-CV-40180 2021 WL 5632370","issued":{"date-parts":[["2021",11,24]]}},"locator":"1","label":"page"}],"schema":"https://github.com/citation-style-language/schema/raw/master/csl-citation.json"} </w:instrText>
      </w:r>
      <w:r w:rsidR="00C43B06">
        <w:fldChar w:fldCharType="separate"/>
      </w:r>
      <w:r w:rsidR="002B5EF3" w:rsidRPr="00852E94">
        <w:t xml:space="preserve">Clarno v. Fagan, </w:t>
      </w:r>
      <w:r w:rsidR="002B5EF3" w:rsidRPr="00852E94">
        <w:rPr>
          <w:i/>
          <w:iCs/>
        </w:rPr>
        <w:t>supra</w:t>
      </w:r>
      <w:r w:rsidR="002B5EF3" w:rsidRPr="00852E94">
        <w:t xml:space="preserve"> note 239 at 1.</w:t>
      </w:r>
      <w:r w:rsidR="00C43B06">
        <w:fldChar w:fldCharType="end"/>
      </w:r>
    </w:p>
  </w:footnote>
  <w:footnote w:id="248">
    <w:p w14:paraId="27ED9B06" w14:textId="52B7720B" w:rsidR="00EF4EF7" w:rsidRDefault="00EF4EF7">
      <w:pPr>
        <w:pStyle w:val="FootnoteText"/>
      </w:pPr>
      <w:r>
        <w:rPr>
          <w:rStyle w:val="FootnoteReference"/>
        </w:rPr>
        <w:footnoteRef/>
      </w:r>
      <w:r>
        <w:t xml:space="preserve"> </w:t>
      </w:r>
      <w:r w:rsidR="002945D2">
        <w:fldChar w:fldCharType="begin"/>
      </w:r>
      <w:r w:rsidR="00DF7BBD">
        <w:instrText xml:space="preserve"> ADDIN ZOTERO_ITEM CSL_CITATION {"citationID":"rZi1LdOE","properties":{"formattedCitation":"{\\i{}Id.} at 2.","plainCitation":"Id. at 2.","noteIndex":246},"citationItems":[{"id":7933,"uris":["http://zotero.org/users/10395840/items/2FDS3WMP"],"itemData":{"id":7933,"type":"legal_case","authority":"Or. Cir. Ct.","container-title":"Or. Cir. Ct.","number":"No. 21-CV-40180 2021 WL 5632370","page":"c","title":"Clarno v. Fagan","volume":"No. 21-CV-40180 2021 WL 5632370","issued":{"date-parts":[["2021",11,24]]}},"locator":"2","label":"page"}],"schema":"https://github.com/citation-style-language/schema/raw/master/csl-citation.json"} </w:instrText>
      </w:r>
      <w:r w:rsidR="002945D2">
        <w:fldChar w:fldCharType="separate"/>
      </w:r>
      <w:r w:rsidR="00DF7BBD" w:rsidRPr="00DF7BBD">
        <w:rPr>
          <w:i/>
          <w:iCs/>
        </w:rPr>
        <w:t>Id.</w:t>
      </w:r>
      <w:r w:rsidR="00DF7BBD" w:rsidRPr="00DF7BBD">
        <w:t xml:space="preserve"> at 2.</w:t>
      </w:r>
      <w:r w:rsidR="002945D2">
        <w:fldChar w:fldCharType="end"/>
      </w:r>
    </w:p>
  </w:footnote>
  <w:footnote w:id="249">
    <w:p w14:paraId="42963863" w14:textId="60D38649" w:rsidR="00EF4EF7" w:rsidRDefault="00EF4EF7">
      <w:pPr>
        <w:pStyle w:val="FootnoteText"/>
      </w:pPr>
      <w:r>
        <w:rPr>
          <w:rStyle w:val="FootnoteReference"/>
        </w:rPr>
        <w:footnoteRef/>
      </w:r>
      <w:r>
        <w:t xml:space="preserve"> </w:t>
      </w:r>
      <w:r w:rsidR="002945D2">
        <w:fldChar w:fldCharType="begin"/>
      </w:r>
      <w:r w:rsidR="00BF5819">
        <w:instrText xml:space="preserve"> ADDIN ZOTERO_ITEM CSL_CITATION {"citationID":"uaeCd1MQ","properties":{"formattedCitation":"{\\i{}Id.} at 13\\uc0\\u8211{}14.","plainCitation":"Id. at 13–14.","noteIndex":247},"citationItems":[{"id":7933,"uris":["http://zotero.org/users/10395840/items/2FDS3WMP"],"itemData":{"id":7933,"type":"legal_case","authority":"Or.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002945D2">
        <w:fldChar w:fldCharType="separate"/>
      </w:r>
      <w:r w:rsidR="00BF5819" w:rsidRPr="00BF5819">
        <w:rPr>
          <w:i/>
          <w:iCs/>
        </w:rPr>
        <w:t>Id.</w:t>
      </w:r>
      <w:r w:rsidR="00BF5819" w:rsidRPr="00BF5819">
        <w:t xml:space="preserve"> at 13–14.</w:t>
      </w:r>
      <w:r w:rsidR="002945D2">
        <w:fldChar w:fldCharType="end"/>
      </w:r>
    </w:p>
  </w:footnote>
  <w:footnote w:id="250">
    <w:p w14:paraId="43C7349F" w14:textId="4EB38C8F" w:rsidR="00BF5819" w:rsidRDefault="00BF5819">
      <w:pPr>
        <w:pStyle w:val="FootnoteText"/>
      </w:pPr>
      <w:r>
        <w:rPr>
          <w:rStyle w:val="FootnoteReference"/>
        </w:rPr>
        <w:footnoteRef/>
      </w:r>
      <w:r>
        <w:t xml:space="preserve"> </w:t>
      </w:r>
      <w:r>
        <w:fldChar w:fldCharType="begin"/>
      </w:r>
      <w:r>
        <w:instrText xml:space="preserve"> ADDIN ZOTERO_ITEM CSL_CITATION {"citationID":"13VEulAF","properties":{"formattedCitation":"{\\i{}Id.} at 8.","plainCitation":"Id. at 8.","noteIndex":248},"citationItems":[{"id":7933,"uris":["http://zotero.org/users/10395840/items/2FDS3WMP"],"itemData":{"id":7933,"type":"legal_case","authority":"Or.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fldChar w:fldCharType="separate"/>
      </w:r>
      <w:r w:rsidRPr="00BF5819">
        <w:rPr>
          <w:i/>
          <w:iCs/>
        </w:rPr>
        <w:t>Id.</w:t>
      </w:r>
      <w:r w:rsidRPr="00BF5819">
        <w:t xml:space="preserve"> at 8.</w:t>
      </w:r>
      <w:r>
        <w:fldChar w:fldCharType="end"/>
      </w:r>
    </w:p>
  </w:footnote>
  <w:footnote w:id="251">
    <w:p w14:paraId="2CF2CFFE" w14:textId="089ED248" w:rsidR="00CB1F2B" w:rsidRPr="00EC4F7B" w:rsidRDefault="00CB1F2B" w:rsidP="004C3158">
      <w:pPr>
        <w:pStyle w:val="FootnoteText"/>
        <w:rPr>
          <w:szCs w:val="22"/>
        </w:rPr>
      </w:pPr>
      <w:r w:rsidRPr="00CC0F02">
        <w:rPr>
          <w:rStyle w:val="FootnoteReference"/>
        </w:rPr>
        <w:footnoteRef/>
      </w:r>
      <w:r w:rsidRPr="00EC4F7B">
        <w:rPr>
          <w:szCs w:val="22"/>
        </w:rPr>
        <w:t xml:space="preserve"> </w:t>
      </w:r>
      <w:r w:rsidR="004C3158">
        <w:rPr>
          <w:szCs w:val="22"/>
        </w:rPr>
        <w:fldChar w:fldCharType="begin"/>
      </w:r>
      <w:r w:rsidR="00BF5819">
        <w:rPr>
          <w:szCs w:val="22"/>
        </w:rPr>
        <w:instrText xml:space="preserve"> ADDIN ZOTERO_ITEM CSL_CITATION {"citationID":"IxxLyRq0","properties":{"formattedCitation":"{\\i{}Id.}","plainCitation":"Id.","noteIndex":249},"citationItems":[{"id":7933,"uris":["http://zotero.org/users/10395840/items/2FDS3WMP"],"itemData":{"id":7933,"type":"legal_case","authority":"Or.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004C3158">
        <w:rPr>
          <w:szCs w:val="22"/>
        </w:rPr>
        <w:fldChar w:fldCharType="separate"/>
      </w:r>
      <w:r w:rsidR="00BF5819" w:rsidRPr="00BF5819">
        <w:rPr>
          <w:i/>
          <w:iCs/>
        </w:rPr>
        <w:t>Id.</w:t>
      </w:r>
      <w:r w:rsidR="004C3158">
        <w:rPr>
          <w:szCs w:val="22"/>
        </w:rPr>
        <w:fldChar w:fldCharType="end"/>
      </w:r>
    </w:p>
  </w:footnote>
  <w:footnote w:id="252">
    <w:p w14:paraId="4C9551E2" w14:textId="6F29C1C2" w:rsidR="00BF5819" w:rsidRDefault="00BF5819">
      <w:pPr>
        <w:pStyle w:val="FootnoteText"/>
      </w:pPr>
      <w:r>
        <w:rPr>
          <w:rStyle w:val="FootnoteReference"/>
        </w:rPr>
        <w:footnoteRef/>
      </w:r>
      <w:r>
        <w:t xml:space="preserve"> </w:t>
      </w:r>
      <w:r>
        <w:rPr>
          <w:szCs w:val="22"/>
        </w:rPr>
        <w:fldChar w:fldCharType="begin"/>
      </w:r>
      <w:r w:rsidR="00BF3CC3">
        <w:rPr>
          <w:szCs w:val="22"/>
        </w:rPr>
        <w:instrText xml:space="preserve"> ADDIN ZOTERO_ITEM CSL_CITATION {"citationID":"BDoJxcZa","properties":{"formattedCitation":"{\\i{}Id.}","plainCitation":"Id.","noteIndex":250},"citationItems":[{"id":7933,"uris":["http://zotero.org/users/10395840/items/2FDS3WMP"],"itemData":{"id":7933,"type":"legal_case","authority":"Or.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Pr>
          <w:szCs w:val="22"/>
        </w:rPr>
        <w:fldChar w:fldCharType="separate"/>
      </w:r>
      <w:r w:rsidRPr="00BF5819">
        <w:rPr>
          <w:i/>
          <w:iCs/>
        </w:rPr>
        <w:t>Id.</w:t>
      </w:r>
      <w:r>
        <w:rPr>
          <w:szCs w:val="22"/>
        </w:rPr>
        <w:fldChar w:fldCharType="end"/>
      </w:r>
    </w:p>
  </w:footnote>
  <w:footnote w:id="253">
    <w:p w14:paraId="7A220B6D" w14:textId="58D16A3C" w:rsidR="00CB1F2B" w:rsidRPr="00EC4F7B" w:rsidRDefault="00CB1F2B" w:rsidP="007361B8">
      <w:pPr>
        <w:pStyle w:val="FootnoteText"/>
        <w:rPr>
          <w:i/>
          <w:iCs/>
          <w:szCs w:val="22"/>
        </w:rPr>
      </w:pPr>
      <w:r w:rsidRPr="00CC0F02">
        <w:rPr>
          <w:rStyle w:val="FootnoteReference"/>
        </w:rPr>
        <w:footnoteRef/>
      </w:r>
      <w:r w:rsidRPr="00EC4F7B">
        <w:rPr>
          <w:szCs w:val="22"/>
        </w:rPr>
        <w:t xml:space="preserve"> </w:t>
      </w:r>
      <w:r w:rsidR="00610932">
        <w:rPr>
          <w:szCs w:val="22"/>
        </w:rPr>
        <w:fldChar w:fldCharType="begin"/>
      </w:r>
      <w:r w:rsidR="006A7835">
        <w:rPr>
          <w:szCs w:val="22"/>
        </w:rPr>
        <w:instrText xml:space="preserve"> ADDIN ZOTERO_ITEM CSL_CITATION {"citationID":"rppy34om","properties":{"formattedCitation":"Clarno v. Fagan, {\\i{}supra} note 239.","plainCitation":"Clarno v. Fagan, supra note 239.","noteIndex":251},"citationItems":[{"id":7933,"uris":["http://zotero.org/users/10395840/items/2FDS3WMP"],"itemData":{"id":7933,"type":"legal_case","authority":"Or.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610932">
        <w:rPr>
          <w:szCs w:val="22"/>
        </w:rPr>
        <w:fldChar w:fldCharType="separate"/>
      </w:r>
      <w:r w:rsidR="00C10C88" w:rsidRPr="00EF0128">
        <w:t xml:space="preserve">Clarno v. Fagan, </w:t>
      </w:r>
      <w:r w:rsidR="00C10C88" w:rsidRPr="00EF0128">
        <w:rPr>
          <w:i/>
          <w:iCs/>
        </w:rPr>
        <w:t>supra</w:t>
      </w:r>
      <w:r w:rsidR="00C10C88" w:rsidRPr="00EF0128">
        <w:t xml:space="preserve"> note 239.</w:t>
      </w:r>
      <w:r w:rsidR="00610932">
        <w:rPr>
          <w:szCs w:val="22"/>
        </w:rPr>
        <w:fldChar w:fldCharType="end"/>
      </w:r>
    </w:p>
  </w:footnote>
  <w:footnote w:id="254">
    <w:p w14:paraId="071D51BB" w14:textId="5A1E6ABA" w:rsidR="00CB1F2B" w:rsidRPr="00EC4F7B" w:rsidRDefault="00CB1F2B" w:rsidP="007361B8">
      <w:pPr>
        <w:pStyle w:val="FootnoteText"/>
        <w:rPr>
          <w:szCs w:val="22"/>
        </w:rPr>
      </w:pPr>
      <w:r w:rsidRPr="00CC0F02">
        <w:rPr>
          <w:rStyle w:val="FootnoteReference"/>
        </w:rPr>
        <w:footnoteRef/>
      </w:r>
      <w:r w:rsidRPr="00EC4F7B">
        <w:rPr>
          <w:szCs w:val="22"/>
        </w:rPr>
        <w:t xml:space="preserve"> </w:t>
      </w:r>
      <w:r w:rsidR="00610932">
        <w:rPr>
          <w:szCs w:val="22"/>
        </w:rPr>
        <w:fldChar w:fldCharType="begin"/>
      </w:r>
      <w:r w:rsidR="006A7835">
        <w:rPr>
          <w:szCs w:val="22"/>
        </w:rPr>
        <w:instrText xml:space="preserve"> ADDIN ZOTERO_ITEM CSL_CITATION {"citationID":"x7tdwnYQ","properties":{"formattedCitation":"{\\i{}Id.} at 10.","plainCitation":"Id. at 10.","noteIndex":252},"citationItems":[{"id":7933,"uris":["http://zotero.org/users/10395840/items/2FDS3WMP"],"itemData":{"id":7933,"type":"legal_case","authority":"Or. Cir. Ct.","container-title":"Or. Cir. Ct.","number":"No. 21-CV-40180 2021 WL 5632370","page":"c","title":"Clarno v. Fagan","volume":"No. 21-CV-40180 2021 WL 5632370","issued":{"date-parts":[["2021",11,24]]}},"locator":"10","label":"page"}],"schema":"https://github.com/citation-style-language/schema/raw/master/csl-citation.json"} </w:instrText>
      </w:r>
      <w:r w:rsidR="00610932">
        <w:rPr>
          <w:szCs w:val="22"/>
        </w:rPr>
        <w:fldChar w:fldCharType="separate"/>
      </w:r>
      <w:r w:rsidR="00610932" w:rsidRPr="00610932">
        <w:rPr>
          <w:i/>
          <w:iCs/>
        </w:rPr>
        <w:t>Id.</w:t>
      </w:r>
      <w:r w:rsidR="00610932" w:rsidRPr="00610932">
        <w:t xml:space="preserve"> at 10.</w:t>
      </w:r>
      <w:r w:rsidR="00610932">
        <w:rPr>
          <w:szCs w:val="22"/>
        </w:rPr>
        <w:fldChar w:fldCharType="end"/>
      </w:r>
    </w:p>
  </w:footnote>
  <w:footnote w:id="255">
    <w:p w14:paraId="582971D4" w14:textId="17F25B6F" w:rsidR="00BF3CC3" w:rsidRDefault="00BF3CC3">
      <w:pPr>
        <w:pStyle w:val="FootnoteText"/>
      </w:pPr>
      <w:r>
        <w:rPr>
          <w:rStyle w:val="FootnoteReference"/>
        </w:rPr>
        <w:footnoteRef/>
      </w:r>
      <w:r>
        <w:t xml:space="preserve"> </w:t>
      </w:r>
      <w:r>
        <w:rPr>
          <w:szCs w:val="22"/>
        </w:rPr>
        <w:fldChar w:fldCharType="begin"/>
      </w:r>
      <w:r>
        <w:rPr>
          <w:szCs w:val="22"/>
        </w:rPr>
        <w:instrText xml:space="preserve"> ADDIN ZOTERO_ITEM CSL_CITATION {"citationID":"jdSuNcmJ","properties":{"formattedCitation":"{\\i{}Id.} at 13\\uc0\\u8211{}14.","plainCitation":"Id. at 13–14.","noteIndex":253},"citationItems":[{"id":7933,"uris":["http://zotero.org/users/10395840/items/2FDS3WMP"],"itemData":{"id":7933,"type":"legal_case","authority":"Or.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Pr>
          <w:szCs w:val="22"/>
        </w:rPr>
        <w:fldChar w:fldCharType="separate"/>
      </w:r>
      <w:r w:rsidRPr="00BF3CC3">
        <w:rPr>
          <w:i/>
          <w:iCs/>
        </w:rPr>
        <w:t>Id.</w:t>
      </w:r>
      <w:r w:rsidRPr="00BF3CC3">
        <w:t xml:space="preserve"> at 13–14.</w:t>
      </w:r>
      <w:r>
        <w:rPr>
          <w:szCs w:val="22"/>
        </w:rPr>
        <w:fldChar w:fldCharType="end"/>
      </w:r>
    </w:p>
  </w:footnote>
  <w:footnote w:id="256">
    <w:p w14:paraId="1054275A" w14:textId="24AD3ADB" w:rsidR="000177DE" w:rsidRPr="00EE0666" w:rsidRDefault="000177DE">
      <w:pPr>
        <w:pStyle w:val="FootnoteText"/>
      </w:pPr>
      <w:r>
        <w:rPr>
          <w:rStyle w:val="FootnoteReference"/>
        </w:rPr>
        <w:footnoteRef/>
      </w:r>
      <w:r>
        <w:t xml:space="preserve"> </w:t>
      </w:r>
      <w:r w:rsidR="00EE0666">
        <w:t xml:space="preserve">For example, </w:t>
      </w:r>
      <w:r w:rsidR="00EE0666">
        <w:rPr>
          <w:i/>
          <w:iCs/>
        </w:rPr>
        <w:t>see</w:t>
      </w:r>
      <w:r w:rsidR="00EE0666">
        <w:t xml:space="preserve">, </w:t>
      </w:r>
      <w:r w:rsidR="00EE0666">
        <w:fldChar w:fldCharType="begin"/>
      </w:r>
      <w:r w:rsidR="00604C36">
        <w:instrText xml:space="preserve"> ADDIN ZOTERO_ITEM CSL_CITATION {"citationID":"9WxsMmqU","properties":{"formattedCitation":"Black Voters Matter Capacity Building Inst., Inc. v. Lee, No. 2022-ca-000666 Fla Cir Ct (2022); Republican Party of New Mexico v. Oliver, No -506-CV-202200041 Jan 21 2022 1; League of Women Voters of Utah v. Utah State Legislature, No. 220901712 (Utah D. Ct. Mar. 17, 2022).","plainCitation":"Black Voters Matter Capacity Building Inst., Inc. v. Lee, No. 2022-ca-000666 Fla Cir Ct (2022); Republican Party of New Mexico v. Oliver, No -506-CV-202200041 Jan 21 2022 1; League of Women Voters of Utah v. Utah State Legislature, No. 220901712 (Utah D. Ct. Mar. 17, 2022).","noteIndex":254},"citationItems":[{"id":7943,"uris":["http://zotero.org/users/10395840/items/W4RDIDTS"],"itemData":{"id":7943,"type":"legal_case","authority":"Fla. Cir. Ct.","container-title":"Fla. Cir. Ct.","number":"No. 2022-ca-000666","title":"Black Voters Matter Capacity Building Inst., Inc. v. Lee","volume":"No. 2022-ca-000666","issued":{"date-parts":[["2022",4,22]]}}},{"id":7849,"uris":["http://zotero.org/users/10395840/items/2Z979CQ4"],"itemData":{"id":7849,"type":"legal_case","authority":"New Mexico District Court","container-title":"No. D-506-CV-202200041 Jan. 21, 2022","number":"D-506-CV-202200041","page":"1","title":"Republican Party of New Mexico v. Oliver","title-short":"Republican Party of New Mexico v. Oliver"}},{"id":7852,"uris":["http://zotero.org/users/10395840/items/ZZWKI3EQ"],"itemData":{"id":7852,"type":"legal_case","title":"League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EE0666">
        <w:fldChar w:fldCharType="separate"/>
      </w:r>
      <w:r w:rsidR="00613A2C">
        <w:rPr>
          <w:noProof/>
        </w:rPr>
        <w:t>Black Voters Matter Capacity Building Inst., Inc. v. Lee, No. 2022-ca-000666 Fla Cir Ct (2022); Republican Party of New Mexico v. Oliver, No -506-CV-202200041 Jan 21 2022 1; League of Women Voters of Utah v. Utah State Legislature, No. 220901712 (Utah D. Ct. Mar. 17, 2022).</w:t>
      </w:r>
      <w:r w:rsidR="00EE0666">
        <w:fldChar w:fldCharType="end"/>
      </w:r>
    </w:p>
  </w:footnote>
  <w:footnote w:id="257">
    <w:p w14:paraId="7FB3EB05" w14:textId="3710CC01" w:rsidR="009B7F2F" w:rsidRDefault="009B7F2F">
      <w:pPr>
        <w:pStyle w:val="FootnoteText"/>
      </w:pPr>
      <w:r>
        <w:rPr>
          <w:rStyle w:val="FootnoteReference"/>
        </w:rPr>
        <w:footnoteRef/>
      </w:r>
      <w:r>
        <w:t xml:space="preserve"> </w:t>
      </w:r>
      <w:r w:rsidR="00E0684A">
        <w:fldChar w:fldCharType="begin"/>
      </w:r>
      <w:r w:rsidR="00E0684A">
        <w:instrText xml:space="preserve"> ADDIN ZOTERO_ITEM CSL_CITATION {"citationID":"NKxLszU1","properties":{"formattedCitation":"Party control of Kansas state government, {\\scaps Ballotpedia}, https://ballotpedia.org/Party_control_of_Kansas_state_government (last visited Dec 24, 2022).","plainCitation":"Party control of Kansas state government, Ballotpedia, https://ballotpedia.org/Party_control_of_Kansas_state_government (last visited Dec 24, 2022).","noteIndex":255},"citationItems":[{"id":7970,"uris":["http://zotero.org/users/10395840/items/VGIXTJJW"],"itemData":{"id":7970,"type":"webpage","container-title":"Ballotpedia","title":"Party control of Kansas state government","URL":"https://ballotpedia.org/Party_control_of_Kansas_state_government","accessed":{"date-parts":[["2022",12,24]]}}}],"schema":"https://github.com/citation-style-language/schema/raw/master/csl-citation.json"} </w:instrText>
      </w:r>
      <w:r w:rsidR="00E0684A">
        <w:fldChar w:fldCharType="separate"/>
      </w:r>
      <w:r w:rsidR="00E0684A" w:rsidRPr="00E0684A">
        <w:t xml:space="preserve">Party control of Kansas state government, </w:t>
      </w:r>
      <w:r w:rsidR="00E0684A" w:rsidRPr="00E0684A">
        <w:rPr>
          <w:smallCaps/>
        </w:rPr>
        <w:t>Ballotpedia</w:t>
      </w:r>
      <w:r w:rsidR="00E0684A" w:rsidRPr="00E0684A">
        <w:t>, https://ballotpedia.org/Party_control_of_Kansas_state_government (last visited Dec 24, 2022).</w:t>
      </w:r>
      <w:r w:rsidR="00E0684A">
        <w:fldChar w:fldCharType="end"/>
      </w:r>
    </w:p>
  </w:footnote>
  <w:footnote w:id="258">
    <w:p w14:paraId="6DC45227"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The governor’s veto was overridden with a minimum (27) votes in the state senate and one over the minimum (85) in the state house.</w:t>
      </w:r>
    </w:p>
  </w:footnote>
  <w:footnote w:id="259">
    <w:p w14:paraId="43136BF8" w14:textId="02A29417" w:rsidR="004017A7" w:rsidRPr="00EC4F7B" w:rsidRDefault="004017A7">
      <w:pPr>
        <w:pStyle w:val="FootnoteText"/>
        <w:rPr>
          <w:szCs w:val="22"/>
        </w:rPr>
      </w:pPr>
      <w:r w:rsidRPr="00CC0F02">
        <w:rPr>
          <w:rStyle w:val="FootnoteReference"/>
        </w:rPr>
        <w:footnoteRef/>
      </w:r>
      <w:r w:rsidRPr="00EC4F7B">
        <w:rPr>
          <w:szCs w:val="22"/>
        </w:rPr>
        <w:t xml:space="preserve"> </w:t>
      </w:r>
      <w:r w:rsidR="000546C3">
        <w:rPr>
          <w:szCs w:val="22"/>
        </w:rPr>
        <w:fldChar w:fldCharType="begin"/>
      </w:r>
      <w:r w:rsidR="00E0684A">
        <w:rPr>
          <w:szCs w:val="22"/>
        </w:rPr>
        <w:instrText xml:space="preserve"> ADDIN ZOTERO_ITEM CSL_CITATION {"citationID":"MLUZjXJt","properties":{"formattedCitation":"Rivera v. Schwab, No. 2022-CV-000089 (2022).","plainCitation":"Rivera v. Schwab, No. 2022-CV-000089 (2022).","noteIndex":257},"citationItems":[{"id":7935,"uris":["http://zotero.org/users/10395840/items/M5KB6PRK"],"itemData":{"id":7935,"type":"legal_case","authority":"TWENTY-NINTH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000546C3">
        <w:rPr>
          <w:szCs w:val="22"/>
        </w:rPr>
        <w:fldChar w:fldCharType="separate"/>
      </w:r>
      <w:r w:rsidR="00C85BDE">
        <w:rPr>
          <w:noProof/>
          <w:szCs w:val="22"/>
        </w:rPr>
        <w:t>Rivera v. Schwab, No. 2022-CV-000089 (2022).</w:t>
      </w:r>
      <w:r w:rsidR="000546C3">
        <w:rPr>
          <w:szCs w:val="22"/>
        </w:rPr>
        <w:fldChar w:fldCharType="end"/>
      </w:r>
    </w:p>
  </w:footnote>
  <w:footnote w:id="260">
    <w:p w14:paraId="70B7BD01" w14:textId="63D9A9C8" w:rsidR="001D5B10" w:rsidRDefault="001D5B10">
      <w:pPr>
        <w:pStyle w:val="FootnoteText"/>
      </w:pPr>
      <w:r>
        <w:rPr>
          <w:rStyle w:val="FootnoteReference"/>
        </w:rPr>
        <w:footnoteRef/>
      </w:r>
      <w:r>
        <w:t xml:space="preserve"> </w:t>
      </w:r>
      <w:r>
        <w:rPr>
          <w:szCs w:val="22"/>
        </w:rPr>
        <w:fldChar w:fldCharType="begin"/>
      </w:r>
      <w:r w:rsidR="00C15C06">
        <w:rPr>
          <w:szCs w:val="22"/>
        </w:rPr>
        <w:instrText xml:space="preserve"> ADDIN ZOTERO_ITEM CSL_CITATION {"citationID":"YcRPayXE","properties":{"formattedCitation":"{\\i{}Id.}","plainCitation":"Id.","noteIndex":258},"citationItems":[{"id":7935,"uris":["http://zotero.org/users/10395840/items/M5KB6PRK"],"itemData":{"id":7935,"type":"legal_case","authority":"TWENTY-NINTH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Pr>
          <w:szCs w:val="22"/>
        </w:rPr>
        <w:fldChar w:fldCharType="separate"/>
      </w:r>
      <w:r w:rsidR="006E6A99" w:rsidRPr="00C15C06">
        <w:rPr>
          <w:i/>
          <w:iCs/>
        </w:rPr>
        <w:t>Id.</w:t>
      </w:r>
      <w:r>
        <w:rPr>
          <w:szCs w:val="22"/>
        </w:rPr>
        <w:fldChar w:fldCharType="end"/>
      </w:r>
    </w:p>
  </w:footnote>
  <w:footnote w:id="261">
    <w:p w14:paraId="45B2E741" w14:textId="41CDEB12" w:rsidR="00FC55BD" w:rsidRPr="00EC4F7B" w:rsidRDefault="00FC55BD">
      <w:pPr>
        <w:pStyle w:val="FootnoteText"/>
        <w:rPr>
          <w:szCs w:val="22"/>
        </w:rPr>
      </w:pPr>
      <w:r w:rsidRPr="00CC0F02">
        <w:rPr>
          <w:rStyle w:val="FootnoteReference"/>
        </w:rPr>
        <w:footnoteRef/>
      </w:r>
      <w:r w:rsidRPr="00EC4F7B">
        <w:rPr>
          <w:szCs w:val="22"/>
        </w:rPr>
        <w:t xml:space="preserve"> </w:t>
      </w:r>
      <w:r w:rsidR="00C85BDE">
        <w:rPr>
          <w:szCs w:val="22"/>
        </w:rPr>
        <w:fldChar w:fldCharType="begin"/>
      </w:r>
      <w:r w:rsidR="006E6A99">
        <w:rPr>
          <w:szCs w:val="22"/>
        </w:rPr>
        <w:instrText xml:space="preserve"> ADDIN ZOTERO_ITEM CSL_CITATION {"citationID":"M1s03wHi","properties":{"formattedCitation":"{\\i{}Id.} at 53.","plainCitation":"Id. at 53.","noteIndex":259},"citationItems":[{"id":7935,"uris":["http://zotero.org/users/10395840/items/M5KB6PRK"],"itemData":{"id":7935,"type":"legal_case","authority":"TWENTY-NINTH JUDICIAL DISTRICT WYANDOTTE COUNTY DISTRICT COURT","number":"r","title":"Rivera v. Schwab","volume":"No. 2022-CV-000089","issued":{"date-parts":[["2022",4,25]]}},"locator":"53","label":"page"}],"schema":"https://github.com/citation-style-language/schema/raw/master/csl-citation.json"} </w:instrText>
      </w:r>
      <w:r w:rsidR="00C85BDE">
        <w:rPr>
          <w:szCs w:val="22"/>
        </w:rPr>
        <w:fldChar w:fldCharType="separate"/>
      </w:r>
      <w:r w:rsidR="00C85BDE" w:rsidRPr="00C85BDE">
        <w:rPr>
          <w:i/>
          <w:iCs/>
        </w:rPr>
        <w:t>Id.</w:t>
      </w:r>
      <w:r w:rsidR="00C85BDE" w:rsidRPr="00C85BDE">
        <w:t xml:space="preserve"> at 53.</w:t>
      </w:r>
      <w:r w:rsidR="00C85BDE">
        <w:rPr>
          <w:szCs w:val="22"/>
        </w:rPr>
        <w:fldChar w:fldCharType="end"/>
      </w:r>
    </w:p>
  </w:footnote>
  <w:footnote w:id="262">
    <w:p w14:paraId="30C47B58" w14:textId="6FA76A8C" w:rsidR="00B63D78" w:rsidRPr="00EC4F7B" w:rsidRDefault="00B63D78">
      <w:pPr>
        <w:pStyle w:val="FootnoteText"/>
        <w:rPr>
          <w:szCs w:val="22"/>
        </w:rPr>
      </w:pPr>
      <w:r w:rsidRPr="00CC0F02">
        <w:rPr>
          <w:rStyle w:val="FootnoteReference"/>
        </w:rPr>
        <w:footnoteRef/>
      </w:r>
      <w:r w:rsidRPr="00EC4F7B">
        <w:rPr>
          <w:szCs w:val="22"/>
        </w:rPr>
        <w:t xml:space="preserve"> </w:t>
      </w:r>
      <w:r w:rsidR="00C85BDE">
        <w:rPr>
          <w:szCs w:val="22"/>
        </w:rPr>
        <w:fldChar w:fldCharType="begin"/>
      </w:r>
      <w:r w:rsidR="006A7835">
        <w:rPr>
          <w:szCs w:val="22"/>
        </w:rPr>
        <w:instrText xml:space="preserve"> ADDIN ZOTERO_ITEM CSL_CITATION {"citationID":"Wff2hRBC","properties":{"formattedCitation":"{\\i{}Id.} at 65.","plainCitation":"Id. at 65.","noteIndex":260},"citationItems":[{"id":7935,"uris":["http://zotero.org/users/10395840/items/M5KB6PRK"],"itemData":{"id":7935,"type":"legal_case","authority":"TWENTY-NINTH JUDICIAL DISTRICT WYANDOTTE COUNTY DISTRICT COURT","number":"r","title":"Rivera v. Schwab","volume":"No. 2022-CV-000089","issued":{"date-parts":[["2022",4,25]]}},"locator":"65","label":"page"}],"schema":"https://github.com/citation-style-language/schema/raw/master/csl-citation.json"} </w:instrText>
      </w:r>
      <w:r w:rsidR="00C85BDE">
        <w:rPr>
          <w:szCs w:val="22"/>
        </w:rPr>
        <w:fldChar w:fldCharType="separate"/>
      </w:r>
      <w:r w:rsidR="00C85BDE" w:rsidRPr="00C85BDE">
        <w:rPr>
          <w:i/>
          <w:iCs/>
        </w:rPr>
        <w:t>Id.</w:t>
      </w:r>
      <w:r w:rsidR="00C85BDE" w:rsidRPr="00C85BDE">
        <w:t xml:space="preserve"> at 65.</w:t>
      </w:r>
      <w:r w:rsidR="00C85BDE">
        <w:rPr>
          <w:szCs w:val="22"/>
        </w:rPr>
        <w:fldChar w:fldCharType="end"/>
      </w:r>
    </w:p>
  </w:footnote>
  <w:footnote w:id="263">
    <w:p w14:paraId="393BEE79" w14:textId="3A7AA2C0" w:rsidR="00CB1F2B" w:rsidRPr="00EC4F7B" w:rsidRDefault="00CB1F2B" w:rsidP="00E453A9">
      <w:pPr>
        <w:pStyle w:val="FootnoteText"/>
        <w:rPr>
          <w:szCs w:val="22"/>
        </w:rPr>
      </w:pPr>
      <w:r w:rsidRPr="00CC0F02">
        <w:rPr>
          <w:rStyle w:val="FootnoteReference"/>
        </w:rPr>
        <w:footnoteRef/>
      </w:r>
      <w:r w:rsidR="007D6F10">
        <w:rPr>
          <w:szCs w:val="22"/>
        </w:rPr>
        <w:t xml:space="preserve"> </w:t>
      </w:r>
      <w:r w:rsidR="007D6F10">
        <w:rPr>
          <w:szCs w:val="22"/>
        </w:rPr>
        <w:fldChar w:fldCharType="begin"/>
      </w:r>
      <w:r w:rsidR="006E6A99">
        <w:rPr>
          <w:szCs w:val="22"/>
        </w:rPr>
        <w:instrText xml:space="preserve"> ADDIN ZOTERO_ITEM CSL_CITATION {"citationID":"zQiZjZ1g","properties":{"formattedCitation":"Rivera v. Schwab, 512 P.3d 168 (2022).","plainCitation":"Rivera v. Schwab, 512 P.3d 168 (2022).","noteIndex":261},"citationItems":[{"id":7934,"uris":["http://zotero.org/users/10395840/items/ZMWABMC5"],"itemData":{"id":7934,"type":"legal_case","authority":"Kan: Supreme Court","container-title":"P.3d","number":"No. 125,092.","page":"168","title":"Rivera v. Schwab","volume":"512","issued":{"date-parts":[["2022",5,18]]}}}],"schema":"https://github.com/citation-style-language/schema/raw/master/csl-citation.json"} </w:instrText>
      </w:r>
      <w:r w:rsidR="007D6F10">
        <w:rPr>
          <w:szCs w:val="22"/>
        </w:rPr>
        <w:fldChar w:fldCharType="separate"/>
      </w:r>
      <w:r w:rsidR="007D6F10">
        <w:rPr>
          <w:noProof/>
          <w:szCs w:val="22"/>
        </w:rPr>
        <w:t>Rivera v. Schwab, 512 P.3d 168 (2022).</w:t>
      </w:r>
      <w:r w:rsidR="007D6F10">
        <w:rPr>
          <w:szCs w:val="22"/>
        </w:rPr>
        <w:fldChar w:fldCharType="end"/>
      </w:r>
    </w:p>
  </w:footnote>
  <w:footnote w:id="264">
    <w:p w14:paraId="57FDCBEF" w14:textId="4F8D9A9C" w:rsidR="00385C31" w:rsidRDefault="00385C31">
      <w:pPr>
        <w:pStyle w:val="FootnoteText"/>
      </w:pPr>
      <w:r>
        <w:rPr>
          <w:rStyle w:val="FootnoteReference"/>
        </w:rPr>
        <w:footnoteRef/>
      </w:r>
      <w:r>
        <w:t xml:space="preserve"> </w:t>
      </w:r>
      <w:r w:rsidR="00451550">
        <w:rPr>
          <w:szCs w:val="22"/>
        </w:rPr>
        <w:fldChar w:fldCharType="begin"/>
      </w:r>
      <w:r w:rsidR="006E6A99">
        <w:rPr>
          <w:szCs w:val="22"/>
        </w:rPr>
        <w:instrText xml:space="preserve"> ADDIN ZOTERO_ITEM CSL_CITATION {"citationID":"rS57qKtu","properties":{"formattedCitation":"{\\i{}Id.} at 177.","plainCitation":"Id. at 177.","noteIndex":262},"citationItems":[{"id":7934,"uris":["http://zotero.org/users/10395840/items/ZMWABMC5"],"itemData":{"id":7934,"type":"legal_case","authority":"Kan: Supreme Court","container-title":"P.3d","number":"No. 125,092.","page":"168","title":"Rivera v. Schwab","volume":"512","issued":{"date-parts":[["2022",5,18]]}},"locator":"177","label":"page"}],"schema":"https://github.com/citation-style-language/schema/raw/master/csl-citation.json"} </w:instrText>
      </w:r>
      <w:r w:rsidR="00451550">
        <w:rPr>
          <w:szCs w:val="22"/>
        </w:rPr>
        <w:fldChar w:fldCharType="separate"/>
      </w:r>
      <w:r w:rsidR="00CB650F" w:rsidRPr="00CB650F">
        <w:rPr>
          <w:i/>
          <w:iCs/>
        </w:rPr>
        <w:t>Id.</w:t>
      </w:r>
      <w:r w:rsidR="00CB650F" w:rsidRPr="00CB650F">
        <w:t xml:space="preserve"> at 177.</w:t>
      </w:r>
      <w:r w:rsidR="00451550">
        <w:rPr>
          <w:szCs w:val="22"/>
        </w:rPr>
        <w:fldChar w:fldCharType="end"/>
      </w:r>
    </w:p>
  </w:footnote>
  <w:footnote w:id="265">
    <w:p w14:paraId="434C6C7B" w14:textId="77712A42" w:rsidR="00AB3BF6" w:rsidRPr="00EC4F7B" w:rsidRDefault="00AB3BF6">
      <w:pPr>
        <w:pStyle w:val="FootnoteText"/>
        <w:rPr>
          <w:szCs w:val="22"/>
        </w:rPr>
      </w:pPr>
      <w:r w:rsidRPr="00CC0F02">
        <w:rPr>
          <w:rStyle w:val="FootnoteReference"/>
        </w:rPr>
        <w:footnoteRef/>
      </w:r>
      <w:r w:rsidRPr="00EC4F7B">
        <w:rPr>
          <w:szCs w:val="22"/>
        </w:rPr>
        <w:t xml:space="preserve"> </w:t>
      </w:r>
      <w:r w:rsidR="000F0074">
        <w:rPr>
          <w:szCs w:val="22"/>
        </w:rPr>
        <w:fldChar w:fldCharType="begin"/>
      </w:r>
      <w:r w:rsidR="00BD1746">
        <w:rPr>
          <w:szCs w:val="22"/>
        </w:rPr>
        <w:instrText xml:space="preserve"> ADDIN ZOTERO_ITEM CSL_CITATION {"citationID":"n1v7QkXz","properties":{"formattedCitation":"{\\i{}Id.} at 187.","plainCitation":"Id. at 187.","noteIndex":263},"citationItems":[{"id":7934,"uris":["http://zotero.org/users/10395840/items/ZMWABMC5"],"itemData":{"id":7934,"type":"legal_case","authority":"Kan: Supreme Court","container-title":"P.3d","number":"No. 125,092.","page":"168","title":"Rivera v. Schwab","volume":"512","issued":{"date-parts":[["2022",5,18]]}},"locator":"187","label":"page"}],"schema":"https://github.com/citation-style-language/schema/raw/master/csl-citation.json"} </w:instrText>
      </w:r>
      <w:r w:rsidR="000F0074">
        <w:rPr>
          <w:szCs w:val="22"/>
        </w:rPr>
        <w:fldChar w:fldCharType="separate"/>
      </w:r>
      <w:r w:rsidR="00BD1746" w:rsidRPr="00BD1746">
        <w:rPr>
          <w:i/>
          <w:iCs/>
        </w:rPr>
        <w:t>Id.</w:t>
      </w:r>
      <w:r w:rsidR="00BD1746" w:rsidRPr="00BD1746">
        <w:t xml:space="preserve"> at 187.</w:t>
      </w:r>
      <w:r w:rsidR="000F0074">
        <w:rPr>
          <w:szCs w:val="22"/>
        </w:rPr>
        <w:fldChar w:fldCharType="end"/>
      </w:r>
    </w:p>
  </w:footnote>
  <w:footnote w:id="266">
    <w:p w14:paraId="5B7CB103" w14:textId="484D2907" w:rsidR="002E38A3" w:rsidRDefault="002E38A3">
      <w:pPr>
        <w:pStyle w:val="FootnoteText"/>
      </w:pPr>
      <w:r>
        <w:rPr>
          <w:rStyle w:val="FootnoteReference"/>
        </w:rPr>
        <w:footnoteRef/>
      </w:r>
      <w:r>
        <w:t xml:space="preserve"> </w:t>
      </w:r>
      <w:r w:rsidR="00C0351D">
        <w:rPr>
          <w:szCs w:val="22"/>
        </w:rPr>
        <w:fldChar w:fldCharType="begin"/>
      </w:r>
      <w:r w:rsidR="00C0351D">
        <w:rPr>
          <w:szCs w:val="22"/>
        </w:rPr>
        <w:instrText xml:space="preserve"> ADDIN ZOTERO_ITEM CSL_CITATION {"citationID":"P6N05azu","properties":{"formattedCitation":"{\\i{}Id.} at 183\\uc0\\u8211{}187.","plainCitation":"Id. at 183–187.","noteIndex":264},"citationItems":[{"id":7934,"uris":["http://zotero.org/users/10395840/items/ZMWABMC5"],"itemData":{"id":7934,"type":"legal_case","authority":"Kan: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00C0351D">
        <w:rPr>
          <w:szCs w:val="22"/>
        </w:rPr>
        <w:fldChar w:fldCharType="separate"/>
      </w:r>
      <w:r w:rsidR="00C0351D" w:rsidRPr="00C0351D">
        <w:rPr>
          <w:i/>
          <w:iCs/>
        </w:rPr>
        <w:t>Id.</w:t>
      </w:r>
      <w:r w:rsidR="00C0351D" w:rsidRPr="00C0351D">
        <w:t xml:space="preserve"> at 183–187.</w:t>
      </w:r>
      <w:r w:rsidR="00C0351D">
        <w:rPr>
          <w:szCs w:val="22"/>
        </w:rPr>
        <w:fldChar w:fldCharType="end"/>
      </w:r>
    </w:p>
  </w:footnote>
  <w:footnote w:id="267">
    <w:p w14:paraId="3737ADC5" w14:textId="039CD3F4" w:rsidR="00C0351D" w:rsidRDefault="00C0351D">
      <w:pPr>
        <w:pStyle w:val="FootnoteText"/>
      </w:pPr>
      <w:r>
        <w:rPr>
          <w:rStyle w:val="FootnoteReference"/>
        </w:rPr>
        <w:footnoteRef/>
      </w:r>
      <w:r>
        <w:t xml:space="preserve"> </w:t>
      </w:r>
      <w:r w:rsidR="0062049F">
        <w:rPr>
          <w:szCs w:val="22"/>
        </w:rPr>
        <w:fldChar w:fldCharType="begin"/>
      </w:r>
      <w:r w:rsidR="008C1C80">
        <w:rPr>
          <w:szCs w:val="22"/>
        </w:rPr>
        <w:instrText xml:space="preserve"> ADDIN ZOTERO_ITEM CSL_CITATION {"citationID":"niDB9QJL","properties":{"formattedCitation":"{\\i{}Id.} at 190\\uc0\\u8211{}194.","plainCitation":"Id. at 190–194.","noteIndex":265},"citationItems":[{"id":7934,"uris":["http://zotero.org/users/10395840/items/ZMWABMC5"],"itemData":{"id":7934,"type":"legal_case","authority":"Kan: Supreme Court","container-title":"P.3d","number":"No. 125,092.","page":"168","title":"Rivera v. Schwab","volume":"512","issued":{"date-parts":[["2022",5,18]]}},"locator":"190-194","label":"page"}],"schema":"https://github.com/citation-style-language/schema/raw/master/csl-citation.json"} </w:instrText>
      </w:r>
      <w:r w:rsidR="0062049F">
        <w:rPr>
          <w:szCs w:val="22"/>
        </w:rPr>
        <w:fldChar w:fldCharType="separate"/>
      </w:r>
      <w:r w:rsidR="00B2632D" w:rsidRPr="008C1C80">
        <w:rPr>
          <w:i/>
          <w:iCs/>
        </w:rPr>
        <w:t>Id.</w:t>
      </w:r>
      <w:r w:rsidR="00B2632D" w:rsidRPr="008C1C80">
        <w:t xml:space="preserve"> at 190–194.</w:t>
      </w:r>
      <w:r w:rsidR="0062049F">
        <w:rPr>
          <w:szCs w:val="22"/>
        </w:rPr>
        <w:fldChar w:fldCharType="end"/>
      </w:r>
    </w:p>
  </w:footnote>
  <w:footnote w:id="268">
    <w:p w14:paraId="53E1D338" w14:textId="3C6AE176" w:rsidR="0093342E" w:rsidRDefault="0093342E">
      <w:pPr>
        <w:pStyle w:val="FootnoteText"/>
      </w:pPr>
      <w:r>
        <w:rPr>
          <w:rStyle w:val="FootnoteReference"/>
        </w:rPr>
        <w:footnoteRef/>
      </w:r>
      <w:r>
        <w:t xml:space="preserve"> </w:t>
      </w:r>
      <w:r>
        <w:rPr>
          <w:szCs w:val="22"/>
        </w:rPr>
        <w:fldChar w:fldCharType="begin"/>
      </w:r>
      <w:r>
        <w:rPr>
          <w:szCs w:val="22"/>
        </w:rPr>
        <w:instrText xml:space="preserve"> ADDIN ZOTERO_ITEM CSL_CITATION {"citationID":"MBx7sEuK","properties":{"formattedCitation":"{\\i{}Id.} at 183\\uc0\\u8211{}187.","plainCitation":"Id. at 183–187.","noteIndex":266},"citationItems":[{"id":7934,"uris":["http://zotero.org/users/10395840/items/ZMWABMC5"],"itemData":{"id":7934,"type":"legal_case","authority":"Kan: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Pr>
          <w:szCs w:val="22"/>
        </w:rPr>
        <w:fldChar w:fldCharType="separate"/>
      </w:r>
      <w:r w:rsidRPr="0093342E">
        <w:rPr>
          <w:i/>
          <w:iCs/>
        </w:rPr>
        <w:t>Id.</w:t>
      </w:r>
      <w:r w:rsidRPr="0093342E">
        <w:t xml:space="preserve"> at 183–187.</w:t>
      </w:r>
      <w:r>
        <w:rPr>
          <w:szCs w:val="22"/>
        </w:rPr>
        <w:fldChar w:fldCharType="end"/>
      </w:r>
    </w:p>
  </w:footnote>
  <w:footnote w:id="269">
    <w:p w14:paraId="4BB87FE0" w14:textId="3680F8FA" w:rsidR="00BE159C" w:rsidRDefault="00BE159C">
      <w:pPr>
        <w:pStyle w:val="FootnoteText"/>
      </w:pPr>
      <w:r>
        <w:rPr>
          <w:rStyle w:val="FootnoteReference"/>
        </w:rPr>
        <w:footnoteRef/>
      </w:r>
      <w:r>
        <w:t xml:space="preserve"> </w:t>
      </w:r>
      <w:r w:rsidR="009B1829" w:rsidRPr="009B1829">
        <w:rPr>
          <w:i/>
          <w:iCs/>
        </w:rPr>
        <w:t>See</w:t>
      </w:r>
      <w:r w:rsidR="001E0589">
        <w:rPr>
          <w:i/>
          <w:iCs/>
        </w:rPr>
        <w:t xml:space="preserve"> </w:t>
      </w:r>
      <w:r w:rsidR="001E0589">
        <w:rPr>
          <w:i/>
          <w:iCs/>
        </w:rPr>
        <w:fldChar w:fldCharType="begin"/>
      </w:r>
      <w:r w:rsidR="006A7835">
        <w:rPr>
          <w:i/>
          <w:iCs/>
        </w:rPr>
        <w:instrText xml:space="preserve"> ADDIN ZOTERO_ITEM CSL_CITATION {"citationID":"VR3PzEMY","properties":{"formattedCitation":"Steinhardt v. New Jersey Redistricting Commission, 249 N.J. 561 (2021).","plainCitation":"Steinhardt v. New Jersey Redistricting Commission, 249 N.J. 561 (2021).","noteIndex":267},"citationItems":[{"id":7938,"uris":["http://zotero.org/users/10395840/items/ASNSYPNG"],"itemData":{"id":7938,"type":"legal_case","container-title":"N.J.","number":"No.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1E0589">
        <w:rPr>
          <w:i/>
          <w:iCs/>
        </w:rPr>
        <w:fldChar w:fldCharType="separate"/>
      </w:r>
      <w:r w:rsidR="006A7835">
        <w:rPr>
          <w:i/>
          <w:iCs/>
          <w:noProof/>
        </w:rPr>
        <w:t>Steinhardt v. New Jersey Redistricting Commission, 249 N.J. 561 (2021).</w:t>
      </w:r>
      <w:r w:rsidR="001E0589">
        <w:rPr>
          <w:i/>
          <w:iCs/>
        </w:rPr>
        <w:fldChar w:fldCharType="end"/>
      </w:r>
    </w:p>
  </w:footnote>
  <w:footnote w:id="270">
    <w:p w14:paraId="4F508524" w14:textId="1B0F95B7" w:rsidR="00E87A6A" w:rsidRDefault="00E87A6A">
      <w:pPr>
        <w:pStyle w:val="FootnoteText"/>
      </w:pPr>
      <w:r>
        <w:rPr>
          <w:rStyle w:val="FootnoteReference"/>
        </w:rPr>
        <w:footnoteRef/>
      </w:r>
      <w:r w:rsidR="006A7835">
        <w:rPr>
          <w:i/>
          <w:iCs/>
        </w:rPr>
        <w:t xml:space="preserve"> </w:t>
      </w:r>
      <w:r w:rsidR="006A7835">
        <w:rPr>
          <w:i/>
          <w:iCs/>
        </w:rPr>
        <w:fldChar w:fldCharType="begin"/>
      </w:r>
      <w:r w:rsidR="00AB34D1">
        <w:rPr>
          <w:i/>
          <w:iCs/>
        </w:rPr>
        <w:instrText xml:space="preserve"> ADDIN ZOTERO_ITEM CSL_CITATION {"citationID":"lMhPsgyS","properties":{"formattedCitation":"{\\i{}Id.} at 305\\uc0\\u8211{}306.","plainCitation":"Id. at 305–306.","noteIndex":268},"citationItems":[{"id":7938,"uris":["http://zotero.org/users/10395840/items/ASNSYPNG"],"itemData":{"id":7938,"type":"legal_case","container-title":"N.J.","number":"No.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AB34D1" w:rsidRPr="00AB34D1">
        <w:rPr>
          <w:i/>
          <w:iCs/>
        </w:rPr>
        <w:t>Id.</w:t>
      </w:r>
      <w:r w:rsidR="00AB34D1" w:rsidRPr="00AB34D1">
        <w:t xml:space="preserve"> at 305–306.</w:t>
      </w:r>
      <w:r w:rsidR="006A7835">
        <w:rPr>
          <w:i/>
          <w:iCs/>
        </w:rPr>
        <w:fldChar w:fldCharType="end"/>
      </w:r>
    </w:p>
  </w:footnote>
  <w:footnote w:id="271">
    <w:p w14:paraId="09EAA406" w14:textId="0DD4E628" w:rsidR="00CB1F2B" w:rsidRPr="00EC4F7B" w:rsidRDefault="00CB1F2B" w:rsidP="00FD0244">
      <w:pPr>
        <w:pStyle w:val="FootnoteText"/>
        <w:rPr>
          <w:szCs w:val="22"/>
        </w:rPr>
      </w:pPr>
      <w:r w:rsidRPr="00CC0F02">
        <w:rPr>
          <w:rStyle w:val="FootnoteReference"/>
        </w:rPr>
        <w:footnoteRef/>
      </w:r>
      <w:r w:rsidRPr="00EC4F7B">
        <w:rPr>
          <w:szCs w:val="22"/>
        </w:rPr>
        <w:t xml:space="preserve"> This quote was said orally and reported in multiple news outlets. </w:t>
      </w:r>
      <w:r w:rsidR="00FD0244">
        <w:rPr>
          <w:szCs w:val="22"/>
        </w:rPr>
        <w:fldChar w:fldCharType="begin"/>
      </w:r>
      <w:r w:rsidR="006A7835">
        <w:rPr>
          <w:szCs w:val="22"/>
        </w:rPr>
        <w:instrText xml:space="preserve"> ADDIN ZOTERO_ITEM CSL_CITATION {"citationID":"SrxX6NsX","properties":{"formattedCitation":"Matt Friedman, {\\i{}New Jersey Supreme Court asks Wallace to elaborate on redistricting decision}, {\\scaps Politico}, January 4, 2022, https://www.politico.com/states/new-jersey/whiteboard/2022/01/04/new-jersey-supreme-court-asks-wallace-to-elaborate-on-redistricting-decision-1404229 (last visited Dec 23, 2022).","plainCitation":"Matt Friedman, New Jersey Supreme Court asks Wallace to elaborate on redistricting decision, Politico, January 4, 2022, https://www.politico.com/states/new-jersey/whiteboard/2022/01/04/new-jersey-supreme-court-asks-wallace-to-elaborate-on-redistricting-decision-1404229 (last visited Dec 23, 2022).","noteIndex":269},"citationItems":[{"id":7936,"uris":["http://zotero.org/users/10395840/items/YLCGZU7I"],"itemData":{"id":7936,"type":"article-newspaper","container-title":"Politico","title":"New Jersey Supreme Court asks Wallace to elaborate on redistricting decision","URL":"https://www.politico.com/states/new-jersey/whiteboard/2022/01/04/new-jersey-supreme-court-asks-wallace-to-elaborate-on-redistricting-decision-1404229","author":[{"family":"Friedman","given":"Matt"}],"accessed":{"date-parts":[["2022",12,23]]},"issued":{"date-parts":[["2022",1,4]]}}}],"schema":"https://github.com/citation-style-language/schema/raw/master/csl-citation.json"} </w:instrText>
      </w:r>
      <w:r w:rsidR="00FD0244">
        <w:rPr>
          <w:szCs w:val="22"/>
        </w:rPr>
        <w:fldChar w:fldCharType="separate"/>
      </w:r>
      <w:r w:rsidR="00FD0244" w:rsidRPr="00FD0244">
        <w:t xml:space="preserve">Matt Friedman, </w:t>
      </w:r>
      <w:r w:rsidR="00FD0244" w:rsidRPr="00FD0244">
        <w:rPr>
          <w:i/>
          <w:iCs/>
        </w:rPr>
        <w:t>New Jersey Supreme Court asks Wallace to elaborate on redistricting decision</w:t>
      </w:r>
      <w:r w:rsidR="00FD0244" w:rsidRPr="00FD0244">
        <w:t xml:space="preserve">, </w:t>
      </w:r>
      <w:r w:rsidR="00FD0244" w:rsidRPr="00FD0244">
        <w:rPr>
          <w:smallCaps/>
        </w:rPr>
        <w:t>Politico</w:t>
      </w:r>
      <w:r w:rsidR="00FD0244" w:rsidRPr="00FD0244">
        <w:t>, January 4, 2022, https://www.politico.com/states/new-jersey/whiteboard/2022/01/04/new-jersey-supreme-court-asks-wallace-to-elaborate-on-redistricting-decision-1404229 (last visited Dec 23, 2022).</w:t>
      </w:r>
      <w:r w:rsidR="00FD0244">
        <w:rPr>
          <w:szCs w:val="22"/>
        </w:rPr>
        <w:fldChar w:fldCharType="end"/>
      </w:r>
    </w:p>
  </w:footnote>
  <w:footnote w:id="272">
    <w:p w14:paraId="257EBC2D" w14:textId="430C4299" w:rsidR="00CF6BD8" w:rsidRPr="00EC4F7B" w:rsidRDefault="00CF6BD8">
      <w:pPr>
        <w:pStyle w:val="FootnoteText"/>
        <w:rPr>
          <w:szCs w:val="22"/>
        </w:rPr>
      </w:pPr>
      <w:r w:rsidRPr="00CC0F02">
        <w:rPr>
          <w:rStyle w:val="FootnoteReference"/>
        </w:rPr>
        <w:footnoteRef/>
      </w:r>
      <w:r w:rsidRPr="00EC4F7B">
        <w:rPr>
          <w:szCs w:val="22"/>
        </w:rPr>
        <w:t xml:space="preserve"> </w:t>
      </w:r>
      <w:r w:rsidR="00AA4670">
        <w:rPr>
          <w:szCs w:val="22"/>
        </w:rPr>
        <w:fldChar w:fldCharType="begin"/>
      </w:r>
      <w:r w:rsidR="006A7835">
        <w:rPr>
          <w:szCs w:val="22"/>
        </w:rPr>
        <w:instrText xml:space="preserve"> ADDIN ZOTERO_ITEM CSL_CITATION {"citationID":"oFLVwhcL","properties":{"formattedCitation":"Steinhardt v. New Jersey Redistricting Commission, {\\i{}supra} note 267.","plainCitation":"Steinhardt v. New Jersey Redistricting Commission, supra note 267.","noteIndex":270},"citationItems":[{"id":7938,"uris":["http://zotero.org/users/10395840/items/ASNSYPNG"],"itemData":{"id":7938,"type":"legal_case","container-title":"N.J.","number":"No.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AA4670">
        <w:rPr>
          <w:szCs w:val="22"/>
        </w:rPr>
        <w:fldChar w:fldCharType="separate"/>
      </w:r>
      <w:r w:rsidR="006A7835" w:rsidRPr="006A7835">
        <w:t xml:space="preserve">Steinhardt v. New Jersey Redistricting Commission, </w:t>
      </w:r>
      <w:r w:rsidR="006A7835" w:rsidRPr="006A7835">
        <w:rPr>
          <w:i/>
          <w:iCs/>
        </w:rPr>
        <w:t>supra</w:t>
      </w:r>
      <w:r w:rsidR="006A7835" w:rsidRPr="006A7835">
        <w:t xml:space="preserve"> note 267.</w:t>
      </w:r>
      <w:r w:rsidR="00AA4670">
        <w:rPr>
          <w:szCs w:val="22"/>
        </w:rPr>
        <w:fldChar w:fldCharType="end"/>
      </w:r>
    </w:p>
  </w:footnote>
  <w:footnote w:id="273">
    <w:p w14:paraId="10E21D73" w14:textId="33DD4EAF" w:rsidR="00A407D2" w:rsidRDefault="00A407D2">
      <w:pPr>
        <w:pStyle w:val="FootnoteText"/>
      </w:pPr>
      <w:r>
        <w:rPr>
          <w:rStyle w:val="FootnoteReference"/>
        </w:rPr>
        <w:footnoteRef/>
      </w:r>
      <w:r>
        <w:t xml:space="preserve"> </w:t>
      </w:r>
      <w:r>
        <w:rPr>
          <w:szCs w:val="22"/>
        </w:rPr>
        <w:fldChar w:fldCharType="begin"/>
      </w:r>
      <w:r w:rsidR="00882FD7">
        <w:rPr>
          <w:szCs w:val="22"/>
        </w:rPr>
        <w:instrText xml:space="preserve"> ADDIN ZOTERO_ITEM CSL_CITATION {"citationID":"3qZi8fE1","properties":{"formattedCitation":"{\\i{}Id.} at 303.","plainCitation":"Id. at 303.","noteIndex":271},"citationItems":[{"id":7938,"uris":["http://zotero.org/users/10395840/items/ASNSYPNG"],"itemData":{"id":7938,"type":"legal_case","container-title":"N.J.","number":"No. 086587","page":"561","title":"Steinhardt v. New Jersey Redistricting Commission","volume":"249","issued":{"date-parts":[["2021",12,30]]}},"locator":"303","label":"page"}],"schema":"https://github.com/citation-style-language/schema/raw/master/csl-citation.json"} </w:instrText>
      </w:r>
      <w:r>
        <w:rPr>
          <w:szCs w:val="22"/>
        </w:rPr>
        <w:fldChar w:fldCharType="separate"/>
      </w:r>
      <w:r w:rsidR="00882FD7" w:rsidRPr="00882FD7">
        <w:rPr>
          <w:i/>
          <w:iCs/>
        </w:rPr>
        <w:t>Id.</w:t>
      </w:r>
      <w:r w:rsidR="00882FD7" w:rsidRPr="00882FD7">
        <w:t xml:space="preserve"> at 303.</w:t>
      </w:r>
      <w:r>
        <w:rPr>
          <w:szCs w:val="22"/>
        </w:rPr>
        <w:fldChar w:fldCharType="end"/>
      </w:r>
    </w:p>
  </w:footnote>
  <w:footnote w:id="274">
    <w:p w14:paraId="09A333E1" w14:textId="51C15687" w:rsidR="00CB1F2B" w:rsidRPr="00EC4F7B" w:rsidRDefault="00CB1F2B" w:rsidP="00E453A9">
      <w:pPr>
        <w:pStyle w:val="FootnoteText"/>
        <w:rPr>
          <w:szCs w:val="22"/>
        </w:rPr>
      </w:pPr>
      <w:r w:rsidRPr="00CC0F02">
        <w:rPr>
          <w:rStyle w:val="FootnoteReference"/>
        </w:rPr>
        <w:footnoteRef/>
      </w:r>
      <w:r w:rsidRPr="00EC4F7B">
        <w:rPr>
          <w:szCs w:val="22"/>
        </w:rPr>
        <w:t xml:space="preserve"> </w:t>
      </w:r>
      <w:r w:rsidR="007E2A8B">
        <w:rPr>
          <w:szCs w:val="22"/>
        </w:rPr>
        <w:fldChar w:fldCharType="begin"/>
      </w:r>
      <w:r w:rsidR="00882FD7">
        <w:rPr>
          <w:szCs w:val="22"/>
        </w:rPr>
        <w:instrText xml:space="preserve"> ADDIN ZOTERO_ITEM CSL_CITATION {"citationID":"XCbzQniC","properties":{"formattedCitation":"Steinhardt v. New Jersey Redistricting Commission, {\\i{}supra} note 267.","plainCitation":"Steinhardt v. New Jersey Redistricting Commission, supra note 267.","noteIndex":272},"citationItems":[{"id":7938,"uris":["http://zotero.org/users/10395840/items/ASNSYPNG"],"itemData":{"id":7938,"type":"legal_case","container-title":"N.J.","number":"No.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7E2A8B">
        <w:rPr>
          <w:szCs w:val="22"/>
        </w:rPr>
        <w:fldChar w:fldCharType="separate"/>
      </w:r>
      <w:r w:rsidR="00882FD7" w:rsidRPr="00882FD7">
        <w:t xml:space="preserve">Steinhardt v. New Jersey Redistricting Commission, </w:t>
      </w:r>
      <w:r w:rsidR="00882FD7" w:rsidRPr="00882FD7">
        <w:rPr>
          <w:i/>
          <w:iCs/>
        </w:rPr>
        <w:t>supra</w:t>
      </w:r>
      <w:r w:rsidR="00882FD7" w:rsidRPr="00882FD7">
        <w:t xml:space="preserve"> note 267.</w:t>
      </w:r>
      <w:r w:rsidR="007E2A8B">
        <w:rPr>
          <w:szCs w:val="22"/>
        </w:rPr>
        <w:fldChar w:fldCharType="end"/>
      </w:r>
      <w:r w:rsidR="00A40326">
        <w:rPr>
          <w:szCs w:val="22"/>
        </w:rPr>
        <w:t xml:space="preserve"> </w:t>
      </w:r>
      <w:r w:rsidRPr="00EC4F7B">
        <w:rPr>
          <w:szCs w:val="22"/>
        </w:rPr>
        <w:t xml:space="preserve">Am. </w:t>
      </w:r>
      <w:proofErr w:type="spellStart"/>
      <w:r w:rsidRPr="00EC4F7B">
        <w:rPr>
          <w:szCs w:val="22"/>
        </w:rPr>
        <w:t>Compl</w:t>
      </w:r>
      <w:proofErr w:type="spellEnd"/>
      <w:r w:rsidRPr="00EC4F7B">
        <w:rPr>
          <w:szCs w:val="22"/>
        </w:rPr>
        <w:t>.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275">
    <w:p w14:paraId="178EF2EA" w14:textId="04ABBC59" w:rsidR="00CF1206" w:rsidRDefault="00CF1206">
      <w:pPr>
        <w:pStyle w:val="FootnoteText"/>
      </w:pPr>
      <w:r>
        <w:rPr>
          <w:rStyle w:val="FootnoteReference"/>
        </w:rPr>
        <w:footnoteRef/>
      </w:r>
      <w:r>
        <w:t xml:space="preserve"> </w:t>
      </w:r>
      <w:r>
        <w:rPr>
          <w:i/>
          <w:iCs/>
        </w:rPr>
        <w:t xml:space="preserve">Supra </w:t>
      </w:r>
      <w:r>
        <w:t>Table 1.</w:t>
      </w:r>
    </w:p>
  </w:footnote>
  <w:footnote w:id="276">
    <w:p w14:paraId="13F0A2D1" w14:textId="634D90E4" w:rsidR="00CF1206" w:rsidRDefault="00CF1206">
      <w:pPr>
        <w:pStyle w:val="FootnoteText"/>
      </w:pPr>
      <w:r>
        <w:rPr>
          <w:rStyle w:val="FootnoteReference"/>
        </w:rPr>
        <w:footnoteRef/>
      </w:r>
      <w:r>
        <w:t xml:space="preserve"> </w:t>
      </w:r>
      <w:r>
        <w:rPr>
          <w:szCs w:val="22"/>
        </w:rPr>
        <w:fldChar w:fldCharType="begin"/>
      </w:r>
      <w:r w:rsidR="0077316D">
        <w:rPr>
          <w:szCs w:val="22"/>
        </w:rPr>
        <w:instrText xml:space="preserve"> ADDIN ZOTERO_ITEM CSL_CITATION {"citationID":"4uCc8Lk4","properties":{"formattedCitation":"Steinhardt v. New Jersey Redistricting Commission, {\\i{}supra} note 267 at 308.","plainCitation":"Steinhardt v. New Jersey Redistricting Commission, supra note 267 at 308.","noteIndex":274},"citationItems":[{"id":7938,"uris":["http://zotero.org/users/10395840/items/ASNSYPNG"],"itemData":{"id":7938,"type":"legal_case","container-title":"N.J.","number":"No. 086587","page":"561","title":"Steinhardt v. New Jersey Redistricting Commission","volume":"249","issued":{"date-parts":[["2021",12,30]]}},"locator":"308","label":"page"}],"schema":"https://github.com/citation-style-language/schema/raw/master/csl-citation.json"} </w:instrText>
      </w:r>
      <w:r>
        <w:rPr>
          <w:szCs w:val="22"/>
        </w:rPr>
        <w:fldChar w:fldCharType="separate"/>
      </w:r>
      <w:r w:rsidR="0077316D" w:rsidRPr="0077316D">
        <w:t xml:space="preserve">Steinhardt v. New Jersey Redistricting Commission, </w:t>
      </w:r>
      <w:r w:rsidR="0077316D" w:rsidRPr="0077316D">
        <w:rPr>
          <w:i/>
          <w:iCs/>
        </w:rPr>
        <w:t>supra</w:t>
      </w:r>
      <w:r w:rsidR="0077316D" w:rsidRPr="0077316D">
        <w:t xml:space="preserve"> note 267 at 308.</w:t>
      </w:r>
      <w:r>
        <w:rPr>
          <w:szCs w:val="22"/>
        </w:rPr>
        <w:fldChar w:fldCharType="end"/>
      </w:r>
    </w:p>
  </w:footnote>
  <w:footnote w:id="277">
    <w:p w14:paraId="78D4C2B4"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N.J. Const. art. II, § 2, ¶¶ 7, 9</w:t>
      </w:r>
    </w:p>
  </w:footnote>
  <w:footnote w:id="278">
    <w:p w14:paraId="7B346BC8" w14:textId="0B37CC38" w:rsidR="00AB34D1" w:rsidRDefault="00AB34D1">
      <w:pPr>
        <w:pStyle w:val="FootnoteText"/>
      </w:pPr>
      <w:r>
        <w:rPr>
          <w:rStyle w:val="FootnoteReference"/>
        </w:rPr>
        <w:footnoteRef/>
      </w:r>
      <w:r>
        <w:t xml:space="preserve"> </w:t>
      </w:r>
      <w:r w:rsidR="00B91125">
        <w:rPr>
          <w:szCs w:val="22"/>
        </w:rPr>
        <w:fldChar w:fldCharType="begin"/>
      </w:r>
      <w:r w:rsidR="008E2CE6">
        <w:rPr>
          <w:szCs w:val="22"/>
        </w:rPr>
        <w:instrText xml:space="preserve"> ADDIN ZOTERO_ITEM CSL_CITATION {"citationID":"EN7IxmuD","properties":{"formattedCitation":"Steinhardt v. New Jersey Redistricting Commission, {\\i{}supra} note 267 at 308.","plainCitation":"Steinhardt v. New Jersey Redistricting Commission, supra note 267 at 308.","noteIndex":276},"citationItems":[{"id":7938,"uris":["http://zotero.org/users/10395840/items/ASNSYPNG"],"itemData":{"id":7938,"type":"legal_case","container-title":"N.J.","number":"No. 086587","page":"561","title":"Steinhardt v. New Jersey Redistricting Commission","volume":"249","issued":{"date-parts":[["2021",12,30]]}},"locator":"308","label":"page"}],"schema":"https://github.com/citation-style-language/schema/raw/master/csl-citation.json"} </w:instrText>
      </w:r>
      <w:r w:rsidR="00B91125">
        <w:rPr>
          <w:szCs w:val="22"/>
        </w:rPr>
        <w:fldChar w:fldCharType="separate"/>
      </w:r>
      <w:r w:rsidR="00B91125" w:rsidRPr="0077316D">
        <w:t xml:space="preserve">Steinhardt v. New Jersey Redistricting Commission, </w:t>
      </w:r>
      <w:r w:rsidR="00B91125" w:rsidRPr="0077316D">
        <w:rPr>
          <w:i/>
          <w:iCs/>
        </w:rPr>
        <w:t>supra</w:t>
      </w:r>
      <w:r w:rsidR="00B91125" w:rsidRPr="0077316D">
        <w:t xml:space="preserve"> note 267 at 308.</w:t>
      </w:r>
      <w:r w:rsidR="00B91125">
        <w:rPr>
          <w:szCs w:val="22"/>
        </w:rPr>
        <w:fldChar w:fldCharType="end"/>
      </w:r>
    </w:p>
  </w:footnote>
  <w:footnote w:id="279">
    <w:p w14:paraId="41146066" w14:textId="299F554C" w:rsidR="00AB34D1" w:rsidRDefault="00AB34D1">
      <w:pPr>
        <w:pStyle w:val="FootnoteText"/>
      </w:pPr>
      <w:r>
        <w:rPr>
          <w:rStyle w:val="FootnoteReference"/>
        </w:rPr>
        <w:footnoteRef/>
      </w:r>
      <w:r>
        <w:t xml:space="preserve"> </w:t>
      </w:r>
      <w:r w:rsidR="00B91125">
        <w:rPr>
          <w:szCs w:val="22"/>
        </w:rPr>
        <w:fldChar w:fldCharType="begin"/>
      </w:r>
      <w:r w:rsidR="008E2CE6">
        <w:rPr>
          <w:szCs w:val="22"/>
        </w:rPr>
        <w:instrText xml:space="preserve"> ADDIN ZOTERO_ITEM CSL_CITATION {"citationID":"Pxd2Yo9A","properties":{"formattedCitation":"{\\i{}Id.} at 309\\uc0\\u8211{}310.","plainCitation":"Id. at 309–310.","noteIndex":277},"citationItems":[{"id":7938,"uris":["http://zotero.org/users/10395840/items/ASNSYPNG"],"itemData":{"id":7938,"type":"legal_case","container-title":"N.J.","number":"No. 086587","page":"561","title":"Steinhardt v. New Jersey Redistricting Commission","volume":"249","issued":{"date-parts":[["2021",12,30]]}},"locator":"309-310","label":"page"}],"schema":"https://github.com/citation-style-language/schema/raw/master/csl-citation.json"} </w:instrText>
      </w:r>
      <w:r w:rsidR="00B91125">
        <w:rPr>
          <w:szCs w:val="22"/>
        </w:rPr>
        <w:fldChar w:fldCharType="separate"/>
      </w:r>
      <w:r w:rsidR="008E2CE6" w:rsidRPr="008E2CE6">
        <w:rPr>
          <w:i/>
          <w:iCs/>
        </w:rPr>
        <w:t>Id.</w:t>
      </w:r>
      <w:r w:rsidR="008E2CE6" w:rsidRPr="008E2CE6">
        <w:t xml:space="preserve"> at 309–310.</w:t>
      </w:r>
      <w:r w:rsidR="00B91125">
        <w:rPr>
          <w:szCs w:val="22"/>
        </w:rPr>
        <w:fldChar w:fldCharType="end"/>
      </w:r>
    </w:p>
  </w:footnote>
  <w:footnote w:id="280">
    <w:p w14:paraId="0986D575" w14:textId="639FD76E" w:rsidR="00AB34D1" w:rsidRDefault="00AB34D1">
      <w:pPr>
        <w:pStyle w:val="FootnoteText"/>
      </w:pPr>
      <w:r>
        <w:rPr>
          <w:rStyle w:val="FootnoteReference"/>
        </w:rPr>
        <w:footnoteRef/>
      </w:r>
      <w:r>
        <w:t xml:space="preserve"> </w:t>
      </w:r>
      <w:r w:rsidR="008E2CE6">
        <w:rPr>
          <w:szCs w:val="22"/>
        </w:rPr>
        <w:fldChar w:fldCharType="begin"/>
      </w:r>
      <w:r w:rsidR="00BF0A26">
        <w:rPr>
          <w:szCs w:val="22"/>
        </w:rPr>
        <w:instrText xml:space="preserve"> ADDIN ZOTERO_ITEM CSL_CITATION {"citationID":"q8sFUry5","properties":{"formattedCitation":"{\\i{}Id.}","plainCitation":"Id.","noteIndex":278},"citationItems":[{"id":7938,"uris":["http://zotero.org/users/10395840/items/ASNSYPNG"],"itemData":{"id":7938,"type":"legal_case","container-title":"N.J.","number":"No. 086587","page":"561","title":"Steinhardt v. New Jersey Redistricting Commission","volume":"249","issued":{"date-parts":[["2021",12,30]]}},"locator":"309-310","label":"page"}],"schema":"https://github.com/citation-style-language/schema/raw/master/csl-citation.json"} </w:instrText>
      </w:r>
      <w:r w:rsidR="008E2CE6">
        <w:rPr>
          <w:szCs w:val="22"/>
        </w:rPr>
        <w:fldChar w:fldCharType="separate"/>
      </w:r>
      <w:r w:rsidR="00BF0A26" w:rsidRPr="00BF0A26">
        <w:rPr>
          <w:i/>
          <w:iCs/>
        </w:rPr>
        <w:t>Id.</w:t>
      </w:r>
      <w:r w:rsidR="008E2CE6">
        <w:rPr>
          <w:szCs w:val="22"/>
        </w:rPr>
        <w:fldChar w:fldCharType="end"/>
      </w:r>
    </w:p>
  </w:footnote>
  <w:footnote w:id="281">
    <w:p w14:paraId="4791FF09" w14:textId="68D69090" w:rsidR="00CB1F2B" w:rsidRPr="00EC4F7B" w:rsidRDefault="00CB1F2B">
      <w:pPr>
        <w:pStyle w:val="FootnoteText"/>
        <w:rPr>
          <w:szCs w:val="22"/>
        </w:rPr>
      </w:pPr>
      <w:r w:rsidRPr="00CC0F02">
        <w:rPr>
          <w:rStyle w:val="FootnoteReference"/>
        </w:rPr>
        <w:footnoteRef/>
      </w:r>
      <w:r w:rsidRPr="00EC4F7B">
        <w:rPr>
          <w:szCs w:val="22"/>
        </w:rPr>
        <w:t xml:space="preserve"> </w:t>
      </w:r>
      <w:r w:rsidR="00A40326">
        <w:rPr>
          <w:szCs w:val="22"/>
        </w:rPr>
        <w:fldChar w:fldCharType="begin"/>
      </w:r>
      <w:r w:rsidR="00474E19">
        <w:rPr>
          <w:szCs w:val="22"/>
        </w:rPr>
        <w:instrText xml:space="preserve"> ADDIN ZOTERO_ITEM CSL_CITATION {"citationID":"jViMOaFO","properties":{"formattedCitation":"Gill v. Whitford, {\\i{}supra} note 36.","plainCitation":"Gill v. Whitford, supra note 36.","noteIndex":279},"citationItems":[{"id":7867,"uris":["http://zotero.org/users/10395840/items/RAM98DMG"],"itemData":{"id":7867,"type":"legal_case","container-title":"U.S.","page":"___","references":"g","title":"Gill v. Whitford","volume":"585","issued":{"date-parts":[["2018"]]}}}],"schema":"https://github.com/citation-style-language/schema/raw/master/csl-citation.json"} </w:instrText>
      </w:r>
      <w:r w:rsidR="00A40326">
        <w:rPr>
          <w:szCs w:val="22"/>
        </w:rPr>
        <w:fldChar w:fldCharType="separate"/>
      </w:r>
      <w:r w:rsidR="009E3B02" w:rsidRPr="009E3B02">
        <w:t xml:space="preserve">Gill v. Whitford, </w:t>
      </w:r>
      <w:r w:rsidR="009E3B02" w:rsidRPr="009E3B02">
        <w:rPr>
          <w:i/>
          <w:iCs/>
        </w:rPr>
        <w:t>supra</w:t>
      </w:r>
      <w:r w:rsidR="009E3B02" w:rsidRPr="009E3B02">
        <w:t xml:space="preserve"> note 36.</w:t>
      </w:r>
      <w:r w:rsidR="00A40326">
        <w:rPr>
          <w:szCs w:val="22"/>
        </w:rPr>
        <w:fldChar w:fldCharType="end"/>
      </w:r>
    </w:p>
  </w:footnote>
  <w:footnote w:id="282">
    <w:p w14:paraId="6E8A3F96" w14:textId="1B28357D" w:rsidR="008E2CE6" w:rsidRDefault="008E2CE6">
      <w:pPr>
        <w:pStyle w:val="FootnoteText"/>
      </w:pPr>
      <w:r>
        <w:rPr>
          <w:rStyle w:val="FootnoteReference"/>
        </w:rPr>
        <w:footnoteRef/>
      </w:r>
      <w:r>
        <w:t xml:space="preserve"> </w:t>
      </w:r>
      <w:r w:rsidR="00CF27BB">
        <w:t>Wis. Const. art. IV, § 3.</w:t>
      </w:r>
    </w:p>
  </w:footnote>
  <w:footnote w:id="283">
    <w:p w14:paraId="0E127B89" w14:textId="32EE7B7F" w:rsidR="00CF27BB" w:rsidRDefault="00CF27BB">
      <w:pPr>
        <w:pStyle w:val="FootnoteText"/>
      </w:pPr>
      <w:r>
        <w:rPr>
          <w:rStyle w:val="FootnoteReference"/>
        </w:rPr>
        <w:footnoteRef/>
      </w:r>
      <w:r w:rsidR="005D4FE9">
        <w:fldChar w:fldCharType="begin"/>
      </w:r>
      <w:r w:rsidR="00BF0A26">
        <w:instrText xml:space="preserve"> ADDIN ZOTERO_ITEM CSL_CITATION {"citationID":"8BPElwlr","properties":{"formattedCitation":"Party control of Wisconsin state government, {\\scaps Ballotpedia}, https://ballotpedia.org/Party_control_of_Wisconsin_state_government (last visited Dec 24, 2022).","plainCitation":"Party control of Wisconsin state government, Ballotpedia, https://ballotpedia.org/Party_control_of_Wisconsin_state_government (last visited Dec 24, 2022).","noteIndex":281},"citationItems":[{"id":7972,"uris":["http://zotero.org/users/10395840/items/5XS8K3AQ"],"itemData":{"id":7972,"type":"webpage","container-title":"Ballotpedia","title":"Party control of Wisconsin state government","URL":"https://ballotpedia.org/Party_control_of_Wisconsin_state_government","accessed":{"date-parts":[["2022",12,24]]}}}],"schema":"https://github.com/citation-style-language/schema/raw/master/csl-citation.json"} </w:instrText>
      </w:r>
      <w:r w:rsidR="005D4FE9">
        <w:fldChar w:fldCharType="separate"/>
      </w:r>
      <w:r w:rsidR="00BF0A26" w:rsidRPr="00BF0A26">
        <w:t xml:space="preserve">Party control of Wisconsin state government, </w:t>
      </w:r>
      <w:r w:rsidR="00BF0A26" w:rsidRPr="00BF0A26">
        <w:rPr>
          <w:smallCaps/>
        </w:rPr>
        <w:t>Ballotpedia</w:t>
      </w:r>
      <w:r w:rsidR="00BF0A26" w:rsidRPr="00BF0A26">
        <w:t>, https://ballotpedia.org/Party_control_of_Wisconsin_state_government (last visited Dec 24, 2022).</w:t>
      </w:r>
      <w:r w:rsidR="005D4FE9">
        <w:fldChar w:fldCharType="end"/>
      </w:r>
    </w:p>
  </w:footnote>
  <w:footnote w:id="284">
    <w:p w14:paraId="61086F13" w14:textId="1125191A" w:rsidR="00AD09D0" w:rsidRDefault="00AD09D0">
      <w:pPr>
        <w:pStyle w:val="FootnoteText"/>
      </w:pPr>
      <w:r>
        <w:rPr>
          <w:rStyle w:val="FootnoteReference"/>
        </w:rPr>
        <w:footnoteRef/>
      </w:r>
      <w:r>
        <w:t xml:space="preserve"> </w:t>
      </w:r>
      <w:r w:rsidR="009C5262">
        <w:fldChar w:fldCharType="begin"/>
      </w:r>
      <w:r w:rsidR="00474E19">
        <w:instrText xml:space="preserve"> ADDIN ZOTERO_ITEM CSL_CITATION {"citationID":"7tQPteij","properties":{"formattedCitation":"Johnson v. Wisconsin Elections Commission, 400 Wis 2d 626 (2022).","plainCitation":"Johnson v. Wisconsin Elections Commission, 400 Wis 2d 626 (2022).","noteIndex":282},"citationItems":[{"id":7939,"uris":["http://zotero.org/users/10395840/items/ITP6H266"],"itemData":{"id":7939,"type":"legal_case","authority":"Wis: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9C5262">
        <w:fldChar w:fldCharType="separate"/>
      </w:r>
      <w:r w:rsidR="009C5262">
        <w:rPr>
          <w:noProof/>
        </w:rPr>
        <w:t>Johnson v. Wisconsin Elections Commission, 400 Wis 2d 626 (2022).</w:t>
      </w:r>
      <w:r w:rsidR="009C5262">
        <w:fldChar w:fldCharType="end"/>
      </w:r>
    </w:p>
  </w:footnote>
  <w:footnote w:id="285">
    <w:p w14:paraId="06F4A710" w14:textId="193F2B55" w:rsidR="00BF43C5" w:rsidRDefault="00BF43C5">
      <w:pPr>
        <w:pStyle w:val="FootnoteText"/>
      </w:pPr>
      <w:r>
        <w:rPr>
          <w:rStyle w:val="FootnoteReference"/>
        </w:rPr>
        <w:footnoteRef/>
      </w:r>
      <w:r>
        <w:t xml:space="preserve"> </w:t>
      </w:r>
      <w:r w:rsidR="00F57ED6">
        <w:fldChar w:fldCharType="begin"/>
      </w:r>
      <w:r w:rsidR="00474E19">
        <w:instrText xml:space="preserve"> ADDIN ZOTERO_ITEM CSL_CITATION {"citationID":"vzX9TPXy","properties":{"formattedCitation":"{\\i{}Id.}","plainCitation":"Id.","noteIndex":283},"citationItems":[{"id":7939,"uris":["http://zotero.org/users/10395840/items/ITP6H266"],"itemData":{"id":7939,"type":"legal_case","authority":"Wis: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F57ED6">
        <w:fldChar w:fldCharType="separate"/>
      </w:r>
      <w:r w:rsidR="009C5D90" w:rsidRPr="00474E19">
        <w:rPr>
          <w:i/>
          <w:iCs/>
        </w:rPr>
        <w:t>Id.</w:t>
      </w:r>
      <w:r w:rsidR="00F57ED6">
        <w:fldChar w:fldCharType="end"/>
      </w:r>
    </w:p>
  </w:footnote>
  <w:footnote w:id="286">
    <w:p w14:paraId="7E0E135A" w14:textId="0C79AC8D" w:rsidR="00CB1F2B" w:rsidRPr="00EC4F7B" w:rsidRDefault="00CB1F2B" w:rsidP="00427371">
      <w:pPr>
        <w:pStyle w:val="FootnoteText"/>
        <w:rPr>
          <w:szCs w:val="22"/>
        </w:rPr>
      </w:pPr>
      <w:r w:rsidRPr="00CC0F02">
        <w:rPr>
          <w:rStyle w:val="FootnoteReference"/>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00EC7D05">
        <w:rPr>
          <w:szCs w:val="22"/>
        </w:rPr>
        <w:t xml:space="preserve">. </w:t>
      </w:r>
      <w:r w:rsidRPr="00EC4F7B">
        <w:rPr>
          <w:szCs w:val="22"/>
        </w:rPr>
        <w:fldChar w:fldCharType="begin"/>
      </w:r>
      <w:r w:rsidR="009C5D90">
        <w:rPr>
          <w:szCs w:val="22"/>
        </w:rPr>
        <w:instrText xml:space="preserve"> ADDIN ZOTERO_ITEM CSL_CITATION {"citationID":"CUxdb9n6","properties":{"formattedCitation":"Amariah Becker &amp; Dara Gold, {\\i{}The gameability of redistricting criteria}, {\\scaps J. Comput. Soc. Sci.} (2022), https://doi.org/10.1007/s42001-022-00180-w (last visited Nov 24, 2022).","plainCitation":"Amariah Becker &amp; Dara Gold, The gameability of redistricting criteria, J. Comput. Soc. Sci. (2022), https://doi.org/10.1007/s42001-022-00180-w (last visited Nov 24, 2022).","noteIndex":284},"citationItems":[{"id":7757,"uris":["http://zotero.org/users/10395840/items/6TGZV7TC"],"itemData":{"id":7757,"type":"article-journal","abstract":"During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00EC7D05" w:rsidRPr="00EC7D05">
        <w:t xml:space="preserve">Amariah Becker &amp; Dara Gold, </w:t>
      </w:r>
      <w:r w:rsidR="00EC7D05" w:rsidRPr="00EC7D05">
        <w:rPr>
          <w:i/>
          <w:iCs/>
        </w:rPr>
        <w:t>The gameability of redistricting criteria</w:t>
      </w:r>
      <w:r w:rsidR="00EC7D05" w:rsidRPr="00EC7D05">
        <w:t xml:space="preserve">, </w:t>
      </w:r>
      <w:r w:rsidR="00EC7D05" w:rsidRPr="00EC7D05">
        <w:rPr>
          <w:smallCaps/>
        </w:rPr>
        <w:t>J. Comput. Soc. Sci.</w:t>
      </w:r>
      <w:r w:rsidR="00EC7D05" w:rsidRPr="00EC7D05">
        <w:t xml:space="preserve"> (2022), https://doi.org/10.1007/s42001-022-00180-w (last visited Nov 24, 2022).</w:t>
      </w:r>
      <w:r w:rsidRPr="00EC4F7B">
        <w:rPr>
          <w:szCs w:val="22"/>
        </w:rPr>
        <w:fldChar w:fldCharType="end"/>
      </w:r>
      <w:r w:rsidRPr="00EC4F7B">
        <w:rPr>
          <w:szCs w:val="22"/>
        </w:rPr>
        <w:t>.</w:t>
      </w:r>
    </w:p>
  </w:footnote>
  <w:footnote w:id="287">
    <w:p w14:paraId="6DC8C998" w14:textId="665FA0FC" w:rsidR="00BF43C5" w:rsidRDefault="00BF43C5">
      <w:pPr>
        <w:pStyle w:val="FootnoteText"/>
      </w:pPr>
      <w:r>
        <w:rPr>
          <w:rStyle w:val="FootnoteReference"/>
        </w:rPr>
        <w:footnoteRef/>
      </w:r>
      <w:r>
        <w:t xml:space="preserve"> </w:t>
      </w:r>
      <w:r w:rsidR="00DE08ED">
        <w:fldChar w:fldCharType="begin"/>
      </w:r>
      <w:r w:rsidR="009C5D90">
        <w:instrText xml:space="preserve"> ADDIN ZOTERO_ITEM CSL_CITATION {"citationID":"76V8m9kM","properties":{"formattedCitation":"Johnson v. Wisconsin Elections Commission, {\\i{}supra} note 282.","plainCitation":"Johnson v. Wisconsin Elections Commission, supra note 282.","noteIndex":285},"citationItems":[{"id":7939,"uris":["http://zotero.org/users/10395840/items/ITP6H266"],"itemData":{"id":7939,"type":"legal_case","authority":"Wis: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DE08ED">
        <w:fldChar w:fldCharType="separate"/>
      </w:r>
      <w:r w:rsidR="008D1BBE" w:rsidRPr="009C5D90">
        <w:t xml:space="preserve">Johnson v. Wisconsin Elections Commission, </w:t>
      </w:r>
      <w:r w:rsidR="008D1BBE" w:rsidRPr="009C5D90">
        <w:rPr>
          <w:i/>
          <w:iCs/>
        </w:rPr>
        <w:t>supra</w:t>
      </w:r>
      <w:r w:rsidR="008D1BBE" w:rsidRPr="009C5D90">
        <w:t xml:space="preserve"> note 282.</w:t>
      </w:r>
      <w:r w:rsidR="00DE08ED">
        <w:fldChar w:fldCharType="end"/>
      </w:r>
    </w:p>
  </w:footnote>
  <w:footnote w:id="288">
    <w:p w14:paraId="100FACDB" w14:textId="614A862A" w:rsidR="00CB1F2B" w:rsidRPr="00EC4F7B" w:rsidRDefault="00CB1F2B" w:rsidP="00610F62">
      <w:pPr>
        <w:pStyle w:val="FootnoteText"/>
        <w:rPr>
          <w:szCs w:val="22"/>
        </w:rPr>
      </w:pPr>
      <w:r w:rsidRPr="00CC0F02">
        <w:rPr>
          <w:rStyle w:val="FootnoteReference"/>
        </w:rPr>
        <w:footnoteRef/>
      </w:r>
      <w:r w:rsidRPr="00EC4F7B">
        <w:rPr>
          <w:szCs w:val="22"/>
        </w:rPr>
        <w:t xml:space="preserve"> </w:t>
      </w:r>
      <w:r w:rsidR="008725E8">
        <w:rPr>
          <w:szCs w:val="22"/>
        </w:rPr>
        <w:fldChar w:fldCharType="begin"/>
      </w:r>
      <w:r w:rsidR="008D1BBE">
        <w:rPr>
          <w:szCs w:val="22"/>
        </w:rPr>
        <w:instrText xml:space="preserve"> ADDIN ZOTERO_ITEM CSL_CITATION {"citationID":"FiBa7Gdh","properties":{"formattedCitation":"{\\i{}Id.}","plainCitation":"Id.","noteIndex":286},"citationItems":[{"id":7939,"uris":["http://zotero.org/users/10395840/items/ITP6H266"],"itemData":{"id":7939,"type":"legal_case","authority":"Wis: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8725E8">
        <w:rPr>
          <w:szCs w:val="22"/>
        </w:rPr>
        <w:fldChar w:fldCharType="separate"/>
      </w:r>
      <w:r w:rsidR="00BD6DEC" w:rsidRPr="008D1BBE">
        <w:rPr>
          <w:i/>
          <w:iCs/>
        </w:rPr>
        <w:t>Id.</w:t>
      </w:r>
      <w:r w:rsidR="008725E8">
        <w:rPr>
          <w:szCs w:val="22"/>
        </w:rPr>
        <w:fldChar w:fldCharType="end"/>
      </w:r>
    </w:p>
  </w:footnote>
  <w:footnote w:id="289">
    <w:p w14:paraId="4F42C130" w14:textId="4202EB6D" w:rsidR="00CB1F2B" w:rsidRPr="00EC4F7B" w:rsidRDefault="00CB1F2B">
      <w:pPr>
        <w:pStyle w:val="FootnoteText"/>
        <w:rPr>
          <w:szCs w:val="22"/>
        </w:rPr>
      </w:pPr>
      <w:r w:rsidRPr="00CC0F02">
        <w:rPr>
          <w:rStyle w:val="FootnoteReference"/>
        </w:rPr>
        <w:footnoteRef/>
      </w:r>
      <w:r w:rsidRPr="00EC4F7B">
        <w:rPr>
          <w:szCs w:val="22"/>
        </w:rPr>
        <w:t xml:space="preserve"> </w:t>
      </w:r>
      <w:r w:rsidR="00610F62">
        <w:rPr>
          <w:szCs w:val="22"/>
        </w:rPr>
        <w:fldChar w:fldCharType="begin"/>
      </w:r>
      <w:r w:rsidR="00BD6DEC">
        <w:rPr>
          <w:szCs w:val="22"/>
        </w:rPr>
        <w:instrText xml:space="preserve"> ADDIN ZOTERO_ITEM CSL_CITATION {"citationID":"bhXLaYXf","properties":{"formattedCitation":"{\\i{}Id.} at 26\\uc0\\u8211{}33.","plainCitation":"Id. at 26–33.","noteIndex":287},"citationItems":[{"id":7939,"uris":["http://zotero.org/users/10395840/items/ITP6H266"],"itemData":{"id":7939,"type":"legal_case","author</w:instrText>
      </w:r>
      <w:r w:rsidR="00474E19">
        <w:rPr>
          <w:szCs w:val="22"/>
        </w:rPr>
        <w:instrText xml:space="preserve">ay </w:instrText>
      </w:r>
      <w:r w:rsidR="00BD6DEC">
        <w:rPr>
          <w:szCs w:val="22"/>
        </w:rPr>
        <w:instrText xml:space="preserve">ity":"Wis: Supreme Court","container-title":"Wis. 2d","number":"No. 2021AP1450-OA","page":"626","title":"Johnson v. Wisconsin Elections Commission","volume":"400","issued":{"date-parts":[["2022",3,1]]}},"locator":"26-33","label":"page"}],"schema":"https://github.com/citation-style-language/schema/raw/master/csl-citation.json"} </w:instrText>
      </w:r>
      <w:r w:rsidR="00610F62">
        <w:rPr>
          <w:szCs w:val="22"/>
        </w:rPr>
        <w:fldChar w:fldCharType="separate"/>
      </w:r>
      <w:r w:rsidR="00A40609" w:rsidRPr="00A40609">
        <w:rPr>
          <w:i/>
          <w:iCs/>
        </w:rPr>
        <w:t>Id.</w:t>
      </w:r>
      <w:r w:rsidR="00A40609" w:rsidRPr="00A40609">
        <w:t xml:space="preserve"> at 26–33.</w:t>
      </w:r>
      <w:r w:rsidR="00610F62">
        <w:rPr>
          <w:szCs w:val="22"/>
        </w:rPr>
        <w:fldChar w:fldCharType="end"/>
      </w:r>
    </w:p>
  </w:footnote>
  <w:footnote w:id="290">
    <w:p w14:paraId="2DFD1F8D" w14:textId="133A895F" w:rsidR="00CB1F2B" w:rsidRPr="00EC4F7B" w:rsidRDefault="00CB1F2B">
      <w:pPr>
        <w:pStyle w:val="FootnoteText"/>
        <w:rPr>
          <w:szCs w:val="22"/>
        </w:rPr>
      </w:pPr>
      <w:r w:rsidRPr="00CC0F02">
        <w:rPr>
          <w:rStyle w:val="FootnoteReference"/>
        </w:rPr>
        <w:footnoteRef/>
      </w:r>
      <w:r w:rsidRPr="00EC4F7B">
        <w:rPr>
          <w:szCs w:val="22"/>
        </w:rPr>
        <w:t xml:space="preserve"> </w:t>
      </w:r>
      <w:r w:rsidR="00A40609">
        <w:rPr>
          <w:szCs w:val="22"/>
        </w:rPr>
        <w:fldChar w:fldCharType="begin"/>
      </w:r>
      <w:r w:rsidR="00BD6DEC">
        <w:rPr>
          <w:szCs w:val="22"/>
        </w:rPr>
        <w:instrText xml:space="preserve"> ADDIN ZOTERO_ITEM CSL_CITATION {"citationID":"d69VyJOU","properties":{"formattedCitation":"{\\i{}Id.} at 34\\uc0\\u8211{}51.","plainCitation":"Id. at 34–51.","noteIndex":288},"citationItems":[{"id":7939,"uris":["http://zotero.org/users/10395840/items/ITP6H266"],"itemData":{"id":7939,"type":"legal_case","authority":"Wis: Supreme Court","container-title":"Wis. 2d","number":"No. 2021AP1450-OA","page":"626","title":"Johnson v. Wisconsin Elections Commission","volume":"400","issued":{"date-parts":[["2022",3,1]]}},"locator":"34-51","label":"page"}],"schema":"https://github.com/citation-style-language/schema/raw/master/csl-citation.json"} </w:instrText>
      </w:r>
      <w:r w:rsidR="00A40609">
        <w:rPr>
          <w:szCs w:val="22"/>
        </w:rPr>
        <w:fldChar w:fldCharType="separate"/>
      </w:r>
      <w:r w:rsidR="00A40609" w:rsidRPr="00A40609">
        <w:rPr>
          <w:i/>
          <w:iCs/>
        </w:rPr>
        <w:t>Id.</w:t>
      </w:r>
      <w:r w:rsidR="00A40609" w:rsidRPr="00A40609">
        <w:t xml:space="preserve"> at 34–51.</w:t>
      </w:r>
      <w:r w:rsidR="00A40609">
        <w:rPr>
          <w:szCs w:val="22"/>
        </w:rPr>
        <w:fldChar w:fldCharType="end"/>
      </w:r>
    </w:p>
  </w:footnote>
  <w:footnote w:id="291">
    <w:p w14:paraId="7E14BDE2" w14:textId="02CECFF6" w:rsidR="00555A17" w:rsidRDefault="00555A17">
      <w:pPr>
        <w:pStyle w:val="FootnoteText"/>
      </w:pPr>
      <w:r>
        <w:rPr>
          <w:rStyle w:val="FootnoteReference"/>
        </w:rPr>
        <w:footnoteRef/>
      </w:r>
      <w:r>
        <w:t xml:space="preserve"> </w:t>
      </w:r>
      <w:r w:rsidR="004149AB">
        <w:fldChar w:fldCharType="begin"/>
      </w:r>
      <w:r w:rsidR="004149AB">
        <w:instrText xml:space="preserve"> ADDIN ZOTERO_ITEM CSL_CITATION {"citationID":"GGXtzeSp","properties":{"formattedCitation":"In Post-Trump GOP Split, Gov. Asa Hutchinson Often At Odds With His Party, {\\scaps NPR} (2021), https://www.npr.org/2021/05/07/994812107/in-post-trump-gop-split-gov-asa-hutchinson-often-at-odds-with-his-party (last visited Dec 24, 2022).","plainCitation":"In Post-Trump GOP Split, Gov. Asa Hutchinson Often At Odds With His Party, NPR (2021), https://www.npr.org/2021/05/07/994812107/in-post-trump-gop-split-gov-asa-hutchinson-often-at-odds-with-his-party (last visited Dec 24, 2022).","noteIndex":289},"citationItems":[{"id":7974,"uris":["http://zotero.org/users/10395840/items/5ZGBIKQI"],"itemData":{"id":7974,"type":"webpage","container-title":"NPR","title":"In Post-Trump GOP Split, Gov. Asa Hutchinson Often At Odds With His Party","URL":"https://www.npr.org/2021/05/07/994812107/in-post-trump-gop-split-gov-asa-hutchinson-often-at-odds-with-his-party","accessed":{"date-parts":[["2022",12,24]]},"issued":{"date-parts":[["2021",5,7]]}}}],"schema":"https://github.com/citation-style-language/schema/raw/master/csl-citation.json"} </w:instrText>
      </w:r>
      <w:r w:rsidR="004149AB">
        <w:fldChar w:fldCharType="separate"/>
      </w:r>
      <w:r w:rsidR="004149AB" w:rsidRPr="004149AB">
        <w:t xml:space="preserve">In Post-Trump GOP Split, Gov. Asa Hutchinson Often At Odds With His Party, </w:t>
      </w:r>
      <w:r w:rsidR="004149AB" w:rsidRPr="004149AB">
        <w:rPr>
          <w:smallCaps/>
        </w:rPr>
        <w:t>NPR</w:t>
      </w:r>
      <w:r w:rsidR="004149AB" w:rsidRPr="004149AB">
        <w:t xml:space="preserve"> (2021), https://www.npr.org/2021/05/07/994812107/in-post-trump-gop-split-gov-asa-hutchinson-often-at-odds-with-his-party (last visited Dec 24, 2022).</w:t>
      </w:r>
      <w:r w:rsidR="004149AB">
        <w:fldChar w:fldCharType="end"/>
      </w:r>
    </w:p>
  </w:footnote>
  <w:footnote w:id="292">
    <w:p w14:paraId="2874E805" w14:textId="54C9C2FE" w:rsidR="00555A17" w:rsidRDefault="00555A17">
      <w:pPr>
        <w:pStyle w:val="FootnoteText"/>
      </w:pPr>
      <w:r>
        <w:rPr>
          <w:rStyle w:val="FootnoteReference"/>
        </w:rPr>
        <w:footnoteRef/>
      </w:r>
      <w:r>
        <w:t xml:space="preserve"> </w:t>
      </w:r>
      <w:r w:rsidR="00F546B7">
        <w:fldChar w:fldCharType="begin"/>
      </w:r>
      <w:r w:rsidR="00F546B7">
        <w:instrText xml:space="preserve"> ADDIN ZOTERO_ITEM CSL_CITATION {"citationID":"TowMsyqE","properties":{"formattedCitation":"Suttlar v. Thurston, No. 60CV-22-1849 Ark Cir Ct Pulaski Cty (2022).","plainCitation":"Suttlar v. Thurston, No. 60CV-22-1849 Ark Cir Ct Pulaski Cty (2022).","noteIndex":290},"citationItems":[{"id":7942,"uris":["http://zotero.org/users/10395840/items/5AF25J7S"],"itemData":{"id":7942,"type":"legal_case","authority":"Ark.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F546B7">
        <w:fldChar w:fldCharType="separate"/>
      </w:r>
      <w:r w:rsidR="00F546B7">
        <w:rPr>
          <w:noProof/>
        </w:rPr>
        <w:t>Suttlar v. Thurston, No. 60CV-22-1849 Ark Cir Ct Pulaski Cty (2022).</w:t>
      </w:r>
      <w:r w:rsidR="00F546B7">
        <w:fldChar w:fldCharType="end"/>
      </w:r>
    </w:p>
  </w:footnote>
  <w:footnote w:id="293">
    <w:p w14:paraId="21A69398" w14:textId="3764AF01" w:rsidR="00CB1F2B" w:rsidRPr="00EC4F7B" w:rsidRDefault="00CB1F2B" w:rsidP="005B1B92">
      <w:pPr>
        <w:pStyle w:val="FootnoteText"/>
        <w:rPr>
          <w:szCs w:val="22"/>
        </w:rPr>
      </w:pPr>
      <w:r w:rsidRPr="00CC0F02">
        <w:rPr>
          <w:rStyle w:val="FootnoteReference"/>
        </w:rPr>
        <w:footnoteRef/>
      </w:r>
      <w:r w:rsidRPr="00EC4F7B">
        <w:rPr>
          <w:szCs w:val="22"/>
        </w:rPr>
        <w:t xml:space="preserve"> </w:t>
      </w:r>
      <w:r w:rsidR="00D80BFA">
        <w:rPr>
          <w:szCs w:val="22"/>
        </w:rPr>
        <w:fldChar w:fldCharType="begin"/>
      </w:r>
      <w:r w:rsidR="00BD6DEC">
        <w:rPr>
          <w:szCs w:val="22"/>
        </w:rPr>
        <w:instrText xml:space="preserve"> ADDIN ZOTERO_ITEM CSL_CITATION {"citationID":"F5eaXR9Y","properties":{"formattedCitation":"Governor Hutchinson Allows Vaccine Mandate, Redistricting Bills to Become Law Without His Signature, {\\scaps Asa Hutchinson, Arkansas Governor} (2021), https://governor.arkansas.gov/news-media/press-releases/governor-hutchinson-allows-vaccine-mandate-redistricting-bills-to-become-la (last visited Dec 23, 2022).","plainCitation":"Governor Hutchinson Allows Vaccine Mandate, Redistricting Bills to Become Law Without His Signature, Asa Hutchinson, Arkansas Governor (2021), https://governor.arkansas.gov/news-media/press-releases/governor-hutchinson-allows-vaccine-mandate-redistricting-bills-to-become-la (last visited Dec 23, 2022).","noteIndex":291},"citationItems":[{"id":7940,"uris":["http://zotero.org/users/10395840/items/RPNWA9RE"],"itemData":{"id":7940,"type":"webpage","container-title":"Asa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00D80BFA">
        <w:rPr>
          <w:szCs w:val="22"/>
        </w:rPr>
        <w:fldChar w:fldCharType="separate"/>
      </w:r>
      <w:r w:rsidR="00D80BFA" w:rsidRPr="00D80BFA">
        <w:t xml:space="preserve">Governor Hutchinson Allows Vaccine Mandate, Redistricting Bills to Become Law Without His Signature, </w:t>
      </w:r>
      <w:r w:rsidR="00D80BFA" w:rsidRPr="00D80BFA">
        <w:rPr>
          <w:smallCaps/>
        </w:rPr>
        <w:t>Asa Hutchinson, Arkansas Governor</w:t>
      </w:r>
      <w:r w:rsidR="00D80BFA" w:rsidRPr="00D80BFA">
        <w:t xml:space="preserve"> (2021), https://governor.arkansas.gov/news-media/press-releases/governor-hutchinson-allows-vaccine-mandate-redistricting-bills-to-become-la (last visited Dec 23, 2022).</w:t>
      </w:r>
      <w:r w:rsidR="00D80BFA">
        <w:rPr>
          <w:szCs w:val="22"/>
        </w:rPr>
        <w:fldChar w:fldCharType="end"/>
      </w:r>
    </w:p>
  </w:footnote>
  <w:footnote w:id="294">
    <w:p w14:paraId="52957036" w14:textId="50A16ECE" w:rsidR="00877CEE" w:rsidRDefault="00877CEE">
      <w:pPr>
        <w:pStyle w:val="FootnoteText"/>
      </w:pPr>
      <w:r>
        <w:rPr>
          <w:rStyle w:val="FootnoteReference"/>
        </w:rPr>
        <w:footnoteRef/>
      </w:r>
      <w:r>
        <w:t xml:space="preserve"> </w:t>
      </w:r>
      <w:r>
        <w:rPr>
          <w:szCs w:val="22"/>
        </w:rPr>
        <w:fldChar w:fldCharType="begin"/>
      </w:r>
      <w:r w:rsidR="001E05C2">
        <w:rPr>
          <w:szCs w:val="22"/>
        </w:rPr>
        <w:instrText xml:space="preserve"> ADDIN ZOTERO_ITEM CSL_CITATION {"citationID":"HxJX2bzi","properties":{"formattedCitation":"{\\i{}Id.}","plainCitation":"Id.","noteIndex":292},"citationItems":[{"id":7940,"uris":["http://zotero.org/users/10395840/items/RPNWA9RE"],"itemData":{"id":7940,"type":"webpage","container-title":"Asa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Pr>
          <w:szCs w:val="22"/>
        </w:rPr>
        <w:fldChar w:fldCharType="separate"/>
      </w:r>
      <w:r w:rsidR="00267189" w:rsidRPr="001E05C2">
        <w:rPr>
          <w:i/>
          <w:iCs/>
        </w:rPr>
        <w:t>Id.</w:t>
      </w:r>
      <w:r>
        <w:rPr>
          <w:szCs w:val="22"/>
        </w:rPr>
        <w:fldChar w:fldCharType="end"/>
      </w:r>
    </w:p>
  </w:footnote>
  <w:footnote w:id="295">
    <w:p w14:paraId="7FCC49FB" w14:textId="3F50AA51" w:rsidR="00CB1F2B" w:rsidRPr="00EC4F7B" w:rsidRDefault="00CB1F2B">
      <w:pPr>
        <w:pStyle w:val="FootnoteText"/>
        <w:rPr>
          <w:szCs w:val="22"/>
        </w:rPr>
      </w:pPr>
      <w:r w:rsidRPr="00CC0F02">
        <w:rPr>
          <w:rStyle w:val="FootnoteReference"/>
        </w:rPr>
        <w:footnoteRef/>
      </w:r>
      <w:r w:rsidRPr="00EC4F7B">
        <w:rPr>
          <w:szCs w:val="22"/>
        </w:rPr>
        <w:t xml:space="preserve"> </w:t>
      </w:r>
      <w:r w:rsidR="004758CE">
        <w:rPr>
          <w:szCs w:val="22"/>
        </w:rPr>
        <w:fldChar w:fldCharType="begin"/>
      </w:r>
      <w:r w:rsidR="00F546B7">
        <w:rPr>
          <w:szCs w:val="22"/>
        </w:rPr>
        <w:instrText xml:space="preserve"> ADDIN ZOTERO_ITEM CSL_CITATION {"citationID":"0Lnm08X7","properties":{"formattedCitation":"Suttlar v. Thurston, {\\i{}supra} note 290.","plainCitation":"Suttlar v. Thurston, supra note 290.","noteIndex":292},"citationItems":[{"id":7942,"uris":["http://zotero.org/users/10395840/items/5AF25J7S"],"itemData":{"id":7942,"type":"legal_case","authority":"Ark.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4758CE">
        <w:rPr>
          <w:szCs w:val="22"/>
        </w:rPr>
        <w:fldChar w:fldCharType="separate"/>
      </w:r>
      <w:r w:rsidR="00F546B7" w:rsidRPr="00F546B7">
        <w:t xml:space="preserve">Suttlar v. Thurston, </w:t>
      </w:r>
      <w:r w:rsidR="00F546B7" w:rsidRPr="00F546B7">
        <w:rPr>
          <w:i/>
          <w:iCs/>
        </w:rPr>
        <w:t>supra</w:t>
      </w:r>
      <w:r w:rsidR="00F546B7" w:rsidRPr="00F546B7">
        <w:t xml:space="preserve"> note 290.</w:t>
      </w:r>
      <w:r w:rsidR="004758CE">
        <w:rPr>
          <w:szCs w:val="22"/>
        </w:rPr>
        <w:fldChar w:fldCharType="end"/>
      </w:r>
    </w:p>
  </w:footnote>
  <w:footnote w:id="296">
    <w:p w14:paraId="4C287DE9" w14:textId="40618CCB" w:rsidR="00CB1F2B" w:rsidRPr="00EC4F7B" w:rsidRDefault="00CB1F2B" w:rsidP="003C2567">
      <w:pPr>
        <w:pStyle w:val="FootnoteText"/>
        <w:rPr>
          <w:szCs w:val="22"/>
        </w:rPr>
      </w:pPr>
      <w:r w:rsidRPr="00CC0F02">
        <w:rPr>
          <w:rStyle w:val="FootnoteReference"/>
        </w:rPr>
        <w:footnoteRef/>
      </w:r>
      <w:r w:rsidRPr="00EC4F7B">
        <w:rPr>
          <w:szCs w:val="22"/>
        </w:rPr>
        <w:t xml:space="preserve"> </w:t>
      </w:r>
      <w:r w:rsidR="003C2567">
        <w:rPr>
          <w:szCs w:val="22"/>
        </w:rPr>
        <w:fldChar w:fldCharType="begin"/>
      </w:r>
      <w:r w:rsidR="00267189">
        <w:rPr>
          <w:szCs w:val="22"/>
        </w:rPr>
        <w:instrText xml:space="preserve"> ADDIN ZOTERO_ITEM CSL_CITATION {"citationID":"OQr6e0K4","properties":{"formattedCitation":"{\\i{}Id.} at 4 Petition.","plainCitation":"Id. at 4 Petition.","noteIndex":294},"citationItems":[{"id":7942,"uris":["http://zotero.org/users/10395840/items/5AF25J7S"],"itemData":{"id":7942,"type":"legal_case","authority":"Ark.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003C2567">
        <w:rPr>
          <w:szCs w:val="22"/>
        </w:rPr>
        <w:fldChar w:fldCharType="separate"/>
      </w:r>
      <w:r w:rsidR="003C2567" w:rsidRPr="003C2567">
        <w:rPr>
          <w:i/>
          <w:iCs/>
        </w:rPr>
        <w:t>Id.</w:t>
      </w:r>
      <w:r w:rsidR="003C2567" w:rsidRPr="003C2567">
        <w:t xml:space="preserve"> at 4 Petition.</w:t>
      </w:r>
      <w:r w:rsidR="003C2567">
        <w:rPr>
          <w:szCs w:val="22"/>
        </w:rPr>
        <w:fldChar w:fldCharType="end"/>
      </w:r>
    </w:p>
  </w:footnote>
  <w:footnote w:id="297">
    <w:p w14:paraId="30117773" w14:textId="21EBA8FE" w:rsidR="00325422" w:rsidRDefault="00325422">
      <w:pPr>
        <w:pStyle w:val="FootnoteText"/>
      </w:pPr>
      <w:r>
        <w:rPr>
          <w:rStyle w:val="FootnoteReference"/>
        </w:rPr>
        <w:footnoteRef/>
      </w:r>
      <w:r>
        <w:t xml:space="preserve"> </w:t>
      </w:r>
      <w:r>
        <w:rPr>
          <w:szCs w:val="22"/>
        </w:rPr>
        <w:fldChar w:fldCharType="begin"/>
      </w:r>
      <w:r w:rsidR="00267189">
        <w:rPr>
          <w:szCs w:val="22"/>
        </w:rPr>
        <w:instrText xml:space="preserve"> ADDIN ZOTERO_ITEM CSL_CITATION {"citationID":"S30kM26K","properties":{"formattedCitation":"{\\i{}Id.} Petition.","plainCitation":"Id. Petition.","noteIndex":295},"citationItems":[{"id":7942,"uris":["http://zotero.org/users/10395840/items/5AF25J7S"],"itemData":{"id":7942,"type":"legal_case","authority":"Ark.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Pr>
          <w:szCs w:val="22"/>
        </w:rPr>
        <w:fldChar w:fldCharType="separate"/>
      </w:r>
      <w:r w:rsidR="007E36C9" w:rsidRPr="00267189">
        <w:rPr>
          <w:i/>
          <w:iCs/>
        </w:rPr>
        <w:t>Id.</w:t>
      </w:r>
      <w:r w:rsidR="007E36C9" w:rsidRPr="00267189">
        <w:t xml:space="preserve"> Petition.</w:t>
      </w:r>
      <w:r>
        <w:rPr>
          <w:szCs w:val="22"/>
        </w:rPr>
        <w:fldChar w:fldCharType="end"/>
      </w:r>
    </w:p>
  </w:footnote>
  <w:footnote w:id="298">
    <w:p w14:paraId="6B6FA50D" w14:textId="1A4D9B6F" w:rsidR="0096319F" w:rsidRDefault="0096319F">
      <w:pPr>
        <w:pStyle w:val="FootnoteText"/>
      </w:pPr>
      <w:r>
        <w:rPr>
          <w:rStyle w:val="FootnoteReference"/>
        </w:rPr>
        <w:footnoteRef/>
      </w:r>
      <w:r>
        <w:t xml:space="preserve"> </w:t>
      </w:r>
      <w:r>
        <w:fldChar w:fldCharType="begin"/>
      </w:r>
      <w:r w:rsidR="001E05C2">
        <w:instrText xml:space="preserve"> ADDIN ZOTERO_ITEM CSL_CITATION {"citationID":"4qKFH9n3","properties":{"formattedCitation":"Complaint Black Voters Matter Capacity Building Inst., Inc. v. Lee, {\\i{}supra} note 254 at 3.","plainCitation":"Complaint Black Voters Matter Capacity Building Inst., Inc. v. Lee, supra note 254 at 3.","noteIndex":296},"citationItems":[{"id":7943,"uris":["http://zotero.org/users/10395840/items/W4RDIDTS"],"itemData":{"id":7943,"type":"legal_case","authority":"Fla.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fldChar w:fldCharType="separate"/>
      </w:r>
      <w:r w:rsidR="001E05C2" w:rsidRPr="001E05C2">
        <w:t xml:space="preserve">Complaint Black Voters Matter Capacity Building Inst., Inc. v. Lee, </w:t>
      </w:r>
      <w:r w:rsidR="001E05C2" w:rsidRPr="001E05C2">
        <w:rPr>
          <w:i/>
          <w:iCs/>
        </w:rPr>
        <w:t>supra</w:t>
      </w:r>
      <w:r w:rsidR="001E05C2" w:rsidRPr="001E05C2">
        <w:t xml:space="preserve"> note 254 at 3.</w:t>
      </w:r>
      <w:r>
        <w:fldChar w:fldCharType="end"/>
      </w:r>
    </w:p>
  </w:footnote>
  <w:footnote w:id="299">
    <w:p w14:paraId="37C0FF74" w14:textId="61A274E3" w:rsidR="0096319F" w:rsidRDefault="0096319F">
      <w:pPr>
        <w:pStyle w:val="FootnoteText"/>
      </w:pPr>
      <w:r>
        <w:rPr>
          <w:rStyle w:val="FootnoteReference"/>
        </w:rPr>
        <w:footnoteRef/>
      </w:r>
      <w:r>
        <w:t xml:space="preserve"> </w:t>
      </w:r>
      <w:r w:rsidR="003C24B1">
        <w:fldChar w:fldCharType="begin"/>
      </w:r>
      <w:r w:rsidR="003C24B1">
        <w:instrText xml:space="preserve"> ADDIN ZOTERO_ITEM CSL_CITATION {"citationID":"t08XaVK7","properties":{"formattedCitation":"Complaint {\\i{}Id.}","plainCitation":"Complaint Id.","noteIndex":297},"citationItems":[{"id":7943,"uris":["http://zotero.org/users/10395840/items/W4RDIDTS"],"itemData":{"id":7943,"type":"legal_case","authority":"Fla.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rsidR="003C24B1">
        <w:fldChar w:fldCharType="separate"/>
      </w:r>
      <w:r w:rsidR="003C24B1" w:rsidRPr="003C24B1">
        <w:t xml:space="preserve">Complaint </w:t>
      </w:r>
      <w:r w:rsidR="003C24B1" w:rsidRPr="003C24B1">
        <w:rPr>
          <w:i/>
          <w:iCs/>
        </w:rPr>
        <w:t>Id.</w:t>
      </w:r>
      <w:r w:rsidR="003C24B1">
        <w:fldChar w:fldCharType="end"/>
      </w:r>
    </w:p>
  </w:footnote>
  <w:footnote w:id="300">
    <w:p w14:paraId="1E13C5FB" w14:textId="2F58DCB7" w:rsidR="0096319F" w:rsidRDefault="0096319F">
      <w:pPr>
        <w:pStyle w:val="FootnoteText"/>
      </w:pPr>
      <w:r>
        <w:rPr>
          <w:rStyle w:val="FootnoteReference"/>
        </w:rPr>
        <w:footnoteRef/>
      </w:r>
      <w:r>
        <w:t xml:space="preserve"> </w:t>
      </w:r>
      <w:r w:rsidR="003C24B1">
        <w:fldChar w:fldCharType="begin"/>
      </w:r>
      <w:r w:rsidR="003C24B1">
        <w:instrText xml:space="preserve"> ADDIN ZOTERO_ITEM CSL_CITATION {"citationID":"r78pyIEu","properties":{"formattedCitation":"Complaint {\\i{}Id.} at 22.","plainCitation":"Complaint Id. at 22.","noteIndex":298},"citationItems":[{"id":7943,"uris":["http://zotero.org/users/10395840/items/W4RDIDTS"],"itemData":{"id":7943,"type":"legal_case","authority":"Fla. Cir. Ct.","container-title":"Fla. Cir. Ct.","number":"No. 2022-ca-000666","title":"Black Voters Matter Capacity Building Inst., Inc. v. Lee","volume":"No. 2022-ca-000666","issued":{"date-parts":[["2022",4,22]]}},"locator":"22","label":"page","prefix":"Complaint"}],"schema":"https://github.com/citation-style-language/schema/raw/master/csl-citation.json"} </w:instrText>
      </w:r>
      <w:r w:rsidR="003C24B1">
        <w:fldChar w:fldCharType="separate"/>
      </w:r>
      <w:r w:rsidR="003C24B1" w:rsidRPr="003C24B1">
        <w:t xml:space="preserve">Complaint </w:t>
      </w:r>
      <w:r w:rsidR="003C24B1" w:rsidRPr="003C24B1">
        <w:rPr>
          <w:i/>
          <w:iCs/>
        </w:rPr>
        <w:t>Id.</w:t>
      </w:r>
      <w:r w:rsidR="003C24B1" w:rsidRPr="003C24B1">
        <w:t xml:space="preserve"> at 22.</w:t>
      </w:r>
      <w:r w:rsidR="003C24B1">
        <w:fldChar w:fldCharType="end"/>
      </w:r>
    </w:p>
  </w:footnote>
  <w:footnote w:id="301">
    <w:p w14:paraId="60EEE312" w14:textId="0315660E" w:rsidR="0096319F" w:rsidRDefault="0096319F">
      <w:pPr>
        <w:pStyle w:val="FootnoteText"/>
      </w:pPr>
      <w:r>
        <w:rPr>
          <w:rStyle w:val="FootnoteReference"/>
        </w:rPr>
        <w:footnoteRef/>
      </w:r>
      <w:r>
        <w:t xml:space="preserve"> </w:t>
      </w:r>
      <w:r w:rsidR="003C24B1">
        <w:fldChar w:fldCharType="begin"/>
      </w:r>
      <w:r w:rsidR="0081660E">
        <w:instrText xml:space="preserve"> ADDIN ZOTERO_ITEM CSL_CITATION {"citationID":"nsGi8Z8n","properties":{"formattedCitation":"Complaint {\\i{}Id.} at 23.","plainCitation":"Complaint Id. at 23.","noteIndex":299},"citationItems":[{"id":7943,"uris":["http://zotero.org/users/10395840/items/W4RDIDTS"],"itemData":{"id":7943,"type":"legal_case","authority":"Fla. Cir. Ct.","container-title":"Fla. Cir. Ct.","number":"No. 2022-ca-000666","title":"Black Voters Matter Capacity Building Inst., Inc. v. Lee","volume":"No. 2022-ca-000666","issued":{"date-parts":[["2022",4,22]]}},"locator":"23","label":"page","prefix":"Complaint"}],"schema":"https://github.com/citation-style-language/schema/raw/master/csl-citation.json"} </w:instrText>
      </w:r>
      <w:r w:rsidR="003C24B1">
        <w:fldChar w:fldCharType="separate"/>
      </w:r>
      <w:r w:rsidR="0081660E" w:rsidRPr="0081660E">
        <w:t xml:space="preserve">Complaint </w:t>
      </w:r>
      <w:r w:rsidR="0081660E" w:rsidRPr="0081660E">
        <w:rPr>
          <w:i/>
          <w:iCs/>
        </w:rPr>
        <w:t>Id.</w:t>
      </w:r>
      <w:r w:rsidR="0081660E" w:rsidRPr="0081660E">
        <w:t xml:space="preserve"> at 23.</w:t>
      </w:r>
      <w:r w:rsidR="003C24B1">
        <w:fldChar w:fldCharType="end"/>
      </w:r>
    </w:p>
  </w:footnote>
  <w:footnote w:id="302">
    <w:p w14:paraId="50D8BBB2" w14:textId="60289F5F" w:rsidR="00CB1F2B" w:rsidRPr="00EC4F7B" w:rsidRDefault="00CB1F2B">
      <w:pPr>
        <w:pStyle w:val="FootnoteText"/>
        <w:rPr>
          <w:szCs w:val="22"/>
        </w:rPr>
      </w:pPr>
      <w:r w:rsidRPr="00CC0F02">
        <w:rPr>
          <w:rStyle w:val="FootnoteReference"/>
        </w:rPr>
        <w:footnoteRef/>
      </w:r>
      <w:r w:rsidR="0081660E">
        <w:rPr>
          <w:szCs w:val="22"/>
        </w:rPr>
        <w:t xml:space="preserve"> </w:t>
      </w:r>
      <w:r w:rsidR="0081660E">
        <w:fldChar w:fldCharType="begin"/>
      </w:r>
      <w:r w:rsidR="002E37E9">
        <w:instrText xml:space="preserve"> ADDIN ZOTERO_ITEM CSL_CITATION {"citationID":"Ynl9FvEP","properties":{"formattedCitation":"Complaint {\\i{}Id.} at 3.","plainCitation":"Complaint Id. at 3.","noteIndex":300},"citationItems":[{"id":7943,"uris":["http://zotero.org/users/10395840/items/W4RDIDTS"],"itemData":{"id":7943,"type":"legal_case","authority":"Fla.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rsidR="0081660E">
        <w:fldChar w:fldCharType="separate"/>
      </w:r>
      <w:r w:rsidR="002E37E9" w:rsidRPr="002E37E9">
        <w:t xml:space="preserve">Complaint </w:t>
      </w:r>
      <w:r w:rsidR="002E37E9" w:rsidRPr="002E37E9">
        <w:rPr>
          <w:i/>
          <w:iCs/>
        </w:rPr>
        <w:t>Id.</w:t>
      </w:r>
      <w:r w:rsidR="002E37E9" w:rsidRPr="002E37E9">
        <w:t xml:space="preserve"> at 3.</w:t>
      </w:r>
      <w:r w:rsidR="0081660E">
        <w:fldChar w:fldCharType="end"/>
      </w:r>
      <w:r w:rsidR="0081660E" w:rsidRPr="00EC4F7B">
        <w:rPr>
          <w:szCs w:val="22"/>
        </w:rPr>
        <w:t xml:space="preserve"> </w:t>
      </w:r>
    </w:p>
  </w:footnote>
  <w:footnote w:id="303">
    <w:p w14:paraId="498BBA1B" w14:textId="6B747EAB" w:rsidR="007D0C67" w:rsidRDefault="007D0C67">
      <w:pPr>
        <w:pStyle w:val="FootnoteText"/>
      </w:pPr>
      <w:r>
        <w:rPr>
          <w:rStyle w:val="FootnoteReference"/>
        </w:rPr>
        <w:footnoteRef/>
      </w:r>
      <w:r>
        <w:t xml:space="preserve"> </w:t>
      </w:r>
      <w:r>
        <w:fldChar w:fldCharType="begin"/>
      </w:r>
      <w:r>
        <w:instrText xml:space="preserve"> ADDIN ZOTERO_ITEM CSL_CITATION {"citationID":"lK1X2XfO","properties":{"formattedCitation":"Complaint {\\i{}Id.} at 4.","plainCitation":"Complaint Id. at 4.","noteIndex":301},"citationItems":[{"id":7943,"uris":["http://zotero.org/users/10395840/items/W4RDIDTS"],"itemData":{"id":7943,"type":"legal_case","authority":"Fla. Cir. Ct.","container-title":"Fla. Cir. Ct.","number":"No. 2022-ca-000666","title":"Black Voters Matter Capacity Building Inst., Inc. v. Lee","volume":"No. 2022-ca-000666","issued":{"date-parts":[["2022",4,22]]}},"locator":"4","label":"page","prefix":"Complaint"}],"schema":"https://github.com/citation-style-language/schema/raw/master/csl-citation.json"} </w:instrText>
      </w:r>
      <w:r>
        <w:fldChar w:fldCharType="separate"/>
      </w:r>
      <w:r w:rsidRPr="002E37E9">
        <w:t xml:space="preserve">Complaint </w:t>
      </w:r>
      <w:r w:rsidRPr="002E37E9">
        <w:rPr>
          <w:i/>
          <w:iCs/>
        </w:rPr>
        <w:t>Id.</w:t>
      </w:r>
      <w:r w:rsidRPr="002E37E9">
        <w:t xml:space="preserve"> at 4.</w:t>
      </w:r>
      <w:r>
        <w:fldChar w:fldCharType="end"/>
      </w:r>
    </w:p>
  </w:footnote>
  <w:footnote w:id="304">
    <w:p w14:paraId="2BAB1874" w14:textId="5E04A182" w:rsidR="000601C9" w:rsidRPr="00EC4F7B" w:rsidRDefault="000601C9">
      <w:pPr>
        <w:pStyle w:val="FootnoteText"/>
        <w:rPr>
          <w:szCs w:val="22"/>
        </w:rPr>
      </w:pPr>
      <w:r w:rsidRPr="00CC0F02">
        <w:rPr>
          <w:rStyle w:val="FootnoteReference"/>
        </w:rPr>
        <w:footnoteRef/>
      </w:r>
      <w:r w:rsidR="0081660E">
        <w:rPr>
          <w:szCs w:val="22"/>
        </w:rPr>
        <w:t xml:space="preserve"> </w:t>
      </w:r>
      <w:r w:rsidR="0081660E">
        <w:fldChar w:fldCharType="begin"/>
      </w:r>
      <w:r w:rsidR="00EC02A7">
        <w:instrText xml:space="preserve"> ADDIN ZOTERO_ITEM CSL_CITATION {"citationID":"VlOn1P6R","properties":{"formattedCitation":"Complaint {\\i{}Id.}","plainCitation":"Complaint Id.","noteIndex":302},"citationItems":[{"id":7943,"uris":["http://zotero.org/users/10395840/items/W4RDIDTS"],"itemData":{"id":7943,"type":"legal_case","authority":"Fla. Cir. Ct.","container-title":"Fla. Cir. Ct.","number":"No. 2022-ca-000666","title":"Black Voters Matter Capacity Building Inst., Inc. v. Lee","volume":"No. 2022-ca-000666","issued":{"date-parts":[["2022",4,22]]}},"locator":"4","label":"page","prefix":"Complaint"}],"schema":"https://github.com/citation-style-language/schema/raw/master/csl-citation.json"} </w:instrText>
      </w:r>
      <w:r w:rsidR="0081660E">
        <w:fldChar w:fldCharType="separate"/>
      </w:r>
      <w:r w:rsidR="00EC02A7" w:rsidRPr="00EC02A7">
        <w:t xml:space="preserve">Complaint </w:t>
      </w:r>
      <w:r w:rsidR="00EC02A7" w:rsidRPr="00EC02A7">
        <w:rPr>
          <w:i/>
          <w:iCs/>
        </w:rPr>
        <w:t>Id.</w:t>
      </w:r>
      <w:r w:rsidR="0081660E">
        <w:fldChar w:fldCharType="end"/>
      </w:r>
    </w:p>
  </w:footnote>
  <w:footnote w:id="305">
    <w:p w14:paraId="35BC5566" w14:textId="3C5EB57A" w:rsidR="00CB1F2B" w:rsidRPr="00EC4F7B" w:rsidRDefault="00CB1F2B">
      <w:pPr>
        <w:pStyle w:val="FootnoteText"/>
        <w:rPr>
          <w:szCs w:val="22"/>
        </w:rPr>
      </w:pPr>
      <w:r w:rsidRPr="00CC0F02">
        <w:rPr>
          <w:rStyle w:val="FootnoteReference"/>
        </w:rPr>
        <w:footnoteRef/>
      </w:r>
      <w:r w:rsidRPr="00EC4F7B">
        <w:rPr>
          <w:szCs w:val="22"/>
        </w:rPr>
        <w:t xml:space="preserve"> Fl. Const. Article III, </w:t>
      </w:r>
      <w:r w:rsidR="00533F23">
        <w:rPr>
          <w:szCs w:val="22"/>
        </w:rPr>
        <w:t>Section Two</w:t>
      </w:r>
    </w:p>
  </w:footnote>
  <w:footnote w:id="306">
    <w:p w14:paraId="70A37A97" w14:textId="44D91EDC" w:rsidR="001B2667" w:rsidRDefault="001B2667">
      <w:pPr>
        <w:pStyle w:val="FootnoteText"/>
      </w:pPr>
      <w:r>
        <w:rPr>
          <w:rStyle w:val="FootnoteReference"/>
        </w:rPr>
        <w:footnoteRef/>
      </w:r>
      <w:r>
        <w:t xml:space="preserve"> </w:t>
      </w:r>
      <w:r>
        <w:fldChar w:fldCharType="begin"/>
      </w:r>
      <w:r w:rsidR="00EC02A7">
        <w:instrText xml:space="preserve"> ADDIN ZOTERO_ITEM CSL_CITATION {"citationID":"cfos4IoS","properties":{"formattedCitation":"Complaint Black Voters Matter Capacity Building Inst., Inc. v. Lee, {\\i{}supra} note 254 at 25\\uc0\\u8211{}32.","plainCitation":"Complaint Black Voters Matter Capacity Building Inst., Inc. v. Lee, supra note 254 at 25–32.","noteIndex":304},"citationItems":[{"id":7943,"uris":["http://zotero.org/users/10395840/items/W4RDIDTS"],"itemData":{"id":7943,"type":"legal_case","authority":"Fla. Cir. Ct.","container-title":"Fla. Cir. Ct.","number":"No. 2022-ca-000666","title":"Black Voters Matter Capacity Building Inst., Inc. v. Lee","volume":"No. 2022-ca-000666","issued":{"date-parts":[["2022",4,22]]}},"locator":"25-32","label":"page","prefix":"Complaint"}],"schema":"https://github.com/citation-style-language/schema/raw/master/csl-citation.json"} </w:instrText>
      </w:r>
      <w:r>
        <w:fldChar w:fldCharType="separate"/>
      </w:r>
      <w:r w:rsidR="00EC02A7" w:rsidRPr="00EC02A7">
        <w:t xml:space="preserve">Complaint Black Voters Matter Capacity Building Inst., Inc. v. Lee, </w:t>
      </w:r>
      <w:r w:rsidR="00EC02A7" w:rsidRPr="00EC02A7">
        <w:rPr>
          <w:i/>
          <w:iCs/>
        </w:rPr>
        <w:t>supra</w:t>
      </w:r>
      <w:r w:rsidR="00EC02A7" w:rsidRPr="00EC02A7">
        <w:t xml:space="preserve"> note 254 at 25–32.</w:t>
      </w:r>
      <w:r>
        <w:fldChar w:fldCharType="end"/>
      </w:r>
    </w:p>
  </w:footnote>
  <w:footnote w:id="307">
    <w:p w14:paraId="6B3C3321" w14:textId="78BC2DF3" w:rsidR="007102D2" w:rsidRDefault="007102D2">
      <w:pPr>
        <w:pStyle w:val="FootnoteText"/>
      </w:pPr>
      <w:r>
        <w:rPr>
          <w:rStyle w:val="FootnoteReference"/>
        </w:rPr>
        <w:footnoteRef/>
      </w:r>
      <w:r>
        <w:t xml:space="preserve"> </w:t>
      </w:r>
      <w:r>
        <w:fldChar w:fldCharType="begin"/>
      </w:r>
      <w:r w:rsidR="001065D7">
        <w:instrText xml:space="preserve"> ADDIN ZOTERO_ITEM CSL_CITATION {"citationID":"TVseduQN","properties":{"formattedCitation":"Complaint {\\i{}Id.}","plainCitation":"Complaint Id.","noteIndex":305},"citationItems":[{"id":7943,"uris":["http://zotero.org/users/10395840/items/W4RDIDTS"],"itemData":{"id":7943,"type":"legal_case","authority":"Fla. Cir. Ct.","container-title":"Fla. Cir. Ct.","number":"No. 2022-ca-000666","title":"Black Voters Matter Capacity Building Inst., Inc. v. Lee","volume":"No. 2022-ca-000666","issued":{"date-parts":[["2022",4,22]]}},"locator":"25-32","label":"page","prefix":"Complaint"}],"schema":"https://github.com/citation-style-language/schema/raw/master/csl-citation.json"} </w:instrText>
      </w:r>
      <w:r>
        <w:fldChar w:fldCharType="separate"/>
      </w:r>
      <w:r w:rsidR="001065D7" w:rsidRPr="001065D7">
        <w:t xml:space="preserve">Complaint </w:t>
      </w:r>
      <w:r w:rsidR="001065D7" w:rsidRPr="001065D7">
        <w:rPr>
          <w:i/>
          <w:iCs/>
        </w:rPr>
        <w:t>Id.</w:t>
      </w:r>
      <w:r>
        <w:fldChar w:fldCharType="end"/>
      </w:r>
    </w:p>
  </w:footnote>
  <w:footnote w:id="308">
    <w:p w14:paraId="233E7935" w14:textId="338AF79B" w:rsidR="00394FB1" w:rsidRDefault="00394FB1">
      <w:pPr>
        <w:pStyle w:val="FootnoteText"/>
      </w:pPr>
      <w:r>
        <w:rPr>
          <w:rStyle w:val="FootnoteReference"/>
        </w:rPr>
        <w:footnoteRef/>
      </w:r>
      <w:r w:rsidR="001065D7">
        <w:fldChar w:fldCharType="begin"/>
      </w:r>
      <w:r w:rsidR="001065D7">
        <w:instrText xml:space="preserve"> ADDIN ZOTERO_ITEM CSL_CITATION {"citationID":"XBlpj92g","properties":{"formattedCitation":"Party control of Kentucky state government, {\\scaps Ballotpedia}, https://ballotpedia.org/Party_control_of_Kentucky_state_government (last visited Dec 24, 2022).","plainCitation":"Party control of Kentucky state government, Ballotpedia, https://ballotpedia.org/Party_control_of_Kentucky_state_government (last visited Dec 24, 2022).","noteIndex":306},"citationItems":[{"id":7976,"uris":["http://zotero.org/users/10395840/items/DMPFITU9"],"itemData":{"id":7976,"type":"webpage","abstract":"Ballotpedia: The Encyclopedia of American Politics","container-title":"Ballotpedia","language":"en","title":"Party control of Kentucky state government","URL":"https://ballotpedia.org/Party_control_of_Kentucky_state_government","accessed":{"date-parts":[["2022",12,24]]}}}],"schema":"https://github.com/citation-style-language/schema/raw/master/csl-citation.json"} </w:instrText>
      </w:r>
      <w:r w:rsidR="001065D7">
        <w:fldChar w:fldCharType="separate"/>
      </w:r>
      <w:r w:rsidR="001065D7" w:rsidRPr="001065D7">
        <w:t xml:space="preserve">Party control of Kentucky state government, </w:t>
      </w:r>
      <w:r w:rsidR="001065D7" w:rsidRPr="001065D7">
        <w:rPr>
          <w:smallCaps/>
        </w:rPr>
        <w:t>Ballotpedia</w:t>
      </w:r>
      <w:r w:rsidR="001065D7" w:rsidRPr="001065D7">
        <w:t>, https://ballotpedia.org/Party_control_of_Kentucky_state_government (last visited Dec 24, 2022).</w:t>
      </w:r>
      <w:r w:rsidR="001065D7">
        <w:fldChar w:fldCharType="end"/>
      </w:r>
    </w:p>
  </w:footnote>
  <w:footnote w:id="309">
    <w:p w14:paraId="1EB107B5" w14:textId="03A1E4AD" w:rsidR="00394FB1" w:rsidRDefault="00394FB1">
      <w:pPr>
        <w:pStyle w:val="FootnoteText"/>
      </w:pPr>
      <w:r>
        <w:rPr>
          <w:rStyle w:val="FootnoteReference"/>
        </w:rPr>
        <w:footnoteRef/>
      </w:r>
      <w:r>
        <w:t xml:space="preserve"> </w:t>
      </w:r>
      <w:r w:rsidR="00FD3C8E">
        <w:fldChar w:fldCharType="begin"/>
      </w:r>
      <w:r w:rsidR="0022736C">
        <w:instrText xml:space="preserve"> ADDIN ZOTERO_ITEM CSL_CITATION {"citationID":"ka4P540d","properties":{"formattedCitation":"{\\i{}Graham v. Adams (Complaint)}, {\\i{}supra} note 119 at 2\\uc0\\u8211{}3.","plainCitation":"Graham v. Adams (Complaint), supra note 119 at 2–3.","noteIndex":307},"citationItems":[{"id":7846,"uris":["http://zotero.org/users/10395840/items/KQNK4JY2"],"itemData":{"id":7846,"type":"legal_case","authority":"COMMONWEALTH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(Complaint)","volume":"m","issued":{"date-parts":[["2022",1,20]]}},"locator":"2-3","label":"page"}],"schema":"https://github.com/citation-style-language/schema/raw/master/csl-citation.json"} </w:instrText>
      </w:r>
      <w:r w:rsidR="00FD3C8E">
        <w:fldChar w:fldCharType="separate"/>
      </w:r>
      <w:r w:rsidR="0022736C" w:rsidRPr="0022736C">
        <w:rPr>
          <w:i/>
          <w:iCs/>
        </w:rPr>
        <w:t>Graham v. Adams (Complaint)</w:t>
      </w:r>
      <w:r w:rsidR="0022736C" w:rsidRPr="0022736C">
        <w:t xml:space="preserve">, </w:t>
      </w:r>
      <w:r w:rsidR="0022736C" w:rsidRPr="0022736C">
        <w:rPr>
          <w:i/>
          <w:iCs/>
        </w:rPr>
        <w:t>supra</w:t>
      </w:r>
      <w:r w:rsidR="0022736C" w:rsidRPr="0022736C">
        <w:t xml:space="preserve"> note 119 at 2–3.</w:t>
      </w:r>
      <w:r w:rsidR="00FD3C8E">
        <w:fldChar w:fldCharType="end"/>
      </w:r>
    </w:p>
  </w:footnote>
  <w:footnote w:id="310">
    <w:p w14:paraId="3A99B37A" w14:textId="63DD345C" w:rsidR="00CB1F2B" w:rsidRPr="00EC4F7B" w:rsidRDefault="00CB1F2B">
      <w:pPr>
        <w:pStyle w:val="FootnoteText"/>
        <w:rPr>
          <w:szCs w:val="22"/>
        </w:rPr>
      </w:pPr>
      <w:r w:rsidRPr="00CC0F02">
        <w:rPr>
          <w:rStyle w:val="FootnoteReference"/>
        </w:rPr>
        <w:footnoteRef/>
      </w:r>
      <w:r w:rsidRPr="00EC4F7B">
        <w:rPr>
          <w:szCs w:val="22"/>
        </w:rPr>
        <w:t xml:space="preserve"> </w:t>
      </w:r>
      <w:r w:rsidR="00545695">
        <w:fldChar w:fldCharType="begin"/>
      </w:r>
      <w:r w:rsidR="0022736C">
        <w:instrText xml:space="preserve"> ADDIN ZOTERO_ITEM CSL_CITATION {"citationID":"v9KTuAgO","properties":{"formattedCitation":"{\\i{}Graham v. Adams (Complaint)}, {\\i{}supra} note 119.","plainCitation":"Graham v. Adams (Complaint), supra note 119.","noteIndex":308},"citationItems":[{"id":7846,"uris":["http://zotero.org/users/10395840/items/KQNK4JY2"],"itemData":{"id":7846,"type":"legal_case","authority":"COMMONWEALTH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545695">
        <w:fldChar w:fldCharType="separate"/>
      </w:r>
      <w:r w:rsidR="0022736C" w:rsidRPr="0022736C">
        <w:rPr>
          <w:i/>
          <w:iCs/>
        </w:rPr>
        <w:t>Graham v. Adams (Complaint)</w:t>
      </w:r>
      <w:r w:rsidR="0022736C" w:rsidRPr="0022736C">
        <w:t xml:space="preserve">, </w:t>
      </w:r>
      <w:r w:rsidR="0022736C" w:rsidRPr="0022736C">
        <w:rPr>
          <w:i/>
          <w:iCs/>
        </w:rPr>
        <w:t>supra</w:t>
      </w:r>
      <w:r w:rsidR="0022736C" w:rsidRPr="0022736C">
        <w:t xml:space="preserve"> note 119.</w:t>
      </w:r>
      <w:r w:rsidR="00545695">
        <w:fldChar w:fldCharType="end"/>
      </w:r>
      <w:r w:rsidR="00592109">
        <w:rPr>
          <w:szCs w:val="22"/>
        </w:rPr>
        <w:fldChar w:fldCharType="begin"/>
      </w:r>
      <w:r w:rsidR="00FD3C8E">
        <w:rPr>
          <w:szCs w:val="22"/>
        </w:rPr>
        <w:instrText xml:space="preserve"> ADDIN ZOTERO_ITEM CSL_CITATION {"citationID":"6xpRpKyw","properties":{"formattedCitation":"Graham v. Adams, (2022).","plainCitation":"Graham v. Adams, (2022).","dontUpdate":true,"noteIndex":308},"citationItems":[{"id":7845,"uris":["http://zotero.org/users/10395840/items/CVEANL9K"],"itemData":{"id":7845,"type":"legal_case","authority":"COMMONWEALTH OF KENTUCKY FRANKLIN CIRCUIT COURT DIVISION II","number":"No. 22-CI-00047","title":"Graham v. Adams","title-short":"Graham v. Adams (Opinion)","issued":{"date-parts":[["2022",11,10]]}}},{"id":7846,"uris":["http://zotero.org/users/10395840/items/KQNK4JY2"],"itemData":{"id":7846,"type":"legal_case","authority":"COMMONWEALTH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000000">
        <w:rPr>
          <w:szCs w:val="22"/>
        </w:rPr>
        <w:fldChar w:fldCharType="separate"/>
      </w:r>
      <w:r w:rsidR="00592109">
        <w:rPr>
          <w:szCs w:val="22"/>
        </w:rPr>
        <w:fldChar w:fldCharType="end"/>
      </w:r>
    </w:p>
  </w:footnote>
  <w:footnote w:id="311">
    <w:p w14:paraId="49EDA52E" w14:textId="74E43E77" w:rsidR="00C04C7E" w:rsidRDefault="00C04C7E">
      <w:pPr>
        <w:pStyle w:val="FootnoteText"/>
      </w:pPr>
      <w:r>
        <w:rPr>
          <w:rStyle w:val="FootnoteReference"/>
        </w:rPr>
        <w:footnoteRef/>
      </w:r>
      <w:r>
        <w:t xml:space="preserve"> </w:t>
      </w:r>
      <w:r w:rsidR="00545695">
        <w:fldChar w:fldCharType="begin"/>
      </w:r>
      <w:r w:rsidR="00545695">
        <w:instrText xml:space="preserve"> ADDIN ZOTERO_ITEM CSL_CITATION {"citationID":"0pHfMD2J","properties":{"formattedCitation":"{\\i{}Graham v. Adams (Complaint)}, {\\i{}supra} note 119 at 50.","plainCitation":"Graham v. Adams (Complaint), supra note 119 at 50.","noteIndex":309},"citationItems":[{"id":7846,"uris":["http://zotero.org/users/10395840/items/KQNK4JY2"],"itemData":{"id":7846,"type":"legal_case","authority":"COMMONWEALTH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(Complaint)","volume":"m","issued":{"date-parts":[["2022",1,20]]}},"locator":"50","label":"page"}],"schema":"https://github.com/citation-style-language/schema/raw/master/csl-citation.json"} </w:instrText>
      </w:r>
      <w:r w:rsidR="00545695">
        <w:fldChar w:fldCharType="separate"/>
      </w:r>
      <w:r w:rsidR="00545695" w:rsidRPr="00545695">
        <w:rPr>
          <w:i/>
          <w:iCs/>
        </w:rPr>
        <w:t>Graham v. Adams (Complaint)</w:t>
      </w:r>
      <w:r w:rsidR="00545695" w:rsidRPr="00545695">
        <w:t xml:space="preserve">, </w:t>
      </w:r>
      <w:r w:rsidR="00545695" w:rsidRPr="00545695">
        <w:rPr>
          <w:i/>
          <w:iCs/>
        </w:rPr>
        <w:t>supra</w:t>
      </w:r>
      <w:r w:rsidR="00545695" w:rsidRPr="00545695">
        <w:t xml:space="preserve"> note 119 at 50.</w:t>
      </w:r>
      <w:r w:rsidR="00545695">
        <w:fldChar w:fldCharType="end"/>
      </w:r>
    </w:p>
  </w:footnote>
  <w:footnote w:id="312">
    <w:p w14:paraId="764D4C62" w14:textId="273B14D9" w:rsidR="00C04C7E" w:rsidRDefault="00C04C7E">
      <w:pPr>
        <w:pStyle w:val="FootnoteText"/>
      </w:pPr>
      <w:r>
        <w:rPr>
          <w:rStyle w:val="FootnoteReference"/>
        </w:rPr>
        <w:footnoteRef/>
      </w:r>
      <w:r>
        <w:t xml:space="preserve"> </w:t>
      </w:r>
      <w:r w:rsidR="000D2A50">
        <w:fldChar w:fldCharType="begin"/>
      </w:r>
      <w:r w:rsidR="000D2A50">
        <w:instrText xml:space="preserve"> ADDIN ZOTERO_ITEM CSL_CITATION {"citationID":"BeM1nYx6","properties":{"formattedCitation":"{\\i{}Graham v. Adams (Complaint)}, {\\i{}supra} note 119.","plainCitation":"Graham v. Adams (Complaint), supra note 119.","noteIndex":310},"citationItems":[{"id":7846,"uris":["http://zotero.org/users/10395840/items/KQNK4JY2"],"itemData":{"id":7846,"type":"legal_case","authority":"COMMONWEALTH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0D2A50">
        <w:fldChar w:fldCharType="separate"/>
      </w:r>
      <w:r w:rsidR="000D2A50" w:rsidRPr="0022736C">
        <w:rPr>
          <w:i/>
          <w:iCs/>
        </w:rPr>
        <w:t>Graham v. Adams (Complaint)</w:t>
      </w:r>
      <w:r w:rsidR="000D2A50" w:rsidRPr="0022736C">
        <w:t xml:space="preserve">, </w:t>
      </w:r>
      <w:r w:rsidR="000D2A50" w:rsidRPr="0022736C">
        <w:rPr>
          <w:i/>
          <w:iCs/>
        </w:rPr>
        <w:t>supra</w:t>
      </w:r>
      <w:r w:rsidR="000D2A50" w:rsidRPr="0022736C">
        <w:t xml:space="preserve"> note 119.</w:t>
      </w:r>
      <w:r w:rsidR="000D2A50">
        <w:fldChar w:fldCharType="end"/>
      </w:r>
    </w:p>
  </w:footnote>
  <w:footnote w:id="313">
    <w:p w14:paraId="7E27A028" w14:textId="6CA9B836" w:rsidR="00C04C7E" w:rsidRDefault="00C04C7E">
      <w:pPr>
        <w:pStyle w:val="FootnoteText"/>
      </w:pPr>
      <w:r>
        <w:rPr>
          <w:rStyle w:val="FootnoteReference"/>
        </w:rPr>
        <w:footnoteRef/>
      </w:r>
      <w:r>
        <w:t xml:space="preserve"> </w:t>
      </w:r>
      <w:r w:rsidR="000D2A50">
        <w:fldChar w:fldCharType="begin"/>
      </w:r>
      <w:r w:rsidR="000D2A50">
        <w:instrText xml:space="preserve"> ADDIN ZOTERO_ITEM CSL_CITATION {"citationID":"scmdLBkz","properties":{"formattedCitation":"{\\i{}Id.} at 69\\uc0\\u8211{}71.","plainCitation":"Id. at 69–71.","noteIndex":311},"citationItems":[{"id":7846,"uris":["http://zotero.org/users/10395840/items/KQNK4JY2"],"itemData":{"id":7846,"type":"legal_case","authority":"COMMONWEALTH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(Complaint)","volume":"m","issued":{"date-parts":[["2022",1,20]]}},"locator":"69-71","label":"page"}],"schema":"https://github.com/citation-style-language/schema/raw/master/csl-citation.json"} </w:instrText>
      </w:r>
      <w:r w:rsidR="000D2A50">
        <w:fldChar w:fldCharType="separate"/>
      </w:r>
      <w:r w:rsidR="000D2A50" w:rsidRPr="000D2A50">
        <w:rPr>
          <w:i/>
          <w:iCs/>
        </w:rPr>
        <w:t>Id.</w:t>
      </w:r>
      <w:r w:rsidR="000D2A50" w:rsidRPr="000D2A50">
        <w:t xml:space="preserve"> at 69–71.</w:t>
      </w:r>
      <w:r w:rsidR="000D2A50">
        <w:fldChar w:fldCharType="end"/>
      </w:r>
    </w:p>
  </w:footnote>
  <w:footnote w:id="314">
    <w:p w14:paraId="29AE4C79" w14:textId="6C94ACF5" w:rsidR="003D1A26" w:rsidRPr="00EC4F7B" w:rsidRDefault="003D1A26">
      <w:pPr>
        <w:pStyle w:val="FootnoteText"/>
        <w:rPr>
          <w:szCs w:val="22"/>
        </w:rPr>
      </w:pPr>
      <w:r w:rsidRPr="00CC0F02">
        <w:rPr>
          <w:rStyle w:val="FootnoteReference"/>
        </w:rPr>
        <w:footnoteRef/>
      </w:r>
      <w:r w:rsidRPr="00EC4F7B">
        <w:rPr>
          <w:szCs w:val="22"/>
        </w:rPr>
        <w:t xml:space="preserve"> </w:t>
      </w:r>
      <w:r w:rsidR="001F2185">
        <w:rPr>
          <w:szCs w:val="22"/>
        </w:rPr>
        <w:fldChar w:fldCharType="begin"/>
      </w:r>
      <w:r w:rsidR="000D2A50">
        <w:rPr>
          <w:szCs w:val="22"/>
        </w:rPr>
        <w:instrText xml:space="preserve"> ADDIN ZOTERO_ITEM CSL_CITATION {"citationID":"iSIpge8c","properties":{"formattedCitation":"{\\i{}Id.} at 51, with internal citations to Harper v. Hall, 868 S.E.2d 499, 533 (N.C. 2022).","plainCitation":"Id. at 51, with internal citations to Harper v. Hall, 868 S.E.2d 499, 533 (N.C. 2022).","noteIndex":312},"citationItems":[{"id":7846,"uris":["http://zotero.org/users/10395840/items/KQNK4JY2"],"itemData":{"id":7846,"type":"legal_case","authority":"COMMONWEALTH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(Complaint)","volume":"m","issued":{"date-parts":[["2022",1,20]]}},"locator":"51","label":"page","suffix":", with internal citations to Harper v. Hall, 868 S.E.2d 499, 533 (N.C. 2022)."}],"schema":"https://github.com/citation-style-language/schema/raw/master/csl-citation.json"} </w:instrText>
      </w:r>
      <w:r w:rsidR="001F2185">
        <w:rPr>
          <w:szCs w:val="22"/>
        </w:rPr>
        <w:fldChar w:fldCharType="separate"/>
      </w:r>
      <w:r w:rsidR="000D2A50" w:rsidRPr="000D2A50">
        <w:rPr>
          <w:i/>
          <w:iCs/>
        </w:rPr>
        <w:t>Id.</w:t>
      </w:r>
      <w:r w:rsidR="000D2A50" w:rsidRPr="000D2A50">
        <w:t xml:space="preserve"> at 51, with internal citations to Harper v. Hall, 868 S.E.2d 499, 533 (N.C. 2022).</w:t>
      </w:r>
      <w:r w:rsidR="001F2185">
        <w:rPr>
          <w:szCs w:val="22"/>
        </w:rPr>
        <w:fldChar w:fldCharType="end"/>
      </w:r>
    </w:p>
  </w:footnote>
  <w:footnote w:id="315">
    <w:p w14:paraId="71632857" w14:textId="1AB6B453" w:rsidR="007B318A" w:rsidRPr="00EC4F7B" w:rsidRDefault="007B318A">
      <w:pPr>
        <w:pStyle w:val="FootnoteText"/>
        <w:rPr>
          <w:szCs w:val="22"/>
        </w:rPr>
      </w:pPr>
      <w:r w:rsidRPr="00CC0F02">
        <w:rPr>
          <w:rStyle w:val="FootnoteReference"/>
        </w:rPr>
        <w:footnoteRef/>
      </w:r>
      <w:r w:rsidR="002669CF">
        <w:rPr>
          <w:szCs w:val="22"/>
        </w:rPr>
        <w:fldChar w:fldCharType="begin"/>
      </w:r>
      <w:r w:rsidR="00BD6DEC">
        <w:rPr>
          <w:szCs w:val="22"/>
        </w:rPr>
        <w:instrText xml:space="preserve"> ADDIN ZOTERO_ITEM CSL_CITATION {"citationID":"d5AoQg6q","properties":{"formattedCitation":"{\\i{}Id.} at 52.","plainCitation":"Id. at 52.","noteIndex":299},"citationItems":[{"id":7846,"uris":["http://zotero.org/users/10395840/items/KQNK4JY2"],"itemData":{"id":7846,"type":"legal_case","authority":"COMMONWEALTH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(Complaint)","volume":"m","issued":{"date-parts":[["2022",1,20]]}},"locator":"52","label":"page"}],"schema":"https://github.com/citation-style-language/schema/raw/master/csl-citation.json"} </w:instrText>
      </w:r>
      <w:r w:rsidR="002669CF">
        <w:rPr>
          <w:szCs w:val="22"/>
        </w:rPr>
        <w:fldChar w:fldCharType="separate"/>
      </w:r>
      <w:r w:rsidR="00632844" w:rsidRPr="00632844">
        <w:rPr>
          <w:i/>
          <w:iCs/>
        </w:rPr>
        <w:t>Id.</w:t>
      </w:r>
      <w:r w:rsidR="00632844" w:rsidRPr="00632844">
        <w:t xml:space="preserve"> at 52.</w:t>
      </w:r>
      <w:r w:rsidR="002669CF">
        <w:rPr>
          <w:szCs w:val="22"/>
        </w:rPr>
        <w:fldChar w:fldCharType="end"/>
      </w:r>
    </w:p>
  </w:footnote>
  <w:footnote w:id="316">
    <w:p w14:paraId="1E31E6DB" w14:textId="22602110" w:rsidR="002B2E4D" w:rsidRPr="00EC4F7B" w:rsidRDefault="002B2E4D">
      <w:pPr>
        <w:pStyle w:val="FootnoteText"/>
        <w:rPr>
          <w:szCs w:val="22"/>
        </w:rPr>
      </w:pPr>
      <w:r w:rsidRPr="00CC0F02">
        <w:rPr>
          <w:rStyle w:val="FootnoteReference"/>
        </w:rPr>
        <w:footnoteRef/>
      </w:r>
      <w:r w:rsidRPr="00EC4F7B">
        <w:rPr>
          <w:szCs w:val="22"/>
        </w:rPr>
        <w:t xml:space="preserve"> </w:t>
      </w:r>
      <w:r w:rsidR="00632844">
        <w:rPr>
          <w:szCs w:val="22"/>
        </w:rPr>
        <w:fldChar w:fldCharType="begin"/>
      </w:r>
      <w:r w:rsidR="00776656">
        <w:rPr>
          <w:szCs w:val="22"/>
        </w:rPr>
        <w:instrText xml:space="preserve"> ADDIN ZOTERO_ITEM CSL_CITATION {"citationID":"DIW1YJsM","properties":{"formattedCitation":"{\\i{}Id.} at 56.","plainCitation":"Id. at 56.","noteIndex":314},"citationItems":[{"id":7846,"uris":["http://zotero.org/users/10395840/items/KQNK4JY2"],"itemData":{"id":7846,"type":"legal_case","authority":"COMMONWEALTH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(Complaint)","volume":"m","issued":{"date-parts":[["2022",1,20]]}},"locator":"56","label":"page"}],"schema":"https://github.com/citation-style-language/schema/raw/master/csl-citation.json"} </w:instrText>
      </w:r>
      <w:r w:rsidR="00632844">
        <w:rPr>
          <w:szCs w:val="22"/>
        </w:rPr>
        <w:fldChar w:fldCharType="separate"/>
      </w:r>
      <w:r w:rsidR="00647BC5" w:rsidRPr="00647BC5">
        <w:rPr>
          <w:i/>
          <w:iCs/>
        </w:rPr>
        <w:t>Id.</w:t>
      </w:r>
      <w:r w:rsidR="00647BC5" w:rsidRPr="00647BC5">
        <w:t xml:space="preserve"> at 56.</w:t>
      </w:r>
      <w:r w:rsidR="00632844">
        <w:rPr>
          <w:szCs w:val="22"/>
        </w:rPr>
        <w:fldChar w:fldCharType="end"/>
      </w:r>
    </w:p>
  </w:footnote>
  <w:footnote w:id="317">
    <w:p w14:paraId="26108341" w14:textId="2DAE10B6" w:rsidR="00776656" w:rsidRDefault="00776656">
      <w:pPr>
        <w:pStyle w:val="FootnoteText"/>
      </w:pPr>
      <w:r>
        <w:rPr>
          <w:rStyle w:val="FootnoteReference"/>
        </w:rPr>
        <w:footnoteRef/>
      </w:r>
      <w:r>
        <w:t xml:space="preserve"> </w:t>
      </w:r>
      <w:r>
        <w:rPr>
          <w:szCs w:val="22"/>
        </w:rPr>
        <w:fldChar w:fldCharType="begin"/>
      </w:r>
      <w:r>
        <w:rPr>
          <w:szCs w:val="22"/>
        </w:rPr>
        <w:instrText xml:space="preserve"> ADDIN ZOTERO_ITEM CSL_CITATION {"citationID":"7f4h6VR4","properties":{"formattedCitation":"{\\i{}Id.} at 71.","plainCitation":"Id. at 71.","noteIndex":315},"citationItems":[{"id":7846,"uris":["http://zotero.org/users/10395840/items/KQNK4JY2"],"itemData":{"id":7846,"type":"legal_case","authority":"COMMONWEALTH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(Complaint)","volume":"m","issued":{"date-parts":[["2022",1,20]]}},"locator":"71","label":"page"}],"schema":"https://github.com/citation-style-language/schema/raw/master/csl-citation.json"} </w:instrText>
      </w:r>
      <w:r>
        <w:rPr>
          <w:szCs w:val="22"/>
        </w:rPr>
        <w:fldChar w:fldCharType="separate"/>
      </w:r>
      <w:r w:rsidRPr="00776656">
        <w:rPr>
          <w:i/>
          <w:iCs/>
        </w:rPr>
        <w:t>Id.</w:t>
      </w:r>
      <w:r w:rsidRPr="00776656">
        <w:t xml:space="preserve"> at 71.</w:t>
      </w:r>
      <w:r>
        <w:rPr>
          <w:szCs w:val="22"/>
        </w:rPr>
        <w:fldChar w:fldCharType="end"/>
      </w:r>
    </w:p>
  </w:footnote>
  <w:footnote w:id="318">
    <w:p w14:paraId="2307FC2D" w14:textId="2A4B4184" w:rsidR="00026C3B" w:rsidRDefault="00E32A43" w:rsidP="000854D1">
      <w:pPr>
        <w:pStyle w:val="FootnoteText"/>
      </w:pPr>
      <w:r>
        <w:rPr>
          <w:rStyle w:val="FootnoteReference"/>
        </w:rPr>
        <w:footnoteRef/>
      </w:r>
      <w:r w:rsidR="000854D1">
        <w:t xml:space="preserve"> </w:t>
      </w:r>
      <w:r w:rsidR="00BE4505">
        <w:fldChar w:fldCharType="begin"/>
      </w:r>
      <w:r w:rsidR="00BE4505">
        <w:instrText xml:space="preserve"> ADDIN ZOTERO_ITEM CSL_CITATION {"citationID":"ORvroXQD","properties":{"formattedCitation":"Party control of New Mexico state government, {\\scaps Ballotpedia}, https://ballotpedia.org/Party_control_of_New_Mexico_state_government (last visited Dec 24, 2022).","plainCitation":"Party control of New Mexico state government, Ballotpedia, https://ballotpedia.org/Party_control_of_New_Mexico_state_government (last visited Dec 24, 2022).","noteIndex":316},"citationItems":[{"id":7977,"uris":["http://zotero.org/users/10395840/items/XXDV8EKI"],"itemData":{"id":7977,"type":"webpage","abstract":"Ballotpedia: The Encyclopedia of American Politics","container-title":"Ballotpedia","language":"en","title":"Party control of New Mexico state government","URL":"https://ballotpedia.org/Party_control_of_New_Mexico_state_government","accessed":{"date-parts":[["2022",12,24]]}}}],"schema":"https://github.com/citation-style-language/schema/raw/master/csl-citation.json"} </w:instrText>
      </w:r>
      <w:r w:rsidR="00BE4505">
        <w:fldChar w:fldCharType="separate"/>
      </w:r>
      <w:r w:rsidR="00BE4505" w:rsidRPr="00BE4505">
        <w:t xml:space="preserve">Party control of New Mexico state government, </w:t>
      </w:r>
      <w:r w:rsidR="00BE4505" w:rsidRPr="00BE4505">
        <w:rPr>
          <w:smallCaps/>
        </w:rPr>
        <w:t>Ballotpedia</w:t>
      </w:r>
      <w:r w:rsidR="00BE4505" w:rsidRPr="00BE4505">
        <w:t>, https://ballotpedia.org/Party_control_of_New_Mexico_state_government (last visited Dec 24, 2022).</w:t>
      </w:r>
      <w:r w:rsidR="00BE4505">
        <w:fldChar w:fldCharType="end"/>
      </w:r>
    </w:p>
  </w:footnote>
  <w:footnote w:id="319">
    <w:p w14:paraId="6DD5533E" w14:textId="192E92A0" w:rsidR="00B71278" w:rsidRDefault="00B71278">
      <w:pPr>
        <w:pStyle w:val="FootnoteText"/>
      </w:pPr>
      <w:r>
        <w:rPr>
          <w:rStyle w:val="FootnoteReference"/>
        </w:rPr>
        <w:footnoteRef/>
      </w:r>
      <w:r>
        <w:t xml:space="preserve"> </w:t>
      </w:r>
      <w:r w:rsidR="00604C36">
        <w:rPr>
          <w:szCs w:val="22"/>
        </w:rPr>
        <w:fldChar w:fldCharType="begin"/>
      </w:r>
      <w:r w:rsidR="00604C36">
        <w:rPr>
          <w:szCs w:val="22"/>
        </w:rPr>
        <w:instrText xml:space="preserve"> ADDIN ZOTERO_ITEM CSL_CITATION {"citationID":"WVDJI8vl","properties":{"formattedCitation":"{\\i{}Republican Party of New Mexico v. Oliver}, {\\i{}supra} note 254 at 12\\uc0\\u8211{}14.","plainCitation":"Republican Party of New Mexico v. Oliver, supra note 254 at 12–14.","noteIndex":317},"citationItems":[{"id":7849,"uris":["http://zotero.org/users/10395840/items/2Z979CQ4"],"itemData":{"id":7849,"type":"legal_case","authority":"New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Oliver"},"locator":"12-14","label":"page"}],"schema":"https://github.com/citation-style-language/schema/raw/master/csl-citation.json"} </w:instrText>
      </w:r>
      <w:r w:rsidR="00604C36">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 at 12–14.</w:t>
      </w:r>
      <w:r w:rsidR="00604C36">
        <w:rPr>
          <w:szCs w:val="22"/>
        </w:rPr>
        <w:fldChar w:fldCharType="end"/>
      </w:r>
    </w:p>
  </w:footnote>
  <w:footnote w:id="320">
    <w:p w14:paraId="0437DB0A" w14:textId="4CAAC2A8" w:rsidR="00C457BE" w:rsidRPr="00EC4F7B" w:rsidRDefault="00C457BE">
      <w:pPr>
        <w:pStyle w:val="FootnoteText"/>
        <w:rPr>
          <w:szCs w:val="22"/>
        </w:rPr>
      </w:pPr>
      <w:r w:rsidRPr="00CC0F02">
        <w:rPr>
          <w:rStyle w:val="FootnoteReference"/>
        </w:rPr>
        <w:footnoteRef/>
      </w:r>
      <w:r w:rsidRPr="00EC4F7B">
        <w:rPr>
          <w:szCs w:val="22"/>
        </w:rPr>
        <w:t xml:space="preserve"> </w:t>
      </w:r>
      <w:r w:rsidR="00B94C8F">
        <w:rPr>
          <w:szCs w:val="22"/>
        </w:rPr>
        <w:fldChar w:fldCharType="begin"/>
      </w:r>
      <w:r w:rsidR="00604C36">
        <w:rPr>
          <w:szCs w:val="22"/>
        </w:rPr>
        <w:instrText xml:space="preserve"> ADDIN ZOTERO_ITEM CSL_CITATION {"citationID":"JttSEtqh","properties":{"formattedCitation":"{\\i{}Id.} at 15.","plainCitation":"Id. at 15.","noteIndex":318},"citationItems":[{"id":7849,"uris":["http://zotero.org/users/10395840/items/2Z979CQ4"],"itemData":{"id":7849,"type":"legal_case","authority":"New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Oliver"},"locator":"15","label":"page"}],"schema":"https://github.com/citation-style-language/schema/raw/master/csl-citation.json"} </w:instrText>
      </w:r>
      <w:r w:rsidR="00B94C8F">
        <w:rPr>
          <w:szCs w:val="22"/>
        </w:rPr>
        <w:fldChar w:fldCharType="separate"/>
      </w:r>
      <w:r w:rsidR="00604C36" w:rsidRPr="00604C36">
        <w:rPr>
          <w:i/>
          <w:iCs/>
        </w:rPr>
        <w:t>Id.</w:t>
      </w:r>
      <w:r w:rsidR="00604C36" w:rsidRPr="00604C36">
        <w:t xml:space="preserve"> at 15.</w:t>
      </w:r>
      <w:r w:rsidR="00B94C8F">
        <w:rPr>
          <w:szCs w:val="22"/>
        </w:rPr>
        <w:fldChar w:fldCharType="end"/>
      </w:r>
    </w:p>
  </w:footnote>
  <w:footnote w:id="321">
    <w:p w14:paraId="08F98465" w14:textId="252D69C9" w:rsidR="00F93940" w:rsidRDefault="00F93940">
      <w:pPr>
        <w:pStyle w:val="FootnoteText"/>
      </w:pPr>
      <w:r>
        <w:rPr>
          <w:rStyle w:val="FootnoteReference"/>
        </w:rPr>
        <w:footnoteRef/>
      </w:r>
      <w:r>
        <w:t xml:space="preserve"> </w:t>
      </w:r>
      <w:r w:rsidR="00A60666">
        <w:rPr>
          <w:szCs w:val="22"/>
        </w:rPr>
        <w:fldChar w:fldCharType="begin"/>
      </w:r>
      <w:r w:rsidR="00A60666">
        <w:rPr>
          <w:szCs w:val="22"/>
        </w:rPr>
        <w:instrText xml:space="preserve"> ADDIN ZOTERO_ITEM CSL_CITATION {"citationID":"Q1icUma1","properties":{"formattedCitation":"{\\i{}Id.} at 16.","plainCitation":"Id. at 16.","noteIndex":319},"citationItems":[{"id":7849,"uris":["http://zotero.org/users/10395840/items/2Z979CQ4"],"itemData":{"id":7849,"type":"legal_case","authority":"New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A60666">
        <w:rPr>
          <w:szCs w:val="22"/>
        </w:rPr>
        <w:fldChar w:fldCharType="separate"/>
      </w:r>
      <w:r w:rsidR="00A60666" w:rsidRPr="00AB127E">
        <w:rPr>
          <w:i/>
          <w:iCs/>
        </w:rPr>
        <w:t>Id.</w:t>
      </w:r>
      <w:r w:rsidR="00A60666" w:rsidRPr="00AB127E">
        <w:t xml:space="preserve"> at 16.</w:t>
      </w:r>
      <w:r w:rsidR="00A60666">
        <w:rPr>
          <w:szCs w:val="22"/>
        </w:rPr>
        <w:fldChar w:fldCharType="end"/>
      </w:r>
    </w:p>
  </w:footnote>
  <w:footnote w:id="322">
    <w:p w14:paraId="25AA978E" w14:textId="5A6EE789" w:rsidR="00AB127E" w:rsidRDefault="00AB127E">
      <w:pPr>
        <w:pStyle w:val="FootnoteText"/>
      </w:pPr>
      <w:r>
        <w:rPr>
          <w:rStyle w:val="FootnoteReference"/>
        </w:rPr>
        <w:footnoteRef/>
      </w:r>
      <w:r>
        <w:t xml:space="preserve"> </w:t>
      </w:r>
      <w:r>
        <w:rPr>
          <w:szCs w:val="22"/>
        </w:rPr>
        <w:fldChar w:fldCharType="begin"/>
      </w:r>
      <w:r w:rsidR="000A7235">
        <w:rPr>
          <w:szCs w:val="22"/>
        </w:rPr>
        <w:instrText xml:space="preserve"> ADDIN ZOTERO_ITEM CSL_CITATION {"citationID":"wPMcnkT5","properties":{"formattedCitation":"{\\i{}Id.}","plainCitation":"Id.","noteIndex":320},"citationItems":[{"id":7849,"uris":["http://zotero.org/users/10395840/items/2Z979CQ4"],"itemData":{"id":7849,"type":"legal_case","authority":"New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Pr>
          <w:szCs w:val="22"/>
        </w:rPr>
        <w:fldChar w:fldCharType="separate"/>
      </w:r>
      <w:r w:rsidR="000A7235" w:rsidRPr="000A7235">
        <w:rPr>
          <w:i/>
          <w:iCs/>
        </w:rPr>
        <w:t>Id.</w:t>
      </w:r>
      <w:r>
        <w:rPr>
          <w:szCs w:val="22"/>
        </w:rPr>
        <w:fldChar w:fldCharType="end"/>
      </w:r>
    </w:p>
  </w:footnote>
  <w:footnote w:id="323">
    <w:p w14:paraId="0A061008" w14:textId="60C3E50F" w:rsidR="00AB127E" w:rsidRDefault="00AB127E">
      <w:pPr>
        <w:pStyle w:val="FootnoteText"/>
      </w:pPr>
      <w:r>
        <w:rPr>
          <w:rStyle w:val="FootnoteReference"/>
        </w:rPr>
        <w:footnoteRef/>
      </w:r>
      <w:r>
        <w:t xml:space="preserve"> </w:t>
      </w:r>
      <w:r w:rsidR="004B5601">
        <w:rPr>
          <w:szCs w:val="22"/>
        </w:rPr>
        <w:fldChar w:fldCharType="begin"/>
      </w:r>
      <w:r w:rsidR="000A7235">
        <w:rPr>
          <w:szCs w:val="22"/>
        </w:rPr>
        <w:instrText xml:space="preserve"> ADDIN ZOTERO_ITEM CSL_CITATION {"citationID":"uH6jlrTR","properties":{"formattedCitation":"{\\i{}Id.}","plainCitation":"Id.","noteIndex":321},"citationItems":[{"id":7849,"uris":["http://zotero.org/users/10395840/items/2Z979CQ4"],"itemData":{"id":7849,"type":"legal_case","authority":"New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4B5601">
        <w:rPr>
          <w:szCs w:val="22"/>
        </w:rPr>
        <w:fldChar w:fldCharType="separate"/>
      </w:r>
      <w:r w:rsidR="000A7235" w:rsidRPr="000A7235">
        <w:rPr>
          <w:i/>
          <w:iCs/>
        </w:rPr>
        <w:t>Id.</w:t>
      </w:r>
      <w:r w:rsidR="004B5601">
        <w:rPr>
          <w:szCs w:val="22"/>
        </w:rPr>
        <w:fldChar w:fldCharType="end"/>
      </w:r>
    </w:p>
  </w:footnote>
  <w:footnote w:id="324">
    <w:p w14:paraId="045BFFB2" w14:textId="4DCE3771" w:rsidR="00CB1F2B" w:rsidRPr="00EC4F7B" w:rsidRDefault="00CB1F2B" w:rsidP="00D16606">
      <w:pPr>
        <w:pStyle w:val="FootnoteText"/>
        <w:rPr>
          <w:szCs w:val="22"/>
        </w:rPr>
      </w:pPr>
      <w:r w:rsidRPr="00CC0F02">
        <w:rPr>
          <w:rStyle w:val="FootnoteReference"/>
        </w:rPr>
        <w:footnoteRef/>
      </w:r>
      <w:r w:rsidRPr="00EC4F7B">
        <w:rPr>
          <w:szCs w:val="22"/>
        </w:rPr>
        <w:t xml:space="preserve"> </w:t>
      </w:r>
      <w:r w:rsidR="00550653">
        <w:rPr>
          <w:szCs w:val="22"/>
        </w:rPr>
        <w:fldChar w:fldCharType="begin"/>
      </w:r>
      <w:r w:rsidR="00BD6DEC">
        <w:rPr>
          <w:szCs w:val="22"/>
        </w:rPr>
        <w:instrText xml:space="preserve"> ADDIN ZOTERO_ITEM CSL_CITATION {"citationID":"rTEJiXdH","properties":{"formattedCitation":"Gov. Lujan Grisham signs new Congressional map approved by N.M. Legislature, {\\scaps Office of the Governor - Michelle Lujan Grisham}, December 17, 2021, https://www.governor.state.nm.us/2021/12/17/gov-lujan-grisham-signs-new-congressional-map-approved-by-n-m-legislature/ (last visited Dec 23, 2022).","plainCitation":"Gov. Lujan Grisham signs new Congressional map approved by N.M. Legislature, Office of the Governor - Michelle Lujan Grisham, December 17, 2021, https://www.governor.state.nm.us/2021/12/17/gov-lujan-grisham-signs-new-congressional-map-approved-by-n-m-legislature/ (last visited Dec 23, 2022).","noteIndex":302},"citationItems":[{"id":7944,"uris":["http://zotero.org/users/10395840/items/HQ5EBC7N"],"itemData":{"id":7944,"type":"article-newspaper","container-title":"Office of the Governor - Michelle Lujan Grisham","language":"en-US","title":"Gov. Lujan Grisham signs new Congressional map approved by N.M. Legislature","URL":"https://www.governor.state.nm.us/2021/12/17/gov-lujan-grisham-signs-new-congressional-map-approved-by-n-m-legislature/","accessed":{"date-parts":[["2022",12,23]]},"issued":{"date-parts":[["2021",12,17]]}}}],"schema":"https://github.com/citation-style-language/schema/raw/master/csl-citation.json"} </w:instrText>
      </w:r>
      <w:r w:rsidR="00550653">
        <w:rPr>
          <w:szCs w:val="22"/>
        </w:rPr>
        <w:fldChar w:fldCharType="separate"/>
      </w:r>
      <w:r w:rsidR="00550653" w:rsidRPr="00550653">
        <w:t xml:space="preserve">Gov. Lujan Grisham signs new Congressional map approved by N.M. Legislature, </w:t>
      </w:r>
      <w:r w:rsidR="00550653" w:rsidRPr="00550653">
        <w:rPr>
          <w:smallCaps/>
        </w:rPr>
        <w:t>Office of the Governor - Michelle Lujan Grisham</w:t>
      </w:r>
      <w:r w:rsidR="00550653" w:rsidRPr="00550653">
        <w:t>, December 17, 2021, https://www.governor.state.nm.us/2021/12/17/gov-lujan-grisham-signs-new-congressional-map-approved-by-n-m-legislature/ (last visited Dec 23, 2022).</w:t>
      </w:r>
      <w:r w:rsidR="00550653">
        <w:rPr>
          <w:szCs w:val="22"/>
        </w:rPr>
        <w:fldChar w:fldCharType="end"/>
      </w:r>
    </w:p>
  </w:footnote>
  <w:footnote w:id="325">
    <w:p w14:paraId="1DEE05BE" w14:textId="7DDAD1E9" w:rsidR="00CB1F2B" w:rsidRPr="00EC4F7B" w:rsidRDefault="00CB1F2B">
      <w:pPr>
        <w:pStyle w:val="FootnoteText"/>
        <w:rPr>
          <w:szCs w:val="22"/>
        </w:rPr>
      </w:pPr>
      <w:r w:rsidRPr="00CC0F02">
        <w:rPr>
          <w:rStyle w:val="FootnoteReference"/>
        </w:rPr>
        <w:footnoteRef/>
      </w:r>
      <w:r w:rsidRPr="00EC4F7B">
        <w:rPr>
          <w:szCs w:val="22"/>
        </w:rPr>
        <w:t xml:space="preserve"> </w:t>
      </w:r>
      <w:r w:rsidR="003307DB">
        <w:rPr>
          <w:szCs w:val="22"/>
        </w:rPr>
        <w:fldChar w:fldCharType="begin"/>
      </w:r>
      <w:r w:rsidR="00604C36">
        <w:rPr>
          <w:szCs w:val="22"/>
        </w:rPr>
        <w:instrText xml:space="preserve"> ADDIN ZOTERO_ITEM CSL_CITATION {"citationID":"Lg34cvrC","properties":{"formattedCitation":"{\\i{}Republican Party of New Mexico v. Oliver}, {\\i{}supra} note 254.","plainCitation":"Republican Party of New Mexico v. Oliver, supra note 254.","noteIndex":320},"citationItems":[{"id":7849,"uris":["http://zotero.org/users/10395840/items/2Z979CQ4"],"itemData":{"id":7849,"type":"legal_case","authority":"New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Oliver"}}],"schema":"https://github.com/citation-style-language/schema/raw/master/csl-citation.json"} </w:instrText>
      </w:r>
      <w:r w:rsidR="003307DB">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w:t>
      </w:r>
      <w:r w:rsidR="003307DB">
        <w:rPr>
          <w:szCs w:val="22"/>
        </w:rPr>
        <w:fldChar w:fldCharType="end"/>
      </w:r>
    </w:p>
  </w:footnote>
  <w:footnote w:id="326">
    <w:p w14:paraId="1EF28001" w14:textId="56D4DD1D" w:rsidR="00CB1F2B" w:rsidRPr="00EC4F7B" w:rsidRDefault="00CB1F2B" w:rsidP="00DA2E9A">
      <w:pPr>
        <w:pStyle w:val="FootnoteText"/>
        <w:rPr>
          <w:szCs w:val="22"/>
        </w:rPr>
      </w:pPr>
      <w:r w:rsidRPr="00CC0F02">
        <w:rPr>
          <w:rStyle w:val="FootnoteReference"/>
        </w:rPr>
        <w:footnoteRef/>
      </w:r>
      <w:r w:rsidRPr="00EC4F7B">
        <w:rPr>
          <w:szCs w:val="22"/>
        </w:rPr>
        <w:t xml:space="preserve"> </w:t>
      </w:r>
      <w:r w:rsidR="00F949EC">
        <w:rPr>
          <w:szCs w:val="22"/>
        </w:rPr>
        <w:fldChar w:fldCharType="begin"/>
      </w:r>
      <w:r w:rsidR="00604C36">
        <w:rPr>
          <w:szCs w:val="22"/>
        </w:rPr>
        <w:instrText xml:space="preserve"> ADDIN ZOTERO_ITEM CSL_CITATION {"citationID":"n3ExuCsh","properties":{"formattedCitation":"{\\i{}Id.} at 6.","plainCitation":"Id. at 6.","noteIndex":321},"citationItems":[{"id":7849,"uris":["http://zotero.org/users/10395840/items/2Z979CQ4"],"itemData":{"id":7849,"type":"legal_case","authority":"New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Oliver"},"locator":"6","label":"page"}],"schema":"https://github.com/citation-style-language/schema/raw/master/csl-citation.json"} </w:instrText>
      </w:r>
      <w:r w:rsidR="00F949EC">
        <w:rPr>
          <w:szCs w:val="22"/>
        </w:rPr>
        <w:fldChar w:fldCharType="separate"/>
      </w:r>
      <w:r w:rsidR="00DA2E9A" w:rsidRPr="00DA2E9A">
        <w:rPr>
          <w:i/>
          <w:iCs/>
        </w:rPr>
        <w:t>Id.</w:t>
      </w:r>
      <w:r w:rsidR="00DA2E9A" w:rsidRPr="00DA2E9A">
        <w:t xml:space="preserve"> at 6.</w:t>
      </w:r>
      <w:r w:rsidR="00F949EC">
        <w:rPr>
          <w:szCs w:val="22"/>
        </w:rPr>
        <w:fldChar w:fldCharType="end"/>
      </w:r>
    </w:p>
  </w:footnote>
  <w:footnote w:id="327">
    <w:p w14:paraId="6AEB0824" w14:textId="2DD64A0D" w:rsidR="00CB1F2B" w:rsidRPr="00EC4F7B" w:rsidRDefault="00CB1F2B">
      <w:pPr>
        <w:pStyle w:val="FootnoteText"/>
        <w:rPr>
          <w:szCs w:val="22"/>
        </w:rPr>
      </w:pPr>
      <w:r w:rsidRPr="00CC0F02">
        <w:rPr>
          <w:rStyle w:val="FootnoteReference"/>
        </w:rPr>
        <w:footnoteRef/>
      </w:r>
      <w:r w:rsidRPr="00EC4F7B">
        <w:rPr>
          <w:szCs w:val="22"/>
        </w:rPr>
        <w:t xml:space="preserve"> </w:t>
      </w:r>
      <w:r w:rsidR="00FA7B10">
        <w:rPr>
          <w:szCs w:val="22"/>
        </w:rPr>
        <w:fldChar w:fldCharType="begin"/>
      </w:r>
      <w:r w:rsidR="00BD6DEC">
        <w:rPr>
          <w:szCs w:val="22"/>
        </w:rPr>
        <w:instrText xml:space="preserve"> ADDIN ZOTERO_ITEM CSL_CITATION {"citationID":"wgtx7sgm","properties":{"formattedCitation":"N.M. Const. art. II, \\uc0\\u167{} 18.","plainCitation":"N.M. Const. art. II, § 18.","noteIndex":305},"citationItems":[{"id":7851,"uris":["http://zotero.org/users/10395840/items/PHLBE64N"],"itemData":{"id":7851,"type":"legislation","title":"N.M. Const. art. II, § 18","title-short":"N.M. Const. art. II, § 18"}}],"schema":"https://github.com/citation-style-language/schema/raw/master/csl-citation.json"} </w:instrText>
      </w:r>
      <w:r w:rsidR="00FA7B10">
        <w:rPr>
          <w:szCs w:val="22"/>
        </w:rPr>
        <w:fldChar w:fldCharType="separate"/>
      </w:r>
      <w:r w:rsidR="00895471" w:rsidRPr="00895471">
        <w:t>N.M. Const. art. II, § 18.</w:t>
      </w:r>
      <w:r w:rsidR="00FA7B10">
        <w:rPr>
          <w:szCs w:val="22"/>
        </w:rPr>
        <w:fldChar w:fldCharType="end"/>
      </w:r>
    </w:p>
  </w:footnote>
  <w:footnote w:id="328">
    <w:p w14:paraId="2F31B995" w14:textId="0AA1865B" w:rsidR="00583E22" w:rsidRPr="00EC4F7B" w:rsidRDefault="00583E22">
      <w:pPr>
        <w:pStyle w:val="FootnoteText"/>
        <w:rPr>
          <w:szCs w:val="22"/>
        </w:rPr>
      </w:pPr>
      <w:r w:rsidRPr="00CC0F02">
        <w:rPr>
          <w:rStyle w:val="FootnoteReference"/>
        </w:rPr>
        <w:footnoteRef/>
      </w:r>
      <w:r w:rsidRPr="00EC4F7B">
        <w:rPr>
          <w:szCs w:val="22"/>
        </w:rPr>
        <w:t xml:space="preserve"> </w:t>
      </w:r>
      <w:r w:rsidR="0057413D">
        <w:rPr>
          <w:szCs w:val="22"/>
        </w:rPr>
        <w:fldChar w:fldCharType="begin"/>
      </w:r>
      <w:r w:rsidR="00604C36">
        <w:rPr>
          <w:szCs w:val="22"/>
        </w:rPr>
        <w:instrText xml:space="preserve"> ADDIN ZOTERO_ITEM CSL_CITATION {"citationID":"wOmgOKMz","properties":{"formattedCitation":"{\\i{}Republican Party of New Mexico v. Oliver}, {\\i{}supra} note 254 at 18.","plainCitation":"Republican Party of New Mexico v. Oliver, supra note 254 at 18.","noteIndex":323},"citationItems":[{"id":7849,"uris":["http://zotero.org/users/10395840/items/2Z979CQ4"],"itemData":{"id":7849,"type":"legal_case","authority":"New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Oliver"},"locator":"18","label":"page"}],"schema":"https://github.com/citation-style-language/schema/raw/master/csl-citation.json"} </w:instrText>
      </w:r>
      <w:r w:rsidR="0057413D">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 at 18.</w:t>
      </w:r>
      <w:r w:rsidR="0057413D">
        <w:rPr>
          <w:szCs w:val="22"/>
        </w:rPr>
        <w:fldChar w:fldCharType="end"/>
      </w:r>
    </w:p>
  </w:footnote>
  <w:footnote w:id="329">
    <w:p w14:paraId="4CF05AC1" w14:textId="66FE4A45" w:rsidR="00A60666" w:rsidRDefault="00A60666">
      <w:pPr>
        <w:pStyle w:val="FootnoteText"/>
      </w:pPr>
      <w:r>
        <w:rPr>
          <w:rStyle w:val="FootnoteReference"/>
        </w:rPr>
        <w:footnoteRef/>
      </w:r>
      <w:r w:rsidR="00364474" w:rsidRPr="002E47B6">
        <w:rPr>
          <w:i/>
          <w:iCs/>
        </w:rPr>
        <w:t>Republican Party of New Mexico v. Oliver</w:t>
      </w:r>
      <w:r w:rsidR="00364474">
        <w:t xml:space="preserve">, </w:t>
      </w:r>
      <w:r w:rsidR="00364474" w:rsidRPr="002E47B6">
        <w:rPr>
          <w:smallCaps/>
        </w:rPr>
        <w:t>All About Redistricting</w:t>
      </w:r>
      <w:r w:rsidR="00364474">
        <w:t xml:space="preserve">, </w:t>
      </w:r>
      <w:hyperlink r:id="rId4" w:history="1">
        <w:r w:rsidR="00364474" w:rsidRPr="00036146">
          <w:rPr>
            <w:rStyle w:val="Hyperlink"/>
          </w:rPr>
          <w:t>https://redistricting.lls.edu/case/republican-party-of-nm-v-oliver/</w:t>
        </w:r>
      </w:hyperlink>
      <w:r w:rsidR="00364474">
        <w:t xml:space="preserve"> (last visited Dec. 23, 2022).</w:t>
      </w:r>
    </w:p>
  </w:footnote>
  <w:footnote w:id="330">
    <w:p w14:paraId="61E0B576" w14:textId="69EC95A5" w:rsidR="00CB1F2B" w:rsidRPr="00EC4F7B" w:rsidRDefault="00CB1F2B" w:rsidP="004C44C2">
      <w:pPr>
        <w:pStyle w:val="FootnoteText"/>
        <w:rPr>
          <w:szCs w:val="22"/>
        </w:rPr>
      </w:pPr>
      <w:r w:rsidRPr="00CC0F02">
        <w:rPr>
          <w:rStyle w:val="FootnoteReference"/>
        </w:rPr>
        <w:footnoteRef/>
      </w:r>
      <w:r w:rsidRPr="00EC4F7B">
        <w:rPr>
          <w:szCs w:val="22"/>
        </w:rPr>
        <w:t xml:space="preserve"> “The committee or the Legislature may, but is not required to, vote on or adopt a map submitted to the committee or the Legislature by the commission.” Utah Const. Section 9. </w:t>
      </w:r>
      <w:r w:rsidR="00533F23">
        <w:rPr>
          <w:szCs w:val="22"/>
        </w:rPr>
        <w:t>Section Two</w:t>
      </w:r>
      <w:ins w:id="497" w:author="Jonathan Cervas" w:date="2022-12-21T15:33:00Z">
        <w:r w:rsidR="00754A16">
          <w:rPr>
            <w:szCs w:val="22"/>
          </w:rPr>
          <w:t xml:space="preserve"> </w:t>
        </w:r>
      </w:ins>
      <w:r w:rsidRPr="00EC4F7B">
        <w:rPr>
          <w:szCs w:val="22"/>
        </w:rPr>
        <w:t>0A-20-303 (5).</w:t>
      </w:r>
    </w:p>
  </w:footnote>
  <w:footnote w:id="331">
    <w:p w14:paraId="1E8AEC5F" w14:textId="09913FF3" w:rsidR="00CB1F2B" w:rsidRPr="00EC4F7B" w:rsidRDefault="00CB1F2B">
      <w:pPr>
        <w:pStyle w:val="FootnoteText"/>
        <w:rPr>
          <w:szCs w:val="22"/>
        </w:rPr>
      </w:pPr>
      <w:r w:rsidRPr="00CC0F02">
        <w:rPr>
          <w:rStyle w:val="FootnoteReference"/>
        </w:rPr>
        <w:footnoteRef/>
      </w:r>
      <w:r w:rsidRPr="00EC4F7B">
        <w:rPr>
          <w:szCs w:val="22"/>
        </w:rPr>
        <w:t xml:space="preserve"> </w:t>
      </w:r>
      <w:r w:rsidR="00AA1349">
        <w:rPr>
          <w:szCs w:val="22"/>
        </w:rPr>
        <w:fldChar w:fldCharType="begin"/>
      </w:r>
      <w:r w:rsidR="00BD6DEC">
        <w:rPr>
          <w:szCs w:val="22"/>
        </w:rPr>
        <w:instrText xml:space="preserve"> ADDIN ZOTERO_ITEM CSL_CITATION {"citationID":"bPgoJYLq","properties":{"formattedCitation":"{\\i{}League of Women Voters of Utah v. Utah State Legislature, No. 220901712 (Utah D. Ct. Mar. 17, 2022)}, {\\i{}supra} note 254.","plainCitation":"League of Women Voters of Utah v. Utah State Legislature, No. 220901712 (Utah D. Ct. Mar. 17, 2022), supra note 254.","noteIndex":308},"citationItems":[{"id":7852,"uris":["http://zotero.org/users/10395840/items/ZZWKI3EQ"],"itemData":{"id":7852,"type":"legal_case","title":"League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AA1349">
        <w:rPr>
          <w:szCs w:val="22"/>
        </w:rPr>
        <w:fldChar w:fldCharType="separate"/>
      </w:r>
      <w:r w:rsidR="00613A2C" w:rsidRPr="00613A2C">
        <w:rPr>
          <w:i/>
          <w:iCs/>
        </w:rPr>
        <w:t>League of Women Voters of Utah v. Utah State Legislature, No. 220901712 (Utah D. Ct. Mar. 17, 2022)</w:t>
      </w:r>
      <w:r w:rsidR="00613A2C" w:rsidRPr="00613A2C">
        <w:t xml:space="preserve">, </w:t>
      </w:r>
      <w:r w:rsidR="00613A2C" w:rsidRPr="00613A2C">
        <w:rPr>
          <w:i/>
          <w:iCs/>
        </w:rPr>
        <w:t>supra</w:t>
      </w:r>
      <w:r w:rsidR="00613A2C" w:rsidRPr="00613A2C">
        <w:t xml:space="preserve"> note 254.</w:t>
      </w:r>
      <w:r w:rsidR="00AA1349">
        <w:rPr>
          <w:szCs w:val="22"/>
        </w:rPr>
        <w:fldChar w:fldCharType="end"/>
      </w:r>
    </w:p>
  </w:footnote>
  <w:footnote w:id="332">
    <w:p w14:paraId="597CA163" w14:textId="6CB25DBE" w:rsidR="00CB1F2B" w:rsidRPr="00EC4F7B" w:rsidRDefault="00CB1F2B" w:rsidP="00BA1712">
      <w:pPr>
        <w:pStyle w:val="FootnoteText"/>
        <w:rPr>
          <w:szCs w:val="22"/>
        </w:rPr>
      </w:pPr>
      <w:r w:rsidRPr="00CC0F02">
        <w:rPr>
          <w:rStyle w:val="FootnoteReference"/>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w:t>
      </w:r>
      <w:r w:rsidR="00533F23">
        <w:rPr>
          <w:szCs w:val="22"/>
        </w:rPr>
        <w:t>Section Two</w:t>
      </w:r>
      <w:r w:rsidR="00F47973" w:rsidRPr="00EC4F7B">
        <w:rPr>
          <w:szCs w:val="22"/>
        </w:rPr>
        <w:t>.</w:t>
      </w:r>
    </w:p>
  </w:footnote>
  <w:footnote w:id="333">
    <w:p w14:paraId="722255E4" w14:textId="5F084E56" w:rsidR="00E3754B" w:rsidRDefault="00E3754B">
      <w:pPr>
        <w:pStyle w:val="FootnoteText"/>
      </w:pPr>
      <w:r>
        <w:rPr>
          <w:rStyle w:val="FootnoteReference"/>
        </w:rPr>
        <w:footnoteRef/>
      </w:r>
      <w:r w:rsidR="00DF7E0B">
        <w:t xml:space="preserve"> </w:t>
      </w:r>
      <w:r w:rsidR="00DF7E0B" w:rsidRPr="00DF7E0B">
        <w:rPr>
          <w:i/>
          <w:iCs/>
        </w:rPr>
        <w:t>Supra</w:t>
      </w:r>
      <w:r w:rsidR="00DF7E0B">
        <w:t xml:space="preserve"> note 330.</w:t>
      </w:r>
    </w:p>
  </w:footnote>
  <w:footnote w:id="334">
    <w:p w14:paraId="4A589F72" w14:textId="2650B528" w:rsidR="00FE5344" w:rsidRDefault="00FE5344">
      <w:pPr>
        <w:pStyle w:val="FootnoteText"/>
      </w:pPr>
      <w:r>
        <w:rPr>
          <w:rStyle w:val="FootnoteReference"/>
        </w:rPr>
        <w:footnoteRef/>
      </w:r>
      <w:r>
        <w:t xml:space="preserve"> </w:t>
      </w:r>
      <w:r w:rsidR="000A7235">
        <w:fldChar w:fldCharType="begin"/>
      </w:r>
      <w:r w:rsidR="000A7235">
        <w:instrText xml:space="preserve"> ADDIN ZOTERO_ITEM CSL_CITATION {"citationID":"QF4KuLHy","properties":{"formattedCitation":"Party control of Connecticut state government, {\\scaps Ballotpedia}, https://ballotpedia.org/Party_control_of_Connecticut_state_government (last visited Dec 24, 2022).","plainCitation":"Party control of Connecticut state government, Ballotpedia, https://ballotpedia.org/Party_control_of_Connecticut_state_government (last visited Dec 24, 2022).","noteIndex":333},"citationItems":[{"id":7978,"uris":["http://zotero.org/users/10395840/items/F9YIUFFX"],"itemData":{"id":7978,"type":"webpage","abstract":"Ballotpedia: The Encyclopedia of American Politics","container-title":"Ballotpedia","language":"en","title":"Party control of Connecticut state government","URL":"https://ballotpedia.org/Party_control_of_Connecticut_state_government","accessed":{"date-parts":[["2022",12,24]]}}}],"schema":"https://github.com/citation-style-language/schema/raw/master/csl-citation.json"} </w:instrText>
      </w:r>
      <w:r w:rsidR="000A7235">
        <w:fldChar w:fldCharType="separate"/>
      </w:r>
      <w:r w:rsidR="000A7235" w:rsidRPr="000A7235">
        <w:t xml:space="preserve">Party control of Connecticut state government, </w:t>
      </w:r>
      <w:r w:rsidR="000A7235" w:rsidRPr="000A7235">
        <w:rPr>
          <w:smallCaps/>
        </w:rPr>
        <w:t>Ballotpedia</w:t>
      </w:r>
      <w:r w:rsidR="000A7235" w:rsidRPr="000A7235">
        <w:t>, https://ballotpedia.org/Party_control_of_Connecticut_state_government (last visited Dec 24, 2022).</w:t>
      </w:r>
      <w:r w:rsidR="000A7235">
        <w:fldChar w:fldCharType="end"/>
      </w:r>
    </w:p>
  </w:footnote>
  <w:footnote w:id="335">
    <w:p w14:paraId="6EDCC017" w14:textId="3685C5B7" w:rsidR="00AD1CC9" w:rsidRDefault="00AD1CC9">
      <w:pPr>
        <w:pStyle w:val="FootnoteText"/>
      </w:pPr>
      <w:r>
        <w:rPr>
          <w:rStyle w:val="FootnoteReference"/>
        </w:rPr>
        <w:footnoteRef/>
      </w:r>
      <w:r>
        <w:t xml:space="preserve"> </w:t>
      </w:r>
      <w:r w:rsidR="001270DB">
        <w:fldChar w:fldCharType="begin"/>
      </w:r>
      <w:r w:rsidR="001270DB">
        <w:instrText xml:space="preserve"> ADDIN ZOTERO_ITEM CSL_CITATION {"citationID":"88q88loI","properties":{"formattedCitation":"Levitt, {\\i{}supra} note 144.","plainCitation":"Levitt, supra note 144.","noteIndex":334},"citationItems":[{"id":7899,"uris":["http://zotero.org/users/10395840/items/7ZZLGF7Q"],"itemData":{"id":7899,"type":"webpage","abstract":"All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1270DB">
        <w:fldChar w:fldCharType="separate"/>
      </w:r>
      <w:r w:rsidR="001270DB" w:rsidRPr="001270DB">
        <w:t xml:space="preserve">Levitt, </w:t>
      </w:r>
      <w:r w:rsidR="001270DB" w:rsidRPr="001270DB">
        <w:rPr>
          <w:i/>
          <w:iCs/>
        </w:rPr>
        <w:t>supra</w:t>
      </w:r>
      <w:r w:rsidR="001270DB" w:rsidRPr="001270DB">
        <w:t xml:space="preserve"> note 144.</w:t>
      </w:r>
      <w:r w:rsidR="001270DB">
        <w:fldChar w:fldCharType="end"/>
      </w:r>
    </w:p>
  </w:footnote>
  <w:footnote w:id="336">
    <w:p w14:paraId="092B9911"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337">
    <w:p w14:paraId="7E86341D" w14:textId="7AE6EF4F" w:rsidR="00AD1CC9" w:rsidRDefault="00AD1CC9">
      <w:pPr>
        <w:pStyle w:val="FootnoteText"/>
      </w:pPr>
      <w:r>
        <w:rPr>
          <w:rStyle w:val="FootnoteReference"/>
        </w:rPr>
        <w:footnoteRef/>
      </w:r>
      <w:r>
        <w:t xml:space="preserve"> </w:t>
      </w:r>
      <w:r w:rsidR="00912F14">
        <w:t xml:space="preserve">Order at 1, </w:t>
      </w:r>
      <w:r w:rsidR="00912F14" w:rsidRPr="002E47B6">
        <w:rPr>
          <w:i/>
          <w:iCs/>
        </w:rPr>
        <w:t>In re Petition of Reapportionment Commission ex rel.</w:t>
      </w:r>
      <w:r w:rsidR="00912F14">
        <w:t>, No. SC 20661 (Feb. 10, 2022) (“the Court hereby adopts as the established plan of congressional districting the plan depicted and described in exhibits 1 and 4 of the Report and Plan of the Special Master, Nathaniel Persily, dated January 18, 2022.”).</w:t>
      </w:r>
    </w:p>
  </w:footnote>
  <w:footnote w:id="338">
    <w:p w14:paraId="69BCA342" w14:textId="2CD5F314" w:rsidR="00AD1CC9" w:rsidRDefault="00AD1CC9">
      <w:pPr>
        <w:pStyle w:val="FootnoteText"/>
      </w:pPr>
      <w:r>
        <w:rPr>
          <w:rStyle w:val="FootnoteReference"/>
        </w:rPr>
        <w:footnoteRef/>
      </w:r>
      <w:r>
        <w:t xml:space="preserve"> </w:t>
      </w:r>
      <w:r w:rsidR="000641F5" w:rsidRPr="000641F5">
        <w:rPr>
          <w:i/>
          <w:iCs/>
        </w:rPr>
        <w:t>Id.</w:t>
      </w:r>
    </w:p>
  </w:footnote>
  <w:footnote w:id="339">
    <w:p w14:paraId="6905932B" w14:textId="075074CA" w:rsidR="000641F5" w:rsidRDefault="000641F5">
      <w:pPr>
        <w:pStyle w:val="FootnoteText"/>
      </w:pPr>
      <w:r>
        <w:rPr>
          <w:rStyle w:val="FootnoteReference"/>
        </w:rPr>
        <w:footnoteRef/>
      </w:r>
      <w:r>
        <w:t xml:space="preserve"> </w:t>
      </w:r>
      <w:r w:rsidR="00093D16">
        <w:fldChar w:fldCharType="begin"/>
      </w:r>
      <w:r w:rsidR="00093D16">
        <w:instrText xml:space="preserve"> ADDIN ZOTERO_ITEM CSL_CITATION {"citationID":"T4ysMPOO","properties":{"formattedCitation":"Party control of Minnesota state government, {\\scaps Ballotpedia}, https://ballotpedia.org/Party_control_of_Minnesota_state_government (last visited Dec 24, 2022).","plainCitation":"Party control of Minnesota state government, Ballotpedia, https://ballotpedia.org/Party_control_of_Minnesota_state_government (last visited Dec 24, 2022).","noteIndex":338},"citationItems":[{"id":7980,"uris":["http://zotero.org/users/10395840/items/66DVZV99"],"itemData":{"id":7980,"type":"webpage","container-title":"Ballotpedia","title":"Party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00093D16">
        <w:fldChar w:fldCharType="separate"/>
      </w:r>
      <w:r w:rsidR="00093D16" w:rsidRPr="00093D16">
        <w:t xml:space="preserve">Party control of Minnesota state government, </w:t>
      </w:r>
      <w:r w:rsidR="00093D16" w:rsidRPr="00093D16">
        <w:rPr>
          <w:smallCaps/>
        </w:rPr>
        <w:t>Ballotpedia</w:t>
      </w:r>
      <w:r w:rsidR="00093D16" w:rsidRPr="00093D16">
        <w:t>, https://ballotpedia.org/Party_control_of_Minnesota_state_government (last visited Dec 24, 2022).</w:t>
      </w:r>
      <w:r w:rsidR="00093D16">
        <w:fldChar w:fldCharType="end"/>
      </w:r>
    </w:p>
  </w:footnote>
  <w:footnote w:id="340">
    <w:p w14:paraId="27D795A7" w14:textId="7A09AF9D" w:rsidR="00F504CB" w:rsidRPr="00EC4F7B" w:rsidRDefault="00F504CB" w:rsidP="00F504CB">
      <w:pPr>
        <w:pStyle w:val="FootnoteText"/>
        <w:rPr>
          <w:szCs w:val="22"/>
        </w:rPr>
      </w:pPr>
      <w:r w:rsidRPr="00CC0F02">
        <w:rPr>
          <w:rStyle w:val="FootnoteReference"/>
        </w:rPr>
        <w:footnoteRef/>
      </w:r>
      <w:r w:rsidRPr="00EC4F7B">
        <w:rPr>
          <w:szCs w:val="22"/>
        </w:rPr>
        <w:t xml:space="preserve"> Minnesota has a long history of court drawn maps. </w:t>
      </w:r>
      <w:r w:rsidR="00D16606">
        <w:rPr>
          <w:szCs w:val="22"/>
        </w:rPr>
        <w:fldChar w:fldCharType="begin"/>
      </w:r>
      <w:r w:rsidR="00BD6DEC">
        <w:rPr>
          <w:szCs w:val="22"/>
        </w:rPr>
        <w:instrText xml:space="preserve"> ADDIN ZOTERO_ITEM CSL_CITATION {"citationID":"7QIBOYXw","properties":{"formattedCitation":"{\\scaps Alexis C Stangl &amp; Matt Gehring}, {\\i{}History of Minnesota Congressional Redistricting}, (2018), https://www.gis.lcc.mn.gov/html/history_of_congressional_redistricting.pdf.","plainCitation":"Alexis C Stangl &amp; Matt Gehring, History of Minnesota Congressional Redistricting, (2018), https://www.gis.lcc.mn.gov/html/history_of_congressional_redistricting.pdf.","noteIndex":311},"citationItems":[{"id":7854,"uris":["http://zotero.org/users/10395840/items/3HXIVJVN"],"itemData":{"id":7854,"type":"report","language":"en","source":"Zotero","title":"History of Minnesota Congressional Redistricting","URL":"https://www.gis.lcc.mn.gov/html/history_of_congressional_redistricting.pdf","author":[{"literal":"Alexis C Stangl"},{"literal":"Matt Gehring"}],"issued":{"date-parts":[["2018",11]]}}}],"schema":"https://github.com/citation-style-language/schema/raw/master/csl-citation.json"} </w:instrText>
      </w:r>
      <w:r w:rsidR="00D16606">
        <w:rPr>
          <w:szCs w:val="22"/>
        </w:rPr>
        <w:fldChar w:fldCharType="separate"/>
      </w:r>
      <w:r w:rsidR="00D16606" w:rsidRPr="00915A92">
        <w:rPr>
          <w:smallCaps/>
        </w:rPr>
        <w:t>Alexis C Stangl &amp; Matt Gehring</w:t>
      </w:r>
      <w:r w:rsidR="00D16606" w:rsidRPr="00915A92">
        <w:t xml:space="preserve">, </w:t>
      </w:r>
      <w:r w:rsidR="00D16606" w:rsidRPr="00915A92">
        <w:rPr>
          <w:i/>
          <w:iCs/>
        </w:rPr>
        <w:t>History of Minnesota Congressional Redistricting</w:t>
      </w:r>
      <w:r w:rsidR="00D16606" w:rsidRPr="00915A92">
        <w:t>, (2018), https://www.gis.lcc.mn.gov/html/history_of_congressional_redistricting.pdf.</w:t>
      </w:r>
      <w:r w:rsidR="00D16606">
        <w:rPr>
          <w:szCs w:val="22"/>
        </w:rPr>
        <w:fldChar w:fldCharType="end"/>
      </w:r>
      <w:r w:rsidR="00D16606" w:rsidRPr="00EC4F7B">
        <w:rPr>
          <w:szCs w:val="22"/>
        </w:rPr>
        <w:t xml:space="preserve"> </w:t>
      </w:r>
      <w:r w:rsidR="00D16606">
        <w:rPr>
          <w:szCs w:val="22"/>
        </w:rPr>
        <w:t>(</w:t>
      </w:r>
      <w:r w:rsidRPr="00EC4F7B">
        <w:rPr>
          <w:szCs w:val="22"/>
        </w:rPr>
        <w:t>“Since the 1980 census, the courts have drawn the congressional districts in absence of enacted redistricting plans.”</w:t>
      </w:r>
      <w:r w:rsidR="00D16606">
        <w:rPr>
          <w:szCs w:val="22"/>
        </w:rPr>
        <w:t>)</w:t>
      </w:r>
    </w:p>
  </w:footnote>
  <w:footnote w:id="341">
    <w:p w14:paraId="6D76EF78" w14:textId="782EC6F4" w:rsidR="00396437" w:rsidRDefault="00396437">
      <w:pPr>
        <w:pStyle w:val="FootnoteText"/>
      </w:pPr>
      <w:r>
        <w:rPr>
          <w:rStyle w:val="FootnoteReference"/>
        </w:rPr>
        <w:footnoteRef/>
      </w:r>
      <w:r>
        <w:t xml:space="preserve"> </w:t>
      </w:r>
      <w:r w:rsidR="004B4AA5">
        <w:t>The “</w:t>
      </w:r>
      <w:r w:rsidR="004B4AA5">
        <w:rPr>
          <w:i/>
          <w:iCs/>
        </w:rPr>
        <w:t>Wattson</w:t>
      </w:r>
      <w:r w:rsidR="004B4AA5">
        <w:t xml:space="preserve">” redistricting panel consisted of five judges. Final Order Adopting A Congressional Redistricting Plan, </w:t>
      </w:r>
      <w:r w:rsidR="004B4AA5">
        <w:rPr>
          <w:i/>
          <w:iCs/>
        </w:rPr>
        <w:t>Wattson v. Anderson</w:t>
      </w:r>
      <w:r w:rsidR="004B4AA5">
        <w:t xml:space="preserve">, No. A21-0243 and No. A21-0546 (Minn. Feb. 15, 2022), </w:t>
      </w:r>
      <w:hyperlink r:id="rId5" w:history="1">
        <w:r w:rsidR="004B4AA5" w:rsidRPr="00036146">
          <w:rPr>
            <w:rStyle w:val="Hyperlink"/>
          </w:rPr>
          <w:t>https://mncourts.gov/mncourtsgov/media/High-Profile-Cases/A21-0243%202021%20Redistricting/Order-Final-Order-Adopting-a-Congressional-Redistricting-Plan.pdf</w:t>
        </w:r>
      </w:hyperlink>
      <w:r w:rsidR="004B4AA5">
        <w:t>.</w:t>
      </w:r>
    </w:p>
  </w:footnote>
  <w:footnote w:id="342">
    <w:p w14:paraId="6DB54F11" w14:textId="4777C248" w:rsidR="00396437" w:rsidRPr="004B4AA5" w:rsidRDefault="00396437">
      <w:pPr>
        <w:pStyle w:val="FootnoteText"/>
        <w:rPr>
          <w:i/>
          <w:iCs/>
        </w:rPr>
      </w:pPr>
      <w:r>
        <w:rPr>
          <w:rStyle w:val="FootnoteReference"/>
        </w:rPr>
        <w:footnoteRef/>
      </w:r>
      <w:r>
        <w:t xml:space="preserve"> </w:t>
      </w:r>
      <w:r w:rsidR="004B4AA5">
        <w:rPr>
          <w:i/>
          <w:iCs/>
        </w:rPr>
        <w:t>Id.</w:t>
      </w:r>
    </w:p>
  </w:footnote>
  <w:footnote w:id="343">
    <w:p w14:paraId="0306B6A0" w14:textId="147F64FC" w:rsidR="007E3233" w:rsidRDefault="007E3233">
      <w:pPr>
        <w:pStyle w:val="FootnoteText"/>
      </w:pPr>
      <w:r>
        <w:rPr>
          <w:rStyle w:val="FootnoteReference"/>
        </w:rPr>
        <w:footnoteRef/>
      </w:r>
      <w:r>
        <w:t xml:space="preserve"> </w:t>
      </w:r>
      <w:r w:rsidR="00090C8E">
        <w:fldChar w:fldCharType="begin"/>
      </w:r>
      <w:r w:rsidR="00090C8E">
        <w:instrText xml:space="preserve"> ADDIN ZOTERO_ITEM CSL_CITATION {"citationID":"G2ijwgJC","properties":{"formattedCitation":"Party control of New Hampshire state government, {\\scaps Ballotpedia}, https://ballotpedia.org/Party_control_of_New_Hampshire_state_government (last visited Dec 24, 2022).","plainCitation":"Party control of New Hampshire state government, Ballotpedia, https://ballotpedia.org/Party_control_of_New_Hampshire_state_government (last visited Dec 24, 2022).","noteIndex":342},"citationItems":[{"id":7983,"uris":["http://zotero.org/users/10395840/items/RASWVPP9"],"itemData":{"id":7983,"type":"webpage","abstract":"Ballotpedia: The Encyclopedia of American Politics","container-title":"Ballotpedia","language":"en","title":"Party control of New Hampshire state government","URL":"https://ballotpedia.org/Party_control_of_New_Hampshire_state_government","accessed":{"date-parts":[["2022",12,24]]}}}],"schema":"https://github.com/citation-style-language/schema/raw/master/csl-citation.json"} </w:instrText>
      </w:r>
      <w:r w:rsidR="00090C8E">
        <w:fldChar w:fldCharType="separate"/>
      </w:r>
      <w:r w:rsidR="00090C8E" w:rsidRPr="00090C8E">
        <w:t xml:space="preserve">Party control of New Hampshire state government, </w:t>
      </w:r>
      <w:r w:rsidR="00090C8E" w:rsidRPr="00090C8E">
        <w:rPr>
          <w:smallCaps/>
        </w:rPr>
        <w:t>Ballotpedia</w:t>
      </w:r>
      <w:r w:rsidR="00090C8E" w:rsidRPr="00090C8E">
        <w:t>, https://ballotpedia.org/Party_control_of_New_Hampshire_state_government (last visited Dec 24, 2022).</w:t>
      </w:r>
      <w:r w:rsidR="00090C8E">
        <w:fldChar w:fldCharType="end"/>
      </w:r>
    </w:p>
  </w:footnote>
  <w:footnote w:id="344">
    <w:p w14:paraId="237EF278" w14:textId="1CD61781" w:rsidR="007E3233" w:rsidRDefault="007E3233">
      <w:pPr>
        <w:pStyle w:val="FootnoteText"/>
      </w:pPr>
      <w:r>
        <w:rPr>
          <w:rStyle w:val="FootnoteReference"/>
        </w:rPr>
        <w:footnoteRef/>
      </w:r>
      <w:r>
        <w:t xml:space="preserve"> </w:t>
      </w:r>
      <w:r w:rsidR="00B04228">
        <w:fldChar w:fldCharType="begin"/>
      </w:r>
      <w:r w:rsidR="00B04228">
        <w:instrText xml:space="preserve"> ADDIN ZOTERO_ITEM CSL_CITATION {"citationID":"nuly8ncs","properties":{"formattedCitation":"David Weigel, {\\i{}Primary season concludes with bitterly contested GOP races in N.H.}, {\\scaps Washington Post}, September 12, 2022, https://www.washingtonpost.com/politics/2022/09/11/new-hampshire-bolduc-morse-senate-house/ (last visited Dec 24, 2022).","plainCitation":"David Weigel, Primary season concludes with bitterly contested GOP races in N.H., Washington Post, September 12, 2022, https://www.washingtonpost.com/politics/2022/09/11/new-hampshire-bolduc-morse-senate-house/ (last visited Dec 24, 2022).","noteIndex":343},"citationItems":[{"id":7987,"uris":["http://zotero.org/users/10395840/items/S7RLBLEM"],"itemData":{"id":7987,"type":"article-newspaper","abstract":"Candidates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B04228">
        <w:fldChar w:fldCharType="separate"/>
      </w:r>
      <w:r w:rsidR="00B04228" w:rsidRPr="00B04228">
        <w:t xml:space="preserve">David Weigel, </w:t>
      </w:r>
      <w:r w:rsidR="00B04228" w:rsidRPr="00B04228">
        <w:rPr>
          <w:i/>
          <w:iCs/>
        </w:rPr>
        <w:t>Primary season concludes with bitterly contested GOP races in N.H.</w:t>
      </w:r>
      <w:r w:rsidR="00B04228" w:rsidRPr="00B04228">
        <w:t xml:space="preserve">, </w:t>
      </w:r>
      <w:r w:rsidR="00B04228" w:rsidRPr="00B04228">
        <w:rPr>
          <w:smallCaps/>
        </w:rPr>
        <w:t>Washington Post</w:t>
      </w:r>
      <w:r w:rsidR="00B04228" w:rsidRPr="00B04228">
        <w:t>, September 12, 2022, https://www.washingtonpost.com/politics/2022/09/11/new-hampshire-bolduc-morse-senate-house/ (last visited Dec 24, 2022).</w:t>
      </w:r>
      <w:r w:rsidR="00B04228">
        <w:fldChar w:fldCharType="end"/>
      </w:r>
    </w:p>
  </w:footnote>
  <w:footnote w:id="345">
    <w:p w14:paraId="3C549585" w14:textId="4E91B255" w:rsidR="007E3233" w:rsidRDefault="007E3233">
      <w:pPr>
        <w:pStyle w:val="FootnoteText"/>
      </w:pPr>
      <w:r>
        <w:rPr>
          <w:rStyle w:val="FootnoteReference"/>
        </w:rPr>
        <w:footnoteRef/>
      </w:r>
      <w:r>
        <w:t xml:space="preserve"> </w:t>
      </w:r>
      <w:r w:rsidR="003A2E29">
        <w:fldChar w:fldCharType="begin"/>
      </w:r>
      <w:r w:rsidR="00633E1E">
        <w:instrText xml:space="preserve"> ADDIN ZOTERO_ITEM CSL_CITATION {"citationID":"H7tHIde0","properties":{"formattedCitation":"{\\i{}Id.}","plainCitation":"Id.","noteIndex":344},"citationItems":[{"id":7987,"uris":["http://zotero.org/users/10395840/items/S7RLBLEM"],"itemData":{"id":7987,"type":"article-newspaper","abstract":"Candidates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3A2E29">
        <w:fldChar w:fldCharType="separate"/>
      </w:r>
      <w:r w:rsidR="00633E1E" w:rsidRPr="00633E1E">
        <w:rPr>
          <w:i/>
          <w:iCs/>
        </w:rPr>
        <w:t>Id.</w:t>
      </w:r>
      <w:r w:rsidR="003A2E29">
        <w:fldChar w:fldCharType="end"/>
      </w:r>
    </w:p>
  </w:footnote>
  <w:footnote w:id="346">
    <w:p w14:paraId="133A1119" w14:textId="4F9DB201" w:rsidR="00075FF7" w:rsidRDefault="00075FF7">
      <w:pPr>
        <w:pStyle w:val="FootnoteText"/>
      </w:pPr>
      <w:r>
        <w:rPr>
          <w:rStyle w:val="FootnoteReference"/>
        </w:rPr>
        <w:footnoteRef/>
      </w:r>
      <w:r>
        <w:t xml:space="preserve"> </w:t>
      </w:r>
      <w:r w:rsidR="00820711">
        <w:fldChar w:fldCharType="begin"/>
      </w:r>
      <w:r w:rsidR="00E930B1">
        <w:instrText xml:space="preserve"> ADDIN ZOTERO_ITEM CSL_CITATION {"citationID":"EDgzZrfE","properties":{"formattedCitation":"Amanda Gokee, New Hampshire Bulletin May 12, &amp; 2022, {\\i{}New Hampshire Supreme Court rules current congressional districts unconstitutional}, {\\scaps New Hampshire Bulletin}, https://newhampshirebulletin.com/briefs/new-hampshire-supreme-court-rules-current-congressional-districts-unconstitutional/ (last visited Dec 24, 2022).","plainCitation":"Amanda Gokee, New Hampshire Bulletin May 12, &amp; 2022, New Hampshire Supreme Court rules current congressional districts unconstitutional, New Hampshire Bulletin, https://newhampshirebulletin.com/briefs/new-hampshire-supreme-court-rules-current-congressional-districts-unconstitutional/ (last visited Dec 24, 2022).","noteIndex":345},"citationItems":[{"id":7984,"uris":["http://zotero.org/users/10395840/items/QWJT4H32"],"itemData":{"id":7984,"type":"post-weblog","abstract":"The New Hampshire Supreme Court in a unanimous opinion issued Thursday ruled that the state’s current congressional districts, which have been in place since 2012, are unconstitutional given shifts in the state population.","container-title":"New Hampshire Bulletin","language":"en-US","title":"New Hampshire Supreme Court rules current congressional districts unconstitutional","URL":"https://newhampshirebulletin.com/briefs/new-hampshire-supreme-court-rules-current-congressional-districts-unconstitutional/","author":[{"family":"Gokee","given":"Amanda"},{"family":"May 12","given":"New Hampshire Bulletin"},{"literal":"2022"}],"accessed":{"date-parts":[["2022",12,24]]}}}],"schema":"https://github.com/citation-style-language/schema/raw/master/csl-citation.json"} </w:instrText>
      </w:r>
      <w:r w:rsidR="00820711">
        <w:fldChar w:fldCharType="separate"/>
      </w:r>
      <w:r w:rsidR="00441867" w:rsidRPr="00E930B1">
        <w:t xml:space="preserve">Amanda Gokee, New Hampshire Bulletin May 12, &amp; 2022, </w:t>
      </w:r>
      <w:r w:rsidR="00441867" w:rsidRPr="00E930B1">
        <w:rPr>
          <w:i/>
          <w:iCs/>
        </w:rPr>
        <w:t>New Hampshire Supreme Court rules current congressional districts unconstitutional</w:t>
      </w:r>
      <w:r w:rsidR="00441867" w:rsidRPr="00E930B1">
        <w:t xml:space="preserve">, </w:t>
      </w:r>
      <w:r w:rsidR="00441867" w:rsidRPr="00E930B1">
        <w:rPr>
          <w:smallCaps/>
        </w:rPr>
        <w:t>New Hampshire Bulletin</w:t>
      </w:r>
      <w:r w:rsidR="00441867" w:rsidRPr="00E930B1">
        <w:t>, https://newhampshirebulletin.com/briefs/new-hampshire-supreme-court-rules-current-congressional-districts-unconstitutional/ (last visited Dec 24, 2022).</w:t>
      </w:r>
      <w:r w:rsidR="00820711">
        <w:fldChar w:fldCharType="end"/>
      </w:r>
    </w:p>
  </w:footnote>
  <w:footnote w:id="347">
    <w:p w14:paraId="7F85417E" w14:textId="461F2E28" w:rsidR="00075FF7" w:rsidRDefault="00075FF7">
      <w:pPr>
        <w:pStyle w:val="FootnoteText"/>
      </w:pPr>
      <w:r>
        <w:rPr>
          <w:rStyle w:val="FootnoteReference"/>
        </w:rPr>
        <w:footnoteRef/>
      </w:r>
      <w:r>
        <w:t xml:space="preserve"> </w:t>
      </w:r>
      <w:r w:rsidR="00633E1E">
        <w:fldChar w:fldCharType="begin"/>
      </w:r>
      <w:r w:rsidR="00633E1E">
        <w:instrText xml:space="preserve"> ADDIN ZOTERO_ITEM CSL_CITATION {"citationID":"6OmdXRWz","properties":{"formattedCitation":"Todd Bookman, {\\i{}Competitive congressional districts are on the decline. New Hampshire bucks the trend}, {\\scaps NPR}, June 10, 2022, https://www.npr.org/2022/06/10/1104025539/new-hampshire-redistricting-competitive-districts-sununu (last visited Dec 24, 2022).","plainCitation":"Todd Bookman, Competitive congressional districts are on the decline. New Hampshire bucks the trend, NPR, June 10, 2022, https://www.npr.org/2022/06/10/1104025539/new-hampshire-redistricting-competitive-districts-sununu (last visited Dec 24, 2022).","noteIndex":346},"citationItems":[{"id":7989,"uris":["http://zotero.org/users/10395840/items/77G5JLPF"],"itemData":{"id":7989,"type":"article-newspaper","abstract":"The GOP-led legislature passed a map to dramatically redraw the state's two districts. But Republican Gov. Chris Sununu wanted both of the districts to remain competitive.","container-title":"NPR","language":"en","section":"Elections","source":"NPR","title":"Competitive congressional districts are on the decline. New Hampshire bucks the trend","URL":"https://www.npr.org/2022/06/10/1104025539/new-hampshire-redistricting-competitive-districts-sununu","author":[{"family":"Bookman","given":"Todd"}],"accessed":{"date-parts":[["2022",12,24]]},"issued":{"date-parts":[["2022",6,10]]}}}],"schema":"https://github.com/citation-style-language/schema/raw/master/csl-citation.json"} </w:instrText>
      </w:r>
      <w:r w:rsidR="00633E1E">
        <w:fldChar w:fldCharType="separate"/>
      </w:r>
      <w:r w:rsidR="00633E1E" w:rsidRPr="00633E1E">
        <w:t xml:space="preserve">Todd Bookman, </w:t>
      </w:r>
      <w:r w:rsidR="00633E1E" w:rsidRPr="00633E1E">
        <w:rPr>
          <w:i/>
          <w:iCs/>
        </w:rPr>
        <w:t>Competitive congressional districts are on the decline. New Hampshire bucks the trend</w:t>
      </w:r>
      <w:r w:rsidR="00633E1E" w:rsidRPr="00633E1E">
        <w:t xml:space="preserve">, </w:t>
      </w:r>
      <w:r w:rsidR="00633E1E" w:rsidRPr="00633E1E">
        <w:rPr>
          <w:smallCaps/>
        </w:rPr>
        <w:t>NPR</w:t>
      </w:r>
      <w:r w:rsidR="00633E1E" w:rsidRPr="00633E1E">
        <w:t>, June 10, 2022, https://www.npr.org/2022/06/10/1104025539/new-hampshire-redistricting-competitive-districts-sununu (last visited Dec 24, 2022).</w:t>
      </w:r>
      <w:r w:rsidR="00633E1E">
        <w:fldChar w:fldCharType="end"/>
      </w:r>
    </w:p>
  </w:footnote>
  <w:footnote w:id="348">
    <w:p w14:paraId="1B7E63A4" w14:textId="172682BA" w:rsidR="00CB1F2B" w:rsidRPr="00EC4F7B" w:rsidRDefault="00CB1F2B" w:rsidP="00540747">
      <w:pPr>
        <w:pStyle w:val="FootnoteText"/>
        <w:rPr>
          <w:szCs w:val="22"/>
        </w:rPr>
      </w:pPr>
      <w:r w:rsidRPr="00CC0F02">
        <w:rPr>
          <w:rStyle w:val="FootnoteReference"/>
        </w:rPr>
        <w:footnoteRef/>
      </w:r>
      <w:r w:rsidRPr="00EC4F7B">
        <w:rPr>
          <w:szCs w:val="22"/>
        </w:rPr>
        <w:t xml:space="preserve"> </w:t>
      </w:r>
      <w:r w:rsidR="0015015C">
        <w:rPr>
          <w:szCs w:val="22"/>
        </w:rPr>
        <w:fldChar w:fldCharType="begin"/>
      </w:r>
      <w:r w:rsidR="00BD6DEC">
        <w:rPr>
          <w:szCs w:val="22"/>
        </w:rPr>
        <w:instrText xml:space="preserve"> ADDIN ZOTERO_ITEM CSL_CITATION {"citationID":"SXhwf26K","properties":{"formattedCitation":"Competitive congressional districts are on the decline. New Hampshire bucks the trend, {\\scaps NPR}, June 10, 2022, https://www.npr.org/2022/06/10/1104025539/new-hampshire-redistricting-competitive-districts-sununu (last visited Dec 23, 2022).","plainCitation":"Competitive congressional districts are on the decline. New Hampshire bucks the trend, NPR, June 10, 2022, https://www.npr.org/2022/06/10/1104025539/new-hampshire-redistricting-competitive-districts-sununu (last visited Dec 23, 2022).","noteIndex":312},"citationItems":[{"id":7946,"uris":["http://zotero.org/users/10395840/items/YRKC2GTQ"],"itemData":{"id":7946,"type":"article-newspaper","container-title":"NPR","title":"Competitive congressional districts are on the decline. New Hampshire bucks the trend","URL":"https://www.npr.org/2022/06/10/1104025539/new-hampshire-redistricting-competitive-districts-sununu","accessed":{"date-parts":[["2022",12,23]]},"issued":{"date-parts":[["2022",6,10]]}}}],"schema":"https://github.com/citation-style-language/schema/raw/master/csl-citation.json"} </w:instrText>
      </w:r>
      <w:r w:rsidR="0015015C">
        <w:rPr>
          <w:szCs w:val="22"/>
        </w:rPr>
        <w:fldChar w:fldCharType="separate"/>
      </w:r>
      <w:r w:rsidR="00540747" w:rsidRPr="00540747">
        <w:t xml:space="preserve">Competitive congressional districts are on the decline. New Hampshire bucks the trend, </w:t>
      </w:r>
      <w:r w:rsidR="00540747" w:rsidRPr="00540747">
        <w:rPr>
          <w:smallCaps/>
        </w:rPr>
        <w:t>NPR</w:t>
      </w:r>
      <w:r w:rsidR="00540747" w:rsidRPr="00540747">
        <w:t>, June 10, 2022, https://www.npr.org/2022/06/10/1104025539/new-hampshire-redistricting-competitive-districts-sununu (last visited Dec 23, 2022).</w:t>
      </w:r>
      <w:r w:rsidR="0015015C">
        <w:rPr>
          <w:szCs w:val="22"/>
        </w:rPr>
        <w:fldChar w:fldCharType="end"/>
      </w:r>
    </w:p>
  </w:footnote>
  <w:footnote w:id="349">
    <w:p w14:paraId="1E26C48B" w14:textId="231A2865" w:rsidR="00960AE9" w:rsidRDefault="00960AE9">
      <w:pPr>
        <w:pStyle w:val="FootnoteText"/>
      </w:pPr>
      <w:r>
        <w:rPr>
          <w:rStyle w:val="FootnoteReference"/>
        </w:rPr>
        <w:footnoteRef/>
      </w:r>
      <w:r>
        <w:t xml:space="preserve"> </w:t>
      </w:r>
      <w:r w:rsidR="00AC3D99" w:rsidRPr="00DC2EEC">
        <w:rPr>
          <w:i/>
          <w:iCs/>
        </w:rPr>
        <w:t>See</w:t>
      </w:r>
      <w:r w:rsidR="00AC3D99">
        <w:t xml:space="preserve"> Order, </w:t>
      </w:r>
      <w:proofErr w:type="spellStart"/>
      <w:r w:rsidR="00AC3D99" w:rsidRPr="00DC2EEC">
        <w:rPr>
          <w:i/>
          <w:iCs/>
        </w:rPr>
        <w:t>Norelli</w:t>
      </w:r>
      <w:proofErr w:type="spellEnd"/>
      <w:r w:rsidR="00AC3D99" w:rsidRPr="00DC2EEC">
        <w:rPr>
          <w:i/>
          <w:iCs/>
        </w:rPr>
        <w:t xml:space="preserve"> v. Secretary of State</w:t>
      </w:r>
      <w:r w:rsidR="00AC3D99">
        <w:t>, No. 2022-0184 (May 31, 2022) (“court hereby adopts as the congressional district plan for New Hampshire the plan recommended by the special master”).</w:t>
      </w:r>
    </w:p>
  </w:footnote>
  <w:footnote w:id="350">
    <w:p w14:paraId="428BCF14" w14:textId="7B45522F" w:rsidR="00960AE9" w:rsidRDefault="00960AE9">
      <w:pPr>
        <w:pStyle w:val="FootnoteText"/>
      </w:pPr>
      <w:r>
        <w:rPr>
          <w:rStyle w:val="FootnoteReference"/>
        </w:rPr>
        <w:footnoteRef/>
      </w:r>
      <w:r>
        <w:t xml:space="preserve"> </w:t>
      </w:r>
      <w:r w:rsidR="004E7818">
        <w:fldChar w:fldCharType="begin"/>
      </w:r>
      <w:r w:rsidR="004E7818">
        <w:instrText xml:space="preserve"> ADDIN ZOTERO_ITEM CSL_CITATION {"citationID":"2PY8bquE","properties":{"formattedCitation":"Ellen Morrissey, {\\i{}New Hampshire becomes final state to enact congressional map \\uc0\\u8211{} Ballotpedia News}, https://news.ballotpedia.org/2022/06/01/new-hampshire-becomes-final-state-to-enact-congressional-map/ (last visited Dec 24, 2022).","plainCitation":"Ellen Morrissey, New Hampshire becomes final state to enact congressional map – Ballotpedia News, https://news.ballotpedia.org/2022/06/01/new-hampshire-becomes-final-state-to-enact-congressional-map/ (last visited Dec 24, 2022).","noteIndex":349},"citationItems":[{"id":7990,"uris":["http://zotero.org/users/10395840/items/L7BMMA3G"],"itemData":{"id":7990,"type":"post-weblog","language":"en-US","title":"New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schema":"https://github.com/citation-style-language/schema/raw/master/csl-citation.json"} </w:instrText>
      </w:r>
      <w:r w:rsidR="004E7818">
        <w:fldChar w:fldCharType="separate"/>
      </w:r>
      <w:r w:rsidR="004E7818" w:rsidRPr="004E7818">
        <w:t xml:space="preserve">Ellen Morrissey, </w:t>
      </w:r>
      <w:r w:rsidR="004E7818" w:rsidRPr="004E7818">
        <w:rPr>
          <w:i/>
          <w:iCs/>
        </w:rPr>
        <w:t>New Hampshire becomes final state to enact congressional map – Ballotpedia News</w:t>
      </w:r>
      <w:r w:rsidR="004E7818" w:rsidRPr="004E7818">
        <w:t>, https://news.ballotpedia.org/2022/06/01/new-hampshire-becomes-final-state-to-enact-congressional-map/ (last visited Dec 24, 2022).</w:t>
      </w:r>
      <w:r w:rsidR="004E7818">
        <w:fldChar w:fldCharType="end"/>
      </w:r>
      <w:r w:rsidR="00396F1A">
        <w:t xml:space="preserve">  As identified in the section above, there are still states where resolution of  lawsuits were postponed until after the November 2022 elections.</w:t>
      </w:r>
    </w:p>
  </w:footnote>
  <w:footnote w:id="351">
    <w:p w14:paraId="3BAE4FEA" w14:textId="71B60CFB" w:rsidR="00C02B7E" w:rsidRDefault="00C02B7E">
      <w:pPr>
        <w:pStyle w:val="FootnoteText"/>
      </w:pPr>
      <w:r w:rsidRPr="00CC0F02">
        <w:rPr>
          <w:rStyle w:val="FootnoteReference"/>
        </w:rPr>
        <w:footnoteRef/>
      </w:r>
      <w:r>
        <w:t xml:space="preserve"> </w:t>
      </w:r>
      <w:r w:rsidR="00326E3A">
        <w:fldChar w:fldCharType="begin"/>
      </w:r>
      <w:r w:rsidR="00BD6DEC">
        <w:instrText xml:space="preserve"> ADDIN ZOTERO_ITEM CSL_CITATION {"citationID":"FKQ09Td0","properties":{"formattedCitation":"Cervas and Grofman, {\\i{}supra} note 55; {\\scaps McGann et al.}, {\\i{}supra} note 28; Samuel S.-H. Wang, Brian A. Remlinger &amp; Ben Williams, {\\i{}An Antidote for Gobbledygook: Organizing the Judge\\uc0\\u8217{}s Partisan Gerrymandering Toolkit into Tests of Opportunity and Outcome}, 17 {\\scaps Election Law J. Rules Polit. Policy} 302 (2018).","plainCitation":"Cervas and Grofman, supra note 55; McGann et al., supra note 28; Samuel S.-H. Wang, Brian A. Remlinger &amp; Ben Williams, An Antidote for Gobbledygook: Organizing the Judge’s Partisan Gerrymandering Toolkit into Tests of Opportunity and Outcome, 17 Election Law J. Rules Polit. Policy 302 (2018).","noteIndex":313},"citationItems":[{"id":4348,"uris":["http://zotero.org/users/10395840/items/AFR8L3CX"],"itemData":{"id":4348,"type":"article-journal","abstract":"In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instrText>
      </w:r>
      <w:r w:rsidR="00326E3A">
        <w:fldChar w:fldCharType="separate"/>
      </w:r>
      <w:r w:rsidR="009E3B02" w:rsidRPr="009E3B02">
        <w:t xml:space="preserve">Cervas and Grofman, </w:t>
      </w:r>
      <w:r w:rsidR="009E3B02" w:rsidRPr="009E3B02">
        <w:rPr>
          <w:i/>
          <w:iCs/>
        </w:rPr>
        <w:t>supra</w:t>
      </w:r>
      <w:r w:rsidR="009E3B02" w:rsidRPr="009E3B02">
        <w:t xml:space="preserve"> note 55; </w:t>
      </w:r>
      <w:r w:rsidR="009E3B02" w:rsidRPr="009E3B02">
        <w:rPr>
          <w:smallCaps/>
        </w:rPr>
        <w:t>McGann et al.</w:t>
      </w:r>
      <w:r w:rsidR="009E3B02" w:rsidRPr="009E3B02">
        <w:t xml:space="preserve">, </w:t>
      </w:r>
      <w:r w:rsidR="009E3B02" w:rsidRPr="009E3B02">
        <w:rPr>
          <w:i/>
          <w:iCs/>
        </w:rPr>
        <w:t>supra</w:t>
      </w:r>
      <w:r w:rsidR="009E3B02" w:rsidRPr="009E3B02">
        <w:t xml:space="preserve"> note 28; Samuel S.-H. Wang, Brian A. Remlinger &amp; Ben Williams, </w:t>
      </w:r>
      <w:r w:rsidR="009E3B02" w:rsidRPr="009E3B02">
        <w:rPr>
          <w:i/>
          <w:iCs/>
        </w:rPr>
        <w:t>An Antidote for Gobbledygook: Organizing the Judge’s Partisan Gerrymandering Toolkit into Tests of Opportunity and Outcome</w:t>
      </w:r>
      <w:r w:rsidR="009E3B02" w:rsidRPr="009E3B02">
        <w:t xml:space="preserve">, 17 </w:t>
      </w:r>
      <w:r w:rsidR="009E3B02" w:rsidRPr="009E3B02">
        <w:rPr>
          <w:smallCaps/>
        </w:rPr>
        <w:t>Election Law J. Rules Polit. Policy</w:t>
      </w:r>
      <w:r w:rsidR="009E3B02" w:rsidRPr="009E3B02">
        <w:t xml:space="preserve"> 302 (2018).</w:t>
      </w:r>
      <w:r w:rsidR="00326E3A">
        <w:fldChar w:fldCharType="end"/>
      </w:r>
    </w:p>
  </w:footnote>
  <w:footnote w:id="352">
    <w:p w14:paraId="18E4F3FF" w14:textId="2FEC1AAB" w:rsidR="00C02B7E" w:rsidRDefault="00C02B7E">
      <w:pPr>
        <w:pStyle w:val="FootnoteText"/>
      </w:pPr>
      <w:r w:rsidRPr="00CC0F02">
        <w:rPr>
          <w:rStyle w:val="FootnoteReference"/>
        </w:rPr>
        <w:footnoteRef/>
      </w:r>
      <w:r>
        <w:t xml:space="preserve"> </w:t>
      </w:r>
      <w:r>
        <w:fldChar w:fldCharType="begin"/>
      </w:r>
      <w:r w:rsidR="00BD6DEC">
        <w:instrText xml:space="preserve"> ADDIN ZOTERO_ITEM CSL_CITATION {"citationID":"ijVxSO3k","properties":{"formattedCitation":"Cervas and Grofman, {\\i{}supra} note 55.","plainCitation":"Cervas and Grofman, supra note 55.","noteIndex":314},"citationItems":[{"id":4348,"uris":["http://zotero.org/users/10395840/items/AFR8L3CX"],"itemData":{"id":4348,"type":"article-journal","abstract":"In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fldChar w:fldCharType="separate"/>
      </w:r>
      <w:r w:rsidR="009E3B02" w:rsidRPr="009E3B02">
        <w:t xml:space="preserve">Cervas and Grofman, </w:t>
      </w:r>
      <w:r w:rsidR="009E3B02" w:rsidRPr="009E3B02">
        <w:rPr>
          <w:i/>
          <w:iCs/>
        </w:rPr>
        <w:t>supra</w:t>
      </w:r>
      <w:r w:rsidR="009E3B02" w:rsidRPr="009E3B02">
        <w:t xml:space="preserve"> note 55.</w:t>
      </w:r>
      <w:r>
        <w:fldChar w:fldCharType="end"/>
      </w:r>
    </w:p>
  </w:footnote>
  <w:footnote w:id="353">
    <w:p w14:paraId="2BC68066" w14:textId="268180D3" w:rsidR="004E7818" w:rsidRDefault="004E7818">
      <w:pPr>
        <w:pStyle w:val="FootnoteText"/>
      </w:pPr>
      <w:r>
        <w:rPr>
          <w:rStyle w:val="FootnoteReference"/>
        </w:rPr>
        <w:footnoteRef/>
      </w:r>
      <w:r>
        <w:t xml:space="preserve"> </w:t>
      </w:r>
      <w:r w:rsidR="00751FAA">
        <w:fldChar w:fldCharType="begin"/>
      </w:r>
      <w:r w:rsidR="004E044D">
        <w:instrText xml:space="preserve"> ADDIN ZOTERO_ITEM CSL_CITATION {"citationID":"CfXFYSIH","properties":{"formattedCitation":"{\\i{}League of Women Voters of Pa. v. Commonwealth, 178 A.3d 737 (Pa. 2018)}, {\\i{}supra} note 12.","plainCitation":"League of Women Voters of Pa. v. Commonwealth, 178 A.3d 737 (Pa. 2018), supra note 12.","noteIndex":352},"citationItems":[{"id":7855,"uris":["http://zotero.org/users/10395840/items/4KLVAJZ8"],"itemData":{"id":7855,"type":"legal_case","authority":"Supreme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751FAA">
        <w:fldChar w:fldCharType="separate"/>
      </w:r>
      <w:r w:rsidR="00751FAA" w:rsidRPr="006A7835">
        <w:rPr>
          <w:i/>
          <w:iCs/>
        </w:rPr>
        <w:t>League of Women Voters of Pa. v. Commonwealth, 178 A.3d 737 (Pa. 2018)</w:t>
      </w:r>
      <w:r w:rsidR="00751FAA" w:rsidRPr="006A7835">
        <w:t xml:space="preserve">, </w:t>
      </w:r>
      <w:r w:rsidR="00751FAA" w:rsidRPr="006A7835">
        <w:rPr>
          <w:i/>
          <w:iCs/>
        </w:rPr>
        <w:t>supra</w:t>
      </w:r>
      <w:r w:rsidR="00751FAA" w:rsidRPr="006A7835">
        <w:t xml:space="preserve"> note 12.</w:t>
      </w:r>
      <w:r w:rsidR="00751FAA">
        <w:fldChar w:fldCharType="end"/>
      </w:r>
    </w:p>
  </w:footnote>
  <w:footnote w:id="354">
    <w:p w14:paraId="257398C2" w14:textId="5DE038D6" w:rsidR="004E7818" w:rsidRDefault="004E7818">
      <w:pPr>
        <w:pStyle w:val="FootnoteText"/>
      </w:pPr>
      <w:r>
        <w:rPr>
          <w:rStyle w:val="FootnoteReference"/>
        </w:rPr>
        <w:footnoteRef/>
      </w:r>
      <w:r>
        <w:t xml:space="preserve"> </w:t>
      </w:r>
      <w:r w:rsidR="00A340BC">
        <w:fldChar w:fldCharType="begin"/>
      </w:r>
      <w:r w:rsidR="004E044D">
        <w:instrText xml:space="preserve"> ADDIN ZOTERO_ITEM CSL_CITATION {"citationID":"D9GBa6GF","properties":{"formattedCitation":"{\\i{}Id.}","plainCitation":"Id.","noteIndex":353},"citationItems":[{"id":7855,"uris":["http://zotero.org/users/10395840/items/4KLVAJZ8"],"itemData":{"id":7855,"type":"legal_case","authority":"Supreme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340BC">
        <w:fldChar w:fldCharType="separate"/>
      </w:r>
      <w:r w:rsidR="004E044D" w:rsidRPr="004E044D">
        <w:rPr>
          <w:i/>
          <w:iCs/>
        </w:rPr>
        <w:t>Id.</w:t>
      </w:r>
      <w:r w:rsidR="00A340BC">
        <w:fldChar w:fldCharType="end"/>
      </w:r>
    </w:p>
  </w:footnote>
  <w:footnote w:id="355">
    <w:p w14:paraId="5597C3BD" w14:textId="77777777" w:rsidR="00CB1F2B" w:rsidRPr="00EC4F7B" w:rsidRDefault="00CB1F2B" w:rsidP="00473F7B">
      <w:pPr>
        <w:pStyle w:val="FootnoteText"/>
        <w:rPr>
          <w:szCs w:val="22"/>
        </w:rPr>
      </w:pPr>
      <w:r w:rsidRPr="00CC0F02">
        <w:rPr>
          <w:rStyle w:val="FootnoteReference"/>
        </w:rPr>
        <w:footnoteRef/>
      </w:r>
      <w:r w:rsidRPr="00EC4F7B">
        <w:rPr>
          <w:szCs w:val="22"/>
        </w:rPr>
        <w:t xml:space="preserve"> Free and Equal Elections Clause, Pa. Const. art I, § 5.</w:t>
      </w:r>
    </w:p>
  </w:footnote>
  <w:footnote w:id="356">
    <w:p w14:paraId="3A3CFEDB" w14:textId="0A59FD9F" w:rsidR="00CB1F2B" w:rsidRPr="00EC4F7B" w:rsidRDefault="00CB1F2B" w:rsidP="00473F7B">
      <w:pPr>
        <w:pStyle w:val="FootnoteText"/>
        <w:rPr>
          <w:szCs w:val="22"/>
        </w:rPr>
      </w:pPr>
      <w:r w:rsidRPr="00CC0F02">
        <w:rPr>
          <w:rStyle w:val="FootnoteReference"/>
        </w:rPr>
        <w:footnoteRef/>
      </w:r>
      <w:r w:rsidRPr="00EC4F7B">
        <w:rPr>
          <w:szCs w:val="22"/>
        </w:rPr>
        <w:t xml:space="preserve"> </w:t>
      </w:r>
      <w:r w:rsidR="008F1EFA">
        <w:rPr>
          <w:szCs w:val="22"/>
        </w:rPr>
        <w:fldChar w:fldCharType="begin"/>
      </w:r>
      <w:r w:rsidR="00BD6DEC">
        <w:rPr>
          <w:szCs w:val="22"/>
        </w:rPr>
        <w:instrText xml:space="preserve"> ADDIN ZOTERO_ITEM CSL_CITATION {"citationID":"8jW0o1vb","properties":{"formattedCitation":"{\\i{}League of Women Voters of Pa. v. Commonwealth, 178 A.3d 737 (Pa. 2018)}, {\\i{}supra} note 12 at 814.","plainCitation":"League of Women Voters of Pa. v. Commonwealth, 178 A.3d 737 (Pa. 2018), supra note 12 at 814.","noteIndex":317},"citationItems":[{"id":7855,"uris":["http://zotero.org/users/10395840/items/4KLVAJZ8"],"itemData":{"id":7855,"type":"legal_case","authority":"Supreme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2018)","volume":"178","issued":{"date-parts":[["2018",2,7]]}},"locator":"814","label":"page"}],"schema":"https://github.com/citation-style-language/schema/raw/master/csl-citation.json"} </w:instrText>
      </w:r>
      <w:r w:rsidR="008F1EFA">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814.</w:t>
      </w:r>
      <w:r w:rsidR="008F1EFA">
        <w:rPr>
          <w:szCs w:val="22"/>
        </w:rPr>
        <w:fldChar w:fldCharType="end"/>
      </w:r>
    </w:p>
  </w:footnote>
  <w:footnote w:id="357">
    <w:p w14:paraId="07C18844" w14:textId="692ED1A9" w:rsidR="004E7818" w:rsidRDefault="004E7818">
      <w:pPr>
        <w:pStyle w:val="FootnoteText"/>
      </w:pPr>
      <w:r>
        <w:rPr>
          <w:rStyle w:val="FootnoteReference"/>
        </w:rPr>
        <w:footnoteRef/>
      </w:r>
      <w:r>
        <w:t xml:space="preserve"> </w:t>
      </w:r>
      <w:r w:rsidR="004E044D">
        <w:fldChar w:fldCharType="begin"/>
      </w:r>
      <w:r w:rsidR="004E044D">
        <w:instrText xml:space="preserve"> ADDIN ZOTERO_ITEM CSL_CITATION {"citationID":"O13BIALI","properties":{"formattedCitation":"Democrats have won nine of Pennsylvania\\uc0\\u8217{}s 17 U.S. House seats, {\\scaps Politico}, December 23, 2022, https://www.politico.com/2022-election/results/pennsylvania/house/ (last visited Dec 24, 2022).","plainCitation":"Democrats have won nine of Pennsylvania’s 17 U.S. House seats, Politico, December 23, 2022, https://www.politico.com/2022-election/results/pennsylvania/house/ (last visited Dec 24, 2022).","noteIndex":356},"citationItems":[{"id":7992,"uris":["http://zotero.org/users/10395840/items/9UARTZ56"],"itemData":{"id":7992,"type":"article-newspaper","container-title":"Politico","title":"Democrats have won nine of Pennsylvania's 17 U.S. House seats","URL":"https://www.politico.com/2022-election/results/pennsylvania/house/","accessed":{"date-parts":[["2022",12,24]]},"issued":{"date-parts":[["2022",12,23]]}}}],"schema":"https://github.com/citation-style-language/schema/raw/master/csl-citation.json"} </w:instrText>
      </w:r>
      <w:r w:rsidR="004E044D">
        <w:fldChar w:fldCharType="separate"/>
      </w:r>
      <w:r w:rsidR="004E044D" w:rsidRPr="004E044D">
        <w:t xml:space="preserve">Democrats have won nine of Pennsylvania’s 17 U.S. House seats, </w:t>
      </w:r>
      <w:r w:rsidR="004E044D" w:rsidRPr="004E044D">
        <w:rPr>
          <w:smallCaps/>
        </w:rPr>
        <w:t>Politico</w:t>
      </w:r>
      <w:r w:rsidR="004E044D" w:rsidRPr="004E044D">
        <w:t>, December 23, 2022, https://www.politico.com/2022-election/results/pennsylvania/house/ (last visited Dec 24, 2022).</w:t>
      </w:r>
      <w:r w:rsidR="004E044D">
        <w:fldChar w:fldCharType="end"/>
      </w:r>
    </w:p>
  </w:footnote>
  <w:footnote w:id="358">
    <w:p w14:paraId="4CD8055B" w14:textId="5E0A9CB6" w:rsidR="004E7818" w:rsidRDefault="004E7818">
      <w:pPr>
        <w:pStyle w:val="FootnoteText"/>
      </w:pPr>
      <w:r>
        <w:rPr>
          <w:rStyle w:val="FootnoteReference"/>
        </w:rPr>
        <w:footnoteRef/>
      </w:r>
      <w:r>
        <w:t xml:space="preserve"> </w:t>
      </w:r>
      <w:r w:rsidR="000F6263">
        <w:t>Supra note</w:t>
      </w:r>
    </w:p>
  </w:footnote>
  <w:footnote w:id="359">
    <w:p w14:paraId="2E23A2AB" w14:textId="7684FBB5" w:rsidR="004E7818" w:rsidRDefault="004E7818">
      <w:pPr>
        <w:pStyle w:val="FootnoteText"/>
      </w:pPr>
      <w:r>
        <w:rPr>
          <w:rStyle w:val="FootnoteReference"/>
        </w:rPr>
        <w:footnoteRef/>
      </w:r>
      <w:r>
        <w:t xml:space="preserve"> </w:t>
      </w:r>
      <w:r w:rsidR="00D1242A">
        <w:fldChar w:fldCharType="begin"/>
      </w:r>
      <w:r w:rsidR="0039020A">
        <w:instrText xml:space="preserve"> ADDIN ZOTERO_ITEM CSL_CITATION {"citationID":"4uQLC8N8","properties":{"formattedCitation":"Carter v. Chapman, {\\i{}supra} note 164 (per curiam).","plainCitation":"Carter v. Chapman, supra note 164 (per curiam).","noteIndex":358},"citationItems":[{"id":7913,"uris":["http://zotero.org/users/10395840/items/76QW68RT"],"itemData":{"id":7913,"type":"legal_case","authority":"Pa: Supreme Court","container-title":"A.3d Pa: Supreme Court","number":"No. 7 MM 2022","page":"444","title":"Carter v. Chapman","volume":"270","issued":{"date-parts":[["2022",3,9]]}},"label":"page","suffix":"(per curiam)"}],"schema":"https://github.com/citation-style-language/schema/raw/master/csl-citation.json"} </w:instrText>
      </w:r>
      <w:r w:rsidR="00D1242A">
        <w:fldChar w:fldCharType="separate"/>
      </w:r>
      <w:r w:rsidR="00217A1A" w:rsidRPr="0039020A">
        <w:t xml:space="preserve">Carter v. Chapman, </w:t>
      </w:r>
      <w:r w:rsidR="00217A1A" w:rsidRPr="0039020A">
        <w:rPr>
          <w:i/>
          <w:iCs/>
        </w:rPr>
        <w:t>supra</w:t>
      </w:r>
      <w:r w:rsidR="00217A1A" w:rsidRPr="0039020A">
        <w:t xml:space="preserve"> note 164 (per curiam).</w:t>
      </w:r>
      <w:r w:rsidR="00D1242A">
        <w:fldChar w:fldCharType="end"/>
      </w:r>
    </w:p>
  </w:footnote>
  <w:footnote w:id="360">
    <w:p w14:paraId="4C1B352F" w14:textId="676B828A" w:rsidR="004E7818" w:rsidRDefault="004E7818">
      <w:pPr>
        <w:pStyle w:val="FootnoteText"/>
      </w:pPr>
      <w:r>
        <w:rPr>
          <w:rStyle w:val="FootnoteReference"/>
        </w:rPr>
        <w:footnoteRef/>
      </w:r>
      <w:r>
        <w:t xml:space="preserve"> </w:t>
      </w:r>
      <w:r w:rsidR="0027741C">
        <w:fldChar w:fldCharType="begin"/>
      </w:r>
      <w:r w:rsidR="0027741C">
        <w:instrText xml:space="preserve"> ADDIN ZOTERO_ITEM CSL_CITATION {"citationID":"zhpnCysJ","properties":{"formattedCitation":"{\\i{}Id.} at 450\\uc0\\u8211{}451 (per curiam).","plainCitation":"Id. at 450–451 (per curiam).","noteIndex":359},"citationItems":[{"id":7913,"uris":["http://zotero.org/users/10395840/items/76QW68RT"],"itemData":{"id":7913,"type":"legal_case","authority":"Pa: Supreme Court","container-title":"A.3d Pa: Supreme Court","number":"No. 7 MM 2022","page":"444","title":"Carter v. Chapman","volume":"270","issued":{"date-parts":[["2022",3,9]]}},"locator":"450-451","label":"page","suffix":"(per curiam)"}],"schema":"https://github.com/citation-style-language/schema/raw/master/csl-citation.json"} </w:instrText>
      </w:r>
      <w:r w:rsidR="0027741C">
        <w:fldChar w:fldCharType="separate"/>
      </w:r>
      <w:r w:rsidR="0027741C" w:rsidRPr="0027741C">
        <w:rPr>
          <w:i/>
          <w:iCs/>
        </w:rPr>
        <w:t>Id.</w:t>
      </w:r>
      <w:r w:rsidR="0027741C" w:rsidRPr="0027741C">
        <w:t xml:space="preserve"> at 450–451 (per curiam).</w:t>
      </w:r>
      <w:r w:rsidR="0027741C">
        <w:fldChar w:fldCharType="end"/>
      </w:r>
    </w:p>
  </w:footnote>
  <w:footnote w:id="361">
    <w:p w14:paraId="510B2448" w14:textId="5CD223C9" w:rsidR="004E7818" w:rsidRDefault="004E7818">
      <w:pPr>
        <w:pStyle w:val="FootnoteText"/>
      </w:pPr>
      <w:r>
        <w:rPr>
          <w:rStyle w:val="FootnoteReference"/>
        </w:rPr>
        <w:footnoteRef/>
      </w:r>
      <w:r>
        <w:t xml:space="preserve"> </w:t>
      </w:r>
      <w:r w:rsidR="00874BF6">
        <w:fldChar w:fldCharType="begin"/>
      </w:r>
      <w:r w:rsidR="00874BF6">
        <w:instrText xml:space="preserve"> ADDIN ZOTERO_ITEM CSL_CITATION {"citationID":"kcXuE0zS","properties":{"formattedCitation":"{\\i{}Id.} (per curiam).","plainCitation":"Id. (per curiam).","noteIndex":360},"citationItems":[{"id":7913,"uris":["http://zotero.org/users/10395840/items/76QW68RT"],"itemData":{"id":7913,"type":"legal_case","authority":"Pa: Supreme Court","container-title":"A.3d Pa: Supreme Court","number":"No. 7 MM 2022","page":"444","title":"Carter v. Chapman","volume":"270","issued":{"date-parts":[["2022",3,9]]}},"locator":"450-451","label":"page","suffix":"(per curiam)"}],"schema":"https://github.com/citation-style-language/schema/raw/master/csl-citation.json"} </w:instrText>
      </w:r>
      <w:r w:rsidR="00874BF6">
        <w:fldChar w:fldCharType="separate"/>
      </w:r>
      <w:r w:rsidR="00874BF6" w:rsidRPr="00874BF6">
        <w:rPr>
          <w:i/>
          <w:iCs/>
        </w:rPr>
        <w:t>Id.</w:t>
      </w:r>
      <w:r w:rsidR="00874BF6" w:rsidRPr="00874BF6">
        <w:t xml:space="preserve"> (per curiam).</w:t>
      </w:r>
      <w:r w:rsidR="00874BF6">
        <w:fldChar w:fldCharType="end"/>
      </w:r>
    </w:p>
  </w:footnote>
  <w:footnote w:id="362">
    <w:p w14:paraId="48F24A7F" w14:textId="487EFC31" w:rsidR="004E7818" w:rsidRDefault="004E7818">
      <w:pPr>
        <w:pStyle w:val="FootnoteText"/>
      </w:pPr>
      <w:r>
        <w:rPr>
          <w:rStyle w:val="FootnoteReference"/>
        </w:rPr>
        <w:footnoteRef/>
      </w:r>
      <w:r>
        <w:t xml:space="preserve"> </w:t>
      </w:r>
      <w:r w:rsidR="0027741C">
        <w:fldChar w:fldCharType="begin"/>
      </w:r>
      <w:r w:rsidR="00874BF6">
        <w:instrText xml:space="preserve"> ADDIN ZOTERO_ITEM CSL_CITATION {"citationID":"as6T1rtI","properties":{"formattedCitation":"{\\i{}Id.} at 470 (per curiam).","plainCitation":"Id. at 470 (per curiam).","noteIndex":361},"citationItems":[{"id":7913,"uris":["http://zotero.org/users/10395840/items/76QW68RT"],"itemData":{"id":7913,"type":"legal_case","authority":"Pa: Supreme Court","container-title":"A.3d Pa: Supreme Court","number":"No. 7 MM 2022","page":"444","title":"Carter v. Chapman","volume":"270","issued":{"date-parts":[["2022",3,9]]}},"locator":"470","label":"page","suffix":"(per curiam)"}],"schema":"https://github.com/citation-style-language/schema/raw/master/csl-citation.json"} </w:instrText>
      </w:r>
      <w:r w:rsidR="0027741C">
        <w:fldChar w:fldCharType="separate"/>
      </w:r>
      <w:r w:rsidR="00874BF6" w:rsidRPr="00874BF6">
        <w:rPr>
          <w:i/>
          <w:iCs/>
        </w:rPr>
        <w:t>Id.</w:t>
      </w:r>
      <w:r w:rsidR="00874BF6" w:rsidRPr="00874BF6">
        <w:t xml:space="preserve"> at 470 (per curiam).</w:t>
      </w:r>
      <w:r w:rsidR="0027741C">
        <w:fldChar w:fldCharType="end"/>
      </w:r>
    </w:p>
  </w:footnote>
  <w:footnote w:id="363">
    <w:p w14:paraId="7B14D108" w14:textId="398BC438" w:rsidR="00CB1F2B" w:rsidRPr="00EC4F7B" w:rsidRDefault="00CB1F2B" w:rsidP="00473F7B">
      <w:pPr>
        <w:pStyle w:val="FootnoteText"/>
        <w:rPr>
          <w:b/>
          <w:szCs w:val="22"/>
        </w:rPr>
      </w:pPr>
      <w:r w:rsidRPr="00CC0F02">
        <w:rPr>
          <w:rStyle w:val="FootnoteReference"/>
        </w:rPr>
        <w:footnoteRef/>
      </w:r>
      <w:r w:rsidRPr="00EC4F7B">
        <w:rPr>
          <w:szCs w:val="22"/>
        </w:rPr>
        <w:t xml:space="preserve"> </w:t>
      </w:r>
      <w:r w:rsidRPr="00EC4F7B">
        <w:rPr>
          <w:bCs/>
          <w:szCs w:val="22"/>
        </w:rPr>
        <w:t xml:space="preserve">Disclosure: Bernard Grofman served as the special master in </w:t>
      </w:r>
      <w:r w:rsidRPr="00EC4F7B">
        <w:rPr>
          <w:bCs/>
          <w:i/>
          <w:iCs/>
          <w:szCs w:val="22"/>
        </w:rPr>
        <w:t>Personhuballah.</w:t>
      </w:r>
    </w:p>
  </w:footnote>
  <w:footnote w:id="364">
    <w:p w14:paraId="295FDE2D" w14:textId="0D31F04A" w:rsidR="003B548C" w:rsidRDefault="003B548C">
      <w:pPr>
        <w:pStyle w:val="FootnoteText"/>
      </w:pPr>
      <w:r>
        <w:rPr>
          <w:rStyle w:val="FootnoteReference"/>
        </w:rPr>
        <w:footnoteRef/>
      </w:r>
      <w:r>
        <w:t xml:space="preserve"> </w:t>
      </w:r>
      <w:r w:rsidR="00C84491" w:rsidRPr="002E47B6">
        <w:rPr>
          <w:i/>
          <w:iCs/>
        </w:rPr>
        <w:t>See Personhuballah v. Alcorn</w:t>
      </w:r>
      <w:r w:rsidR="00C84491" w:rsidRPr="00490C6B">
        <w:t xml:space="preserve">, 155 F. Supp. 3d 552 (E.D. Va. 2016); </w:t>
      </w:r>
      <w:r w:rsidR="00C84491" w:rsidRPr="002E47B6">
        <w:rPr>
          <w:i/>
          <w:iCs/>
        </w:rPr>
        <w:t>Page v. Va. State Bd. of Elections</w:t>
      </w:r>
      <w:r w:rsidR="00C84491" w:rsidRPr="00490C6B">
        <w:t xml:space="preserve">, No. 3:13-cv-00678, 2015 WL 3604029 (E.D. Va. 2015), </w:t>
      </w:r>
      <w:r w:rsidR="00C84491" w:rsidRPr="002E47B6">
        <w:rPr>
          <w:i/>
          <w:iCs/>
        </w:rPr>
        <w:t>appeal dismissed for lack of standing sub nom. Wittman v. Personhuballah</w:t>
      </w:r>
      <w:r w:rsidR="00C84491" w:rsidRPr="00490C6B">
        <w:t>, 136 S. Ct. 1732 (2016)</w:t>
      </w:r>
      <w:r w:rsidR="00C84491">
        <w:t>.</w:t>
      </w:r>
    </w:p>
  </w:footnote>
  <w:footnote w:id="365">
    <w:p w14:paraId="68A42161" w14:textId="7AE18C19" w:rsidR="00CB1F2B" w:rsidRPr="00EC4F7B" w:rsidRDefault="00CB1F2B" w:rsidP="00473F7B">
      <w:pPr>
        <w:pStyle w:val="FootnoteText"/>
        <w:rPr>
          <w:bCs/>
          <w:szCs w:val="22"/>
        </w:rPr>
      </w:pPr>
      <w:r w:rsidRPr="00CC0F02">
        <w:rPr>
          <w:rStyle w:val="FootnoteReference"/>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w:t>
      </w:r>
      <w:r w:rsidR="00540747">
        <w:rPr>
          <w:bCs/>
          <w:szCs w:val="22"/>
        </w:rPr>
        <w:t>Black</w:t>
      </w:r>
      <w:r w:rsidRPr="00EC4F7B">
        <w:rPr>
          <w:bCs/>
          <w:szCs w:val="22"/>
        </w:rPr>
        <w:t xml:space="preserve"> majority district, </w:t>
      </w:r>
      <w:r w:rsidR="000353D5">
        <w:rPr>
          <w:bCs/>
          <w:szCs w:val="22"/>
        </w:rPr>
        <w:t>VA-0</w:t>
      </w:r>
      <w:r w:rsidRPr="00EC4F7B">
        <w:rPr>
          <w:bCs/>
          <w:szCs w:val="22"/>
        </w:rPr>
        <w:t>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w:t>
      </w:r>
      <w:r w:rsidR="00540747">
        <w:rPr>
          <w:bCs/>
          <w:szCs w:val="22"/>
        </w:rPr>
        <w:t>Black</w:t>
      </w:r>
      <w:r w:rsidRPr="00EC4F7B">
        <w:rPr>
          <w:bCs/>
          <w:szCs w:val="22"/>
        </w:rPr>
        <w:t xml:space="preserve"> incumbent resided, the other became the core of a new </w:t>
      </w:r>
      <w:r w:rsidR="000353D5">
        <w:rPr>
          <w:bCs/>
          <w:szCs w:val="22"/>
        </w:rPr>
        <w:t>VA-0</w:t>
      </w:r>
      <w:r w:rsidRPr="00EC4F7B">
        <w:rPr>
          <w:bCs/>
          <w:szCs w:val="22"/>
        </w:rPr>
        <w:t xml:space="preserve">4 also redrawn to </w:t>
      </w:r>
      <w:r w:rsidR="007C3279" w:rsidRPr="00EC4F7B">
        <w:rPr>
          <w:bCs/>
          <w:szCs w:val="22"/>
        </w:rPr>
        <w:t>satisfy good government criteria more closely</w:t>
      </w:r>
      <w:r w:rsidRPr="00EC4F7B">
        <w:rPr>
          <w:bCs/>
          <w:szCs w:val="22"/>
        </w:rPr>
        <w:t xml:space="preserve">. </w:t>
      </w:r>
    </w:p>
  </w:footnote>
  <w:footnote w:id="366">
    <w:p w14:paraId="0F434708" w14:textId="61054CDE" w:rsidR="00C84491" w:rsidRDefault="00C84491">
      <w:pPr>
        <w:pStyle w:val="FootnoteText"/>
      </w:pPr>
      <w:r>
        <w:rPr>
          <w:rStyle w:val="FootnoteReference"/>
        </w:rPr>
        <w:footnoteRef/>
      </w:r>
      <w:r>
        <w:t xml:space="preserve"> </w:t>
      </w:r>
      <w:r w:rsidR="00507318">
        <w:t xml:space="preserve">Graham </w:t>
      </w:r>
      <w:proofErr w:type="spellStart"/>
      <w:r w:rsidR="00507318">
        <w:t>Moomaw</w:t>
      </w:r>
      <w:proofErr w:type="spellEnd"/>
      <w:r w:rsidR="00507318">
        <w:t xml:space="preserve">, </w:t>
      </w:r>
      <w:r w:rsidR="00507318" w:rsidRPr="002E47B6">
        <w:rPr>
          <w:i/>
          <w:iCs/>
        </w:rPr>
        <w:t>Va. political leaders name 8 legislators who’ll serve on new redistricting commission</w:t>
      </w:r>
      <w:r w:rsidR="00507318">
        <w:t xml:space="preserve">, </w:t>
      </w:r>
      <w:r w:rsidR="00507318" w:rsidRPr="002E47B6">
        <w:rPr>
          <w:smallCaps/>
        </w:rPr>
        <w:t>Virginia Mercury</w:t>
      </w:r>
      <w:r w:rsidR="00507318">
        <w:t xml:space="preserve"> (Dec. 1, 2020), </w:t>
      </w:r>
      <w:hyperlink r:id="rId6" w:history="1">
        <w:r w:rsidR="00507318" w:rsidRPr="00036146">
          <w:rPr>
            <w:rStyle w:val="Hyperlink"/>
          </w:rPr>
          <w:t>https://www.virginiamercury.com/2020/12/01/va-political-leaders-name-8-legislators-wholl-serve-on-new-redistricting-commission/</w:t>
        </w:r>
      </w:hyperlink>
      <w:r w:rsidR="00507318">
        <w:t xml:space="preserve">; Meagan Flynn, </w:t>
      </w:r>
      <w:r w:rsidR="00507318" w:rsidRPr="002E47B6">
        <w:rPr>
          <w:i/>
          <w:iCs/>
        </w:rPr>
        <w:t>Partisan biases laid bare on Virginia Redistricting Commission as more gridlock stymies congressional map</w:t>
      </w:r>
      <w:r w:rsidR="00507318">
        <w:t xml:space="preserve">, </w:t>
      </w:r>
      <w:r w:rsidR="00507318" w:rsidRPr="002E47B6">
        <w:rPr>
          <w:smallCaps/>
        </w:rPr>
        <w:t>Wash. Post</w:t>
      </w:r>
      <w:r w:rsidR="00507318">
        <w:t xml:space="preserve"> (Oct. 20, 2021), </w:t>
      </w:r>
      <w:hyperlink r:id="rId7" w:history="1">
        <w:r w:rsidR="00507318" w:rsidRPr="00036146">
          <w:rPr>
            <w:rStyle w:val="Hyperlink"/>
          </w:rPr>
          <w:t>https://www.washingtonpost.com/dc-md-va/2021/10/20/virginia-congressional-redistricting-gridlock/</w:t>
        </w:r>
      </w:hyperlink>
      <w:r w:rsidR="00507318">
        <w:t>.</w:t>
      </w:r>
    </w:p>
  </w:footnote>
  <w:footnote w:id="367">
    <w:p w14:paraId="7BA181A4" w14:textId="2F3DAC25" w:rsidR="00CB1F2B" w:rsidRPr="00EC4F7B" w:rsidRDefault="00CB1F2B" w:rsidP="00473F7B">
      <w:pPr>
        <w:pStyle w:val="FootnoteText"/>
        <w:rPr>
          <w:bCs/>
          <w:szCs w:val="22"/>
        </w:rPr>
      </w:pPr>
      <w:r w:rsidRPr="00CC0F02">
        <w:rPr>
          <w:rStyle w:val="FootnoteReference"/>
        </w:rPr>
        <w:footnoteRef/>
      </w:r>
      <w:r w:rsidRPr="00EC4F7B">
        <w:rPr>
          <w:bCs/>
          <w:szCs w:val="22"/>
        </w:rPr>
        <w:t xml:space="preserve"> Disclosure: Bernard Grofman served as one of the </w:t>
      </w:r>
      <w:r w:rsidR="00657F0F">
        <w:rPr>
          <w:bCs/>
          <w:szCs w:val="22"/>
        </w:rPr>
        <w:t xml:space="preserve">two </w:t>
      </w:r>
      <w:r w:rsidRPr="00EC4F7B">
        <w:rPr>
          <w:bCs/>
          <w:szCs w:val="22"/>
        </w:rPr>
        <w:t>special masters in Virginia.</w:t>
      </w:r>
    </w:p>
  </w:footnote>
  <w:footnote w:id="368">
    <w:p w14:paraId="17D2B767" w14:textId="3F7EFDFF" w:rsidR="00CB1F2B" w:rsidRPr="00EC4F7B" w:rsidRDefault="00CB1F2B">
      <w:pPr>
        <w:pStyle w:val="FootnoteText"/>
        <w:rPr>
          <w:b/>
          <w:szCs w:val="22"/>
        </w:rPr>
      </w:pPr>
      <w:r w:rsidRPr="00CC0F02">
        <w:rPr>
          <w:rStyle w:val="FootnoteReference"/>
        </w:rPr>
        <w:footnoteRef/>
      </w:r>
      <w:r w:rsidR="00752D69" w:rsidRPr="00EC4F7B">
        <w:rPr>
          <w:bCs/>
          <w:szCs w:val="22"/>
        </w:rPr>
        <w:t xml:space="preserve"> </w:t>
      </w:r>
      <w:r w:rsidRPr="00EC4F7B">
        <w:rPr>
          <w:bCs/>
          <w:szCs w:val="22"/>
        </w:rPr>
        <w:t xml:space="preserve">As in other states such as New York, the </w:t>
      </w:r>
      <w:r w:rsidR="00540747" w:rsidRPr="00EC4F7B">
        <w:rPr>
          <w:bCs/>
          <w:szCs w:val="22"/>
        </w:rPr>
        <w:t>court,</w:t>
      </w:r>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369">
    <w:p w14:paraId="6ABCE10F" w14:textId="4E0BFFF6" w:rsidR="00ED61DB" w:rsidRDefault="00ED61DB">
      <w:pPr>
        <w:pStyle w:val="FootnoteText"/>
      </w:pPr>
      <w:r>
        <w:rPr>
          <w:rStyle w:val="FootnoteReference"/>
        </w:rPr>
        <w:footnoteRef/>
      </w:r>
      <w:r>
        <w:t xml:space="preserve"> </w:t>
      </w:r>
      <w:r>
        <w:rPr>
          <w:i/>
          <w:iCs/>
        </w:rPr>
        <w:t xml:space="preserve">Infra </w:t>
      </w:r>
      <w:r>
        <w:t>Table 6.</w:t>
      </w:r>
    </w:p>
  </w:footnote>
  <w:footnote w:id="370">
    <w:p w14:paraId="417731B5" w14:textId="77777777" w:rsidR="00657F0F" w:rsidRPr="00E329E0" w:rsidRDefault="00657F0F" w:rsidP="00657F0F">
      <w:pPr>
        <w:pStyle w:val="Heading3"/>
        <w:numPr>
          <w:ilvl w:val="0"/>
          <w:numId w:val="0"/>
        </w:numPr>
        <w:shd w:val="clear" w:color="auto" w:fill="FFFFFF"/>
        <w:spacing w:before="0" w:after="45"/>
        <w:ind w:left="360"/>
        <w:rPr>
          <w:sz w:val="22"/>
          <w:szCs w:val="22"/>
        </w:rPr>
      </w:pPr>
      <w:r w:rsidRPr="00E329E0">
        <w:rPr>
          <w:rStyle w:val="FootnoteReference"/>
          <w:sz w:val="22"/>
          <w:szCs w:val="22"/>
        </w:rPr>
        <w:footnoteRef/>
      </w:r>
      <w:r w:rsidRPr="00E329E0">
        <w:rPr>
          <w:sz w:val="22"/>
          <w:szCs w:val="22"/>
        </w:rPr>
        <w:t xml:space="preserve"> All About Redistricting  </w:t>
      </w:r>
      <w:hyperlink r:id="rId8" w:history="1">
        <w:r w:rsidRPr="00E329E0">
          <w:rPr>
            <w:rStyle w:val="Hyperlink"/>
            <w:sz w:val="22"/>
            <w:szCs w:val="22"/>
          </w:rPr>
          <w:t>Ohio - All About Redistricting (lls.edu)</w:t>
        </w:r>
      </w:hyperlink>
    </w:p>
    <w:p w14:paraId="7D3FBDDE" w14:textId="77777777" w:rsidR="00657F0F" w:rsidRDefault="00657F0F" w:rsidP="00657F0F">
      <w:pPr>
        <w:pStyle w:val="FootnoteText"/>
      </w:pPr>
    </w:p>
  </w:footnote>
  <w:footnote w:id="371">
    <w:p w14:paraId="5E4FAE98" w14:textId="49CB8F3A" w:rsidR="00657F0F" w:rsidRDefault="00657F0F" w:rsidP="00657F0F">
      <w:pPr>
        <w:pStyle w:val="FootnoteText"/>
      </w:pPr>
      <w:r>
        <w:rPr>
          <w:rStyle w:val="FootnoteReference"/>
        </w:rPr>
        <w:footnoteRef/>
      </w:r>
      <w:r>
        <w:t xml:space="preserve"> </w:t>
      </w:r>
      <w:r w:rsidRPr="00657F0F">
        <w:rPr>
          <w:i/>
          <w:iCs/>
        </w:rPr>
        <w:t>Id</w:t>
      </w:r>
      <w:r>
        <w:t>.</w:t>
      </w:r>
    </w:p>
  </w:footnote>
  <w:footnote w:id="372">
    <w:p w14:paraId="40C5EC9A" w14:textId="144542C3" w:rsidR="006F3C4A" w:rsidRDefault="006F3C4A">
      <w:pPr>
        <w:pStyle w:val="FootnoteText"/>
      </w:pPr>
      <w:r>
        <w:rPr>
          <w:rStyle w:val="FootnoteReference"/>
        </w:rPr>
        <w:footnoteRef/>
      </w:r>
      <w:r>
        <w:t xml:space="preserve"> </w:t>
      </w:r>
      <w:r w:rsidR="00205DFB">
        <w:t xml:space="preserve">Data gathered in Dave’s Redistricting App, </w:t>
      </w:r>
      <w:r w:rsidR="00EF1A42" w:rsidRPr="00EF1A42">
        <w:t>https://davesredistricting.org/</w:t>
      </w:r>
      <w:r w:rsidR="00EF1A42">
        <w:t>.</w:t>
      </w:r>
    </w:p>
  </w:footnote>
  <w:footnote w:id="373">
    <w:p w14:paraId="3F3D922C" w14:textId="4E533FAC" w:rsidR="008E59DE" w:rsidRDefault="008E59DE">
      <w:pPr>
        <w:pStyle w:val="FootnoteText"/>
      </w:pPr>
      <w:r w:rsidRPr="00CC0F02">
        <w:rPr>
          <w:rStyle w:val="FootnoteReference"/>
        </w:rPr>
        <w:footnoteRef/>
      </w:r>
      <w:r>
        <w:t xml:space="preserve"> </w:t>
      </w:r>
      <w:r>
        <w:fldChar w:fldCharType="begin"/>
      </w:r>
      <w:r w:rsidR="00BD6DEC">
        <w:instrText xml:space="preserve"> ADDIN ZOTERO_ITEM CSL_CITATION {"citationID":"YDutYCg3","properties":{"formattedCitation":"Aaron R. Kaufman, Gary King &amp; Mayya Komisarchik, {\\i{}How to Measure Legislative District Compactness If You Only Know It When You See It}, 65 {\\scaps Am. J. Polit. Sci.} 533 (2021).","plainCitation":"Aaron R. Kaufman, Gary King &amp; Mayya Komisarchik, How to Measure Legislative District Compactness If You Only Know It When You See It, 65 Am. J. Polit. Sci. 533 (2021).","noteIndex":322},"citationItems":[{"id":5338,"uris":["http://zotero.org/users/10395840/items/D5Y96QK3"],"itemData":{"id":5338,"type":"article-journal","abstract":"To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fldChar w:fldCharType="separate"/>
      </w:r>
      <w:r w:rsidR="006B2D60" w:rsidRPr="006B2D60">
        <w:t xml:space="preserve">Aaron R. Kaufman, Gary King &amp; Mayya Komisarchik, </w:t>
      </w:r>
      <w:r w:rsidR="006B2D60" w:rsidRPr="006B2D60">
        <w:rPr>
          <w:i/>
          <w:iCs/>
        </w:rPr>
        <w:t>How to Measure Legislative District Compactness If You Only Know It When You See It</w:t>
      </w:r>
      <w:r w:rsidR="006B2D60" w:rsidRPr="006B2D60">
        <w:t xml:space="preserve">, 65 </w:t>
      </w:r>
      <w:r w:rsidR="006B2D60" w:rsidRPr="006B2D60">
        <w:rPr>
          <w:smallCaps/>
        </w:rPr>
        <w:t>Am. J. Polit. Sci.</w:t>
      </w:r>
      <w:r w:rsidR="006B2D60" w:rsidRPr="006B2D60">
        <w:t xml:space="preserve"> 533 (2021).</w:t>
      </w:r>
      <w:r>
        <w:fldChar w:fldCharType="end"/>
      </w:r>
    </w:p>
  </w:footnote>
  <w:footnote w:id="374">
    <w:p w14:paraId="0EB09550" w14:textId="5E8A8CF8" w:rsidR="00E329E0" w:rsidRPr="00E329E0" w:rsidRDefault="00E329E0">
      <w:pPr>
        <w:pStyle w:val="FootnoteText"/>
        <w:rPr>
          <w:i/>
          <w:iCs/>
        </w:rPr>
      </w:pPr>
      <w:r>
        <w:rPr>
          <w:rStyle w:val="FootnoteReference"/>
        </w:rPr>
        <w:footnoteRef/>
      </w:r>
      <w:r>
        <w:t xml:space="preserve"> See Table 6 </w:t>
      </w:r>
      <w:r w:rsidRPr="00E329E0">
        <w:rPr>
          <w:i/>
          <w:iCs/>
        </w:rPr>
        <w:t>supra</w:t>
      </w:r>
    </w:p>
  </w:footnote>
  <w:footnote w:id="375">
    <w:p w14:paraId="62C91049" w14:textId="08C432AD" w:rsidR="00E329E0" w:rsidRDefault="00E329E0">
      <w:pPr>
        <w:pStyle w:val="FootnoteText"/>
      </w:pPr>
      <w:r>
        <w:rPr>
          <w:rStyle w:val="FootnoteReference"/>
        </w:rPr>
        <w:footnoteRef/>
      </w:r>
      <w:r>
        <w:t xml:space="preserve"> I.</w:t>
      </w:r>
    </w:p>
  </w:footnote>
  <w:footnote w:id="376">
    <w:p w14:paraId="3A612026" w14:textId="6D79F8B8" w:rsidR="00E329E0" w:rsidRDefault="00E329E0">
      <w:pPr>
        <w:pStyle w:val="FootnoteText"/>
      </w:pPr>
      <w:r>
        <w:rPr>
          <w:rStyle w:val="FootnoteReference"/>
        </w:rPr>
        <w:footnoteRef/>
      </w:r>
      <w:r>
        <w:t xml:space="preserve">  </w:t>
      </w:r>
      <w:r w:rsidRPr="00E329E0">
        <w:rPr>
          <w:i/>
          <w:iCs/>
        </w:rPr>
        <w:t>Id</w:t>
      </w:r>
      <w:r w:rsidRPr="00E329E0">
        <w:rPr>
          <w:rStyle w:val="cf01"/>
          <w:i/>
          <w:iCs/>
        </w:rPr>
        <w:t>.</w:t>
      </w:r>
    </w:p>
  </w:footnote>
  <w:footnote w:id="377">
    <w:p w14:paraId="5EF26F97" w14:textId="5FCE7682" w:rsidR="00E329E0" w:rsidRDefault="00E329E0">
      <w:pPr>
        <w:pStyle w:val="FootnoteText"/>
      </w:pPr>
      <w:r>
        <w:rPr>
          <w:rStyle w:val="FootnoteReference"/>
        </w:rPr>
        <w:footnoteRef/>
      </w:r>
      <w:r>
        <w:t xml:space="preserve">  </w:t>
      </w:r>
      <w:r w:rsidRPr="00E329E0">
        <w:rPr>
          <w:i/>
          <w:iCs/>
        </w:rPr>
        <w:t>Id</w:t>
      </w:r>
      <w:r w:rsidR="00657F0F">
        <w:rPr>
          <w:i/>
          <w:iCs/>
        </w:rPr>
        <w:t xml:space="preserve">. </w:t>
      </w:r>
      <w:r>
        <w:t xml:space="preserve"> </w:t>
      </w:r>
    </w:p>
  </w:footnote>
  <w:footnote w:id="378">
    <w:p w14:paraId="7697C52E" w14:textId="345C9DB7" w:rsidR="00FF6F68" w:rsidRPr="00E329E0" w:rsidRDefault="00AE5FE2" w:rsidP="00E9270C">
      <w:pPr>
        <w:pStyle w:val="Heading1"/>
        <w:numPr>
          <w:ilvl w:val="0"/>
          <w:numId w:val="0"/>
        </w:numPr>
        <w:shd w:val="clear" w:color="auto" w:fill="FFFFFF"/>
        <w:ind w:left="360"/>
        <w:jc w:val="left"/>
        <w:textAlignment w:val="baseline"/>
        <w:rPr>
          <w:sz w:val="22"/>
          <w:szCs w:val="22"/>
        </w:rPr>
      </w:pPr>
      <w:r w:rsidRPr="00E329E0">
        <w:rPr>
          <w:rStyle w:val="FootnoteReference"/>
          <w:sz w:val="22"/>
          <w:szCs w:val="22"/>
        </w:rPr>
        <w:footnoteRef/>
      </w:r>
      <w:r w:rsidRPr="00E329E0">
        <w:rPr>
          <w:sz w:val="22"/>
          <w:szCs w:val="22"/>
        </w:rPr>
        <w:t xml:space="preserve">  </w:t>
      </w:r>
    </w:p>
    <w:p w14:paraId="33568458" w14:textId="2998597D" w:rsidR="00AE5FE2" w:rsidRPr="00657F0F" w:rsidRDefault="00FF6F68" w:rsidP="00E9270C">
      <w:pPr>
        <w:ind w:firstLine="0"/>
        <w:rPr>
          <w:sz w:val="22"/>
          <w:szCs w:val="22"/>
        </w:rPr>
      </w:pPr>
      <w:r>
        <w:t xml:space="preserve">Nicholas </w:t>
      </w:r>
      <w:proofErr w:type="spellStart"/>
      <w:r>
        <w:t>Fandos</w:t>
      </w:r>
      <w:proofErr w:type="spellEnd"/>
      <w:r>
        <w:t>. “Meet the Voters who Fueled New York’s Seismic Tilt toward the GOP.</w:t>
      </w:r>
      <w:r w:rsidR="00E9270C">
        <w:t>”</w:t>
      </w:r>
      <w:r>
        <w:t xml:space="preserve">  NEW YORK TIMES, November 27, 2022. </w:t>
      </w:r>
      <w:hyperlink r:id="rId9" w:history="1">
        <w:r w:rsidRPr="00EA3BF4">
          <w:rPr>
            <w:rStyle w:val="Hyperlink"/>
          </w:rPr>
          <w:t>https://www.nytimes.com/2022/11/27/nyregion/republicans-election-ny-suburbs.html</w:t>
        </w:r>
      </w:hyperlink>
      <w:r>
        <w:t xml:space="preserve">  accessed on December 24, 2022  </w:t>
      </w:r>
      <w:r w:rsidR="00AE5FE2" w:rsidRPr="00FF6F68">
        <w:t>(Republicans used doomsday-style ads to capitalize on suburban voters’ fear of crime in New York, helping to flip enough seats to capture t</w:t>
      </w:r>
      <w:r w:rsidR="00AE5FE2" w:rsidRPr="00657F0F">
        <w:rPr>
          <w:sz w:val="22"/>
          <w:szCs w:val="22"/>
        </w:rPr>
        <w:t>he House.)</w:t>
      </w:r>
    </w:p>
  </w:footnote>
  <w:footnote w:id="379">
    <w:p w14:paraId="2C0BD85B" w14:textId="170FFEFE" w:rsidR="00FF6F68" w:rsidRPr="00657F0F" w:rsidRDefault="00FF6F68" w:rsidP="00E9270C">
      <w:pPr>
        <w:pStyle w:val="FootnoteText"/>
        <w:rPr>
          <w:szCs w:val="22"/>
        </w:rPr>
      </w:pPr>
      <w:r w:rsidRPr="00657F0F">
        <w:rPr>
          <w:rStyle w:val="FootnoteReference"/>
          <w:szCs w:val="22"/>
        </w:rPr>
        <w:footnoteRef/>
      </w:r>
      <w:r w:rsidRPr="00657F0F">
        <w:rPr>
          <w:szCs w:val="22"/>
        </w:rPr>
        <w:t xml:space="preserve"> </w:t>
      </w:r>
      <w:r w:rsidR="00E9270C" w:rsidRPr="00657F0F">
        <w:rPr>
          <w:szCs w:val="22"/>
        </w:rPr>
        <w:t xml:space="preserve"> Joshua Solomon and Alexandra Harris. “GOP Voter turnout at Presidential Levels.”  TIMES UNION, November 28, 2022, accessed on December 24, 2022.  </w:t>
      </w:r>
      <w:hyperlink r:id="rId10" w:history="1">
        <w:r w:rsidR="00E9270C" w:rsidRPr="00657F0F">
          <w:rPr>
            <w:rStyle w:val="Hyperlink"/>
            <w:szCs w:val="22"/>
          </w:rPr>
          <w:t>https://www.timesunion.com/state/article/Voter-turnout-of-Republicans-far-outpaces-17605110.php</w:t>
        </w:r>
      </w:hyperlink>
      <w:r w:rsidR="00E9270C" w:rsidRPr="00657F0F">
        <w:rPr>
          <w:szCs w:val="22"/>
        </w:rPr>
        <w:t xml:space="preserve">   </w:t>
      </w:r>
    </w:p>
  </w:footnote>
  <w:footnote w:id="380">
    <w:p w14:paraId="015379FF" w14:textId="0EA551F0" w:rsidR="00AE5FE2" w:rsidRPr="00657F0F" w:rsidRDefault="00AE5FE2" w:rsidP="00657F0F">
      <w:pPr>
        <w:pStyle w:val="FootnoteText"/>
        <w:rPr>
          <w:color w:val="202020"/>
          <w:sz w:val="24"/>
          <w:szCs w:val="24"/>
        </w:rPr>
      </w:pPr>
      <w:r w:rsidRPr="00657F0F">
        <w:rPr>
          <w:rStyle w:val="FootnoteReference"/>
          <w:szCs w:val="22"/>
        </w:rPr>
        <w:footnoteRef/>
      </w:r>
      <w:r w:rsidRPr="00657F0F">
        <w:rPr>
          <w:szCs w:val="22"/>
        </w:rPr>
        <w:t xml:space="preserve"> </w:t>
      </w:r>
      <w:r w:rsidRPr="00657F0F">
        <w:rPr>
          <w:color w:val="444444"/>
          <w:szCs w:val="22"/>
        </w:rPr>
        <w:t>Daniel Marans</w:t>
      </w:r>
      <w:r w:rsidRPr="00657F0F">
        <w:rPr>
          <w:b/>
          <w:bCs/>
          <w:color w:val="000000"/>
          <w:szCs w:val="22"/>
        </w:rPr>
        <w:t xml:space="preserve"> </w:t>
      </w:r>
      <w:r w:rsidRPr="00657F0F">
        <w:rPr>
          <w:color w:val="000000"/>
          <w:szCs w:val="22"/>
        </w:rPr>
        <w:t>“</w:t>
      </w:r>
      <w:r w:rsidRPr="00AE5FE2">
        <w:rPr>
          <w:color w:val="000000"/>
          <w:szCs w:val="22"/>
        </w:rPr>
        <w:t>New York Democrats May Have Cost Their Party The</w:t>
      </w:r>
      <w:r w:rsidRPr="00657F0F">
        <w:rPr>
          <w:color w:val="000000"/>
          <w:szCs w:val="22"/>
        </w:rPr>
        <w:t xml:space="preserve"> </w:t>
      </w:r>
      <w:r w:rsidRPr="00AE5FE2">
        <w:rPr>
          <w:color w:val="000000"/>
          <w:szCs w:val="22"/>
        </w:rPr>
        <w:t>House</w:t>
      </w:r>
      <w:r w:rsidRPr="00657F0F">
        <w:rPr>
          <w:color w:val="000000"/>
          <w:szCs w:val="22"/>
        </w:rPr>
        <w:t xml:space="preserve">: </w:t>
      </w:r>
      <w:r w:rsidRPr="00AE5FE2">
        <w:rPr>
          <w:color w:val="000000"/>
          <w:szCs w:val="22"/>
        </w:rPr>
        <w:t>What Happened?</w:t>
      </w:r>
      <w:r w:rsidRPr="00657F0F">
        <w:rPr>
          <w:color w:val="000000"/>
          <w:szCs w:val="22"/>
        </w:rPr>
        <w:t>”</w:t>
      </w:r>
      <w:r w:rsidRPr="00657F0F">
        <w:rPr>
          <w:color w:val="313131"/>
          <w:szCs w:val="22"/>
        </w:rPr>
        <w:t xml:space="preserve"> </w:t>
      </w:r>
      <w:r w:rsidRPr="00AE5FE2">
        <w:rPr>
          <w:color w:val="313131"/>
          <w:szCs w:val="22"/>
        </w:rPr>
        <w:t xml:space="preserve">Redistricting chaos and New York Gov. Kathy </w:t>
      </w:r>
      <w:proofErr w:type="spellStart"/>
      <w:r w:rsidRPr="00AE5FE2">
        <w:rPr>
          <w:color w:val="313131"/>
          <w:szCs w:val="22"/>
        </w:rPr>
        <w:t>Hochul’s</w:t>
      </w:r>
      <w:proofErr w:type="spellEnd"/>
      <w:r w:rsidRPr="00AE5FE2">
        <w:rPr>
          <w:color w:val="313131"/>
          <w:szCs w:val="22"/>
        </w:rPr>
        <w:t xml:space="preserve"> </w:t>
      </w:r>
      <w:r w:rsidRPr="00657F0F">
        <w:rPr>
          <w:color w:val="313131"/>
          <w:szCs w:val="22"/>
        </w:rPr>
        <w:t>L</w:t>
      </w:r>
      <w:r w:rsidRPr="00AE5FE2">
        <w:rPr>
          <w:color w:val="313131"/>
          <w:szCs w:val="22"/>
        </w:rPr>
        <w:t xml:space="preserve">ackluster </w:t>
      </w:r>
      <w:r w:rsidRPr="00657F0F">
        <w:rPr>
          <w:color w:val="313131"/>
          <w:szCs w:val="22"/>
        </w:rPr>
        <w:t>Performance C</w:t>
      </w:r>
      <w:r w:rsidRPr="00AE5FE2">
        <w:rPr>
          <w:color w:val="313131"/>
          <w:szCs w:val="22"/>
        </w:rPr>
        <w:t xml:space="preserve">ontributed to the </w:t>
      </w:r>
      <w:r w:rsidRPr="00657F0F">
        <w:rPr>
          <w:color w:val="313131"/>
          <w:szCs w:val="22"/>
        </w:rPr>
        <w:t>L</w:t>
      </w:r>
      <w:r w:rsidRPr="00AE5FE2">
        <w:rPr>
          <w:color w:val="313131"/>
          <w:szCs w:val="22"/>
        </w:rPr>
        <w:t xml:space="preserve">oss of </w:t>
      </w:r>
      <w:r w:rsidRPr="00657F0F">
        <w:rPr>
          <w:color w:val="313131"/>
          <w:szCs w:val="22"/>
        </w:rPr>
        <w:t>F</w:t>
      </w:r>
      <w:r w:rsidRPr="00AE5FE2">
        <w:rPr>
          <w:color w:val="313131"/>
          <w:szCs w:val="22"/>
        </w:rPr>
        <w:t>our House seats</w:t>
      </w:r>
      <w:r w:rsidRPr="00657F0F">
        <w:rPr>
          <w:color w:val="313131"/>
          <w:szCs w:val="22"/>
        </w:rPr>
        <w:t xml:space="preserve">.” </w:t>
      </w:r>
      <w:r w:rsidRPr="00657F0F">
        <w:rPr>
          <w:color w:val="444444"/>
          <w:szCs w:val="22"/>
        </w:rPr>
        <w:t xml:space="preserve">HUFFINGTON POST, </w:t>
      </w:r>
      <w:r w:rsidRPr="00657F0F">
        <w:rPr>
          <w:color w:val="202020"/>
          <w:szCs w:val="22"/>
        </w:rPr>
        <w:t>Nov 18, 2022,</w:t>
      </w:r>
      <w:r w:rsidR="00FF6F68" w:rsidRPr="00657F0F">
        <w:rPr>
          <w:color w:val="202020"/>
          <w:szCs w:val="22"/>
        </w:rPr>
        <w:t xml:space="preserve"> </w:t>
      </w:r>
      <w:r w:rsidRPr="00657F0F">
        <w:rPr>
          <w:color w:val="202020"/>
          <w:szCs w:val="22"/>
        </w:rPr>
        <w:t xml:space="preserve">accessed on December 24, 2022. </w:t>
      </w:r>
      <w:hyperlink r:id="rId11" w:history="1">
        <w:r w:rsidRPr="00657F0F">
          <w:rPr>
            <w:rStyle w:val="Hyperlink"/>
            <w:szCs w:val="22"/>
          </w:rPr>
          <w:t>https://www.huffpost.com/entry/new-york-democrats-house-kathy-hochul_n_6377ad06e4b0a97fec7c1537</w:t>
        </w:r>
      </w:hyperlink>
    </w:p>
  </w:footnote>
  <w:footnote w:id="381">
    <w:p w14:paraId="6CD96BF6" w14:textId="08F7CE2D" w:rsidR="00D61F45" w:rsidRPr="00EC4F7B" w:rsidRDefault="00D61F45" w:rsidP="00D61F45">
      <w:pPr>
        <w:pStyle w:val="FootnoteText"/>
        <w:rPr>
          <w:szCs w:val="22"/>
        </w:rPr>
      </w:pPr>
      <w:r w:rsidRPr="00CC0F02">
        <w:rPr>
          <w:rStyle w:val="FootnoteReference"/>
        </w:rPr>
        <w:footnoteRef/>
      </w:r>
      <w:r w:rsidRPr="00EC4F7B">
        <w:rPr>
          <w:szCs w:val="22"/>
        </w:rPr>
        <w:t xml:space="preserve"> </w:t>
      </w:r>
      <w:r w:rsidR="007F674A">
        <w:rPr>
          <w:szCs w:val="22"/>
        </w:rPr>
        <w:fldChar w:fldCharType="begin"/>
      </w:r>
      <w:r w:rsidR="00BD6DEC">
        <w:rPr>
          <w:szCs w:val="22"/>
        </w:rPr>
        <w:instrText xml:space="preserve"> ADDIN ZOTERO_ITEM CSL_CITATION {"citationID":"NyNTqqN3","properties":{"formattedCitation":"Michael Wines, {\\i{}supra} note 115.","plainCitation":"Michael Wines, supra note 115.","noteIndex":323},"citationItems":[{"id":7856,"uris":["http://zotero.org/users/10395840/items/SACGWF9D"],"itemData":{"id":7856,"type":"article-newspaper","container-title":"The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7F674A">
        <w:rPr>
          <w:szCs w:val="22"/>
        </w:rPr>
        <w:fldChar w:fldCharType="separate"/>
      </w:r>
      <w:r w:rsidR="009E3B02" w:rsidRPr="009E3B02">
        <w:t xml:space="preserve">Michael Wines, </w:t>
      </w:r>
      <w:r w:rsidR="009E3B02" w:rsidRPr="009E3B02">
        <w:rPr>
          <w:i/>
          <w:iCs/>
        </w:rPr>
        <w:t>supra</w:t>
      </w:r>
      <w:r w:rsidR="009E3B02" w:rsidRPr="009E3B02">
        <w:t xml:space="preserve"> note 115.</w:t>
      </w:r>
      <w:r w:rsidR="007F674A">
        <w:rPr>
          <w:szCs w:val="22"/>
        </w:rPr>
        <w:fldChar w:fldCharType="end"/>
      </w:r>
    </w:p>
    <w:p w14:paraId="0438F4DD" w14:textId="4125184B" w:rsidR="00BF7076" w:rsidRPr="00EC4F7B" w:rsidRDefault="00000000" w:rsidP="00D61F45">
      <w:pPr>
        <w:pStyle w:val="FootnoteText"/>
        <w:ind w:firstLine="0"/>
        <w:rPr>
          <w:szCs w:val="22"/>
        </w:rPr>
      </w:pPr>
      <w:hyperlink r:id="rId12" w:history="1">
        <w:r w:rsidR="00BF7076" w:rsidRPr="00EA3BF4">
          <w:rPr>
            <w:rStyle w:val="Hyperlink"/>
            <w:szCs w:val="22"/>
          </w:rPr>
          <w:t>https://www.nytimes.com/2022/08/08/us/elections/gerrymandering-maps-elections-republicans.html</w:t>
        </w:r>
      </w:hyperlink>
    </w:p>
  </w:footnote>
  <w:footnote w:id="382">
    <w:p w14:paraId="00256A9E" w14:textId="01CD6EED" w:rsidR="00D02572" w:rsidRPr="00EC4F7B" w:rsidRDefault="00D02572" w:rsidP="00D02572">
      <w:pPr>
        <w:pStyle w:val="FootnoteText"/>
        <w:rPr>
          <w:i/>
          <w:iCs/>
          <w:szCs w:val="22"/>
        </w:rPr>
      </w:pPr>
      <w:r w:rsidRPr="00CC0F02">
        <w:rPr>
          <w:rStyle w:val="FootnoteReference"/>
        </w:rPr>
        <w:footnoteRef/>
      </w:r>
      <w:r w:rsidRPr="00EC4F7B">
        <w:rPr>
          <w:szCs w:val="22"/>
        </w:rPr>
        <w:t xml:space="preserve"> </w:t>
      </w:r>
      <w:r w:rsidR="00B30967">
        <w:rPr>
          <w:szCs w:val="22"/>
        </w:rPr>
        <w:fldChar w:fldCharType="begin"/>
      </w:r>
      <w:r w:rsidR="00BD6DEC">
        <w:rPr>
          <w:szCs w:val="22"/>
        </w:rPr>
        <w:instrText xml:space="preserve"> ADDIN ZOTERO_ITEM CSL_CITATION {"citationID":"JSSevNam","properties":{"formattedCitation":"League of United Latin American Citizens v. Perry, 548 U.S. 399 (2006).","plainCitation":"League of United Latin American Citizens v. Perry, 548 U.S. 399 (2006).","noteIndex":324},"citationItems":[{"id":7858,"uris":["http://zotero.org/users/10395840/items/U6XZYQTQ"],"itemData":{"id":7858,"type":"legal_case","container-title":"U.S.","page":"399","title":"League of United Latin American Citizens v. Perry","volume":"548","issued":{"date-parts":[["2006"]]}}}],"schema":"https://github.com/citation-style-language/schema/raw/master/csl-citation.json"} </w:instrText>
      </w:r>
      <w:r w:rsidR="00B30967">
        <w:rPr>
          <w:szCs w:val="22"/>
        </w:rPr>
        <w:fldChar w:fldCharType="separate"/>
      </w:r>
      <w:r w:rsidR="009E3B02">
        <w:rPr>
          <w:noProof/>
          <w:szCs w:val="22"/>
        </w:rPr>
        <w:t>League of United Latin American Citizens v. Perry, 548 U.S. 399 (2006).</w:t>
      </w:r>
      <w:r w:rsidR="00B30967">
        <w:rPr>
          <w:szCs w:val="22"/>
        </w:rPr>
        <w:fldChar w:fldCharType="end"/>
      </w:r>
    </w:p>
  </w:footnote>
  <w:footnote w:id="383">
    <w:p w14:paraId="0B652ACB" w14:textId="0DA8EF60" w:rsidR="00D02572" w:rsidRPr="00EC4F7B" w:rsidRDefault="00D02572" w:rsidP="002474A2">
      <w:pPr>
        <w:rPr>
          <w:i/>
          <w:sz w:val="22"/>
          <w:szCs w:val="22"/>
        </w:rPr>
      </w:pPr>
      <w:r w:rsidRPr="00CC0F02">
        <w:rPr>
          <w:rStyle w:val="FootnoteReference"/>
        </w:rPr>
        <w:footnoteRef/>
      </w:r>
      <w:r w:rsidRPr="00EC4F7B">
        <w:rPr>
          <w:sz w:val="22"/>
          <w:szCs w:val="22"/>
        </w:rPr>
        <w:t xml:space="preserve"> There is historic precedent for mid-decade redistricting</w:t>
      </w:r>
      <w:ins w:id="529" w:author="Jonathan Cervas" w:date="2022-12-23T16:01:00Z">
        <w:r w:rsidR="00912DDD">
          <w:rPr>
            <w:sz w:val="22"/>
            <w:szCs w:val="22"/>
          </w:rPr>
          <w:t>.</w:t>
        </w:r>
        <w:r w:rsidR="0039024C">
          <w:rPr>
            <w:sz w:val="22"/>
            <w:szCs w:val="22"/>
          </w:rPr>
          <w:t xml:space="preserve"> </w:t>
        </w:r>
      </w:ins>
      <w:r w:rsidR="0039024C">
        <w:rPr>
          <w:sz w:val="22"/>
          <w:szCs w:val="22"/>
        </w:rPr>
        <w:fldChar w:fldCharType="begin"/>
      </w:r>
      <w:r w:rsidR="00BD6DEC">
        <w:rPr>
          <w:sz w:val="22"/>
          <w:szCs w:val="22"/>
        </w:rPr>
        <w:instrText xml:space="preserve"> ADDIN ZOTERO_ITEM CSL_CITATION {"citationID":"4qNI2QtJ","properties":{"formattedCitation":"{\\scaps Erik J. Engstrom}, {\\scaps Partisan Gerrymandering and the Construction of American Democracy} (2013), http://www.jstor.org/stable/10.2307/j.ctt1gk086k (last visited Oct 21, 2022).","plainCitation":"Erik J. Engstrom, Partisan Gerrymandering and the Construction of American Democracy (2013), http://www.jstor.org/stable/10.2307/j.ctt1gk086k (last visited Oct 21, 2022).","noteIndex":325},"citationItems":[{"id":7525,"uris":["http://zotero.org/users/10395840/items/IHLJRPIE"],"itemData":{"id":7525,"type":"book","ISBN":"978-0-472-90001-5","note":"DOI: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0039024C">
        <w:rPr>
          <w:sz w:val="22"/>
          <w:szCs w:val="22"/>
        </w:rPr>
        <w:fldChar w:fldCharType="separate"/>
      </w:r>
      <w:r w:rsidR="00912DDD" w:rsidRPr="00912DDD">
        <w:rPr>
          <w:smallCaps/>
          <w:sz w:val="22"/>
        </w:rPr>
        <w:t>Erik J. Engstrom</w:t>
      </w:r>
      <w:r w:rsidR="00912DDD" w:rsidRPr="00912DDD">
        <w:rPr>
          <w:sz w:val="22"/>
        </w:rPr>
        <w:t xml:space="preserve">, </w:t>
      </w:r>
      <w:r w:rsidR="00912DDD" w:rsidRPr="00912DDD">
        <w:rPr>
          <w:smallCaps/>
          <w:sz w:val="22"/>
        </w:rPr>
        <w:t>Partisan Gerrymandering and the Construction of American Democracy</w:t>
      </w:r>
      <w:r w:rsidR="00912DDD" w:rsidRPr="00912DDD">
        <w:rPr>
          <w:sz w:val="22"/>
        </w:rPr>
        <w:t xml:space="preserve"> (2013), http://www.jstor.org/stable/10.2307/j.ctt1gk086k (last visited Oct 21, 2022).</w:t>
      </w:r>
      <w:r w:rsidR="0039024C">
        <w:rPr>
          <w:sz w:val="22"/>
          <w:szCs w:val="22"/>
        </w:rPr>
        <w:fldChar w:fldCharType="end"/>
      </w:r>
      <w:del w:id="530" w:author="Jonathan Cervas" w:date="2022-12-23T16:01:00Z">
        <w:r w:rsidRPr="00EC4F7B" w:rsidDel="00912DDD">
          <w:rPr>
            <w:sz w:val="22"/>
            <w:szCs w:val="22"/>
          </w:rPr>
          <w:delText xml:space="preserve"> </w:delText>
        </w:r>
        <w:r w:rsidRPr="00EC4F7B" w:rsidDel="00912DDD">
          <w:rPr>
            <w:sz w:val="22"/>
            <w:szCs w:val="22"/>
          </w:rPr>
          <w:fldChar w:fldCharType="begin"/>
        </w:r>
        <w:r w:rsidR="00912DDD" w:rsidDel="00912DDD">
          <w:rPr>
            <w:sz w:val="22"/>
            <w:szCs w:val="22"/>
          </w:rPr>
          <w:delInstrText xml:space="preserve"> ADDIN ZOTERO_ITEM CSL_CITATION {"citationID":"l7nnbfCE","properties":{"formattedCitation":"{\\i{}Id.}","plainCitation":"Id.","noteIndex":278},"citationItems":[{"id":7525,"uris":["http://zotero.org/users/10395840/items/IHLJRPIE"],"itemData":{"id":7525,"type":"book","ISBN":"978-0-472-90001-5","note":"DOI: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delInstrText>
        </w:r>
        <w:r w:rsidRPr="00EC4F7B" w:rsidDel="00912DDD">
          <w:rPr>
            <w:sz w:val="22"/>
            <w:szCs w:val="22"/>
          </w:rPr>
          <w:fldChar w:fldCharType="separate"/>
        </w:r>
        <w:r w:rsidR="00912DDD" w:rsidRPr="00912DDD" w:rsidDel="00912DDD">
          <w:rPr>
            <w:i/>
            <w:iCs/>
            <w:sz w:val="22"/>
          </w:rPr>
          <w:delText>Id.</w:delText>
        </w:r>
        <w:r w:rsidRPr="00EC4F7B" w:rsidDel="00912DDD">
          <w:rPr>
            <w:sz w:val="22"/>
            <w:szCs w:val="22"/>
          </w:rPr>
          <w:fldChar w:fldCharType="end"/>
        </w:r>
        <w:r w:rsidRPr="00EC4F7B" w:rsidDel="00912DDD">
          <w:rPr>
            <w:sz w:val="22"/>
            <w:szCs w:val="22"/>
          </w:rPr>
          <w:delText>.</w:delText>
        </w:r>
      </w:del>
    </w:p>
  </w:footnote>
  <w:footnote w:id="384">
    <w:p w14:paraId="7C912148" w14:textId="7C84EB4F" w:rsidR="00F6465C" w:rsidRPr="00EC4F7B" w:rsidRDefault="00F6465C" w:rsidP="00F6465C">
      <w:pPr>
        <w:pStyle w:val="FootnoteText"/>
        <w:rPr>
          <w:szCs w:val="22"/>
        </w:rPr>
      </w:pPr>
      <w:r w:rsidRPr="00CC0F02">
        <w:rPr>
          <w:rStyle w:val="FootnoteReference"/>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In Oregon, the state court accepted expert witness testimony from a state’s expert demonstrating flaws in testimony about gerrymandering metrics proffered by plaintiffs. See also earlier discussion of Oregon redistricting in 2020.</w:t>
      </w:r>
    </w:p>
  </w:footnote>
  <w:footnote w:id="385">
    <w:p w14:paraId="683000A7" w14:textId="3BC769D6" w:rsidR="006C38C3" w:rsidRDefault="006C38C3">
      <w:pPr>
        <w:pStyle w:val="FootnoteText"/>
      </w:pPr>
      <w:r>
        <w:rPr>
          <w:rStyle w:val="FootnoteReference"/>
        </w:rPr>
        <w:footnoteRef/>
      </w:r>
      <w:r>
        <w:t xml:space="preserve"> See e.g. our discussion of legislative redistricting in Florida, </w:t>
      </w:r>
      <w:r w:rsidRPr="006C38C3">
        <w:rPr>
          <w:i/>
          <w:iCs/>
        </w:rPr>
        <w:t>supra</w:t>
      </w:r>
      <w:r>
        <w:t xml:space="preserve">,  and New York, </w:t>
      </w:r>
      <w:r w:rsidRPr="006C38C3">
        <w:rPr>
          <w:i/>
          <w:iCs/>
        </w:rPr>
        <w:t>supra</w:t>
      </w:r>
      <w:r>
        <w:t xml:space="preserve"> .</w:t>
      </w:r>
    </w:p>
  </w:footnote>
  <w:footnote w:id="386">
    <w:p w14:paraId="34E9BF63" w14:textId="32786A5B" w:rsidR="00F54D63" w:rsidRDefault="00F54D63">
      <w:pPr>
        <w:pStyle w:val="FootnoteText"/>
      </w:pPr>
      <w:r>
        <w:rPr>
          <w:rStyle w:val="FootnoteReference"/>
        </w:rPr>
        <w:footnoteRef/>
      </w:r>
      <w:r>
        <w:t xml:space="preserve"> See Table 1, </w:t>
      </w:r>
      <w:r w:rsidRPr="00F54D63">
        <w:rPr>
          <w:i/>
          <w:iCs/>
        </w:rPr>
        <w:t>supra</w:t>
      </w:r>
      <w:r>
        <w:t>.</w:t>
      </w:r>
    </w:p>
  </w:footnote>
  <w:footnote w:id="387">
    <w:p w14:paraId="65C244AB" w14:textId="68691431" w:rsidR="00CB1F2B" w:rsidRPr="00EC4F7B" w:rsidRDefault="00CB1F2B">
      <w:pPr>
        <w:pStyle w:val="FootnoteText"/>
        <w:rPr>
          <w:b/>
          <w:szCs w:val="22"/>
        </w:rPr>
      </w:pPr>
      <w:r w:rsidRPr="00CC0F02">
        <w:rPr>
          <w:rStyle w:val="FootnoteReference"/>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388">
    <w:p w14:paraId="446835AD" w14:textId="09C3DADB" w:rsidR="00F54D63" w:rsidRPr="00F54D63" w:rsidRDefault="00F54D63">
      <w:pPr>
        <w:pStyle w:val="FootnoteText"/>
      </w:pPr>
      <w:r>
        <w:rPr>
          <w:rStyle w:val="FootnoteReference"/>
        </w:rPr>
        <w:footnoteRef/>
      </w:r>
      <w:r>
        <w:t xml:space="preserve"> </w:t>
      </w:r>
      <w:r w:rsidRPr="00F54D63">
        <w:t xml:space="preserve">See NCSL Red Book, </w:t>
      </w:r>
      <w:r w:rsidRPr="00F54D63">
        <w:rPr>
          <w:i/>
          <w:iCs/>
        </w:rPr>
        <w:t xml:space="preserve">infra </w:t>
      </w:r>
      <w:r w:rsidRPr="00F54D63">
        <w:t xml:space="preserve">at </w:t>
      </w:r>
      <w:r w:rsidRPr="00F54D63">
        <w:rPr>
          <w:color w:val="FF0000"/>
        </w:rPr>
        <w:t>XXX</w:t>
      </w:r>
      <w:r w:rsidRPr="00F54D63">
        <w:t xml:space="preserve"> </w:t>
      </w:r>
    </w:p>
  </w:footnote>
  <w:footnote w:id="389">
    <w:p w14:paraId="5893F4F5" w14:textId="417DC414" w:rsidR="00F54D63" w:rsidRDefault="00F54D63">
      <w:pPr>
        <w:pStyle w:val="FootnoteText"/>
      </w:pPr>
      <w:r>
        <w:rPr>
          <w:rStyle w:val="FootnoteReference"/>
        </w:rPr>
        <w:footnoteRef/>
      </w:r>
      <w:r>
        <w:t xml:space="preserve"> Se Table 6 </w:t>
      </w:r>
      <w:r w:rsidRPr="00F54D63">
        <w:rPr>
          <w:i/>
          <w:iCs/>
        </w:rPr>
        <w:t>supra</w:t>
      </w:r>
      <w:r>
        <w:rPr>
          <w:i/>
          <w:iCs/>
        </w:rPr>
        <w:t>.</w:t>
      </w:r>
    </w:p>
  </w:footnote>
  <w:footnote w:id="390">
    <w:p w14:paraId="1FD6D0E8" w14:textId="5B7B4362" w:rsidR="0091718C" w:rsidRDefault="0091718C">
      <w:pPr>
        <w:pStyle w:val="FootnoteText"/>
      </w:pPr>
      <w:r w:rsidRPr="00CC0F02">
        <w:rPr>
          <w:rStyle w:val="FootnoteReference"/>
        </w:rPr>
        <w:footnoteRef/>
      </w:r>
      <w:r>
        <w:t xml:space="preserve"> </w:t>
      </w:r>
      <w:r w:rsidRPr="0019204A">
        <w:t>State court intervention is not a substitute for federal intervention. State courts are often political, change membership more often, and</w:t>
      </w:r>
      <w:r w:rsidR="00F717A1">
        <w:t xml:space="preserve"> state court decisions</w:t>
      </w:r>
      <w:r w:rsidRPr="0019204A">
        <w:t xml:space="preserve">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w:t>
      </w:r>
      <w:r w:rsidR="002D07FD">
        <w:t xml:space="preserve">, but doing so would require action by Congress, and that is  unlikely. </w:t>
      </w:r>
      <w:r w:rsidRPr="0019204A">
        <w:t xml:space="preserve"> </w:t>
      </w:r>
      <w:r w:rsidR="002D07FD">
        <w:t>While, in principle, there could</w:t>
      </w:r>
      <w:r w:rsidRPr="0019204A">
        <w:t xml:space="preserve"> </w:t>
      </w:r>
      <w:r w:rsidR="002D07FD">
        <w:t xml:space="preserve">be a finding by the US Supreme Court that recent state court decisions had shown the potential for manageable judicial standards to constrain gerrymandering, and thus shown the need to revisit </w:t>
      </w:r>
      <w:r w:rsidR="002D07FD" w:rsidRPr="002D07FD">
        <w:rPr>
          <w:i/>
          <w:iCs/>
        </w:rPr>
        <w:t>Rucho</w:t>
      </w:r>
      <w:r w:rsidR="002D07FD">
        <w:t xml:space="preserve">, </w:t>
      </w:r>
      <w:r w:rsidRPr="0019204A">
        <w:t xml:space="preserve"> </w:t>
      </w:r>
      <w:r w:rsidR="002D07FD">
        <w:t xml:space="preserve">we do not see a reversal of </w:t>
      </w:r>
      <w:r w:rsidR="002D07FD" w:rsidRPr="002D07FD">
        <w:rPr>
          <w:i/>
          <w:iCs/>
        </w:rPr>
        <w:t>Rucho</w:t>
      </w:r>
      <w:r w:rsidR="002D07FD">
        <w:t xml:space="preserve"> as likely</w:t>
      </w:r>
    </w:p>
  </w:footnote>
  <w:footnote w:id="391">
    <w:p w14:paraId="5C9E9FBA" w14:textId="77777777" w:rsidR="00F54D63" w:rsidRPr="00EC4F7B" w:rsidRDefault="00F54D63" w:rsidP="00CC1556">
      <w:pPr>
        <w:pStyle w:val="FootnoteText"/>
        <w:rPr>
          <w:szCs w:val="22"/>
        </w:rPr>
      </w:pPr>
      <w:r w:rsidRPr="00CC0F02">
        <w:rPr>
          <w:rStyle w:val="FootnoteReference"/>
        </w:rPr>
        <w:footnoteRef/>
      </w:r>
      <w:r w:rsidRPr="00EC4F7B">
        <w:rPr>
          <w:szCs w:val="22"/>
        </w:rPr>
        <w:t xml:space="preserve"> </w:t>
      </w:r>
      <w:r>
        <w:rPr>
          <w:szCs w:val="22"/>
        </w:rPr>
        <w:fldChar w:fldCharType="begin"/>
      </w:r>
      <w:r>
        <w:rPr>
          <w:szCs w:val="22"/>
        </w:rPr>
        <w:instrText xml:space="preserve"> ADDIN ZOTERO_ITEM CSL_CITATION {"citationID":"uaqIekZz","properties":{"formattedCitation":"Douglas Keith, {\\i{}New Money and Messages in Judicial Elections This Year}, {\\scaps Brennan Center for Justice}, October 21, 2022, https://www.brennancenter.org/our-work/analysis-opinion/new-money-and-messages-judicial-elections-year (last visited Dec 23, 2022).","plainCitation":"Douglas Keith, New Money and Messages in Judicial Elections This Year, Brennan Center for Justice, October 21, 2022, https://www.brennancenter.org/our-work/analysis-opinion/new-money-and-messages-judicial-elections-year (last visited Dec 23, 2022).","noteIndex":329},"citationItems":[{"id":7859,"uris":["http://zotero.org/users/10395840/items/RWSH6JSN"],"itemData":{"id":7859,"type":"article-newspaper","container-title":"Brennan Center for Justice","title":"New Money and Messages in Judicial Elections This Year","URL":"https://www.brennancenter.org/our-work/analysis-opinion/new-money-and-messages-judicial-elections-year","author":[{"literal":"Douglas Keith"}],"accessed":{"date-parts":[["2022",12,23]]},"issued":{"date-parts":[["2022",10,21]]}}}],"schema":"https://github.com/citation-style-language/schema/raw/master/csl-citation.json"} </w:instrText>
      </w:r>
      <w:r>
        <w:rPr>
          <w:szCs w:val="22"/>
        </w:rPr>
        <w:fldChar w:fldCharType="separate"/>
      </w:r>
      <w:r w:rsidRPr="0020098C">
        <w:t xml:space="preserve">Douglas Keith, </w:t>
      </w:r>
      <w:r w:rsidRPr="0020098C">
        <w:rPr>
          <w:i/>
          <w:iCs/>
        </w:rPr>
        <w:t>New Money and Messages in Judicial Elections This Year</w:t>
      </w:r>
      <w:r w:rsidRPr="0020098C">
        <w:t xml:space="preserve">, </w:t>
      </w:r>
      <w:r w:rsidRPr="0020098C">
        <w:rPr>
          <w:smallCaps/>
        </w:rPr>
        <w:t>Brennan Center for Justice</w:t>
      </w:r>
      <w:r w:rsidRPr="0020098C">
        <w:t>, October 21, 2022, https://www.brennancenter.org/our-work/analysis-opinion/new-money-and-messages-judicial-elections-year (last visited Dec 23, 2022).</w:t>
      </w:r>
      <w:r>
        <w:rPr>
          <w:szCs w:val="22"/>
        </w:rPr>
        <w:fldChar w:fldCharType="end"/>
      </w:r>
    </w:p>
  </w:footnote>
  <w:footnote w:id="392">
    <w:p w14:paraId="5BC9A2A7" w14:textId="77777777" w:rsidR="00B3458F" w:rsidRPr="00EC4F7B" w:rsidRDefault="00B3458F" w:rsidP="00B3458F">
      <w:pPr>
        <w:pStyle w:val="FootnoteText"/>
        <w:rPr>
          <w:bCs/>
          <w:szCs w:val="22"/>
        </w:rPr>
      </w:pPr>
      <w:r w:rsidRPr="00CC0F02">
        <w:rPr>
          <w:rStyle w:val="FootnoteReference"/>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393">
    <w:p w14:paraId="2F3F5DE3" w14:textId="168828E3" w:rsidR="00673AAC" w:rsidRPr="00EC4F7B" w:rsidRDefault="00673AAC" w:rsidP="00673AAC">
      <w:pPr>
        <w:rPr>
          <w:sz w:val="22"/>
          <w:szCs w:val="22"/>
        </w:rPr>
      </w:pPr>
      <w:r w:rsidRPr="00CC0F02">
        <w:rPr>
          <w:rStyle w:val="FootnoteReference"/>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w:t>
      </w:r>
      <w:r w:rsidR="00533F23">
        <w:rPr>
          <w:sz w:val="22"/>
          <w:szCs w:val="22"/>
        </w:rPr>
        <w:t>Section Two</w:t>
      </w:r>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w:t>
      </w:r>
      <w:ins w:id="549" w:author="Jonathan Cervas" w:date="2022-12-23T16:03:00Z">
        <w:r w:rsidR="008B047D">
          <w:rPr>
            <w:sz w:val="22"/>
            <w:szCs w:val="22"/>
          </w:rPr>
          <w:t xml:space="preserve"> </w:t>
        </w:r>
      </w:ins>
      <w:r w:rsidRPr="00EC4F7B">
        <w:rPr>
          <w:sz w:val="22"/>
          <w:szCs w:val="22"/>
        </w:rPr>
        <w:fldChar w:fldCharType="begin"/>
      </w:r>
      <w:r w:rsidR="00BD6DEC">
        <w:rPr>
          <w:sz w:val="22"/>
          <w:szCs w:val="22"/>
        </w:rPr>
        <w:instrText xml:space="preserve"> ADDIN ZOTERO_ITEM CSL_CITATION {"citationID":"QPpPQy40","properties":{"formattedCitation":"Michael Weingartner, {\\i{}Liquidating the Independent State Legislature Theory}, {\\scaps SSRN Electron. J.} (2021), https://www.ssrn.com/abstract=4044138 (last visited Oct 18, 2022) emphasis added.","plainCitation":"Michael Weingartner, Liquidating the Independent State Legislature Theory, SSRN Electron. J. (2021), https://www.ssrn.com/abstract=4044138 (last visited Oct 18, 2022) emphasis added.","noteIndex":331},"citationItems":[{"id":725,"uris":["http://zotero.org/users/10395840/items/9BYAGPF6"],"itemData":{"id":725,"type":"article-journal","container-title":"SSRN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instrText>
      </w:r>
      <w:r w:rsidRPr="00EC4F7B">
        <w:rPr>
          <w:sz w:val="22"/>
          <w:szCs w:val="22"/>
        </w:rPr>
        <w:fldChar w:fldCharType="separate"/>
      </w:r>
      <w:r w:rsidR="003A20AB" w:rsidRPr="003A20AB">
        <w:rPr>
          <w:sz w:val="22"/>
        </w:rPr>
        <w:t xml:space="preserve">Michael Weingartner, </w:t>
      </w:r>
      <w:r w:rsidR="003A20AB" w:rsidRPr="003A20AB">
        <w:rPr>
          <w:i/>
          <w:iCs/>
          <w:sz w:val="22"/>
        </w:rPr>
        <w:t>Liquidating the Independent State Legislature Theory</w:t>
      </w:r>
      <w:r w:rsidR="003A20AB" w:rsidRPr="003A20AB">
        <w:rPr>
          <w:sz w:val="22"/>
        </w:rPr>
        <w:t xml:space="preserve">, </w:t>
      </w:r>
      <w:r w:rsidR="003A20AB" w:rsidRPr="003A20AB">
        <w:rPr>
          <w:smallCaps/>
          <w:sz w:val="22"/>
        </w:rPr>
        <w:t>SSRN Electron. J.</w:t>
      </w:r>
      <w:r w:rsidR="003A20AB" w:rsidRPr="003A20AB">
        <w:rPr>
          <w:sz w:val="22"/>
        </w:rPr>
        <w:t xml:space="preserve"> (2021), https://www.ssrn.com/abstract=4044138 (last visited Oct 18, 2022)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w:t>
      </w:r>
      <w:ins w:id="550" w:author="Jonathan Cervas" w:date="2022-12-23T16:06:00Z">
        <w:r w:rsidR="000C6D04">
          <w:rPr>
            <w:sz w:val="22"/>
            <w:szCs w:val="22"/>
          </w:rPr>
          <w:t xml:space="preserve"> </w:t>
        </w:r>
      </w:ins>
      <w:r w:rsidR="000C6D04">
        <w:rPr>
          <w:sz w:val="22"/>
          <w:szCs w:val="22"/>
        </w:rPr>
        <w:fldChar w:fldCharType="begin"/>
      </w:r>
      <w:r w:rsidR="00BD6DEC">
        <w:rPr>
          <w:sz w:val="22"/>
          <w:szCs w:val="22"/>
        </w:rPr>
        <w:instrText xml:space="preserve"> ADDIN ZOTERO_ITEM CSL_CITATION {"citationID":"gCJI1owl","properties":{"formattedCitation":"Moore v. Harper, 142 Ct 1089 (2022).","plainCitation":"Moore v. Harper, 142 Ct 1089 (2022).","noteIndex":331},"citationItems":[{"id":7861,"uris":["http://zotero.org/users/10395840/items/GTWCRA48"],"itemData":{"id":7861,"type":"legal_case","container-title":"S. Ct.","page":"1089","title":"Moore v. Harper","volume":"142","issued":{"date-parts":[["2022"]]}},"label":"page"}],"schema":"https://github.com/citation-style-language/schema/raw/master/csl-citation.json"} </w:instrText>
      </w:r>
      <w:r w:rsidR="000C6D04">
        <w:rPr>
          <w:sz w:val="22"/>
          <w:szCs w:val="22"/>
        </w:rPr>
        <w:fldChar w:fldCharType="separate"/>
      </w:r>
      <w:r w:rsidR="00A23139">
        <w:rPr>
          <w:noProof/>
          <w:sz w:val="22"/>
          <w:szCs w:val="22"/>
        </w:rPr>
        <w:t>Moore v. Harper, 142 Ct 1089 (2022).</w:t>
      </w:r>
      <w:r w:rsidR="000C6D04">
        <w:rPr>
          <w:sz w:val="22"/>
          <w:szCs w:val="22"/>
        </w:rPr>
        <w:fldChar w:fldCharType="end"/>
      </w:r>
      <w:ins w:id="551" w:author="Jonathan Cervas" w:date="2022-12-23T16:07:00Z">
        <w:r w:rsidR="00A23139">
          <w:rPr>
            <w:sz w:val="22"/>
            <w:szCs w:val="22"/>
          </w:rPr>
          <w:t xml:space="preserve"> </w:t>
        </w:r>
      </w:ins>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r w:rsidRPr="00EC4F7B">
        <w:rPr>
          <w:i/>
          <w:iCs/>
          <w:sz w:val="22"/>
          <w:szCs w:val="22"/>
        </w:rPr>
        <w:t>Rucho</w:t>
      </w:r>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6449DA2B" w:rsidR="00CB1F2B" w:rsidRPr="00CA354F" w:rsidRDefault="00CB1F2B"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6450F8">
      <w:rPr>
        <w:rStyle w:val="PageNumber"/>
        <w:noProof/>
      </w:rPr>
      <w:t>2022-12-25</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241D3F58" w:rsidR="00CB1F2B" w:rsidRPr="00CA354F" w:rsidRDefault="00CB1F2B"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6450F8">
      <w:rPr>
        <w:noProof/>
      </w:rPr>
      <w:t>2022-12-25</w:t>
    </w:r>
    <w:r>
      <w:fldChar w:fldCharType="end"/>
    </w:r>
    <w:r>
      <w:t>]</w:t>
    </w:r>
    <w:r>
      <w:tab/>
    </w:r>
    <w:proofErr w:type="spellStart"/>
    <w:r>
      <w:rPr>
        <w:i/>
      </w:rPr>
      <w:t>J.Cervas</w:t>
    </w:r>
    <w:proofErr w:type="spellEnd"/>
    <w:r>
      <w:rPr>
        <w:i/>
      </w:rPr>
      <w:t xml:space="preserve">, </w:t>
    </w:r>
    <w:proofErr w:type="spellStart"/>
    <w:r>
      <w:rPr>
        <w:i/>
      </w:rPr>
      <w:t>B.Grofman</w:t>
    </w:r>
    <w:proofErr w:type="spellEnd"/>
    <w:r>
      <w:rPr>
        <w:i/>
      </w:rPr>
      <w:t xml:space="preserve">, </w:t>
    </w:r>
    <w:proofErr w:type="spellStart"/>
    <w:r>
      <w:rPr>
        <w:i/>
      </w:rPr>
      <w:t>S.Matsud</w:t>
    </w:r>
    <w:ins w:id="552" w:author="Scott Matsuda" w:date="2022-12-22T19:11:00Z">
      <w:r w:rsidR="00E85760">
        <w:rPr>
          <w:i/>
        </w:rPr>
        <w:t>a</w:t>
      </w:r>
    </w:ins>
    <w:proofErr w:type="spellEnd"/>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th Corwin">
    <w15:presenceInfo w15:providerId="AD" w15:userId="S::smc1176@usnh.edu::1bc6c26b-e6ec-414f-a8f8-2cd68a6ef35d"/>
  </w15:person>
  <w15:person w15:author="Scott Matsuda">
    <w15:presenceInfo w15:providerId="Windows Live" w15:userId="51605faf0b38d3d4"/>
  </w15:person>
  <w15:person w15:author="Jonathan Cervas">
    <w15:presenceInfo w15:providerId="AD" w15:userId="S::jcervas@personalmicrosoftsoftware.uci.edu::46246e70-f1bc-409a-9d73-146445cb4484"/>
  </w15:person>
  <w15:person w15:author="Bernie Grofman">
    <w15:presenceInfo w15:providerId="Windows Live" w15:userId="7a3e6de1bcfca7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rQUA7/W0MywAAAA="/>
  </w:docVars>
  <w:rsids>
    <w:rsidRoot w:val="001F2B31"/>
    <w:rsid w:val="000007D9"/>
    <w:rsid w:val="000018FD"/>
    <w:rsid w:val="00001CDB"/>
    <w:rsid w:val="000041CA"/>
    <w:rsid w:val="0000433A"/>
    <w:rsid w:val="000047B2"/>
    <w:rsid w:val="0000528B"/>
    <w:rsid w:val="000054F9"/>
    <w:rsid w:val="00006440"/>
    <w:rsid w:val="00007198"/>
    <w:rsid w:val="000076DC"/>
    <w:rsid w:val="000078EA"/>
    <w:rsid w:val="00007B10"/>
    <w:rsid w:val="00007E2B"/>
    <w:rsid w:val="00010D31"/>
    <w:rsid w:val="00010EAC"/>
    <w:rsid w:val="00011566"/>
    <w:rsid w:val="00011C3F"/>
    <w:rsid w:val="00011F6A"/>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7DE"/>
    <w:rsid w:val="00017848"/>
    <w:rsid w:val="00017D0A"/>
    <w:rsid w:val="00017DF2"/>
    <w:rsid w:val="0002012A"/>
    <w:rsid w:val="00020234"/>
    <w:rsid w:val="000204DE"/>
    <w:rsid w:val="00020732"/>
    <w:rsid w:val="00021928"/>
    <w:rsid w:val="00021A5C"/>
    <w:rsid w:val="00021E50"/>
    <w:rsid w:val="000224A6"/>
    <w:rsid w:val="00022B67"/>
    <w:rsid w:val="00023629"/>
    <w:rsid w:val="00023FD6"/>
    <w:rsid w:val="00024578"/>
    <w:rsid w:val="0002465E"/>
    <w:rsid w:val="00024871"/>
    <w:rsid w:val="00025D4D"/>
    <w:rsid w:val="00025E96"/>
    <w:rsid w:val="00026C3B"/>
    <w:rsid w:val="000278AC"/>
    <w:rsid w:val="0003080A"/>
    <w:rsid w:val="00030B03"/>
    <w:rsid w:val="000314A3"/>
    <w:rsid w:val="00031816"/>
    <w:rsid w:val="0003186F"/>
    <w:rsid w:val="00032871"/>
    <w:rsid w:val="00032FB6"/>
    <w:rsid w:val="00033545"/>
    <w:rsid w:val="0003490C"/>
    <w:rsid w:val="00034E00"/>
    <w:rsid w:val="000351FF"/>
    <w:rsid w:val="000353D5"/>
    <w:rsid w:val="0003637B"/>
    <w:rsid w:val="00036774"/>
    <w:rsid w:val="00036BDD"/>
    <w:rsid w:val="00037E17"/>
    <w:rsid w:val="00040B73"/>
    <w:rsid w:val="0004197B"/>
    <w:rsid w:val="00041B52"/>
    <w:rsid w:val="00042860"/>
    <w:rsid w:val="00042D81"/>
    <w:rsid w:val="00043C45"/>
    <w:rsid w:val="00044C84"/>
    <w:rsid w:val="00044CCF"/>
    <w:rsid w:val="00044CD8"/>
    <w:rsid w:val="00045457"/>
    <w:rsid w:val="00045734"/>
    <w:rsid w:val="00046154"/>
    <w:rsid w:val="00046465"/>
    <w:rsid w:val="000475C7"/>
    <w:rsid w:val="00047B4B"/>
    <w:rsid w:val="00051863"/>
    <w:rsid w:val="00051AE8"/>
    <w:rsid w:val="00052A9C"/>
    <w:rsid w:val="000546C3"/>
    <w:rsid w:val="00054B4A"/>
    <w:rsid w:val="000552D6"/>
    <w:rsid w:val="00055450"/>
    <w:rsid w:val="000601C9"/>
    <w:rsid w:val="00061364"/>
    <w:rsid w:val="0006227D"/>
    <w:rsid w:val="00062D94"/>
    <w:rsid w:val="000638A7"/>
    <w:rsid w:val="000641F5"/>
    <w:rsid w:val="000643A1"/>
    <w:rsid w:val="00064DA8"/>
    <w:rsid w:val="00065475"/>
    <w:rsid w:val="00065B73"/>
    <w:rsid w:val="0006635E"/>
    <w:rsid w:val="00066459"/>
    <w:rsid w:val="00066559"/>
    <w:rsid w:val="00067F17"/>
    <w:rsid w:val="000708AA"/>
    <w:rsid w:val="00070F93"/>
    <w:rsid w:val="000712EE"/>
    <w:rsid w:val="000719B9"/>
    <w:rsid w:val="00071DF5"/>
    <w:rsid w:val="000723BC"/>
    <w:rsid w:val="0007359C"/>
    <w:rsid w:val="00073B32"/>
    <w:rsid w:val="00073CF1"/>
    <w:rsid w:val="00073DDA"/>
    <w:rsid w:val="000748E9"/>
    <w:rsid w:val="00074F7F"/>
    <w:rsid w:val="000752DF"/>
    <w:rsid w:val="000754FE"/>
    <w:rsid w:val="00075FF7"/>
    <w:rsid w:val="00076504"/>
    <w:rsid w:val="00076856"/>
    <w:rsid w:val="00077791"/>
    <w:rsid w:val="00077DCC"/>
    <w:rsid w:val="00077FB0"/>
    <w:rsid w:val="000813B7"/>
    <w:rsid w:val="0008189D"/>
    <w:rsid w:val="000818FC"/>
    <w:rsid w:val="00082358"/>
    <w:rsid w:val="00082A64"/>
    <w:rsid w:val="00082FE1"/>
    <w:rsid w:val="00083611"/>
    <w:rsid w:val="00083E09"/>
    <w:rsid w:val="000842F7"/>
    <w:rsid w:val="000854D1"/>
    <w:rsid w:val="00085C79"/>
    <w:rsid w:val="000864F0"/>
    <w:rsid w:val="00086643"/>
    <w:rsid w:val="000867CC"/>
    <w:rsid w:val="000869B1"/>
    <w:rsid w:val="00087650"/>
    <w:rsid w:val="00087C5B"/>
    <w:rsid w:val="00090781"/>
    <w:rsid w:val="00090C48"/>
    <w:rsid w:val="00090C8E"/>
    <w:rsid w:val="000917CA"/>
    <w:rsid w:val="000939A9"/>
    <w:rsid w:val="00093D16"/>
    <w:rsid w:val="00094440"/>
    <w:rsid w:val="00094507"/>
    <w:rsid w:val="000947B4"/>
    <w:rsid w:val="000950AE"/>
    <w:rsid w:val="00096D50"/>
    <w:rsid w:val="00097ABD"/>
    <w:rsid w:val="00097B49"/>
    <w:rsid w:val="000A0124"/>
    <w:rsid w:val="000A08F1"/>
    <w:rsid w:val="000A13C7"/>
    <w:rsid w:val="000A2561"/>
    <w:rsid w:val="000A2985"/>
    <w:rsid w:val="000A3AD2"/>
    <w:rsid w:val="000A3B79"/>
    <w:rsid w:val="000A3F44"/>
    <w:rsid w:val="000A4396"/>
    <w:rsid w:val="000A57CB"/>
    <w:rsid w:val="000A5A06"/>
    <w:rsid w:val="000A617D"/>
    <w:rsid w:val="000A6834"/>
    <w:rsid w:val="000A6EF9"/>
    <w:rsid w:val="000A7235"/>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A59"/>
    <w:rsid w:val="000B7EE6"/>
    <w:rsid w:val="000C027D"/>
    <w:rsid w:val="000C0828"/>
    <w:rsid w:val="000C0DDD"/>
    <w:rsid w:val="000C11C4"/>
    <w:rsid w:val="000C16BC"/>
    <w:rsid w:val="000C1C28"/>
    <w:rsid w:val="000C1C98"/>
    <w:rsid w:val="000C25C4"/>
    <w:rsid w:val="000C266D"/>
    <w:rsid w:val="000C2B11"/>
    <w:rsid w:val="000C4B1B"/>
    <w:rsid w:val="000C54C5"/>
    <w:rsid w:val="000C5EF6"/>
    <w:rsid w:val="000C6D04"/>
    <w:rsid w:val="000C7866"/>
    <w:rsid w:val="000D00E0"/>
    <w:rsid w:val="000D030E"/>
    <w:rsid w:val="000D0438"/>
    <w:rsid w:val="000D06E7"/>
    <w:rsid w:val="000D0CDB"/>
    <w:rsid w:val="000D0ECB"/>
    <w:rsid w:val="000D1332"/>
    <w:rsid w:val="000D18FF"/>
    <w:rsid w:val="000D1A6A"/>
    <w:rsid w:val="000D238A"/>
    <w:rsid w:val="000D29AE"/>
    <w:rsid w:val="000D2A50"/>
    <w:rsid w:val="000D37C0"/>
    <w:rsid w:val="000D4232"/>
    <w:rsid w:val="000D4642"/>
    <w:rsid w:val="000D484C"/>
    <w:rsid w:val="000D58B5"/>
    <w:rsid w:val="000D5B09"/>
    <w:rsid w:val="000D72E0"/>
    <w:rsid w:val="000D76A7"/>
    <w:rsid w:val="000E0524"/>
    <w:rsid w:val="000E174C"/>
    <w:rsid w:val="000E2FAE"/>
    <w:rsid w:val="000E3646"/>
    <w:rsid w:val="000E36EC"/>
    <w:rsid w:val="000E3703"/>
    <w:rsid w:val="000E43DC"/>
    <w:rsid w:val="000E4A38"/>
    <w:rsid w:val="000E54C7"/>
    <w:rsid w:val="000E5699"/>
    <w:rsid w:val="000E5999"/>
    <w:rsid w:val="000E5D37"/>
    <w:rsid w:val="000E6C9D"/>
    <w:rsid w:val="000E720C"/>
    <w:rsid w:val="000E734C"/>
    <w:rsid w:val="000E7912"/>
    <w:rsid w:val="000F0074"/>
    <w:rsid w:val="000F08F3"/>
    <w:rsid w:val="000F0992"/>
    <w:rsid w:val="000F0A98"/>
    <w:rsid w:val="000F0EAC"/>
    <w:rsid w:val="000F1B95"/>
    <w:rsid w:val="000F1F25"/>
    <w:rsid w:val="000F2740"/>
    <w:rsid w:val="000F3779"/>
    <w:rsid w:val="000F3C8E"/>
    <w:rsid w:val="000F5201"/>
    <w:rsid w:val="000F6263"/>
    <w:rsid w:val="000F676D"/>
    <w:rsid w:val="000F6A07"/>
    <w:rsid w:val="000F6A61"/>
    <w:rsid w:val="000F6FC0"/>
    <w:rsid w:val="000F7C78"/>
    <w:rsid w:val="00101166"/>
    <w:rsid w:val="00101492"/>
    <w:rsid w:val="001014AB"/>
    <w:rsid w:val="00101D73"/>
    <w:rsid w:val="001030E2"/>
    <w:rsid w:val="0010373D"/>
    <w:rsid w:val="00104CAE"/>
    <w:rsid w:val="00105E15"/>
    <w:rsid w:val="00106485"/>
    <w:rsid w:val="001065D7"/>
    <w:rsid w:val="00106731"/>
    <w:rsid w:val="001070EF"/>
    <w:rsid w:val="00107122"/>
    <w:rsid w:val="001071F7"/>
    <w:rsid w:val="0010783C"/>
    <w:rsid w:val="00107878"/>
    <w:rsid w:val="00107A59"/>
    <w:rsid w:val="001123E1"/>
    <w:rsid w:val="001123E5"/>
    <w:rsid w:val="00112730"/>
    <w:rsid w:val="0011289C"/>
    <w:rsid w:val="00112A83"/>
    <w:rsid w:val="001131E4"/>
    <w:rsid w:val="001134C8"/>
    <w:rsid w:val="001139CD"/>
    <w:rsid w:val="00114A8A"/>
    <w:rsid w:val="00114F0B"/>
    <w:rsid w:val="001161BD"/>
    <w:rsid w:val="00117956"/>
    <w:rsid w:val="00117AF7"/>
    <w:rsid w:val="00120D0B"/>
    <w:rsid w:val="00121743"/>
    <w:rsid w:val="00121ABA"/>
    <w:rsid w:val="0012206E"/>
    <w:rsid w:val="001220B1"/>
    <w:rsid w:val="00122789"/>
    <w:rsid w:val="001228C1"/>
    <w:rsid w:val="0012473B"/>
    <w:rsid w:val="001248B5"/>
    <w:rsid w:val="00124C9A"/>
    <w:rsid w:val="00124F8F"/>
    <w:rsid w:val="00124FF5"/>
    <w:rsid w:val="001250A2"/>
    <w:rsid w:val="00125D5D"/>
    <w:rsid w:val="00125D6A"/>
    <w:rsid w:val="00126C53"/>
    <w:rsid w:val="00127022"/>
    <w:rsid w:val="001270DB"/>
    <w:rsid w:val="001276BE"/>
    <w:rsid w:val="00127E18"/>
    <w:rsid w:val="0013291E"/>
    <w:rsid w:val="00132A2C"/>
    <w:rsid w:val="00132E66"/>
    <w:rsid w:val="001339DC"/>
    <w:rsid w:val="00133D29"/>
    <w:rsid w:val="0013438A"/>
    <w:rsid w:val="001343BF"/>
    <w:rsid w:val="00134707"/>
    <w:rsid w:val="00134BD7"/>
    <w:rsid w:val="00134EA8"/>
    <w:rsid w:val="001350E0"/>
    <w:rsid w:val="001365CE"/>
    <w:rsid w:val="00136B17"/>
    <w:rsid w:val="001372A3"/>
    <w:rsid w:val="001378C3"/>
    <w:rsid w:val="00140624"/>
    <w:rsid w:val="001410BA"/>
    <w:rsid w:val="001412F1"/>
    <w:rsid w:val="001414D4"/>
    <w:rsid w:val="00141AC8"/>
    <w:rsid w:val="00141B74"/>
    <w:rsid w:val="00141C1E"/>
    <w:rsid w:val="00141C25"/>
    <w:rsid w:val="00142571"/>
    <w:rsid w:val="00142C83"/>
    <w:rsid w:val="001436A2"/>
    <w:rsid w:val="00143CB9"/>
    <w:rsid w:val="00145977"/>
    <w:rsid w:val="001478E3"/>
    <w:rsid w:val="001479B3"/>
    <w:rsid w:val="00147F11"/>
    <w:rsid w:val="0015015C"/>
    <w:rsid w:val="00150547"/>
    <w:rsid w:val="00150D37"/>
    <w:rsid w:val="00150FCA"/>
    <w:rsid w:val="001510FD"/>
    <w:rsid w:val="00152D0F"/>
    <w:rsid w:val="00153625"/>
    <w:rsid w:val="0015384B"/>
    <w:rsid w:val="00153A51"/>
    <w:rsid w:val="00153F45"/>
    <w:rsid w:val="00154386"/>
    <w:rsid w:val="00154B63"/>
    <w:rsid w:val="001554A9"/>
    <w:rsid w:val="0015619D"/>
    <w:rsid w:val="00156E8B"/>
    <w:rsid w:val="00160E51"/>
    <w:rsid w:val="0016138E"/>
    <w:rsid w:val="00161638"/>
    <w:rsid w:val="00162C98"/>
    <w:rsid w:val="00163377"/>
    <w:rsid w:val="00163405"/>
    <w:rsid w:val="0016452C"/>
    <w:rsid w:val="00164670"/>
    <w:rsid w:val="0016484B"/>
    <w:rsid w:val="00164CD1"/>
    <w:rsid w:val="00165914"/>
    <w:rsid w:val="001670EA"/>
    <w:rsid w:val="001672A4"/>
    <w:rsid w:val="00167520"/>
    <w:rsid w:val="00167668"/>
    <w:rsid w:val="00167DE8"/>
    <w:rsid w:val="00170054"/>
    <w:rsid w:val="001701A9"/>
    <w:rsid w:val="001701B5"/>
    <w:rsid w:val="00170405"/>
    <w:rsid w:val="0017106E"/>
    <w:rsid w:val="001722D0"/>
    <w:rsid w:val="001755B2"/>
    <w:rsid w:val="001757A1"/>
    <w:rsid w:val="0017605F"/>
    <w:rsid w:val="001760CC"/>
    <w:rsid w:val="001779D6"/>
    <w:rsid w:val="001804DF"/>
    <w:rsid w:val="00180686"/>
    <w:rsid w:val="00180C9B"/>
    <w:rsid w:val="00181F2A"/>
    <w:rsid w:val="00182121"/>
    <w:rsid w:val="0018258F"/>
    <w:rsid w:val="0018377C"/>
    <w:rsid w:val="001837ED"/>
    <w:rsid w:val="00183B7A"/>
    <w:rsid w:val="001857AE"/>
    <w:rsid w:val="00185B34"/>
    <w:rsid w:val="0018645E"/>
    <w:rsid w:val="00187464"/>
    <w:rsid w:val="00187A35"/>
    <w:rsid w:val="00187F04"/>
    <w:rsid w:val="00190211"/>
    <w:rsid w:val="0019093D"/>
    <w:rsid w:val="00190949"/>
    <w:rsid w:val="00190BDD"/>
    <w:rsid w:val="0019204A"/>
    <w:rsid w:val="00192EAE"/>
    <w:rsid w:val="00193749"/>
    <w:rsid w:val="001937CC"/>
    <w:rsid w:val="001939F4"/>
    <w:rsid w:val="00193E76"/>
    <w:rsid w:val="00194834"/>
    <w:rsid w:val="001950EE"/>
    <w:rsid w:val="00195A51"/>
    <w:rsid w:val="001961A1"/>
    <w:rsid w:val="00196B3A"/>
    <w:rsid w:val="00196DA7"/>
    <w:rsid w:val="00196E68"/>
    <w:rsid w:val="0019726D"/>
    <w:rsid w:val="00197B3A"/>
    <w:rsid w:val="001A03CC"/>
    <w:rsid w:val="001A2244"/>
    <w:rsid w:val="001A38EB"/>
    <w:rsid w:val="001A3991"/>
    <w:rsid w:val="001A4A12"/>
    <w:rsid w:val="001A4B25"/>
    <w:rsid w:val="001A4FEC"/>
    <w:rsid w:val="001A54D2"/>
    <w:rsid w:val="001A5987"/>
    <w:rsid w:val="001A705E"/>
    <w:rsid w:val="001A746E"/>
    <w:rsid w:val="001A7F5B"/>
    <w:rsid w:val="001B11F4"/>
    <w:rsid w:val="001B1A1E"/>
    <w:rsid w:val="001B2667"/>
    <w:rsid w:val="001B2A3D"/>
    <w:rsid w:val="001B2DB6"/>
    <w:rsid w:val="001B366A"/>
    <w:rsid w:val="001B416C"/>
    <w:rsid w:val="001B59B9"/>
    <w:rsid w:val="001B5EBF"/>
    <w:rsid w:val="001B77F3"/>
    <w:rsid w:val="001B7E5B"/>
    <w:rsid w:val="001C2A67"/>
    <w:rsid w:val="001C2CA1"/>
    <w:rsid w:val="001C31EF"/>
    <w:rsid w:val="001C34A8"/>
    <w:rsid w:val="001C4027"/>
    <w:rsid w:val="001C43BE"/>
    <w:rsid w:val="001C4446"/>
    <w:rsid w:val="001C4CFA"/>
    <w:rsid w:val="001C512D"/>
    <w:rsid w:val="001C6936"/>
    <w:rsid w:val="001C71B5"/>
    <w:rsid w:val="001D0079"/>
    <w:rsid w:val="001D0130"/>
    <w:rsid w:val="001D073A"/>
    <w:rsid w:val="001D086B"/>
    <w:rsid w:val="001D143F"/>
    <w:rsid w:val="001D152F"/>
    <w:rsid w:val="001D25D3"/>
    <w:rsid w:val="001D2B4E"/>
    <w:rsid w:val="001D41E4"/>
    <w:rsid w:val="001D5B10"/>
    <w:rsid w:val="001D5D51"/>
    <w:rsid w:val="001D6D82"/>
    <w:rsid w:val="001D7048"/>
    <w:rsid w:val="001E0589"/>
    <w:rsid w:val="001E05C2"/>
    <w:rsid w:val="001E1230"/>
    <w:rsid w:val="001E1340"/>
    <w:rsid w:val="001E13E7"/>
    <w:rsid w:val="001E2F2F"/>
    <w:rsid w:val="001E3122"/>
    <w:rsid w:val="001E3848"/>
    <w:rsid w:val="001E41C4"/>
    <w:rsid w:val="001E48C2"/>
    <w:rsid w:val="001E5829"/>
    <w:rsid w:val="001E5B09"/>
    <w:rsid w:val="001E60CE"/>
    <w:rsid w:val="001E7C8A"/>
    <w:rsid w:val="001E7E86"/>
    <w:rsid w:val="001F0BCD"/>
    <w:rsid w:val="001F1907"/>
    <w:rsid w:val="001F1D41"/>
    <w:rsid w:val="001F1EA9"/>
    <w:rsid w:val="001F20C0"/>
    <w:rsid w:val="001F2185"/>
    <w:rsid w:val="001F2AE8"/>
    <w:rsid w:val="001F2B31"/>
    <w:rsid w:val="001F2EEE"/>
    <w:rsid w:val="001F319C"/>
    <w:rsid w:val="001F335B"/>
    <w:rsid w:val="001F37BC"/>
    <w:rsid w:val="001F3A65"/>
    <w:rsid w:val="001F415B"/>
    <w:rsid w:val="001F43F2"/>
    <w:rsid w:val="001F7D5F"/>
    <w:rsid w:val="0020098C"/>
    <w:rsid w:val="00200B05"/>
    <w:rsid w:val="00201B6C"/>
    <w:rsid w:val="00201C10"/>
    <w:rsid w:val="00201FC5"/>
    <w:rsid w:val="002044FE"/>
    <w:rsid w:val="00204F7D"/>
    <w:rsid w:val="00205246"/>
    <w:rsid w:val="00205DFB"/>
    <w:rsid w:val="002070AA"/>
    <w:rsid w:val="00207AC0"/>
    <w:rsid w:val="002101E7"/>
    <w:rsid w:val="002106FE"/>
    <w:rsid w:val="00211037"/>
    <w:rsid w:val="00211ACD"/>
    <w:rsid w:val="00211D41"/>
    <w:rsid w:val="00212742"/>
    <w:rsid w:val="00214714"/>
    <w:rsid w:val="00216081"/>
    <w:rsid w:val="002161DF"/>
    <w:rsid w:val="00217A1A"/>
    <w:rsid w:val="00217C5F"/>
    <w:rsid w:val="00221AB6"/>
    <w:rsid w:val="00222185"/>
    <w:rsid w:val="00222536"/>
    <w:rsid w:val="00222C18"/>
    <w:rsid w:val="00223812"/>
    <w:rsid w:val="00223EE7"/>
    <w:rsid w:val="002244A2"/>
    <w:rsid w:val="002253AD"/>
    <w:rsid w:val="00225AE5"/>
    <w:rsid w:val="00225EA3"/>
    <w:rsid w:val="0022703E"/>
    <w:rsid w:val="0022736C"/>
    <w:rsid w:val="00227FE6"/>
    <w:rsid w:val="00230F13"/>
    <w:rsid w:val="002318B9"/>
    <w:rsid w:val="00231F0B"/>
    <w:rsid w:val="00233466"/>
    <w:rsid w:val="00234321"/>
    <w:rsid w:val="002344E1"/>
    <w:rsid w:val="00234838"/>
    <w:rsid w:val="0023498F"/>
    <w:rsid w:val="00235A32"/>
    <w:rsid w:val="002363DE"/>
    <w:rsid w:val="002366B8"/>
    <w:rsid w:val="00236E15"/>
    <w:rsid w:val="002407FA"/>
    <w:rsid w:val="0024088F"/>
    <w:rsid w:val="00241F8E"/>
    <w:rsid w:val="00242E53"/>
    <w:rsid w:val="00245F35"/>
    <w:rsid w:val="00245FFD"/>
    <w:rsid w:val="00246DBB"/>
    <w:rsid w:val="002474A2"/>
    <w:rsid w:val="00247BA3"/>
    <w:rsid w:val="002503D3"/>
    <w:rsid w:val="00252CF8"/>
    <w:rsid w:val="002539D7"/>
    <w:rsid w:val="002548A3"/>
    <w:rsid w:val="0025494D"/>
    <w:rsid w:val="00254F80"/>
    <w:rsid w:val="0025539C"/>
    <w:rsid w:val="00255A76"/>
    <w:rsid w:val="00255EFF"/>
    <w:rsid w:val="00257782"/>
    <w:rsid w:val="002578EA"/>
    <w:rsid w:val="00260677"/>
    <w:rsid w:val="002616D0"/>
    <w:rsid w:val="00261B60"/>
    <w:rsid w:val="002626B8"/>
    <w:rsid w:val="00263139"/>
    <w:rsid w:val="0026367F"/>
    <w:rsid w:val="0026389D"/>
    <w:rsid w:val="00263E45"/>
    <w:rsid w:val="00264C0D"/>
    <w:rsid w:val="00264CB6"/>
    <w:rsid w:val="00265444"/>
    <w:rsid w:val="00265934"/>
    <w:rsid w:val="00265EA3"/>
    <w:rsid w:val="002660E0"/>
    <w:rsid w:val="0026616E"/>
    <w:rsid w:val="002669CF"/>
    <w:rsid w:val="00266D7B"/>
    <w:rsid w:val="00267189"/>
    <w:rsid w:val="00267BB2"/>
    <w:rsid w:val="00270128"/>
    <w:rsid w:val="00270379"/>
    <w:rsid w:val="00270BFD"/>
    <w:rsid w:val="00270D80"/>
    <w:rsid w:val="002711EE"/>
    <w:rsid w:val="002713C2"/>
    <w:rsid w:val="002718A4"/>
    <w:rsid w:val="002718F7"/>
    <w:rsid w:val="0027320C"/>
    <w:rsid w:val="002736F2"/>
    <w:rsid w:val="0027417C"/>
    <w:rsid w:val="002742BD"/>
    <w:rsid w:val="0027492A"/>
    <w:rsid w:val="00274C2F"/>
    <w:rsid w:val="002756BB"/>
    <w:rsid w:val="00275CFD"/>
    <w:rsid w:val="00276322"/>
    <w:rsid w:val="00276823"/>
    <w:rsid w:val="00276A23"/>
    <w:rsid w:val="00276F4C"/>
    <w:rsid w:val="0027741C"/>
    <w:rsid w:val="002779DB"/>
    <w:rsid w:val="00277ACA"/>
    <w:rsid w:val="00277CA0"/>
    <w:rsid w:val="002800A5"/>
    <w:rsid w:val="002807D3"/>
    <w:rsid w:val="00280A53"/>
    <w:rsid w:val="00281F94"/>
    <w:rsid w:val="002823BE"/>
    <w:rsid w:val="00282E09"/>
    <w:rsid w:val="00283C85"/>
    <w:rsid w:val="00283D72"/>
    <w:rsid w:val="002845C9"/>
    <w:rsid w:val="0028461A"/>
    <w:rsid w:val="0028551D"/>
    <w:rsid w:val="002858B8"/>
    <w:rsid w:val="00285C67"/>
    <w:rsid w:val="00285F27"/>
    <w:rsid w:val="0028644D"/>
    <w:rsid w:val="00286F60"/>
    <w:rsid w:val="00287999"/>
    <w:rsid w:val="00287EE1"/>
    <w:rsid w:val="00287F3B"/>
    <w:rsid w:val="00291A39"/>
    <w:rsid w:val="002931B0"/>
    <w:rsid w:val="00293A09"/>
    <w:rsid w:val="00293AA6"/>
    <w:rsid w:val="00293D57"/>
    <w:rsid w:val="002945D2"/>
    <w:rsid w:val="00297238"/>
    <w:rsid w:val="00297E17"/>
    <w:rsid w:val="002A015D"/>
    <w:rsid w:val="002A0547"/>
    <w:rsid w:val="002A2174"/>
    <w:rsid w:val="002A2984"/>
    <w:rsid w:val="002A29F6"/>
    <w:rsid w:val="002A2F46"/>
    <w:rsid w:val="002A333D"/>
    <w:rsid w:val="002A36D8"/>
    <w:rsid w:val="002A3A02"/>
    <w:rsid w:val="002A4413"/>
    <w:rsid w:val="002A49FD"/>
    <w:rsid w:val="002A53F4"/>
    <w:rsid w:val="002A5A78"/>
    <w:rsid w:val="002A62CB"/>
    <w:rsid w:val="002A68C2"/>
    <w:rsid w:val="002A68C3"/>
    <w:rsid w:val="002A6939"/>
    <w:rsid w:val="002A6A42"/>
    <w:rsid w:val="002A77A1"/>
    <w:rsid w:val="002A7F2E"/>
    <w:rsid w:val="002A7F89"/>
    <w:rsid w:val="002B1198"/>
    <w:rsid w:val="002B2318"/>
    <w:rsid w:val="002B247F"/>
    <w:rsid w:val="002B26F9"/>
    <w:rsid w:val="002B2E34"/>
    <w:rsid w:val="002B2E4D"/>
    <w:rsid w:val="002B2FAE"/>
    <w:rsid w:val="002B3490"/>
    <w:rsid w:val="002B376B"/>
    <w:rsid w:val="002B3B3C"/>
    <w:rsid w:val="002B41EB"/>
    <w:rsid w:val="002B50BB"/>
    <w:rsid w:val="002B5C39"/>
    <w:rsid w:val="002B5C54"/>
    <w:rsid w:val="002B5EF3"/>
    <w:rsid w:val="002B635D"/>
    <w:rsid w:val="002B6656"/>
    <w:rsid w:val="002B686F"/>
    <w:rsid w:val="002B70B9"/>
    <w:rsid w:val="002B73EB"/>
    <w:rsid w:val="002B75D5"/>
    <w:rsid w:val="002B7740"/>
    <w:rsid w:val="002B77B7"/>
    <w:rsid w:val="002C00FA"/>
    <w:rsid w:val="002C0232"/>
    <w:rsid w:val="002C098A"/>
    <w:rsid w:val="002C0F4D"/>
    <w:rsid w:val="002C235B"/>
    <w:rsid w:val="002C2819"/>
    <w:rsid w:val="002C2A0F"/>
    <w:rsid w:val="002C2B14"/>
    <w:rsid w:val="002C2FE9"/>
    <w:rsid w:val="002C31B5"/>
    <w:rsid w:val="002C3549"/>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7FD"/>
    <w:rsid w:val="002D09D9"/>
    <w:rsid w:val="002D1AD5"/>
    <w:rsid w:val="002D20B5"/>
    <w:rsid w:val="002D23CB"/>
    <w:rsid w:val="002D326F"/>
    <w:rsid w:val="002D400F"/>
    <w:rsid w:val="002D43DB"/>
    <w:rsid w:val="002D46A1"/>
    <w:rsid w:val="002D4D02"/>
    <w:rsid w:val="002D5751"/>
    <w:rsid w:val="002D64FB"/>
    <w:rsid w:val="002D660F"/>
    <w:rsid w:val="002D7F99"/>
    <w:rsid w:val="002E0123"/>
    <w:rsid w:val="002E04D8"/>
    <w:rsid w:val="002E1372"/>
    <w:rsid w:val="002E157B"/>
    <w:rsid w:val="002E1F5D"/>
    <w:rsid w:val="002E2AD0"/>
    <w:rsid w:val="002E2EE0"/>
    <w:rsid w:val="002E2F0C"/>
    <w:rsid w:val="002E33B3"/>
    <w:rsid w:val="002E37E9"/>
    <w:rsid w:val="002E38A3"/>
    <w:rsid w:val="002E3AD9"/>
    <w:rsid w:val="002E448D"/>
    <w:rsid w:val="002E529F"/>
    <w:rsid w:val="002E53B7"/>
    <w:rsid w:val="002E6ACA"/>
    <w:rsid w:val="002E748E"/>
    <w:rsid w:val="002E7A54"/>
    <w:rsid w:val="002E7B6E"/>
    <w:rsid w:val="002E7D34"/>
    <w:rsid w:val="002E7F93"/>
    <w:rsid w:val="002F01C8"/>
    <w:rsid w:val="002F06D5"/>
    <w:rsid w:val="002F0CAB"/>
    <w:rsid w:val="002F12D6"/>
    <w:rsid w:val="002F1BFA"/>
    <w:rsid w:val="002F1D10"/>
    <w:rsid w:val="002F2FAA"/>
    <w:rsid w:val="002F3163"/>
    <w:rsid w:val="002F31AB"/>
    <w:rsid w:val="002F3569"/>
    <w:rsid w:val="002F3675"/>
    <w:rsid w:val="002F3F8C"/>
    <w:rsid w:val="002F4446"/>
    <w:rsid w:val="002F4B30"/>
    <w:rsid w:val="002F4C31"/>
    <w:rsid w:val="002F4F94"/>
    <w:rsid w:val="002F55DA"/>
    <w:rsid w:val="002F64E0"/>
    <w:rsid w:val="002F6B40"/>
    <w:rsid w:val="002F78E6"/>
    <w:rsid w:val="002F7E18"/>
    <w:rsid w:val="00300036"/>
    <w:rsid w:val="00300738"/>
    <w:rsid w:val="00301106"/>
    <w:rsid w:val="00302938"/>
    <w:rsid w:val="00302954"/>
    <w:rsid w:val="003034D6"/>
    <w:rsid w:val="00303ADB"/>
    <w:rsid w:val="00304360"/>
    <w:rsid w:val="00305535"/>
    <w:rsid w:val="003063FC"/>
    <w:rsid w:val="003078EE"/>
    <w:rsid w:val="003129B0"/>
    <w:rsid w:val="00312BD6"/>
    <w:rsid w:val="00313694"/>
    <w:rsid w:val="00313F24"/>
    <w:rsid w:val="0031424C"/>
    <w:rsid w:val="00314A3F"/>
    <w:rsid w:val="0031501C"/>
    <w:rsid w:val="003154F8"/>
    <w:rsid w:val="00315DD6"/>
    <w:rsid w:val="0031738D"/>
    <w:rsid w:val="003175B8"/>
    <w:rsid w:val="00320235"/>
    <w:rsid w:val="00320AA4"/>
    <w:rsid w:val="003219B4"/>
    <w:rsid w:val="00321CD5"/>
    <w:rsid w:val="00321F71"/>
    <w:rsid w:val="00322369"/>
    <w:rsid w:val="003228C0"/>
    <w:rsid w:val="00322FC7"/>
    <w:rsid w:val="00323194"/>
    <w:rsid w:val="00323376"/>
    <w:rsid w:val="00323B1E"/>
    <w:rsid w:val="00324007"/>
    <w:rsid w:val="00324281"/>
    <w:rsid w:val="00324710"/>
    <w:rsid w:val="00324741"/>
    <w:rsid w:val="00324B88"/>
    <w:rsid w:val="00325422"/>
    <w:rsid w:val="00325B09"/>
    <w:rsid w:val="00326AFE"/>
    <w:rsid w:val="00326E3A"/>
    <w:rsid w:val="00327547"/>
    <w:rsid w:val="0033038A"/>
    <w:rsid w:val="003307B4"/>
    <w:rsid w:val="003307DB"/>
    <w:rsid w:val="00330E44"/>
    <w:rsid w:val="00330F4F"/>
    <w:rsid w:val="00331E0E"/>
    <w:rsid w:val="0033301B"/>
    <w:rsid w:val="00334244"/>
    <w:rsid w:val="00334265"/>
    <w:rsid w:val="003357A6"/>
    <w:rsid w:val="003358F9"/>
    <w:rsid w:val="00335A1E"/>
    <w:rsid w:val="00335FF9"/>
    <w:rsid w:val="00336A04"/>
    <w:rsid w:val="00336B09"/>
    <w:rsid w:val="00337D80"/>
    <w:rsid w:val="00337F7F"/>
    <w:rsid w:val="003402C1"/>
    <w:rsid w:val="00340B12"/>
    <w:rsid w:val="003425C7"/>
    <w:rsid w:val="00342A7D"/>
    <w:rsid w:val="00343D93"/>
    <w:rsid w:val="003442B4"/>
    <w:rsid w:val="003443CF"/>
    <w:rsid w:val="0034749A"/>
    <w:rsid w:val="00350898"/>
    <w:rsid w:val="003509BA"/>
    <w:rsid w:val="00350ADF"/>
    <w:rsid w:val="00350B76"/>
    <w:rsid w:val="00350B97"/>
    <w:rsid w:val="0035104C"/>
    <w:rsid w:val="003512C4"/>
    <w:rsid w:val="003526FE"/>
    <w:rsid w:val="00352A80"/>
    <w:rsid w:val="00352B0C"/>
    <w:rsid w:val="00353BE6"/>
    <w:rsid w:val="00353C36"/>
    <w:rsid w:val="00354524"/>
    <w:rsid w:val="00354688"/>
    <w:rsid w:val="00354E4A"/>
    <w:rsid w:val="00355298"/>
    <w:rsid w:val="003555C5"/>
    <w:rsid w:val="00355C87"/>
    <w:rsid w:val="00355DE7"/>
    <w:rsid w:val="00356887"/>
    <w:rsid w:val="00356ECD"/>
    <w:rsid w:val="0035739A"/>
    <w:rsid w:val="003573E0"/>
    <w:rsid w:val="00360854"/>
    <w:rsid w:val="00361011"/>
    <w:rsid w:val="0036145E"/>
    <w:rsid w:val="00363A8D"/>
    <w:rsid w:val="00364474"/>
    <w:rsid w:val="003648F8"/>
    <w:rsid w:val="0036525F"/>
    <w:rsid w:val="00366A2D"/>
    <w:rsid w:val="00367CE1"/>
    <w:rsid w:val="00371333"/>
    <w:rsid w:val="0037193F"/>
    <w:rsid w:val="00372742"/>
    <w:rsid w:val="00372E27"/>
    <w:rsid w:val="0037309A"/>
    <w:rsid w:val="00374783"/>
    <w:rsid w:val="00374A65"/>
    <w:rsid w:val="00375DA0"/>
    <w:rsid w:val="003760AD"/>
    <w:rsid w:val="00376250"/>
    <w:rsid w:val="00376557"/>
    <w:rsid w:val="00376827"/>
    <w:rsid w:val="00377828"/>
    <w:rsid w:val="003803CF"/>
    <w:rsid w:val="00380679"/>
    <w:rsid w:val="00380A26"/>
    <w:rsid w:val="003810F0"/>
    <w:rsid w:val="00381142"/>
    <w:rsid w:val="00381358"/>
    <w:rsid w:val="00381EEA"/>
    <w:rsid w:val="003820B3"/>
    <w:rsid w:val="00382FE6"/>
    <w:rsid w:val="00383167"/>
    <w:rsid w:val="003843B7"/>
    <w:rsid w:val="003845DE"/>
    <w:rsid w:val="00384651"/>
    <w:rsid w:val="00384F28"/>
    <w:rsid w:val="0038544F"/>
    <w:rsid w:val="003855A1"/>
    <w:rsid w:val="0038560B"/>
    <w:rsid w:val="00385C31"/>
    <w:rsid w:val="003872CC"/>
    <w:rsid w:val="0039020A"/>
    <w:rsid w:val="0039024C"/>
    <w:rsid w:val="0039124F"/>
    <w:rsid w:val="003912BB"/>
    <w:rsid w:val="0039200D"/>
    <w:rsid w:val="003924ED"/>
    <w:rsid w:val="00393922"/>
    <w:rsid w:val="00393BC8"/>
    <w:rsid w:val="00393FF9"/>
    <w:rsid w:val="003944E3"/>
    <w:rsid w:val="00394FB1"/>
    <w:rsid w:val="0039527C"/>
    <w:rsid w:val="003955F0"/>
    <w:rsid w:val="003959F9"/>
    <w:rsid w:val="00395CB5"/>
    <w:rsid w:val="00396437"/>
    <w:rsid w:val="003964CF"/>
    <w:rsid w:val="00396BB2"/>
    <w:rsid w:val="00396DD9"/>
    <w:rsid w:val="00396F1A"/>
    <w:rsid w:val="00397216"/>
    <w:rsid w:val="00397915"/>
    <w:rsid w:val="00397C48"/>
    <w:rsid w:val="003A06F2"/>
    <w:rsid w:val="003A0810"/>
    <w:rsid w:val="003A203D"/>
    <w:rsid w:val="003A20AB"/>
    <w:rsid w:val="003A2A93"/>
    <w:rsid w:val="003A2E29"/>
    <w:rsid w:val="003A3D49"/>
    <w:rsid w:val="003A3FCC"/>
    <w:rsid w:val="003A42DE"/>
    <w:rsid w:val="003A54F8"/>
    <w:rsid w:val="003A6361"/>
    <w:rsid w:val="003A688F"/>
    <w:rsid w:val="003A7C5F"/>
    <w:rsid w:val="003A7FEC"/>
    <w:rsid w:val="003B0465"/>
    <w:rsid w:val="003B066A"/>
    <w:rsid w:val="003B13C0"/>
    <w:rsid w:val="003B2018"/>
    <w:rsid w:val="003B2608"/>
    <w:rsid w:val="003B548C"/>
    <w:rsid w:val="003B5A85"/>
    <w:rsid w:val="003B6653"/>
    <w:rsid w:val="003B6911"/>
    <w:rsid w:val="003B74FA"/>
    <w:rsid w:val="003C0494"/>
    <w:rsid w:val="003C0BA2"/>
    <w:rsid w:val="003C1059"/>
    <w:rsid w:val="003C110C"/>
    <w:rsid w:val="003C202E"/>
    <w:rsid w:val="003C24B1"/>
    <w:rsid w:val="003C2567"/>
    <w:rsid w:val="003C2728"/>
    <w:rsid w:val="003C3F24"/>
    <w:rsid w:val="003C4623"/>
    <w:rsid w:val="003C4B43"/>
    <w:rsid w:val="003C5099"/>
    <w:rsid w:val="003C546D"/>
    <w:rsid w:val="003C5595"/>
    <w:rsid w:val="003C57DF"/>
    <w:rsid w:val="003C5929"/>
    <w:rsid w:val="003C6144"/>
    <w:rsid w:val="003C683F"/>
    <w:rsid w:val="003C7861"/>
    <w:rsid w:val="003D0076"/>
    <w:rsid w:val="003D09A0"/>
    <w:rsid w:val="003D10E4"/>
    <w:rsid w:val="003D1301"/>
    <w:rsid w:val="003D1A26"/>
    <w:rsid w:val="003D2FAE"/>
    <w:rsid w:val="003D3528"/>
    <w:rsid w:val="003D35FC"/>
    <w:rsid w:val="003D3F29"/>
    <w:rsid w:val="003D4869"/>
    <w:rsid w:val="003D5368"/>
    <w:rsid w:val="003D5E9F"/>
    <w:rsid w:val="003D7183"/>
    <w:rsid w:val="003D7A3F"/>
    <w:rsid w:val="003E007B"/>
    <w:rsid w:val="003E1452"/>
    <w:rsid w:val="003E188B"/>
    <w:rsid w:val="003E2B55"/>
    <w:rsid w:val="003E2D90"/>
    <w:rsid w:val="003E2DF7"/>
    <w:rsid w:val="003E335C"/>
    <w:rsid w:val="003E47EA"/>
    <w:rsid w:val="003E4989"/>
    <w:rsid w:val="003E5B32"/>
    <w:rsid w:val="003E5B7E"/>
    <w:rsid w:val="003E67BA"/>
    <w:rsid w:val="003E7193"/>
    <w:rsid w:val="003F035D"/>
    <w:rsid w:val="003F03DD"/>
    <w:rsid w:val="003F10E3"/>
    <w:rsid w:val="003F15F0"/>
    <w:rsid w:val="003F1B62"/>
    <w:rsid w:val="003F2DE0"/>
    <w:rsid w:val="003F3780"/>
    <w:rsid w:val="003F3D6D"/>
    <w:rsid w:val="003F4045"/>
    <w:rsid w:val="003F4572"/>
    <w:rsid w:val="003F522A"/>
    <w:rsid w:val="003F5764"/>
    <w:rsid w:val="003F5B5D"/>
    <w:rsid w:val="003F61FF"/>
    <w:rsid w:val="003F657F"/>
    <w:rsid w:val="003F65B0"/>
    <w:rsid w:val="003F72B6"/>
    <w:rsid w:val="004017A7"/>
    <w:rsid w:val="00401815"/>
    <w:rsid w:val="004040A0"/>
    <w:rsid w:val="00404BE0"/>
    <w:rsid w:val="00405146"/>
    <w:rsid w:val="00405886"/>
    <w:rsid w:val="00406046"/>
    <w:rsid w:val="00406783"/>
    <w:rsid w:val="004068E9"/>
    <w:rsid w:val="00406B2B"/>
    <w:rsid w:val="00406CDC"/>
    <w:rsid w:val="0040720E"/>
    <w:rsid w:val="004072F1"/>
    <w:rsid w:val="00407368"/>
    <w:rsid w:val="00407FCD"/>
    <w:rsid w:val="00410707"/>
    <w:rsid w:val="00410C95"/>
    <w:rsid w:val="00412CE9"/>
    <w:rsid w:val="00414158"/>
    <w:rsid w:val="0041484F"/>
    <w:rsid w:val="004149AB"/>
    <w:rsid w:val="00414F9F"/>
    <w:rsid w:val="00415663"/>
    <w:rsid w:val="004171F4"/>
    <w:rsid w:val="004176D8"/>
    <w:rsid w:val="00420D68"/>
    <w:rsid w:val="00421393"/>
    <w:rsid w:val="0042250A"/>
    <w:rsid w:val="004238B3"/>
    <w:rsid w:val="00423FA3"/>
    <w:rsid w:val="0042413E"/>
    <w:rsid w:val="00427371"/>
    <w:rsid w:val="00427603"/>
    <w:rsid w:val="0042763A"/>
    <w:rsid w:val="00427672"/>
    <w:rsid w:val="0043003B"/>
    <w:rsid w:val="00430500"/>
    <w:rsid w:val="00430AF6"/>
    <w:rsid w:val="00431658"/>
    <w:rsid w:val="00431E41"/>
    <w:rsid w:val="00432C23"/>
    <w:rsid w:val="00432D55"/>
    <w:rsid w:val="00433F99"/>
    <w:rsid w:val="004346AF"/>
    <w:rsid w:val="004349D8"/>
    <w:rsid w:val="0043623F"/>
    <w:rsid w:val="00436FC9"/>
    <w:rsid w:val="004370FA"/>
    <w:rsid w:val="004377D0"/>
    <w:rsid w:val="00437CFA"/>
    <w:rsid w:val="00440574"/>
    <w:rsid w:val="00441867"/>
    <w:rsid w:val="00442B3B"/>
    <w:rsid w:val="00443005"/>
    <w:rsid w:val="0044334F"/>
    <w:rsid w:val="00443FAE"/>
    <w:rsid w:val="00444472"/>
    <w:rsid w:val="00444A9D"/>
    <w:rsid w:val="00446A56"/>
    <w:rsid w:val="0045011B"/>
    <w:rsid w:val="00451550"/>
    <w:rsid w:val="004517D2"/>
    <w:rsid w:val="00452C9C"/>
    <w:rsid w:val="00453337"/>
    <w:rsid w:val="004533C7"/>
    <w:rsid w:val="00454C39"/>
    <w:rsid w:val="00454D06"/>
    <w:rsid w:val="00455619"/>
    <w:rsid w:val="004563D4"/>
    <w:rsid w:val="00456D84"/>
    <w:rsid w:val="00457FCE"/>
    <w:rsid w:val="004601A1"/>
    <w:rsid w:val="00460493"/>
    <w:rsid w:val="00460B4C"/>
    <w:rsid w:val="00460BD5"/>
    <w:rsid w:val="00462815"/>
    <w:rsid w:val="0046355E"/>
    <w:rsid w:val="00464412"/>
    <w:rsid w:val="00464BB4"/>
    <w:rsid w:val="00464EA9"/>
    <w:rsid w:val="004658CF"/>
    <w:rsid w:val="00466739"/>
    <w:rsid w:val="004670F9"/>
    <w:rsid w:val="004679BA"/>
    <w:rsid w:val="00470466"/>
    <w:rsid w:val="0047060F"/>
    <w:rsid w:val="00470742"/>
    <w:rsid w:val="00470854"/>
    <w:rsid w:val="00471E15"/>
    <w:rsid w:val="004728C2"/>
    <w:rsid w:val="00472E70"/>
    <w:rsid w:val="00473F7B"/>
    <w:rsid w:val="00474B97"/>
    <w:rsid w:val="00474E19"/>
    <w:rsid w:val="004758CE"/>
    <w:rsid w:val="00475A54"/>
    <w:rsid w:val="00476B4C"/>
    <w:rsid w:val="00476FBC"/>
    <w:rsid w:val="00477321"/>
    <w:rsid w:val="004774A6"/>
    <w:rsid w:val="00477963"/>
    <w:rsid w:val="004809BB"/>
    <w:rsid w:val="004824CA"/>
    <w:rsid w:val="00482E50"/>
    <w:rsid w:val="00483291"/>
    <w:rsid w:val="004842C5"/>
    <w:rsid w:val="00484518"/>
    <w:rsid w:val="00484587"/>
    <w:rsid w:val="00484908"/>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72D"/>
    <w:rsid w:val="00497927"/>
    <w:rsid w:val="00497B09"/>
    <w:rsid w:val="00497E72"/>
    <w:rsid w:val="004A01D1"/>
    <w:rsid w:val="004A06CC"/>
    <w:rsid w:val="004A0F2C"/>
    <w:rsid w:val="004A1186"/>
    <w:rsid w:val="004A1981"/>
    <w:rsid w:val="004A2511"/>
    <w:rsid w:val="004A254D"/>
    <w:rsid w:val="004A2A76"/>
    <w:rsid w:val="004A398C"/>
    <w:rsid w:val="004A48B2"/>
    <w:rsid w:val="004A50A3"/>
    <w:rsid w:val="004A519F"/>
    <w:rsid w:val="004A51AB"/>
    <w:rsid w:val="004A5958"/>
    <w:rsid w:val="004A5D6B"/>
    <w:rsid w:val="004A6D79"/>
    <w:rsid w:val="004A72E9"/>
    <w:rsid w:val="004A73BA"/>
    <w:rsid w:val="004B0317"/>
    <w:rsid w:val="004B0FF6"/>
    <w:rsid w:val="004B1389"/>
    <w:rsid w:val="004B16DD"/>
    <w:rsid w:val="004B2892"/>
    <w:rsid w:val="004B4AA5"/>
    <w:rsid w:val="004B4E72"/>
    <w:rsid w:val="004B5601"/>
    <w:rsid w:val="004B5B1B"/>
    <w:rsid w:val="004B691D"/>
    <w:rsid w:val="004B6F05"/>
    <w:rsid w:val="004B6F64"/>
    <w:rsid w:val="004B7233"/>
    <w:rsid w:val="004B7748"/>
    <w:rsid w:val="004B7D7C"/>
    <w:rsid w:val="004C022E"/>
    <w:rsid w:val="004C0487"/>
    <w:rsid w:val="004C0BF0"/>
    <w:rsid w:val="004C0CE9"/>
    <w:rsid w:val="004C1F78"/>
    <w:rsid w:val="004C21A0"/>
    <w:rsid w:val="004C2EDA"/>
    <w:rsid w:val="004C3158"/>
    <w:rsid w:val="004C44BB"/>
    <w:rsid w:val="004C44C2"/>
    <w:rsid w:val="004C469A"/>
    <w:rsid w:val="004C4F6E"/>
    <w:rsid w:val="004C5796"/>
    <w:rsid w:val="004C6615"/>
    <w:rsid w:val="004C6AF6"/>
    <w:rsid w:val="004C6B22"/>
    <w:rsid w:val="004C700D"/>
    <w:rsid w:val="004C72A8"/>
    <w:rsid w:val="004C791D"/>
    <w:rsid w:val="004C7AF3"/>
    <w:rsid w:val="004D1243"/>
    <w:rsid w:val="004D1374"/>
    <w:rsid w:val="004D1380"/>
    <w:rsid w:val="004D139F"/>
    <w:rsid w:val="004D1D47"/>
    <w:rsid w:val="004D23D6"/>
    <w:rsid w:val="004D3103"/>
    <w:rsid w:val="004D4A65"/>
    <w:rsid w:val="004D4A90"/>
    <w:rsid w:val="004D563A"/>
    <w:rsid w:val="004D583B"/>
    <w:rsid w:val="004D7115"/>
    <w:rsid w:val="004D7242"/>
    <w:rsid w:val="004E044D"/>
    <w:rsid w:val="004E1735"/>
    <w:rsid w:val="004E254B"/>
    <w:rsid w:val="004E36A6"/>
    <w:rsid w:val="004E4818"/>
    <w:rsid w:val="004E56EC"/>
    <w:rsid w:val="004E5834"/>
    <w:rsid w:val="004E5E4F"/>
    <w:rsid w:val="004E6559"/>
    <w:rsid w:val="004E6EFA"/>
    <w:rsid w:val="004E7043"/>
    <w:rsid w:val="004E763B"/>
    <w:rsid w:val="004E7818"/>
    <w:rsid w:val="004F095B"/>
    <w:rsid w:val="004F162D"/>
    <w:rsid w:val="004F16DE"/>
    <w:rsid w:val="004F2292"/>
    <w:rsid w:val="004F24B9"/>
    <w:rsid w:val="004F24CF"/>
    <w:rsid w:val="004F27B3"/>
    <w:rsid w:val="004F3C47"/>
    <w:rsid w:val="004F4127"/>
    <w:rsid w:val="004F425C"/>
    <w:rsid w:val="004F44FA"/>
    <w:rsid w:val="004F4F44"/>
    <w:rsid w:val="004F55EA"/>
    <w:rsid w:val="004F6A0B"/>
    <w:rsid w:val="00500313"/>
    <w:rsid w:val="00500A04"/>
    <w:rsid w:val="005011DD"/>
    <w:rsid w:val="00501295"/>
    <w:rsid w:val="005021F8"/>
    <w:rsid w:val="005025BB"/>
    <w:rsid w:val="005027A1"/>
    <w:rsid w:val="00503060"/>
    <w:rsid w:val="005035CF"/>
    <w:rsid w:val="00503617"/>
    <w:rsid w:val="00503F4F"/>
    <w:rsid w:val="00505AA4"/>
    <w:rsid w:val="0050691A"/>
    <w:rsid w:val="00507318"/>
    <w:rsid w:val="00507AB8"/>
    <w:rsid w:val="005103E8"/>
    <w:rsid w:val="005105F2"/>
    <w:rsid w:val="00511694"/>
    <w:rsid w:val="00512D42"/>
    <w:rsid w:val="00513274"/>
    <w:rsid w:val="005138B6"/>
    <w:rsid w:val="00513B8F"/>
    <w:rsid w:val="0051477B"/>
    <w:rsid w:val="005152E3"/>
    <w:rsid w:val="00515AE7"/>
    <w:rsid w:val="00515C38"/>
    <w:rsid w:val="00515E6A"/>
    <w:rsid w:val="005168F4"/>
    <w:rsid w:val="005172B6"/>
    <w:rsid w:val="00517C8B"/>
    <w:rsid w:val="00517CE2"/>
    <w:rsid w:val="00520E19"/>
    <w:rsid w:val="00521188"/>
    <w:rsid w:val="00521B2A"/>
    <w:rsid w:val="00521C1A"/>
    <w:rsid w:val="00521D1F"/>
    <w:rsid w:val="00521FCA"/>
    <w:rsid w:val="005222FC"/>
    <w:rsid w:val="005228DD"/>
    <w:rsid w:val="00523AD1"/>
    <w:rsid w:val="00524FC0"/>
    <w:rsid w:val="00525D11"/>
    <w:rsid w:val="005272BD"/>
    <w:rsid w:val="00527704"/>
    <w:rsid w:val="0052796C"/>
    <w:rsid w:val="005279A0"/>
    <w:rsid w:val="00530A00"/>
    <w:rsid w:val="00530C21"/>
    <w:rsid w:val="00530C9D"/>
    <w:rsid w:val="00532F78"/>
    <w:rsid w:val="00532FF6"/>
    <w:rsid w:val="00533F23"/>
    <w:rsid w:val="00535544"/>
    <w:rsid w:val="0053577C"/>
    <w:rsid w:val="00536BB8"/>
    <w:rsid w:val="00536EB5"/>
    <w:rsid w:val="0053715B"/>
    <w:rsid w:val="0053720B"/>
    <w:rsid w:val="0054003A"/>
    <w:rsid w:val="00540747"/>
    <w:rsid w:val="00541227"/>
    <w:rsid w:val="00541634"/>
    <w:rsid w:val="00541A61"/>
    <w:rsid w:val="005422EB"/>
    <w:rsid w:val="005429F0"/>
    <w:rsid w:val="00542DF6"/>
    <w:rsid w:val="00543B30"/>
    <w:rsid w:val="00543F0B"/>
    <w:rsid w:val="00544F6E"/>
    <w:rsid w:val="005452DF"/>
    <w:rsid w:val="00545695"/>
    <w:rsid w:val="00545A87"/>
    <w:rsid w:val="00545D6C"/>
    <w:rsid w:val="00546D1F"/>
    <w:rsid w:val="00550653"/>
    <w:rsid w:val="00550907"/>
    <w:rsid w:val="00550B2D"/>
    <w:rsid w:val="00551446"/>
    <w:rsid w:val="0055174F"/>
    <w:rsid w:val="00551B02"/>
    <w:rsid w:val="00551CCB"/>
    <w:rsid w:val="00552133"/>
    <w:rsid w:val="00552363"/>
    <w:rsid w:val="00552522"/>
    <w:rsid w:val="00552E9D"/>
    <w:rsid w:val="00553614"/>
    <w:rsid w:val="00554930"/>
    <w:rsid w:val="00554E53"/>
    <w:rsid w:val="0055546D"/>
    <w:rsid w:val="00555A17"/>
    <w:rsid w:val="00555E05"/>
    <w:rsid w:val="005567CD"/>
    <w:rsid w:val="0056125C"/>
    <w:rsid w:val="00561517"/>
    <w:rsid w:val="00561609"/>
    <w:rsid w:val="0056252F"/>
    <w:rsid w:val="00562778"/>
    <w:rsid w:val="00562D15"/>
    <w:rsid w:val="00562F17"/>
    <w:rsid w:val="005634BD"/>
    <w:rsid w:val="0056425C"/>
    <w:rsid w:val="00564A01"/>
    <w:rsid w:val="005656CF"/>
    <w:rsid w:val="00565985"/>
    <w:rsid w:val="00565F68"/>
    <w:rsid w:val="0056610A"/>
    <w:rsid w:val="005662CA"/>
    <w:rsid w:val="00567010"/>
    <w:rsid w:val="00570243"/>
    <w:rsid w:val="0057063D"/>
    <w:rsid w:val="005710EB"/>
    <w:rsid w:val="005712C9"/>
    <w:rsid w:val="00571CE6"/>
    <w:rsid w:val="005721F0"/>
    <w:rsid w:val="0057410B"/>
    <w:rsid w:val="0057413D"/>
    <w:rsid w:val="00574337"/>
    <w:rsid w:val="00574BBE"/>
    <w:rsid w:val="00575289"/>
    <w:rsid w:val="00576B38"/>
    <w:rsid w:val="005777D2"/>
    <w:rsid w:val="00580AC3"/>
    <w:rsid w:val="0058124C"/>
    <w:rsid w:val="0058198A"/>
    <w:rsid w:val="00582417"/>
    <w:rsid w:val="00582740"/>
    <w:rsid w:val="00582E86"/>
    <w:rsid w:val="005831DF"/>
    <w:rsid w:val="00583718"/>
    <w:rsid w:val="00583E22"/>
    <w:rsid w:val="00583E55"/>
    <w:rsid w:val="00583E5C"/>
    <w:rsid w:val="00585DFE"/>
    <w:rsid w:val="0058695D"/>
    <w:rsid w:val="0058714D"/>
    <w:rsid w:val="00587169"/>
    <w:rsid w:val="0059022C"/>
    <w:rsid w:val="0059149D"/>
    <w:rsid w:val="00591AEC"/>
    <w:rsid w:val="00592109"/>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B0B"/>
    <w:rsid w:val="005A3E1C"/>
    <w:rsid w:val="005A3E3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466"/>
    <w:rsid w:val="005B77C7"/>
    <w:rsid w:val="005B7AEF"/>
    <w:rsid w:val="005B7DAF"/>
    <w:rsid w:val="005C08FA"/>
    <w:rsid w:val="005C1668"/>
    <w:rsid w:val="005C3881"/>
    <w:rsid w:val="005C4162"/>
    <w:rsid w:val="005C60F8"/>
    <w:rsid w:val="005C6583"/>
    <w:rsid w:val="005C7763"/>
    <w:rsid w:val="005D045E"/>
    <w:rsid w:val="005D0BCA"/>
    <w:rsid w:val="005D1F4D"/>
    <w:rsid w:val="005D2141"/>
    <w:rsid w:val="005D2BB5"/>
    <w:rsid w:val="005D301D"/>
    <w:rsid w:val="005D4FE9"/>
    <w:rsid w:val="005D5472"/>
    <w:rsid w:val="005D6219"/>
    <w:rsid w:val="005D6C63"/>
    <w:rsid w:val="005D714A"/>
    <w:rsid w:val="005D73AE"/>
    <w:rsid w:val="005D7D74"/>
    <w:rsid w:val="005E133D"/>
    <w:rsid w:val="005E1679"/>
    <w:rsid w:val="005E1C78"/>
    <w:rsid w:val="005E23F6"/>
    <w:rsid w:val="005E2A95"/>
    <w:rsid w:val="005E2FD5"/>
    <w:rsid w:val="005E3417"/>
    <w:rsid w:val="005E3835"/>
    <w:rsid w:val="005E3FB4"/>
    <w:rsid w:val="005E4737"/>
    <w:rsid w:val="005E55FA"/>
    <w:rsid w:val="005E59CE"/>
    <w:rsid w:val="005E5BC4"/>
    <w:rsid w:val="005E5C4F"/>
    <w:rsid w:val="005E62A5"/>
    <w:rsid w:val="005E64C1"/>
    <w:rsid w:val="005E74B7"/>
    <w:rsid w:val="005E7959"/>
    <w:rsid w:val="005F1007"/>
    <w:rsid w:val="005F1644"/>
    <w:rsid w:val="005F22F7"/>
    <w:rsid w:val="005F2318"/>
    <w:rsid w:val="005F320D"/>
    <w:rsid w:val="005F5299"/>
    <w:rsid w:val="005F53C0"/>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41B5"/>
    <w:rsid w:val="00604C36"/>
    <w:rsid w:val="006053DB"/>
    <w:rsid w:val="00605AC8"/>
    <w:rsid w:val="00606B4F"/>
    <w:rsid w:val="00606C37"/>
    <w:rsid w:val="00607A05"/>
    <w:rsid w:val="00610013"/>
    <w:rsid w:val="0061086C"/>
    <w:rsid w:val="00610932"/>
    <w:rsid w:val="00610F2E"/>
    <w:rsid w:val="00610F62"/>
    <w:rsid w:val="006110CA"/>
    <w:rsid w:val="00611FE0"/>
    <w:rsid w:val="006120F5"/>
    <w:rsid w:val="006125AC"/>
    <w:rsid w:val="00612C87"/>
    <w:rsid w:val="00613235"/>
    <w:rsid w:val="00613A2C"/>
    <w:rsid w:val="00613F0A"/>
    <w:rsid w:val="006145D7"/>
    <w:rsid w:val="006148EF"/>
    <w:rsid w:val="00614A27"/>
    <w:rsid w:val="00614CB4"/>
    <w:rsid w:val="006154B3"/>
    <w:rsid w:val="0061579B"/>
    <w:rsid w:val="00615C17"/>
    <w:rsid w:val="00616612"/>
    <w:rsid w:val="00616EF9"/>
    <w:rsid w:val="00617084"/>
    <w:rsid w:val="0062049F"/>
    <w:rsid w:val="006208AB"/>
    <w:rsid w:val="00620C30"/>
    <w:rsid w:val="00622129"/>
    <w:rsid w:val="0062335D"/>
    <w:rsid w:val="00623982"/>
    <w:rsid w:val="006248B6"/>
    <w:rsid w:val="00624FC5"/>
    <w:rsid w:val="006252FF"/>
    <w:rsid w:val="00625B7D"/>
    <w:rsid w:val="00626250"/>
    <w:rsid w:val="006264C0"/>
    <w:rsid w:val="00627008"/>
    <w:rsid w:val="00630A4D"/>
    <w:rsid w:val="00631A81"/>
    <w:rsid w:val="00632844"/>
    <w:rsid w:val="00632B6E"/>
    <w:rsid w:val="00633D35"/>
    <w:rsid w:val="00633E1E"/>
    <w:rsid w:val="006349D6"/>
    <w:rsid w:val="00634BF1"/>
    <w:rsid w:val="0063510E"/>
    <w:rsid w:val="0063541A"/>
    <w:rsid w:val="00635906"/>
    <w:rsid w:val="006373AC"/>
    <w:rsid w:val="00640BC4"/>
    <w:rsid w:val="00640E5F"/>
    <w:rsid w:val="0064274F"/>
    <w:rsid w:val="00642A49"/>
    <w:rsid w:val="00642E70"/>
    <w:rsid w:val="00643BA7"/>
    <w:rsid w:val="0064435E"/>
    <w:rsid w:val="00644794"/>
    <w:rsid w:val="00644BE8"/>
    <w:rsid w:val="006450F8"/>
    <w:rsid w:val="00646080"/>
    <w:rsid w:val="00646575"/>
    <w:rsid w:val="00646855"/>
    <w:rsid w:val="00646D7D"/>
    <w:rsid w:val="00647253"/>
    <w:rsid w:val="00647BC5"/>
    <w:rsid w:val="00647CDE"/>
    <w:rsid w:val="0065157D"/>
    <w:rsid w:val="0065176B"/>
    <w:rsid w:val="006527F2"/>
    <w:rsid w:val="006531A8"/>
    <w:rsid w:val="006539E9"/>
    <w:rsid w:val="00653D6F"/>
    <w:rsid w:val="00654A80"/>
    <w:rsid w:val="00654AB5"/>
    <w:rsid w:val="00654DED"/>
    <w:rsid w:val="00655026"/>
    <w:rsid w:val="006554C1"/>
    <w:rsid w:val="00655AFC"/>
    <w:rsid w:val="00656182"/>
    <w:rsid w:val="00657F0F"/>
    <w:rsid w:val="00660670"/>
    <w:rsid w:val="00660AE5"/>
    <w:rsid w:val="00660EA5"/>
    <w:rsid w:val="00661F42"/>
    <w:rsid w:val="0066221A"/>
    <w:rsid w:val="00662281"/>
    <w:rsid w:val="006632F8"/>
    <w:rsid w:val="006634E0"/>
    <w:rsid w:val="0066397F"/>
    <w:rsid w:val="00664144"/>
    <w:rsid w:val="0066414D"/>
    <w:rsid w:val="006646C0"/>
    <w:rsid w:val="006647B3"/>
    <w:rsid w:val="00666C8C"/>
    <w:rsid w:val="0066710B"/>
    <w:rsid w:val="006675EC"/>
    <w:rsid w:val="0066781E"/>
    <w:rsid w:val="00667AB4"/>
    <w:rsid w:val="00670AB0"/>
    <w:rsid w:val="00670B89"/>
    <w:rsid w:val="00670CA0"/>
    <w:rsid w:val="006729D8"/>
    <w:rsid w:val="0067315F"/>
    <w:rsid w:val="00673AAC"/>
    <w:rsid w:val="006743F8"/>
    <w:rsid w:val="006747DC"/>
    <w:rsid w:val="00674AD7"/>
    <w:rsid w:val="006755F5"/>
    <w:rsid w:val="00676342"/>
    <w:rsid w:val="006766C8"/>
    <w:rsid w:val="00676982"/>
    <w:rsid w:val="00677931"/>
    <w:rsid w:val="00680B1A"/>
    <w:rsid w:val="006827DF"/>
    <w:rsid w:val="00683AC5"/>
    <w:rsid w:val="00683FD6"/>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61E7"/>
    <w:rsid w:val="00697626"/>
    <w:rsid w:val="006A020C"/>
    <w:rsid w:val="006A0282"/>
    <w:rsid w:val="006A0B7F"/>
    <w:rsid w:val="006A0CBF"/>
    <w:rsid w:val="006A0DB1"/>
    <w:rsid w:val="006A0F22"/>
    <w:rsid w:val="006A11B7"/>
    <w:rsid w:val="006A1C38"/>
    <w:rsid w:val="006A1D5E"/>
    <w:rsid w:val="006A3784"/>
    <w:rsid w:val="006A429B"/>
    <w:rsid w:val="006A4520"/>
    <w:rsid w:val="006A4DBC"/>
    <w:rsid w:val="006A5C83"/>
    <w:rsid w:val="006A5CF4"/>
    <w:rsid w:val="006A5EE2"/>
    <w:rsid w:val="006A6934"/>
    <w:rsid w:val="006A698C"/>
    <w:rsid w:val="006A74F0"/>
    <w:rsid w:val="006A7835"/>
    <w:rsid w:val="006A7DA0"/>
    <w:rsid w:val="006B04D0"/>
    <w:rsid w:val="006B0DD4"/>
    <w:rsid w:val="006B0FC7"/>
    <w:rsid w:val="006B2D60"/>
    <w:rsid w:val="006B3BBE"/>
    <w:rsid w:val="006B608D"/>
    <w:rsid w:val="006B6845"/>
    <w:rsid w:val="006B73DC"/>
    <w:rsid w:val="006B7A67"/>
    <w:rsid w:val="006B7FA1"/>
    <w:rsid w:val="006C14D6"/>
    <w:rsid w:val="006C322F"/>
    <w:rsid w:val="006C38C3"/>
    <w:rsid w:val="006C49E4"/>
    <w:rsid w:val="006C53D5"/>
    <w:rsid w:val="006C54DF"/>
    <w:rsid w:val="006C6679"/>
    <w:rsid w:val="006C6B77"/>
    <w:rsid w:val="006C76FD"/>
    <w:rsid w:val="006C7A94"/>
    <w:rsid w:val="006D0B98"/>
    <w:rsid w:val="006D16ED"/>
    <w:rsid w:val="006D1966"/>
    <w:rsid w:val="006D2C90"/>
    <w:rsid w:val="006D332D"/>
    <w:rsid w:val="006D3488"/>
    <w:rsid w:val="006D38A3"/>
    <w:rsid w:val="006D3E0B"/>
    <w:rsid w:val="006D4351"/>
    <w:rsid w:val="006D4550"/>
    <w:rsid w:val="006D45C1"/>
    <w:rsid w:val="006D4ADA"/>
    <w:rsid w:val="006D4FC3"/>
    <w:rsid w:val="006D5B00"/>
    <w:rsid w:val="006D5BEC"/>
    <w:rsid w:val="006D65F0"/>
    <w:rsid w:val="006D78EA"/>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5"/>
    <w:rsid w:val="006E667C"/>
    <w:rsid w:val="006E6A99"/>
    <w:rsid w:val="006E6B2F"/>
    <w:rsid w:val="006E6BB3"/>
    <w:rsid w:val="006E7B9A"/>
    <w:rsid w:val="006F04AA"/>
    <w:rsid w:val="006F06B5"/>
    <w:rsid w:val="006F0A41"/>
    <w:rsid w:val="006F0B10"/>
    <w:rsid w:val="006F0DB5"/>
    <w:rsid w:val="006F12DF"/>
    <w:rsid w:val="006F1A4F"/>
    <w:rsid w:val="006F1A53"/>
    <w:rsid w:val="006F23F6"/>
    <w:rsid w:val="006F272F"/>
    <w:rsid w:val="006F3176"/>
    <w:rsid w:val="006F3C4A"/>
    <w:rsid w:val="006F4486"/>
    <w:rsid w:val="006F4BD6"/>
    <w:rsid w:val="006F4EE7"/>
    <w:rsid w:val="006F5578"/>
    <w:rsid w:val="006F6F90"/>
    <w:rsid w:val="00700F9A"/>
    <w:rsid w:val="007018BC"/>
    <w:rsid w:val="007023F6"/>
    <w:rsid w:val="0070283D"/>
    <w:rsid w:val="007041D2"/>
    <w:rsid w:val="0070484B"/>
    <w:rsid w:val="00704938"/>
    <w:rsid w:val="00704BD3"/>
    <w:rsid w:val="0070500D"/>
    <w:rsid w:val="007057F3"/>
    <w:rsid w:val="00705A95"/>
    <w:rsid w:val="00705D20"/>
    <w:rsid w:val="007071BC"/>
    <w:rsid w:val="00707318"/>
    <w:rsid w:val="007074EC"/>
    <w:rsid w:val="00707C13"/>
    <w:rsid w:val="00707FF5"/>
    <w:rsid w:val="007102D2"/>
    <w:rsid w:val="00711FC1"/>
    <w:rsid w:val="00713570"/>
    <w:rsid w:val="0071366F"/>
    <w:rsid w:val="0071387B"/>
    <w:rsid w:val="00714936"/>
    <w:rsid w:val="00714C45"/>
    <w:rsid w:val="00714FD9"/>
    <w:rsid w:val="00715255"/>
    <w:rsid w:val="00715AFF"/>
    <w:rsid w:val="00717BB4"/>
    <w:rsid w:val="00720AD2"/>
    <w:rsid w:val="0072108D"/>
    <w:rsid w:val="00721332"/>
    <w:rsid w:val="00721661"/>
    <w:rsid w:val="00721D43"/>
    <w:rsid w:val="007228FC"/>
    <w:rsid w:val="00722D31"/>
    <w:rsid w:val="0072338A"/>
    <w:rsid w:val="007234CB"/>
    <w:rsid w:val="0072363F"/>
    <w:rsid w:val="00723666"/>
    <w:rsid w:val="007241E0"/>
    <w:rsid w:val="0072424B"/>
    <w:rsid w:val="007245A6"/>
    <w:rsid w:val="00724C69"/>
    <w:rsid w:val="00725AC7"/>
    <w:rsid w:val="0072681A"/>
    <w:rsid w:val="00727580"/>
    <w:rsid w:val="00727B32"/>
    <w:rsid w:val="0073130D"/>
    <w:rsid w:val="00731373"/>
    <w:rsid w:val="00731D85"/>
    <w:rsid w:val="00732751"/>
    <w:rsid w:val="007339AF"/>
    <w:rsid w:val="00733EA4"/>
    <w:rsid w:val="00733FB0"/>
    <w:rsid w:val="00734EDD"/>
    <w:rsid w:val="00735874"/>
    <w:rsid w:val="007358A5"/>
    <w:rsid w:val="007361B8"/>
    <w:rsid w:val="0073651E"/>
    <w:rsid w:val="0073698D"/>
    <w:rsid w:val="00737A52"/>
    <w:rsid w:val="00737C2D"/>
    <w:rsid w:val="00737C76"/>
    <w:rsid w:val="007404C3"/>
    <w:rsid w:val="00741910"/>
    <w:rsid w:val="00741BDB"/>
    <w:rsid w:val="00742877"/>
    <w:rsid w:val="00742A74"/>
    <w:rsid w:val="00742AC2"/>
    <w:rsid w:val="00743F04"/>
    <w:rsid w:val="00743F2E"/>
    <w:rsid w:val="0074401D"/>
    <w:rsid w:val="00745ED6"/>
    <w:rsid w:val="007464AD"/>
    <w:rsid w:val="00746BE3"/>
    <w:rsid w:val="0074773D"/>
    <w:rsid w:val="00747F8F"/>
    <w:rsid w:val="007518C9"/>
    <w:rsid w:val="00751FAA"/>
    <w:rsid w:val="00752D69"/>
    <w:rsid w:val="00752F02"/>
    <w:rsid w:val="00753150"/>
    <w:rsid w:val="00753239"/>
    <w:rsid w:val="00754A16"/>
    <w:rsid w:val="007554B2"/>
    <w:rsid w:val="00755EC1"/>
    <w:rsid w:val="007564F3"/>
    <w:rsid w:val="0076050D"/>
    <w:rsid w:val="00761A5B"/>
    <w:rsid w:val="00762115"/>
    <w:rsid w:val="007628F6"/>
    <w:rsid w:val="00762D80"/>
    <w:rsid w:val="00762DA9"/>
    <w:rsid w:val="00763675"/>
    <w:rsid w:val="00763895"/>
    <w:rsid w:val="00764753"/>
    <w:rsid w:val="0076491B"/>
    <w:rsid w:val="00764BA8"/>
    <w:rsid w:val="00765757"/>
    <w:rsid w:val="00765C74"/>
    <w:rsid w:val="00765DB2"/>
    <w:rsid w:val="00766D5E"/>
    <w:rsid w:val="007711CE"/>
    <w:rsid w:val="00771619"/>
    <w:rsid w:val="007730DC"/>
    <w:rsid w:val="0077316D"/>
    <w:rsid w:val="00773D78"/>
    <w:rsid w:val="007747E4"/>
    <w:rsid w:val="007747ED"/>
    <w:rsid w:val="00775125"/>
    <w:rsid w:val="00775286"/>
    <w:rsid w:val="00775362"/>
    <w:rsid w:val="00775861"/>
    <w:rsid w:val="007765A1"/>
    <w:rsid w:val="00776656"/>
    <w:rsid w:val="0077712A"/>
    <w:rsid w:val="00777BA1"/>
    <w:rsid w:val="007801B9"/>
    <w:rsid w:val="00780230"/>
    <w:rsid w:val="007803CC"/>
    <w:rsid w:val="00780FC0"/>
    <w:rsid w:val="0078181E"/>
    <w:rsid w:val="00782CFC"/>
    <w:rsid w:val="00782E3F"/>
    <w:rsid w:val="00783292"/>
    <w:rsid w:val="00783838"/>
    <w:rsid w:val="00783955"/>
    <w:rsid w:val="00783ED9"/>
    <w:rsid w:val="00784AF3"/>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CA0"/>
    <w:rsid w:val="00795F9D"/>
    <w:rsid w:val="00796AC4"/>
    <w:rsid w:val="00796D19"/>
    <w:rsid w:val="00797FA4"/>
    <w:rsid w:val="007A04B2"/>
    <w:rsid w:val="007A09DD"/>
    <w:rsid w:val="007A1174"/>
    <w:rsid w:val="007A12A4"/>
    <w:rsid w:val="007A1A78"/>
    <w:rsid w:val="007A1EB8"/>
    <w:rsid w:val="007A20F8"/>
    <w:rsid w:val="007A2285"/>
    <w:rsid w:val="007A2F5F"/>
    <w:rsid w:val="007A333E"/>
    <w:rsid w:val="007A342A"/>
    <w:rsid w:val="007A4051"/>
    <w:rsid w:val="007A4C3F"/>
    <w:rsid w:val="007A51D4"/>
    <w:rsid w:val="007A6338"/>
    <w:rsid w:val="007A7CF6"/>
    <w:rsid w:val="007A7FE0"/>
    <w:rsid w:val="007B020E"/>
    <w:rsid w:val="007B0ADD"/>
    <w:rsid w:val="007B0E25"/>
    <w:rsid w:val="007B166D"/>
    <w:rsid w:val="007B1A15"/>
    <w:rsid w:val="007B2F8A"/>
    <w:rsid w:val="007B318A"/>
    <w:rsid w:val="007B36E4"/>
    <w:rsid w:val="007B37E9"/>
    <w:rsid w:val="007B4889"/>
    <w:rsid w:val="007B499C"/>
    <w:rsid w:val="007B5389"/>
    <w:rsid w:val="007B7110"/>
    <w:rsid w:val="007B7449"/>
    <w:rsid w:val="007B7624"/>
    <w:rsid w:val="007B7CC7"/>
    <w:rsid w:val="007B7FDD"/>
    <w:rsid w:val="007C0247"/>
    <w:rsid w:val="007C1858"/>
    <w:rsid w:val="007C2028"/>
    <w:rsid w:val="007C3279"/>
    <w:rsid w:val="007C3431"/>
    <w:rsid w:val="007C5862"/>
    <w:rsid w:val="007C605F"/>
    <w:rsid w:val="007C68A4"/>
    <w:rsid w:val="007C6A78"/>
    <w:rsid w:val="007D006A"/>
    <w:rsid w:val="007D0641"/>
    <w:rsid w:val="007D0C67"/>
    <w:rsid w:val="007D13F2"/>
    <w:rsid w:val="007D226B"/>
    <w:rsid w:val="007D41B4"/>
    <w:rsid w:val="007D4837"/>
    <w:rsid w:val="007D4CE9"/>
    <w:rsid w:val="007D513F"/>
    <w:rsid w:val="007D58B3"/>
    <w:rsid w:val="007D5EC8"/>
    <w:rsid w:val="007D6495"/>
    <w:rsid w:val="007D676A"/>
    <w:rsid w:val="007D6F10"/>
    <w:rsid w:val="007D6FAE"/>
    <w:rsid w:val="007D74FA"/>
    <w:rsid w:val="007D7F66"/>
    <w:rsid w:val="007E0647"/>
    <w:rsid w:val="007E0E59"/>
    <w:rsid w:val="007E272E"/>
    <w:rsid w:val="007E2A8B"/>
    <w:rsid w:val="007E3233"/>
    <w:rsid w:val="007E36C9"/>
    <w:rsid w:val="007E3825"/>
    <w:rsid w:val="007E40F3"/>
    <w:rsid w:val="007E5122"/>
    <w:rsid w:val="007E5F5C"/>
    <w:rsid w:val="007E66F7"/>
    <w:rsid w:val="007E7CE8"/>
    <w:rsid w:val="007E7E1C"/>
    <w:rsid w:val="007F04F1"/>
    <w:rsid w:val="007F0D1F"/>
    <w:rsid w:val="007F0E3C"/>
    <w:rsid w:val="007F102D"/>
    <w:rsid w:val="007F261B"/>
    <w:rsid w:val="007F30BB"/>
    <w:rsid w:val="007F31E0"/>
    <w:rsid w:val="007F342E"/>
    <w:rsid w:val="007F674A"/>
    <w:rsid w:val="007F6E31"/>
    <w:rsid w:val="007F6E4C"/>
    <w:rsid w:val="00800482"/>
    <w:rsid w:val="008008B4"/>
    <w:rsid w:val="00800939"/>
    <w:rsid w:val="00800BE6"/>
    <w:rsid w:val="00801F6D"/>
    <w:rsid w:val="00802F86"/>
    <w:rsid w:val="0080356A"/>
    <w:rsid w:val="008038CF"/>
    <w:rsid w:val="00804C9E"/>
    <w:rsid w:val="00805AFA"/>
    <w:rsid w:val="00807FF7"/>
    <w:rsid w:val="00810FC0"/>
    <w:rsid w:val="00811290"/>
    <w:rsid w:val="00812827"/>
    <w:rsid w:val="00812919"/>
    <w:rsid w:val="008139AF"/>
    <w:rsid w:val="00813E59"/>
    <w:rsid w:val="00815117"/>
    <w:rsid w:val="0081660E"/>
    <w:rsid w:val="00817055"/>
    <w:rsid w:val="008204CF"/>
    <w:rsid w:val="00820711"/>
    <w:rsid w:val="00820D4D"/>
    <w:rsid w:val="008217B4"/>
    <w:rsid w:val="0082190C"/>
    <w:rsid w:val="00821A57"/>
    <w:rsid w:val="00821F43"/>
    <w:rsid w:val="00822044"/>
    <w:rsid w:val="00822F5D"/>
    <w:rsid w:val="008253C5"/>
    <w:rsid w:val="00825690"/>
    <w:rsid w:val="00825C5F"/>
    <w:rsid w:val="00826159"/>
    <w:rsid w:val="00826484"/>
    <w:rsid w:val="00826599"/>
    <w:rsid w:val="008307ED"/>
    <w:rsid w:val="00831C8C"/>
    <w:rsid w:val="00832E52"/>
    <w:rsid w:val="00832E8C"/>
    <w:rsid w:val="00832F98"/>
    <w:rsid w:val="0083362B"/>
    <w:rsid w:val="00833B6C"/>
    <w:rsid w:val="008353B1"/>
    <w:rsid w:val="008357E1"/>
    <w:rsid w:val="008360BB"/>
    <w:rsid w:val="00837256"/>
    <w:rsid w:val="008374CE"/>
    <w:rsid w:val="0083757D"/>
    <w:rsid w:val="0084091B"/>
    <w:rsid w:val="00840D54"/>
    <w:rsid w:val="00840DC6"/>
    <w:rsid w:val="00840EC3"/>
    <w:rsid w:val="008428B3"/>
    <w:rsid w:val="0084292E"/>
    <w:rsid w:val="00843177"/>
    <w:rsid w:val="008434BB"/>
    <w:rsid w:val="00843882"/>
    <w:rsid w:val="00843A41"/>
    <w:rsid w:val="00843D1B"/>
    <w:rsid w:val="0084582B"/>
    <w:rsid w:val="008458CE"/>
    <w:rsid w:val="00845E9E"/>
    <w:rsid w:val="00845ECF"/>
    <w:rsid w:val="00846834"/>
    <w:rsid w:val="008473CA"/>
    <w:rsid w:val="00847723"/>
    <w:rsid w:val="0084772B"/>
    <w:rsid w:val="00850E42"/>
    <w:rsid w:val="00850EB5"/>
    <w:rsid w:val="00851048"/>
    <w:rsid w:val="008516B6"/>
    <w:rsid w:val="00851726"/>
    <w:rsid w:val="0085194C"/>
    <w:rsid w:val="00852449"/>
    <w:rsid w:val="00852DFC"/>
    <w:rsid w:val="00852E94"/>
    <w:rsid w:val="00852FB1"/>
    <w:rsid w:val="00853B49"/>
    <w:rsid w:val="00853BAF"/>
    <w:rsid w:val="00854789"/>
    <w:rsid w:val="00854C86"/>
    <w:rsid w:val="00855467"/>
    <w:rsid w:val="0085616B"/>
    <w:rsid w:val="008563C7"/>
    <w:rsid w:val="00856451"/>
    <w:rsid w:val="00856693"/>
    <w:rsid w:val="00856A7C"/>
    <w:rsid w:val="0085720D"/>
    <w:rsid w:val="008577F9"/>
    <w:rsid w:val="00857EAD"/>
    <w:rsid w:val="0086003A"/>
    <w:rsid w:val="008602D7"/>
    <w:rsid w:val="00860EC3"/>
    <w:rsid w:val="008613E3"/>
    <w:rsid w:val="00861615"/>
    <w:rsid w:val="00861949"/>
    <w:rsid w:val="00861B7F"/>
    <w:rsid w:val="00863C5A"/>
    <w:rsid w:val="00864265"/>
    <w:rsid w:val="0086499D"/>
    <w:rsid w:val="008659D6"/>
    <w:rsid w:val="0086664A"/>
    <w:rsid w:val="00867395"/>
    <w:rsid w:val="00867849"/>
    <w:rsid w:val="00870540"/>
    <w:rsid w:val="00870B12"/>
    <w:rsid w:val="00871104"/>
    <w:rsid w:val="00871839"/>
    <w:rsid w:val="00872480"/>
    <w:rsid w:val="008724EB"/>
    <w:rsid w:val="008725E8"/>
    <w:rsid w:val="00873FD5"/>
    <w:rsid w:val="00874BF6"/>
    <w:rsid w:val="00874D29"/>
    <w:rsid w:val="00875034"/>
    <w:rsid w:val="00876ED8"/>
    <w:rsid w:val="008774C3"/>
    <w:rsid w:val="0087751F"/>
    <w:rsid w:val="00877554"/>
    <w:rsid w:val="00877CEE"/>
    <w:rsid w:val="008800D1"/>
    <w:rsid w:val="00880FA6"/>
    <w:rsid w:val="00881685"/>
    <w:rsid w:val="00881893"/>
    <w:rsid w:val="008819F6"/>
    <w:rsid w:val="0088219D"/>
    <w:rsid w:val="00882CE9"/>
    <w:rsid w:val="00882FD7"/>
    <w:rsid w:val="00883D69"/>
    <w:rsid w:val="008861D6"/>
    <w:rsid w:val="008869FE"/>
    <w:rsid w:val="008870BA"/>
    <w:rsid w:val="0088792D"/>
    <w:rsid w:val="00887CE5"/>
    <w:rsid w:val="00887D70"/>
    <w:rsid w:val="00887EED"/>
    <w:rsid w:val="00891076"/>
    <w:rsid w:val="008912BD"/>
    <w:rsid w:val="008912E7"/>
    <w:rsid w:val="00891EBD"/>
    <w:rsid w:val="00892BDA"/>
    <w:rsid w:val="00893D70"/>
    <w:rsid w:val="00894647"/>
    <w:rsid w:val="0089470F"/>
    <w:rsid w:val="00895471"/>
    <w:rsid w:val="0089700B"/>
    <w:rsid w:val="008A0A04"/>
    <w:rsid w:val="008A18CC"/>
    <w:rsid w:val="008A2657"/>
    <w:rsid w:val="008A3261"/>
    <w:rsid w:val="008A381F"/>
    <w:rsid w:val="008A4DA7"/>
    <w:rsid w:val="008A4E07"/>
    <w:rsid w:val="008A5114"/>
    <w:rsid w:val="008A5677"/>
    <w:rsid w:val="008A6212"/>
    <w:rsid w:val="008A637E"/>
    <w:rsid w:val="008A6727"/>
    <w:rsid w:val="008A6E99"/>
    <w:rsid w:val="008B047D"/>
    <w:rsid w:val="008B16E7"/>
    <w:rsid w:val="008B2274"/>
    <w:rsid w:val="008B3F2E"/>
    <w:rsid w:val="008B5B52"/>
    <w:rsid w:val="008B6510"/>
    <w:rsid w:val="008B6866"/>
    <w:rsid w:val="008B6B41"/>
    <w:rsid w:val="008B73F5"/>
    <w:rsid w:val="008C0295"/>
    <w:rsid w:val="008C02F3"/>
    <w:rsid w:val="008C12D8"/>
    <w:rsid w:val="008C1C80"/>
    <w:rsid w:val="008C1ED7"/>
    <w:rsid w:val="008C213A"/>
    <w:rsid w:val="008C2B17"/>
    <w:rsid w:val="008C3421"/>
    <w:rsid w:val="008C4243"/>
    <w:rsid w:val="008C4A7D"/>
    <w:rsid w:val="008C6E4E"/>
    <w:rsid w:val="008C6EBB"/>
    <w:rsid w:val="008C7206"/>
    <w:rsid w:val="008D0719"/>
    <w:rsid w:val="008D0946"/>
    <w:rsid w:val="008D1BBE"/>
    <w:rsid w:val="008D2078"/>
    <w:rsid w:val="008D2210"/>
    <w:rsid w:val="008D3347"/>
    <w:rsid w:val="008D42A1"/>
    <w:rsid w:val="008D531A"/>
    <w:rsid w:val="008D6103"/>
    <w:rsid w:val="008D62EB"/>
    <w:rsid w:val="008D6EF6"/>
    <w:rsid w:val="008D71BA"/>
    <w:rsid w:val="008D7A41"/>
    <w:rsid w:val="008D7AC7"/>
    <w:rsid w:val="008D7F7F"/>
    <w:rsid w:val="008E0152"/>
    <w:rsid w:val="008E07BC"/>
    <w:rsid w:val="008E0ADE"/>
    <w:rsid w:val="008E14A4"/>
    <w:rsid w:val="008E19DE"/>
    <w:rsid w:val="008E2CE6"/>
    <w:rsid w:val="008E3B2E"/>
    <w:rsid w:val="008E4D46"/>
    <w:rsid w:val="008E4F83"/>
    <w:rsid w:val="008E5616"/>
    <w:rsid w:val="008E59DE"/>
    <w:rsid w:val="008E6B1A"/>
    <w:rsid w:val="008E6EB2"/>
    <w:rsid w:val="008E7014"/>
    <w:rsid w:val="008E7F43"/>
    <w:rsid w:val="008F074E"/>
    <w:rsid w:val="008F1209"/>
    <w:rsid w:val="008F1EFA"/>
    <w:rsid w:val="008F1FE7"/>
    <w:rsid w:val="008F2382"/>
    <w:rsid w:val="008F35C2"/>
    <w:rsid w:val="008F3E7B"/>
    <w:rsid w:val="008F3FC8"/>
    <w:rsid w:val="008F402F"/>
    <w:rsid w:val="008F4561"/>
    <w:rsid w:val="008F5CC2"/>
    <w:rsid w:val="008F5EC4"/>
    <w:rsid w:val="008F6223"/>
    <w:rsid w:val="008F6540"/>
    <w:rsid w:val="008F69A1"/>
    <w:rsid w:val="008F6CA3"/>
    <w:rsid w:val="00900746"/>
    <w:rsid w:val="009008AA"/>
    <w:rsid w:val="0090152D"/>
    <w:rsid w:val="00902E3E"/>
    <w:rsid w:val="00902EEA"/>
    <w:rsid w:val="00903B0E"/>
    <w:rsid w:val="00903BFC"/>
    <w:rsid w:val="00903C7C"/>
    <w:rsid w:val="00903E68"/>
    <w:rsid w:val="00904868"/>
    <w:rsid w:val="0090508E"/>
    <w:rsid w:val="009068AF"/>
    <w:rsid w:val="00906B2E"/>
    <w:rsid w:val="00907B19"/>
    <w:rsid w:val="00907FDE"/>
    <w:rsid w:val="009103F2"/>
    <w:rsid w:val="00910566"/>
    <w:rsid w:val="009105C0"/>
    <w:rsid w:val="00910D09"/>
    <w:rsid w:val="009118BB"/>
    <w:rsid w:val="00912469"/>
    <w:rsid w:val="009129B0"/>
    <w:rsid w:val="00912DDD"/>
    <w:rsid w:val="00912F14"/>
    <w:rsid w:val="0091306B"/>
    <w:rsid w:val="0091318A"/>
    <w:rsid w:val="009148B0"/>
    <w:rsid w:val="00914F80"/>
    <w:rsid w:val="009152E7"/>
    <w:rsid w:val="00915587"/>
    <w:rsid w:val="009157F3"/>
    <w:rsid w:val="00915875"/>
    <w:rsid w:val="00915943"/>
    <w:rsid w:val="00915A92"/>
    <w:rsid w:val="00916585"/>
    <w:rsid w:val="00916C1B"/>
    <w:rsid w:val="00916E59"/>
    <w:rsid w:val="0091718C"/>
    <w:rsid w:val="009172BC"/>
    <w:rsid w:val="0091755A"/>
    <w:rsid w:val="00917EC2"/>
    <w:rsid w:val="00920167"/>
    <w:rsid w:val="009203B6"/>
    <w:rsid w:val="009217AA"/>
    <w:rsid w:val="00921F87"/>
    <w:rsid w:val="00922324"/>
    <w:rsid w:val="009233C6"/>
    <w:rsid w:val="00923456"/>
    <w:rsid w:val="009234F2"/>
    <w:rsid w:val="00923A40"/>
    <w:rsid w:val="00923AD2"/>
    <w:rsid w:val="00924356"/>
    <w:rsid w:val="009258A7"/>
    <w:rsid w:val="00926763"/>
    <w:rsid w:val="0092703A"/>
    <w:rsid w:val="00930098"/>
    <w:rsid w:val="00930E94"/>
    <w:rsid w:val="00931658"/>
    <w:rsid w:val="00931843"/>
    <w:rsid w:val="00931D36"/>
    <w:rsid w:val="00931D90"/>
    <w:rsid w:val="00932E48"/>
    <w:rsid w:val="00933017"/>
    <w:rsid w:val="00933405"/>
    <w:rsid w:val="0093342E"/>
    <w:rsid w:val="00933CB6"/>
    <w:rsid w:val="00933EE0"/>
    <w:rsid w:val="009346E2"/>
    <w:rsid w:val="00935A0B"/>
    <w:rsid w:val="00935CC0"/>
    <w:rsid w:val="00935F4B"/>
    <w:rsid w:val="009363BB"/>
    <w:rsid w:val="009375D6"/>
    <w:rsid w:val="00937648"/>
    <w:rsid w:val="00941372"/>
    <w:rsid w:val="00941779"/>
    <w:rsid w:val="00941973"/>
    <w:rsid w:val="00941AD6"/>
    <w:rsid w:val="009429BE"/>
    <w:rsid w:val="00943513"/>
    <w:rsid w:val="0094351E"/>
    <w:rsid w:val="00943C1F"/>
    <w:rsid w:val="00944286"/>
    <w:rsid w:val="00944D2D"/>
    <w:rsid w:val="009507A0"/>
    <w:rsid w:val="009509D7"/>
    <w:rsid w:val="00950B9F"/>
    <w:rsid w:val="00950DE6"/>
    <w:rsid w:val="00950FE9"/>
    <w:rsid w:val="009523E5"/>
    <w:rsid w:val="00953962"/>
    <w:rsid w:val="00954433"/>
    <w:rsid w:val="0095539C"/>
    <w:rsid w:val="009558C2"/>
    <w:rsid w:val="009561B5"/>
    <w:rsid w:val="009562CA"/>
    <w:rsid w:val="0095686A"/>
    <w:rsid w:val="00956E60"/>
    <w:rsid w:val="00960A60"/>
    <w:rsid w:val="00960AE9"/>
    <w:rsid w:val="00960BF7"/>
    <w:rsid w:val="00960C26"/>
    <w:rsid w:val="0096249D"/>
    <w:rsid w:val="00962A0A"/>
    <w:rsid w:val="00962E7C"/>
    <w:rsid w:val="0096319F"/>
    <w:rsid w:val="00963280"/>
    <w:rsid w:val="009643A4"/>
    <w:rsid w:val="0096461D"/>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F39"/>
    <w:rsid w:val="00975146"/>
    <w:rsid w:val="009762C8"/>
    <w:rsid w:val="00976C7B"/>
    <w:rsid w:val="00977294"/>
    <w:rsid w:val="00977E67"/>
    <w:rsid w:val="00977EC9"/>
    <w:rsid w:val="00980263"/>
    <w:rsid w:val="009813EB"/>
    <w:rsid w:val="009814C8"/>
    <w:rsid w:val="009816C8"/>
    <w:rsid w:val="00981C13"/>
    <w:rsid w:val="009824F8"/>
    <w:rsid w:val="00982E62"/>
    <w:rsid w:val="009831A2"/>
    <w:rsid w:val="009833D6"/>
    <w:rsid w:val="00984346"/>
    <w:rsid w:val="0098579C"/>
    <w:rsid w:val="00985A82"/>
    <w:rsid w:val="0098600F"/>
    <w:rsid w:val="009874DA"/>
    <w:rsid w:val="00990BB9"/>
    <w:rsid w:val="00990EA4"/>
    <w:rsid w:val="0099112C"/>
    <w:rsid w:val="0099113C"/>
    <w:rsid w:val="00991332"/>
    <w:rsid w:val="009913A4"/>
    <w:rsid w:val="00992C23"/>
    <w:rsid w:val="00992E6A"/>
    <w:rsid w:val="009948A9"/>
    <w:rsid w:val="00994A79"/>
    <w:rsid w:val="00995193"/>
    <w:rsid w:val="00995E68"/>
    <w:rsid w:val="0099639A"/>
    <w:rsid w:val="00996DC4"/>
    <w:rsid w:val="009974AF"/>
    <w:rsid w:val="00997E22"/>
    <w:rsid w:val="009A03BB"/>
    <w:rsid w:val="009A09C3"/>
    <w:rsid w:val="009A1103"/>
    <w:rsid w:val="009A1340"/>
    <w:rsid w:val="009A219F"/>
    <w:rsid w:val="009A2739"/>
    <w:rsid w:val="009A277E"/>
    <w:rsid w:val="009A311D"/>
    <w:rsid w:val="009A31CB"/>
    <w:rsid w:val="009A3382"/>
    <w:rsid w:val="009A3FC7"/>
    <w:rsid w:val="009A421B"/>
    <w:rsid w:val="009A550F"/>
    <w:rsid w:val="009A5E1B"/>
    <w:rsid w:val="009A5E45"/>
    <w:rsid w:val="009A6898"/>
    <w:rsid w:val="009A795A"/>
    <w:rsid w:val="009B0AC4"/>
    <w:rsid w:val="009B1829"/>
    <w:rsid w:val="009B1B08"/>
    <w:rsid w:val="009B28E1"/>
    <w:rsid w:val="009B2CE0"/>
    <w:rsid w:val="009B42BF"/>
    <w:rsid w:val="009B43B7"/>
    <w:rsid w:val="009B652D"/>
    <w:rsid w:val="009B670C"/>
    <w:rsid w:val="009B6DD7"/>
    <w:rsid w:val="009B71D8"/>
    <w:rsid w:val="009B7459"/>
    <w:rsid w:val="009B7909"/>
    <w:rsid w:val="009B7F2F"/>
    <w:rsid w:val="009C087C"/>
    <w:rsid w:val="009C0A6F"/>
    <w:rsid w:val="009C0E7D"/>
    <w:rsid w:val="009C1209"/>
    <w:rsid w:val="009C1229"/>
    <w:rsid w:val="009C14D6"/>
    <w:rsid w:val="009C186F"/>
    <w:rsid w:val="009C29F1"/>
    <w:rsid w:val="009C4A91"/>
    <w:rsid w:val="009C4AB1"/>
    <w:rsid w:val="009C5262"/>
    <w:rsid w:val="009C5BB6"/>
    <w:rsid w:val="009C5D90"/>
    <w:rsid w:val="009C6223"/>
    <w:rsid w:val="009C6830"/>
    <w:rsid w:val="009C6981"/>
    <w:rsid w:val="009C719F"/>
    <w:rsid w:val="009C73A3"/>
    <w:rsid w:val="009C7846"/>
    <w:rsid w:val="009C7C22"/>
    <w:rsid w:val="009D0E2E"/>
    <w:rsid w:val="009D12DD"/>
    <w:rsid w:val="009D1A4B"/>
    <w:rsid w:val="009D246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02"/>
    <w:rsid w:val="009E3B12"/>
    <w:rsid w:val="009E3C53"/>
    <w:rsid w:val="009E4E3E"/>
    <w:rsid w:val="009E5E43"/>
    <w:rsid w:val="009E63FA"/>
    <w:rsid w:val="009E6E29"/>
    <w:rsid w:val="009F0131"/>
    <w:rsid w:val="009F1521"/>
    <w:rsid w:val="009F3154"/>
    <w:rsid w:val="009F3795"/>
    <w:rsid w:val="009F58AA"/>
    <w:rsid w:val="009F58B4"/>
    <w:rsid w:val="009F5E56"/>
    <w:rsid w:val="009F61B3"/>
    <w:rsid w:val="009F7BEF"/>
    <w:rsid w:val="009F7BF1"/>
    <w:rsid w:val="00A00BDA"/>
    <w:rsid w:val="00A00BFC"/>
    <w:rsid w:val="00A019CF"/>
    <w:rsid w:val="00A02868"/>
    <w:rsid w:val="00A02894"/>
    <w:rsid w:val="00A033DF"/>
    <w:rsid w:val="00A035A2"/>
    <w:rsid w:val="00A03EA8"/>
    <w:rsid w:val="00A042F4"/>
    <w:rsid w:val="00A04C89"/>
    <w:rsid w:val="00A06900"/>
    <w:rsid w:val="00A06A8C"/>
    <w:rsid w:val="00A07BE2"/>
    <w:rsid w:val="00A10B99"/>
    <w:rsid w:val="00A11C28"/>
    <w:rsid w:val="00A1230B"/>
    <w:rsid w:val="00A12926"/>
    <w:rsid w:val="00A133C2"/>
    <w:rsid w:val="00A134FB"/>
    <w:rsid w:val="00A1426F"/>
    <w:rsid w:val="00A1433A"/>
    <w:rsid w:val="00A14C29"/>
    <w:rsid w:val="00A152B6"/>
    <w:rsid w:val="00A15909"/>
    <w:rsid w:val="00A159AA"/>
    <w:rsid w:val="00A15B95"/>
    <w:rsid w:val="00A15BF2"/>
    <w:rsid w:val="00A15CD8"/>
    <w:rsid w:val="00A165DC"/>
    <w:rsid w:val="00A16896"/>
    <w:rsid w:val="00A168CB"/>
    <w:rsid w:val="00A16B5F"/>
    <w:rsid w:val="00A17171"/>
    <w:rsid w:val="00A17BFB"/>
    <w:rsid w:val="00A20157"/>
    <w:rsid w:val="00A201BF"/>
    <w:rsid w:val="00A20F63"/>
    <w:rsid w:val="00A22394"/>
    <w:rsid w:val="00A22501"/>
    <w:rsid w:val="00A22F35"/>
    <w:rsid w:val="00A22F65"/>
    <w:rsid w:val="00A23139"/>
    <w:rsid w:val="00A23A57"/>
    <w:rsid w:val="00A23B93"/>
    <w:rsid w:val="00A24153"/>
    <w:rsid w:val="00A24BB7"/>
    <w:rsid w:val="00A24D15"/>
    <w:rsid w:val="00A25F91"/>
    <w:rsid w:val="00A26D08"/>
    <w:rsid w:val="00A26E16"/>
    <w:rsid w:val="00A27072"/>
    <w:rsid w:val="00A270B4"/>
    <w:rsid w:val="00A271EC"/>
    <w:rsid w:val="00A27449"/>
    <w:rsid w:val="00A27C18"/>
    <w:rsid w:val="00A3036A"/>
    <w:rsid w:val="00A30511"/>
    <w:rsid w:val="00A309E3"/>
    <w:rsid w:val="00A31268"/>
    <w:rsid w:val="00A31772"/>
    <w:rsid w:val="00A31BD8"/>
    <w:rsid w:val="00A31FFB"/>
    <w:rsid w:val="00A33D53"/>
    <w:rsid w:val="00A340BC"/>
    <w:rsid w:val="00A34228"/>
    <w:rsid w:val="00A34314"/>
    <w:rsid w:val="00A34405"/>
    <w:rsid w:val="00A34AD5"/>
    <w:rsid w:val="00A3519F"/>
    <w:rsid w:val="00A35BE3"/>
    <w:rsid w:val="00A35C72"/>
    <w:rsid w:val="00A35E94"/>
    <w:rsid w:val="00A35F24"/>
    <w:rsid w:val="00A35F54"/>
    <w:rsid w:val="00A35F8A"/>
    <w:rsid w:val="00A366CC"/>
    <w:rsid w:val="00A36FE3"/>
    <w:rsid w:val="00A37962"/>
    <w:rsid w:val="00A37CE6"/>
    <w:rsid w:val="00A37D7D"/>
    <w:rsid w:val="00A37DA4"/>
    <w:rsid w:val="00A40184"/>
    <w:rsid w:val="00A40296"/>
    <w:rsid w:val="00A40326"/>
    <w:rsid w:val="00A40609"/>
    <w:rsid w:val="00A407D2"/>
    <w:rsid w:val="00A40FE7"/>
    <w:rsid w:val="00A410F5"/>
    <w:rsid w:val="00A413EB"/>
    <w:rsid w:val="00A41456"/>
    <w:rsid w:val="00A41F2F"/>
    <w:rsid w:val="00A42BBA"/>
    <w:rsid w:val="00A42F97"/>
    <w:rsid w:val="00A430D8"/>
    <w:rsid w:val="00A44DD1"/>
    <w:rsid w:val="00A47FE0"/>
    <w:rsid w:val="00A50C05"/>
    <w:rsid w:val="00A5112B"/>
    <w:rsid w:val="00A51709"/>
    <w:rsid w:val="00A51A5A"/>
    <w:rsid w:val="00A52309"/>
    <w:rsid w:val="00A5344C"/>
    <w:rsid w:val="00A53875"/>
    <w:rsid w:val="00A538EF"/>
    <w:rsid w:val="00A53D93"/>
    <w:rsid w:val="00A53F0A"/>
    <w:rsid w:val="00A542A3"/>
    <w:rsid w:val="00A548E9"/>
    <w:rsid w:val="00A559AF"/>
    <w:rsid w:val="00A5620E"/>
    <w:rsid w:val="00A56495"/>
    <w:rsid w:val="00A56EC0"/>
    <w:rsid w:val="00A57D07"/>
    <w:rsid w:val="00A60666"/>
    <w:rsid w:val="00A60D46"/>
    <w:rsid w:val="00A60FF4"/>
    <w:rsid w:val="00A611A4"/>
    <w:rsid w:val="00A6443F"/>
    <w:rsid w:val="00A64BBF"/>
    <w:rsid w:val="00A65512"/>
    <w:rsid w:val="00A658B7"/>
    <w:rsid w:val="00A66C2D"/>
    <w:rsid w:val="00A67093"/>
    <w:rsid w:val="00A672CF"/>
    <w:rsid w:val="00A7060E"/>
    <w:rsid w:val="00A70954"/>
    <w:rsid w:val="00A70D10"/>
    <w:rsid w:val="00A71370"/>
    <w:rsid w:val="00A71451"/>
    <w:rsid w:val="00A71BCB"/>
    <w:rsid w:val="00A72DD7"/>
    <w:rsid w:val="00A734B3"/>
    <w:rsid w:val="00A7351D"/>
    <w:rsid w:val="00A73DE6"/>
    <w:rsid w:val="00A75838"/>
    <w:rsid w:val="00A76B3D"/>
    <w:rsid w:val="00A76FC6"/>
    <w:rsid w:val="00A7729D"/>
    <w:rsid w:val="00A77C2A"/>
    <w:rsid w:val="00A77F96"/>
    <w:rsid w:val="00A80E54"/>
    <w:rsid w:val="00A81557"/>
    <w:rsid w:val="00A81C25"/>
    <w:rsid w:val="00A827E4"/>
    <w:rsid w:val="00A82E32"/>
    <w:rsid w:val="00A83CDF"/>
    <w:rsid w:val="00A843C4"/>
    <w:rsid w:val="00A845A6"/>
    <w:rsid w:val="00A846BF"/>
    <w:rsid w:val="00A84929"/>
    <w:rsid w:val="00A849EA"/>
    <w:rsid w:val="00A84B47"/>
    <w:rsid w:val="00A850FF"/>
    <w:rsid w:val="00A85FD1"/>
    <w:rsid w:val="00A90813"/>
    <w:rsid w:val="00A909FD"/>
    <w:rsid w:val="00A90E83"/>
    <w:rsid w:val="00A9149C"/>
    <w:rsid w:val="00A9167D"/>
    <w:rsid w:val="00A925F2"/>
    <w:rsid w:val="00A929C7"/>
    <w:rsid w:val="00A92A9A"/>
    <w:rsid w:val="00A92EF7"/>
    <w:rsid w:val="00A92F2E"/>
    <w:rsid w:val="00A9463D"/>
    <w:rsid w:val="00A94974"/>
    <w:rsid w:val="00A9504F"/>
    <w:rsid w:val="00A95BC8"/>
    <w:rsid w:val="00A95C9C"/>
    <w:rsid w:val="00A963FC"/>
    <w:rsid w:val="00A96989"/>
    <w:rsid w:val="00A97264"/>
    <w:rsid w:val="00A978A8"/>
    <w:rsid w:val="00A97C35"/>
    <w:rsid w:val="00AA0CA0"/>
    <w:rsid w:val="00AA0D32"/>
    <w:rsid w:val="00AA0F4B"/>
    <w:rsid w:val="00AA10F2"/>
    <w:rsid w:val="00AA1349"/>
    <w:rsid w:val="00AA2981"/>
    <w:rsid w:val="00AA2DC6"/>
    <w:rsid w:val="00AA2F47"/>
    <w:rsid w:val="00AA3AA3"/>
    <w:rsid w:val="00AA3F58"/>
    <w:rsid w:val="00AA45BC"/>
    <w:rsid w:val="00AA4670"/>
    <w:rsid w:val="00AA5C13"/>
    <w:rsid w:val="00AA6414"/>
    <w:rsid w:val="00AA71EB"/>
    <w:rsid w:val="00AA739D"/>
    <w:rsid w:val="00AB0721"/>
    <w:rsid w:val="00AB127E"/>
    <w:rsid w:val="00AB194E"/>
    <w:rsid w:val="00AB21F6"/>
    <w:rsid w:val="00AB29B3"/>
    <w:rsid w:val="00AB33B8"/>
    <w:rsid w:val="00AB34D1"/>
    <w:rsid w:val="00AB3570"/>
    <w:rsid w:val="00AB3996"/>
    <w:rsid w:val="00AB3BF6"/>
    <w:rsid w:val="00AB3D99"/>
    <w:rsid w:val="00AB3EEF"/>
    <w:rsid w:val="00AB5DA9"/>
    <w:rsid w:val="00AB66E5"/>
    <w:rsid w:val="00AB7183"/>
    <w:rsid w:val="00AB7984"/>
    <w:rsid w:val="00AC0ABD"/>
    <w:rsid w:val="00AC31FC"/>
    <w:rsid w:val="00AC37AF"/>
    <w:rsid w:val="00AC3CC0"/>
    <w:rsid w:val="00AC3D99"/>
    <w:rsid w:val="00AC42C3"/>
    <w:rsid w:val="00AC43A0"/>
    <w:rsid w:val="00AC46A8"/>
    <w:rsid w:val="00AC4767"/>
    <w:rsid w:val="00AC491B"/>
    <w:rsid w:val="00AC5438"/>
    <w:rsid w:val="00AC5AAF"/>
    <w:rsid w:val="00AC5DC2"/>
    <w:rsid w:val="00AC61AF"/>
    <w:rsid w:val="00AC67B1"/>
    <w:rsid w:val="00AC6C06"/>
    <w:rsid w:val="00AC7B90"/>
    <w:rsid w:val="00AC7CF6"/>
    <w:rsid w:val="00AD09D0"/>
    <w:rsid w:val="00AD0D28"/>
    <w:rsid w:val="00AD1CC9"/>
    <w:rsid w:val="00AD202A"/>
    <w:rsid w:val="00AD2258"/>
    <w:rsid w:val="00AD23D9"/>
    <w:rsid w:val="00AD2440"/>
    <w:rsid w:val="00AD276E"/>
    <w:rsid w:val="00AD407A"/>
    <w:rsid w:val="00AD40C0"/>
    <w:rsid w:val="00AD414F"/>
    <w:rsid w:val="00AD4F72"/>
    <w:rsid w:val="00AD593F"/>
    <w:rsid w:val="00AD7C18"/>
    <w:rsid w:val="00AE0085"/>
    <w:rsid w:val="00AE024F"/>
    <w:rsid w:val="00AE0696"/>
    <w:rsid w:val="00AE0FED"/>
    <w:rsid w:val="00AE171C"/>
    <w:rsid w:val="00AE1C2A"/>
    <w:rsid w:val="00AE1D0A"/>
    <w:rsid w:val="00AE1F2C"/>
    <w:rsid w:val="00AE2AF0"/>
    <w:rsid w:val="00AE2D7B"/>
    <w:rsid w:val="00AE326C"/>
    <w:rsid w:val="00AE551E"/>
    <w:rsid w:val="00AE5F61"/>
    <w:rsid w:val="00AE5FE2"/>
    <w:rsid w:val="00AE67A7"/>
    <w:rsid w:val="00AE6861"/>
    <w:rsid w:val="00AE6C40"/>
    <w:rsid w:val="00AE6D75"/>
    <w:rsid w:val="00AE71F6"/>
    <w:rsid w:val="00AE744E"/>
    <w:rsid w:val="00AE770E"/>
    <w:rsid w:val="00AF0993"/>
    <w:rsid w:val="00AF09A0"/>
    <w:rsid w:val="00AF2446"/>
    <w:rsid w:val="00AF313A"/>
    <w:rsid w:val="00AF31DA"/>
    <w:rsid w:val="00AF36DB"/>
    <w:rsid w:val="00AF5A96"/>
    <w:rsid w:val="00AF5DB0"/>
    <w:rsid w:val="00AF6912"/>
    <w:rsid w:val="00AF6F9E"/>
    <w:rsid w:val="00AF7081"/>
    <w:rsid w:val="00AF73D9"/>
    <w:rsid w:val="00B0032D"/>
    <w:rsid w:val="00B0065B"/>
    <w:rsid w:val="00B011BB"/>
    <w:rsid w:val="00B023F5"/>
    <w:rsid w:val="00B02412"/>
    <w:rsid w:val="00B03199"/>
    <w:rsid w:val="00B03C83"/>
    <w:rsid w:val="00B03E09"/>
    <w:rsid w:val="00B04228"/>
    <w:rsid w:val="00B04268"/>
    <w:rsid w:val="00B043C3"/>
    <w:rsid w:val="00B043DF"/>
    <w:rsid w:val="00B054B0"/>
    <w:rsid w:val="00B05E04"/>
    <w:rsid w:val="00B073BF"/>
    <w:rsid w:val="00B102C8"/>
    <w:rsid w:val="00B11423"/>
    <w:rsid w:val="00B11E24"/>
    <w:rsid w:val="00B12919"/>
    <w:rsid w:val="00B1338E"/>
    <w:rsid w:val="00B134E3"/>
    <w:rsid w:val="00B1397D"/>
    <w:rsid w:val="00B14852"/>
    <w:rsid w:val="00B14853"/>
    <w:rsid w:val="00B152B5"/>
    <w:rsid w:val="00B16EC3"/>
    <w:rsid w:val="00B1700A"/>
    <w:rsid w:val="00B175C3"/>
    <w:rsid w:val="00B175F5"/>
    <w:rsid w:val="00B17DDE"/>
    <w:rsid w:val="00B200C7"/>
    <w:rsid w:val="00B204EA"/>
    <w:rsid w:val="00B20D85"/>
    <w:rsid w:val="00B20DAC"/>
    <w:rsid w:val="00B21106"/>
    <w:rsid w:val="00B21C94"/>
    <w:rsid w:val="00B2210F"/>
    <w:rsid w:val="00B23687"/>
    <w:rsid w:val="00B23A13"/>
    <w:rsid w:val="00B24050"/>
    <w:rsid w:val="00B24DE7"/>
    <w:rsid w:val="00B256F2"/>
    <w:rsid w:val="00B25CD2"/>
    <w:rsid w:val="00B2632D"/>
    <w:rsid w:val="00B27714"/>
    <w:rsid w:val="00B30967"/>
    <w:rsid w:val="00B3141D"/>
    <w:rsid w:val="00B31823"/>
    <w:rsid w:val="00B32CA3"/>
    <w:rsid w:val="00B32FBB"/>
    <w:rsid w:val="00B336F9"/>
    <w:rsid w:val="00B337FB"/>
    <w:rsid w:val="00B342D9"/>
    <w:rsid w:val="00B3458F"/>
    <w:rsid w:val="00B3553F"/>
    <w:rsid w:val="00B35650"/>
    <w:rsid w:val="00B3570E"/>
    <w:rsid w:val="00B358B6"/>
    <w:rsid w:val="00B369B3"/>
    <w:rsid w:val="00B36E9F"/>
    <w:rsid w:val="00B378B8"/>
    <w:rsid w:val="00B4065C"/>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3F65"/>
    <w:rsid w:val="00B54953"/>
    <w:rsid w:val="00B54A35"/>
    <w:rsid w:val="00B54ADA"/>
    <w:rsid w:val="00B54C6D"/>
    <w:rsid w:val="00B55363"/>
    <w:rsid w:val="00B5546A"/>
    <w:rsid w:val="00B55948"/>
    <w:rsid w:val="00B55D39"/>
    <w:rsid w:val="00B5737E"/>
    <w:rsid w:val="00B57BED"/>
    <w:rsid w:val="00B60FC8"/>
    <w:rsid w:val="00B61A96"/>
    <w:rsid w:val="00B6216A"/>
    <w:rsid w:val="00B6292D"/>
    <w:rsid w:val="00B62F0A"/>
    <w:rsid w:val="00B63BD5"/>
    <w:rsid w:val="00B63D78"/>
    <w:rsid w:val="00B65DD5"/>
    <w:rsid w:val="00B66CE7"/>
    <w:rsid w:val="00B6771D"/>
    <w:rsid w:val="00B679E6"/>
    <w:rsid w:val="00B67B71"/>
    <w:rsid w:val="00B70E6D"/>
    <w:rsid w:val="00B71278"/>
    <w:rsid w:val="00B71CD1"/>
    <w:rsid w:val="00B72EFD"/>
    <w:rsid w:val="00B7377A"/>
    <w:rsid w:val="00B74749"/>
    <w:rsid w:val="00B74D9F"/>
    <w:rsid w:val="00B7528D"/>
    <w:rsid w:val="00B75713"/>
    <w:rsid w:val="00B76379"/>
    <w:rsid w:val="00B770E6"/>
    <w:rsid w:val="00B773CA"/>
    <w:rsid w:val="00B777BB"/>
    <w:rsid w:val="00B7798A"/>
    <w:rsid w:val="00B77C2C"/>
    <w:rsid w:val="00B80031"/>
    <w:rsid w:val="00B80478"/>
    <w:rsid w:val="00B80E49"/>
    <w:rsid w:val="00B81690"/>
    <w:rsid w:val="00B82175"/>
    <w:rsid w:val="00B82541"/>
    <w:rsid w:val="00B826B0"/>
    <w:rsid w:val="00B82E6E"/>
    <w:rsid w:val="00B8311A"/>
    <w:rsid w:val="00B83400"/>
    <w:rsid w:val="00B839D0"/>
    <w:rsid w:val="00B8400D"/>
    <w:rsid w:val="00B8590A"/>
    <w:rsid w:val="00B85996"/>
    <w:rsid w:val="00B85A9B"/>
    <w:rsid w:val="00B85D32"/>
    <w:rsid w:val="00B86F4C"/>
    <w:rsid w:val="00B8726D"/>
    <w:rsid w:val="00B87D9E"/>
    <w:rsid w:val="00B903C9"/>
    <w:rsid w:val="00B909F9"/>
    <w:rsid w:val="00B91125"/>
    <w:rsid w:val="00B9137E"/>
    <w:rsid w:val="00B91A11"/>
    <w:rsid w:val="00B91D54"/>
    <w:rsid w:val="00B928A8"/>
    <w:rsid w:val="00B929BA"/>
    <w:rsid w:val="00B92FBF"/>
    <w:rsid w:val="00B94146"/>
    <w:rsid w:val="00B94C8F"/>
    <w:rsid w:val="00B95F45"/>
    <w:rsid w:val="00B95F8D"/>
    <w:rsid w:val="00B962C5"/>
    <w:rsid w:val="00B96491"/>
    <w:rsid w:val="00B9776E"/>
    <w:rsid w:val="00B977A6"/>
    <w:rsid w:val="00B97927"/>
    <w:rsid w:val="00B97DCB"/>
    <w:rsid w:val="00BA1263"/>
    <w:rsid w:val="00BA1712"/>
    <w:rsid w:val="00BA1ABB"/>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53A5"/>
    <w:rsid w:val="00BB5AD0"/>
    <w:rsid w:val="00BB6415"/>
    <w:rsid w:val="00BB6CFD"/>
    <w:rsid w:val="00BB7048"/>
    <w:rsid w:val="00BB752B"/>
    <w:rsid w:val="00BB7FFD"/>
    <w:rsid w:val="00BC0843"/>
    <w:rsid w:val="00BC1ECC"/>
    <w:rsid w:val="00BC2150"/>
    <w:rsid w:val="00BC25C0"/>
    <w:rsid w:val="00BC2F15"/>
    <w:rsid w:val="00BC3A7C"/>
    <w:rsid w:val="00BC3D9F"/>
    <w:rsid w:val="00BC400B"/>
    <w:rsid w:val="00BC441C"/>
    <w:rsid w:val="00BC4E13"/>
    <w:rsid w:val="00BC7590"/>
    <w:rsid w:val="00BC7648"/>
    <w:rsid w:val="00BD0990"/>
    <w:rsid w:val="00BD164A"/>
    <w:rsid w:val="00BD1746"/>
    <w:rsid w:val="00BD22AB"/>
    <w:rsid w:val="00BD26DE"/>
    <w:rsid w:val="00BD2E7C"/>
    <w:rsid w:val="00BD41BC"/>
    <w:rsid w:val="00BD424B"/>
    <w:rsid w:val="00BD4F50"/>
    <w:rsid w:val="00BD6292"/>
    <w:rsid w:val="00BD6DEC"/>
    <w:rsid w:val="00BD73C4"/>
    <w:rsid w:val="00BD78A7"/>
    <w:rsid w:val="00BE159C"/>
    <w:rsid w:val="00BE15B1"/>
    <w:rsid w:val="00BE2D83"/>
    <w:rsid w:val="00BE2FFD"/>
    <w:rsid w:val="00BE3A0D"/>
    <w:rsid w:val="00BE3B0D"/>
    <w:rsid w:val="00BE3F1B"/>
    <w:rsid w:val="00BE4089"/>
    <w:rsid w:val="00BE4505"/>
    <w:rsid w:val="00BE52EB"/>
    <w:rsid w:val="00BE537D"/>
    <w:rsid w:val="00BE59AB"/>
    <w:rsid w:val="00BE619A"/>
    <w:rsid w:val="00BE69C9"/>
    <w:rsid w:val="00BE6E0E"/>
    <w:rsid w:val="00BE7092"/>
    <w:rsid w:val="00BE75E5"/>
    <w:rsid w:val="00BE7940"/>
    <w:rsid w:val="00BE7BCC"/>
    <w:rsid w:val="00BF00A4"/>
    <w:rsid w:val="00BF09C8"/>
    <w:rsid w:val="00BF0A26"/>
    <w:rsid w:val="00BF0D80"/>
    <w:rsid w:val="00BF0D8D"/>
    <w:rsid w:val="00BF10B1"/>
    <w:rsid w:val="00BF1248"/>
    <w:rsid w:val="00BF1D1A"/>
    <w:rsid w:val="00BF2405"/>
    <w:rsid w:val="00BF2516"/>
    <w:rsid w:val="00BF2E90"/>
    <w:rsid w:val="00BF2F11"/>
    <w:rsid w:val="00BF2F92"/>
    <w:rsid w:val="00BF393C"/>
    <w:rsid w:val="00BF3CC3"/>
    <w:rsid w:val="00BF43C5"/>
    <w:rsid w:val="00BF4FAD"/>
    <w:rsid w:val="00BF5724"/>
    <w:rsid w:val="00BF5819"/>
    <w:rsid w:val="00BF7076"/>
    <w:rsid w:val="00BF70BC"/>
    <w:rsid w:val="00BF7DA3"/>
    <w:rsid w:val="00C001C5"/>
    <w:rsid w:val="00C0064E"/>
    <w:rsid w:val="00C00F19"/>
    <w:rsid w:val="00C01698"/>
    <w:rsid w:val="00C022EF"/>
    <w:rsid w:val="00C02B7E"/>
    <w:rsid w:val="00C0351D"/>
    <w:rsid w:val="00C03C3A"/>
    <w:rsid w:val="00C04A81"/>
    <w:rsid w:val="00C04C7E"/>
    <w:rsid w:val="00C057A8"/>
    <w:rsid w:val="00C10A24"/>
    <w:rsid w:val="00C10B54"/>
    <w:rsid w:val="00C10C88"/>
    <w:rsid w:val="00C113BF"/>
    <w:rsid w:val="00C12624"/>
    <w:rsid w:val="00C12BF9"/>
    <w:rsid w:val="00C13BF1"/>
    <w:rsid w:val="00C13DEA"/>
    <w:rsid w:val="00C140EB"/>
    <w:rsid w:val="00C14E3C"/>
    <w:rsid w:val="00C15383"/>
    <w:rsid w:val="00C157E2"/>
    <w:rsid w:val="00C15B04"/>
    <w:rsid w:val="00C15C06"/>
    <w:rsid w:val="00C16627"/>
    <w:rsid w:val="00C16B64"/>
    <w:rsid w:val="00C17583"/>
    <w:rsid w:val="00C17F59"/>
    <w:rsid w:val="00C20B94"/>
    <w:rsid w:val="00C2118D"/>
    <w:rsid w:val="00C2175B"/>
    <w:rsid w:val="00C220BE"/>
    <w:rsid w:val="00C220C6"/>
    <w:rsid w:val="00C2214A"/>
    <w:rsid w:val="00C2222B"/>
    <w:rsid w:val="00C2338D"/>
    <w:rsid w:val="00C23847"/>
    <w:rsid w:val="00C24541"/>
    <w:rsid w:val="00C24A48"/>
    <w:rsid w:val="00C26669"/>
    <w:rsid w:val="00C26A32"/>
    <w:rsid w:val="00C26A67"/>
    <w:rsid w:val="00C276F1"/>
    <w:rsid w:val="00C279A1"/>
    <w:rsid w:val="00C27B81"/>
    <w:rsid w:val="00C30769"/>
    <w:rsid w:val="00C30B2D"/>
    <w:rsid w:val="00C3117A"/>
    <w:rsid w:val="00C329A7"/>
    <w:rsid w:val="00C32A7B"/>
    <w:rsid w:val="00C332AA"/>
    <w:rsid w:val="00C333B9"/>
    <w:rsid w:val="00C33ABB"/>
    <w:rsid w:val="00C33D6A"/>
    <w:rsid w:val="00C3493A"/>
    <w:rsid w:val="00C34B01"/>
    <w:rsid w:val="00C34E62"/>
    <w:rsid w:val="00C35920"/>
    <w:rsid w:val="00C3659F"/>
    <w:rsid w:val="00C37140"/>
    <w:rsid w:val="00C3721E"/>
    <w:rsid w:val="00C374CC"/>
    <w:rsid w:val="00C37ECF"/>
    <w:rsid w:val="00C404ED"/>
    <w:rsid w:val="00C405E8"/>
    <w:rsid w:val="00C408B5"/>
    <w:rsid w:val="00C41934"/>
    <w:rsid w:val="00C419AA"/>
    <w:rsid w:val="00C42675"/>
    <w:rsid w:val="00C42E1D"/>
    <w:rsid w:val="00C43209"/>
    <w:rsid w:val="00C4329D"/>
    <w:rsid w:val="00C4392C"/>
    <w:rsid w:val="00C43B06"/>
    <w:rsid w:val="00C43B8C"/>
    <w:rsid w:val="00C4426B"/>
    <w:rsid w:val="00C45087"/>
    <w:rsid w:val="00C45119"/>
    <w:rsid w:val="00C457BE"/>
    <w:rsid w:val="00C517A0"/>
    <w:rsid w:val="00C5210D"/>
    <w:rsid w:val="00C528F7"/>
    <w:rsid w:val="00C53491"/>
    <w:rsid w:val="00C5374D"/>
    <w:rsid w:val="00C54837"/>
    <w:rsid w:val="00C55429"/>
    <w:rsid w:val="00C568AA"/>
    <w:rsid w:val="00C57751"/>
    <w:rsid w:val="00C6059B"/>
    <w:rsid w:val="00C60BCC"/>
    <w:rsid w:val="00C60FCF"/>
    <w:rsid w:val="00C61F5D"/>
    <w:rsid w:val="00C62903"/>
    <w:rsid w:val="00C64138"/>
    <w:rsid w:val="00C64801"/>
    <w:rsid w:val="00C64B67"/>
    <w:rsid w:val="00C64E8A"/>
    <w:rsid w:val="00C6511F"/>
    <w:rsid w:val="00C6637A"/>
    <w:rsid w:val="00C66828"/>
    <w:rsid w:val="00C6775F"/>
    <w:rsid w:val="00C7272D"/>
    <w:rsid w:val="00C72FAD"/>
    <w:rsid w:val="00C74021"/>
    <w:rsid w:val="00C74984"/>
    <w:rsid w:val="00C74CE5"/>
    <w:rsid w:val="00C76C7E"/>
    <w:rsid w:val="00C772ED"/>
    <w:rsid w:val="00C77EA0"/>
    <w:rsid w:val="00C80FBE"/>
    <w:rsid w:val="00C8113D"/>
    <w:rsid w:val="00C81189"/>
    <w:rsid w:val="00C81215"/>
    <w:rsid w:val="00C812B7"/>
    <w:rsid w:val="00C81746"/>
    <w:rsid w:val="00C81880"/>
    <w:rsid w:val="00C81AD6"/>
    <w:rsid w:val="00C82073"/>
    <w:rsid w:val="00C82A9B"/>
    <w:rsid w:val="00C831D8"/>
    <w:rsid w:val="00C83229"/>
    <w:rsid w:val="00C83E0A"/>
    <w:rsid w:val="00C84491"/>
    <w:rsid w:val="00C84702"/>
    <w:rsid w:val="00C84760"/>
    <w:rsid w:val="00C84B1B"/>
    <w:rsid w:val="00C851DF"/>
    <w:rsid w:val="00C857EF"/>
    <w:rsid w:val="00C85BDE"/>
    <w:rsid w:val="00C86108"/>
    <w:rsid w:val="00C8642A"/>
    <w:rsid w:val="00C86E97"/>
    <w:rsid w:val="00C87325"/>
    <w:rsid w:val="00C87624"/>
    <w:rsid w:val="00C907DD"/>
    <w:rsid w:val="00C90E61"/>
    <w:rsid w:val="00C917B8"/>
    <w:rsid w:val="00C927FF"/>
    <w:rsid w:val="00C92A90"/>
    <w:rsid w:val="00C94460"/>
    <w:rsid w:val="00C948EF"/>
    <w:rsid w:val="00C95132"/>
    <w:rsid w:val="00C96F69"/>
    <w:rsid w:val="00C971B3"/>
    <w:rsid w:val="00CA0525"/>
    <w:rsid w:val="00CA0813"/>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10C"/>
    <w:rsid w:val="00CA7DC6"/>
    <w:rsid w:val="00CA7FF9"/>
    <w:rsid w:val="00CB03CA"/>
    <w:rsid w:val="00CB126D"/>
    <w:rsid w:val="00CB1F2B"/>
    <w:rsid w:val="00CB2A85"/>
    <w:rsid w:val="00CB334C"/>
    <w:rsid w:val="00CB437B"/>
    <w:rsid w:val="00CB4C09"/>
    <w:rsid w:val="00CB59C5"/>
    <w:rsid w:val="00CB650F"/>
    <w:rsid w:val="00CB657D"/>
    <w:rsid w:val="00CB66B4"/>
    <w:rsid w:val="00CB6768"/>
    <w:rsid w:val="00CB7245"/>
    <w:rsid w:val="00CB7FFD"/>
    <w:rsid w:val="00CC0073"/>
    <w:rsid w:val="00CC038C"/>
    <w:rsid w:val="00CC0536"/>
    <w:rsid w:val="00CC06D5"/>
    <w:rsid w:val="00CC06D9"/>
    <w:rsid w:val="00CC0890"/>
    <w:rsid w:val="00CC0C82"/>
    <w:rsid w:val="00CC0F02"/>
    <w:rsid w:val="00CC1556"/>
    <w:rsid w:val="00CC196B"/>
    <w:rsid w:val="00CC1BF6"/>
    <w:rsid w:val="00CC2108"/>
    <w:rsid w:val="00CC2379"/>
    <w:rsid w:val="00CC25AD"/>
    <w:rsid w:val="00CC2EB6"/>
    <w:rsid w:val="00CC35A8"/>
    <w:rsid w:val="00CC3EF0"/>
    <w:rsid w:val="00CC3FEA"/>
    <w:rsid w:val="00CC5895"/>
    <w:rsid w:val="00CC5DA6"/>
    <w:rsid w:val="00CC6AC4"/>
    <w:rsid w:val="00CC7DC3"/>
    <w:rsid w:val="00CD0B5C"/>
    <w:rsid w:val="00CD1686"/>
    <w:rsid w:val="00CD1CE5"/>
    <w:rsid w:val="00CD3C29"/>
    <w:rsid w:val="00CD3D9B"/>
    <w:rsid w:val="00CD4828"/>
    <w:rsid w:val="00CD5337"/>
    <w:rsid w:val="00CD75CB"/>
    <w:rsid w:val="00CD7662"/>
    <w:rsid w:val="00CD7C3B"/>
    <w:rsid w:val="00CD7ECA"/>
    <w:rsid w:val="00CE020D"/>
    <w:rsid w:val="00CE08A5"/>
    <w:rsid w:val="00CE0C48"/>
    <w:rsid w:val="00CE0C5E"/>
    <w:rsid w:val="00CE2908"/>
    <w:rsid w:val="00CE4728"/>
    <w:rsid w:val="00CE4A06"/>
    <w:rsid w:val="00CE4B69"/>
    <w:rsid w:val="00CE56E3"/>
    <w:rsid w:val="00CE576F"/>
    <w:rsid w:val="00CE59DE"/>
    <w:rsid w:val="00CE6272"/>
    <w:rsid w:val="00CE7615"/>
    <w:rsid w:val="00CF0620"/>
    <w:rsid w:val="00CF082C"/>
    <w:rsid w:val="00CF09A3"/>
    <w:rsid w:val="00CF1206"/>
    <w:rsid w:val="00CF15E8"/>
    <w:rsid w:val="00CF1BA3"/>
    <w:rsid w:val="00CF27BB"/>
    <w:rsid w:val="00CF2DB5"/>
    <w:rsid w:val="00CF3AD4"/>
    <w:rsid w:val="00CF3C8E"/>
    <w:rsid w:val="00CF4FB5"/>
    <w:rsid w:val="00CF5CA4"/>
    <w:rsid w:val="00CF69BE"/>
    <w:rsid w:val="00CF6AF4"/>
    <w:rsid w:val="00CF6BD8"/>
    <w:rsid w:val="00CF6E64"/>
    <w:rsid w:val="00CF70D4"/>
    <w:rsid w:val="00CF7977"/>
    <w:rsid w:val="00D00659"/>
    <w:rsid w:val="00D014EE"/>
    <w:rsid w:val="00D01582"/>
    <w:rsid w:val="00D018DB"/>
    <w:rsid w:val="00D01F60"/>
    <w:rsid w:val="00D02229"/>
    <w:rsid w:val="00D02572"/>
    <w:rsid w:val="00D0321D"/>
    <w:rsid w:val="00D03E5C"/>
    <w:rsid w:val="00D04055"/>
    <w:rsid w:val="00D044C0"/>
    <w:rsid w:val="00D04903"/>
    <w:rsid w:val="00D04BB3"/>
    <w:rsid w:val="00D04F21"/>
    <w:rsid w:val="00D06251"/>
    <w:rsid w:val="00D069C7"/>
    <w:rsid w:val="00D074F3"/>
    <w:rsid w:val="00D07603"/>
    <w:rsid w:val="00D1024D"/>
    <w:rsid w:val="00D11F19"/>
    <w:rsid w:val="00D11FAE"/>
    <w:rsid w:val="00D1242A"/>
    <w:rsid w:val="00D13151"/>
    <w:rsid w:val="00D139BA"/>
    <w:rsid w:val="00D144F1"/>
    <w:rsid w:val="00D14DD4"/>
    <w:rsid w:val="00D1631A"/>
    <w:rsid w:val="00D16606"/>
    <w:rsid w:val="00D16797"/>
    <w:rsid w:val="00D170D4"/>
    <w:rsid w:val="00D1730B"/>
    <w:rsid w:val="00D1739E"/>
    <w:rsid w:val="00D17C56"/>
    <w:rsid w:val="00D2006A"/>
    <w:rsid w:val="00D20222"/>
    <w:rsid w:val="00D20BEB"/>
    <w:rsid w:val="00D211D2"/>
    <w:rsid w:val="00D222AD"/>
    <w:rsid w:val="00D22FFA"/>
    <w:rsid w:val="00D238E5"/>
    <w:rsid w:val="00D23FE8"/>
    <w:rsid w:val="00D240BF"/>
    <w:rsid w:val="00D25C70"/>
    <w:rsid w:val="00D26733"/>
    <w:rsid w:val="00D268D6"/>
    <w:rsid w:val="00D27492"/>
    <w:rsid w:val="00D303B0"/>
    <w:rsid w:val="00D30954"/>
    <w:rsid w:val="00D310C6"/>
    <w:rsid w:val="00D31587"/>
    <w:rsid w:val="00D31AF1"/>
    <w:rsid w:val="00D33E99"/>
    <w:rsid w:val="00D35DBE"/>
    <w:rsid w:val="00D35FCC"/>
    <w:rsid w:val="00D36C27"/>
    <w:rsid w:val="00D371F4"/>
    <w:rsid w:val="00D379E7"/>
    <w:rsid w:val="00D40A3D"/>
    <w:rsid w:val="00D40BCD"/>
    <w:rsid w:val="00D40E3A"/>
    <w:rsid w:val="00D413C2"/>
    <w:rsid w:val="00D414D7"/>
    <w:rsid w:val="00D41CF6"/>
    <w:rsid w:val="00D41D50"/>
    <w:rsid w:val="00D41D67"/>
    <w:rsid w:val="00D41EE2"/>
    <w:rsid w:val="00D43D51"/>
    <w:rsid w:val="00D44842"/>
    <w:rsid w:val="00D45A54"/>
    <w:rsid w:val="00D506EC"/>
    <w:rsid w:val="00D513F2"/>
    <w:rsid w:val="00D520C7"/>
    <w:rsid w:val="00D52A3D"/>
    <w:rsid w:val="00D53586"/>
    <w:rsid w:val="00D53CD2"/>
    <w:rsid w:val="00D54325"/>
    <w:rsid w:val="00D54931"/>
    <w:rsid w:val="00D5567B"/>
    <w:rsid w:val="00D56B99"/>
    <w:rsid w:val="00D573A3"/>
    <w:rsid w:val="00D60456"/>
    <w:rsid w:val="00D6097B"/>
    <w:rsid w:val="00D60C0B"/>
    <w:rsid w:val="00D614E3"/>
    <w:rsid w:val="00D617F5"/>
    <w:rsid w:val="00D61F45"/>
    <w:rsid w:val="00D61F61"/>
    <w:rsid w:val="00D621F1"/>
    <w:rsid w:val="00D6231F"/>
    <w:rsid w:val="00D625D2"/>
    <w:rsid w:val="00D62DDE"/>
    <w:rsid w:val="00D62EB1"/>
    <w:rsid w:val="00D6467F"/>
    <w:rsid w:val="00D6476E"/>
    <w:rsid w:val="00D667D7"/>
    <w:rsid w:val="00D667D8"/>
    <w:rsid w:val="00D66FE3"/>
    <w:rsid w:val="00D67084"/>
    <w:rsid w:val="00D67BF3"/>
    <w:rsid w:val="00D70CDD"/>
    <w:rsid w:val="00D70EA0"/>
    <w:rsid w:val="00D719B2"/>
    <w:rsid w:val="00D7241C"/>
    <w:rsid w:val="00D736F8"/>
    <w:rsid w:val="00D737E4"/>
    <w:rsid w:val="00D73847"/>
    <w:rsid w:val="00D74508"/>
    <w:rsid w:val="00D75BE7"/>
    <w:rsid w:val="00D761A2"/>
    <w:rsid w:val="00D76C95"/>
    <w:rsid w:val="00D8003D"/>
    <w:rsid w:val="00D807B2"/>
    <w:rsid w:val="00D80B32"/>
    <w:rsid w:val="00D80BFA"/>
    <w:rsid w:val="00D82336"/>
    <w:rsid w:val="00D845BA"/>
    <w:rsid w:val="00D8466A"/>
    <w:rsid w:val="00D84C32"/>
    <w:rsid w:val="00D853C7"/>
    <w:rsid w:val="00D85597"/>
    <w:rsid w:val="00D8587B"/>
    <w:rsid w:val="00D86B5B"/>
    <w:rsid w:val="00D871C2"/>
    <w:rsid w:val="00D87B15"/>
    <w:rsid w:val="00D87C0B"/>
    <w:rsid w:val="00D87EB8"/>
    <w:rsid w:val="00D90B77"/>
    <w:rsid w:val="00D92141"/>
    <w:rsid w:val="00D92369"/>
    <w:rsid w:val="00D927FC"/>
    <w:rsid w:val="00D92822"/>
    <w:rsid w:val="00D93F96"/>
    <w:rsid w:val="00D940FF"/>
    <w:rsid w:val="00D9416C"/>
    <w:rsid w:val="00D94611"/>
    <w:rsid w:val="00D94F0E"/>
    <w:rsid w:val="00D9521B"/>
    <w:rsid w:val="00D95719"/>
    <w:rsid w:val="00D960E7"/>
    <w:rsid w:val="00D96CAC"/>
    <w:rsid w:val="00D977A1"/>
    <w:rsid w:val="00D97AD3"/>
    <w:rsid w:val="00DA023C"/>
    <w:rsid w:val="00DA2E9A"/>
    <w:rsid w:val="00DA3628"/>
    <w:rsid w:val="00DA3DC4"/>
    <w:rsid w:val="00DA3FCC"/>
    <w:rsid w:val="00DA491E"/>
    <w:rsid w:val="00DA4DE7"/>
    <w:rsid w:val="00DA5100"/>
    <w:rsid w:val="00DA5553"/>
    <w:rsid w:val="00DA5EFB"/>
    <w:rsid w:val="00DA5FB9"/>
    <w:rsid w:val="00DB160C"/>
    <w:rsid w:val="00DB2634"/>
    <w:rsid w:val="00DB3FE8"/>
    <w:rsid w:val="00DB4EF6"/>
    <w:rsid w:val="00DB5250"/>
    <w:rsid w:val="00DB5741"/>
    <w:rsid w:val="00DB5C1E"/>
    <w:rsid w:val="00DB627A"/>
    <w:rsid w:val="00DB62F6"/>
    <w:rsid w:val="00DB66E9"/>
    <w:rsid w:val="00DB69EF"/>
    <w:rsid w:val="00DB6E4E"/>
    <w:rsid w:val="00DB6ED5"/>
    <w:rsid w:val="00DB7211"/>
    <w:rsid w:val="00DC000A"/>
    <w:rsid w:val="00DC098E"/>
    <w:rsid w:val="00DC0B3B"/>
    <w:rsid w:val="00DC0C53"/>
    <w:rsid w:val="00DC0EE5"/>
    <w:rsid w:val="00DC29DF"/>
    <w:rsid w:val="00DC2D36"/>
    <w:rsid w:val="00DC3199"/>
    <w:rsid w:val="00DC58FD"/>
    <w:rsid w:val="00DC5BA9"/>
    <w:rsid w:val="00DC6339"/>
    <w:rsid w:val="00DC75CD"/>
    <w:rsid w:val="00DD0791"/>
    <w:rsid w:val="00DD0CF1"/>
    <w:rsid w:val="00DD0F26"/>
    <w:rsid w:val="00DD109E"/>
    <w:rsid w:val="00DD17D0"/>
    <w:rsid w:val="00DD1A83"/>
    <w:rsid w:val="00DD26F1"/>
    <w:rsid w:val="00DD3282"/>
    <w:rsid w:val="00DD33EB"/>
    <w:rsid w:val="00DD3D92"/>
    <w:rsid w:val="00DD47E6"/>
    <w:rsid w:val="00DD55C6"/>
    <w:rsid w:val="00DD6B82"/>
    <w:rsid w:val="00DD6C17"/>
    <w:rsid w:val="00DD70D3"/>
    <w:rsid w:val="00DD78CD"/>
    <w:rsid w:val="00DD7A22"/>
    <w:rsid w:val="00DE02C9"/>
    <w:rsid w:val="00DE08ED"/>
    <w:rsid w:val="00DE1A9D"/>
    <w:rsid w:val="00DE1B60"/>
    <w:rsid w:val="00DE2450"/>
    <w:rsid w:val="00DE262F"/>
    <w:rsid w:val="00DE367C"/>
    <w:rsid w:val="00DE423C"/>
    <w:rsid w:val="00DE429E"/>
    <w:rsid w:val="00DE478D"/>
    <w:rsid w:val="00DE6D51"/>
    <w:rsid w:val="00DF05DB"/>
    <w:rsid w:val="00DF0900"/>
    <w:rsid w:val="00DF09CD"/>
    <w:rsid w:val="00DF15C4"/>
    <w:rsid w:val="00DF2770"/>
    <w:rsid w:val="00DF2944"/>
    <w:rsid w:val="00DF2FD3"/>
    <w:rsid w:val="00DF3689"/>
    <w:rsid w:val="00DF5668"/>
    <w:rsid w:val="00DF5AA9"/>
    <w:rsid w:val="00DF7BBD"/>
    <w:rsid w:val="00DF7E0B"/>
    <w:rsid w:val="00E0095F"/>
    <w:rsid w:val="00E015D0"/>
    <w:rsid w:val="00E017CF"/>
    <w:rsid w:val="00E020DF"/>
    <w:rsid w:val="00E03338"/>
    <w:rsid w:val="00E038FE"/>
    <w:rsid w:val="00E03CAF"/>
    <w:rsid w:val="00E03F74"/>
    <w:rsid w:val="00E05459"/>
    <w:rsid w:val="00E06599"/>
    <w:rsid w:val="00E0684A"/>
    <w:rsid w:val="00E06A89"/>
    <w:rsid w:val="00E06C0B"/>
    <w:rsid w:val="00E104BE"/>
    <w:rsid w:val="00E10973"/>
    <w:rsid w:val="00E10E1A"/>
    <w:rsid w:val="00E11074"/>
    <w:rsid w:val="00E12737"/>
    <w:rsid w:val="00E1289D"/>
    <w:rsid w:val="00E13DDA"/>
    <w:rsid w:val="00E13DF2"/>
    <w:rsid w:val="00E1406B"/>
    <w:rsid w:val="00E147C0"/>
    <w:rsid w:val="00E15F61"/>
    <w:rsid w:val="00E16E31"/>
    <w:rsid w:val="00E1788D"/>
    <w:rsid w:val="00E17D70"/>
    <w:rsid w:val="00E204BE"/>
    <w:rsid w:val="00E207F2"/>
    <w:rsid w:val="00E21933"/>
    <w:rsid w:val="00E21FCA"/>
    <w:rsid w:val="00E22E8F"/>
    <w:rsid w:val="00E22F4B"/>
    <w:rsid w:val="00E2511C"/>
    <w:rsid w:val="00E25166"/>
    <w:rsid w:val="00E25616"/>
    <w:rsid w:val="00E25F22"/>
    <w:rsid w:val="00E2634B"/>
    <w:rsid w:val="00E26958"/>
    <w:rsid w:val="00E26CD0"/>
    <w:rsid w:val="00E272E7"/>
    <w:rsid w:val="00E309AE"/>
    <w:rsid w:val="00E32558"/>
    <w:rsid w:val="00E329E0"/>
    <w:rsid w:val="00E32A43"/>
    <w:rsid w:val="00E33403"/>
    <w:rsid w:val="00E33926"/>
    <w:rsid w:val="00E345D5"/>
    <w:rsid w:val="00E349BB"/>
    <w:rsid w:val="00E34CF8"/>
    <w:rsid w:val="00E354AB"/>
    <w:rsid w:val="00E3696D"/>
    <w:rsid w:val="00E36C77"/>
    <w:rsid w:val="00E36D4B"/>
    <w:rsid w:val="00E3754B"/>
    <w:rsid w:val="00E37EE2"/>
    <w:rsid w:val="00E40709"/>
    <w:rsid w:val="00E40820"/>
    <w:rsid w:val="00E40AF9"/>
    <w:rsid w:val="00E41CF8"/>
    <w:rsid w:val="00E42B7C"/>
    <w:rsid w:val="00E43488"/>
    <w:rsid w:val="00E43AB0"/>
    <w:rsid w:val="00E43FC1"/>
    <w:rsid w:val="00E445A2"/>
    <w:rsid w:val="00E44C3F"/>
    <w:rsid w:val="00E453A9"/>
    <w:rsid w:val="00E4557A"/>
    <w:rsid w:val="00E4565D"/>
    <w:rsid w:val="00E45DD3"/>
    <w:rsid w:val="00E45E08"/>
    <w:rsid w:val="00E46589"/>
    <w:rsid w:val="00E4687E"/>
    <w:rsid w:val="00E46F71"/>
    <w:rsid w:val="00E51233"/>
    <w:rsid w:val="00E51CC9"/>
    <w:rsid w:val="00E533B7"/>
    <w:rsid w:val="00E533C2"/>
    <w:rsid w:val="00E53403"/>
    <w:rsid w:val="00E53570"/>
    <w:rsid w:val="00E54115"/>
    <w:rsid w:val="00E55925"/>
    <w:rsid w:val="00E55D23"/>
    <w:rsid w:val="00E55D98"/>
    <w:rsid w:val="00E56083"/>
    <w:rsid w:val="00E56F16"/>
    <w:rsid w:val="00E57B97"/>
    <w:rsid w:val="00E57BC7"/>
    <w:rsid w:val="00E6037B"/>
    <w:rsid w:val="00E61E5C"/>
    <w:rsid w:val="00E63D04"/>
    <w:rsid w:val="00E640D4"/>
    <w:rsid w:val="00E6494B"/>
    <w:rsid w:val="00E66D42"/>
    <w:rsid w:val="00E67E67"/>
    <w:rsid w:val="00E67E72"/>
    <w:rsid w:val="00E70B1B"/>
    <w:rsid w:val="00E71207"/>
    <w:rsid w:val="00E71BCA"/>
    <w:rsid w:val="00E71D57"/>
    <w:rsid w:val="00E72917"/>
    <w:rsid w:val="00E72A24"/>
    <w:rsid w:val="00E72AF6"/>
    <w:rsid w:val="00E73993"/>
    <w:rsid w:val="00E73FF8"/>
    <w:rsid w:val="00E74012"/>
    <w:rsid w:val="00E74C26"/>
    <w:rsid w:val="00E7526B"/>
    <w:rsid w:val="00E75281"/>
    <w:rsid w:val="00E754AE"/>
    <w:rsid w:val="00E756EB"/>
    <w:rsid w:val="00E76656"/>
    <w:rsid w:val="00E76888"/>
    <w:rsid w:val="00E7702F"/>
    <w:rsid w:val="00E7714D"/>
    <w:rsid w:val="00E7726C"/>
    <w:rsid w:val="00E77800"/>
    <w:rsid w:val="00E802DC"/>
    <w:rsid w:val="00E8257A"/>
    <w:rsid w:val="00E83BDF"/>
    <w:rsid w:val="00E84273"/>
    <w:rsid w:val="00E8520A"/>
    <w:rsid w:val="00E85760"/>
    <w:rsid w:val="00E85AC4"/>
    <w:rsid w:val="00E85CF1"/>
    <w:rsid w:val="00E866DD"/>
    <w:rsid w:val="00E86E25"/>
    <w:rsid w:val="00E879BF"/>
    <w:rsid w:val="00E87A6A"/>
    <w:rsid w:val="00E87DA8"/>
    <w:rsid w:val="00E90E7C"/>
    <w:rsid w:val="00E91048"/>
    <w:rsid w:val="00E910AB"/>
    <w:rsid w:val="00E910AE"/>
    <w:rsid w:val="00E911E2"/>
    <w:rsid w:val="00E91229"/>
    <w:rsid w:val="00E91AAF"/>
    <w:rsid w:val="00E9203F"/>
    <w:rsid w:val="00E92392"/>
    <w:rsid w:val="00E9270C"/>
    <w:rsid w:val="00E92B6E"/>
    <w:rsid w:val="00E930B1"/>
    <w:rsid w:val="00E940D5"/>
    <w:rsid w:val="00E943A1"/>
    <w:rsid w:val="00E9457F"/>
    <w:rsid w:val="00E947C5"/>
    <w:rsid w:val="00E94B3D"/>
    <w:rsid w:val="00E963F2"/>
    <w:rsid w:val="00E96944"/>
    <w:rsid w:val="00E976AB"/>
    <w:rsid w:val="00E97C9F"/>
    <w:rsid w:val="00EA0A23"/>
    <w:rsid w:val="00EA0DF4"/>
    <w:rsid w:val="00EA1D61"/>
    <w:rsid w:val="00EA3300"/>
    <w:rsid w:val="00EA3A3C"/>
    <w:rsid w:val="00EA44DD"/>
    <w:rsid w:val="00EA4BAD"/>
    <w:rsid w:val="00EA4F6C"/>
    <w:rsid w:val="00EA54F9"/>
    <w:rsid w:val="00EA6010"/>
    <w:rsid w:val="00EA647A"/>
    <w:rsid w:val="00EA68CC"/>
    <w:rsid w:val="00EA747C"/>
    <w:rsid w:val="00EA7A1E"/>
    <w:rsid w:val="00EA7A26"/>
    <w:rsid w:val="00EB0534"/>
    <w:rsid w:val="00EB066A"/>
    <w:rsid w:val="00EB0994"/>
    <w:rsid w:val="00EB1AC8"/>
    <w:rsid w:val="00EB2093"/>
    <w:rsid w:val="00EB27CE"/>
    <w:rsid w:val="00EB28B5"/>
    <w:rsid w:val="00EB2F7C"/>
    <w:rsid w:val="00EB3426"/>
    <w:rsid w:val="00EB4472"/>
    <w:rsid w:val="00EB4C86"/>
    <w:rsid w:val="00EB5117"/>
    <w:rsid w:val="00EB5480"/>
    <w:rsid w:val="00EB55E6"/>
    <w:rsid w:val="00EB6571"/>
    <w:rsid w:val="00EB6AE7"/>
    <w:rsid w:val="00EB727F"/>
    <w:rsid w:val="00EC02A7"/>
    <w:rsid w:val="00EC124E"/>
    <w:rsid w:val="00EC12AF"/>
    <w:rsid w:val="00EC12C4"/>
    <w:rsid w:val="00EC12FD"/>
    <w:rsid w:val="00EC178B"/>
    <w:rsid w:val="00EC18D7"/>
    <w:rsid w:val="00EC2E66"/>
    <w:rsid w:val="00EC2FA4"/>
    <w:rsid w:val="00EC3180"/>
    <w:rsid w:val="00EC354A"/>
    <w:rsid w:val="00EC381F"/>
    <w:rsid w:val="00EC4D62"/>
    <w:rsid w:val="00EC4F24"/>
    <w:rsid w:val="00EC4F7B"/>
    <w:rsid w:val="00EC66A0"/>
    <w:rsid w:val="00EC6A3F"/>
    <w:rsid w:val="00EC73A2"/>
    <w:rsid w:val="00EC761D"/>
    <w:rsid w:val="00EC7D05"/>
    <w:rsid w:val="00ED01E2"/>
    <w:rsid w:val="00ED150F"/>
    <w:rsid w:val="00ED1E58"/>
    <w:rsid w:val="00ED1F8D"/>
    <w:rsid w:val="00ED2579"/>
    <w:rsid w:val="00ED25A6"/>
    <w:rsid w:val="00ED2BFB"/>
    <w:rsid w:val="00ED4064"/>
    <w:rsid w:val="00ED4DF2"/>
    <w:rsid w:val="00ED4FA2"/>
    <w:rsid w:val="00ED5AF3"/>
    <w:rsid w:val="00ED61DB"/>
    <w:rsid w:val="00ED662D"/>
    <w:rsid w:val="00ED7499"/>
    <w:rsid w:val="00ED7E10"/>
    <w:rsid w:val="00EE0666"/>
    <w:rsid w:val="00EE0AFE"/>
    <w:rsid w:val="00EE1DC5"/>
    <w:rsid w:val="00EE2643"/>
    <w:rsid w:val="00EE361D"/>
    <w:rsid w:val="00EE4105"/>
    <w:rsid w:val="00EE4416"/>
    <w:rsid w:val="00EE4E04"/>
    <w:rsid w:val="00EE5256"/>
    <w:rsid w:val="00EE5D4E"/>
    <w:rsid w:val="00EE6F45"/>
    <w:rsid w:val="00EE7312"/>
    <w:rsid w:val="00EE7859"/>
    <w:rsid w:val="00EF0128"/>
    <w:rsid w:val="00EF02F5"/>
    <w:rsid w:val="00EF115C"/>
    <w:rsid w:val="00EF163A"/>
    <w:rsid w:val="00EF1A42"/>
    <w:rsid w:val="00EF1D78"/>
    <w:rsid w:val="00EF22F8"/>
    <w:rsid w:val="00EF2D12"/>
    <w:rsid w:val="00EF3145"/>
    <w:rsid w:val="00EF3300"/>
    <w:rsid w:val="00EF376C"/>
    <w:rsid w:val="00EF400F"/>
    <w:rsid w:val="00EF4404"/>
    <w:rsid w:val="00EF4EF7"/>
    <w:rsid w:val="00EF5187"/>
    <w:rsid w:val="00EF51F9"/>
    <w:rsid w:val="00EF5467"/>
    <w:rsid w:val="00EF5CD7"/>
    <w:rsid w:val="00EF7374"/>
    <w:rsid w:val="00EF7A45"/>
    <w:rsid w:val="00F00512"/>
    <w:rsid w:val="00F007F9"/>
    <w:rsid w:val="00F0095E"/>
    <w:rsid w:val="00F00ADE"/>
    <w:rsid w:val="00F01AB1"/>
    <w:rsid w:val="00F01B36"/>
    <w:rsid w:val="00F0255B"/>
    <w:rsid w:val="00F035E4"/>
    <w:rsid w:val="00F037A7"/>
    <w:rsid w:val="00F04121"/>
    <w:rsid w:val="00F04B7B"/>
    <w:rsid w:val="00F04F91"/>
    <w:rsid w:val="00F0594E"/>
    <w:rsid w:val="00F05DD4"/>
    <w:rsid w:val="00F060CB"/>
    <w:rsid w:val="00F0649D"/>
    <w:rsid w:val="00F07AC1"/>
    <w:rsid w:val="00F10E08"/>
    <w:rsid w:val="00F11C1A"/>
    <w:rsid w:val="00F121C0"/>
    <w:rsid w:val="00F12D62"/>
    <w:rsid w:val="00F12DB6"/>
    <w:rsid w:val="00F13502"/>
    <w:rsid w:val="00F1459C"/>
    <w:rsid w:val="00F15806"/>
    <w:rsid w:val="00F15A4E"/>
    <w:rsid w:val="00F171DD"/>
    <w:rsid w:val="00F174BA"/>
    <w:rsid w:val="00F2034E"/>
    <w:rsid w:val="00F20509"/>
    <w:rsid w:val="00F215DB"/>
    <w:rsid w:val="00F21C7A"/>
    <w:rsid w:val="00F221DF"/>
    <w:rsid w:val="00F22946"/>
    <w:rsid w:val="00F23B3B"/>
    <w:rsid w:val="00F23B79"/>
    <w:rsid w:val="00F2540D"/>
    <w:rsid w:val="00F25FC6"/>
    <w:rsid w:val="00F260BB"/>
    <w:rsid w:val="00F2612B"/>
    <w:rsid w:val="00F26AA9"/>
    <w:rsid w:val="00F26B7B"/>
    <w:rsid w:val="00F273A3"/>
    <w:rsid w:val="00F274D5"/>
    <w:rsid w:val="00F30692"/>
    <w:rsid w:val="00F306C2"/>
    <w:rsid w:val="00F30DDB"/>
    <w:rsid w:val="00F31C67"/>
    <w:rsid w:val="00F31DB2"/>
    <w:rsid w:val="00F320B7"/>
    <w:rsid w:val="00F32B93"/>
    <w:rsid w:val="00F333BE"/>
    <w:rsid w:val="00F3433A"/>
    <w:rsid w:val="00F35CED"/>
    <w:rsid w:val="00F35F2E"/>
    <w:rsid w:val="00F365B1"/>
    <w:rsid w:val="00F36C80"/>
    <w:rsid w:val="00F414E0"/>
    <w:rsid w:val="00F42E01"/>
    <w:rsid w:val="00F4304D"/>
    <w:rsid w:val="00F45F1E"/>
    <w:rsid w:val="00F4721C"/>
    <w:rsid w:val="00F474CA"/>
    <w:rsid w:val="00F47973"/>
    <w:rsid w:val="00F479E0"/>
    <w:rsid w:val="00F47CE9"/>
    <w:rsid w:val="00F47D20"/>
    <w:rsid w:val="00F504CB"/>
    <w:rsid w:val="00F5079C"/>
    <w:rsid w:val="00F50A89"/>
    <w:rsid w:val="00F50AFA"/>
    <w:rsid w:val="00F50B61"/>
    <w:rsid w:val="00F52A9E"/>
    <w:rsid w:val="00F5413E"/>
    <w:rsid w:val="00F546B7"/>
    <w:rsid w:val="00F54D63"/>
    <w:rsid w:val="00F55273"/>
    <w:rsid w:val="00F56513"/>
    <w:rsid w:val="00F5698F"/>
    <w:rsid w:val="00F56DAB"/>
    <w:rsid w:val="00F57B11"/>
    <w:rsid w:val="00F57ED6"/>
    <w:rsid w:val="00F6077C"/>
    <w:rsid w:val="00F61383"/>
    <w:rsid w:val="00F61461"/>
    <w:rsid w:val="00F63200"/>
    <w:rsid w:val="00F6366C"/>
    <w:rsid w:val="00F639C2"/>
    <w:rsid w:val="00F6401D"/>
    <w:rsid w:val="00F6465C"/>
    <w:rsid w:val="00F647D4"/>
    <w:rsid w:val="00F65AED"/>
    <w:rsid w:val="00F65C36"/>
    <w:rsid w:val="00F66CFB"/>
    <w:rsid w:val="00F671E7"/>
    <w:rsid w:val="00F67291"/>
    <w:rsid w:val="00F67516"/>
    <w:rsid w:val="00F67B13"/>
    <w:rsid w:val="00F7002F"/>
    <w:rsid w:val="00F707FC"/>
    <w:rsid w:val="00F7086D"/>
    <w:rsid w:val="00F7170A"/>
    <w:rsid w:val="00F717A1"/>
    <w:rsid w:val="00F73273"/>
    <w:rsid w:val="00F736FE"/>
    <w:rsid w:val="00F73801"/>
    <w:rsid w:val="00F740E5"/>
    <w:rsid w:val="00F7719E"/>
    <w:rsid w:val="00F82DB1"/>
    <w:rsid w:val="00F83368"/>
    <w:rsid w:val="00F837BE"/>
    <w:rsid w:val="00F8388A"/>
    <w:rsid w:val="00F83983"/>
    <w:rsid w:val="00F83ADD"/>
    <w:rsid w:val="00F83BE5"/>
    <w:rsid w:val="00F84637"/>
    <w:rsid w:val="00F84888"/>
    <w:rsid w:val="00F84B86"/>
    <w:rsid w:val="00F84DD4"/>
    <w:rsid w:val="00F85FAB"/>
    <w:rsid w:val="00F8621C"/>
    <w:rsid w:val="00F86B3E"/>
    <w:rsid w:val="00F86F9C"/>
    <w:rsid w:val="00F87FCD"/>
    <w:rsid w:val="00F9003A"/>
    <w:rsid w:val="00F90C3B"/>
    <w:rsid w:val="00F9175C"/>
    <w:rsid w:val="00F918FA"/>
    <w:rsid w:val="00F91950"/>
    <w:rsid w:val="00F91A28"/>
    <w:rsid w:val="00F92207"/>
    <w:rsid w:val="00F9255D"/>
    <w:rsid w:val="00F9371E"/>
    <w:rsid w:val="00F93940"/>
    <w:rsid w:val="00F93B42"/>
    <w:rsid w:val="00F94818"/>
    <w:rsid w:val="00F949EC"/>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604D"/>
    <w:rsid w:val="00FA67AB"/>
    <w:rsid w:val="00FA69B3"/>
    <w:rsid w:val="00FA69BE"/>
    <w:rsid w:val="00FA6BB6"/>
    <w:rsid w:val="00FA7948"/>
    <w:rsid w:val="00FA7B10"/>
    <w:rsid w:val="00FB0CBA"/>
    <w:rsid w:val="00FB129A"/>
    <w:rsid w:val="00FB16DD"/>
    <w:rsid w:val="00FB2A78"/>
    <w:rsid w:val="00FB2D50"/>
    <w:rsid w:val="00FB3335"/>
    <w:rsid w:val="00FB3B15"/>
    <w:rsid w:val="00FB41CE"/>
    <w:rsid w:val="00FB4EC4"/>
    <w:rsid w:val="00FB5D3F"/>
    <w:rsid w:val="00FB69CD"/>
    <w:rsid w:val="00FB6C25"/>
    <w:rsid w:val="00FB6E71"/>
    <w:rsid w:val="00FB705E"/>
    <w:rsid w:val="00FB774F"/>
    <w:rsid w:val="00FB7CF5"/>
    <w:rsid w:val="00FB7D07"/>
    <w:rsid w:val="00FB7E44"/>
    <w:rsid w:val="00FB7ED3"/>
    <w:rsid w:val="00FC0297"/>
    <w:rsid w:val="00FC08EF"/>
    <w:rsid w:val="00FC0A70"/>
    <w:rsid w:val="00FC0DAC"/>
    <w:rsid w:val="00FC11AE"/>
    <w:rsid w:val="00FC15EA"/>
    <w:rsid w:val="00FC1E0A"/>
    <w:rsid w:val="00FC1FA4"/>
    <w:rsid w:val="00FC2A1F"/>
    <w:rsid w:val="00FC3143"/>
    <w:rsid w:val="00FC3471"/>
    <w:rsid w:val="00FC3AF1"/>
    <w:rsid w:val="00FC3CC2"/>
    <w:rsid w:val="00FC41A8"/>
    <w:rsid w:val="00FC4235"/>
    <w:rsid w:val="00FC47D7"/>
    <w:rsid w:val="00FC4A94"/>
    <w:rsid w:val="00FC55BD"/>
    <w:rsid w:val="00FC5750"/>
    <w:rsid w:val="00FC5C2E"/>
    <w:rsid w:val="00FC5D03"/>
    <w:rsid w:val="00FC61FB"/>
    <w:rsid w:val="00FC628C"/>
    <w:rsid w:val="00FC6CB1"/>
    <w:rsid w:val="00FD0244"/>
    <w:rsid w:val="00FD05E2"/>
    <w:rsid w:val="00FD2060"/>
    <w:rsid w:val="00FD3583"/>
    <w:rsid w:val="00FD397F"/>
    <w:rsid w:val="00FD3C8E"/>
    <w:rsid w:val="00FD464E"/>
    <w:rsid w:val="00FD6E48"/>
    <w:rsid w:val="00FD71EF"/>
    <w:rsid w:val="00FD7574"/>
    <w:rsid w:val="00FE0065"/>
    <w:rsid w:val="00FE0847"/>
    <w:rsid w:val="00FE0D8A"/>
    <w:rsid w:val="00FE1052"/>
    <w:rsid w:val="00FE11CA"/>
    <w:rsid w:val="00FE168A"/>
    <w:rsid w:val="00FE282F"/>
    <w:rsid w:val="00FE2B7E"/>
    <w:rsid w:val="00FE3031"/>
    <w:rsid w:val="00FE3128"/>
    <w:rsid w:val="00FE3916"/>
    <w:rsid w:val="00FE46C8"/>
    <w:rsid w:val="00FE52F8"/>
    <w:rsid w:val="00FE5344"/>
    <w:rsid w:val="00FE5467"/>
    <w:rsid w:val="00FE557F"/>
    <w:rsid w:val="00FE630D"/>
    <w:rsid w:val="00FE6AA1"/>
    <w:rsid w:val="00FE7185"/>
    <w:rsid w:val="00FE78CA"/>
    <w:rsid w:val="00FF08BD"/>
    <w:rsid w:val="00FF0A23"/>
    <w:rsid w:val="00FF236A"/>
    <w:rsid w:val="00FF3E71"/>
    <w:rsid w:val="00FF410D"/>
    <w:rsid w:val="00FF443F"/>
    <w:rsid w:val="00FF4B54"/>
    <w:rsid w:val="00FF5421"/>
    <w:rsid w:val="00FF5AB2"/>
    <w:rsid w:val="00FF5EEA"/>
    <w:rsid w:val="00FF6F68"/>
    <w:rsid w:val="00FF73E1"/>
    <w:rsid w:val="00FF7AC0"/>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link w:val="Heading3Char"/>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 w:type="paragraph" w:customStyle="1" w:styleId="css-1n0orw4">
    <w:name w:val="css-1n0orw4"/>
    <w:basedOn w:val="Normal"/>
    <w:rsid w:val="00AE5FE2"/>
    <w:pPr>
      <w:widowControl/>
      <w:spacing w:before="100" w:beforeAutospacing="1" w:after="100" w:afterAutospacing="1"/>
      <w:ind w:firstLine="0"/>
      <w:jc w:val="left"/>
    </w:pPr>
    <w:rPr>
      <w:szCs w:val="24"/>
    </w:rPr>
  </w:style>
  <w:style w:type="character" w:styleId="HTMLCite">
    <w:name w:val="HTML Cite"/>
    <w:basedOn w:val="DefaultParagraphFont"/>
    <w:uiPriority w:val="99"/>
    <w:semiHidden/>
    <w:unhideWhenUsed/>
    <w:rsid w:val="00E329E0"/>
    <w:rPr>
      <w:i/>
      <w:iCs/>
    </w:rPr>
  </w:style>
  <w:style w:type="character" w:customStyle="1" w:styleId="dyjrff">
    <w:name w:val="dyjrff"/>
    <w:basedOn w:val="DefaultParagraphFont"/>
    <w:rsid w:val="00E329E0"/>
  </w:style>
  <w:style w:type="character" w:customStyle="1" w:styleId="cf01">
    <w:name w:val="cf01"/>
    <w:basedOn w:val="DefaultParagraphFont"/>
    <w:rsid w:val="00E329E0"/>
    <w:rPr>
      <w:rFonts w:ascii="Segoe UI" w:hAnsi="Segoe UI" w:cs="Segoe UI" w:hint="default"/>
      <w:sz w:val="18"/>
      <w:szCs w:val="18"/>
    </w:rPr>
  </w:style>
  <w:style w:type="character" w:customStyle="1" w:styleId="Heading3Char">
    <w:name w:val="Heading 3 Char"/>
    <w:basedOn w:val="DefaultParagraphFont"/>
    <w:link w:val="Heading3"/>
    <w:rsid w:val="00657F0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33497500">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6356">
      <w:bodyDiv w:val="1"/>
      <w:marLeft w:val="0"/>
      <w:marRight w:val="0"/>
      <w:marTop w:val="0"/>
      <w:marBottom w:val="0"/>
      <w:divBdr>
        <w:top w:val="none" w:sz="0" w:space="0" w:color="auto"/>
        <w:left w:val="none" w:sz="0" w:space="0" w:color="auto"/>
        <w:bottom w:val="none" w:sz="0" w:space="0" w:color="auto"/>
        <w:right w:val="none" w:sz="0" w:space="0" w:color="auto"/>
      </w:divBdr>
      <w:divsChild>
        <w:div w:id="1260219036">
          <w:marLeft w:val="0"/>
          <w:marRight w:val="0"/>
          <w:marTop w:val="0"/>
          <w:marBottom w:val="0"/>
          <w:divBdr>
            <w:top w:val="none" w:sz="0" w:space="0" w:color="auto"/>
            <w:left w:val="none" w:sz="0" w:space="0" w:color="auto"/>
            <w:bottom w:val="none" w:sz="0" w:space="0" w:color="auto"/>
            <w:right w:val="none" w:sz="0" w:space="0" w:color="auto"/>
          </w:divBdr>
          <w:divsChild>
            <w:div w:id="2105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885">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399525061">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32357295">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16508039">
      <w:bodyDiv w:val="1"/>
      <w:marLeft w:val="0"/>
      <w:marRight w:val="0"/>
      <w:marTop w:val="0"/>
      <w:marBottom w:val="0"/>
      <w:divBdr>
        <w:top w:val="none" w:sz="0" w:space="0" w:color="auto"/>
        <w:left w:val="none" w:sz="0" w:space="0" w:color="auto"/>
        <w:bottom w:val="none" w:sz="0" w:space="0" w:color="auto"/>
        <w:right w:val="none" w:sz="0" w:space="0" w:color="auto"/>
      </w:divBdr>
      <w:divsChild>
        <w:div w:id="1485513968">
          <w:marLeft w:val="0"/>
          <w:marRight w:val="0"/>
          <w:marTop w:val="0"/>
          <w:marBottom w:val="0"/>
          <w:divBdr>
            <w:top w:val="none" w:sz="0" w:space="0" w:color="auto"/>
            <w:left w:val="none" w:sz="0" w:space="0" w:color="auto"/>
            <w:bottom w:val="none" w:sz="0" w:space="0" w:color="auto"/>
            <w:right w:val="none" w:sz="0" w:space="0" w:color="auto"/>
          </w:divBdr>
          <w:divsChild>
            <w:div w:id="454256553">
              <w:marLeft w:val="0"/>
              <w:marRight w:val="0"/>
              <w:marTop w:val="0"/>
              <w:marBottom w:val="0"/>
              <w:divBdr>
                <w:top w:val="none" w:sz="0" w:space="0" w:color="auto"/>
                <w:left w:val="none" w:sz="0" w:space="0" w:color="auto"/>
                <w:bottom w:val="none" w:sz="0" w:space="0" w:color="auto"/>
                <w:right w:val="none" w:sz="0" w:space="0" w:color="auto"/>
              </w:divBdr>
              <w:divsChild>
                <w:div w:id="1810128339">
                  <w:marLeft w:val="0"/>
                  <w:marRight w:val="0"/>
                  <w:marTop w:val="0"/>
                  <w:marBottom w:val="0"/>
                  <w:divBdr>
                    <w:top w:val="none" w:sz="0" w:space="0" w:color="auto"/>
                    <w:left w:val="none" w:sz="0" w:space="0" w:color="auto"/>
                    <w:bottom w:val="none" w:sz="0" w:space="0" w:color="auto"/>
                    <w:right w:val="none" w:sz="0" w:space="0" w:color="auto"/>
                  </w:divBdr>
                  <w:divsChild>
                    <w:div w:id="200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1478">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79126">
      <w:bodyDiv w:val="1"/>
      <w:marLeft w:val="0"/>
      <w:marRight w:val="0"/>
      <w:marTop w:val="0"/>
      <w:marBottom w:val="0"/>
      <w:divBdr>
        <w:top w:val="none" w:sz="0" w:space="0" w:color="auto"/>
        <w:left w:val="none" w:sz="0" w:space="0" w:color="auto"/>
        <w:bottom w:val="none" w:sz="0" w:space="0" w:color="auto"/>
        <w:right w:val="none" w:sz="0" w:space="0" w:color="auto"/>
      </w:divBdr>
      <w:divsChild>
        <w:div w:id="2139175241">
          <w:marLeft w:val="0"/>
          <w:marRight w:val="0"/>
          <w:marTop w:val="0"/>
          <w:marBottom w:val="0"/>
          <w:divBdr>
            <w:top w:val="none" w:sz="0" w:space="0" w:color="auto"/>
            <w:left w:val="none" w:sz="0" w:space="0" w:color="auto"/>
            <w:bottom w:val="none" w:sz="0" w:space="0" w:color="auto"/>
            <w:right w:val="none" w:sz="0" w:space="0" w:color="auto"/>
          </w:divBdr>
          <w:divsChild>
            <w:div w:id="1193884422">
              <w:marLeft w:val="0"/>
              <w:marRight w:val="0"/>
              <w:marTop w:val="0"/>
              <w:marBottom w:val="0"/>
              <w:divBdr>
                <w:top w:val="none" w:sz="0" w:space="0" w:color="auto"/>
                <w:left w:val="none" w:sz="0" w:space="0" w:color="auto"/>
                <w:bottom w:val="none" w:sz="0" w:space="0" w:color="auto"/>
                <w:right w:val="none" w:sz="0" w:space="0" w:color="auto"/>
              </w:divBdr>
              <w:divsChild>
                <w:div w:id="1819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73689207">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50768313">
      <w:bodyDiv w:val="1"/>
      <w:marLeft w:val="0"/>
      <w:marRight w:val="0"/>
      <w:marTop w:val="0"/>
      <w:marBottom w:val="0"/>
      <w:divBdr>
        <w:top w:val="none" w:sz="0" w:space="0" w:color="auto"/>
        <w:left w:val="none" w:sz="0" w:space="0" w:color="auto"/>
        <w:bottom w:val="none" w:sz="0" w:space="0" w:color="auto"/>
        <w:right w:val="none" w:sz="0" w:space="0" w:color="auto"/>
      </w:divBdr>
    </w:div>
    <w:div w:id="1252549642">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11518505">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5031">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69153">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4327">
      <w:bodyDiv w:val="1"/>
      <w:marLeft w:val="0"/>
      <w:marRight w:val="0"/>
      <w:marTop w:val="0"/>
      <w:marBottom w:val="0"/>
      <w:divBdr>
        <w:top w:val="none" w:sz="0" w:space="0" w:color="auto"/>
        <w:left w:val="none" w:sz="0" w:space="0" w:color="auto"/>
        <w:bottom w:val="none" w:sz="0" w:space="0" w:color="auto"/>
        <w:right w:val="none" w:sz="0" w:space="0" w:color="auto"/>
      </w:divBdr>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223">
      <w:bodyDiv w:val="1"/>
      <w:marLeft w:val="0"/>
      <w:marRight w:val="0"/>
      <w:marTop w:val="0"/>
      <w:marBottom w:val="0"/>
      <w:divBdr>
        <w:top w:val="none" w:sz="0" w:space="0" w:color="auto"/>
        <w:left w:val="none" w:sz="0" w:space="0" w:color="auto"/>
        <w:bottom w:val="none" w:sz="0" w:space="0" w:color="auto"/>
        <w:right w:val="none" w:sz="0" w:space="0" w:color="auto"/>
      </w:divBdr>
      <w:divsChild>
        <w:div w:id="1964922468">
          <w:marLeft w:val="0"/>
          <w:marRight w:val="0"/>
          <w:marTop w:val="0"/>
          <w:marBottom w:val="0"/>
          <w:divBdr>
            <w:top w:val="none" w:sz="0" w:space="0" w:color="auto"/>
            <w:left w:val="none" w:sz="0" w:space="0" w:color="auto"/>
            <w:bottom w:val="none" w:sz="0" w:space="0" w:color="auto"/>
            <w:right w:val="none" w:sz="0" w:space="0" w:color="auto"/>
          </w:divBdr>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2321">
      <w:bodyDiv w:val="1"/>
      <w:marLeft w:val="0"/>
      <w:marRight w:val="0"/>
      <w:marTop w:val="0"/>
      <w:marBottom w:val="0"/>
      <w:divBdr>
        <w:top w:val="none" w:sz="0" w:space="0" w:color="auto"/>
        <w:left w:val="none" w:sz="0" w:space="0" w:color="auto"/>
        <w:bottom w:val="none" w:sz="0" w:space="0" w:color="auto"/>
        <w:right w:val="none" w:sz="0" w:space="0" w:color="auto"/>
      </w:divBdr>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32679311">
      <w:bodyDiv w:val="1"/>
      <w:marLeft w:val="0"/>
      <w:marRight w:val="0"/>
      <w:marTop w:val="0"/>
      <w:marBottom w:val="0"/>
      <w:divBdr>
        <w:top w:val="none" w:sz="0" w:space="0" w:color="auto"/>
        <w:left w:val="none" w:sz="0" w:space="0" w:color="auto"/>
        <w:bottom w:val="none" w:sz="0" w:space="0" w:color="auto"/>
        <w:right w:val="none" w:sz="0" w:space="0" w:color="auto"/>
      </w:divBdr>
      <w:divsChild>
        <w:div w:id="1008214812">
          <w:marLeft w:val="0"/>
          <w:marRight w:val="0"/>
          <w:marTop w:val="0"/>
          <w:marBottom w:val="0"/>
          <w:divBdr>
            <w:top w:val="none" w:sz="0" w:space="0" w:color="auto"/>
            <w:left w:val="none" w:sz="0" w:space="0" w:color="auto"/>
            <w:bottom w:val="none" w:sz="0" w:space="0" w:color="auto"/>
            <w:right w:val="none" w:sz="0" w:space="0" w:color="auto"/>
          </w:divBdr>
        </w:div>
      </w:divsChild>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27511353">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asetext.com/case/matter-of-congressional-districts-by-new-jersey-redistricting-commi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RVAS@CM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redistricting.lls.edu/state/ohio/?cycle=2020&amp;level=Congress&amp;startdate=2022-02-19" TargetMode="External"/><Relationship Id="rId3" Type="http://schemas.openxmlformats.org/officeDocument/2006/relationships/hyperlink" Target="https://davesredistricting.org/maps" TargetMode="External"/><Relationship Id="rId7" Type="http://schemas.openxmlformats.org/officeDocument/2006/relationships/hyperlink" Target="https://www.washingtonpost.com/dc-md-va/2021/10/20/virginia-congressional-redistricting-gridlock/" TargetMode="External"/><Relationship Id="rId12" Type="http://schemas.openxmlformats.org/officeDocument/2006/relationships/hyperlink" Target="https://www.nytimes.com/2022/08/08/us/elections/gerrymandering-maps-elections-republicans.html"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law.stanford.edu/directory/nathaniel-persily/" TargetMode="External"/><Relationship Id="rId6" Type="http://schemas.openxmlformats.org/officeDocument/2006/relationships/hyperlink" Target="https://www.virginiamercury.com/2020/12/01/va-political-leaders-name-8-legislators-wholl-serve-on-new-redistricting-commission/" TargetMode="External"/><Relationship Id="rId11" Type="http://schemas.openxmlformats.org/officeDocument/2006/relationships/hyperlink" Target="https://www.huffpost.com/entry/new-york-democrats-house-kathy-hochul_n_6377ad06e4b0a97fec7c1537" TargetMode="External"/><Relationship Id="rId5" Type="http://schemas.openxmlformats.org/officeDocument/2006/relationships/hyperlink" Target="https://mncourts.gov/mncourtsgov/media/High-Profile-Cases/A21-0243%202021%20Redistricting/Order-Final-Order-Adopting-a-Congressional-Redistricting-Plan.pdf" TargetMode="External"/><Relationship Id="rId10" Type="http://schemas.openxmlformats.org/officeDocument/2006/relationships/hyperlink" Target="https://www.timesunion.com/state/article/Voter-turnout-of-Republicans-far-outpaces-17605110.php" TargetMode="External"/><Relationship Id="rId4" Type="http://schemas.openxmlformats.org/officeDocument/2006/relationships/hyperlink" Target="https://redistricting.lls.edu/case/republican-party-of-nm-v-oliver/" TargetMode="External"/><Relationship Id="rId9" Type="http://schemas.openxmlformats.org/officeDocument/2006/relationships/hyperlink" Target="https://www.nytimes.com/2022/11/27/nyregion/republicans-election-ny-suburb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5C0E208ADA9A46992B4F0DAE2601A1"/>
        <w:category>
          <w:name w:val="General"/>
          <w:gallery w:val="placeholder"/>
        </w:category>
        <w:types>
          <w:type w:val="bbPlcHdr"/>
        </w:types>
        <w:behaviors>
          <w:behavior w:val="content"/>
        </w:behaviors>
        <w:guid w:val="{A660F5CA-4B30-4A48-B964-C10BF764A2C6}"/>
      </w:docPartPr>
      <w:docPartBody>
        <w:p w:rsidR="00E4090D" w:rsidRDefault="001B0B69" w:rsidP="001B0B69">
          <w:pPr>
            <w:pStyle w:val="305C0E208ADA9A46992B4F0DAE2601A1"/>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DD"/>
    <w:rsid w:val="0001277D"/>
    <w:rsid w:val="00027445"/>
    <w:rsid w:val="00076724"/>
    <w:rsid w:val="00147343"/>
    <w:rsid w:val="001B0B69"/>
    <w:rsid w:val="002029C0"/>
    <w:rsid w:val="00293783"/>
    <w:rsid w:val="002B1DB7"/>
    <w:rsid w:val="002E525D"/>
    <w:rsid w:val="00301948"/>
    <w:rsid w:val="003825EF"/>
    <w:rsid w:val="004A02E7"/>
    <w:rsid w:val="004A65BD"/>
    <w:rsid w:val="005B4F7C"/>
    <w:rsid w:val="005F1B85"/>
    <w:rsid w:val="00607BD1"/>
    <w:rsid w:val="00642F40"/>
    <w:rsid w:val="00752251"/>
    <w:rsid w:val="007F393B"/>
    <w:rsid w:val="008022A2"/>
    <w:rsid w:val="00895EC8"/>
    <w:rsid w:val="009943BB"/>
    <w:rsid w:val="009F25E2"/>
    <w:rsid w:val="00A22E47"/>
    <w:rsid w:val="00A2552A"/>
    <w:rsid w:val="00B24DB8"/>
    <w:rsid w:val="00B52FD8"/>
    <w:rsid w:val="00BA6D58"/>
    <w:rsid w:val="00BE53BF"/>
    <w:rsid w:val="00C033D9"/>
    <w:rsid w:val="00C13CEF"/>
    <w:rsid w:val="00CD47CF"/>
    <w:rsid w:val="00CE5952"/>
    <w:rsid w:val="00D140FE"/>
    <w:rsid w:val="00D27195"/>
    <w:rsid w:val="00D8202D"/>
    <w:rsid w:val="00E14E17"/>
    <w:rsid w:val="00E15CE6"/>
    <w:rsid w:val="00E4090D"/>
    <w:rsid w:val="00EA5D32"/>
    <w:rsid w:val="00EA72AD"/>
    <w:rsid w:val="00EC3D94"/>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B69"/>
    <w:rPr>
      <w:color w:val="808080"/>
    </w:rPr>
  </w:style>
  <w:style w:type="paragraph" w:customStyle="1" w:styleId="305C0E208ADA9A46992B4F0DAE2601A1">
    <w:name w:val="305C0E208ADA9A46992B4F0DAE2601A1"/>
    <w:rsid w:val="001B0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Pages>
  <Words>15362</Words>
  <Characters>87567</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102724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Bernie Grofman</cp:lastModifiedBy>
  <cp:revision>704</cp:revision>
  <cp:lastPrinted>2022-11-04T21:53:00Z</cp:lastPrinted>
  <dcterms:created xsi:type="dcterms:W3CDTF">2022-12-23T05:09:00Z</dcterms:created>
  <dcterms:modified xsi:type="dcterms:W3CDTF">2022-12-25T08:42:00Z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id="pG9g8xl8"/&gt;&lt;style id="http://www.zotero.org/styles/bluebook-law-review" hasBibliography="0" bibliographyStyleHasBeenSet="0"/&gt;&lt;prefs&gt;&lt;pref name="fieldType" value="Field"/&gt;&lt;pref name="automaticJour</vt:lpwstr>
  </property>
  <property fmtid="{D5CDD505-2E9C-101B-9397-08002B2CF9AE}" pid="3" name="ZOTERO_PREF_2">
    <vt:lpwstr>nalAbbreviations" value="true"/&gt;&lt;pref name="noteType" value="1"/&gt;&lt;pref name="dontAskDelayCitationUpdates" value="true"/&gt;&lt;/prefs&gt;&lt;/data&gt;</vt:lpwstr>
  </property>
</Properties>
</file>