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45DE" w14:textId="2465F6A8" w:rsidR="00CC06D9" w:rsidRDefault="00FC1E0A" w:rsidP="00553614">
      <w:pPr>
        <w:pStyle w:val="ArticleTitle"/>
        <w:spacing w:line="480" w:lineRule="auto"/>
      </w:pPr>
      <w:r w:rsidRPr="00FC1E0A">
        <w:t>The Role Of State Courts In Constraining Partisan Gerrymandering In Congressional Elections</w:t>
      </w:r>
    </w:p>
    <w:p w14:paraId="29E5CA19" w14:textId="77777777" w:rsidR="00BB7048" w:rsidRPr="0080356A" w:rsidRDefault="00BB7048" w:rsidP="0030115A">
      <w:pPr>
        <w:pStyle w:val="YourName"/>
        <w:spacing w:line="480" w:lineRule="auto"/>
        <w:jc w:val="both"/>
      </w:pPr>
    </w:p>
    <w:p w14:paraId="07BAD8A2" w14:textId="653BEC98" w:rsidR="001F2B31" w:rsidRPr="0080356A" w:rsidRDefault="001F2B31" w:rsidP="00553614">
      <w:pPr>
        <w:pStyle w:val="YourName"/>
        <w:spacing w:line="480" w:lineRule="auto"/>
      </w:pPr>
      <w:r w:rsidRPr="0080356A">
        <w:t>Jonathan Cervas</w:t>
      </w:r>
    </w:p>
    <w:p w14:paraId="6AED0BCE" w14:textId="7D70D92F" w:rsidR="001F2B31" w:rsidRPr="0080356A" w:rsidRDefault="001F2B31" w:rsidP="00553614">
      <w:pPr>
        <w:pStyle w:val="YourName"/>
        <w:spacing w:line="480" w:lineRule="auto"/>
      </w:pPr>
      <w:r w:rsidRPr="0080356A">
        <w:t>Bernard Grofman</w:t>
      </w:r>
    </w:p>
    <w:p w14:paraId="12D9449E" w14:textId="7AC6584A" w:rsidR="00D41D67" w:rsidRPr="0080356A" w:rsidRDefault="001F2B31" w:rsidP="00553614">
      <w:pPr>
        <w:pStyle w:val="YourName"/>
        <w:spacing w:line="480" w:lineRule="auto"/>
      </w:pPr>
      <w:r w:rsidRPr="0080356A">
        <w:t>Scott Matsud</w:t>
      </w:r>
      <w:r w:rsidR="00E85760">
        <w:t>a</w:t>
      </w:r>
    </w:p>
    <w:p w14:paraId="16DF921F" w14:textId="77777777" w:rsidR="00D41D67" w:rsidRPr="0080356A" w:rsidRDefault="00D41D67" w:rsidP="00553614">
      <w:pPr>
        <w:spacing w:line="480" w:lineRule="auto"/>
        <w:ind w:firstLine="0"/>
      </w:pPr>
    </w:p>
    <w:p w14:paraId="60B091C4" w14:textId="77777777" w:rsidR="0030115A" w:rsidRDefault="0078642C" w:rsidP="0030115A">
      <w:pPr>
        <w:spacing w:line="480" w:lineRule="auto"/>
        <w:jc w:val="center"/>
      </w:pPr>
      <w:r w:rsidRPr="0080356A">
        <w:t>THIS IS A DRAFT.</w:t>
      </w:r>
      <w:r w:rsidR="0030115A">
        <w:t xml:space="preserve"> </w:t>
      </w:r>
    </w:p>
    <w:p w14:paraId="104F2628" w14:textId="717C1E4A" w:rsidR="00D41D67" w:rsidRPr="008B43DC" w:rsidRDefault="0030115A" w:rsidP="008B43DC">
      <w:pPr>
        <w:spacing w:line="480" w:lineRule="auto"/>
        <w:jc w:val="center"/>
        <w:rPr>
          <w:iCs/>
        </w:rPr>
      </w:pPr>
      <w:r w:rsidRPr="0080356A">
        <w:t xml:space="preserve">Prepared for the Conference organized by </w:t>
      </w:r>
      <w:r>
        <w:rPr>
          <w:i/>
          <w:iCs/>
        </w:rPr>
        <w:t>The</w:t>
      </w:r>
      <w:r w:rsidRPr="0080356A">
        <w:t xml:space="preserve"> </w:t>
      </w:r>
      <w:r w:rsidRPr="0080356A">
        <w:rPr>
          <w:i/>
          <w:iCs/>
        </w:rPr>
        <w:t>University of New Hampshire Law Review</w:t>
      </w:r>
    </w:p>
    <w:p w14:paraId="25B00023" w14:textId="77777777" w:rsidR="00D41D67" w:rsidRPr="0080356A" w:rsidRDefault="00D41D67" w:rsidP="008B43DC">
      <w:pPr>
        <w:pStyle w:val="Default"/>
        <w:spacing w:line="480" w:lineRule="auto"/>
        <w:rPr>
          <w:color w:val="auto"/>
        </w:rPr>
      </w:pPr>
    </w:p>
    <w:p w14:paraId="7E53AB33" w14:textId="61FF3AFD" w:rsidR="0078642C" w:rsidRDefault="0078642C" w:rsidP="00553614">
      <w:pPr>
        <w:pStyle w:val="Default"/>
        <w:spacing w:line="480" w:lineRule="auto"/>
        <w:jc w:val="center"/>
        <w:rPr>
          <w:color w:val="auto"/>
        </w:rPr>
      </w:pPr>
      <w:r w:rsidRPr="0080356A">
        <w:rPr>
          <w:color w:val="auto"/>
        </w:rPr>
        <w:t xml:space="preserve">PLEASE ADDRESS SUGGESTIONS/CORRECTIONS TO </w:t>
      </w:r>
      <w:hyperlink r:id="rId8" w:history="1">
        <w:r w:rsidR="005021F8" w:rsidRPr="00335AE4">
          <w:rPr>
            <w:rStyle w:val="Hyperlink"/>
          </w:rPr>
          <w:t>CERVAS@CMU.EDU</w:t>
        </w:r>
      </w:hyperlink>
    </w:p>
    <w:p w14:paraId="53D56DAE" w14:textId="41A2E748" w:rsidR="005021F8" w:rsidRDefault="005021F8" w:rsidP="00553614">
      <w:pPr>
        <w:pStyle w:val="Default"/>
        <w:spacing w:line="480" w:lineRule="auto"/>
        <w:jc w:val="center"/>
        <w:rPr>
          <w:color w:val="auto"/>
        </w:rPr>
      </w:pPr>
    </w:p>
    <w:p w14:paraId="218F8C4D" w14:textId="1B0622F8" w:rsidR="008B43DC" w:rsidRDefault="008B43DC" w:rsidP="00553614">
      <w:pPr>
        <w:pStyle w:val="Default"/>
        <w:spacing w:line="480" w:lineRule="auto"/>
        <w:jc w:val="center"/>
        <w:rPr>
          <w:color w:val="auto"/>
        </w:rPr>
      </w:pPr>
    </w:p>
    <w:p w14:paraId="55783206" w14:textId="7F23F747" w:rsidR="008B43DC" w:rsidRDefault="008B43DC" w:rsidP="00553614">
      <w:pPr>
        <w:pStyle w:val="Default"/>
        <w:spacing w:line="480" w:lineRule="auto"/>
        <w:jc w:val="center"/>
        <w:rPr>
          <w:color w:val="auto"/>
        </w:rPr>
      </w:pPr>
    </w:p>
    <w:p w14:paraId="21D25C9A" w14:textId="1E373286" w:rsidR="008B43DC" w:rsidRDefault="008B43DC" w:rsidP="00553614">
      <w:pPr>
        <w:pStyle w:val="Default"/>
        <w:spacing w:line="480" w:lineRule="auto"/>
        <w:jc w:val="center"/>
        <w:rPr>
          <w:color w:val="auto"/>
        </w:rPr>
      </w:pPr>
    </w:p>
    <w:p w14:paraId="469A0975" w14:textId="1E69B1FC" w:rsidR="008B43DC" w:rsidRDefault="008B43DC" w:rsidP="00553614">
      <w:pPr>
        <w:pStyle w:val="Default"/>
        <w:spacing w:line="480" w:lineRule="auto"/>
        <w:jc w:val="center"/>
        <w:rPr>
          <w:color w:val="auto"/>
        </w:rPr>
      </w:pPr>
    </w:p>
    <w:p w14:paraId="57DDDA46" w14:textId="77777777" w:rsidR="008B43DC" w:rsidRDefault="008B43DC" w:rsidP="00553614">
      <w:pPr>
        <w:pStyle w:val="Default"/>
        <w:spacing w:line="480" w:lineRule="auto"/>
        <w:jc w:val="center"/>
        <w:rPr>
          <w:color w:val="auto"/>
        </w:rPr>
      </w:pPr>
    </w:p>
    <w:p w14:paraId="2E101267" w14:textId="1C9EFC9E" w:rsidR="005021F8" w:rsidRDefault="005021F8" w:rsidP="00553614">
      <w:pPr>
        <w:pStyle w:val="Default"/>
        <w:spacing w:line="480" w:lineRule="auto"/>
        <w:jc w:val="center"/>
        <w:rPr>
          <w:sz w:val="22"/>
          <w:szCs w:val="22"/>
        </w:rPr>
      </w:pPr>
      <w:r>
        <w:rPr>
          <w:color w:val="auto"/>
        </w:rPr>
        <w:t xml:space="preserve">Cervas is </w:t>
      </w:r>
      <w:r>
        <w:rPr>
          <w:sz w:val="22"/>
          <w:szCs w:val="22"/>
        </w:rPr>
        <w:t>a p</w:t>
      </w:r>
      <w:r w:rsidRPr="00EC4F7B">
        <w:rPr>
          <w:sz w:val="22"/>
          <w:szCs w:val="22"/>
        </w:rPr>
        <w:t>ostdoctoral teaching fellow, Institute for Politics and Strategy, Carnegie-Mellon University.</w:t>
      </w:r>
    </w:p>
    <w:p w14:paraId="1A4DF4AB" w14:textId="31037B12" w:rsidR="005021F8" w:rsidRDefault="005021F8" w:rsidP="00553614">
      <w:pPr>
        <w:pStyle w:val="Default"/>
        <w:spacing w:line="480" w:lineRule="auto"/>
        <w:jc w:val="center"/>
        <w:rPr>
          <w:sz w:val="22"/>
          <w:szCs w:val="22"/>
        </w:rPr>
      </w:pPr>
      <w:r>
        <w:rPr>
          <w:sz w:val="22"/>
          <w:szCs w:val="22"/>
        </w:rPr>
        <w:t xml:space="preserve">Grofman is </w:t>
      </w:r>
      <w:r w:rsidR="00B30E79">
        <w:rPr>
          <w:sz w:val="22"/>
          <w:szCs w:val="22"/>
        </w:rPr>
        <w:t xml:space="preserve">a </w:t>
      </w:r>
      <w:r w:rsidRPr="00EC4F7B">
        <w:rPr>
          <w:sz w:val="22"/>
          <w:szCs w:val="22"/>
        </w:rPr>
        <w:t>Distinguished Professor, Department of Political Science, University of California Irvine and inaugural Jack W. Peltason Chair of Democracy Studies emeritus.</w:t>
      </w:r>
    </w:p>
    <w:p w14:paraId="65D88C9A" w14:textId="35A518F1" w:rsidR="005021F8" w:rsidRPr="0080356A" w:rsidRDefault="005021F8" w:rsidP="00553614">
      <w:pPr>
        <w:pStyle w:val="Default"/>
        <w:spacing w:line="480" w:lineRule="auto"/>
        <w:jc w:val="center"/>
        <w:rPr>
          <w:color w:val="auto"/>
        </w:rPr>
      </w:pPr>
      <w:r>
        <w:rPr>
          <w:sz w:val="22"/>
          <w:szCs w:val="22"/>
        </w:rPr>
        <w:t xml:space="preserve">Matsuda </w:t>
      </w:r>
      <w:r w:rsidR="00E2608E">
        <w:rPr>
          <w:sz w:val="22"/>
          <w:szCs w:val="22"/>
        </w:rPr>
        <w:t>is</w:t>
      </w:r>
      <w:r w:rsidR="00B30E79">
        <w:rPr>
          <w:sz w:val="22"/>
          <w:szCs w:val="22"/>
        </w:rPr>
        <w:t xml:space="preserve"> a</w:t>
      </w:r>
      <w:r w:rsidR="00E2608E">
        <w:rPr>
          <w:sz w:val="22"/>
          <w:szCs w:val="22"/>
        </w:rPr>
        <w:t xml:space="preserve"> </w:t>
      </w:r>
      <w:r w:rsidR="00E2608E" w:rsidRPr="00E2608E">
        <w:rPr>
          <w:sz w:val="22"/>
          <w:szCs w:val="22"/>
        </w:rPr>
        <w:t>Legislative Research Attorney</w:t>
      </w:r>
      <w:r w:rsidR="00E2608E">
        <w:rPr>
          <w:sz w:val="22"/>
          <w:szCs w:val="22"/>
        </w:rPr>
        <w:t xml:space="preserve"> and </w:t>
      </w:r>
      <w:r w:rsidR="00714C45">
        <w:rPr>
          <w:sz w:val="22"/>
          <w:szCs w:val="22"/>
        </w:rPr>
        <w:t xml:space="preserve">graduated from </w:t>
      </w:r>
      <w:r w:rsidR="00714C45" w:rsidRPr="00EC4F7B">
        <w:rPr>
          <w:sz w:val="22"/>
          <w:szCs w:val="22"/>
        </w:rPr>
        <w:t>New York Law School</w:t>
      </w:r>
    </w:p>
    <w:p w14:paraId="034DA024" w14:textId="04AF42FF" w:rsidR="0078642C" w:rsidRPr="0080356A" w:rsidRDefault="0078642C" w:rsidP="00553614">
      <w:pPr>
        <w:widowControl/>
        <w:spacing w:before="0" w:line="480" w:lineRule="auto"/>
        <w:ind w:firstLine="0"/>
        <w:jc w:val="left"/>
        <w:rPr>
          <w:smallCaps/>
          <w:szCs w:val="24"/>
        </w:rPr>
      </w:pPr>
    </w:p>
    <w:p w14:paraId="6ADBB0B2" w14:textId="1A43FD8B" w:rsidR="00A77C2A" w:rsidRPr="0080356A" w:rsidRDefault="00A77C2A" w:rsidP="00553614">
      <w:pPr>
        <w:tabs>
          <w:tab w:val="left" w:pos="0"/>
        </w:tabs>
        <w:spacing w:after="40" w:line="480" w:lineRule="auto"/>
        <w:ind w:right="-40" w:firstLine="0"/>
        <w:jc w:val="center"/>
        <w:rPr>
          <w:smallCaps/>
          <w:szCs w:val="24"/>
        </w:rPr>
      </w:pPr>
      <w:r w:rsidRPr="0080356A">
        <w:rPr>
          <w:smallCaps/>
          <w:szCs w:val="24"/>
        </w:rPr>
        <w:lastRenderedPageBreak/>
        <w:t>Abstract</w:t>
      </w:r>
    </w:p>
    <w:p w14:paraId="3D627BB0" w14:textId="77777777" w:rsidR="00D41D67" w:rsidRPr="0080356A" w:rsidRDefault="00D41D67" w:rsidP="00553614">
      <w:pPr>
        <w:tabs>
          <w:tab w:val="left" w:pos="0"/>
        </w:tabs>
        <w:spacing w:after="40" w:line="480" w:lineRule="auto"/>
        <w:ind w:right="-40" w:firstLine="0"/>
        <w:jc w:val="center"/>
        <w:rPr>
          <w:smallCaps/>
          <w:szCs w:val="24"/>
        </w:rPr>
      </w:pPr>
    </w:p>
    <w:p w14:paraId="034B9811" w14:textId="6902A421" w:rsidR="0058198A" w:rsidRDefault="001F2B31" w:rsidP="00553614">
      <w:pPr>
        <w:spacing w:line="480" w:lineRule="auto"/>
      </w:pPr>
      <w:r w:rsidRPr="00752D69">
        <w:t>Federal courts were once seen as the place for partisan gerrymandering challenges to be lodged</w:t>
      </w:r>
      <w:r w:rsidR="006A0B7F" w:rsidRPr="00752D69">
        <w:t xml:space="preserve"> </w:t>
      </w:r>
      <w:r w:rsidRPr="00752D69">
        <w:t>but</w:t>
      </w:r>
      <w:r w:rsidR="006A0B7F" w:rsidRPr="00752D69">
        <w:t>,</w:t>
      </w:r>
      <w:r w:rsidR="00876ED8" w:rsidRPr="00752D69">
        <w:t xml:space="preserve"> </w:t>
      </w:r>
      <w:r w:rsidR="00BA7ECB" w:rsidRPr="00752D69">
        <w:t>after 30+ years of</w:t>
      </w:r>
      <w:r w:rsidR="00752D69" w:rsidRPr="00752D69">
        <w:t xml:space="preserve"> </w:t>
      </w:r>
      <w:r w:rsidR="00BA7ECB" w:rsidRPr="00752D69">
        <w:t>failing to find any redistricting plan to be</w:t>
      </w:r>
      <w:r w:rsidR="00752D69" w:rsidRPr="00752D69">
        <w:t xml:space="preserve"> </w:t>
      </w:r>
      <w:r w:rsidR="00BA7ECB" w:rsidRPr="00752D69">
        <w:t>a partisan gerrymander</w:t>
      </w:r>
      <w:r w:rsidR="006A0B7F" w:rsidRPr="00752D69">
        <w:t xml:space="preserve"> even while holding partisan gerrymandering to be justiciable</w:t>
      </w:r>
      <w:r w:rsidR="00BA7ECB" w:rsidRPr="00752D69">
        <w:t xml:space="preserve">, </w:t>
      </w:r>
      <w:r w:rsidRPr="00752D69">
        <w:t xml:space="preserve">the Supreme Court announced </w:t>
      </w:r>
      <w:r w:rsidR="003F3780" w:rsidRPr="00752D69">
        <w:t xml:space="preserve">in </w:t>
      </w:r>
      <w:r w:rsidR="003F3780" w:rsidRPr="002C5BA0">
        <w:rPr>
          <w:i/>
          <w:iCs/>
        </w:rPr>
        <w:t>Rucho v. Common Cause</w:t>
      </w:r>
      <w:r w:rsidR="003F3780" w:rsidRPr="00752D69">
        <w:t xml:space="preserve">, 588 U.S. ___ (2019), </w:t>
      </w:r>
      <w:r w:rsidRPr="00752D69">
        <w:t xml:space="preserve">that partisan gerrymandering is </w:t>
      </w:r>
      <w:r w:rsidR="000A6834" w:rsidRPr="00752D69">
        <w:t>not justiciable</w:t>
      </w:r>
      <w:r w:rsidRPr="00752D69">
        <w:t xml:space="preserve"> in federal courts</w:t>
      </w:r>
      <w:r w:rsidR="006A0B7F" w:rsidRPr="00752D69">
        <w:t xml:space="preserve">. State </w:t>
      </w:r>
      <w:r w:rsidRPr="00752D69">
        <w:t xml:space="preserve">courts are now seen as the only place where a remedy for egregious partisan gerrymandering might be sought (except, of course, for taking redistricting out of the hands of the state legislature and moving responsibility into a bipartisan or ostensibly non-partisan commission). Thus, we </w:t>
      </w:r>
      <w:r w:rsidR="00CA3DC8" w:rsidRPr="00752D69">
        <w:t>find</w:t>
      </w:r>
      <w:r w:rsidRPr="00752D69">
        <w:t xml:space="preserve"> </w:t>
      </w:r>
      <w:r w:rsidR="006A0B7F" w:rsidRPr="00752D69">
        <w:t xml:space="preserve">that </w:t>
      </w:r>
      <w:r w:rsidRPr="00752D69">
        <w:t xml:space="preserve">partisan gerrymandering claims, while almost entirely in federal courts in the 2010 redistricting round and earlier rounds of redistricting, </w:t>
      </w:r>
      <w:r w:rsidR="00CA3DC8" w:rsidRPr="00752D69">
        <w:t>are now</w:t>
      </w:r>
      <w:r w:rsidRPr="00752D69">
        <w:t xml:space="preserve"> brought in state courts. We also expect that state courts would look to state constitutional</w:t>
      </w:r>
      <w:r w:rsidRPr="0080356A">
        <w:t xml:space="preserve"> provisions to evaluate partisan gerrymandering claims, especially language added in recent constitutional </w:t>
      </w:r>
      <w:r w:rsidRPr="00752D69">
        <w:t xml:space="preserve">amendments that affected the procedures </w:t>
      </w:r>
      <w:r w:rsidR="00107122" w:rsidRPr="00752D69">
        <w:t xml:space="preserve">and criteria </w:t>
      </w:r>
      <w:r w:rsidRPr="00752D69">
        <w:t xml:space="preserve">for redistricting. But we also see </w:t>
      </w:r>
      <w:r w:rsidR="00BA7ECB" w:rsidRPr="00752D69">
        <w:t xml:space="preserve">some </w:t>
      </w:r>
      <w:r w:rsidRPr="00752D69">
        <w:t>state courts creatively reevaluating older language in their state’s constitution to find a way to hold egregious gerrymanders in violation of that constitution. And we see various state court justices</w:t>
      </w:r>
      <w:r w:rsidR="00BA7ECB" w:rsidRPr="00752D69">
        <w:t>,</w:t>
      </w:r>
      <w:r w:rsidRPr="00752D69">
        <w:t xml:space="preserve"> </w:t>
      </w:r>
      <w:r w:rsidR="00BA7ECB" w:rsidRPr="00752D69">
        <w:t xml:space="preserve">relying on a variety of statistical tests proposed by academic specialists, on the one hand, and/or by examining the extent to which proposed maps satisfied traditional good government standards, on the other, </w:t>
      </w:r>
      <w:r w:rsidRPr="00752D69">
        <w:t xml:space="preserve">implicitly </w:t>
      </w:r>
      <w:r w:rsidR="00BA7ECB" w:rsidRPr="00752D69">
        <w:t>challeng</w:t>
      </w:r>
      <w:r w:rsidR="006A0B7F" w:rsidRPr="00752D69">
        <w:t xml:space="preserve">ing </w:t>
      </w:r>
      <w:r w:rsidRPr="00752D69">
        <w:t xml:space="preserve">the Supreme Court’s view in </w:t>
      </w:r>
      <w:r w:rsidRPr="00752D69">
        <w:rPr>
          <w:i/>
        </w:rPr>
        <w:t>Rucho</w:t>
      </w:r>
      <w:r w:rsidRPr="00752D69">
        <w:t xml:space="preserve"> that no manageable standard for egregious </w:t>
      </w:r>
      <w:r w:rsidR="00BA7ECB" w:rsidRPr="00752D69">
        <w:t xml:space="preserve">partisan </w:t>
      </w:r>
      <w:r w:rsidRPr="00752D69">
        <w:t>gerrymandering existed</w:t>
      </w:r>
      <w:r w:rsidR="00BA7ECB" w:rsidRPr="00752D69">
        <w:t>.</w:t>
      </w:r>
    </w:p>
    <w:p w14:paraId="60E5AF99" w14:textId="77777777" w:rsidR="00CD5337" w:rsidRPr="000204DE" w:rsidRDefault="00CD5337" w:rsidP="00553614">
      <w:pPr>
        <w:spacing w:line="480" w:lineRule="auto"/>
        <w:ind w:firstLine="0"/>
      </w:pPr>
    </w:p>
    <w:p w14:paraId="2DF7C158" w14:textId="77777777" w:rsidR="00CD5337" w:rsidRPr="0080356A" w:rsidRDefault="00CD5337" w:rsidP="00553614">
      <w:pPr>
        <w:widowControl/>
        <w:spacing w:before="0" w:line="480" w:lineRule="auto"/>
        <w:ind w:firstLine="0"/>
        <w:jc w:val="center"/>
        <w:rPr>
          <w:smallCaps/>
          <w:szCs w:val="24"/>
        </w:rPr>
      </w:pPr>
    </w:p>
    <w:p w14:paraId="5D14DC82" w14:textId="5A70A1B0" w:rsidR="00A77C2A" w:rsidRPr="0080356A" w:rsidRDefault="00A77C2A" w:rsidP="00553614">
      <w:pPr>
        <w:widowControl/>
        <w:spacing w:before="0" w:line="480" w:lineRule="auto"/>
        <w:ind w:firstLine="0"/>
        <w:jc w:val="center"/>
        <w:rPr>
          <w:smallCaps/>
          <w:szCs w:val="24"/>
        </w:rPr>
      </w:pPr>
      <w:r w:rsidRPr="0080356A">
        <w:rPr>
          <w:smallCaps/>
          <w:szCs w:val="24"/>
        </w:rPr>
        <w:lastRenderedPageBreak/>
        <w:t>Table of Contents</w:t>
      </w:r>
    </w:p>
    <w:p w14:paraId="39987BD4" w14:textId="6CE57E0F" w:rsidR="002A3F7D" w:rsidRDefault="006450F8">
      <w:pPr>
        <w:pStyle w:val="TOC1"/>
        <w:rPr>
          <w:rFonts w:asciiTheme="minorHAnsi" w:eastAsiaTheme="minorEastAsia" w:hAnsiTheme="minorHAnsi" w:cstheme="minorBidi"/>
          <w:noProof/>
          <w:szCs w:val="24"/>
        </w:rPr>
      </w:pPr>
      <w:r>
        <w:rPr>
          <w:szCs w:val="24"/>
        </w:rPr>
        <w:fldChar w:fldCharType="begin"/>
      </w:r>
      <w:r>
        <w:rPr>
          <w:szCs w:val="24"/>
        </w:rPr>
        <w:instrText xml:space="preserve"> TOC \o "1-3" </w:instrText>
      </w:r>
      <w:r>
        <w:rPr>
          <w:szCs w:val="24"/>
        </w:rPr>
        <w:fldChar w:fldCharType="separate"/>
      </w:r>
      <w:r w:rsidR="002A3F7D">
        <w:rPr>
          <w:noProof/>
        </w:rPr>
        <w:t>Introduction</w:t>
      </w:r>
      <w:r w:rsidR="002A3F7D">
        <w:rPr>
          <w:noProof/>
        </w:rPr>
        <w:tab/>
      </w:r>
      <w:r w:rsidR="002A3F7D">
        <w:rPr>
          <w:noProof/>
        </w:rPr>
        <w:fldChar w:fldCharType="begin"/>
      </w:r>
      <w:r w:rsidR="002A3F7D">
        <w:rPr>
          <w:noProof/>
        </w:rPr>
        <w:instrText xml:space="preserve"> PAGEREF _Toc123141378 \h </w:instrText>
      </w:r>
      <w:r w:rsidR="002A3F7D">
        <w:rPr>
          <w:noProof/>
        </w:rPr>
      </w:r>
      <w:r w:rsidR="002A3F7D">
        <w:rPr>
          <w:noProof/>
        </w:rPr>
        <w:fldChar w:fldCharType="separate"/>
      </w:r>
      <w:r w:rsidR="0072322F">
        <w:rPr>
          <w:noProof/>
        </w:rPr>
        <w:t>3</w:t>
      </w:r>
      <w:r w:rsidR="002A3F7D">
        <w:rPr>
          <w:noProof/>
        </w:rPr>
        <w:fldChar w:fldCharType="end"/>
      </w:r>
    </w:p>
    <w:p w14:paraId="29D347B6" w14:textId="221D568E" w:rsidR="002A3F7D" w:rsidRDefault="002A3F7D">
      <w:pPr>
        <w:pStyle w:val="TOC1"/>
        <w:rPr>
          <w:rFonts w:asciiTheme="minorHAnsi" w:eastAsiaTheme="minorEastAsia" w:hAnsiTheme="minorHAnsi" w:cstheme="minorBidi"/>
          <w:noProof/>
          <w:szCs w:val="24"/>
        </w:rPr>
      </w:pPr>
      <w:r>
        <w:rPr>
          <w:noProof/>
        </w:rPr>
        <w:t>Background</w:t>
      </w:r>
      <w:r>
        <w:rPr>
          <w:noProof/>
        </w:rPr>
        <w:tab/>
      </w:r>
      <w:r>
        <w:rPr>
          <w:noProof/>
        </w:rPr>
        <w:fldChar w:fldCharType="begin"/>
      </w:r>
      <w:r>
        <w:rPr>
          <w:noProof/>
        </w:rPr>
        <w:instrText xml:space="preserve"> PAGEREF _Toc123141379 \h </w:instrText>
      </w:r>
      <w:r>
        <w:rPr>
          <w:noProof/>
        </w:rPr>
      </w:r>
      <w:r>
        <w:rPr>
          <w:noProof/>
        </w:rPr>
        <w:fldChar w:fldCharType="separate"/>
      </w:r>
      <w:r w:rsidR="0072322F">
        <w:rPr>
          <w:noProof/>
        </w:rPr>
        <w:t>7</w:t>
      </w:r>
      <w:r>
        <w:rPr>
          <w:noProof/>
        </w:rPr>
        <w:fldChar w:fldCharType="end"/>
      </w:r>
    </w:p>
    <w:p w14:paraId="2972E6D6" w14:textId="1E57FF2B" w:rsidR="002A3F7D" w:rsidRDefault="002A3F7D">
      <w:pPr>
        <w:pStyle w:val="TOC2"/>
        <w:rPr>
          <w:rFonts w:asciiTheme="minorHAnsi" w:eastAsiaTheme="minorEastAsia" w:hAnsiTheme="minorHAnsi" w:cstheme="minorBidi"/>
          <w:szCs w:val="24"/>
        </w:rPr>
      </w:pPr>
      <w:r>
        <w:t>The State of Partisan Gerrymandering Law Prior to 2020</w:t>
      </w:r>
      <w:r>
        <w:tab/>
      </w:r>
      <w:r>
        <w:fldChar w:fldCharType="begin"/>
      </w:r>
      <w:r>
        <w:instrText xml:space="preserve"> PAGEREF _Toc123141380 \h </w:instrText>
      </w:r>
      <w:r>
        <w:fldChar w:fldCharType="separate"/>
      </w:r>
      <w:r w:rsidR="0072322F">
        <w:t>7</w:t>
      </w:r>
      <w:r>
        <w:fldChar w:fldCharType="end"/>
      </w:r>
    </w:p>
    <w:p w14:paraId="380E71CA" w14:textId="536D1DCC" w:rsidR="002A3F7D" w:rsidRDefault="002A3F7D">
      <w:pPr>
        <w:pStyle w:val="TOC2"/>
        <w:rPr>
          <w:rFonts w:asciiTheme="minorHAnsi" w:eastAsiaTheme="minorEastAsia" w:hAnsiTheme="minorHAnsi" w:cstheme="minorBidi"/>
          <w:szCs w:val="24"/>
        </w:rPr>
      </w:pPr>
      <w:r>
        <w:t>The 2020 Redistricting Round: Institutions and Context</w:t>
      </w:r>
      <w:r>
        <w:tab/>
      </w:r>
      <w:r>
        <w:fldChar w:fldCharType="begin"/>
      </w:r>
      <w:r>
        <w:instrText xml:space="preserve"> PAGEREF _Toc123141381 \h </w:instrText>
      </w:r>
      <w:r>
        <w:fldChar w:fldCharType="separate"/>
      </w:r>
      <w:r w:rsidR="0072322F">
        <w:t>14</w:t>
      </w:r>
      <w:r>
        <w:fldChar w:fldCharType="end"/>
      </w:r>
    </w:p>
    <w:p w14:paraId="1D302841" w14:textId="1EF3742F" w:rsidR="002A3F7D" w:rsidRDefault="002A3F7D">
      <w:pPr>
        <w:pStyle w:val="TOC2"/>
        <w:rPr>
          <w:rFonts w:asciiTheme="minorHAnsi" w:eastAsiaTheme="minorEastAsia" w:hAnsiTheme="minorHAnsi" w:cstheme="minorBidi"/>
          <w:szCs w:val="24"/>
        </w:rPr>
      </w:pPr>
      <w:r>
        <w:t>Comparing outcomes in congressional districts before and after redistricting</w:t>
      </w:r>
      <w:r>
        <w:tab/>
      </w:r>
      <w:r>
        <w:fldChar w:fldCharType="begin"/>
      </w:r>
      <w:r>
        <w:instrText xml:space="preserve"> PAGEREF _Toc123141382 \h </w:instrText>
      </w:r>
      <w:r>
        <w:fldChar w:fldCharType="separate"/>
      </w:r>
      <w:r w:rsidR="0072322F">
        <w:t>31</w:t>
      </w:r>
      <w:r>
        <w:fldChar w:fldCharType="end"/>
      </w:r>
    </w:p>
    <w:p w14:paraId="5B84FF3B" w14:textId="76855ECC" w:rsidR="002A3F7D" w:rsidRDefault="002A3F7D">
      <w:pPr>
        <w:pStyle w:val="TOC1"/>
        <w:rPr>
          <w:rFonts w:asciiTheme="minorHAnsi" w:eastAsiaTheme="minorEastAsia" w:hAnsiTheme="minorHAnsi" w:cstheme="minorBidi"/>
          <w:noProof/>
          <w:szCs w:val="24"/>
        </w:rPr>
      </w:pPr>
      <w:r>
        <w:rPr>
          <w:noProof/>
        </w:rPr>
        <w:t>The Role and Effects of State Courts</w:t>
      </w:r>
      <w:r>
        <w:rPr>
          <w:noProof/>
        </w:rPr>
        <w:tab/>
      </w:r>
      <w:r>
        <w:rPr>
          <w:noProof/>
        </w:rPr>
        <w:fldChar w:fldCharType="begin"/>
      </w:r>
      <w:r>
        <w:rPr>
          <w:noProof/>
        </w:rPr>
        <w:instrText xml:space="preserve"> PAGEREF _Toc123141383 \h </w:instrText>
      </w:r>
      <w:r>
        <w:rPr>
          <w:noProof/>
        </w:rPr>
      </w:r>
      <w:r>
        <w:rPr>
          <w:noProof/>
        </w:rPr>
        <w:fldChar w:fldCharType="separate"/>
      </w:r>
      <w:r w:rsidR="0072322F">
        <w:rPr>
          <w:noProof/>
        </w:rPr>
        <w:t>38</w:t>
      </w:r>
      <w:r>
        <w:rPr>
          <w:noProof/>
        </w:rPr>
        <w:fldChar w:fldCharType="end"/>
      </w:r>
    </w:p>
    <w:p w14:paraId="18406E6D" w14:textId="1493D667" w:rsidR="002A3F7D" w:rsidRDefault="002A3F7D">
      <w:pPr>
        <w:pStyle w:val="TOC2"/>
        <w:rPr>
          <w:rFonts w:asciiTheme="minorHAnsi" w:eastAsiaTheme="minorEastAsia" w:hAnsiTheme="minorHAnsi" w:cstheme="minorBidi"/>
          <w:szCs w:val="24"/>
        </w:rPr>
      </w:pPr>
      <w:r>
        <w:t>Potential partisan gerrymanders and state law</w:t>
      </w:r>
      <w:r>
        <w:tab/>
      </w:r>
      <w:r>
        <w:fldChar w:fldCharType="begin"/>
      </w:r>
      <w:r>
        <w:instrText xml:space="preserve"> PAGEREF _Toc123141384 \h </w:instrText>
      </w:r>
      <w:r>
        <w:fldChar w:fldCharType="separate"/>
      </w:r>
      <w:r w:rsidR="0072322F">
        <w:t>38</w:t>
      </w:r>
      <w:r>
        <w:fldChar w:fldCharType="end"/>
      </w:r>
    </w:p>
    <w:p w14:paraId="7AD905F7" w14:textId="1C8F544F" w:rsidR="002A3F7D" w:rsidRDefault="002A3F7D">
      <w:pPr>
        <w:pStyle w:val="TOC2"/>
        <w:rPr>
          <w:rFonts w:asciiTheme="minorHAnsi" w:eastAsiaTheme="minorEastAsia" w:hAnsiTheme="minorHAnsi" w:cstheme="minorBidi"/>
          <w:szCs w:val="24"/>
        </w:rPr>
      </w:pPr>
      <w:r>
        <w:t>State court cases where partisan gerrymandering issues are implicated</w:t>
      </w:r>
      <w:r>
        <w:tab/>
      </w:r>
      <w:r>
        <w:fldChar w:fldCharType="begin"/>
      </w:r>
      <w:r>
        <w:instrText xml:space="preserve"> PAGEREF _Toc123141385 \h </w:instrText>
      </w:r>
      <w:r>
        <w:fldChar w:fldCharType="separate"/>
      </w:r>
      <w:r w:rsidR="0072322F">
        <w:t>42</w:t>
      </w:r>
      <w:r>
        <w:fldChar w:fldCharType="end"/>
      </w:r>
    </w:p>
    <w:p w14:paraId="72C6C1AC" w14:textId="02D85113" w:rsidR="002A3F7D" w:rsidRDefault="002A3F7D">
      <w:pPr>
        <w:pStyle w:val="TOC3"/>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 xml:space="preserve">Cases where there was a partisan gerrymandering challenged based on </w:t>
      </w:r>
      <w:r w:rsidRPr="00EC1F54">
        <w:rPr>
          <w:bCs/>
          <w:noProof/>
        </w:rPr>
        <w:t>indirect constitutional language</w:t>
      </w:r>
      <w:r>
        <w:rPr>
          <w:noProof/>
        </w:rPr>
        <w:t xml:space="preserve"> prohibiting partisan gerrymandering</w:t>
      </w:r>
      <w:r>
        <w:rPr>
          <w:noProof/>
        </w:rPr>
        <w:tab/>
      </w:r>
      <w:r>
        <w:rPr>
          <w:noProof/>
        </w:rPr>
        <w:fldChar w:fldCharType="begin"/>
      </w:r>
      <w:r>
        <w:rPr>
          <w:noProof/>
        </w:rPr>
        <w:instrText xml:space="preserve"> PAGEREF _Toc123141386 \h </w:instrText>
      </w:r>
      <w:r>
        <w:rPr>
          <w:noProof/>
        </w:rPr>
      </w:r>
      <w:r>
        <w:rPr>
          <w:noProof/>
        </w:rPr>
        <w:fldChar w:fldCharType="separate"/>
      </w:r>
      <w:r w:rsidR="0072322F">
        <w:rPr>
          <w:noProof/>
        </w:rPr>
        <w:t>45</w:t>
      </w:r>
      <w:r>
        <w:rPr>
          <w:noProof/>
        </w:rPr>
        <w:fldChar w:fldCharType="end"/>
      </w:r>
    </w:p>
    <w:p w14:paraId="4E00E7E2" w14:textId="1ACC6B55" w:rsidR="002A3F7D" w:rsidRDefault="002A3F7D">
      <w:pPr>
        <w:pStyle w:val="TOC3"/>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Cases challenging partisan gerrymandering where there is direct constitutional language prohibiting partisan gerrymandering</w:t>
      </w:r>
      <w:r>
        <w:rPr>
          <w:noProof/>
        </w:rPr>
        <w:tab/>
      </w:r>
      <w:r>
        <w:rPr>
          <w:noProof/>
        </w:rPr>
        <w:fldChar w:fldCharType="begin"/>
      </w:r>
      <w:r>
        <w:rPr>
          <w:noProof/>
        </w:rPr>
        <w:instrText xml:space="preserve"> PAGEREF _Toc123141387 \h </w:instrText>
      </w:r>
      <w:r>
        <w:rPr>
          <w:noProof/>
        </w:rPr>
      </w:r>
      <w:r>
        <w:rPr>
          <w:noProof/>
        </w:rPr>
        <w:fldChar w:fldCharType="separate"/>
      </w:r>
      <w:r w:rsidR="0072322F">
        <w:rPr>
          <w:noProof/>
        </w:rPr>
        <w:t>48</w:t>
      </w:r>
      <w:r>
        <w:rPr>
          <w:noProof/>
        </w:rPr>
        <w:fldChar w:fldCharType="end"/>
      </w:r>
    </w:p>
    <w:p w14:paraId="13CCA172" w14:textId="068AEFCF" w:rsidR="002A3F7D" w:rsidRDefault="002A3F7D">
      <w:pPr>
        <w:pStyle w:val="TOC3"/>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Cases challenging alleged partisan gerrymandering where there is no state constitutional language either directly or indirectly prohibiting partisan gerrymandering</w:t>
      </w:r>
      <w:r>
        <w:rPr>
          <w:noProof/>
        </w:rPr>
        <w:tab/>
      </w:r>
      <w:r>
        <w:rPr>
          <w:noProof/>
        </w:rPr>
        <w:fldChar w:fldCharType="begin"/>
      </w:r>
      <w:r>
        <w:rPr>
          <w:noProof/>
        </w:rPr>
        <w:instrText xml:space="preserve"> PAGEREF _Toc123141388 \h </w:instrText>
      </w:r>
      <w:r>
        <w:rPr>
          <w:noProof/>
        </w:rPr>
      </w:r>
      <w:r>
        <w:rPr>
          <w:noProof/>
        </w:rPr>
        <w:fldChar w:fldCharType="separate"/>
      </w:r>
      <w:r w:rsidR="0072322F">
        <w:rPr>
          <w:noProof/>
        </w:rPr>
        <w:t>56</w:t>
      </w:r>
      <w:r>
        <w:rPr>
          <w:noProof/>
        </w:rPr>
        <w:fldChar w:fldCharType="end"/>
      </w:r>
    </w:p>
    <w:p w14:paraId="2C5A4BD0" w14:textId="7E8AD5E3" w:rsidR="002A3F7D" w:rsidRDefault="002A3F7D">
      <w:pPr>
        <w:pStyle w:val="TOC3"/>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Pending cases in state courts where there is partisan gerrymandering litigation</w:t>
      </w:r>
      <w:r>
        <w:rPr>
          <w:noProof/>
        </w:rPr>
        <w:tab/>
      </w:r>
      <w:r>
        <w:rPr>
          <w:noProof/>
        </w:rPr>
        <w:fldChar w:fldCharType="begin"/>
      </w:r>
      <w:r>
        <w:rPr>
          <w:noProof/>
        </w:rPr>
        <w:instrText xml:space="preserve"> PAGEREF _Toc123141389 \h </w:instrText>
      </w:r>
      <w:r>
        <w:rPr>
          <w:noProof/>
        </w:rPr>
      </w:r>
      <w:r>
        <w:rPr>
          <w:noProof/>
        </w:rPr>
        <w:fldChar w:fldCharType="separate"/>
      </w:r>
      <w:r w:rsidR="0072322F">
        <w:rPr>
          <w:noProof/>
        </w:rPr>
        <w:t>60</w:t>
      </w:r>
      <w:r>
        <w:rPr>
          <w:noProof/>
        </w:rPr>
        <w:fldChar w:fldCharType="end"/>
      </w:r>
    </w:p>
    <w:p w14:paraId="1F1B2349" w14:textId="391299F1" w:rsidR="002A3F7D" w:rsidRDefault="002A3F7D">
      <w:pPr>
        <w:pStyle w:val="TOC3"/>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States where courts were forced to act because the legislature or a commission failed to act in a timely fashion</w:t>
      </w:r>
      <w:r>
        <w:rPr>
          <w:noProof/>
        </w:rPr>
        <w:tab/>
      </w:r>
      <w:r>
        <w:rPr>
          <w:noProof/>
        </w:rPr>
        <w:fldChar w:fldCharType="begin"/>
      </w:r>
      <w:r>
        <w:rPr>
          <w:noProof/>
        </w:rPr>
        <w:instrText xml:space="preserve"> PAGEREF _Toc123141390 \h </w:instrText>
      </w:r>
      <w:r>
        <w:rPr>
          <w:noProof/>
        </w:rPr>
      </w:r>
      <w:r>
        <w:rPr>
          <w:noProof/>
        </w:rPr>
        <w:fldChar w:fldCharType="separate"/>
      </w:r>
      <w:r w:rsidR="0072322F">
        <w:rPr>
          <w:noProof/>
        </w:rPr>
        <w:t>67</w:t>
      </w:r>
      <w:r>
        <w:rPr>
          <w:noProof/>
        </w:rPr>
        <w:fldChar w:fldCharType="end"/>
      </w:r>
    </w:p>
    <w:p w14:paraId="6F256E40" w14:textId="735DBBA4" w:rsidR="002A3F7D" w:rsidRDefault="002A3F7D">
      <w:pPr>
        <w:pStyle w:val="TOC2"/>
        <w:rPr>
          <w:rFonts w:asciiTheme="minorHAnsi" w:eastAsiaTheme="minorEastAsia" w:hAnsiTheme="minorHAnsi" w:cstheme="minorBidi"/>
          <w:szCs w:val="24"/>
        </w:rPr>
      </w:pPr>
      <w:r>
        <w:t>Evaluating the consequences of court action</w:t>
      </w:r>
      <w:r>
        <w:tab/>
      </w:r>
      <w:r>
        <w:fldChar w:fldCharType="begin"/>
      </w:r>
      <w:r>
        <w:instrText xml:space="preserve"> PAGEREF _Toc123141391 \h </w:instrText>
      </w:r>
      <w:r>
        <w:fldChar w:fldCharType="separate"/>
      </w:r>
      <w:r w:rsidR="0072322F">
        <w:t>71</w:t>
      </w:r>
      <w:r>
        <w:fldChar w:fldCharType="end"/>
      </w:r>
    </w:p>
    <w:p w14:paraId="0A037913" w14:textId="58A8E00F" w:rsidR="002A3F7D" w:rsidRDefault="002A3F7D">
      <w:pPr>
        <w:pStyle w:val="TOC1"/>
        <w:rPr>
          <w:rFonts w:asciiTheme="minorHAnsi" w:eastAsiaTheme="minorEastAsia" w:hAnsiTheme="minorHAnsi" w:cstheme="minorBidi"/>
          <w:noProof/>
          <w:szCs w:val="24"/>
        </w:rPr>
      </w:pPr>
      <w:r>
        <w:rPr>
          <w:noProof/>
        </w:rPr>
        <w:t>Conclusions</w:t>
      </w:r>
      <w:r>
        <w:rPr>
          <w:noProof/>
        </w:rPr>
        <w:tab/>
      </w:r>
      <w:r>
        <w:rPr>
          <w:noProof/>
        </w:rPr>
        <w:fldChar w:fldCharType="begin"/>
      </w:r>
      <w:r>
        <w:rPr>
          <w:noProof/>
        </w:rPr>
        <w:instrText xml:space="preserve"> PAGEREF _Toc123141392 \h </w:instrText>
      </w:r>
      <w:r>
        <w:rPr>
          <w:noProof/>
        </w:rPr>
      </w:r>
      <w:r>
        <w:rPr>
          <w:noProof/>
        </w:rPr>
        <w:fldChar w:fldCharType="separate"/>
      </w:r>
      <w:r w:rsidR="0072322F">
        <w:rPr>
          <w:noProof/>
        </w:rPr>
        <w:t>76</w:t>
      </w:r>
      <w:r>
        <w:rPr>
          <w:noProof/>
        </w:rPr>
        <w:fldChar w:fldCharType="end"/>
      </w:r>
    </w:p>
    <w:p w14:paraId="2C57134E" w14:textId="42489010" w:rsidR="00BA7ECB" w:rsidRPr="00714C45" w:rsidRDefault="006450F8" w:rsidP="00714C45">
      <w:pPr>
        <w:spacing w:line="480" w:lineRule="auto"/>
        <w:rPr>
          <w:szCs w:val="24"/>
        </w:rPr>
      </w:pPr>
      <w:r>
        <w:rPr>
          <w:szCs w:val="24"/>
        </w:rPr>
        <w:fldChar w:fldCharType="end"/>
      </w:r>
    </w:p>
    <w:p w14:paraId="55CBB69D" w14:textId="42CC2292" w:rsidR="00783955" w:rsidRPr="005B423A" w:rsidRDefault="00690FAA" w:rsidP="00553614">
      <w:pPr>
        <w:pStyle w:val="Heading1"/>
        <w:spacing w:line="480" w:lineRule="auto"/>
      </w:pPr>
      <w:bookmarkStart w:id="0" w:name="_Ref120529724"/>
      <w:bookmarkStart w:id="1" w:name="_Toc122704171"/>
      <w:bookmarkStart w:id="2" w:name="_Toc123141378"/>
      <w:r w:rsidRPr="005B423A">
        <w:t>I</w:t>
      </w:r>
      <w:r w:rsidR="006C7A94">
        <w:t>ntroduction</w:t>
      </w:r>
      <w:bookmarkEnd w:id="0"/>
      <w:bookmarkEnd w:id="1"/>
      <w:bookmarkEnd w:id="2"/>
    </w:p>
    <w:p w14:paraId="6ADFAD70" w14:textId="77777777" w:rsidR="00CA3DC8" w:rsidRPr="00CC06D9" w:rsidRDefault="00B91A11" w:rsidP="00553614">
      <w:pPr>
        <w:spacing w:line="480" w:lineRule="auto"/>
      </w:pPr>
      <w:r w:rsidRPr="0072108D">
        <w:t xml:space="preserve">In </w:t>
      </w:r>
      <w:r w:rsidRPr="00CC06D9">
        <w:t xml:space="preserve">this introductory section we provide an overview of 2020 redistricting for the U.S. House of Representatives, with more detail in later sections of this essay. </w:t>
      </w:r>
      <w:r w:rsidR="001123E1" w:rsidRPr="00CC06D9">
        <w:t>We focus this essay on the role of state courts as checks on partisan gerrymandering in the U.S. House of Representatives.</w:t>
      </w:r>
      <w:r w:rsidR="001123E1" w:rsidRPr="00434672">
        <w:rPr>
          <w:rStyle w:val="FootnoteReference"/>
        </w:rPr>
        <w:footnoteReference w:id="2"/>
      </w:r>
      <w:r w:rsidR="00412CE9" w:rsidRPr="00CC06D9">
        <w:t xml:space="preserve"> </w:t>
      </w:r>
    </w:p>
    <w:p w14:paraId="71C97F3F" w14:textId="3F847E8A" w:rsidR="00B91A11" w:rsidRPr="00CC06D9" w:rsidRDefault="00412CE9" w:rsidP="00553614">
      <w:pPr>
        <w:spacing w:line="480" w:lineRule="auto"/>
      </w:pPr>
      <w:r w:rsidRPr="00CC06D9">
        <w:t xml:space="preserve">State courts can become involved in the redistricting process in two ways: (1) </w:t>
      </w:r>
      <w:r w:rsidR="003E47EA" w:rsidRPr="00CC06D9">
        <w:t xml:space="preserve">when those with primary redistricting authority fail to enact a plan in a timely fashion, state courts can be forced to </w:t>
      </w:r>
      <w:r w:rsidR="003E47EA" w:rsidRPr="00CC06D9">
        <w:lastRenderedPageBreak/>
        <w:t>draw their own map</w:t>
      </w:r>
      <w:r w:rsidR="000A3F44">
        <w:t xml:space="preserve">, </w:t>
      </w:r>
      <w:r w:rsidR="000B6BB5">
        <w:t>or</w:t>
      </w:r>
      <w:r w:rsidR="003E47EA" w:rsidRPr="00CC06D9">
        <w:t xml:space="preserve"> </w:t>
      </w:r>
      <w:r w:rsidR="0067315F" w:rsidRPr="00CC06D9">
        <w:t>(2)</w:t>
      </w:r>
      <w:r w:rsidR="000A3F44">
        <w:t xml:space="preserve"> </w:t>
      </w:r>
      <w:r w:rsidR="000A3F44" w:rsidRPr="00CC06D9">
        <w:t>they can be the site of litigation challenging a (congressional) plan as a partisan gerrymander under provisions of the state’s own constitution (or for other violations of state law)</w:t>
      </w:r>
      <w:r w:rsidR="000A3F44">
        <w:t>.</w:t>
      </w:r>
      <w:r w:rsidR="0067315F" w:rsidRPr="00CC06D9">
        <w:t xml:space="preserve"> </w:t>
      </w:r>
      <w:r w:rsidRPr="00CC06D9">
        <w:t>In so doing, they may choose to be attentive to the map’s partisan consequences or they may be required to do so because of specific provisions in the state constitution.</w:t>
      </w:r>
      <w:r w:rsidR="0067315F" w:rsidRPr="00CC06D9">
        <w:t xml:space="preserve"> To understand the role of state courts in redistricting we must understand the institutional context that governs redistricting in each state.</w:t>
      </w:r>
    </w:p>
    <w:p w14:paraId="77B74C58" w14:textId="41F46DCE" w:rsidR="005E2A95" w:rsidRPr="00CC06D9" w:rsidRDefault="00C32A7B" w:rsidP="00553614">
      <w:pPr>
        <w:spacing w:line="480" w:lineRule="auto"/>
      </w:pPr>
      <w:r w:rsidRPr="00CC06D9">
        <w:t xml:space="preserve">State legislatures are generally the body that redraws Congressional districts after decennial </w:t>
      </w:r>
      <w:r w:rsidR="00A168CB" w:rsidRPr="00CC06D9">
        <w:t>censuses.</w:t>
      </w:r>
      <w:r w:rsidR="0095539C" w:rsidRPr="00CC06D9">
        <w:t xml:space="preserve"> </w:t>
      </w:r>
      <w:r w:rsidR="007C5862" w:rsidRPr="00CC06D9">
        <w:t>Following the 2020 census,</w:t>
      </w:r>
      <w:r w:rsidR="00301106" w:rsidRPr="00434672">
        <w:rPr>
          <w:rStyle w:val="FootnoteReference"/>
        </w:rPr>
        <w:footnoteReference w:id="3"/>
      </w:r>
      <w:r w:rsidR="007C5862" w:rsidRPr="00CC06D9">
        <w:t xml:space="preserve"> </w:t>
      </w:r>
      <w:r w:rsidR="00B0065B" w:rsidRPr="00CC06D9">
        <w:t xml:space="preserve">in </w:t>
      </w:r>
      <w:r w:rsidR="005D714A" w:rsidRPr="00CC06D9">
        <w:t>33</w:t>
      </w:r>
      <w:r w:rsidR="00ED5AF3" w:rsidRPr="00CC06D9">
        <w:t xml:space="preserve"> of the 44</w:t>
      </w:r>
      <w:r w:rsidR="005D714A" w:rsidRPr="00CC06D9">
        <w:t xml:space="preserve"> states</w:t>
      </w:r>
      <w:r w:rsidR="00A168CB" w:rsidRPr="00CC06D9">
        <w:t xml:space="preserve"> </w:t>
      </w:r>
      <w:r w:rsidR="00ED5AF3" w:rsidRPr="00CC06D9">
        <w:t xml:space="preserve">that required </w:t>
      </w:r>
      <w:r w:rsidR="00FC0297" w:rsidRPr="00CC06D9">
        <w:t xml:space="preserve">drawing of </w:t>
      </w:r>
      <w:r w:rsidR="00B83400" w:rsidRPr="00CC06D9">
        <w:t>c</w:t>
      </w:r>
      <w:r w:rsidR="00FC0297" w:rsidRPr="00CC06D9">
        <w:t xml:space="preserve">ongressional districts, the </w:t>
      </w:r>
      <w:r w:rsidR="00B83400" w:rsidRPr="00CC06D9">
        <w:t>l</w:t>
      </w:r>
      <w:r w:rsidR="00FC0297" w:rsidRPr="00CC06D9">
        <w:t>egislature had the primary responsibility for producing new maps.</w:t>
      </w:r>
      <w:r w:rsidR="00A07BE2" w:rsidRPr="00434672">
        <w:rPr>
          <w:rStyle w:val="FootnoteReference"/>
        </w:rPr>
        <w:footnoteReference w:id="4"/>
      </w:r>
      <w:r w:rsidR="00FC0297" w:rsidRPr="00CC06D9">
        <w:t xml:space="preserve"> </w:t>
      </w:r>
      <w:r w:rsidR="0066781E" w:rsidRPr="00CC06D9">
        <w:t>Political gerrymanders are most likely to occur when all aspects of the line-drawing process are controlled by a single political party.</w:t>
      </w:r>
      <w:r w:rsidR="00575289" w:rsidRPr="00434672">
        <w:rPr>
          <w:rStyle w:val="FootnoteReference"/>
        </w:rPr>
        <w:footnoteReference w:id="5"/>
      </w:r>
      <w:r w:rsidR="00FD7574" w:rsidRPr="00CC06D9">
        <w:t xml:space="preserve"> The vast bulk of these 33 states were under single party control.</w:t>
      </w:r>
      <w:r w:rsidR="00FD7574" w:rsidRPr="00434672">
        <w:rPr>
          <w:rStyle w:val="FootnoteReference"/>
        </w:rPr>
        <w:footnoteReference w:id="6"/>
      </w:r>
    </w:p>
    <w:p w14:paraId="64532090" w14:textId="2034C6E7" w:rsidR="00B91A11" w:rsidRPr="00CC06D9" w:rsidRDefault="001123E1" w:rsidP="00553614">
      <w:pPr>
        <w:spacing w:line="480" w:lineRule="auto"/>
        <w:rPr>
          <w:bCs/>
        </w:rPr>
      </w:pPr>
      <w:r w:rsidRPr="00CC06D9">
        <w:rPr>
          <w:bCs/>
        </w:rPr>
        <w:t xml:space="preserve">In states where </w:t>
      </w:r>
      <w:r w:rsidR="00163405" w:rsidRPr="00CC06D9">
        <w:rPr>
          <w:bCs/>
        </w:rPr>
        <w:t xml:space="preserve">congressional </w:t>
      </w:r>
      <w:r w:rsidRPr="00CC06D9">
        <w:rPr>
          <w:bCs/>
        </w:rPr>
        <w:t>redistricting</w:t>
      </w:r>
      <w:r w:rsidR="00163405" w:rsidRPr="00CC06D9">
        <w:rPr>
          <w:bCs/>
        </w:rPr>
        <w:t xml:space="preserve"> is not</w:t>
      </w:r>
      <w:r w:rsidRPr="00CC06D9">
        <w:rPr>
          <w:bCs/>
        </w:rPr>
        <w:t xml:space="preserve"> </w:t>
      </w:r>
      <w:r w:rsidR="00FD7574" w:rsidRPr="00CC06D9">
        <w:rPr>
          <w:bCs/>
        </w:rPr>
        <w:t>primarily</w:t>
      </w:r>
      <w:r w:rsidR="00163405" w:rsidRPr="00CC06D9">
        <w:rPr>
          <w:bCs/>
        </w:rPr>
        <w:t xml:space="preserve"> </w:t>
      </w:r>
      <w:r w:rsidRPr="00CC06D9">
        <w:rPr>
          <w:bCs/>
        </w:rPr>
        <w:t>under legislative control, some form of commission is used</w:t>
      </w:r>
      <w:r w:rsidR="00FD7574" w:rsidRPr="00CC06D9">
        <w:rPr>
          <w:bCs/>
        </w:rPr>
        <w:t xml:space="preserve">, and commissions may also be used as backup if there is not political </w:t>
      </w:r>
      <w:r w:rsidR="00FD7574" w:rsidRPr="00CC06D9">
        <w:rPr>
          <w:bCs/>
        </w:rPr>
        <w:lastRenderedPageBreak/>
        <w:t>agreement on a plan.</w:t>
      </w:r>
      <w:r w:rsidR="006A0B7F" w:rsidRPr="00434672">
        <w:rPr>
          <w:rStyle w:val="FootnoteReference"/>
        </w:rPr>
        <w:footnoteReference w:id="7"/>
      </w:r>
      <w:r w:rsidR="00752D69" w:rsidRPr="00CC06D9">
        <w:rPr>
          <w:bCs/>
        </w:rPr>
        <w:t xml:space="preserve"> </w:t>
      </w:r>
      <w:r w:rsidR="001365CE" w:rsidRPr="00CC06D9">
        <w:rPr>
          <w:bCs/>
        </w:rPr>
        <w:t xml:space="preserve">Several states changed their constitutional provisions affecting redistricting after the 2010 cycle, with </w:t>
      </w:r>
      <w:r w:rsidR="00B358B6" w:rsidRPr="00CC06D9">
        <w:rPr>
          <w:bCs/>
        </w:rPr>
        <w:t>the</w:t>
      </w:r>
      <w:r w:rsidR="001365CE" w:rsidRPr="00CC06D9">
        <w:rPr>
          <w:bCs/>
        </w:rPr>
        <w:t xml:space="preserve"> key change involved taking redistricting out of the hands of the legislature and replacing the legislature with some form of commission.</w:t>
      </w:r>
      <w:r w:rsidR="00856A7C" w:rsidRPr="00434672">
        <w:rPr>
          <w:rStyle w:val="FootnoteReference"/>
        </w:rPr>
        <w:footnoteReference w:id="8"/>
      </w:r>
      <w:r w:rsidR="00E104BE">
        <w:rPr>
          <w:bCs/>
        </w:rPr>
        <w:t xml:space="preserve"> </w:t>
      </w:r>
      <w:r w:rsidR="00D53CD2" w:rsidRPr="00CC06D9">
        <w:rPr>
          <w:bCs/>
          <w:szCs w:val="24"/>
        </w:rPr>
        <w:t>C</w:t>
      </w:r>
      <w:r w:rsidRPr="00CC06D9">
        <w:rPr>
          <w:bCs/>
        </w:rPr>
        <w:t xml:space="preserve">ommissions take a variety of forms, and some commissions can operate essentially as partisan bodies when </w:t>
      </w:r>
      <w:r w:rsidR="00301106" w:rsidRPr="00CC06D9">
        <w:rPr>
          <w:bCs/>
        </w:rPr>
        <w:t xml:space="preserve">members aligned with one party vote for plans almost entirely based on their projected advantage for that party, or when </w:t>
      </w:r>
      <w:r w:rsidRPr="00CC06D9">
        <w:rPr>
          <w:bCs/>
        </w:rPr>
        <w:t>a tie-breaker member adopts a plan proposed by one side that can be regarded as a partisan gerrymander.</w:t>
      </w:r>
      <w:r w:rsidR="00D53CD2" w:rsidRPr="00434672">
        <w:rPr>
          <w:rStyle w:val="FootnoteReference"/>
        </w:rPr>
        <w:footnoteReference w:id="9"/>
      </w:r>
    </w:p>
    <w:p w14:paraId="5DE889B2" w14:textId="4E3B2C9E" w:rsidR="00432C23" w:rsidRPr="002A4413" w:rsidRDefault="002D64FB" w:rsidP="00553614">
      <w:pPr>
        <w:spacing w:line="480" w:lineRule="auto"/>
      </w:pPr>
      <w:r w:rsidRPr="00CC06D9">
        <w:rPr>
          <w:bCs/>
        </w:rPr>
        <w:t xml:space="preserve">Most states have provisions </w:t>
      </w:r>
      <w:r w:rsidR="0071366F" w:rsidRPr="00CC06D9">
        <w:rPr>
          <w:bCs/>
        </w:rPr>
        <w:t>in their constitutions that guide the line</w:t>
      </w:r>
      <w:r w:rsidR="00F0255B" w:rsidRPr="00CC06D9">
        <w:rPr>
          <w:bCs/>
        </w:rPr>
        <w:t>-</w:t>
      </w:r>
      <w:r w:rsidR="0071366F" w:rsidRPr="00CC06D9">
        <w:rPr>
          <w:bCs/>
        </w:rPr>
        <w:t>drawing process</w:t>
      </w:r>
      <w:r w:rsidR="00F0255B" w:rsidRPr="00CC06D9">
        <w:rPr>
          <w:bCs/>
        </w:rPr>
        <w:t>.</w:t>
      </w:r>
      <w:r w:rsidR="00A35F54" w:rsidRPr="00434672">
        <w:rPr>
          <w:rStyle w:val="FootnoteReference"/>
        </w:rPr>
        <w:footnoteReference w:id="10"/>
      </w:r>
      <w:r w:rsidR="00F0255B" w:rsidRPr="00CC06D9">
        <w:rPr>
          <w:bCs/>
        </w:rPr>
        <w:t xml:space="preserve"> </w:t>
      </w:r>
      <w:r w:rsidR="00D67084" w:rsidRPr="00CC06D9">
        <w:rPr>
          <w:bCs/>
        </w:rPr>
        <w:t>T</w:t>
      </w:r>
      <w:r w:rsidR="005E2A95" w:rsidRPr="00CC06D9">
        <w:rPr>
          <w:bCs/>
        </w:rPr>
        <w:t>he</w:t>
      </w:r>
      <w:r w:rsidR="00775286" w:rsidRPr="00CC06D9">
        <w:rPr>
          <w:bCs/>
        </w:rPr>
        <w:t>se rules</w:t>
      </w:r>
      <w:r w:rsidR="005E2A95" w:rsidRPr="00CC06D9">
        <w:rPr>
          <w:bCs/>
        </w:rPr>
        <w:t xml:space="preserve"> </w:t>
      </w:r>
      <w:r w:rsidR="006A5C83" w:rsidRPr="00CC06D9">
        <w:rPr>
          <w:bCs/>
        </w:rPr>
        <w:t>a</w:t>
      </w:r>
      <w:r w:rsidR="005E2A95" w:rsidRPr="00CC06D9">
        <w:rPr>
          <w:bCs/>
        </w:rPr>
        <w:t>ffect districting practices even in states where redistricting is out of the hands of the legislature</w:t>
      </w:r>
      <w:r w:rsidR="001A2244" w:rsidRPr="00CC06D9">
        <w:rPr>
          <w:bCs/>
        </w:rPr>
        <w:t xml:space="preserve"> or under divided control.</w:t>
      </w:r>
      <w:r w:rsidR="00F0255B" w:rsidRPr="00CC06D9">
        <w:rPr>
          <w:bCs/>
        </w:rPr>
        <w:t xml:space="preserve"> </w:t>
      </w:r>
      <w:r w:rsidR="001365CE" w:rsidRPr="00CC06D9">
        <w:rPr>
          <w:bCs/>
        </w:rPr>
        <w:t xml:space="preserve">Most often we find state constitutions including references to </w:t>
      </w:r>
      <w:r w:rsidR="000867CC" w:rsidRPr="00CC06D9">
        <w:rPr>
          <w:bCs/>
        </w:rPr>
        <w:t>“traditional redistricting criteria</w:t>
      </w:r>
      <w:r w:rsidR="001365CE" w:rsidRPr="00CC06D9">
        <w:rPr>
          <w:bCs/>
        </w:rPr>
        <w:t>,</w:t>
      </w:r>
      <w:r w:rsidR="000867CC" w:rsidRPr="00CC06D9">
        <w:rPr>
          <w:bCs/>
        </w:rPr>
        <w:t>”</w:t>
      </w:r>
      <w:r w:rsidR="0071366F" w:rsidRPr="00CC06D9">
        <w:rPr>
          <w:bCs/>
        </w:rPr>
        <w:t xml:space="preserve"> </w:t>
      </w:r>
      <w:r w:rsidR="001365CE" w:rsidRPr="00CC06D9">
        <w:rPr>
          <w:bCs/>
        </w:rPr>
        <w:t xml:space="preserve">e.g., </w:t>
      </w:r>
      <w:r w:rsidR="0071366F" w:rsidRPr="00CC06D9">
        <w:rPr>
          <w:bCs/>
        </w:rPr>
        <w:t xml:space="preserve">provisions that limit </w:t>
      </w:r>
      <w:r w:rsidR="007D4CE9" w:rsidRPr="00CC06D9">
        <w:rPr>
          <w:bCs/>
        </w:rPr>
        <w:t>districts to contiguous territory</w:t>
      </w:r>
      <w:r w:rsidR="00B470C3" w:rsidRPr="00CC06D9">
        <w:rPr>
          <w:bCs/>
        </w:rPr>
        <w:t xml:space="preserve"> (34 states)</w:t>
      </w:r>
      <w:r w:rsidR="00496A0B" w:rsidRPr="00CC06D9">
        <w:rPr>
          <w:bCs/>
        </w:rPr>
        <w:t xml:space="preserve">, </w:t>
      </w:r>
      <w:r w:rsidR="008E19DE" w:rsidRPr="00CC06D9">
        <w:rPr>
          <w:bCs/>
        </w:rPr>
        <w:t>restrictions on political subdivision splits</w:t>
      </w:r>
      <w:r w:rsidR="006D4351" w:rsidRPr="00CC06D9">
        <w:rPr>
          <w:bCs/>
        </w:rPr>
        <w:t xml:space="preserve"> (31 states)</w:t>
      </w:r>
      <w:r w:rsidR="008E19DE" w:rsidRPr="00CC06D9">
        <w:rPr>
          <w:bCs/>
        </w:rPr>
        <w:t>, and requirements for compact districts</w:t>
      </w:r>
      <w:r w:rsidR="002106FE">
        <w:t xml:space="preserve"> (31 states)</w:t>
      </w:r>
      <w:r w:rsidR="008E19DE">
        <w:t>.</w:t>
      </w:r>
      <w:r w:rsidR="008E19DE" w:rsidRPr="00434672">
        <w:rPr>
          <w:rStyle w:val="FootnoteReference"/>
        </w:rPr>
        <w:footnoteReference w:id="11"/>
      </w:r>
      <w:r w:rsidR="008E19DE">
        <w:t xml:space="preserve"> </w:t>
      </w:r>
      <w:r w:rsidR="00B358B6">
        <w:t>L</w:t>
      </w:r>
      <w:r w:rsidR="006A5C83" w:rsidRPr="00494B03">
        <w:t xml:space="preserve">anguage </w:t>
      </w:r>
      <w:r w:rsidR="006A5C83">
        <w:t>is also found in some</w:t>
      </w:r>
      <w:r w:rsidR="00752D69">
        <w:t xml:space="preserve"> </w:t>
      </w:r>
      <w:r w:rsidR="006A5C83" w:rsidRPr="00494B03">
        <w:t>state constitution</w:t>
      </w:r>
      <w:r w:rsidR="006A5C83">
        <w:t xml:space="preserve">s </w:t>
      </w:r>
      <w:r w:rsidR="006A5C83" w:rsidRPr="00494B03">
        <w:t>prohibiting</w:t>
      </w:r>
      <w:r w:rsidR="006A5C83" w:rsidRPr="002D20B5">
        <w:t xml:space="preserve"> plans that </w:t>
      </w:r>
      <w:r w:rsidR="006A5C83" w:rsidRPr="002D20B5">
        <w:lastRenderedPageBreak/>
        <w:t>unduly favor</w:t>
      </w:r>
      <w:r w:rsidR="00B358B6">
        <w:t xml:space="preserve"> </w:t>
      </w:r>
      <w:r w:rsidR="006A5C83" w:rsidRPr="002D20B5">
        <w:t>or disfavor</w:t>
      </w:r>
      <w:r w:rsidR="00752D69">
        <w:t xml:space="preserve"> </w:t>
      </w:r>
      <w:r w:rsidR="006A5C83" w:rsidRPr="002D20B5">
        <w:t>a p</w:t>
      </w:r>
      <w:r w:rsidR="006A5C83" w:rsidRPr="002A4413">
        <w:t>olitical party or a particular candidate</w:t>
      </w:r>
      <w:r w:rsidR="0067315F" w:rsidRPr="002A4413">
        <w:t xml:space="preserve">, </w:t>
      </w:r>
      <w:r w:rsidR="006A5C83" w:rsidRPr="002A4413">
        <w:t>with several states adding such provisions recently</w:t>
      </w:r>
      <w:r w:rsidR="0067315F" w:rsidRPr="002A4413">
        <w:t xml:space="preserve"> concomitantly with changes in control over the redistricting process</w:t>
      </w:r>
      <w:r w:rsidR="006A5C83" w:rsidRPr="002A4413">
        <w:t>.</w:t>
      </w:r>
      <w:r w:rsidR="006A5C83" w:rsidRPr="00434672">
        <w:rPr>
          <w:rStyle w:val="FootnoteReference"/>
        </w:rPr>
        <w:footnoteReference w:id="12"/>
      </w:r>
      <w:r w:rsidR="006A5C83" w:rsidRPr="002A4413">
        <w:t xml:space="preserve"> </w:t>
      </w:r>
      <w:r w:rsidR="00A36FE3" w:rsidRPr="002A4413">
        <w:t>But even when there was no explicit anti-gerrymandering provision in the state constitution, beginning with a Pennsylvania Supreme Court decisio</w:t>
      </w:r>
      <w:r w:rsidR="00A36FE3" w:rsidRPr="006632F8">
        <w:t>n in 201</w:t>
      </w:r>
      <w:r w:rsidR="006632F8" w:rsidRPr="006632F8">
        <w:t>8</w:t>
      </w:r>
      <w:r w:rsidR="006632F8" w:rsidRPr="00434672">
        <w:rPr>
          <w:rStyle w:val="FootnoteReference"/>
        </w:rPr>
        <w:footnoteReference w:id="13"/>
      </w:r>
      <w:r w:rsidR="00A36FE3" w:rsidRPr="006632F8">
        <w:t xml:space="preserve"> some </w:t>
      </w:r>
      <w:r w:rsidR="00A36FE3" w:rsidRPr="002A4413">
        <w:t>state courts have begun to interpret older provisions of their state constitutions as implicitly prohibiting egregious gerrymandering -- language that says elections shall be “free and equal”, “free and open”, or simply “free”, or language regarding the “right to vote</w:t>
      </w:r>
      <w:r w:rsidR="00801F6D">
        <w:t>.</w:t>
      </w:r>
      <w:r w:rsidR="00A36FE3" w:rsidRPr="002A4413">
        <w:t>”</w:t>
      </w:r>
      <w:r w:rsidR="00A36FE3" w:rsidRPr="00434672">
        <w:rPr>
          <w:rStyle w:val="FootnoteReference"/>
        </w:rPr>
        <w:footnoteReference w:id="14"/>
      </w:r>
      <w:r w:rsidR="00752D69" w:rsidRPr="002A4413">
        <w:rPr>
          <w:rStyle w:val="FootnoteReference"/>
          <w:szCs w:val="24"/>
        </w:rPr>
        <w:t xml:space="preserve"> </w:t>
      </w:r>
    </w:p>
    <w:p w14:paraId="690D05FA" w14:textId="6DDEBC9B" w:rsidR="00107122" w:rsidRPr="008912BD" w:rsidRDefault="00A36FE3" w:rsidP="00553614">
      <w:pPr>
        <w:spacing w:line="480" w:lineRule="auto"/>
      </w:pPr>
      <w:r w:rsidRPr="002A4413">
        <w:t>After first reviewing the state of redistricting case law affecting partisan gerrymandering claims prior to the 2020 round, we next review the changes in the institutional context that shape how 2020 was different in important ways from previous redistricting rounds.</w:t>
      </w:r>
      <w:r w:rsidR="00752D69" w:rsidRPr="002A4413">
        <w:t xml:space="preserve"> </w:t>
      </w:r>
      <w:r w:rsidRPr="002A4413">
        <w:t>Then we look in at the actions of state courts in dealing with challenges to enacted plans based on claims of partisan gerrymandering and their role in drawing plans of their own in cases where the legislature or commission failed to draw a plan in a timely fashion.</w:t>
      </w:r>
      <w:r w:rsidRPr="00434672">
        <w:rPr>
          <w:rStyle w:val="FootnoteReference"/>
        </w:rPr>
        <w:footnoteReference w:id="15"/>
      </w:r>
    </w:p>
    <w:p w14:paraId="5ED0BC05" w14:textId="6ABCFC38" w:rsidR="006C7A94" w:rsidRPr="00623982" w:rsidRDefault="006C7A94" w:rsidP="00553614">
      <w:pPr>
        <w:pStyle w:val="Heading1"/>
        <w:spacing w:line="480" w:lineRule="auto"/>
      </w:pPr>
      <w:bookmarkStart w:id="3" w:name="_Toc122704172"/>
      <w:bookmarkStart w:id="4" w:name="_Toc123141379"/>
      <w:r w:rsidRPr="00623982">
        <w:lastRenderedPageBreak/>
        <w:t>Background</w:t>
      </w:r>
      <w:bookmarkEnd w:id="3"/>
      <w:bookmarkEnd w:id="4"/>
      <w:r w:rsidR="002E3AD9" w:rsidRPr="00623982">
        <w:t xml:space="preserve"> </w:t>
      </w:r>
    </w:p>
    <w:p w14:paraId="099A293E" w14:textId="5A157208" w:rsidR="002E3AD9" w:rsidRPr="00623982" w:rsidRDefault="002E3AD9" w:rsidP="00553614">
      <w:pPr>
        <w:pStyle w:val="Heading2"/>
        <w:spacing w:line="480" w:lineRule="auto"/>
      </w:pPr>
      <w:bookmarkStart w:id="5" w:name="_Toc122704173"/>
      <w:bookmarkStart w:id="6" w:name="_Toc123141380"/>
      <w:r w:rsidRPr="00623982">
        <w:t>The State of Partisan Gerrymandering Law Prior to 2020</w:t>
      </w:r>
      <w:bookmarkEnd w:id="5"/>
      <w:bookmarkEnd w:id="6"/>
    </w:p>
    <w:p w14:paraId="4CF60315" w14:textId="3BD6F3C9" w:rsidR="00765757" w:rsidRDefault="0003490C" w:rsidP="00553614">
      <w:pPr>
        <w:spacing w:line="480" w:lineRule="auto"/>
      </w:pPr>
      <w:r w:rsidRPr="00623982">
        <w:t xml:space="preserve">In this section we look at the status of redistricting law vis-à-vis partisan gerrymandering prior to the 2020 redistricting round. While our focus in this section is </w:t>
      </w:r>
      <w:r w:rsidR="009346E2">
        <w:t xml:space="preserve">to trace </w:t>
      </w:r>
      <w:r w:rsidR="00DB66E9">
        <w:t xml:space="preserve">litigation through time and generally that has been </w:t>
      </w:r>
      <w:r w:rsidR="002B2E34">
        <w:t>concentrated</w:t>
      </w:r>
      <w:r w:rsidR="00DB66E9">
        <w:t xml:space="preserve"> in</w:t>
      </w:r>
      <w:r w:rsidRPr="00623982">
        <w:t xml:space="preserve"> federal courts, we also briefly examine the role of state courts in the 2010 redistricting round, since previous precedents in other states affected how state courts saw the options for controlling partisan gerrymandering</w:t>
      </w:r>
      <w:r w:rsidRPr="008912BD">
        <w:t xml:space="preserve"> in their own state in the current decade</w:t>
      </w:r>
      <w:r w:rsidR="00455619">
        <w:t>.</w:t>
      </w:r>
      <w:r w:rsidR="00EF163A" w:rsidRPr="00434672">
        <w:rPr>
          <w:rStyle w:val="FootnoteReference"/>
        </w:rPr>
        <w:footnoteReference w:id="16"/>
      </w:r>
      <w:r w:rsidR="008A48A3">
        <w:t xml:space="preserve"> And while we view </w:t>
      </w:r>
      <w:r w:rsidR="00CC1210">
        <w:t>malapportionment</w:t>
      </w:r>
      <w:r w:rsidR="008A48A3">
        <w:t xml:space="preserve"> as having potential </w:t>
      </w:r>
      <w:r w:rsidR="00CC1210">
        <w:t xml:space="preserve">partisan consequences, we will begin our review after the series of US Supreme Court decisions resolving </w:t>
      </w:r>
      <w:r w:rsidR="00505524">
        <w:t>malapportionment.</w:t>
      </w:r>
      <w:r w:rsidR="00505524" w:rsidRPr="00434672">
        <w:rPr>
          <w:rStyle w:val="FootnoteReference"/>
        </w:rPr>
        <w:footnoteReference w:id="17"/>
      </w:r>
    </w:p>
    <w:p w14:paraId="5A078398" w14:textId="3E806E48" w:rsidR="00E97C9F" w:rsidRPr="009E2F11" w:rsidRDefault="001F2B31" w:rsidP="00553614">
      <w:pPr>
        <w:spacing w:line="480" w:lineRule="auto"/>
      </w:pPr>
      <w:r w:rsidRPr="0080356A">
        <w:t xml:space="preserve">The </w:t>
      </w:r>
      <w:r w:rsidR="00A14C29">
        <w:t>U.S.</w:t>
      </w:r>
      <w:r w:rsidRPr="0080356A">
        <w:t xml:space="preserve"> Supreme Court </w:t>
      </w:r>
      <w:r w:rsidR="00887CE5" w:rsidRPr="0080356A">
        <w:t>first dealt with the role of</w:t>
      </w:r>
      <w:r w:rsidR="00876ED8" w:rsidRPr="0080356A">
        <w:t xml:space="preserve"> </w:t>
      </w:r>
      <w:r w:rsidRPr="0080356A">
        <w:t>partisan</w:t>
      </w:r>
      <w:r w:rsidR="00887CE5" w:rsidRPr="0080356A">
        <w:t>ship in districting</w:t>
      </w:r>
      <w:r w:rsidR="00876ED8" w:rsidRPr="0080356A">
        <w:t xml:space="preserve"> </w:t>
      </w:r>
      <w:r w:rsidRPr="0080356A">
        <w:t>in 1973 in a Connecticut case</w:t>
      </w:r>
      <w:r w:rsidR="00D41D67" w:rsidRPr="0080356A">
        <w:t>,</w:t>
      </w:r>
      <w:r w:rsidRPr="0080356A">
        <w:t xml:space="preserve"> </w:t>
      </w:r>
      <w:r w:rsidR="00D41D67" w:rsidRPr="0080356A">
        <w:rPr>
          <w:i/>
          <w:iCs/>
        </w:rPr>
        <w:t>Gaffney</w:t>
      </w:r>
      <w:r w:rsidR="00D41D67" w:rsidRPr="0080356A">
        <w:t> </w:t>
      </w:r>
      <w:r w:rsidR="00D41D67" w:rsidRPr="0080356A">
        <w:rPr>
          <w:i/>
          <w:iCs/>
        </w:rPr>
        <w:t>v.</w:t>
      </w:r>
      <w:r w:rsidR="00D41D67" w:rsidRPr="0080356A">
        <w:t> </w:t>
      </w:r>
      <w:r w:rsidR="00D41D67" w:rsidRPr="0080356A">
        <w:rPr>
          <w:i/>
          <w:iCs/>
        </w:rPr>
        <w:t>Cummings</w:t>
      </w:r>
      <w:r w:rsidR="00D41D67" w:rsidRPr="0080356A">
        <w:t>,</w:t>
      </w:r>
      <w:r w:rsidR="00F221DF" w:rsidRPr="00434672">
        <w:rPr>
          <w:rStyle w:val="FootnoteReference"/>
        </w:rPr>
        <w:footnoteReference w:id="18"/>
      </w:r>
      <w:r w:rsidR="00D41D67" w:rsidRPr="0080356A">
        <w:t xml:space="preserve"> </w:t>
      </w:r>
      <w:r w:rsidRPr="0080356A">
        <w:t>in which political data was used to try and balance districts roughly proportional to the statewide political strength of parties</w:t>
      </w:r>
      <w:r w:rsidR="00FB6C25">
        <w:t>.</w:t>
      </w:r>
      <w:r w:rsidR="00FF7AC0" w:rsidRPr="00434672">
        <w:rPr>
          <w:rStyle w:val="FootnoteReference"/>
        </w:rPr>
        <w:footnoteReference w:id="19"/>
      </w:r>
      <w:r w:rsidRPr="0080356A">
        <w:t xml:space="preserve"> </w:t>
      </w:r>
      <w:r w:rsidR="00887CE5" w:rsidRPr="0080356A">
        <w:t xml:space="preserve">In </w:t>
      </w:r>
      <w:r w:rsidR="00887CE5" w:rsidRPr="0080356A">
        <w:rPr>
          <w:i/>
          <w:iCs/>
        </w:rPr>
        <w:t>Gaffney</w:t>
      </w:r>
      <w:r w:rsidR="00887CE5" w:rsidRPr="0080356A">
        <w:t>, the Court ruled that the state legislature did not violate the 14</w:t>
      </w:r>
      <w:r w:rsidR="00887CE5" w:rsidRPr="0080356A">
        <w:rPr>
          <w:vertAlign w:val="superscript"/>
        </w:rPr>
        <w:t>th</w:t>
      </w:r>
      <w:r w:rsidR="00887CE5" w:rsidRPr="0080356A">
        <w:t xml:space="preserve"> amendment’s Equal Protection Clause by taking partisanship into account to represent the parties in a fashion reflective of their electoral </w:t>
      </w:r>
      <w:r w:rsidR="00887CE5" w:rsidRPr="0080356A">
        <w:lastRenderedPageBreak/>
        <w:t>strength.</w:t>
      </w:r>
      <w:r w:rsidR="00D75BE7" w:rsidRPr="00434672">
        <w:rPr>
          <w:rStyle w:val="FootnoteReference"/>
        </w:rPr>
        <w:footnoteReference w:id="20"/>
      </w:r>
      <w:r w:rsidR="00887CE5" w:rsidRPr="0080356A">
        <w:t xml:space="preserve"> </w:t>
      </w:r>
      <w:r w:rsidR="00887CE5" w:rsidRPr="0080356A">
        <w:rPr>
          <w:i/>
          <w:iCs/>
        </w:rPr>
        <w:t>Gaffney</w:t>
      </w:r>
      <w:r w:rsidR="00887CE5" w:rsidRPr="0080356A">
        <w:t xml:space="preserve"> allowed for partisanship to be used in what appeared to be a benevolent </w:t>
      </w:r>
      <w:r w:rsidR="00887CE5" w:rsidRPr="00B777BB">
        <w:t xml:space="preserve">fashion, but the </w:t>
      </w:r>
      <w:r w:rsidR="008F4561" w:rsidRPr="00B777BB">
        <w:t xml:space="preserve">continuing </w:t>
      </w:r>
      <w:r w:rsidR="00887CE5" w:rsidRPr="00B777BB">
        <w:t>concern</w:t>
      </w:r>
      <w:r w:rsidR="00E97C9F" w:rsidRPr="00B777BB">
        <w:t xml:space="preserve"> </w:t>
      </w:r>
      <w:r w:rsidR="008F4561" w:rsidRPr="00B777BB">
        <w:t>of</w:t>
      </w:r>
      <w:r w:rsidR="00876ED8" w:rsidRPr="00B777BB">
        <w:t xml:space="preserve"> </w:t>
      </w:r>
      <w:r w:rsidR="008F4561" w:rsidRPr="00B777BB">
        <w:t xml:space="preserve">good government groups and political parties </w:t>
      </w:r>
      <w:r w:rsidR="00765757" w:rsidRPr="00B777BB">
        <w:t>has been</w:t>
      </w:r>
      <w:r w:rsidR="00752D69" w:rsidRPr="00B777BB">
        <w:t xml:space="preserve"> </w:t>
      </w:r>
      <w:r w:rsidR="00887CE5" w:rsidRPr="00B777BB">
        <w:t>about the malevolent uses of partisanship in districting to create</w:t>
      </w:r>
      <w:r w:rsidR="00887CE5" w:rsidRPr="0080356A">
        <w:t xml:space="preserve"> political gerrymanders. </w:t>
      </w:r>
      <w:r w:rsidR="00E97C9F" w:rsidRPr="0080356A">
        <w:t>Post-</w:t>
      </w:r>
      <w:r w:rsidR="00E97C9F" w:rsidRPr="0080356A">
        <w:rPr>
          <w:i/>
          <w:iCs/>
        </w:rPr>
        <w:t>Gaffney</w:t>
      </w:r>
      <w:r w:rsidR="00E97C9F" w:rsidRPr="0080356A">
        <w:t xml:space="preserve"> there were various challenges to plans as partisan gerrymanders, such as </w:t>
      </w:r>
      <w:r w:rsidR="00E97C9F" w:rsidRPr="0080356A">
        <w:rPr>
          <w:i/>
          <w:iCs/>
          <w:szCs w:val="24"/>
          <w:lang w:val="fr-FR"/>
        </w:rPr>
        <w:t>Badham v. Eu</w:t>
      </w:r>
      <w:r w:rsidR="00592E73" w:rsidRPr="00434672">
        <w:rPr>
          <w:rStyle w:val="FootnoteReference"/>
        </w:rPr>
        <w:footnoteReference w:id="21"/>
      </w:r>
      <w:r w:rsidR="00E97C9F" w:rsidRPr="0080356A">
        <w:rPr>
          <w:szCs w:val="24"/>
          <w:lang w:val="fr-FR"/>
        </w:rPr>
        <w:t xml:space="preserve"> </w:t>
      </w:r>
      <w:r w:rsidR="000D5B09" w:rsidRPr="0080356A">
        <w:rPr>
          <w:szCs w:val="24"/>
        </w:rPr>
        <w:t>which, like several other cases, was</w:t>
      </w:r>
      <w:r w:rsidR="00E97C9F" w:rsidRPr="0080356A">
        <w:rPr>
          <w:szCs w:val="24"/>
        </w:rPr>
        <w:t xml:space="preserve"> dismissed for want of a federal claim</w:t>
      </w:r>
      <w:r w:rsidR="000D5B09" w:rsidRPr="0080356A">
        <w:rPr>
          <w:szCs w:val="24"/>
        </w:rPr>
        <w:t>.</w:t>
      </w:r>
      <w:r w:rsidR="00F31DB2" w:rsidRPr="00434672">
        <w:rPr>
          <w:rStyle w:val="FootnoteReference"/>
        </w:rPr>
        <w:footnoteReference w:id="22"/>
      </w:r>
      <w:r w:rsidR="00876ED8" w:rsidRPr="0080356A">
        <w:rPr>
          <w:szCs w:val="24"/>
        </w:rPr>
        <w:t xml:space="preserve"> </w:t>
      </w:r>
    </w:p>
    <w:p w14:paraId="34DD6ACB" w14:textId="3AA77A40" w:rsidR="00E05459" w:rsidRPr="0080356A" w:rsidRDefault="00887CE5" w:rsidP="00553614">
      <w:pPr>
        <w:spacing w:line="480" w:lineRule="auto"/>
      </w:pPr>
      <w:r w:rsidRPr="0080356A">
        <w:t>The first hint that federal courts might reign in egregious manipulation of district lines drawn for political gain</w:t>
      </w:r>
      <w:r w:rsidR="00E97C9F" w:rsidRPr="0080356A">
        <w:t xml:space="preserve"> came</w:t>
      </w:r>
      <w:r w:rsidRPr="0080356A">
        <w:t xml:space="preserve"> </w:t>
      </w:r>
      <w:r w:rsidR="00E97C9F" w:rsidRPr="0080356A">
        <w:t>t</w:t>
      </w:r>
      <w:r w:rsidRPr="0080356A">
        <w:t>hirteen</w:t>
      </w:r>
      <w:r w:rsidR="00876ED8" w:rsidRPr="0080356A">
        <w:t xml:space="preserve"> </w:t>
      </w:r>
      <w:r w:rsidR="001F2B31" w:rsidRPr="0080356A">
        <w:t xml:space="preserve">years </w:t>
      </w:r>
      <w:r w:rsidR="008F4561" w:rsidRPr="0080356A">
        <w:t xml:space="preserve">after </w:t>
      </w:r>
      <w:r w:rsidR="008F4561" w:rsidRPr="0080356A">
        <w:rPr>
          <w:i/>
          <w:iCs/>
        </w:rPr>
        <w:t>Gaffney</w:t>
      </w:r>
      <w:r w:rsidR="008F4561" w:rsidRPr="0080356A">
        <w:t xml:space="preserve"> in</w:t>
      </w:r>
      <w:r w:rsidR="001F2B31" w:rsidRPr="0080356A">
        <w:t xml:space="preserve"> </w:t>
      </w:r>
      <w:r w:rsidR="001F2B31" w:rsidRPr="0080356A">
        <w:rPr>
          <w:i/>
          <w:iCs/>
        </w:rPr>
        <w:t>Davis v. Bandemer</w:t>
      </w:r>
      <w:r w:rsidR="00D82336">
        <w:t>.</w:t>
      </w:r>
      <w:r w:rsidR="00D82336" w:rsidRPr="00434672">
        <w:rPr>
          <w:rStyle w:val="FootnoteReference"/>
        </w:rPr>
        <w:footnoteReference w:id="23"/>
      </w:r>
      <w:r w:rsidR="001F2B31" w:rsidRPr="0080356A">
        <w:rPr>
          <w:i/>
          <w:iCs/>
        </w:rPr>
        <w:t xml:space="preserve"> </w:t>
      </w:r>
      <w:r w:rsidR="00470854" w:rsidRPr="00907FDE">
        <w:rPr>
          <w:i/>
          <w:iCs/>
        </w:rPr>
        <w:t>Bandemer</w:t>
      </w:r>
      <w:r w:rsidR="00907FDE" w:rsidRPr="00907FDE">
        <w:t xml:space="preserve"> </w:t>
      </w:r>
      <w:r w:rsidR="00907FDE">
        <w:t xml:space="preserve">was </w:t>
      </w:r>
      <w:r w:rsidR="00E97C9F" w:rsidRPr="00907FDE">
        <w:t>a</w:t>
      </w:r>
      <w:r w:rsidR="00E97C9F" w:rsidRPr="0080356A">
        <w:t xml:space="preserve"> challenge to </w:t>
      </w:r>
      <w:r w:rsidR="00470854" w:rsidRPr="0080356A">
        <w:t>Indian</w:t>
      </w:r>
      <w:r w:rsidR="00470854">
        <w:t>a’s</w:t>
      </w:r>
      <w:r w:rsidR="00E97C9F" w:rsidRPr="0080356A">
        <w:t xml:space="preserve"> legislative plans as partisan gerrymanders</w:t>
      </w:r>
      <w:r w:rsidR="00E05459" w:rsidRPr="0080356A">
        <w:t>.</w:t>
      </w:r>
      <w:r w:rsidR="006D1966" w:rsidRPr="00434672">
        <w:rPr>
          <w:rStyle w:val="FootnoteReference"/>
        </w:rPr>
        <w:footnoteReference w:id="24"/>
      </w:r>
      <w:r w:rsidR="00E97C9F" w:rsidRPr="0080356A">
        <w:t xml:space="preserve"> </w:t>
      </w:r>
      <w:r w:rsidR="001F2B31" w:rsidRPr="0080356A">
        <w:t xml:space="preserve">In </w:t>
      </w:r>
      <w:r w:rsidR="001F2B31" w:rsidRPr="0080356A">
        <w:rPr>
          <w:i/>
          <w:iCs/>
        </w:rPr>
        <w:t>Bandemer</w:t>
      </w:r>
      <w:r w:rsidR="001F2B31" w:rsidRPr="0080356A">
        <w:t xml:space="preserve">, </w:t>
      </w:r>
      <w:r w:rsidR="00A7729D" w:rsidRPr="0080356A">
        <w:t>the Court’s</w:t>
      </w:r>
      <w:r w:rsidR="001F2B31" w:rsidRPr="0080356A">
        <w:t xml:space="preserve"> majority ruled that partisan gerrymandering claims were justiciable in federal courts, </w:t>
      </w:r>
      <w:r w:rsidR="00E97C9F" w:rsidRPr="0080356A">
        <w:t>but the Court rejected the claim that the Indiana plans were gerrymanders</w:t>
      </w:r>
      <w:r w:rsidR="008F4561" w:rsidRPr="0080356A">
        <w:t>,</w:t>
      </w:r>
      <w:r w:rsidR="00E97C9F" w:rsidRPr="0080356A">
        <w:t xml:space="preserve"> and seemingly set an impossible threshold for hold a plan to be unconstitutional, namely that the minority be “shut out of” the political process.</w:t>
      </w:r>
      <w:r w:rsidR="00635906" w:rsidRPr="00434672">
        <w:rPr>
          <w:rStyle w:val="FootnoteReference"/>
        </w:rPr>
        <w:footnoteReference w:id="25"/>
      </w:r>
    </w:p>
    <w:p w14:paraId="7F06F7E9" w14:textId="5DA49545" w:rsidR="00743F2E" w:rsidRDefault="00E97C9F" w:rsidP="00553614">
      <w:pPr>
        <w:spacing w:line="480" w:lineRule="auto"/>
      </w:pPr>
      <w:r w:rsidRPr="0080356A">
        <w:t xml:space="preserve">That high bar did not prevent new challenges to alleged partisan gerrymanders being brought in federal </w:t>
      </w:r>
      <w:r w:rsidRPr="0031501C">
        <w:t>courts</w:t>
      </w:r>
      <w:r w:rsidR="008F4561" w:rsidRPr="0031501C">
        <w:t xml:space="preserve"> </w:t>
      </w:r>
      <w:r w:rsidR="00743F2E" w:rsidRPr="0031501C">
        <w:t xml:space="preserve">after </w:t>
      </w:r>
      <w:r w:rsidR="00743F2E" w:rsidRPr="002474A2">
        <w:rPr>
          <w:i/>
        </w:rPr>
        <w:t>Bandemer</w:t>
      </w:r>
      <w:r w:rsidR="009948A9">
        <w:t>,</w:t>
      </w:r>
      <w:r w:rsidR="009948A9" w:rsidRPr="00434672">
        <w:rPr>
          <w:rStyle w:val="FootnoteReference"/>
        </w:rPr>
        <w:footnoteReference w:id="26"/>
      </w:r>
      <w:r w:rsidR="009948A9">
        <w:t xml:space="preserve"> </w:t>
      </w:r>
      <w:r w:rsidR="00A24153" w:rsidRPr="0080356A">
        <w:t xml:space="preserve">but again lower courts </w:t>
      </w:r>
      <w:r w:rsidR="00D41D67" w:rsidRPr="0080356A">
        <w:t xml:space="preserve">ultimately </w:t>
      </w:r>
      <w:r w:rsidR="00A24153" w:rsidRPr="0080356A">
        <w:t>rejected partisan gerrymandering claims.</w:t>
      </w:r>
      <w:r w:rsidR="001C4027" w:rsidRPr="00434672">
        <w:rPr>
          <w:rStyle w:val="FootnoteReference"/>
        </w:rPr>
        <w:footnoteReference w:id="27"/>
      </w:r>
      <w:r w:rsidR="00876ED8" w:rsidRPr="0080356A">
        <w:t xml:space="preserve"> </w:t>
      </w:r>
      <w:r w:rsidR="001F2B31" w:rsidRPr="0080356A">
        <w:t xml:space="preserve">Eighteen years after </w:t>
      </w:r>
      <w:r w:rsidR="001F2B31" w:rsidRPr="0080356A">
        <w:rPr>
          <w:i/>
          <w:iCs/>
        </w:rPr>
        <w:t>Bandemer</w:t>
      </w:r>
      <w:r w:rsidR="001F2B31" w:rsidRPr="0080356A">
        <w:t xml:space="preserve">, </w:t>
      </w:r>
      <w:r w:rsidR="00E05459" w:rsidRPr="0080356A">
        <w:t xml:space="preserve">in a case from Pennsylvania, </w:t>
      </w:r>
      <w:r w:rsidR="00E05459" w:rsidRPr="0080356A">
        <w:rPr>
          <w:i/>
          <w:iCs/>
        </w:rPr>
        <w:t xml:space="preserve">Vieth v. </w:t>
      </w:r>
      <w:r w:rsidR="00E05459" w:rsidRPr="0080356A">
        <w:rPr>
          <w:i/>
          <w:iCs/>
        </w:rPr>
        <w:lastRenderedPageBreak/>
        <w:t>Jubelirer</w:t>
      </w:r>
      <w:r w:rsidR="009948A9" w:rsidRPr="00434672">
        <w:rPr>
          <w:rStyle w:val="FootnoteReference"/>
        </w:rPr>
        <w:footnoteReference w:id="28"/>
      </w:r>
      <w:r w:rsidR="00321CD5">
        <w:t xml:space="preserve">, </w:t>
      </w:r>
      <w:r w:rsidR="00E05459" w:rsidRPr="0080356A">
        <w:t>that lacked a majority opinion,</w:t>
      </w:r>
      <w:r w:rsidR="00A24153" w:rsidRPr="0080356A">
        <w:t xml:space="preserve"> the issue was again brought before the U</w:t>
      </w:r>
      <w:r w:rsidR="00D7241C">
        <w:t>.</w:t>
      </w:r>
      <w:r w:rsidR="00A24153" w:rsidRPr="0080356A">
        <w:t>S</w:t>
      </w:r>
      <w:r w:rsidR="00D7241C">
        <w:t>.</w:t>
      </w:r>
      <w:r w:rsidR="00876ED8" w:rsidRPr="0080356A">
        <w:t xml:space="preserve"> </w:t>
      </w:r>
      <w:r w:rsidR="00A24153" w:rsidRPr="0080356A">
        <w:t xml:space="preserve">Supreme </w:t>
      </w:r>
      <w:r w:rsidR="001F2B31" w:rsidRPr="0080356A">
        <w:t>Court</w:t>
      </w:r>
      <w:r w:rsidR="00A24153" w:rsidRPr="0080356A">
        <w:t>, and it again</w:t>
      </w:r>
      <w:r w:rsidR="00E05459" w:rsidRPr="0080356A">
        <w:t xml:space="preserve"> rejected</w:t>
      </w:r>
      <w:r w:rsidR="001F2B31" w:rsidRPr="0080356A">
        <w:t xml:space="preserve"> </w:t>
      </w:r>
      <w:r w:rsidRPr="0080356A">
        <w:t xml:space="preserve">a </w:t>
      </w:r>
      <w:r w:rsidR="00E05459" w:rsidRPr="0080356A">
        <w:t>partisan gerrymandering claim</w:t>
      </w:r>
      <w:r w:rsidR="00312BD6" w:rsidRPr="0080356A">
        <w:t>.</w:t>
      </w:r>
      <w:r w:rsidR="009833D6" w:rsidRPr="00434672">
        <w:rPr>
          <w:rStyle w:val="FootnoteReference"/>
        </w:rPr>
        <w:footnoteReference w:id="29"/>
      </w:r>
      <w:r w:rsidR="00E05459" w:rsidRPr="0080356A">
        <w:t xml:space="preserve"> </w:t>
      </w:r>
      <w:r w:rsidR="00312BD6" w:rsidRPr="0080356A">
        <w:t>B</w:t>
      </w:r>
      <w:r w:rsidR="00E05459" w:rsidRPr="0080356A">
        <w:t xml:space="preserve">ut </w:t>
      </w:r>
      <w:r w:rsidR="00312BD6" w:rsidRPr="0080356A">
        <w:t xml:space="preserve">now </w:t>
      </w:r>
      <w:r w:rsidR="00E05459" w:rsidRPr="0080356A">
        <w:t xml:space="preserve">there were </w:t>
      </w:r>
      <w:r w:rsidR="00312BD6" w:rsidRPr="0080356A">
        <w:t xml:space="preserve">clear </w:t>
      </w:r>
      <w:r w:rsidR="00E05459" w:rsidRPr="0080356A">
        <w:t>signs that the Court was rethinking the issue of the justiciability of</w:t>
      </w:r>
      <w:r w:rsidR="00876ED8" w:rsidRPr="0080356A">
        <w:t xml:space="preserve"> </w:t>
      </w:r>
      <w:r w:rsidR="00E05459" w:rsidRPr="0080356A">
        <w:t>partisan gerrymandering.</w:t>
      </w:r>
      <w:r w:rsidR="00E309AE" w:rsidRPr="00434672">
        <w:rPr>
          <w:rStyle w:val="FootnoteReference"/>
        </w:rPr>
        <w:footnoteReference w:id="30"/>
      </w:r>
      <w:r w:rsidR="00876ED8" w:rsidRPr="0080356A">
        <w:t xml:space="preserve"> </w:t>
      </w:r>
    </w:p>
    <w:p w14:paraId="440444FE" w14:textId="514446D1" w:rsidR="002713C2" w:rsidRDefault="001F2B31" w:rsidP="00553614">
      <w:pPr>
        <w:spacing w:line="480" w:lineRule="auto"/>
      </w:pPr>
      <w:r w:rsidRPr="0080356A">
        <w:t>Justice Scalia, writing for a plurality, would have held that there was no justiciable claim because there was no “judicially discernible and manageable standard” by which the Court could decide when a plan went from being constitutional to unconstitutional</w:t>
      </w:r>
      <w:r w:rsidR="00E05459" w:rsidRPr="0080356A">
        <w:t>.</w:t>
      </w:r>
      <w:r w:rsidR="00FC0DAC" w:rsidRPr="00434672">
        <w:rPr>
          <w:rStyle w:val="FootnoteReference"/>
        </w:rPr>
        <w:footnoteReference w:id="31"/>
      </w:r>
      <w:r w:rsidR="0080096B">
        <w:t xml:space="preserve"> </w:t>
      </w:r>
      <w:r w:rsidR="00E05459" w:rsidRPr="0080356A">
        <w:t>His view</w:t>
      </w:r>
      <w:r w:rsidRPr="0080356A">
        <w:t xml:space="preserve"> would have overturn</w:t>
      </w:r>
      <w:r w:rsidR="00E05459" w:rsidRPr="0080356A">
        <w:t>ed</w:t>
      </w:r>
      <w:r w:rsidRPr="0080356A">
        <w:t xml:space="preserve"> </w:t>
      </w:r>
      <w:r w:rsidRPr="0080356A">
        <w:rPr>
          <w:i/>
          <w:iCs/>
        </w:rPr>
        <w:t>Bandemer</w:t>
      </w:r>
      <w:r w:rsidRPr="0080356A">
        <w:t xml:space="preserve">. Three justices </w:t>
      </w:r>
      <w:r w:rsidR="00E05459" w:rsidRPr="0080356A">
        <w:t xml:space="preserve">in </w:t>
      </w:r>
      <w:r w:rsidR="00E05459" w:rsidRPr="0080356A">
        <w:rPr>
          <w:i/>
          <w:iCs/>
        </w:rPr>
        <w:t>Vieth</w:t>
      </w:r>
      <w:r w:rsidR="00E05459" w:rsidRPr="0080356A">
        <w:t xml:space="preserve"> </w:t>
      </w:r>
      <w:r w:rsidRPr="0080356A">
        <w:t xml:space="preserve">(Breyer, Souter, and Stevens) wrote separate dissents, each proposing their </w:t>
      </w:r>
      <w:r w:rsidR="00743F2E">
        <w:t>own</w:t>
      </w:r>
      <w:r w:rsidR="00752D69">
        <w:t xml:space="preserve"> </w:t>
      </w:r>
      <w:r w:rsidRPr="0080356A">
        <w:t>standard for adjudicating partisan gerrymandering claims.</w:t>
      </w:r>
      <w:r w:rsidR="006961E7" w:rsidRPr="00434672">
        <w:rPr>
          <w:rStyle w:val="FootnoteReference"/>
        </w:rPr>
        <w:footnoteReference w:id="32"/>
      </w:r>
      <w:r w:rsidRPr="0080356A">
        <w:t xml:space="preserve"> </w:t>
      </w:r>
      <w:r w:rsidR="00036774" w:rsidRPr="0080356A">
        <w:t>Justice Kennedy concurred with the plurality that the appellants’ complaint be dismissed because the “proposed standards each have their own deficiencies”,</w:t>
      </w:r>
      <w:r w:rsidR="00FC3143" w:rsidRPr="00434672">
        <w:rPr>
          <w:rStyle w:val="FootnoteReference"/>
        </w:rPr>
        <w:footnoteReference w:id="33"/>
      </w:r>
      <w:r w:rsidR="00036774" w:rsidRPr="0080356A">
        <w:rPr>
          <w:i/>
          <w:iCs/>
        </w:rPr>
        <w:t xml:space="preserve"> </w:t>
      </w:r>
      <w:r w:rsidR="00036774" w:rsidRPr="0080356A">
        <w:t>but left open the possibility that a manageable standard might be established.</w:t>
      </w:r>
      <w:r w:rsidR="00036774" w:rsidRPr="00434672">
        <w:rPr>
          <w:rStyle w:val="FootnoteReference"/>
        </w:rPr>
        <w:footnoteReference w:id="34"/>
      </w:r>
      <w:r w:rsidR="00036774" w:rsidRPr="0080356A">
        <w:t xml:space="preserve"> </w:t>
      </w:r>
      <w:r w:rsidR="00743F2E">
        <w:t xml:space="preserve">The </w:t>
      </w:r>
      <w:r w:rsidR="00743F2E" w:rsidRPr="002474A2">
        <w:rPr>
          <w:i/>
        </w:rPr>
        <w:t>Vieth</w:t>
      </w:r>
      <w:r w:rsidR="00743F2E">
        <w:t xml:space="preserve"> </w:t>
      </w:r>
      <w:r w:rsidR="00F05DD4">
        <w:t xml:space="preserve">Court </w:t>
      </w:r>
      <w:r w:rsidR="00743F2E">
        <w:t xml:space="preserve">also </w:t>
      </w:r>
      <w:r w:rsidR="00F05DD4">
        <w:t xml:space="preserve">concluded that </w:t>
      </w:r>
      <w:r w:rsidR="00B530A4">
        <w:t>“‘</w:t>
      </w:r>
      <w:r w:rsidR="00F05DD4" w:rsidRPr="00F05DD4">
        <w:t>Fairness</w:t>
      </w:r>
      <w:r w:rsidR="00B530A4">
        <w:t>’</w:t>
      </w:r>
      <w:r w:rsidR="00F05DD4" w:rsidRPr="00F05DD4">
        <w:t xml:space="preserve"> is not a judicially manageable standard.</w:t>
      </w:r>
      <w:r w:rsidR="00F05DD4">
        <w:t>”</w:t>
      </w:r>
      <w:r w:rsidR="003C4623" w:rsidRPr="00434672">
        <w:rPr>
          <w:rStyle w:val="FootnoteReference"/>
        </w:rPr>
        <w:footnoteReference w:id="35"/>
      </w:r>
    </w:p>
    <w:p w14:paraId="49FAAE1A" w14:textId="78653387" w:rsidR="00EB0534" w:rsidRDefault="00E05459" w:rsidP="00553614">
      <w:pPr>
        <w:spacing w:line="480" w:lineRule="auto"/>
      </w:pPr>
      <w:r w:rsidRPr="0080356A">
        <w:t>A few years later,</w:t>
      </w:r>
      <w:r w:rsidR="001F2B31" w:rsidRPr="0080356A">
        <w:t xml:space="preserve"> </w:t>
      </w:r>
      <w:r w:rsidR="00245F35" w:rsidRPr="0080356A">
        <w:t xml:space="preserve">in </w:t>
      </w:r>
      <w:r w:rsidR="00245F35" w:rsidRPr="0080356A">
        <w:rPr>
          <w:i/>
          <w:iCs/>
        </w:rPr>
        <w:t>LULAC v. Perry</w:t>
      </w:r>
      <w:r w:rsidR="00245F35" w:rsidRPr="0080356A">
        <w:t xml:space="preserve">, </w:t>
      </w:r>
      <w:r w:rsidR="001F2B31" w:rsidRPr="0080356A">
        <w:t>the Court heard a challenge to the mid-decade redistricting scheme by the Texas legislature</w:t>
      </w:r>
      <w:r w:rsidR="00876ED8" w:rsidRPr="0080356A">
        <w:t xml:space="preserve"> </w:t>
      </w:r>
      <w:r w:rsidR="001F2B31" w:rsidRPr="0080356A">
        <w:t xml:space="preserve">but </w:t>
      </w:r>
      <w:r w:rsidRPr="0080356A">
        <w:t xml:space="preserve">again rejected claims that the plan was a </w:t>
      </w:r>
      <w:r w:rsidRPr="00800482">
        <w:lastRenderedPageBreak/>
        <w:t>gerrymander</w:t>
      </w:r>
      <w:r w:rsidR="00245F35" w:rsidRPr="00800482">
        <w:t>.</w:t>
      </w:r>
      <w:r w:rsidR="00A033DF" w:rsidRPr="00434672">
        <w:rPr>
          <w:rStyle w:val="FootnoteReference"/>
        </w:rPr>
        <w:footnoteReference w:id="36"/>
      </w:r>
      <w:r w:rsidR="00245F35" w:rsidRPr="00800482">
        <w:t xml:space="preserve"> </w:t>
      </w:r>
      <w:r w:rsidR="00915587" w:rsidRPr="00800482">
        <w:t xml:space="preserve">In that case, </w:t>
      </w:r>
      <w:r w:rsidR="00245F35" w:rsidRPr="00800482">
        <w:t>some Justices expressed the view that a manag</w:t>
      </w:r>
      <w:r w:rsidR="00245F35" w:rsidRPr="0080356A">
        <w:t>eable standard combining partisan symmetry approaches with other measures might yet be contrived</w:t>
      </w:r>
      <w:r w:rsidR="002713C2">
        <w:t>.</w:t>
      </w:r>
      <w:r w:rsidR="00AA71EB" w:rsidRPr="00434672">
        <w:rPr>
          <w:rStyle w:val="FootnoteReference"/>
        </w:rPr>
        <w:footnoteReference w:id="37"/>
      </w:r>
      <w:r w:rsidR="00A033DF">
        <w:t xml:space="preserve"> </w:t>
      </w:r>
      <w:commentRangeStart w:id="7"/>
      <w:r w:rsidR="00743F2E">
        <w:t>P</w:t>
      </w:r>
      <w:r w:rsidR="00743F2E" w:rsidRPr="0080356A">
        <w:t>ost</w:t>
      </w:r>
      <w:r w:rsidR="00214714" w:rsidRPr="0080356A">
        <w:t>-</w:t>
      </w:r>
      <w:r w:rsidR="00214714" w:rsidRPr="0080356A">
        <w:rPr>
          <w:i/>
          <w:iCs/>
        </w:rPr>
        <w:t>LULAC</w:t>
      </w:r>
      <w:r w:rsidR="00876ED8" w:rsidRPr="0080356A">
        <w:t xml:space="preserve"> </w:t>
      </w:r>
      <w:r w:rsidR="00214714" w:rsidRPr="0080356A">
        <w:t>there was a spate of work by lawyers,</w:t>
      </w:r>
      <w:r w:rsidR="00876ED8" w:rsidRPr="0080356A">
        <w:t xml:space="preserve"> </w:t>
      </w:r>
      <w:r w:rsidR="001F2B31" w:rsidRPr="0080356A">
        <w:t xml:space="preserve">social </w:t>
      </w:r>
      <w:r w:rsidR="009C5BB6" w:rsidRPr="0080356A">
        <w:t>scientists,</w:t>
      </w:r>
      <w:r w:rsidR="00214714" w:rsidRPr="0080356A">
        <w:t xml:space="preserve"> and other concerned scholars, </w:t>
      </w:r>
      <w:r w:rsidR="00312BD6" w:rsidRPr="0080356A">
        <w:t xml:space="preserve">including </w:t>
      </w:r>
      <w:r w:rsidR="00214714" w:rsidRPr="0080356A">
        <w:t>computer scientists, offering new ways of measuring gerrymandering (or ways to defend previously rejected metrics) to offer to federal courts.</w:t>
      </w:r>
      <w:r w:rsidR="00525A98">
        <w:rPr>
          <w:rStyle w:val="FootnoteReference"/>
        </w:rPr>
        <w:footnoteReference w:id="38"/>
      </w:r>
      <w:r w:rsidR="001F2B31" w:rsidRPr="0080356A">
        <w:t xml:space="preserve"> </w:t>
      </w:r>
      <w:commentRangeEnd w:id="7"/>
      <w:r w:rsidR="009F07D7">
        <w:rPr>
          <w:rStyle w:val="CommentReference"/>
        </w:rPr>
        <w:commentReference w:id="7"/>
      </w:r>
      <w:r w:rsidR="00A24153" w:rsidRPr="0080356A">
        <w:t>And cases challenging plans as partisan gerrymanders</w:t>
      </w:r>
      <w:r w:rsidR="00600CB5" w:rsidRPr="0080356A">
        <w:t xml:space="preserve"> continued to be filed</w:t>
      </w:r>
      <w:r w:rsidR="00CE6272" w:rsidRPr="0080356A">
        <w:t xml:space="preserve"> in federal courts</w:t>
      </w:r>
      <w:r w:rsidR="00A24153" w:rsidRPr="0080356A">
        <w:t>.</w:t>
      </w:r>
      <w:r w:rsidR="00D379E7" w:rsidRPr="00434672">
        <w:rPr>
          <w:rStyle w:val="FootnoteReference"/>
        </w:rPr>
        <w:footnoteReference w:id="39"/>
      </w:r>
      <w:r w:rsidR="00876ED8" w:rsidRPr="0080356A">
        <w:t xml:space="preserve"> </w:t>
      </w:r>
    </w:p>
    <w:p w14:paraId="2380D4B4" w14:textId="3B7937FE" w:rsidR="00036774" w:rsidRPr="002713C2" w:rsidRDefault="00A24153" w:rsidP="00553614">
      <w:pPr>
        <w:spacing w:line="480" w:lineRule="auto"/>
        <w:rPr>
          <w:b/>
          <w:bCs/>
          <w:sz w:val="28"/>
          <w:szCs w:val="28"/>
        </w:rPr>
      </w:pPr>
      <w:r w:rsidRPr="0080356A">
        <w:t xml:space="preserve">After </w:t>
      </w:r>
      <w:r w:rsidR="00CC06D5">
        <w:t>more than thirty</w:t>
      </w:r>
      <w:r w:rsidRPr="0080356A">
        <w:t xml:space="preserve"> years of unsuccessful </w:t>
      </w:r>
      <w:r w:rsidR="00530C21" w:rsidRPr="0080356A">
        <w:t>challenges,</w:t>
      </w:r>
      <w:r w:rsidR="00876ED8" w:rsidRPr="0080356A">
        <w:t xml:space="preserve"> </w:t>
      </w:r>
      <w:r w:rsidR="00600CB5" w:rsidRPr="0080356A">
        <w:t>three</w:t>
      </w:r>
      <w:r w:rsidRPr="0080356A">
        <w:t xml:space="preserve"> </w:t>
      </w:r>
      <w:r w:rsidR="00600CB5" w:rsidRPr="0080356A">
        <w:t xml:space="preserve">federal </w:t>
      </w:r>
      <w:r w:rsidRPr="0080356A">
        <w:t>trial courts, one in Wisconsin</w:t>
      </w:r>
      <w:r w:rsidR="00743F2E">
        <w:t>,</w:t>
      </w:r>
      <w:r w:rsidR="00D04903" w:rsidRPr="00434672">
        <w:rPr>
          <w:rStyle w:val="FootnoteReference"/>
        </w:rPr>
        <w:footnoteReference w:id="40"/>
      </w:r>
      <w:r w:rsidR="00C220C6" w:rsidRPr="0080356A">
        <w:t xml:space="preserve"> </w:t>
      </w:r>
      <w:r w:rsidRPr="0080356A">
        <w:t>one in</w:t>
      </w:r>
      <w:r w:rsidR="00600CB5" w:rsidRPr="0080356A">
        <w:t xml:space="preserve"> North Caroli</w:t>
      </w:r>
      <w:r w:rsidR="00CB4C09" w:rsidRPr="0080356A">
        <w:t>na</w:t>
      </w:r>
      <w:r w:rsidR="00743F2E">
        <w:t>,</w:t>
      </w:r>
      <w:r w:rsidR="00646855" w:rsidRPr="00434672">
        <w:rPr>
          <w:rStyle w:val="FootnoteReference"/>
        </w:rPr>
        <w:footnoteReference w:id="41"/>
      </w:r>
      <w:r w:rsidR="00CB4C09" w:rsidRPr="0080356A">
        <w:t xml:space="preserve"> </w:t>
      </w:r>
      <w:r w:rsidR="00600CB5" w:rsidRPr="0080356A">
        <w:t>and one in Marylan</w:t>
      </w:r>
      <w:r w:rsidR="009C5BB6" w:rsidRPr="0080356A">
        <w:t>d</w:t>
      </w:r>
      <w:r w:rsidR="00743F2E">
        <w:t>,</w:t>
      </w:r>
      <w:r w:rsidR="004F095B" w:rsidRPr="00434672">
        <w:rPr>
          <w:rStyle w:val="FootnoteReference"/>
        </w:rPr>
        <w:footnoteReference w:id="42"/>
      </w:r>
      <w:r w:rsidR="009C5BB6" w:rsidRPr="0080356A">
        <w:t xml:space="preserve"> </w:t>
      </w:r>
      <w:r w:rsidR="00600CB5" w:rsidRPr="0080356A">
        <w:t>found proposed plans to be unconstitutional partisan gerrymanders.</w:t>
      </w:r>
      <w:r w:rsidR="00876ED8" w:rsidRPr="0080356A">
        <w:t xml:space="preserve"> </w:t>
      </w:r>
      <w:r w:rsidR="00600CB5" w:rsidRPr="0080356A">
        <w:t>These cases were appealed to</w:t>
      </w:r>
      <w:r w:rsidR="00876ED8" w:rsidRPr="0080356A">
        <w:t xml:space="preserve"> </w:t>
      </w:r>
      <w:r w:rsidR="00600CB5" w:rsidRPr="0080356A">
        <w:t>the</w:t>
      </w:r>
      <w:r w:rsidR="003845DE">
        <w:t xml:space="preserve"> U.S.</w:t>
      </w:r>
      <w:r w:rsidR="00876ED8" w:rsidRPr="0080356A">
        <w:t xml:space="preserve"> </w:t>
      </w:r>
      <w:r w:rsidR="00600CB5" w:rsidRPr="0080356A">
        <w:t xml:space="preserve">Supreme Court, which </w:t>
      </w:r>
      <w:r w:rsidR="00600CB5" w:rsidRPr="00EB0534">
        <w:t>issue</w:t>
      </w:r>
      <w:r w:rsidR="00036774" w:rsidRPr="00EB0534">
        <w:t>d</w:t>
      </w:r>
      <w:r w:rsidR="00600CB5" w:rsidRPr="0080356A">
        <w:t xml:space="preserve"> a definitive ruling that focused on the challenged North Carolina </w:t>
      </w:r>
      <w:r w:rsidR="001D25D3" w:rsidRPr="0080356A">
        <w:t>map</w:t>
      </w:r>
      <w:r w:rsidR="00600CB5" w:rsidRPr="0080356A">
        <w:t>.</w:t>
      </w:r>
      <w:r w:rsidR="00E947C5" w:rsidRPr="00434672">
        <w:rPr>
          <w:rStyle w:val="FootnoteReference"/>
        </w:rPr>
        <w:footnoteReference w:id="43"/>
      </w:r>
      <w:r w:rsidR="00600CB5" w:rsidRPr="0080356A">
        <w:t xml:space="preserve"> </w:t>
      </w:r>
    </w:p>
    <w:p w14:paraId="6BC37A60" w14:textId="7E335E16" w:rsidR="001F2B31" w:rsidRPr="0080356A" w:rsidRDefault="001F2B31" w:rsidP="00553614">
      <w:pPr>
        <w:spacing w:line="480" w:lineRule="auto"/>
      </w:pPr>
      <w:r w:rsidRPr="0080356A">
        <w:t>In a 5-4 opinion</w:t>
      </w:r>
      <w:r w:rsidR="00600CB5" w:rsidRPr="0080356A">
        <w:t xml:space="preserve"> in</w:t>
      </w:r>
      <w:r w:rsidR="00876ED8" w:rsidRPr="0080356A">
        <w:t xml:space="preserve"> </w:t>
      </w:r>
      <w:r w:rsidR="00600CB5" w:rsidRPr="0080356A">
        <w:rPr>
          <w:i/>
          <w:iCs/>
        </w:rPr>
        <w:t>Rucho</w:t>
      </w:r>
      <w:r w:rsidRPr="0080356A">
        <w:t xml:space="preserve">, the </w:t>
      </w:r>
      <w:r w:rsidR="00492BB7">
        <w:t>c</w:t>
      </w:r>
      <w:r w:rsidRPr="0080356A">
        <w:t xml:space="preserve">ourt </w:t>
      </w:r>
      <w:r w:rsidR="00214714" w:rsidRPr="0080356A">
        <w:t xml:space="preserve">majority </w:t>
      </w:r>
      <w:r w:rsidRPr="0080356A">
        <w:t xml:space="preserve">took away the ability to bring </w:t>
      </w:r>
      <w:r w:rsidR="00D170D4">
        <w:t>claims of</w:t>
      </w:r>
      <w:r w:rsidR="00214714" w:rsidRPr="0080356A">
        <w:t xml:space="preserve"> partisan </w:t>
      </w:r>
      <w:r w:rsidR="00214714" w:rsidRPr="0080356A">
        <w:lastRenderedPageBreak/>
        <w:t xml:space="preserve">gerrymandering </w:t>
      </w:r>
      <w:r w:rsidRPr="0080356A">
        <w:t>in federal court</w:t>
      </w:r>
      <w:r w:rsidR="00915587">
        <w:t>,</w:t>
      </w:r>
      <w:r w:rsidR="00915587" w:rsidRPr="00915587">
        <w:t xml:space="preserve"> </w:t>
      </w:r>
      <w:r w:rsidR="00915587" w:rsidRPr="0080356A">
        <w:t xml:space="preserve">with Justice Kagan, joined by Justices Ginsberg, Breyer, and Sotomayor in </w:t>
      </w:r>
      <w:r w:rsidR="00EB0534" w:rsidRPr="0080356A">
        <w:t>dissent</w:t>
      </w:r>
      <w:r w:rsidR="0026367F">
        <w:t>.</w:t>
      </w:r>
      <w:r w:rsidR="0066397F" w:rsidRPr="00434672">
        <w:rPr>
          <w:rStyle w:val="FootnoteReference"/>
        </w:rPr>
        <w:footnoteReference w:id="44"/>
      </w:r>
      <w:r w:rsidR="00876ED8" w:rsidRPr="0080356A">
        <w:t xml:space="preserve"> </w:t>
      </w:r>
      <w:r w:rsidR="008E3B2E" w:rsidRPr="0080356A">
        <w:rPr>
          <w:i/>
          <w:iCs/>
        </w:rPr>
        <w:t>Bandemer</w:t>
      </w:r>
      <w:r w:rsidR="008E3B2E" w:rsidRPr="0080356A">
        <w:t xml:space="preserve"> was overruled</w:t>
      </w:r>
      <w:r w:rsidR="00915587" w:rsidRPr="00B14853">
        <w:t>:</w:t>
      </w:r>
      <w:r w:rsidR="00915587">
        <w:t xml:space="preserve"> </w:t>
      </w:r>
      <w:r w:rsidR="00600CB5" w:rsidRPr="0080356A">
        <w:t>the justiciability of partisan gerrymandering claims was eliminated, and the lower court finding of unconstitutional partisan gerrymandering were reversed</w:t>
      </w:r>
      <w:r w:rsidR="008E3B2E" w:rsidRPr="0080356A">
        <w:t>.</w:t>
      </w:r>
      <w:r w:rsidR="00BB6415" w:rsidRPr="00434672">
        <w:rPr>
          <w:rStyle w:val="FootnoteReference"/>
        </w:rPr>
        <w:footnoteReference w:id="45"/>
      </w:r>
      <w:r w:rsidR="008E3B2E" w:rsidRPr="0080356A">
        <w:t xml:space="preserve"> </w:t>
      </w:r>
      <w:r w:rsidR="00214714" w:rsidRPr="0080356A">
        <w:t xml:space="preserve">The ruling explicitly rejected </w:t>
      </w:r>
      <w:r w:rsidR="005F748C" w:rsidRPr="0080356A">
        <w:t>all</w:t>
      </w:r>
      <w:r w:rsidR="00214714" w:rsidRPr="0080356A">
        <w:t xml:space="preserve"> the possible avenues for bringing a partisan gerrymandering claim</w:t>
      </w:r>
      <w:r w:rsidR="00600CB5" w:rsidRPr="0080356A">
        <w:t xml:space="preserve"> that had ever been asserted</w:t>
      </w:r>
      <w:r w:rsidR="00214714" w:rsidRPr="0080356A">
        <w:t xml:space="preserve">: </w:t>
      </w:r>
      <w:r w:rsidRPr="0080356A">
        <w:t>“</w:t>
      </w:r>
      <w:r w:rsidR="00214714" w:rsidRPr="0080356A">
        <w:t xml:space="preserve">the </w:t>
      </w:r>
      <w:r w:rsidRPr="0080356A">
        <w:t>First Amendment, the Equal Protection Clause of the Fourteenth Amendment, the Elections Clause, [or] Article I, § 2, of the Constitution”</w:t>
      </w:r>
      <w:r w:rsidR="005C3881">
        <w:t>.</w:t>
      </w:r>
      <w:r w:rsidR="005C3881" w:rsidRPr="00434672">
        <w:rPr>
          <w:rStyle w:val="FootnoteReference"/>
        </w:rPr>
        <w:footnoteReference w:id="46"/>
      </w:r>
      <w:r w:rsidRPr="0080356A">
        <w:t xml:space="preserve"> </w:t>
      </w:r>
      <w:r w:rsidR="00915587" w:rsidRPr="0080356A">
        <w:t>In </w:t>
      </w:r>
      <w:r w:rsidR="00915587" w:rsidRPr="0080356A">
        <w:rPr>
          <w:i/>
          <w:iCs/>
        </w:rPr>
        <w:t>Rucho</w:t>
      </w:r>
      <w:r w:rsidR="00915587" w:rsidRPr="0080356A">
        <w:t>, the Supreme Court asserted, without qualification, that there is no "appropriate role for the Federal Judiciary in remedying the problem of partisan gerrymandering—</w:t>
      </w:r>
      <w:r w:rsidR="00915587" w:rsidRPr="0080356A">
        <w:rPr>
          <w:u w:val="single"/>
        </w:rPr>
        <w:t>whether such claims are claims of legal right, resolvable according to legal principles, or political questions that must find their resolution elsewhere</w:t>
      </w:r>
      <w:r w:rsidR="00915587" w:rsidRPr="0080356A">
        <w:t>.</w:t>
      </w:r>
      <w:r w:rsidR="005C3881" w:rsidRPr="0080356A">
        <w:t>”</w:t>
      </w:r>
      <w:r w:rsidR="005C3881" w:rsidRPr="00434672">
        <w:rPr>
          <w:rStyle w:val="FootnoteReference"/>
        </w:rPr>
        <w:footnoteReference w:id="47"/>
      </w:r>
      <w:r w:rsidR="00915587" w:rsidRPr="0080356A">
        <w:t xml:space="preserve"> </w:t>
      </w:r>
      <w:r w:rsidR="00915587" w:rsidRPr="0080356A">
        <w:rPr>
          <w:i/>
          <w:iCs/>
        </w:rPr>
        <w:t>Rucho</w:t>
      </w:r>
      <w:r w:rsidR="00915587" w:rsidRPr="0080356A">
        <w:t xml:space="preserve"> further asserted: “Federal judges have no license to reallocate political power between the two major political parties, with no plausible grant of authority in the Constitution, and no legal standards to limit and direct their decisions.”</w:t>
      </w:r>
      <w:r w:rsidR="005C3881" w:rsidRPr="00434672">
        <w:rPr>
          <w:rStyle w:val="FootnoteReference"/>
        </w:rPr>
        <w:footnoteReference w:id="48"/>
      </w:r>
    </w:p>
    <w:p w14:paraId="71EBC414" w14:textId="097867AA" w:rsidR="00743F2E" w:rsidRPr="00B76379" w:rsidRDefault="008E3B2E" w:rsidP="00553614">
      <w:pPr>
        <w:spacing w:line="480" w:lineRule="auto"/>
        <w:rPr>
          <w:i/>
          <w:iCs/>
        </w:rPr>
      </w:pPr>
      <w:r w:rsidRPr="0080356A">
        <w:t>The</w:t>
      </w:r>
      <w:r w:rsidR="001F2B31" w:rsidRPr="0080356A">
        <w:t xml:space="preserve"> </w:t>
      </w:r>
      <w:r w:rsidR="003C683F">
        <w:t>c</w:t>
      </w:r>
      <w:r w:rsidR="001F2B31" w:rsidRPr="0080356A">
        <w:t xml:space="preserve">ourt </w:t>
      </w:r>
      <w:r w:rsidR="00A83CDF">
        <w:t>o</w:t>
      </w:r>
      <w:r w:rsidRPr="0080356A">
        <w:t xml:space="preserve">pinion </w:t>
      </w:r>
      <w:r w:rsidR="00036774">
        <w:t xml:space="preserve">in </w:t>
      </w:r>
      <w:r w:rsidR="00036774" w:rsidRPr="00036774">
        <w:rPr>
          <w:i/>
          <w:iCs/>
        </w:rPr>
        <w:t>Rucho</w:t>
      </w:r>
      <w:r w:rsidR="00036774">
        <w:t xml:space="preserve"> </w:t>
      </w:r>
      <w:r w:rsidRPr="0080356A">
        <w:t xml:space="preserve">was problematic in that it </w:t>
      </w:r>
      <w:r w:rsidR="001F2B31" w:rsidRPr="0080356A">
        <w:t>recognize</w:t>
      </w:r>
      <w:r w:rsidRPr="0080356A">
        <w:t>s</w:t>
      </w:r>
      <w:r w:rsidR="001F2B31" w:rsidRPr="0080356A">
        <w:t xml:space="preserve"> that “[e]xcessive partisanship in districting leads to results that reasonably seem unjust”,</w:t>
      </w:r>
      <w:r w:rsidR="005C3881" w:rsidRPr="00434672">
        <w:rPr>
          <w:rStyle w:val="FootnoteReference"/>
        </w:rPr>
        <w:footnoteReference w:id="49"/>
      </w:r>
      <w:r w:rsidR="001F2B31" w:rsidRPr="0080356A">
        <w:t xml:space="preserve"> and </w:t>
      </w:r>
      <w:r w:rsidR="001F2B31" w:rsidRPr="004B7233">
        <w:t xml:space="preserve">the </w:t>
      </w:r>
      <w:r w:rsidR="00915587" w:rsidRPr="004B7233">
        <w:t>C</w:t>
      </w:r>
      <w:r w:rsidR="001F2B31" w:rsidRPr="004B7233">
        <w:t>ourt “does</w:t>
      </w:r>
      <w:r w:rsidR="001F2B31" w:rsidRPr="0080356A">
        <w:t xml:space="preserve"> not condone excessive partisan gerrymandering”</w:t>
      </w:r>
      <w:r w:rsidRPr="0080356A">
        <w:t>,</w:t>
      </w:r>
      <w:r w:rsidR="005C3881" w:rsidRPr="00434672">
        <w:rPr>
          <w:rStyle w:val="FootnoteReference"/>
        </w:rPr>
        <w:footnoteReference w:id="50"/>
      </w:r>
      <w:r w:rsidRPr="0080356A">
        <w:t xml:space="preserve"> and yet</w:t>
      </w:r>
      <w:r w:rsidR="001F2B31" w:rsidRPr="0080356A">
        <w:t xml:space="preserve"> </w:t>
      </w:r>
      <w:r w:rsidRPr="0080356A">
        <w:t>i</w:t>
      </w:r>
      <w:r w:rsidR="001F2B31" w:rsidRPr="0080356A">
        <w:t>t simultaneously shirked responsibility</w:t>
      </w:r>
      <w:r w:rsidRPr="0080356A">
        <w:t>.</w:t>
      </w:r>
      <w:r w:rsidR="00876ED8" w:rsidRPr="0080356A">
        <w:t xml:space="preserve"> </w:t>
      </w:r>
      <w:r w:rsidR="001F2B31" w:rsidRPr="0080356A">
        <w:t>The majority</w:t>
      </w:r>
      <w:r w:rsidR="00821F43" w:rsidRPr="0080356A">
        <w:t xml:space="preserve"> </w:t>
      </w:r>
      <w:r w:rsidR="00821F43" w:rsidRPr="00252CF8">
        <w:t xml:space="preserve">opinion in </w:t>
      </w:r>
      <w:r w:rsidR="00915587" w:rsidRPr="00252CF8">
        <w:rPr>
          <w:i/>
          <w:iCs/>
        </w:rPr>
        <w:t>Rucho</w:t>
      </w:r>
      <w:r w:rsidR="00821F43" w:rsidRPr="00252CF8">
        <w:t xml:space="preserve"> is also</w:t>
      </w:r>
      <w:r w:rsidR="00821F43" w:rsidRPr="0080356A">
        <w:t xml:space="preserve"> problematic because it misunderstands the basic measurement issue re</w:t>
      </w:r>
      <w:r w:rsidR="0096249D">
        <w:t>garding</w:t>
      </w:r>
      <w:r w:rsidR="00821F43" w:rsidRPr="0080356A">
        <w:t xml:space="preserve"> partisan gerrymandering, namely how can one detect an egregious partisan gerrymander. It frames this question as</w:t>
      </w:r>
      <w:r w:rsidR="001F2B31" w:rsidRPr="0080356A">
        <w:t xml:space="preserve">: “how much representation [does a] particular political </w:t>
      </w:r>
      <w:r w:rsidR="001F2B31" w:rsidRPr="0080356A">
        <w:lastRenderedPageBreak/>
        <w:t>parties deserve —based on the votes of their supporters</w:t>
      </w:r>
      <w:r w:rsidR="005C3881">
        <w:t>.</w:t>
      </w:r>
      <w:r w:rsidR="001F2B31" w:rsidRPr="0080356A">
        <w:t>”</w:t>
      </w:r>
      <w:r w:rsidR="005C3881" w:rsidRPr="00434672">
        <w:rPr>
          <w:rStyle w:val="FootnoteReference"/>
        </w:rPr>
        <w:footnoteReference w:id="51"/>
      </w:r>
      <w:r w:rsidR="001F2B31" w:rsidRPr="0080356A">
        <w:t xml:space="preserve"> </w:t>
      </w:r>
      <w:r w:rsidR="00312BD6" w:rsidRPr="0080356A">
        <w:t>But t</w:t>
      </w:r>
      <w:r w:rsidR="001F2B31" w:rsidRPr="0080356A">
        <w:t xml:space="preserve">he </w:t>
      </w:r>
      <w:r w:rsidR="001F2B31" w:rsidRPr="005C3881">
        <w:t xml:space="preserve">Court </w:t>
      </w:r>
      <w:r w:rsidR="00783955" w:rsidRPr="005C3881">
        <w:t xml:space="preserve">then </w:t>
      </w:r>
      <w:r w:rsidR="00743F2E" w:rsidRPr="005C3881">
        <w:t>goes on to claim</w:t>
      </w:r>
      <w:r w:rsidR="00752D69" w:rsidRPr="005C3881">
        <w:t xml:space="preserve"> </w:t>
      </w:r>
      <w:r w:rsidR="001F2B31" w:rsidRPr="005C3881">
        <w:t>that “[p]artisan gerrymandering claims invariably</w:t>
      </w:r>
      <w:r w:rsidR="001F2B31" w:rsidRPr="0080356A">
        <w:t xml:space="preserve"> sound in a desire for proportional representation</w:t>
      </w:r>
      <w:r w:rsidR="005C3881">
        <w:t>.</w:t>
      </w:r>
      <w:r w:rsidR="001F2B31" w:rsidRPr="0080356A">
        <w:t>”</w:t>
      </w:r>
      <w:r w:rsidR="005C3881" w:rsidRPr="00434672">
        <w:rPr>
          <w:rStyle w:val="FootnoteReference"/>
        </w:rPr>
        <w:footnoteReference w:id="52"/>
      </w:r>
      <w:r w:rsidR="001F2B31" w:rsidRPr="0080356A">
        <w:t xml:space="preserve"> </w:t>
      </w:r>
      <w:r w:rsidR="00312BD6" w:rsidRPr="0080356A">
        <w:t>However,</w:t>
      </w:r>
      <w:r w:rsidR="0028461A" w:rsidRPr="0080356A">
        <w:t xml:space="preserve"> </w:t>
      </w:r>
      <w:r w:rsidR="00783955" w:rsidRPr="005C3881">
        <w:t>that</w:t>
      </w:r>
      <w:r w:rsidR="0028461A" w:rsidRPr="005C3881">
        <w:t xml:space="preserve"> </w:t>
      </w:r>
      <w:r w:rsidR="00743F2E" w:rsidRPr="005C3881">
        <w:t xml:space="preserve">latter </w:t>
      </w:r>
      <w:r w:rsidR="00783955" w:rsidRPr="005C3881">
        <w:t>assertion</w:t>
      </w:r>
      <w:r w:rsidR="00783955" w:rsidRPr="0080356A">
        <w:t xml:space="preserve"> </w:t>
      </w:r>
      <w:r w:rsidR="0028461A" w:rsidRPr="0080356A">
        <w:t xml:space="preserve">is </w:t>
      </w:r>
      <w:r w:rsidR="00783955" w:rsidRPr="0080356A">
        <w:t xml:space="preserve">flatly </w:t>
      </w:r>
      <w:r w:rsidR="0028461A" w:rsidRPr="0080356A">
        <w:t>wrong.</w:t>
      </w:r>
      <w:r w:rsidR="00B76379">
        <w:t xml:space="preserve"> </w:t>
      </w:r>
      <w:r w:rsidR="001F2B31" w:rsidRPr="0080356A">
        <w:t xml:space="preserve">Social science is unequivocal in </w:t>
      </w:r>
      <w:r w:rsidR="00783955" w:rsidRPr="0080356A">
        <w:t>NOT</w:t>
      </w:r>
      <w:r w:rsidR="001F2B31" w:rsidRPr="0080356A">
        <w:t xml:space="preserve"> expecting proportionality in single-member, winner-take-all districting schemes</w:t>
      </w:r>
      <w:r w:rsidR="00B76379">
        <w:t xml:space="preserve"> </w:t>
      </w:r>
      <w:r w:rsidR="008E59DE" w:rsidRPr="00434672">
        <w:rPr>
          <w:rStyle w:val="FootnoteReference"/>
        </w:rPr>
        <w:footnoteReference w:id="53"/>
      </w:r>
      <w:r w:rsidR="001F2B31" w:rsidRPr="0080356A">
        <w:t xml:space="preserve">. </w:t>
      </w:r>
      <w:r w:rsidR="0028461A" w:rsidRPr="0080356A">
        <w:t xml:space="preserve">For example, </w:t>
      </w:r>
      <w:r w:rsidR="001F2B31" w:rsidRPr="0080356A">
        <w:t>metric</w:t>
      </w:r>
      <w:r w:rsidR="0028461A" w:rsidRPr="0080356A">
        <w:t>s</w:t>
      </w:r>
      <w:r w:rsidR="001F2B31" w:rsidRPr="0080356A">
        <w:t xml:space="preserve"> </w:t>
      </w:r>
      <w:r w:rsidR="0028461A" w:rsidRPr="0080356A">
        <w:t>such as</w:t>
      </w:r>
      <w:r w:rsidR="00876ED8" w:rsidRPr="0080356A">
        <w:t xml:space="preserve"> </w:t>
      </w:r>
      <w:r w:rsidR="001F2B31" w:rsidRPr="0080356A">
        <w:t xml:space="preserve">the </w:t>
      </w:r>
      <w:r w:rsidR="001F2B31" w:rsidRPr="0080356A">
        <w:rPr>
          <w:i/>
          <w:iCs/>
        </w:rPr>
        <w:t>partisan bias</w:t>
      </w:r>
      <w:r w:rsidR="001F2B31" w:rsidRPr="0080356A">
        <w:t xml:space="preserve"> measure</w:t>
      </w:r>
      <w:r w:rsidR="00876ED8" w:rsidRPr="0080356A">
        <w:t xml:space="preserve"> </w:t>
      </w:r>
      <w:r w:rsidR="001F2B31" w:rsidRPr="0080356A">
        <w:t>require</w:t>
      </w:r>
      <w:r w:rsidR="00876ED8" w:rsidRPr="0080356A">
        <w:t xml:space="preserve"> </w:t>
      </w:r>
      <w:r w:rsidR="001F2B31" w:rsidRPr="0080356A">
        <w:t>only that parties are treated symmetrically.</w:t>
      </w:r>
      <w:r w:rsidR="005F22F7" w:rsidRPr="00434672">
        <w:rPr>
          <w:rStyle w:val="FootnoteReference"/>
        </w:rPr>
        <w:footnoteReference w:id="54"/>
      </w:r>
      <w:r w:rsidR="001F2B31" w:rsidRPr="0080356A">
        <w:t xml:space="preserve"> Another test, the use of outlier analysis using an ensemble of plans generated by Markov chains </w:t>
      </w:r>
      <w:r w:rsidR="0028461A" w:rsidRPr="0080356A">
        <w:t>draws on the geography of the state to determine what is suspiciously outside the realm of what can be expected from a plan drawn according to good government criteria.</w:t>
      </w:r>
      <w:r w:rsidR="005F22F7" w:rsidRPr="00434672">
        <w:rPr>
          <w:rStyle w:val="FootnoteReference"/>
        </w:rPr>
        <w:footnoteReference w:id="55"/>
      </w:r>
    </w:p>
    <w:p w14:paraId="04DFB77C" w14:textId="72B52B04" w:rsidR="002C00FA" w:rsidRPr="0080356A" w:rsidRDefault="00CA3B06" w:rsidP="00553614">
      <w:pPr>
        <w:spacing w:line="480" w:lineRule="auto"/>
      </w:pPr>
      <w:r w:rsidRPr="0080356A">
        <w:t xml:space="preserve">Moreover, the Supreme Court majority </w:t>
      </w:r>
      <w:r w:rsidR="00196B3A" w:rsidRPr="0080356A">
        <w:t>was</w:t>
      </w:r>
      <w:r w:rsidRPr="0080356A">
        <w:t xml:space="preserve"> far to</w:t>
      </w:r>
      <w:r w:rsidR="00497B09" w:rsidRPr="0080356A">
        <w:t>o</w:t>
      </w:r>
      <w:r w:rsidRPr="0080356A">
        <w:t xml:space="preserve"> facile in asserting </w:t>
      </w:r>
      <w:r w:rsidR="00196B3A" w:rsidRPr="0080356A">
        <w:t xml:space="preserve">in </w:t>
      </w:r>
      <w:r w:rsidR="00196B3A" w:rsidRPr="0080356A">
        <w:rPr>
          <w:i/>
          <w:iCs/>
        </w:rPr>
        <w:t>Rucho</w:t>
      </w:r>
      <w:r w:rsidR="00196B3A" w:rsidRPr="0080356A">
        <w:t xml:space="preserve"> </w:t>
      </w:r>
      <w:r w:rsidRPr="0080356A">
        <w:t xml:space="preserve">that no </w:t>
      </w:r>
      <w:r w:rsidRPr="0080356A">
        <w:lastRenderedPageBreak/>
        <w:t>manageable standard for ascertaining the presence of partisan gerrymandering is possible.</w:t>
      </w:r>
      <w:r w:rsidR="00312BD6" w:rsidRPr="0080356A">
        <w:t xml:space="preserve"> </w:t>
      </w:r>
      <w:r w:rsidR="001F2B31" w:rsidRPr="0080356A">
        <w:t>In</w:t>
      </w:r>
      <w:r w:rsidRPr="0080356A">
        <w:t xml:space="preserve"> fact</w:t>
      </w:r>
      <w:r w:rsidR="001F2B31" w:rsidRPr="0080356A">
        <w:t xml:space="preserve">, </w:t>
      </w:r>
      <w:r w:rsidR="00ED4FA2" w:rsidRPr="0080356A">
        <w:t>in the 2010</w:t>
      </w:r>
      <w:r w:rsidR="001F2B31" w:rsidRPr="0080356A">
        <w:t xml:space="preserve"> round of decennial redistricting</w:t>
      </w:r>
      <w:r w:rsidR="004D563A">
        <w:t>, two s</w:t>
      </w:r>
      <w:r w:rsidR="001F2B31" w:rsidRPr="0080356A">
        <w:t xml:space="preserve">tate courts had </w:t>
      </w:r>
      <w:r w:rsidR="00196B3A" w:rsidRPr="0080356A">
        <w:t xml:space="preserve">already </w:t>
      </w:r>
      <w:r w:rsidR="001F2B31" w:rsidRPr="0080356A">
        <w:t>overturn</w:t>
      </w:r>
      <w:r w:rsidR="00A24153" w:rsidRPr="0080356A">
        <w:t>ed</w:t>
      </w:r>
      <w:r w:rsidR="007D676A" w:rsidRPr="0080356A">
        <w:t xml:space="preserve"> (in whole or in part) </w:t>
      </w:r>
      <w:r w:rsidR="001F2B31" w:rsidRPr="0080356A">
        <w:t xml:space="preserve">legislatively enacted plans that </w:t>
      </w:r>
      <w:r w:rsidR="007D676A" w:rsidRPr="0080356A">
        <w:t>were found to</w:t>
      </w:r>
      <w:r w:rsidR="001F2B31" w:rsidRPr="0080356A">
        <w:t xml:space="preserve"> dilute the voting strength of minority parties</w:t>
      </w:r>
      <w:r w:rsidR="004D563A" w:rsidRPr="00434672">
        <w:rPr>
          <w:rStyle w:val="FootnoteReference"/>
        </w:rPr>
        <w:footnoteReference w:id="56"/>
      </w:r>
      <w:r w:rsidR="00743F2E" w:rsidRPr="0080356A">
        <w:t xml:space="preserve"> </w:t>
      </w:r>
      <w:r w:rsidR="00743F2E" w:rsidRPr="004D563A">
        <w:rPr>
          <w:bCs/>
        </w:rPr>
        <w:t>while another did so post-</w:t>
      </w:r>
      <w:r w:rsidR="00743F2E" w:rsidRPr="002474A2">
        <w:rPr>
          <w:bCs/>
          <w:i/>
        </w:rPr>
        <w:t>Rucho</w:t>
      </w:r>
      <w:r w:rsidR="00743F2E" w:rsidRPr="004D563A">
        <w:rPr>
          <w:bCs/>
        </w:rPr>
        <w:t>.</w:t>
      </w:r>
      <w:bookmarkStart w:id="8" w:name="_Ref123139646"/>
      <w:r w:rsidR="004D563A" w:rsidRPr="00434672">
        <w:rPr>
          <w:rStyle w:val="FootnoteReference"/>
        </w:rPr>
        <w:footnoteReference w:id="57"/>
      </w:r>
      <w:bookmarkEnd w:id="8"/>
    </w:p>
    <w:p w14:paraId="352F6952" w14:textId="3B871997" w:rsidR="001F2B31" w:rsidRPr="0080356A" w:rsidRDefault="00783838" w:rsidP="00553614">
      <w:pPr>
        <w:spacing w:line="480" w:lineRule="auto"/>
      </w:pPr>
      <w:r w:rsidRPr="0080356A">
        <w:t>The Florida and Pennsylvania state courts held</w:t>
      </w:r>
      <w:r w:rsidR="00A31772">
        <w:t xml:space="preserve"> a</w:t>
      </w:r>
      <w:r w:rsidRPr="0080356A">
        <w:t xml:space="preserve"> trial</w:t>
      </w:r>
      <w:r w:rsidR="00A31772">
        <w:t xml:space="preserve"> in which they</w:t>
      </w:r>
      <w:r w:rsidRPr="0080356A">
        <w:t xml:space="preserve"> heard from expert witnesses, deposed lawmakers, and weighed the evidence to conclude that one political party was inappropriately </w:t>
      </w:r>
      <w:r w:rsidR="004F3C47">
        <w:t>hampered</w:t>
      </w:r>
      <w:r w:rsidRPr="0080356A">
        <w:t xml:space="preserve"> by the district lines in the translation of its votes into seats.</w:t>
      </w:r>
      <w:r w:rsidR="00AB33B8" w:rsidRPr="00434672">
        <w:rPr>
          <w:rStyle w:val="FootnoteReference"/>
        </w:rPr>
        <w:footnoteReference w:id="58"/>
      </w:r>
      <w:r w:rsidR="00876ED8" w:rsidRPr="0080356A">
        <w:t xml:space="preserve"> </w:t>
      </w:r>
      <w:r w:rsidR="00B80E49" w:rsidRPr="0080356A">
        <w:t xml:space="preserve">The situation in North Carolina was a bit different. Instead of holding a new trial court hearing, the court used both direct statistical and circumstantial evidence from the federal court case in </w:t>
      </w:r>
      <w:r w:rsidR="00B80E49" w:rsidRPr="0080356A">
        <w:rPr>
          <w:i/>
          <w:iCs/>
        </w:rPr>
        <w:t>Rucho</w:t>
      </w:r>
      <w:r w:rsidR="00B80E49" w:rsidRPr="0080356A">
        <w:t>.</w:t>
      </w:r>
      <w:r w:rsidR="00521D1F" w:rsidRPr="00434672">
        <w:rPr>
          <w:rStyle w:val="FootnoteReference"/>
        </w:rPr>
        <w:footnoteReference w:id="59"/>
      </w:r>
      <w:r w:rsidR="00B80E49" w:rsidRPr="0080356A">
        <w:t xml:space="preserve"> </w:t>
      </w:r>
      <w:r w:rsidR="002C00FA" w:rsidRPr="0080356A">
        <w:t xml:space="preserve">While this </w:t>
      </w:r>
      <w:r w:rsidR="009C29F1">
        <w:t xml:space="preserve">state court </w:t>
      </w:r>
      <w:r w:rsidR="002C00FA" w:rsidRPr="0080356A">
        <w:t xml:space="preserve">decision could be seen as a kind of direct rebuttal to the </w:t>
      </w:r>
      <w:r w:rsidR="002C00FA" w:rsidRPr="0080356A">
        <w:rPr>
          <w:i/>
          <w:iCs/>
        </w:rPr>
        <w:t>Rucho</w:t>
      </w:r>
      <w:r w:rsidR="002C00FA" w:rsidRPr="0080356A">
        <w:t xml:space="preserve"> </w:t>
      </w:r>
      <w:r w:rsidR="00C00F19">
        <w:t xml:space="preserve">majority’s </w:t>
      </w:r>
      <w:r w:rsidR="002C00FA" w:rsidRPr="0080356A">
        <w:t>finding that no manageable standard to detect unconstitutional gerrymandering in North Carolina</w:t>
      </w:r>
      <w:r w:rsidR="00876ED8" w:rsidRPr="0080356A">
        <w:t xml:space="preserve"> </w:t>
      </w:r>
      <w:r w:rsidR="002C00FA" w:rsidRPr="0080356A">
        <w:t xml:space="preserve">exists, we see </w:t>
      </w:r>
      <w:r w:rsidR="00D04BB3">
        <w:rPr>
          <w:i/>
          <w:iCs/>
        </w:rPr>
        <w:t>Harper</w:t>
      </w:r>
      <w:r w:rsidR="00CD1686">
        <w:t xml:space="preserve"> </w:t>
      </w:r>
      <w:r w:rsidR="002C00FA" w:rsidRPr="0080356A">
        <w:t>as confirmation that state courts, interpreting their own state constitution, have the ability to craft state-specific standards for policing partisan gerrymandering.</w:t>
      </w:r>
      <w:r w:rsidR="00EF5D97" w:rsidRPr="00434672">
        <w:rPr>
          <w:rStyle w:val="FootnoteReference"/>
        </w:rPr>
        <w:footnoteReference w:id="60"/>
      </w:r>
    </w:p>
    <w:p w14:paraId="548F4B01" w14:textId="130D866B" w:rsidR="00076504" w:rsidRPr="0080356A" w:rsidRDefault="00CE6272" w:rsidP="00553614">
      <w:pPr>
        <w:spacing w:line="480" w:lineRule="auto"/>
      </w:pPr>
      <w:r w:rsidRPr="0080356A">
        <w:lastRenderedPageBreak/>
        <w:t>In Florida there was ex</w:t>
      </w:r>
      <w:r w:rsidR="002C00FA" w:rsidRPr="0080356A">
        <w:t>p</w:t>
      </w:r>
      <w:r w:rsidRPr="0080356A">
        <w:t>licit state constitutional language about the permissible role of partisanship in redistricting.</w:t>
      </w:r>
      <w:r w:rsidR="009129B0" w:rsidRPr="00434672">
        <w:rPr>
          <w:rStyle w:val="FootnoteReference"/>
        </w:rPr>
        <w:footnoteReference w:id="61"/>
      </w:r>
      <w:r w:rsidRPr="0080356A">
        <w:t xml:space="preserve"> </w:t>
      </w:r>
      <w:r w:rsidR="00076504" w:rsidRPr="0080356A">
        <w:t xml:space="preserve">In </w:t>
      </w:r>
      <w:r w:rsidRPr="0080356A">
        <w:t xml:space="preserve">Pennsylvania </w:t>
      </w:r>
      <w:r w:rsidR="003E4989" w:rsidRPr="003E4989">
        <w:t>the Pennsylvania Supreme Court expressly recognized that partisan gerrymandering is a justiciable violation of the Free and Equal Elections Clause</w:t>
      </w:r>
      <w:r w:rsidR="000F0A98">
        <w:t>.</w:t>
      </w:r>
      <w:r w:rsidR="000F0A98" w:rsidRPr="00434672">
        <w:rPr>
          <w:rStyle w:val="FootnoteReference"/>
        </w:rPr>
        <w:footnoteReference w:id="62"/>
      </w:r>
      <w:r w:rsidR="003E4989" w:rsidRPr="003E4989">
        <w:t xml:space="preserve"> </w:t>
      </w:r>
      <w:r w:rsidRPr="0080356A">
        <w:t xml:space="preserve">Similarly, in </w:t>
      </w:r>
      <w:r w:rsidR="00076504" w:rsidRPr="0080356A">
        <w:t>North Carolina, the state court relied on the “Free Elections Clause” found in the Declaration of Rights in the state’s constitution.</w:t>
      </w:r>
      <w:r w:rsidR="000F0A98" w:rsidRPr="00434672">
        <w:rPr>
          <w:rStyle w:val="FootnoteReference"/>
        </w:rPr>
        <w:footnoteReference w:id="63"/>
      </w:r>
      <w:r w:rsidR="00076504" w:rsidRPr="0080356A">
        <w:t xml:space="preserve"> </w:t>
      </w:r>
    </w:p>
    <w:p w14:paraId="47B5D2CA" w14:textId="78F64EEC" w:rsidR="00ED4FA2" w:rsidRPr="0080356A" w:rsidRDefault="002C5684" w:rsidP="00553614">
      <w:pPr>
        <w:spacing w:line="480" w:lineRule="auto"/>
      </w:pPr>
      <w:r w:rsidRPr="0080356A">
        <w:t xml:space="preserve">In Pennsylvania, the state court brought in a </w:t>
      </w:r>
      <w:r w:rsidR="00A31FFB">
        <w:t>“</w:t>
      </w:r>
      <w:r w:rsidR="003C0494">
        <w:t>legal and technical advisor”</w:t>
      </w:r>
      <w:r w:rsidRPr="0080356A">
        <w:t xml:space="preserve"> to</w:t>
      </w:r>
      <w:r w:rsidR="003C0494">
        <w:t xml:space="preserve"> assist the court </w:t>
      </w:r>
      <w:r w:rsidR="000F0992">
        <w:t xml:space="preserve">to </w:t>
      </w:r>
      <w:r w:rsidRPr="0080356A">
        <w:t>redraw the map.</w:t>
      </w:r>
      <w:r w:rsidR="00BD6292" w:rsidRPr="00434672">
        <w:rPr>
          <w:rStyle w:val="FootnoteReference"/>
        </w:rPr>
        <w:footnoteReference w:id="64"/>
      </w:r>
      <w:r w:rsidRPr="0080356A">
        <w:t xml:space="preserve"> </w:t>
      </w:r>
      <w:commentRangeStart w:id="9"/>
      <w:r w:rsidRPr="0080356A">
        <w:t>In Florida, the legislature was permitted to offer a new plan after an initial plan had been rejected</w:t>
      </w:r>
      <w:commentRangeEnd w:id="9"/>
      <w:r w:rsidR="00560077">
        <w:rPr>
          <w:rStyle w:val="CommentReference"/>
        </w:rPr>
        <w:commentReference w:id="9"/>
      </w:r>
      <w:r w:rsidRPr="0080356A">
        <w:t>.</w:t>
      </w:r>
      <w:r w:rsidR="002A70DC" w:rsidRPr="00434672">
        <w:rPr>
          <w:rStyle w:val="FootnoteReference"/>
        </w:rPr>
        <w:footnoteReference w:id="65"/>
      </w:r>
      <w:r w:rsidRPr="0080356A">
        <w:t xml:space="preserve"> </w:t>
      </w:r>
      <w:r w:rsidR="00DC0C53">
        <w:t>However, after</w:t>
      </w:r>
      <w:r w:rsidR="00126C53">
        <w:t xml:space="preserve"> the Florida Supreme Court ruled that </w:t>
      </w:r>
      <w:r w:rsidR="00A40296">
        <w:t>a great</w:t>
      </w:r>
      <w:r w:rsidR="005A451A">
        <w:t>er</w:t>
      </w:r>
      <w:r w:rsidR="00A40296">
        <w:t xml:space="preserve"> portion of the map was invalid than </w:t>
      </w:r>
      <w:r w:rsidR="005A451A">
        <w:t>those two districts</w:t>
      </w:r>
      <w:r w:rsidR="00A40296">
        <w:t xml:space="preserve"> found</w:t>
      </w:r>
      <w:r w:rsidR="00484CEE">
        <w:t xml:space="preserve"> void</w:t>
      </w:r>
      <w:r w:rsidR="00A40296">
        <w:t xml:space="preserve"> by the trial court, and the legislature failed to agree on a new remedial plan, the court approved its own plan.</w:t>
      </w:r>
      <w:r w:rsidR="00A75838" w:rsidRPr="00434672">
        <w:rPr>
          <w:rStyle w:val="FootnoteReference"/>
        </w:rPr>
        <w:footnoteReference w:id="66"/>
      </w:r>
      <w:r w:rsidR="00DC0C53">
        <w:t xml:space="preserve"> </w:t>
      </w:r>
      <w:r w:rsidRPr="0080356A">
        <w:t>The North Carolina court issued a preliminary injunction on November 20, 201</w:t>
      </w:r>
      <w:r w:rsidR="002B2318">
        <w:t>9</w:t>
      </w:r>
      <w:r w:rsidR="001D2B4E">
        <w:t>,</w:t>
      </w:r>
      <w:r w:rsidR="002B2318" w:rsidRPr="00434672">
        <w:rPr>
          <w:rStyle w:val="FootnoteReference"/>
        </w:rPr>
        <w:footnoteReference w:id="67"/>
      </w:r>
      <w:r w:rsidRPr="0080356A">
        <w:t xml:space="preserve"> but it remanded to the legislature the first right </w:t>
      </w:r>
      <w:r w:rsidRPr="0080356A">
        <w:lastRenderedPageBreak/>
        <w:t>to remedy the violation,</w:t>
      </w:r>
      <w:r w:rsidRPr="00434672">
        <w:rPr>
          <w:rStyle w:val="FootnoteReference"/>
        </w:rPr>
        <w:footnoteReference w:id="68"/>
      </w:r>
      <w:r w:rsidR="00876ED8" w:rsidRPr="0080356A">
        <w:t xml:space="preserve"> </w:t>
      </w:r>
      <w:r w:rsidRPr="0080356A">
        <w:t>and accepted the revised legislative map for use in 2020.</w:t>
      </w:r>
      <w:r w:rsidRPr="00434672">
        <w:rPr>
          <w:rStyle w:val="FootnoteReference"/>
        </w:rPr>
        <w:footnoteReference w:id="69"/>
      </w:r>
    </w:p>
    <w:p w14:paraId="345105B6" w14:textId="566469E3" w:rsidR="002660E0" w:rsidRDefault="002660E0" w:rsidP="00553614">
      <w:pPr>
        <w:pStyle w:val="Heading2"/>
        <w:spacing w:line="480" w:lineRule="auto"/>
      </w:pPr>
      <w:bookmarkStart w:id="18" w:name="_Toc122704174"/>
      <w:bookmarkStart w:id="19" w:name="_Toc123141381"/>
      <w:r w:rsidRPr="002660E0">
        <w:t xml:space="preserve">The 2020 Redistricting Round: Institutions </w:t>
      </w:r>
      <w:r>
        <w:t>a</w:t>
      </w:r>
      <w:r w:rsidRPr="002660E0">
        <w:t>nd Context</w:t>
      </w:r>
      <w:bookmarkEnd w:id="18"/>
      <w:bookmarkEnd w:id="19"/>
    </w:p>
    <w:p w14:paraId="3C0E4870" w14:textId="1F525343" w:rsidR="009157F3" w:rsidRPr="0080356A" w:rsidRDefault="00F306C2" w:rsidP="00553614">
      <w:pPr>
        <w:spacing w:line="480" w:lineRule="auto"/>
      </w:pPr>
      <w:r w:rsidRPr="0080356A">
        <w:t xml:space="preserve">With federal courts opting out of policing partisan gerrymandering, </w:t>
      </w:r>
      <w:r w:rsidR="00196B3A" w:rsidRPr="0080356A">
        <w:t xml:space="preserve">if there was to be judicial review of partisan gerrymandering, </w:t>
      </w:r>
      <w:r w:rsidRPr="0080356A">
        <w:t xml:space="preserve">the burden </w:t>
      </w:r>
      <w:r w:rsidR="00196B3A" w:rsidRPr="0080356A">
        <w:t xml:space="preserve">necessarily </w:t>
      </w:r>
      <w:r w:rsidRPr="0080356A">
        <w:t xml:space="preserve">fell on state courts. </w:t>
      </w:r>
      <w:r w:rsidR="00B336F9" w:rsidRPr="0080356A">
        <w:t>One</w:t>
      </w:r>
      <w:r w:rsidR="009157F3" w:rsidRPr="0080356A">
        <w:t xml:space="preserve"> key difference between the 2020 round</w:t>
      </w:r>
      <w:r w:rsidR="00B336F9" w:rsidRPr="0080356A">
        <w:t xml:space="preserve"> and </w:t>
      </w:r>
      <w:r w:rsidR="009157F3" w:rsidRPr="0080356A">
        <w:t xml:space="preserve">earlier rounds of redistricting was a division of labor, with state courts </w:t>
      </w:r>
      <w:r w:rsidR="00B336F9" w:rsidRPr="0080356A">
        <w:t xml:space="preserve">now </w:t>
      </w:r>
      <w:r w:rsidR="009157F3" w:rsidRPr="0080356A">
        <w:t>dealing with partisan gerrymandering claims and federal courts continuing</w:t>
      </w:r>
      <w:r w:rsidR="00B336F9" w:rsidRPr="0080356A">
        <w:t xml:space="preserve"> to deal with redistricting issues related to race.</w:t>
      </w:r>
      <w:r w:rsidR="00876ED8" w:rsidRPr="0080356A">
        <w:t xml:space="preserve"> </w:t>
      </w:r>
    </w:p>
    <w:p w14:paraId="4377FC47" w14:textId="6B0873B5" w:rsidR="00CC2108" w:rsidRPr="003B5A85" w:rsidRDefault="009157F3" w:rsidP="00553614">
      <w:pPr>
        <w:spacing w:line="480" w:lineRule="auto"/>
      </w:pPr>
      <w:r w:rsidRPr="0080356A">
        <w:t>But, as noted earlier, we cannot understand the role of state courts as checks on partisan gerrymandering without understanding the straw which they had to make bricks</w:t>
      </w:r>
      <w:r w:rsidR="00DF15C4" w:rsidRPr="0080356A">
        <w:t xml:space="preserve">. </w:t>
      </w:r>
      <w:r w:rsidRPr="0080356A">
        <w:t xml:space="preserve">Below we </w:t>
      </w:r>
      <w:r w:rsidRPr="00691FDD">
        <w:t xml:space="preserve">identify </w:t>
      </w:r>
      <w:r w:rsidR="00C528F7" w:rsidRPr="00691FDD">
        <w:t>more than a</w:t>
      </w:r>
      <w:r w:rsidR="009507A0" w:rsidRPr="009507A0">
        <w:rPr>
          <w:b/>
          <w:bCs/>
        </w:rPr>
        <w:t xml:space="preserve"> </w:t>
      </w:r>
      <w:r w:rsidRPr="0080356A">
        <w:t xml:space="preserve">dozen ways in which </w:t>
      </w:r>
      <w:r w:rsidR="00521188" w:rsidRPr="0080356A">
        <w:t>the institutions and practices of redistricting in the 2020 round differed from earlier redistricting periods</w:t>
      </w:r>
      <w:r w:rsidR="00521188">
        <w:t>.</w:t>
      </w:r>
      <w:r w:rsidR="00752D69">
        <w:t xml:space="preserve"> </w:t>
      </w:r>
      <w:r w:rsidR="00915587" w:rsidRPr="00691FDD">
        <w:t xml:space="preserve">Here we </w:t>
      </w:r>
      <w:r w:rsidR="00915587" w:rsidRPr="003B5A85">
        <w:t xml:space="preserve">elaborate on several points made earlier and </w:t>
      </w:r>
      <w:r w:rsidR="00C528F7" w:rsidRPr="003B5A85">
        <w:t xml:space="preserve">considerably </w:t>
      </w:r>
      <w:r w:rsidR="00915587" w:rsidRPr="003B5A85">
        <w:t>a</w:t>
      </w:r>
      <w:r w:rsidR="00AC37AF" w:rsidRPr="003B5A85">
        <w:t>dd to that discussion.</w:t>
      </w:r>
      <w:r w:rsidR="006A0B7F" w:rsidRPr="003B5A85">
        <w:t xml:space="preserve"> But we leave to a later section a detailed discussion of exactly how state courts were involved in the 2020 redistricting round.</w:t>
      </w:r>
    </w:p>
    <w:p w14:paraId="6B9F6A84" w14:textId="77777777" w:rsidR="00707C13" w:rsidRPr="00691FDD" w:rsidRDefault="00707C13" w:rsidP="00553614">
      <w:pPr>
        <w:spacing w:line="480" w:lineRule="auto"/>
      </w:pPr>
    </w:p>
    <w:p w14:paraId="3C8F9C59" w14:textId="69F43C5A" w:rsidR="00ED01E2" w:rsidRDefault="00ED01E2" w:rsidP="00553614">
      <w:pPr>
        <w:pStyle w:val="ListParagraph"/>
        <w:numPr>
          <w:ilvl w:val="0"/>
          <w:numId w:val="12"/>
        </w:numPr>
        <w:spacing w:line="480" w:lineRule="auto"/>
        <w:ind w:firstLine="0"/>
      </w:pPr>
      <w:commentRangeStart w:id="20"/>
      <w:r>
        <w:t>During</w:t>
      </w:r>
      <w:r w:rsidRPr="0080356A">
        <w:t xml:space="preserve"> the past decade</w:t>
      </w:r>
      <w:r>
        <w:t>,</w:t>
      </w:r>
      <w:r w:rsidRPr="0080356A" w:rsidDel="00432C23">
        <w:t xml:space="preserve"> </w:t>
      </w:r>
      <w:r>
        <w:t xml:space="preserve">Colorado, Michigan, New York, and Virginia replaced legislative </w:t>
      </w:r>
      <w:r>
        <w:lastRenderedPageBreak/>
        <w:t>control of the redistricting process with redistricting commissions</w:t>
      </w:r>
      <w:r w:rsidRPr="0080356A">
        <w:t>.</w:t>
      </w:r>
      <w:r w:rsidRPr="00434672">
        <w:rPr>
          <w:rStyle w:val="FootnoteReference"/>
        </w:rPr>
        <w:footnoteReference w:id="70"/>
      </w:r>
      <w:r w:rsidRPr="0080356A">
        <w:t xml:space="preserve"> There are now </w:t>
      </w:r>
      <w:r>
        <w:t>eleven</w:t>
      </w:r>
      <w:r w:rsidRPr="0080356A">
        <w:t xml:space="preserve"> states</w:t>
      </w:r>
      <w:bookmarkStart w:id="24" w:name="_Ref122771657"/>
      <w:r w:rsidRPr="00434672">
        <w:rPr>
          <w:rStyle w:val="FootnoteReference"/>
        </w:rPr>
        <w:footnoteReference w:id="71"/>
      </w:r>
      <w:bookmarkEnd w:id="24"/>
      <w:r w:rsidRPr="0080356A">
        <w:t xml:space="preserve"> in which primary responsibility to draw Congressional districts is in the hands of commissions.</w:t>
      </w:r>
      <w:bookmarkStart w:id="25" w:name="_Ref122704324"/>
      <w:r w:rsidRPr="00434672">
        <w:rPr>
          <w:rStyle w:val="FootnoteReference"/>
        </w:rPr>
        <w:footnoteReference w:id="72"/>
      </w:r>
      <w:bookmarkEnd w:id="25"/>
      <w:commentRangeEnd w:id="20"/>
      <w:r w:rsidR="00560077">
        <w:rPr>
          <w:rStyle w:val="CommentReference"/>
        </w:rPr>
        <w:commentReference w:id="20"/>
      </w:r>
    </w:p>
    <w:p w14:paraId="441D0A17" w14:textId="688EA37E" w:rsidR="00990EA4" w:rsidRPr="0080356A" w:rsidRDefault="0067315F" w:rsidP="00553614">
      <w:pPr>
        <w:pStyle w:val="ListParagraph"/>
        <w:numPr>
          <w:ilvl w:val="0"/>
          <w:numId w:val="12"/>
        </w:numPr>
        <w:spacing w:line="480" w:lineRule="auto"/>
        <w:ind w:firstLine="0"/>
      </w:pPr>
      <w:r>
        <w:t xml:space="preserve">Reforms involving the addition of commissions </w:t>
      </w:r>
      <w:r w:rsidRPr="0080356A">
        <w:t xml:space="preserve">usually </w:t>
      </w:r>
      <w:r>
        <w:t xml:space="preserve">included </w:t>
      </w:r>
      <w:r w:rsidRPr="0080356A">
        <w:t xml:space="preserve">changes in the specific criteria that were to be used in mapmaking identified in the state constitution. </w:t>
      </w:r>
      <w:r w:rsidR="006A0B7F">
        <w:t xml:space="preserve">Overall, </w:t>
      </w:r>
      <w:r>
        <w:t>a</w:t>
      </w:r>
      <w:r w:rsidRPr="0080356A">
        <w:t xml:space="preserve">s of the beginning of the 2020 round of redistricting, </w:t>
      </w:r>
      <w:r w:rsidR="00D11FAE">
        <w:t>fourteen</w:t>
      </w:r>
      <w:r w:rsidR="00D11FAE" w:rsidRPr="0080356A">
        <w:t xml:space="preserve"> </w:t>
      </w:r>
      <w:r w:rsidRPr="0080356A">
        <w:t>states had in their constitution some prohibition on political gerrymanderin</w:t>
      </w:r>
      <w:r>
        <w:t>g.</w:t>
      </w:r>
      <w:bookmarkStart w:id="26" w:name="_Ref122771879"/>
      <w:r w:rsidRPr="00434672">
        <w:rPr>
          <w:rStyle w:val="FootnoteReference"/>
        </w:rPr>
        <w:footnoteReference w:id="73"/>
      </w:r>
      <w:bookmarkEnd w:id="26"/>
      <w:r w:rsidR="00752D69">
        <w:t xml:space="preserve"> </w:t>
      </w:r>
      <w:r w:rsidR="00DD0CF1">
        <w:t xml:space="preserve">As far as we are aware only Delaware and Hawaii </w:t>
      </w:r>
      <w:r w:rsidR="00DD0CF1">
        <w:lastRenderedPageBreak/>
        <w:t xml:space="preserve">had </w:t>
      </w:r>
      <w:r w:rsidR="00AE6D75">
        <w:t xml:space="preserve">such </w:t>
      </w:r>
      <w:r w:rsidR="00DD0CF1">
        <w:t>provisions prior to the 2010 cycle.</w:t>
      </w:r>
      <w:r w:rsidR="00D11FAE" w:rsidRPr="00434672">
        <w:rPr>
          <w:rStyle w:val="FootnoteReference"/>
        </w:rPr>
        <w:footnoteReference w:id="74"/>
      </w:r>
      <w:r w:rsidR="00DD0CF1">
        <w:t xml:space="preserve"> </w:t>
      </w:r>
      <w:r>
        <w:t>Florida added such a prohibition in the 2010 round</w:t>
      </w:r>
      <w:r w:rsidR="00C13BF1">
        <w:t>.</w:t>
      </w:r>
      <w:r w:rsidRPr="00434672">
        <w:rPr>
          <w:rStyle w:val="FootnoteReference"/>
        </w:rPr>
        <w:footnoteReference w:id="75"/>
      </w:r>
      <w:r>
        <w:t xml:space="preserve"> </w:t>
      </w:r>
    </w:p>
    <w:p w14:paraId="0969EB7C" w14:textId="77777777" w:rsidR="00124C9A" w:rsidRPr="002474A2" w:rsidRDefault="00124C9A" w:rsidP="00553614">
      <w:pPr>
        <w:pStyle w:val="ListParagraph"/>
        <w:numPr>
          <w:ilvl w:val="0"/>
          <w:numId w:val="12"/>
        </w:numPr>
        <w:spacing w:line="480" w:lineRule="auto"/>
        <w:rPr>
          <w:i/>
          <w:iCs/>
        </w:rPr>
      </w:pPr>
      <w:r w:rsidRPr="0080356A">
        <w:t xml:space="preserve">The </w:t>
      </w:r>
      <w:r>
        <w:t xml:space="preserve">U.S. </w:t>
      </w:r>
      <w:r w:rsidRPr="0080356A">
        <w:t xml:space="preserve">Supreme Court in </w:t>
      </w:r>
      <w:r w:rsidRPr="006C6679">
        <w:rPr>
          <w:i/>
          <w:iCs/>
        </w:rPr>
        <w:t>Rucho</w:t>
      </w:r>
      <w:r w:rsidRPr="0080356A">
        <w:t xml:space="preserve"> gave direct encouragement for state courts to assume the burden of policing partisan gerrymandering. While </w:t>
      </w:r>
      <w:r>
        <w:t>the Court</w:t>
      </w:r>
      <w:r w:rsidRPr="0080356A">
        <w:t xml:space="preserve"> asserted that the federal judiciary was </w:t>
      </w:r>
      <w:r w:rsidRPr="006C6679">
        <w:rPr>
          <w:u w:val="single"/>
        </w:rPr>
        <w:t>not</w:t>
      </w:r>
      <w:r w:rsidRPr="0080356A">
        <w:t xml:space="preserve"> the venue to adjudicate the harms caused by partisan gerrymandering, it also claimed that it was not tossing “complaints about districting to echo into a void</w:t>
      </w:r>
      <w:r>
        <w:t>.</w:t>
      </w:r>
      <w:r w:rsidRPr="0080356A">
        <w:t>”</w:t>
      </w:r>
      <w:r w:rsidRPr="00434672">
        <w:rPr>
          <w:rStyle w:val="FootnoteReference"/>
        </w:rPr>
        <w:footnoteReference w:id="76"/>
      </w:r>
      <w:r w:rsidRPr="0080356A">
        <w:t xml:space="preserve"> According to the </w:t>
      </w:r>
      <w:r>
        <w:t>c</w:t>
      </w:r>
      <w:r w:rsidRPr="0080356A">
        <w:t>ourt majority, among the options left available to police bad behavior are “state amendments and legislation placing power to draw electoral districts in the hands of independent commissions, mandating particular districting criteria for their mapmakers, or prohibiting drawing district lines for partisan advantage</w:t>
      </w:r>
      <w:r>
        <w:t>.</w:t>
      </w:r>
      <w:r w:rsidRPr="0080356A">
        <w:t>”</w:t>
      </w:r>
      <w:r w:rsidRPr="00434672">
        <w:rPr>
          <w:rStyle w:val="FootnoteReference"/>
        </w:rPr>
        <w:footnoteReference w:id="77"/>
      </w:r>
      <w:r w:rsidRPr="0080356A">
        <w:t xml:space="preserve"> The Court also note</w:t>
      </w:r>
      <w:r>
        <w:t>d</w:t>
      </w:r>
      <w:r w:rsidRPr="0080356A">
        <w:t xml:space="preserve"> that Congress can use the Election Clause to reform the redistricting process</w:t>
      </w:r>
      <w:r w:rsidRPr="0068638F">
        <w:t>.</w:t>
      </w:r>
      <w:r w:rsidRPr="00434672">
        <w:rPr>
          <w:rStyle w:val="FootnoteReference"/>
        </w:rPr>
        <w:footnoteReference w:id="78"/>
      </w:r>
      <w:r w:rsidRPr="006C6679">
        <w:rPr>
          <w:i/>
          <w:iCs/>
        </w:rPr>
        <w:t xml:space="preserve"> </w:t>
      </w:r>
      <w:r w:rsidRPr="0080356A">
        <w:t>What is of</w:t>
      </w:r>
      <w:r w:rsidRPr="006C6679">
        <w:rPr>
          <w:i/>
          <w:iCs/>
        </w:rPr>
        <w:t xml:space="preserve"> </w:t>
      </w:r>
      <w:r w:rsidRPr="0080356A">
        <w:t xml:space="preserve">direct relevance to the 2020 role of state courts in policing partisan gerrymandering is this language in </w:t>
      </w:r>
      <w:r w:rsidRPr="006C6679">
        <w:rPr>
          <w:i/>
          <w:iCs/>
        </w:rPr>
        <w:t>Rucho</w:t>
      </w:r>
      <w:r w:rsidRPr="0080356A">
        <w:t xml:space="preserve">: </w:t>
      </w:r>
      <w:r>
        <w:t>“</w:t>
      </w:r>
      <w:r w:rsidRPr="0080356A">
        <w:t>Provisions in state statutes and state constitutions can provide standards and guidance </w:t>
      </w:r>
      <w:r w:rsidRPr="006C6679">
        <w:rPr>
          <w:u w:val="single"/>
        </w:rPr>
        <w:t xml:space="preserve">for state courts to </w:t>
      </w:r>
      <w:r w:rsidRPr="006C6679">
        <w:rPr>
          <w:u w:val="single"/>
        </w:rPr>
        <w:lastRenderedPageBreak/>
        <w:t>apply</w:t>
      </w:r>
      <w:r w:rsidRPr="0080356A">
        <w:t>.</w:t>
      </w:r>
      <w:r>
        <w:t>”</w:t>
      </w:r>
      <w:r w:rsidRPr="00434672">
        <w:rPr>
          <w:rStyle w:val="FootnoteReference"/>
        </w:rPr>
        <w:footnoteReference w:id="79"/>
      </w:r>
      <w:r w:rsidRPr="0080356A">
        <w:t xml:space="preserve"> </w:t>
      </w:r>
      <w:r w:rsidRPr="006C6679">
        <w:rPr>
          <w:szCs w:val="24"/>
        </w:rPr>
        <w:t>Thus, the Supreme Court clearly distinguished what it now saw as the distinct roles of federal and state courts in policing partisan gerrymandering.</w:t>
      </w:r>
      <w:r w:rsidRPr="006C6679">
        <w:rPr>
          <w:sz w:val="20"/>
        </w:rPr>
        <w:t xml:space="preserve"> </w:t>
      </w:r>
    </w:p>
    <w:p w14:paraId="7934E3DF" w14:textId="25B3F24B" w:rsidR="00432C23" w:rsidRDefault="006E34B9" w:rsidP="00553614">
      <w:pPr>
        <w:pStyle w:val="ListParagraph"/>
        <w:numPr>
          <w:ilvl w:val="0"/>
          <w:numId w:val="12"/>
        </w:numPr>
        <w:spacing w:line="480" w:lineRule="auto"/>
      </w:pPr>
      <w:r w:rsidRPr="0080356A">
        <w:t>The 2010 round provided inspiration for state courts in the 2020 round by showing how provisions affecting gerrymandering could be operationalized and enforced, especially in terms of showing how language such as “free and equal” in a state constitution could be used as a bar against egregious partisan gerrymandering.</w:t>
      </w:r>
      <w:r w:rsidR="00876ED8" w:rsidRPr="0080356A">
        <w:t xml:space="preserve"> </w:t>
      </w:r>
      <w:r w:rsidRPr="0080356A">
        <w:t xml:space="preserve">Even </w:t>
      </w:r>
      <w:r w:rsidR="0065157D">
        <w:t>in states where</w:t>
      </w:r>
      <w:r w:rsidRPr="0080356A">
        <w:t xml:space="preserve"> there was not language directly about partisan fairness, </w:t>
      </w:r>
      <w:r w:rsidR="00D11FAE">
        <w:t>twenty-</w:t>
      </w:r>
      <w:r w:rsidRPr="0080356A">
        <w:t xml:space="preserve">states have constitutional language, such as that requiring </w:t>
      </w:r>
      <w:r w:rsidR="00990EA4" w:rsidRPr="0080356A">
        <w:t xml:space="preserve">elections to be </w:t>
      </w:r>
      <w:r w:rsidRPr="0080356A">
        <w:t>“Free”, “Free and Open”, or “Free and Equal”</w:t>
      </w:r>
      <w:r w:rsidR="00D11FAE">
        <w:t>.</w:t>
      </w:r>
      <w:r w:rsidR="00AB3EEF" w:rsidRPr="00434672">
        <w:rPr>
          <w:rStyle w:val="FootnoteReference"/>
        </w:rPr>
        <w:footnoteReference w:id="80"/>
      </w:r>
      <w:r w:rsidRPr="0080356A">
        <w:t xml:space="preserve"> The Pennsylvania Court in </w:t>
      </w:r>
      <w:r w:rsidRPr="006C6679">
        <w:rPr>
          <w:i/>
        </w:rPr>
        <w:t>League of Women Voters</w:t>
      </w:r>
      <w:r w:rsidRPr="0080356A">
        <w:t xml:space="preserve"> was the first state court to creatively reinterpret such language as being violated if there </w:t>
      </w:r>
      <w:r w:rsidR="002D056C">
        <w:t>was</w:t>
      </w:r>
      <w:r w:rsidR="002D056C" w:rsidRPr="0080356A">
        <w:t xml:space="preserve"> </w:t>
      </w:r>
      <w:r w:rsidRPr="0080356A">
        <w:t>egregious partisan gerrymandering.</w:t>
      </w:r>
      <w:r w:rsidR="0059022C" w:rsidRPr="00434672">
        <w:rPr>
          <w:rStyle w:val="FootnoteReference"/>
        </w:rPr>
        <w:footnoteReference w:id="81"/>
      </w:r>
      <w:r w:rsidR="00876ED8" w:rsidRPr="0080356A">
        <w:t xml:space="preserve"> </w:t>
      </w:r>
    </w:p>
    <w:p w14:paraId="7AFA79BF" w14:textId="0C3B7FF0" w:rsidR="00732751" w:rsidRDefault="00D53CD2" w:rsidP="00553614">
      <w:pPr>
        <w:pStyle w:val="ListParagraph"/>
        <w:numPr>
          <w:ilvl w:val="0"/>
          <w:numId w:val="12"/>
        </w:numPr>
        <w:spacing w:line="480" w:lineRule="auto"/>
      </w:pPr>
      <w:r>
        <w:t>In</w:t>
      </w:r>
      <w:r w:rsidRPr="0080356A">
        <w:t xml:space="preserve"> the post-</w:t>
      </w:r>
      <w:r w:rsidRPr="00732751">
        <w:rPr>
          <w:i/>
          <w:iCs/>
        </w:rPr>
        <w:t>Baker v. Carr</w:t>
      </w:r>
      <w:r w:rsidRPr="00434672">
        <w:rPr>
          <w:rStyle w:val="FootnoteReference"/>
        </w:rPr>
        <w:footnoteReference w:id="82"/>
      </w:r>
      <w:r w:rsidRPr="00530C21">
        <w:t xml:space="preserve"> </w:t>
      </w:r>
      <w:r w:rsidRPr="0080356A">
        <w:t>decades</w:t>
      </w:r>
      <w:r>
        <w:t>, state governments were largely under divided control.</w:t>
      </w:r>
      <w:r w:rsidR="00D11FAE" w:rsidRPr="00434672">
        <w:rPr>
          <w:rStyle w:val="FootnoteReference"/>
        </w:rPr>
        <w:footnoteReference w:id="83"/>
      </w:r>
      <w:r>
        <w:t xml:space="preserve"> Even when the government was not divided, there was much more crossover voting such that voters would split their ballots between parties.</w:t>
      </w:r>
      <w:r w:rsidR="00D11FAE" w:rsidRPr="00434672">
        <w:rPr>
          <w:rStyle w:val="FootnoteReference"/>
        </w:rPr>
        <w:footnoteReference w:id="84"/>
      </w:r>
      <w:r>
        <w:t xml:space="preserve"> Trifecta government</w:t>
      </w:r>
      <w:r w:rsidRPr="0080356A">
        <w:t xml:space="preserve"> </w:t>
      </w:r>
      <w:r>
        <w:t xml:space="preserve">has increased over time, especially as states have realigned after the Solid South transitioned from Democratic control </w:t>
      </w:r>
      <w:r>
        <w:lastRenderedPageBreak/>
        <w:t>to Republican control</w:t>
      </w:r>
      <w:r w:rsidR="00D11FAE">
        <w:t>.</w:t>
      </w:r>
      <w:r w:rsidRPr="00434672">
        <w:rPr>
          <w:rStyle w:val="FootnoteReference"/>
        </w:rPr>
        <w:footnoteReference w:id="85"/>
      </w:r>
      <w:r>
        <w:t xml:space="preserve"> </w:t>
      </w:r>
    </w:p>
    <w:p w14:paraId="5D2EF2E4" w14:textId="7C16E0E2" w:rsidR="00D26733" w:rsidRPr="00B02412" w:rsidRDefault="00CA24D8" w:rsidP="00553614">
      <w:pPr>
        <w:pStyle w:val="ListParagraph"/>
        <w:spacing w:line="480" w:lineRule="auto"/>
        <w:ind w:left="360" w:firstLine="0"/>
      </w:pPr>
      <w:r w:rsidRPr="0080356A">
        <w:t>In the 2010 redistricting round</w:t>
      </w:r>
      <w:r w:rsidR="002344E1">
        <w:t xml:space="preserve"> </w:t>
      </w:r>
      <w:r w:rsidRPr="0080356A">
        <w:t xml:space="preserve">Republicans disproportionately had </w:t>
      </w:r>
      <w:r w:rsidR="00A77F96">
        <w:t>party</w:t>
      </w:r>
      <w:r w:rsidRPr="0080356A">
        <w:t xml:space="preserve"> </w:t>
      </w:r>
      <w:r w:rsidR="00A77F96">
        <w:t>control</w:t>
      </w:r>
      <w:r w:rsidR="00746BE3">
        <w:t>.</w:t>
      </w:r>
      <w:r w:rsidR="001C2A67" w:rsidRPr="00434672">
        <w:rPr>
          <w:rStyle w:val="FootnoteReference"/>
        </w:rPr>
        <w:footnoteReference w:id="86"/>
      </w:r>
      <w:r w:rsidR="0095686A">
        <w:t xml:space="preserve"> </w:t>
      </w:r>
      <w:r w:rsidR="00980263">
        <w:t>However, this advantage in places where Republicans controlled the process declined in the 2020 round.</w:t>
      </w:r>
      <w:r w:rsidR="00BD164A" w:rsidRPr="00434672">
        <w:rPr>
          <w:rStyle w:val="FootnoteReference"/>
        </w:rPr>
        <w:footnoteReference w:id="87"/>
      </w:r>
      <w:r w:rsidR="00437CFA">
        <w:t xml:space="preserve"> Although</w:t>
      </w:r>
      <w:r w:rsidR="00D736F8">
        <w:t xml:space="preserve"> the </w:t>
      </w:r>
      <w:r w:rsidR="00C90E61">
        <w:t xml:space="preserve">total </w:t>
      </w:r>
      <w:r w:rsidR="00D736F8">
        <w:t>number of states where the process was controlled by a single party actually increased</w:t>
      </w:r>
      <w:r w:rsidR="00EB55E6">
        <w:t xml:space="preserve">, and Republicans controlled the process in </w:t>
      </w:r>
      <w:r w:rsidR="00037E17">
        <w:t>one</w:t>
      </w:r>
      <w:r w:rsidR="00EB55E6">
        <w:t xml:space="preserve"> additional state and the Democrats in </w:t>
      </w:r>
      <w:r w:rsidR="00B42EAE">
        <w:t>two</w:t>
      </w:r>
      <w:r w:rsidR="00EB55E6">
        <w:t xml:space="preserve"> additional state</w:t>
      </w:r>
      <w:r w:rsidR="00B42EAE">
        <w:t>s</w:t>
      </w:r>
      <w:r w:rsidR="00EB55E6">
        <w:t>,</w:t>
      </w:r>
      <w:r w:rsidR="00163405" w:rsidRPr="00434672">
        <w:rPr>
          <w:rStyle w:val="FootnoteReference"/>
        </w:rPr>
        <w:footnoteReference w:id="88"/>
      </w:r>
      <w:r w:rsidR="00EB55E6">
        <w:t xml:space="preserve"> </w:t>
      </w:r>
      <w:r w:rsidR="00F65AED">
        <w:t>the advantage that Republicans had in 2010</w:t>
      </w:r>
      <w:r w:rsidR="00406B2B">
        <w:t xml:space="preserve"> (16</w:t>
      </w:r>
      <w:r w:rsidR="001B7E5B">
        <w:t>2</w:t>
      </w:r>
      <w:r w:rsidR="00406B2B">
        <w:t xml:space="preserve"> district advantage)</w:t>
      </w:r>
      <w:r w:rsidR="00F65AED">
        <w:t xml:space="preserve"> was significantly reduced in 2020</w:t>
      </w:r>
      <w:r w:rsidR="00406B2B">
        <w:t xml:space="preserve"> (</w:t>
      </w:r>
      <w:r w:rsidR="00C374CC">
        <w:t>1</w:t>
      </w:r>
      <w:r w:rsidR="00FC1FA4">
        <w:t>08</w:t>
      </w:r>
      <w:r w:rsidR="00C374CC">
        <w:t xml:space="preserve"> district advantage)</w:t>
      </w:r>
      <w:r w:rsidR="00F65AED">
        <w:t>.</w:t>
      </w:r>
      <w:r w:rsidR="00910D09" w:rsidRPr="00434672">
        <w:rPr>
          <w:rStyle w:val="FootnoteReference"/>
        </w:rPr>
        <w:footnoteReference w:id="89"/>
      </w:r>
      <w:r w:rsidR="0080096B">
        <w:t xml:space="preserve"> </w:t>
      </w:r>
      <w:r w:rsidR="00752D69">
        <w:t xml:space="preserve"> </w:t>
      </w:r>
    </w:p>
    <w:p w14:paraId="0E477869" w14:textId="5AF39D20" w:rsidR="00B770E6" w:rsidRDefault="009507A0" w:rsidP="00553614">
      <w:pPr>
        <w:pStyle w:val="ListParagraph"/>
        <w:numPr>
          <w:ilvl w:val="0"/>
          <w:numId w:val="12"/>
        </w:numPr>
        <w:spacing w:line="480" w:lineRule="auto"/>
      </w:pPr>
      <w:r w:rsidRPr="0080356A">
        <w:t xml:space="preserve">The incentives for partisan gerrymandering increased in the 2020 round. On the one hand, the </w:t>
      </w:r>
      <w:r>
        <w:lastRenderedPageBreak/>
        <w:t>U.S.</w:t>
      </w:r>
      <w:r w:rsidRPr="0080356A">
        <w:t xml:space="preserve"> is experiencing hyper levels of </w:t>
      </w:r>
      <w:r>
        <w:t xml:space="preserve">elite </w:t>
      </w:r>
      <w:r w:rsidRPr="0080356A">
        <w:t>party polarization last seen more than a century ago.</w:t>
      </w:r>
      <w:r w:rsidR="001E48C2" w:rsidRPr="00434672">
        <w:rPr>
          <w:rStyle w:val="FootnoteReference"/>
        </w:rPr>
        <w:footnoteReference w:id="90"/>
      </w:r>
      <w:r w:rsidRPr="0080356A">
        <w:t xml:space="preserve"> On the other hand, politics is more competitive (for the presidency, control of the Senate, and control of the U.S. House of Representatives) than at any time in the previous 130 years.</w:t>
      </w:r>
      <w:r w:rsidR="001E48C2" w:rsidRPr="00434672">
        <w:rPr>
          <w:rStyle w:val="FootnoteReference"/>
        </w:rPr>
        <w:footnoteReference w:id="91"/>
      </w:r>
      <w:r w:rsidRPr="0080356A">
        <w:t xml:space="preserve"> That level of competition raises the stakes for congressional gerrymandering </w:t>
      </w:r>
      <w:r>
        <w:t xml:space="preserve">since </w:t>
      </w:r>
      <w:r w:rsidRPr="0080356A">
        <w:t>small shift</w:t>
      </w:r>
      <w:r>
        <w:t>s</w:t>
      </w:r>
      <w:r w:rsidRPr="0080356A">
        <w:t xml:space="preserve"> in the number of House seats could </w:t>
      </w:r>
      <w:r>
        <w:t xml:space="preserve">be decisive for either party to gain </w:t>
      </w:r>
      <w:r w:rsidRPr="0080356A">
        <w:t>complete control over the national government.</w:t>
      </w:r>
    </w:p>
    <w:p w14:paraId="08FC5FCB" w14:textId="54D79822" w:rsidR="001937CC" w:rsidRDefault="00D26733" w:rsidP="00553614">
      <w:pPr>
        <w:pStyle w:val="ListParagraph"/>
        <w:numPr>
          <w:ilvl w:val="0"/>
          <w:numId w:val="12"/>
        </w:numPr>
        <w:spacing w:line="480" w:lineRule="auto"/>
      </w:pPr>
      <w:r w:rsidRPr="0080356A">
        <w:t>T</w:t>
      </w:r>
      <w:r w:rsidR="00CA24D8" w:rsidRPr="0080356A">
        <w:t xml:space="preserve">here was </w:t>
      </w:r>
      <w:r w:rsidRPr="0080356A">
        <w:t xml:space="preserve">not </w:t>
      </w:r>
      <w:r w:rsidR="00CA24D8" w:rsidRPr="0080356A">
        <w:t xml:space="preserve">a perfect congruence between control of the legislative </w:t>
      </w:r>
      <w:r w:rsidR="00CA24D8" w:rsidRPr="00B770E6">
        <w:rPr>
          <w:u w:val="single"/>
        </w:rPr>
        <w:t>and</w:t>
      </w:r>
      <w:r w:rsidR="00CA24D8" w:rsidRPr="0080356A">
        <w:t xml:space="preserve"> executive branches of a state</w:t>
      </w:r>
      <w:r w:rsidRPr="0080356A">
        <w:t xml:space="preserve"> </w:t>
      </w:r>
      <w:r w:rsidRPr="00B770E6">
        <w:rPr>
          <w:u w:val="single"/>
        </w:rPr>
        <w:t>and</w:t>
      </w:r>
      <w:r w:rsidRPr="0080356A">
        <w:t xml:space="preserve"> dominance </w:t>
      </w:r>
      <w:r w:rsidR="00E802DC" w:rsidRPr="0080356A">
        <w:t>vis</w:t>
      </w:r>
      <w:r w:rsidR="00E802DC">
        <w:t>-</w:t>
      </w:r>
      <w:r w:rsidRPr="0080356A">
        <w:t>a</w:t>
      </w:r>
      <w:r w:rsidR="00E802DC">
        <w:t>-v</w:t>
      </w:r>
      <w:r w:rsidRPr="0080356A">
        <w:t xml:space="preserve">is the partisan identification of state supreme court </w:t>
      </w:r>
      <w:r w:rsidR="00FF5421" w:rsidRPr="0080356A">
        <w:t>j</w:t>
      </w:r>
      <w:r w:rsidRPr="0080356A">
        <w:t>ustices.</w:t>
      </w:r>
      <w:r w:rsidR="00876ED8" w:rsidRPr="0080356A">
        <w:t xml:space="preserve"> </w:t>
      </w:r>
      <w:r w:rsidRPr="0080356A">
        <w:t xml:space="preserve">Because of longer terms for judicial </w:t>
      </w:r>
      <w:r w:rsidR="00977E67">
        <w:t>officers</w:t>
      </w:r>
      <w:r w:rsidR="00A24BB7">
        <w:t>, at-large election</w:t>
      </w:r>
      <w:r w:rsidR="00EC124E">
        <w:t>s, and other dynamics including gerrymander</w:t>
      </w:r>
      <w:r w:rsidR="002C56DE">
        <w:t>ed</w:t>
      </w:r>
      <w:r w:rsidR="00EC124E">
        <w:t xml:space="preserve"> legi</w:t>
      </w:r>
      <w:r w:rsidR="00977E67">
        <w:t>slatures</w:t>
      </w:r>
      <w:r w:rsidRPr="0080356A">
        <w:t>, state courts were somewhat more Democratic than state legislatures</w:t>
      </w:r>
      <w:r w:rsidR="00DA3FCC">
        <w:t>.</w:t>
      </w:r>
      <w:r w:rsidR="00903C7C">
        <w:t xml:space="preserve"> Relevant here, i</w:t>
      </w:r>
      <w:r w:rsidR="00FF5421" w:rsidRPr="0080356A">
        <w:t>n</w:t>
      </w:r>
      <w:r w:rsidRPr="0080356A">
        <w:t xml:space="preserve"> some states</w:t>
      </w:r>
      <w:r w:rsidR="00FF5421" w:rsidRPr="0080356A">
        <w:t>,</w:t>
      </w:r>
      <w:r w:rsidRPr="0080356A">
        <w:t xml:space="preserve"> the balance of partisan identifications on the court was such that, </w:t>
      </w:r>
      <w:r w:rsidR="00FF5421" w:rsidRPr="0080356A">
        <w:t>if most or all of the</w:t>
      </w:r>
      <w:r w:rsidR="00876ED8" w:rsidRPr="0080356A">
        <w:t xml:space="preserve"> </w:t>
      </w:r>
      <w:r w:rsidR="00FF5421" w:rsidRPr="0080356A">
        <w:t>justices who identified with the minority party found a</w:t>
      </w:r>
      <w:r w:rsidR="0041484F" w:rsidRPr="0080356A">
        <w:t xml:space="preserve"> </w:t>
      </w:r>
      <w:r w:rsidR="00FF5421" w:rsidRPr="0080356A">
        <w:t xml:space="preserve">map unconstitutional under state law, </w:t>
      </w:r>
      <w:r w:rsidRPr="0080356A">
        <w:t>even if only one or a few justices whose party was congruent with that of the party in legislative control declined to support a map from that party</w:t>
      </w:r>
      <w:r w:rsidR="000F676D" w:rsidRPr="00434672">
        <w:rPr>
          <w:rStyle w:val="FootnoteReference"/>
        </w:rPr>
        <w:footnoteReference w:id="92"/>
      </w:r>
      <w:r w:rsidRPr="0080356A">
        <w:t xml:space="preserve">, the state </w:t>
      </w:r>
      <w:r w:rsidRPr="0080356A">
        <w:lastRenderedPageBreak/>
        <w:t>court might, by a divided vote, nonetheless end up rejecting that map as unconstitutional.</w:t>
      </w:r>
      <w:r w:rsidR="001A2244" w:rsidRPr="00434672">
        <w:rPr>
          <w:rStyle w:val="FootnoteReference"/>
        </w:rPr>
        <w:footnoteReference w:id="93"/>
      </w:r>
    </w:p>
    <w:p w14:paraId="2A04AD81" w14:textId="6544F34A" w:rsidR="00DB7211" w:rsidRDefault="001C6936" w:rsidP="00553614">
      <w:pPr>
        <w:pStyle w:val="ListParagraph"/>
        <w:numPr>
          <w:ilvl w:val="0"/>
          <w:numId w:val="12"/>
        </w:numPr>
        <w:spacing w:line="480" w:lineRule="auto"/>
      </w:pPr>
      <w:r>
        <w:t xml:space="preserve">Data from the federal census is required for the purpose of reapportionment and redistricting the House of Representatives. </w:t>
      </w:r>
      <w:r w:rsidRPr="0080356A">
        <w:t>The Census</w:t>
      </w:r>
      <w:r>
        <w:t xml:space="preserve"> Bureau</w:t>
      </w:r>
      <w:r w:rsidRPr="0080356A">
        <w:t xml:space="preserve"> report to the states of the data needed for redistricting was delayed to an unprecedented extent</w:t>
      </w:r>
      <w:r>
        <w:t>.</w:t>
      </w:r>
      <w:r w:rsidRPr="00434672">
        <w:rPr>
          <w:rStyle w:val="FootnoteReference"/>
        </w:rPr>
        <w:footnoteReference w:id="94"/>
      </w:r>
      <w:r>
        <w:t xml:space="preserve"> Usually delivered by April 1 in the year ended in “1” (and usually released earlier on a rolling basis so states that that have legislative elections in odd years have the data with enough time to complete their new districting plans), it was not delivered until August 12,</w:t>
      </w:r>
      <w:r w:rsidRPr="0080356A">
        <w:t xml:space="preserve"> four months late.</w:t>
      </w:r>
      <w:r w:rsidR="009507A0" w:rsidRPr="00434672">
        <w:rPr>
          <w:rStyle w:val="FootnoteReference"/>
        </w:rPr>
        <w:footnoteReference w:id="95"/>
      </w:r>
      <w:r w:rsidRPr="0080356A">
        <w:t xml:space="preserve"> This delay had consequences for how the redistricting process played out</w:t>
      </w:r>
      <w:r w:rsidR="00C24A48">
        <w:t>. For instance, the delay meant that the time between enactment of a plan and primary elections were shortened.</w:t>
      </w:r>
      <w:r w:rsidR="000A3B79" w:rsidRPr="00434672">
        <w:rPr>
          <w:rStyle w:val="FootnoteReference"/>
        </w:rPr>
        <w:footnoteReference w:id="96"/>
      </w:r>
      <w:r w:rsidR="00C24A48">
        <w:t xml:space="preserve"> Pertinent to our current discussion, the delay of data meant that </w:t>
      </w:r>
      <w:r w:rsidR="00AA5C13">
        <w:t xml:space="preserve">there was a shorter time between enactment and an election, and that resulted in </w:t>
      </w:r>
      <w:r w:rsidR="009258A7">
        <w:t xml:space="preserve">less </w:t>
      </w:r>
      <w:r w:rsidR="009258A7" w:rsidRPr="009B652D">
        <w:t xml:space="preserve">time for a plan to be litigated as being violative of state or federal law. </w:t>
      </w:r>
      <w:r w:rsidR="00521188" w:rsidRPr="009B652D">
        <w:t>The consequences of delay in map-making by the primary redistricting authority</w:t>
      </w:r>
      <w:r w:rsidR="00B80478" w:rsidRPr="009B652D">
        <w:t xml:space="preserve"> is</w:t>
      </w:r>
      <w:r w:rsidR="009258A7" w:rsidRPr="009B652D">
        <w:t xml:space="preserve"> elaborate</w:t>
      </w:r>
      <w:r w:rsidR="00B80478" w:rsidRPr="009B652D">
        <w:t>d</w:t>
      </w:r>
      <w:r w:rsidR="009258A7" w:rsidRPr="009B652D">
        <w:t xml:space="preserve"> on in</w:t>
      </w:r>
      <w:r w:rsidR="00E72A24" w:rsidRPr="009B652D">
        <w:t xml:space="preserve"> point</w:t>
      </w:r>
      <w:r w:rsidR="009B652D">
        <w:t xml:space="preserve"> </w:t>
      </w:r>
      <w:r w:rsidR="00A035A2">
        <w:t>twelve</w:t>
      </w:r>
      <w:r w:rsidR="00E72A24" w:rsidRPr="009B652D">
        <w:t>.</w:t>
      </w:r>
    </w:p>
    <w:p w14:paraId="555C0C33" w14:textId="712EB946" w:rsidR="005936F2" w:rsidRDefault="00C64E8A" w:rsidP="00553614">
      <w:pPr>
        <w:pStyle w:val="ListParagraph"/>
        <w:numPr>
          <w:ilvl w:val="0"/>
          <w:numId w:val="12"/>
        </w:numPr>
        <w:spacing w:line="480" w:lineRule="auto"/>
      </w:pPr>
      <w:r w:rsidRPr="009C73A3">
        <w:rPr>
          <w:szCs w:val="24"/>
        </w:rPr>
        <w:t xml:space="preserve">The Supreme Court’s gutting of Section </w:t>
      </w:r>
      <w:r w:rsidR="00A035A2">
        <w:rPr>
          <w:szCs w:val="24"/>
        </w:rPr>
        <w:t>Five</w:t>
      </w:r>
      <w:r w:rsidRPr="009C73A3">
        <w:rPr>
          <w:szCs w:val="24"/>
        </w:rPr>
        <w:t xml:space="preserve"> of the Voting Rights Act in</w:t>
      </w:r>
      <w:r w:rsidR="001B59B9" w:rsidRPr="009C73A3">
        <w:rPr>
          <w:szCs w:val="24"/>
        </w:rPr>
        <w:t xml:space="preserve"> </w:t>
      </w:r>
      <w:r w:rsidR="004B6F05" w:rsidRPr="004B6F05">
        <w:rPr>
          <w:i/>
          <w:iCs/>
        </w:rPr>
        <w:t xml:space="preserve">Shelby County. v. </w:t>
      </w:r>
      <w:r w:rsidR="004B6F05" w:rsidRPr="004B6F05">
        <w:rPr>
          <w:i/>
          <w:iCs/>
        </w:rPr>
        <w:lastRenderedPageBreak/>
        <w:t>Holder</w:t>
      </w:r>
      <w:r w:rsidR="001B59B9" w:rsidRPr="00434672">
        <w:rPr>
          <w:rStyle w:val="FootnoteReference"/>
        </w:rPr>
        <w:footnoteReference w:id="97"/>
      </w:r>
      <w:r w:rsidR="004B6F05" w:rsidRPr="00A35BE3">
        <w:t xml:space="preserve"> </w:t>
      </w:r>
      <w:r w:rsidR="004B6F05" w:rsidRPr="004B6F05">
        <w:t>represents a radical turn from the previous five decades of redistricting</w:t>
      </w:r>
      <w:r w:rsidR="004B6F05" w:rsidRPr="009E2F11">
        <w:t>.</w:t>
      </w:r>
      <w:r w:rsidR="00A035A2" w:rsidRPr="00434672">
        <w:rPr>
          <w:rStyle w:val="FootnoteReference"/>
        </w:rPr>
        <w:footnoteReference w:id="98"/>
      </w:r>
      <w:r w:rsidR="004B6F05" w:rsidRPr="004B6F05">
        <w:rPr>
          <w:rStyle w:val="FootnoteReference"/>
          <w:szCs w:val="24"/>
        </w:rPr>
        <w:t xml:space="preserve"> </w:t>
      </w:r>
      <w:r w:rsidR="004B6F05" w:rsidRPr="004B6F05">
        <w:t xml:space="preserve">Section </w:t>
      </w:r>
      <w:r w:rsidR="00A035A2">
        <w:t xml:space="preserve">Five </w:t>
      </w:r>
      <w:r w:rsidR="004B6F05" w:rsidRPr="004B6F05">
        <w:t>of the Voting Right Act</w:t>
      </w:r>
      <w:r w:rsidR="004B6F05" w:rsidRPr="009E2F11">
        <w:t xml:space="preserve"> required preclearance by the Voting Rights Section of</w:t>
      </w:r>
      <w:r w:rsidR="004B6F05" w:rsidRPr="004B6F05">
        <w:t xml:space="preserve"> the Civil Rights Division of the U.S. Department of Justice or the District Court for the District of Columbia of any election law changes, including redistricting.</w:t>
      </w:r>
      <w:r w:rsidR="00A035A2" w:rsidRPr="00434672">
        <w:rPr>
          <w:rStyle w:val="FootnoteReference"/>
        </w:rPr>
        <w:footnoteReference w:id="99"/>
      </w:r>
      <w:r w:rsidR="004B6F05" w:rsidRPr="004B6F05">
        <w:t xml:space="preserve"> The trigger clause for Section </w:t>
      </w:r>
      <w:r w:rsidR="00A035A2">
        <w:t>Five</w:t>
      </w:r>
      <w:r w:rsidR="00A035A2" w:rsidRPr="004B6F05">
        <w:t xml:space="preserve"> </w:t>
      </w:r>
      <w:r w:rsidR="004B6F05" w:rsidRPr="004B6F05">
        <w:t>was held to rely on outdated data (voter turnout by race) to identify which states (or portions of states) would come under preclearance scrutiny</w:t>
      </w:r>
      <w:r w:rsidR="00A035A2">
        <w:t>.</w:t>
      </w:r>
      <w:r w:rsidR="004B6F05" w:rsidRPr="00434672">
        <w:rPr>
          <w:rStyle w:val="FootnoteReference"/>
        </w:rPr>
        <w:footnoteReference w:id="100"/>
      </w:r>
      <w:r w:rsidR="004B6F05" w:rsidRPr="009E2F11">
        <w:t xml:space="preserve"> </w:t>
      </w:r>
      <w:r w:rsidR="004B6F05" w:rsidRPr="004B6F05">
        <w:t xml:space="preserve">At the time of the 2010 redistricting cycle, Section </w:t>
      </w:r>
      <w:r w:rsidR="00A035A2">
        <w:t xml:space="preserve">Five </w:t>
      </w:r>
      <w:r w:rsidR="004B6F05" w:rsidRPr="004B6F05">
        <w:t xml:space="preserve">applied to sixteen states in whole or in part </w:t>
      </w:r>
      <w:r w:rsidR="00A035A2">
        <w:t>–</w:t>
      </w:r>
      <w:r w:rsidR="004B6F05" w:rsidRPr="004B6F05">
        <w:t xml:space="preserve"> most of the southern states and some other states with substantial minority populations</w:t>
      </w:r>
      <w:r w:rsidR="00A035A2">
        <w:t>.</w:t>
      </w:r>
      <w:r w:rsidR="004B6F05" w:rsidRPr="00434672">
        <w:rPr>
          <w:rStyle w:val="FootnoteReference"/>
        </w:rPr>
        <w:footnoteReference w:id="101"/>
      </w:r>
      <w:r w:rsidR="004B6F05" w:rsidRPr="009E2F11">
        <w:t xml:space="preserve"> </w:t>
      </w:r>
      <w:r w:rsidR="004B6F05" w:rsidRPr="004B6F05">
        <w:t>Now it applies to none.</w:t>
      </w:r>
      <w:r w:rsidR="00BC3A7C" w:rsidRPr="00434672">
        <w:rPr>
          <w:rStyle w:val="FootnoteReference"/>
        </w:rPr>
        <w:footnoteReference w:id="102"/>
      </w:r>
      <w:r w:rsidR="004B6F05" w:rsidRPr="004B6F05">
        <w:t xml:space="preserve"> Because of the partisan divisions and polarization in Congress, Section </w:t>
      </w:r>
      <w:r w:rsidR="00A035A2">
        <w:t>Four</w:t>
      </w:r>
      <w:r w:rsidR="00A035A2" w:rsidRPr="004B6F05">
        <w:t xml:space="preserve"> </w:t>
      </w:r>
      <w:r w:rsidR="004B6F05" w:rsidRPr="004B6F05">
        <w:t>(the trigger clause) has not been restored</w:t>
      </w:r>
      <w:r w:rsidR="00B9137E" w:rsidRPr="00434672">
        <w:rPr>
          <w:rStyle w:val="FootnoteReference"/>
        </w:rPr>
        <w:footnoteReference w:id="103"/>
      </w:r>
      <w:r w:rsidR="004B6F05" w:rsidRPr="004B6F05">
        <w:t xml:space="preserve">, and the present composition of the U.S. Supreme Court suggests that even if a better designed trigger clause were to be passed by Congress it might not survive Supreme Court review. </w:t>
      </w:r>
      <w:r w:rsidR="004B6F05" w:rsidRPr="0080356A">
        <w:t xml:space="preserve">Without preclearance, states previously covered under Section </w:t>
      </w:r>
      <w:r w:rsidR="00A035A2">
        <w:t xml:space="preserve">Five </w:t>
      </w:r>
      <w:r w:rsidR="004B6F05" w:rsidRPr="0080356A">
        <w:t xml:space="preserve">need not </w:t>
      </w:r>
      <w:r w:rsidR="004B6F05" w:rsidRPr="0080356A">
        <w:lastRenderedPageBreak/>
        <w:t>submit their plans for approval by the federal government as non-retrogressive.</w:t>
      </w:r>
      <w:r w:rsidR="006D4550" w:rsidRPr="00434672">
        <w:rPr>
          <w:rStyle w:val="FootnoteReference"/>
        </w:rPr>
        <w:footnoteReference w:id="104"/>
      </w:r>
      <w:r w:rsidR="004B6F05" w:rsidRPr="0080356A">
        <w:t xml:space="preserve"> Taking advantage of this new freedom, some previously covered states neglected to draw districts that would have been required by Section </w:t>
      </w:r>
      <w:r w:rsidR="00A035A2">
        <w:t xml:space="preserve">Five </w:t>
      </w:r>
      <w:r w:rsidR="004B6F05" w:rsidRPr="0080356A">
        <w:t xml:space="preserve">and failed to draw districts that would be seen as required by Section </w:t>
      </w:r>
      <w:r w:rsidR="00A035A2">
        <w:t>Two</w:t>
      </w:r>
      <w:r w:rsidR="00A035A2" w:rsidRPr="0080356A">
        <w:t xml:space="preserve"> </w:t>
      </w:r>
      <w:r w:rsidR="004B6F05" w:rsidRPr="0080356A">
        <w:t>under existing case law</w:t>
      </w:r>
      <w:r w:rsidR="005936F2">
        <w:t>.</w:t>
      </w:r>
      <w:r w:rsidR="002F0CAB" w:rsidRPr="00434672">
        <w:rPr>
          <w:rStyle w:val="FootnoteReference"/>
        </w:rPr>
        <w:footnoteReference w:id="105"/>
      </w:r>
    </w:p>
    <w:p w14:paraId="20D503E0" w14:textId="03BC1994" w:rsidR="00C64E8A" w:rsidRPr="009B652D" w:rsidRDefault="004B6F05" w:rsidP="00553614">
      <w:pPr>
        <w:pStyle w:val="ListParagraph"/>
        <w:spacing w:line="480" w:lineRule="auto"/>
        <w:ind w:left="360" w:firstLine="0"/>
      </w:pPr>
      <w:r w:rsidRPr="000A7B2E">
        <w:t xml:space="preserve">It might not seem that a provision about racial/ethnic representation would be that relevant to issues of partisan gerrymandering, but in </w:t>
      </w:r>
      <w:r w:rsidR="002F0CAB" w:rsidRPr="000A7B2E">
        <w:t>reality,</w:t>
      </w:r>
      <w:r w:rsidRPr="000A7B2E">
        <w:t xml:space="preserve"> the two are highly </w:t>
      </w:r>
      <w:r w:rsidRPr="007E7E1C">
        <w:rPr>
          <w:bCs/>
        </w:rPr>
        <w:t>connected</w:t>
      </w:r>
      <w:r w:rsidRPr="000A7B2E">
        <w:t>.</w:t>
      </w:r>
      <w:r w:rsidR="006F1A53" w:rsidRPr="00434672">
        <w:rPr>
          <w:rStyle w:val="FootnoteReference"/>
        </w:rPr>
        <w:footnoteReference w:id="106"/>
      </w:r>
      <w:r w:rsidRPr="000A7B2E">
        <w:t xml:space="preserve"> In states with substantial minority populations, the consequences of maps for racial representation and the consequences of those same maps for partisan representation are usually inextricably intertwined.</w:t>
      </w:r>
      <w:r w:rsidR="00024871" w:rsidRPr="00434672">
        <w:rPr>
          <w:rStyle w:val="FootnoteReference"/>
        </w:rPr>
        <w:footnoteReference w:id="107"/>
      </w:r>
      <w:r w:rsidRPr="000A7B2E">
        <w:t xml:space="preserve"> Minority populations are still heavily Democratic, while non-Hispanic Whites tend to vote Republican, with the proportion of non-Hispanic Whites voting Republican in some southern states now at or over 7</w:t>
      </w:r>
      <w:r w:rsidR="00670CA0">
        <w:t>0</w:t>
      </w:r>
      <w:r w:rsidRPr="000A7B2E">
        <w:t>%.</w:t>
      </w:r>
      <w:r w:rsidRPr="00434672">
        <w:rPr>
          <w:rStyle w:val="FootnoteReference"/>
        </w:rPr>
        <w:footnoteReference w:id="108"/>
      </w:r>
      <w:r w:rsidRPr="000A7B2E">
        <w:t xml:space="preserve"> By “cracking” (dispersal gerrymandering) or “packing” (concentration gerrymandering) </w:t>
      </w:r>
      <w:r w:rsidRPr="000A7B2E">
        <w:rPr>
          <w:u w:val="single"/>
        </w:rPr>
        <w:t>minority voters</w:t>
      </w:r>
      <w:r w:rsidRPr="000A7B2E">
        <w:t xml:space="preserve">, Republicans can obtain </w:t>
      </w:r>
      <w:r w:rsidRPr="000A7B2E">
        <w:rPr>
          <w:u w:val="single"/>
        </w:rPr>
        <w:t>partisan</w:t>
      </w:r>
      <w:r w:rsidRPr="000A7B2E">
        <w:t xml:space="preserve"> advantage. Thus, when Section </w:t>
      </w:r>
      <w:r w:rsidR="006F1A53">
        <w:t xml:space="preserve">Five </w:t>
      </w:r>
      <w:r w:rsidRPr="000A7B2E">
        <w:t xml:space="preserve">preclearance was eliminated in </w:t>
      </w:r>
      <w:r w:rsidRPr="000A7B2E">
        <w:rPr>
          <w:i/>
        </w:rPr>
        <w:t>Shelby</w:t>
      </w:r>
      <w:r w:rsidRPr="000A7B2E">
        <w:t xml:space="preserve">, it is now much easier for Republicans in states under complete Republican control to disregard the requirements of satisfying Section </w:t>
      </w:r>
      <w:r w:rsidR="006F1A53">
        <w:t>Two</w:t>
      </w:r>
      <w:r w:rsidR="006F1A53" w:rsidRPr="000A7B2E">
        <w:t xml:space="preserve"> </w:t>
      </w:r>
      <w:r w:rsidRPr="000A7B2E">
        <w:t xml:space="preserve">of the Voting Rights and choose to manipulate </w:t>
      </w:r>
      <w:r w:rsidRPr="000A7B2E">
        <w:lastRenderedPageBreak/>
        <w:t>minority population concentrations in the maps that are passed in a way that benefits them in partisan terms.</w:t>
      </w:r>
      <w:r>
        <w:t xml:space="preserve"> </w:t>
      </w:r>
      <w:r w:rsidRPr="00DB7211">
        <w:t xml:space="preserve">Even when subsequently found as in violation of </w:t>
      </w:r>
      <w:r w:rsidR="00533F23">
        <w:t>Section Two</w:t>
      </w:r>
      <w:r w:rsidRPr="00DB7211">
        <w:t xml:space="preserve">, a remedy might not occur until after one or </w:t>
      </w:r>
      <w:r>
        <w:t xml:space="preserve">even </w:t>
      </w:r>
      <w:r w:rsidRPr="00DB7211">
        <w:t>several elections are held under discriminatory maps.</w:t>
      </w:r>
      <w:r w:rsidR="00752D69">
        <w:t xml:space="preserve"> </w:t>
      </w:r>
    </w:p>
    <w:p w14:paraId="26E0CD27" w14:textId="4AD666FD" w:rsidR="004B6F05" w:rsidRDefault="00C64E8A" w:rsidP="00553614">
      <w:pPr>
        <w:pStyle w:val="ListParagraph"/>
        <w:numPr>
          <w:ilvl w:val="0"/>
          <w:numId w:val="12"/>
        </w:numPr>
        <w:spacing w:line="480" w:lineRule="auto"/>
        <w:rPr>
          <w:szCs w:val="24"/>
        </w:rPr>
      </w:pPr>
      <w:r w:rsidRPr="00DB7211">
        <w:rPr>
          <w:szCs w:val="24"/>
        </w:rPr>
        <w:t xml:space="preserve">Challenges to the application of the </w:t>
      </w:r>
      <w:r w:rsidRPr="00DB7211">
        <w:rPr>
          <w:i/>
          <w:iCs/>
          <w:szCs w:val="24"/>
        </w:rPr>
        <w:t>Gingles</w:t>
      </w:r>
      <w:r w:rsidR="00AA0CA0" w:rsidRPr="00434672">
        <w:rPr>
          <w:rStyle w:val="FootnoteReference"/>
        </w:rPr>
        <w:footnoteReference w:id="109"/>
      </w:r>
      <w:r w:rsidRPr="00DB7211">
        <w:rPr>
          <w:szCs w:val="24"/>
        </w:rPr>
        <w:t xml:space="preserve"> prongs for identifying a violation of </w:t>
      </w:r>
      <w:r w:rsidR="00533F23">
        <w:rPr>
          <w:szCs w:val="24"/>
        </w:rPr>
        <w:t>Section Two</w:t>
      </w:r>
      <w:r w:rsidRPr="00DB7211">
        <w:rPr>
          <w:szCs w:val="24"/>
        </w:rPr>
        <w:t xml:space="preserve"> have been </w:t>
      </w:r>
      <w:r w:rsidRPr="009A2739">
        <w:rPr>
          <w:szCs w:val="24"/>
        </w:rPr>
        <w:t>brought</w:t>
      </w:r>
      <w:r w:rsidRPr="00DB7211">
        <w:rPr>
          <w:szCs w:val="24"/>
        </w:rPr>
        <w:t>.</w:t>
      </w:r>
      <w:r w:rsidRPr="00434672">
        <w:rPr>
          <w:rStyle w:val="FootnoteReference"/>
        </w:rPr>
        <w:footnoteReference w:id="110"/>
      </w:r>
      <w:r w:rsidRPr="00DB7211">
        <w:rPr>
          <w:szCs w:val="24"/>
        </w:rPr>
        <w:t xml:space="preserve"> The claim is that Section </w:t>
      </w:r>
      <w:r w:rsidR="006F1A53">
        <w:rPr>
          <w:szCs w:val="24"/>
        </w:rPr>
        <w:t>Two</w:t>
      </w:r>
      <w:r w:rsidR="006F1A53" w:rsidRPr="00DB7211">
        <w:rPr>
          <w:szCs w:val="24"/>
        </w:rPr>
        <w:t xml:space="preserve"> </w:t>
      </w:r>
      <w:r w:rsidRPr="00DB7211">
        <w:rPr>
          <w:szCs w:val="24"/>
        </w:rPr>
        <w:t xml:space="preserve">requires plaintiffs to show that a </w:t>
      </w:r>
      <w:r w:rsidRPr="00DB7211">
        <w:rPr>
          <w:i/>
          <w:iCs/>
          <w:szCs w:val="24"/>
        </w:rPr>
        <w:t>race-blind</w:t>
      </w:r>
      <w:r w:rsidRPr="00DB7211">
        <w:rPr>
          <w:szCs w:val="24"/>
        </w:rPr>
        <w:t xml:space="preserve"> map could have been drawn </w:t>
      </w:r>
      <w:r w:rsidRPr="009A2739">
        <w:rPr>
          <w:szCs w:val="24"/>
        </w:rPr>
        <w:t xml:space="preserve">(or perhaps even was </w:t>
      </w:r>
      <w:r w:rsidRPr="009A2739">
        <w:rPr>
          <w:i/>
          <w:iCs/>
          <w:szCs w:val="24"/>
        </w:rPr>
        <w:t>likely</w:t>
      </w:r>
      <w:r w:rsidRPr="009A2739">
        <w:rPr>
          <w:szCs w:val="24"/>
        </w:rPr>
        <w:t xml:space="preserve"> to be drawn)</w:t>
      </w:r>
      <w:r w:rsidRPr="00DB7211">
        <w:rPr>
          <w:szCs w:val="24"/>
        </w:rPr>
        <w:t xml:space="preserve"> </w:t>
      </w:r>
      <w:r>
        <w:rPr>
          <w:szCs w:val="24"/>
        </w:rPr>
        <w:t>to</w:t>
      </w:r>
      <w:r w:rsidRPr="009A2739">
        <w:rPr>
          <w:szCs w:val="24"/>
        </w:rPr>
        <w:t xml:space="preserve"> satisf</w:t>
      </w:r>
      <w:r>
        <w:rPr>
          <w:szCs w:val="24"/>
        </w:rPr>
        <w:t>y</w:t>
      </w:r>
      <w:r w:rsidRPr="009A2739">
        <w:rPr>
          <w:szCs w:val="24"/>
        </w:rPr>
        <w:t xml:space="preserve"> the first prong of the three-pronged </w:t>
      </w:r>
      <w:r w:rsidRPr="009A2739">
        <w:rPr>
          <w:i/>
          <w:iCs/>
          <w:szCs w:val="24"/>
        </w:rPr>
        <w:t>Gingles</w:t>
      </w:r>
      <w:r w:rsidRPr="009A2739">
        <w:rPr>
          <w:szCs w:val="24"/>
        </w:rPr>
        <w:t xml:space="preserve"> test for a Section </w:t>
      </w:r>
      <w:r w:rsidR="006F1A53">
        <w:rPr>
          <w:szCs w:val="24"/>
        </w:rPr>
        <w:t>Two</w:t>
      </w:r>
      <w:r w:rsidR="006F1A53" w:rsidRPr="009A2739">
        <w:rPr>
          <w:szCs w:val="24"/>
        </w:rPr>
        <w:t xml:space="preserve"> </w:t>
      </w:r>
      <w:r w:rsidRPr="009A2739">
        <w:rPr>
          <w:szCs w:val="24"/>
        </w:rPr>
        <w:t>violation</w:t>
      </w:r>
      <w:r>
        <w:rPr>
          <w:szCs w:val="24"/>
        </w:rPr>
        <w:t>.</w:t>
      </w:r>
      <w:r w:rsidR="00933017" w:rsidRPr="00434672">
        <w:rPr>
          <w:rStyle w:val="FootnoteReference"/>
        </w:rPr>
        <w:footnoteReference w:id="111"/>
      </w:r>
      <w:r>
        <w:rPr>
          <w:szCs w:val="24"/>
        </w:rPr>
        <w:t xml:space="preserve"> The first prong</w:t>
      </w:r>
      <w:r w:rsidRPr="00DB7211">
        <w:rPr>
          <w:szCs w:val="24"/>
        </w:rPr>
        <w:t xml:space="preserve"> requires a district that is reasonably compact containing a majority of the protected minority to be drawn.</w:t>
      </w:r>
      <w:r w:rsidRPr="00434672">
        <w:rPr>
          <w:rStyle w:val="FootnoteReference"/>
        </w:rPr>
        <w:footnoteReference w:id="112"/>
      </w:r>
      <w:r w:rsidR="00752D69">
        <w:rPr>
          <w:szCs w:val="24"/>
        </w:rPr>
        <w:t xml:space="preserve"> </w:t>
      </w:r>
      <w:r>
        <w:rPr>
          <w:szCs w:val="24"/>
        </w:rPr>
        <w:t xml:space="preserve">Just as the elimination of Section </w:t>
      </w:r>
      <w:r w:rsidR="006F1A53">
        <w:rPr>
          <w:szCs w:val="24"/>
        </w:rPr>
        <w:t xml:space="preserve">Five </w:t>
      </w:r>
      <w:r>
        <w:rPr>
          <w:szCs w:val="24"/>
        </w:rPr>
        <w:t xml:space="preserve">had consequences for the feasibility of partisan gerrymandering, the elimination of Section </w:t>
      </w:r>
      <w:r w:rsidR="006F1A53">
        <w:rPr>
          <w:szCs w:val="24"/>
        </w:rPr>
        <w:t xml:space="preserve">Two </w:t>
      </w:r>
      <w:r>
        <w:rPr>
          <w:szCs w:val="24"/>
        </w:rPr>
        <w:t>as it is presently implemented and its replacement by a requirement for entirely race-blind mapmaking would make partisan gerrymandering much easier.</w:t>
      </w:r>
    </w:p>
    <w:p w14:paraId="5F26EF6A" w14:textId="62EFF67E" w:rsidR="00521188" w:rsidRPr="00915943" w:rsidRDefault="00521188" w:rsidP="00553614">
      <w:pPr>
        <w:pStyle w:val="ListParagraph"/>
        <w:numPr>
          <w:ilvl w:val="0"/>
          <w:numId w:val="12"/>
        </w:numPr>
        <w:spacing w:line="480" w:lineRule="auto"/>
        <w:rPr>
          <w:szCs w:val="24"/>
        </w:rPr>
      </w:pPr>
      <w:r w:rsidRPr="00EA44DD">
        <w:t xml:space="preserve">Beginning in the 2010 redistricting round and continuing </w:t>
      </w:r>
      <w:r>
        <w:t>throughout the decade</w:t>
      </w:r>
      <w:r w:rsidRPr="00EA44DD">
        <w:t xml:space="preserve"> we saw dramatic changes in which </w:t>
      </w:r>
      <w:r w:rsidRPr="00DB7211">
        <w:rPr>
          <w:u w:val="single"/>
        </w:rPr>
        <w:t>type</w:t>
      </w:r>
      <w:r w:rsidRPr="00EA44DD">
        <w:t xml:space="preserve"> of litigant was motivated to challenge redistricting plans under the </w:t>
      </w:r>
      <w:r w:rsidRPr="00DB7211">
        <w:rPr>
          <w:i/>
          <w:iCs/>
        </w:rPr>
        <w:t xml:space="preserve">Shaw </w:t>
      </w:r>
      <w:r w:rsidRPr="00EA44DD">
        <w:t>standard that race could not be used as the preponderant motive in how (all or some) of the district lines were drawn in a plan.</w:t>
      </w:r>
      <w:r w:rsidR="00542DF6" w:rsidRPr="00434672">
        <w:rPr>
          <w:rStyle w:val="FootnoteReference"/>
        </w:rPr>
        <w:footnoteReference w:id="113"/>
      </w:r>
      <w:r w:rsidRPr="00EA44DD">
        <w:t xml:space="preserve"> When the </w:t>
      </w:r>
      <w:r w:rsidRPr="00DB7211">
        <w:rPr>
          <w:i/>
          <w:iCs/>
        </w:rPr>
        <w:t>Shaw</w:t>
      </w:r>
      <w:r w:rsidRPr="00EA44DD">
        <w:t xml:space="preserve"> doctrine first came into play it was </w:t>
      </w:r>
      <w:r>
        <w:t>W</w:t>
      </w:r>
      <w:r w:rsidRPr="00EA44DD">
        <w:t>hites, conservatives</w:t>
      </w:r>
      <w:r>
        <w:t>,</w:t>
      </w:r>
      <w:r w:rsidRPr="00EA44DD">
        <w:t xml:space="preserve"> and Republicans who brought </w:t>
      </w:r>
      <w:r w:rsidRPr="00DB7211">
        <w:rPr>
          <w:i/>
          <w:iCs/>
        </w:rPr>
        <w:t>Shaw</w:t>
      </w:r>
      <w:r w:rsidRPr="00EA44DD">
        <w:t xml:space="preserve"> suits</w:t>
      </w:r>
      <w:r>
        <w:t xml:space="preserve">; </w:t>
      </w:r>
      <w:r w:rsidRPr="00EA44DD">
        <w:t xml:space="preserve">minorities, liberals, and </w:t>
      </w:r>
      <w:r w:rsidRPr="00EA44DD">
        <w:lastRenderedPageBreak/>
        <w:t>Democrats opposed them</w:t>
      </w:r>
      <w:r>
        <w:t>.</w:t>
      </w:r>
      <w:r w:rsidR="0026616E" w:rsidRPr="00434672">
        <w:rPr>
          <w:rStyle w:val="FootnoteReference"/>
        </w:rPr>
        <w:footnoteReference w:id="114"/>
      </w:r>
      <w:r>
        <w:t xml:space="preserve"> There have been major changes </w:t>
      </w:r>
      <w:r w:rsidR="003E1452">
        <w:t>regarding the</w:t>
      </w:r>
      <w:r w:rsidRPr="00EA44DD">
        <w:t xml:space="preserve"> motivation for using a </w:t>
      </w:r>
      <w:r w:rsidRPr="003973DA">
        <w:rPr>
          <w:i/>
          <w:iCs/>
        </w:rPr>
        <w:t>Shaw</w:t>
      </w:r>
      <w:r w:rsidRPr="00EA44DD">
        <w:t>-based strategy to challenge a map. On the one hand there was a principled belief that the only legitimate kind of redistricting was race-neutral (if not race-blind).</w:t>
      </w:r>
      <w:r w:rsidR="00930098" w:rsidRPr="00434672">
        <w:rPr>
          <w:rStyle w:val="FootnoteReference"/>
        </w:rPr>
        <w:footnoteReference w:id="115"/>
      </w:r>
      <w:r w:rsidRPr="00EA44DD">
        <w:t xml:space="preserve"> On the other hand, there was the strategic consideration that if a racial gerrymander was undone then the partisan gerrymander that it helped to effectuate would be mitigated even if not eliminated.</w:t>
      </w:r>
      <w:r w:rsidR="00104CAE" w:rsidRPr="00434672">
        <w:rPr>
          <w:rStyle w:val="FootnoteReference"/>
        </w:rPr>
        <w:footnoteReference w:id="116"/>
      </w:r>
      <w:r w:rsidRPr="00EA44DD">
        <w:t xml:space="preserve"> When</w:t>
      </w:r>
      <w:r>
        <w:t xml:space="preserve"> the</w:t>
      </w:r>
      <w:r w:rsidRPr="00EA44DD">
        <w:t xml:space="preserve"> </w:t>
      </w:r>
      <w:r w:rsidRPr="003973DA">
        <w:rPr>
          <w:i/>
          <w:iCs/>
        </w:rPr>
        <w:t>Shaw</w:t>
      </w:r>
      <w:r w:rsidRPr="00EA44DD">
        <w:t xml:space="preserve"> </w:t>
      </w:r>
      <w:r>
        <w:t xml:space="preserve">decision </w:t>
      </w:r>
      <w:r w:rsidRPr="00EA44DD">
        <w:t>came down</w:t>
      </w:r>
      <w:r>
        <w:t>,</w:t>
      </w:r>
      <w:r w:rsidRPr="00EA44DD">
        <w:t xml:space="preserve"> control of most southern legislatures was still in the hands of the Democrats, and so the partisan gerrymander that litigators sought to unravel was one favoring Democrats.</w:t>
      </w:r>
      <w:r w:rsidR="00187F04" w:rsidRPr="00434672">
        <w:rPr>
          <w:rStyle w:val="FootnoteReference"/>
        </w:rPr>
        <w:footnoteReference w:id="117"/>
      </w:r>
      <w:r>
        <w:t xml:space="preserve"> </w:t>
      </w:r>
      <w:r w:rsidRPr="00EA44DD">
        <w:t>But as time wore on, southern states came under Republican control</w:t>
      </w:r>
      <w:r w:rsidR="0080096B">
        <w:t xml:space="preserve"> </w:t>
      </w:r>
      <w:r w:rsidRPr="00EA44DD">
        <w:t xml:space="preserve">and so the incentives to bring a </w:t>
      </w:r>
      <w:r w:rsidRPr="003973DA">
        <w:rPr>
          <w:i/>
          <w:iCs/>
        </w:rPr>
        <w:t>Shaw</w:t>
      </w:r>
      <w:r w:rsidRPr="00EA44DD">
        <w:t>-type lawsuit flipped.</w:t>
      </w:r>
      <w:r w:rsidR="00542DF6" w:rsidRPr="00434672">
        <w:rPr>
          <w:rStyle w:val="FootnoteReference"/>
        </w:rPr>
        <w:footnoteReference w:id="118"/>
      </w:r>
      <w:r w:rsidRPr="00EA44DD">
        <w:t xml:space="preserve"> Now it</w:t>
      </w:r>
      <w:r w:rsidR="00542DF6">
        <w:t xml:space="preserve"> is</w:t>
      </w:r>
      <w:r w:rsidRPr="00EA44DD">
        <w:t xml:space="preserve"> Democrat</w:t>
      </w:r>
      <w:r>
        <w:t>ic and minority interest groups</w:t>
      </w:r>
      <w:r w:rsidRPr="00EA44DD">
        <w:t xml:space="preserve"> who are most likely to file a </w:t>
      </w:r>
      <w:r w:rsidRPr="003973DA">
        <w:rPr>
          <w:i/>
          <w:iCs/>
        </w:rPr>
        <w:t>Shaw</w:t>
      </w:r>
      <w:r w:rsidRPr="00EA44DD">
        <w:t>-type lawsuit</w:t>
      </w:r>
      <w:r>
        <w:t xml:space="preserve"> as </w:t>
      </w:r>
      <w:r w:rsidRPr="00EA44DD">
        <w:t>Republicans redistrict in a way that packs minority voters into a handful of districts</w:t>
      </w:r>
      <w:r>
        <w:t xml:space="preserve"> (which has the effect of </w:t>
      </w:r>
      <w:r>
        <w:lastRenderedPageBreak/>
        <w:t>a packing partisan gerrymandering benefiting Republicans)</w:t>
      </w:r>
      <w:r w:rsidRPr="00EA44DD">
        <w:t xml:space="preserve"> in proportions well beyond what is needed to provide the minority community a realistic opportunity to elect candidates of its choice</w:t>
      </w:r>
      <w:r>
        <w:t>.</w:t>
      </w:r>
      <w:r w:rsidRPr="00434672">
        <w:rPr>
          <w:rStyle w:val="FootnoteReference"/>
        </w:rPr>
        <w:footnoteReference w:id="119"/>
      </w:r>
      <w:r w:rsidRPr="00EA44DD">
        <w:t xml:space="preserve"> Thus, just as the end of Section </w:t>
      </w:r>
      <w:r w:rsidR="00533F23">
        <w:t>Five</w:t>
      </w:r>
      <w:r w:rsidR="00533F23" w:rsidRPr="00EA44DD">
        <w:t xml:space="preserve"> </w:t>
      </w:r>
      <w:r w:rsidRPr="00EA44DD">
        <w:t xml:space="preserve">preclearance affected the context within which districting occurs and changed the incentives/opportunities for partisan gerrymandering because race and partisanship are so closely intertwined, so too did the changes in partisan control of state legislatures affect the incentives to bring </w:t>
      </w:r>
      <w:r w:rsidRPr="009E2F11">
        <w:rPr>
          <w:i/>
          <w:iCs/>
        </w:rPr>
        <w:t>Shaw</w:t>
      </w:r>
      <w:r w:rsidRPr="00EA44DD">
        <w:t>-type suits.</w:t>
      </w:r>
    </w:p>
    <w:p w14:paraId="42BB8409" w14:textId="432DF9A7" w:rsidR="00C64E8A" w:rsidRPr="009E2F11" w:rsidRDefault="00C64E8A" w:rsidP="00553614">
      <w:pPr>
        <w:pStyle w:val="ListParagraph"/>
        <w:numPr>
          <w:ilvl w:val="0"/>
          <w:numId w:val="12"/>
        </w:numPr>
        <w:spacing w:line="480" w:lineRule="auto"/>
        <w:rPr>
          <w:szCs w:val="24"/>
        </w:rPr>
      </w:pPr>
      <w:bookmarkStart w:id="27" w:name="_Ref120529738"/>
      <w:r w:rsidRPr="0080356A">
        <w:t>In 2022, to a greater extent than in previous decades, there will be congressional plans used for elections that trial courts have found to be unconstitutional.</w:t>
      </w:r>
      <w:r w:rsidR="001C512D" w:rsidRPr="00434672">
        <w:rPr>
          <w:rStyle w:val="FootnoteReference"/>
        </w:rPr>
        <w:footnoteReference w:id="120"/>
      </w:r>
      <w:r w:rsidRPr="0080356A">
        <w:t xml:space="preserve"> Delay in delivering census data, in conjunction with the end of Section </w:t>
      </w:r>
      <w:r w:rsidR="00533F23">
        <w:t>Five</w:t>
      </w:r>
      <w:r w:rsidR="00533F23" w:rsidRPr="0080356A">
        <w:t xml:space="preserve"> </w:t>
      </w:r>
      <w:r w:rsidRPr="0080356A">
        <w:t xml:space="preserve">preclearance, and </w:t>
      </w:r>
      <w:r>
        <w:t>contemporaneously w</w:t>
      </w:r>
      <w:r w:rsidRPr="0080356A">
        <w:t xml:space="preserve">ith a new and unfortunate use of the </w:t>
      </w:r>
      <w:r w:rsidRPr="00DB7211">
        <w:rPr>
          <w:i/>
          <w:iCs/>
        </w:rPr>
        <w:t>Purcell Principle</w:t>
      </w:r>
      <w:r w:rsidRPr="00E020DF">
        <w:t>,</w:t>
      </w:r>
      <w:bookmarkStart w:id="28" w:name="_Ref122773338"/>
      <w:r w:rsidRPr="00434672">
        <w:rPr>
          <w:rStyle w:val="FootnoteReference"/>
        </w:rPr>
        <w:footnoteReference w:id="121"/>
      </w:r>
      <w:bookmarkEnd w:id="28"/>
      <w:r w:rsidRPr="00DB7211">
        <w:rPr>
          <w:i/>
          <w:iCs/>
        </w:rPr>
        <w:t xml:space="preserve"> </w:t>
      </w:r>
      <w:r w:rsidRPr="0080356A">
        <w:t>made it possible for some maps found by trial courts to be unconstitutional to still be permitted for use for just the 2022 election.</w:t>
      </w:r>
      <w:r w:rsidR="00291A39" w:rsidRPr="00434672">
        <w:rPr>
          <w:rStyle w:val="FootnoteReference"/>
        </w:rPr>
        <w:footnoteReference w:id="122"/>
      </w:r>
      <w:r>
        <w:t xml:space="preserve"> </w:t>
      </w:r>
      <w:r w:rsidRPr="00DB7211">
        <w:rPr>
          <w:i/>
          <w:iCs/>
        </w:rPr>
        <w:t>Purcell</w:t>
      </w:r>
      <w:r w:rsidRPr="0080356A">
        <w:t xml:space="preserve"> demands “that courts should not issue orders which change election rules in the period just </w:t>
      </w:r>
      <w:r w:rsidRPr="0080356A">
        <w:lastRenderedPageBreak/>
        <w:t>before the election”.</w:t>
      </w:r>
      <w:r w:rsidR="00533F23" w:rsidRPr="00434672">
        <w:rPr>
          <w:rStyle w:val="FootnoteReference"/>
        </w:rPr>
        <w:footnoteReference w:id="123"/>
      </w:r>
      <w:r>
        <w:t xml:space="preserve"> </w:t>
      </w:r>
      <w:r w:rsidRPr="0080356A">
        <w:t>Moreover, the delay</w:t>
      </w:r>
      <w:r w:rsidR="00011C3F">
        <w:t xml:space="preserve"> in</w:t>
      </w:r>
      <w:r w:rsidRPr="0080356A">
        <w:t xml:space="preserve"> the creation of plans</w:t>
      </w:r>
      <w:r w:rsidR="0080096B">
        <w:t xml:space="preserve"> </w:t>
      </w:r>
      <w:r>
        <w:t>prohibited</w:t>
      </w:r>
      <w:r w:rsidRPr="0080356A">
        <w:t xml:space="preserve"> courts</w:t>
      </w:r>
      <w:r>
        <w:t xml:space="preserve"> from</w:t>
      </w:r>
      <w:r w:rsidR="0080096B">
        <w:t xml:space="preserve"> </w:t>
      </w:r>
      <w:r>
        <w:t>holding trial on the merits.</w:t>
      </w:r>
      <w:r w:rsidR="00011C3F" w:rsidRPr="00434672">
        <w:rPr>
          <w:rStyle w:val="FootnoteReference"/>
        </w:rPr>
        <w:footnoteReference w:id="124"/>
      </w:r>
      <w:r>
        <w:t xml:space="preserve"> Even if a trial were to happen, and</w:t>
      </w:r>
      <w:r w:rsidRPr="0080356A">
        <w:t xml:space="preserve"> that</w:t>
      </w:r>
      <w:r>
        <w:t xml:space="preserve"> court</w:t>
      </w:r>
      <w:r w:rsidRPr="0080356A">
        <w:t xml:space="preserve"> found a legislative plan unconstitutional</w:t>
      </w:r>
      <w:r>
        <w:t>, it</w:t>
      </w:r>
      <w:r w:rsidRPr="0080356A">
        <w:t xml:space="preserve"> would lack sufficient time to draw a constitutional remedial plan if the court deemed it necessary to give the legislature </w:t>
      </w:r>
      <w:r w:rsidR="00454D06">
        <w:t>‘</w:t>
      </w:r>
      <w:r w:rsidRPr="0080356A">
        <w:t>another bite at the apple.</w:t>
      </w:r>
      <w:r w:rsidR="00454D06">
        <w:t>’</w:t>
      </w:r>
      <w:r w:rsidRPr="0080356A">
        <w:t xml:space="preserve"> </w:t>
      </w:r>
      <w:r>
        <w:t xml:space="preserve">Or, on appeal, a higher court would stay the decision on either </w:t>
      </w:r>
      <w:r w:rsidRPr="00DB7211">
        <w:rPr>
          <w:i/>
          <w:iCs/>
        </w:rPr>
        <w:t>Purcell</w:t>
      </w:r>
      <w:r>
        <w:t xml:space="preserve"> grounds or because of a dispute in the interpretation of existing law. I</w:t>
      </w:r>
      <w:r w:rsidRPr="0080356A">
        <w:t>n Alabama and Louisiana</w:t>
      </w:r>
      <w:r>
        <w:t>,</w:t>
      </w:r>
      <w:r w:rsidRPr="0080356A">
        <w:t xml:space="preserve"> federal trial courts found legislative plans to be </w:t>
      </w:r>
      <w:r w:rsidRPr="000164FB">
        <w:t xml:space="preserve">unconstitutional on </w:t>
      </w:r>
      <w:r w:rsidR="00533F23">
        <w:t>Section Two</w:t>
      </w:r>
      <w:r w:rsidRPr="000164FB">
        <w:t xml:space="preserve"> grounds</w:t>
      </w:r>
      <w:r>
        <w:t xml:space="preserve"> </w:t>
      </w:r>
      <w:r w:rsidRPr="0080356A">
        <w:t>and ordered both states to draw new plans that comply with the Voting Rights Act, but the U</w:t>
      </w:r>
      <w:r>
        <w:t>.</w:t>
      </w:r>
      <w:r w:rsidRPr="0080356A">
        <w:t>S</w:t>
      </w:r>
      <w:r>
        <w:t>.</w:t>
      </w:r>
      <w:r w:rsidRPr="0080356A">
        <w:t xml:space="preserve"> Supreme Court has stayed those rulings based on the </w:t>
      </w:r>
      <w:r w:rsidRPr="00DB7211">
        <w:rPr>
          <w:i/>
          <w:iCs/>
        </w:rPr>
        <w:t>Purcell</w:t>
      </w:r>
      <w:r w:rsidRPr="0080356A">
        <w:t xml:space="preserve"> principle.</w:t>
      </w:r>
      <w:r w:rsidRPr="00434672">
        <w:rPr>
          <w:rStyle w:val="FootnoteReference"/>
        </w:rPr>
        <w:footnoteReference w:id="125"/>
      </w:r>
      <w:bookmarkEnd w:id="27"/>
    </w:p>
    <w:p w14:paraId="25558C78" w14:textId="4FA8E155" w:rsidR="00C64E8A" w:rsidRPr="009E2F11" w:rsidRDefault="00C64E8A" w:rsidP="00553614">
      <w:pPr>
        <w:pStyle w:val="ListParagraph"/>
        <w:numPr>
          <w:ilvl w:val="0"/>
          <w:numId w:val="12"/>
        </w:numPr>
        <w:spacing w:line="480" w:lineRule="auto"/>
        <w:rPr>
          <w:szCs w:val="24"/>
        </w:rPr>
      </w:pPr>
      <w:r>
        <w:t xml:space="preserve"> </w:t>
      </w:r>
      <w:r w:rsidR="00521188" w:rsidRPr="00EA44DD">
        <w:t>Several new metrics</w:t>
      </w:r>
      <w:r w:rsidR="00521188" w:rsidRPr="00276322">
        <w:t xml:space="preserve"> </w:t>
      </w:r>
      <w:r w:rsidR="00521188" w:rsidRPr="00EA44DD">
        <w:t xml:space="preserve">for assessing partisan gerrymandering were introduced in the past decade, including the </w:t>
      </w:r>
      <w:r w:rsidR="00521188" w:rsidRPr="003D4869">
        <w:rPr>
          <w:i/>
          <w:iCs/>
        </w:rPr>
        <w:t>eff</w:t>
      </w:r>
      <w:r w:rsidR="00276322" w:rsidRPr="009E2F11">
        <w:rPr>
          <w:i/>
          <w:iCs/>
        </w:rPr>
        <w:t>iciency gap</w:t>
      </w:r>
      <w:r w:rsidR="00276322" w:rsidRPr="00EA44DD">
        <w:t xml:space="preserve"> and the </w:t>
      </w:r>
      <w:r w:rsidR="00276322" w:rsidRPr="009E2F11">
        <w:rPr>
          <w:i/>
          <w:iCs/>
        </w:rPr>
        <w:t>declination</w:t>
      </w:r>
      <w:r w:rsidR="00276322" w:rsidRPr="00EA44DD">
        <w:t>.</w:t>
      </w:r>
      <w:r w:rsidR="00AE1F2C" w:rsidRPr="00434672">
        <w:rPr>
          <w:rStyle w:val="FootnoteReference"/>
        </w:rPr>
        <w:footnoteReference w:id="126"/>
      </w:r>
      <w:r w:rsidR="00276322" w:rsidRPr="00EA44DD">
        <w:t xml:space="preserve"> </w:t>
      </w:r>
      <w:r w:rsidR="00276322">
        <w:t>T</w:t>
      </w:r>
      <w:r w:rsidR="00276322" w:rsidRPr="00EA44DD">
        <w:t>he degree of concordance among alternatives m</w:t>
      </w:r>
      <w:r w:rsidR="00276322">
        <w:t>e</w:t>
      </w:r>
      <w:r w:rsidR="00276322" w:rsidRPr="00EA44DD">
        <w:t xml:space="preserve">trics, such as the two mentioned above with long established metrics such as </w:t>
      </w:r>
      <w:r w:rsidR="00276322" w:rsidRPr="002474A2">
        <w:rPr>
          <w:i/>
        </w:rPr>
        <w:t>partisan bias</w:t>
      </w:r>
      <w:r w:rsidR="000E720C" w:rsidRPr="00287EE1">
        <w:t xml:space="preserve"> </w:t>
      </w:r>
      <w:r w:rsidR="00276322" w:rsidRPr="00EA44DD">
        <w:t xml:space="preserve">(in vote share or in seat share) and the </w:t>
      </w:r>
      <w:r w:rsidR="00276322" w:rsidRPr="009E2F11">
        <w:rPr>
          <w:i/>
          <w:iCs/>
        </w:rPr>
        <w:t>mean minus median gap</w:t>
      </w:r>
      <w:r w:rsidR="00276322" w:rsidRPr="00EA44DD">
        <w:t xml:space="preserve"> were investigated to look at the question of whether (at least for states that were reasonably competitive) it was plausible to expect a high concordance of the various measures.</w:t>
      </w:r>
      <w:r w:rsidR="00300738" w:rsidRPr="00434672">
        <w:rPr>
          <w:rStyle w:val="FootnoteReference"/>
        </w:rPr>
        <w:footnoteReference w:id="127"/>
      </w:r>
      <w:r w:rsidR="00276322">
        <w:t xml:space="preserve"> In states that are competitive </w:t>
      </w:r>
      <w:r w:rsidR="00276322">
        <w:lastRenderedPageBreak/>
        <w:t>the measures do seem to have considerable overlap in whether they evaluate plans as</w:t>
      </w:r>
      <w:r w:rsidR="00752D69">
        <w:t xml:space="preserve"> </w:t>
      </w:r>
      <w:r w:rsidR="00276322">
        <w:t>partisan gerrymanders.</w:t>
      </w:r>
      <w:r w:rsidR="00276322" w:rsidRPr="00434672">
        <w:rPr>
          <w:rStyle w:val="FootnoteReference"/>
        </w:rPr>
        <w:footnoteReference w:id="128"/>
      </w:r>
    </w:p>
    <w:p w14:paraId="29475E49" w14:textId="595FA876" w:rsidR="00276322" w:rsidRPr="009E2F11" w:rsidRDefault="002253AD" w:rsidP="00553614">
      <w:pPr>
        <w:pStyle w:val="ListParagraph"/>
        <w:numPr>
          <w:ilvl w:val="0"/>
          <w:numId w:val="12"/>
        </w:numPr>
        <w:spacing w:line="480" w:lineRule="auto"/>
        <w:rPr>
          <w:szCs w:val="24"/>
        </w:rPr>
      </w:pPr>
      <w:r>
        <w:t>Mapping t</w:t>
      </w:r>
      <w:r w:rsidR="00276322" w:rsidRPr="00503617">
        <w:t>ools</w:t>
      </w:r>
      <w:r w:rsidR="00276322">
        <w:t xml:space="preserve"> </w:t>
      </w:r>
      <w:r w:rsidR="00276322" w:rsidRPr="00503617">
        <w:t>such as Dave’s Redistricting</w:t>
      </w:r>
      <w:r w:rsidR="00276322">
        <w:t xml:space="preserve"> </w:t>
      </w:r>
      <w:r w:rsidR="00276322" w:rsidRPr="00503617">
        <w:t>App and PlanScore</w:t>
      </w:r>
      <w:r w:rsidR="00276322">
        <w:t xml:space="preserve"> allowed the public to participate in new ways in a process from which they had previously been excluded. </w:t>
      </w:r>
      <w:r w:rsidRPr="00287EE1">
        <w:rPr>
          <w:bCs/>
        </w:rPr>
        <w:t>These tools included data on past election results and demography.</w:t>
      </w:r>
      <w:r w:rsidR="004B6F64" w:rsidRPr="00434672">
        <w:rPr>
          <w:rStyle w:val="FootnoteReference"/>
        </w:rPr>
        <w:footnoteReference w:id="129"/>
      </w:r>
      <w:r w:rsidRPr="00287EE1">
        <w:rPr>
          <w:bCs/>
        </w:rPr>
        <w:t xml:space="preserve"> </w:t>
      </w:r>
      <w:r w:rsidR="00276322" w:rsidRPr="00287EE1">
        <w:rPr>
          <w:bCs/>
        </w:rPr>
        <w:t xml:space="preserve">Members of the public could </w:t>
      </w:r>
      <w:r w:rsidRPr="00287EE1">
        <w:rPr>
          <w:bCs/>
        </w:rPr>
        <w:t xml:space="preserve">use them to </w:t>
      </w:r>
      <w:r w:rsidR="007D74FA" w:rsidRPr="00287EE1">
        <w:rPr>
          <w:bCs/>
        </w:rPr>
        <w:t>create plans and submit them to a commission or legislature</w:t>
      </w:r>
      <w:r w:rsidR="00276322">
        <w:t>.</w:t>
      </w:r>
      <w:r w:rsidR="00DE423C" w:rsidRPr="00434672">
        <w:rPr>
          <w:rStyle w:val="FootnoteReference"/>
        </w:rPr>
        <w:footnoteReference w:id="130"/>
      </w:r>
      <w:r w:rsidR="00752D69">
        <w:t xml:space="preserve"> </w:t>
      </w:r>
      <w:r w:rsidR="00276322">
        <w:t>Perhaps even more importantly</w:t>
      </w:r>
      <w:r w:rsidR="007074EC">
        <w:t>,</w:t>
      </w:r>
      <w:r w:rsidR="00276322">
        <w:t xml:space="preserve"> such tools </w:t>
      </w:r>
      <w:r w:rsidR="00276322" w:rsidRPr="00503617">
        <w:t xml:space="preserve">enabled both line drawers and reformers to quickly assess the degree to which a plan deviated from neutrality </w:t>
      </w:r>
      <w:r w:rsidR="00276322">
        <w:t>with respect to a large set of metrics and compare legislative maps to alternatives.</w:t>
      </w:r>
      <w:r w:rsidR="00A64BBF" w:rsidRPr="00434672">
        <w:rPr>
          <w:rStyle w:val="FootnoteReference"/>
        </w:rPr>
        <w:footnoteReference w:id="131"/>
      </w:r>
      <w:r w:rsidR="00276322">
        <w:t xml:space="preserve"> </w:t>
      </w:r>
    </w:p>
    <w:p w14:paraId="628E6B4E" w14:textId="7928C305" w:rsidR="005D2141" w:rsidRPr="00DF05DB" w:rsidRDefault="00276322" w:rsidP="007A04B2">
      <w:pPr>
        <w:pStyle w:val="ListParagraph"/>
        <w:numPr>
          <w:ilvl w:val="0"/>
          <w:numId w:val="12"/>
        </w:numPr>
        <w:spacing w:line="480" w:lineRule="auto"/>
        <w:rPr>
          <w:szCs w:val="24"/>
        </w:rPr>
      </w:pPr>
      <w:r w:rsidRPr="00503617">
        <w:t>Computer simulations</w:t>
      </w:r>
      <w:r>
        <w:t xml:space="preserve"> </w:t>
      </w:r>
      <w:r w:rsidRPr="00503617">
        <w:t>played a more important role in the 2020 round than in previous rounds.</w:t>
      </w:r>
      <w:r>
        <w:t xml:space="preserve"> S</w:t>
      </w:r>
      <w:r w:rsidRPr="00503617">
        <w:t xml:space="preserve">ophisticated computer simulation tools based on a state’s geography </w:t>
      </w:r>
      <w:r w:rsidRPr="007074EC">
        <w:t xml:space="preserve">were used </w:t>
      </w:r>
      <w:r w:rsidR="002253AD" w:rsidRPr="007074EC">
        <w:t xml:space="preserve">by experts </w:t>
      </w:r>
      <w:r w:rsidRPr="007074EC">
        <w:t>to create ensembles (a set of feasible plans satisfying pre-designated criteria) that</w:t>
      </w:r>
      <w:r w:rsidRPr="00503617">
        <w:t xml:space="preserve"> could inform mapmakers (and courts) about the range of feasible outcomes under the specified </w:t>
      </w:r>
      <w:r w:rsidRPr="007074EC">
        <w:t xml:space="preserve">assumptions and </w:t>
      </w:r>
      <w:r w:rsidR="00521188" w:rsidRPr="007074EC">
        <w:t>could be used t</w:t>
      </w:r>
      <w:r w:rsidRPr="007074EC">
        <w:t>o identify</w:t>
      </w:r>
      <w:r w:rsidRPr="00503617">
        <w:t xml:space="preserve"> outliers or plans that came closest to perfect neutrality vis-a-vis </w:t>
      </w:r>
      <w:r w:rsidRPr="00503617">
        <w:lastRenderedPageBreak/>
        <w:t>any given metric</w:t>
      </w:r>
      <w:r w:rsidR="00DF05DB">
        <w:t>.</w:t>
      </w:r>
      <w:r w:rsidR="00DF05DB" w:rsidRPr="00434672">
        <w:rPr>
          <w:rStyle w:val="FootnoteReference"/>
        </w:rPr>
        <w:footnoteReference w:id="132"/>
      </w:r>
    </w:p>
    <w:p w14:paraId="70642F10" w14:textId="2C4D8E9C" w:rsidR="00C45087" w:rsidRPr="00921F87" w:rsidRDefault="00C82A9B" w:rsidP="007A04B2">
      <w:pPr>
        <w:spacing w:line="480" w:lineRule="auto"/>
      </w:pPr>
      <w:r>
        <w:t>Above we describe</w:t>
      </w:r>
      <w:r w:rsidR="00921F87">
        <w:t>d</w:t>
      </w:r>
      <w:r>
        <w:t xml:space="preserve"> some of the important </w:t>
      </w:r>
      <w:r w:rsidR="00921F87">
        <w:t>ways in which redistricting in the 2020s round differed from redistricting in earlier rounds.</w:t>
      </w:r>
      <w:r w:rsidR="00752D69">
        <w:t xml:space="preserve"> </w:t>
      </w:r>
      <w:r w:rsidR="00921F87">
        <w:t xml:space="preserve">In </w:t>
      </w:r>
      <w:r w:rsidR="00733D12">
        <w:fldChar w:fldCharType="begin"/>
      </w:r>
      <w:r w:rsidR="00733D12">
        <w:instrText xml:space="preserve"> REF _Ref123137422 \h </w:instrText>
      </w:r>
      <w:r w:rsidR="00733D12">
        <w:fldChar w:fldCharType="separate"/>
      </w:r>
      <w:r w:rsidR="0072322F">
        <w:t xml:space="preserve">Table </w:t>
      </w:r>
      <w:r w:rsidR="0072322F">
        <w:rPr>
          <w:noProof/>
        </w:rPr>
        <w:t>1</w:t>
      </w:r>
      <w:r w:rsidR="00733D12">
        <w:fldChar w:fldCharType="end"/>
      </w:r>
      <w:r w:rsidR="00735874">
        <w:t xml:space="preserve"> </w:t>
      </w:r>
      <w:r w:rsidR="00921F87">
        <w:t xml:space="preserve">we summarize </w:t>
      </w:r>
      <w:r w:rsidR="00B02412">
        <w:t>a variety of</w:t>
      </w:r>
      <w:r w:rsidR="00752D69">
        <w:t xml:space="preserve"> </w:t>
      </w:r>
      <w:r>
        <w:t>aspects of redistricting circa 2020</w:t>
      </w:r>
      <w:r w:rsidR="002E7B6E">
        <w:t xml:space="preserve"> </w:t>
      </w:r>
      <w:r w:rsidR="00B02412">
        <w:t xml:space="preserve">that impact on </w:t>
      </w:r>
      <w:r w:rsidR="003C4B43">
        <w:t xml:space="preserve">the </w:t>
      </w:r>
      <w:r w:rsidR="007B2F8A">
        <w:t>likelihood of</w:t>
      </w:r>
      <w:r w:rsidR="000B5476">
        <w:t xml:space="preserve"> </w:t>
      </w:r>
      <w:r w:rsidR="002E7B6E">
        <w:t>partisan gerrymandering</w:t>
      </w:r>
      <w:r w:rsidR="00B02412">
        <w:t xml:space="preserve"> and the likelihood that state courts will address partisan gerrymandering issues in the state if those exist</w:t>
      </w:r>
      <w:r w:rsidR="002E7B6E">
        <w:t>.</w:t>
      </w:r>
      <w:r w:rsidR="00B1338E">
        <w:t xml:space="preserve"> </w:t>
      </w:r>
      <w:r w:rsidR="00733D12">
        <w:fldChar w:fldCharType="begin"/>
      </w:r>
      <w:r w:rsidR="00733D12">
        <w:instrText xml:space="preserve"> REF _Ref123137422 \h </w:instrText>
      </w:r>
      <w:r w:rsidR="00733D12">
        <w:fldChar w:fldCharType="separate"/>
      </w:r>
      <w:r w:rsidR="0072322F">
        <w:t xml:space="preserve">Table </w:t>
      </w:r>
      <w:r w:rsidR="0072322F">
        <w:rPr>
          <w:noProof/>
        </w:rPr>
        <w:t>1</w:t>
      </w:r>
      <w:r w:rsidR="00733D12">
        <w:fldChar w:fldCharType="end"/>
      </w:r>
      <w:r w:rsidR="00733D12">
        <w:t xml:space="preserve"> </w:t>
      </w:r>
      <w:r w:rsidR="000F3C8E" w:rsidRPr="007074EC">
        <w:t xml:space="preserve">shows </w:t>
      </w:r>
      <w:r w:rsidR="000F3C8E" w:rsidRPr="007074EC">
        <w:rPr>
          <w:iCs/>
        </w:rPr>
        <w:t>which entity</w:t>
      </w:r>
      <w:r w:rsidR="000F3C8E" w:rsidRPr="002474A2">
        <w:rPr>
          <w:iCs/>
        </w:rPr>
        <w:t xml:space="preserve"> has </w:t>
      </w:r>
      <w:r w:rsidR="000F3C8E" w:rsidRPr="007074EC">
        <w:rPr>
          <w:iCs/>
        </w:rPr>
        <w:t>i</w:t>
      </w:r>
      <w:r w:rsidR="000F3C8E" w:rsidRPr="002474A2">
        <w:rPr>
          <w:iCs/>
        </w:rPr>
        <w:t xml:space="preserve">nitial </w:t>
      </w:r>
      <w:r w:rsidR="000F3C8E" w:rsidRPr="007074EC">
        <w:rPr>
          <w:iCs/>
        </w:rPr>
        <w:t>c</w:t>
      </w:r>
      <w:r w:rsidR="000F3C8E" w:rsidRPr="002474A2">
        <w:rPr>
          <w:iCs/>
        </w:rPr>
        <w:t>ontrol over redistricting;</w:t>
      </w:r>
      <w:r w:rsidR="00B02412" w:rsidRPr="00434672">
        <w:rPr>
          <w:rStyle w:val="FootnoteReference"/>
        </w:rPr>
        <w:footnoteReference w:id="133"/>
      </w:r>
      <w:r w:rsidR="000F3C8E" w:rsidRPr="002474A2">
        <w:rPr>
          <w:iCs/>
        </w:rPr>
        <w:t xml:space="preserve"> </w:t>
      </w:r>
      <w:r w:rsidR="00921F87" w:rsidRPr="007074EC">
        <w:rPr>
          <w:iCs/>
        </w:rPr>
        <w:t xml:space="preserve">what is the party control in the state; </w:t>
      </w:r>
      <w:r w:rsidR="000F3C8E" w:rsidRPr="007074EC">
        <w:rPr>
          <w:iCs/>
        </w:rPr>
        <w:t xml:space="preserve">which entity </w:t>
      </w:r>
      <w:r w:rsidR="000F3C8E" w:rsidRPr="002474A2">
        <w:rPr>
          <w:iCs/>
        </w:rPr>
        <w:t xml:space="preserve">drew the </w:t>
      </w:r>
      <w:r w:rsidR="000F3C8E" w:rsidRPr="007074EC">
        <w:rPr>
          <w:iCs/>
        </w:rPr>
        <w:t>congressional m</w:t>
      </w:r>
      <w:r w:rsidR="000F3C8E" w:rsidRPr="002474A2">
        <w:rPr>
          <w:iCs/>
        </w:rPr>
        <w:t xml:space="preserve">ap </w:t>
      </w:r>
      <w:r w:rsidR="00921F87" w:rsidRPr="007074EC">
        <w:rPr>
          <w:iCs/>
        </w:rPr>
        <w:t>u</w:t>
      </w:r>
      <w:r w:rsidR="000F3C8E" w:rsidRPr="002474A2">
        <w:rPr>
          <w:iCs/>
        </w:rPr>
        <w:t>sed in 2022</w:t>
      </w:r>
      <w:r w:rsidR="00921F87" w:rsidRPr="007074EC">
        <w:rPr>
          <w:iCs/>
        </w:rPr>
        <w:t>;</w:t>
      </w:r>
      <w:r w:rsidR="000F3C8E" w:rsidRPr="007074EC">
        <w:rPr>
          <w:iCs/>
        </w:rPr>
        <w:t xml:space="preserve"> and what</w:t>
      </w:r>
      <w:r w:rsidR="000F3C8E" w:rsidRPr="002474A2">
        <w:rPr>
          <w:iCs/>
        </w:rPr>
        <w:t xml:space="preserve"> does the </w:t>
      </w:r>
      <w:r w:rsidR="000F3C8E" w:rsidRPr="007074EC">
        <w:rPr>
          <w:iCs/>
        </w:rPr>
        <w:t>s</w:t>
      </w:r>
      <w:r w:rsidR="000F3C8E" w:rsidRPr="002474A2">
        <w:rPr>
          <w:iCs/>
        </w:rPr>
        <w:t xml:space="preserve">tate </w:t>
      </w:r>
      <w:r w:rsidR="000F3C8E" w:rsidRPr="007074EC">
        <w:rPr>
          <w:iCs/>
        </w:rPr>
        <w:t>c</w:t>
      </w:r>
      <w:r w:rsidR="000F3C8E" w:rsidRPr="002474A2">
        <w:rPr>
          <w:iCs/>
        </w:rPr>
        <w:t xml:space="preserve">onstitution </w:t>
      </w:r>
      <w:r w:rsidR="000F3C8E" w:rsidRPr="007074EC">
        <w:rPr>
          <w:iCs/>
        </w:rPr>
        <w:t>o</w:t>
      </w:r>
      <w:r w:rsidR="000F3C8E" w:rsidRPr="002474A2">
        <w:rPr>
          <w:iCs/>
        </w:rPr>
        <w:t xml:space="preserve">ffer vis-à-vis </w:t>
      </w:r>
      <w:r w:rsidR="000F3C8E" w:rsidRPr="007074EC">
        <w:rPr>
          <w:iCs/>
        </w:rPr>
        <w:t>direct</w:t>
      </w:r>
      <w:r w:rsidR="000F3C8E" w:rsidRPr="002474A2">
        <w:rPr>
          <w:iCs/>
        </w:rPr>
        <w:t xml:space="preserve"> </w:t>
      </w:r>
      <w:r w:rsidR="000F3C8E" w:rsidRPr="007074EC">
        <w:rPr>
          <w:iCs/>
        </w:rPr>
        <w:t xml:space="preserve">language </w:t>
      </w:r>
      <w:r w:rsidR="000F3C8E" w:rsidRPr="002474A2">
        <w:rPr>
          <w:iCs/>
        </w:rPr>
        <w:t xml:space="preserve">or </w:t>
      </w:r>
      <w:r w:rsidR="000F3C8E" w:rsidRPr="007074EC">
        <w:rPr>
          <w:iCs/>
        </w:rPr>
        <w:t>language with the p</w:t>
      </w:r>
      <w:r w:rsidR="000F3C8E" w:rsidRPr="002474A2">
        <w:rPr>
          <w:iCs/>
        </w:rPr>
        <w:t xml:space="preserve">otential </w:t>
      </w:r>
      <w:r w:rsidR="000F3C8E" w:rsidRPr="007074EC">
        <w:rPr>
          <w:iCs/>
        </w:rPr>
        <w:t>to be used to p</w:t>
      </w:r>
      <w:r w:rsidR="000F3C8E" w:rsidRPr="002474A2">
        <w:rPr>
          <w:iCs/>
        </w:rPr>
        <w:t>rohibit</w:t>
      </w:r>
      <w:r w:rsidR="00E7526B" w:rsidRPr="007074EC">
        <w:rPr>
          <w:iCs/>
        </w:rPr>
        <w:t>/limit</w:t>
      </w:r>
      <w:r w:rsidR="000F3C8E" w:rsidRPr="002474A2">
        <w:rPr>
          <w:iCs/>
        </w:rPr>
        <w:t xml:space="preserve"> </w:t>
      </w:r>
      <w:r w:rsidR="000F3C8E" w:rsidRPr="007074EC">
        <w:rPr>
          <w:iCs/>
        </w:rPr>
        <w:t>g</w:t>
      </w:r>
      <w:r w:rsidR="000F3C8E" w:rsidRPr="002474A2">
        <w:rPr>
          <w:iCs/>
        </w:rPr>
        <w:t>errymandering</w:t>
      </w:r>
      <w:r w:rsidR="00921F87" w:rsidRPr="007074EC">
        <w:rPr>
          <w:iCs/>
        </w:rPr>
        <w:t>.</w:t>
      </w:r>
      <w:r w:rsidR="00752D69">
        <w:t xml:space="preserve"> </w:t>
      </w:r>
    </w:p>
    <w:p w14:paraId="6E2DA6A4" w14:textId="77777777" w:rsidR="00FE630D" w:rsidRDefault="00FE630D" w:rsidP="007A04B2">
      <w:pPr>
        <w:spacing w:line="480" w:lineRule="auto"/>
      </w:pPr>
    </w:p>
    <w:p w14:paraId="7BDC6205" w14:textId="0BFB36EF" w:rsidR="00FE630D" w:rsidRPr="002474A2" w:rsidRDefault="00A83B6C" w:rsidP="002A3F7D">
      <w:pPr>
        <w:pStyle w:val="Caption"/>
        <w:rPr>
          <w:b/>
          <w:szCs w:val="32"/>
        </w:rPr>
      </w:pPr>
      <w:bookmarkStart w:id="29" w:name="_Ref123137422"/>
      <w:r>
        <w:t xml:space="preserve">Table </w:t>
      </w:r>
      <w:fldSimple w:instr=" SEQ Table \* ARABIC ">
        <w:r w:rsidR="0072322F">
          <w:rPr>
            <w:noProof/>
          </w:rPr>
          <w:t>1</w:t>
        </w:r>
      </w:fldSimple>
      <w:bookmarkEnd w:id="29"/>
      <w:r>
        <w:t xml:space="preserve">. </w:t>
      </w:r>
      <w:r w:rsidR="00921F87" w:rsidRPr="002474A2">
        <w:rPr>
          <w:i w:val="0"/>
          <w:iCs w:val="0"/>
          <w:szCs w:val="32"/>
        </w:rPr>
        <w:t xml:space="preserve">Information on </w:t>
      </w:r>
      <w:r w:rsidR="00921F87" w:rsidRPr="00A34314">
        <w:rPr>
          <w:i w:val="0"/>
          <w:iCs w:val="0"/>
          <w:szCs w:val="32"/>
        </w:rPr>
        <w:t>Party Composition of</w:t>
      </w:r>
      <w:r w:rsidR="00752D69" w:rsidRPr="00A34314">
        <w:rPr>
          <w:i w:val="0"/>
          <w:iCs w:val="0"/>
          <w:szCs w:val="32"/>
        </w:rPr>
        <w:t xml:space="preserve"> </w:t>
      </w:r>
      <w:r w:rsidR="00921F87" w:rsidRPr="00A34314">
        <w:rPr>
          <w:i w:val="0"/>
          <w:iCs w:val="0"/>
          <w:szCs w:val="32"/>
        </w:rPr>
        <w:t xml:space="preserve">Legislatures, </w:t>
      </w:r>
      <w:r w:rsidR="00921F87" w:rsidRPr="002474A2">
        <w:rPr>
          <w:i w:val="0"/>
          <w:iCs w:val="0"/>
          <w:szCs w:val="32"/>
        </w:rPr>
        <w:t xml:space="preserve">Initial Districting </w:t>
      </w:r>
      <w:r w:rsidR="00921F87" w:rsidRPr="00A34314">
        <w:rPr>
          <w:i w:val="0"/>
          <w:iCs w:val="0"/>
          <w:szCs w:val="32"/>
        </w:rPr>
        <w:t>Authority,</w:t>
      </w:r>
      <w:r w:rsidR="00752D69" w:rsidRPr="00A34314">
        <w:rPr>
          <w:i w:val="0"/>
          <w:iCs w:val="0"/>
          <w:szCs w:val="32"/>
        </w:rPr>
        <w:t xml:space="preserve"> </w:t>
      </w:r>
      <w:r w:rsidR="00921F87" w:rsidRPr="002474A2">
        <w:rPr>
          <w:i w:val="0"/>
          <w:iCs w:val="0"/>
          <w:szCs w:val="32"/>
        </w:rPr>
        <w:t xml:space="preserve">Actual </w:t>
      </w:r>
      <w:r w:rsidR="00921F87" w:rsidRPr="00A34314">
        <w:rPr>
          <w:i w:val="0"/>
          <w:iCs w:val="0"/>
          <w:szCs w:val="32"/>
        </w:rPr>
        <w:t xml:space="preserve">Author </w:t>
      </w:r>
      <w:r w:rsidR="00921F87" w:rsidRPr="002474A2">
        <w:rPr>
          <w:i w:val="0"/>
          <w:iCs w:val="0"/>
          <w:szCs w:val="32"/>
        </w:rPr>
        <w:t>of the 2022 Map</w:t>
      </w:r>
      <w:r w:rsidR="00B02412" w:rsidRPr="00A34314">
        <w:rPr>
          <w:i w:val="0"/>
          <w:iCs w:val="0"/>
          <w:szCs w:val="32"/>
        </w:rPr>
        <w:t xml:space="preserve"> </w:t>
      </w:r>
      <w:r w:rsidR="00921F87" w:rsidRPr="002474A2">
        <w:rPr>
          <w:i w:val="0"/>
          <w:iCs w:val="0"/>
          <w:szCs w:val="32"/>
        </w:rPr>
        <w:t>and</w:t>
      </w:r>
      <w:r w:rsidR="00752D69" w:rsidRPr="00A34314">
        <w:rPr>
          <w:i w:val="0"/>
          <w:iCs w:val="0"/>
          <w:szCs w:val="32"/>
        </w:rPr>
        <w:t xml:space="preserve"> </w:t>
      </w:r>
      <w:r w:rsidR="00921F87" w:rsidRPr="002474A2">
        <w:rPr>
          <w:i w:val="0"/>
          <w:iCs w:val="0"/>
          <w:szCs w:val="32"/>
        </w:rPr>
        <w:t>State Constitutional Criteria for Redistricting</w:t>
      </w:r>
      <w:r w:rsidR="00CC0F02" w:rsidRPr="00434672">
        <w:rPr>
          <w:rStyle w:val="FootnoteReference"/>
        </w:rPr>
        <w:footnoteReference w:id="134"/>
      </w:r>
    </w:p>
    <w:tbl>
      <w:tblPr>
        <w:tblW w:w="5183" w:type="pct"/>
        <w:jc w:val="center"/>
        <w:tblLayout w:type="fixed"/>
        <w:tblLook w:val="04A0" w:firstRow="1" w:lastRow="0" w:firstColumn="1" w:lastColumn="0" w:noHBand="0" w:noVBand="1"/>
      </w:tblPr>
      <w:tblGrid>
        <w:gridCol w:w="1831"/>
        <w:gridCol w:w="1372"/>
        <w:gridCol w:w="802"/>
        <w:gridCol w:w="1143"/>
        <w:gridCol w:w="1144"/>
        <w:gridCol w:w="1137"/>
        <w:gridCol w:w="1137"/>
        <w:gridCol w:w="1137"/>
      </w:tblGrid>
      <w:tr w:rsidR="003760AD" w:rsidRPr="00FE630D" w14:paraId="29B17EB1" w14:textId="77777777" w:rsidTr="00D268D6">
        <w:trPr>
          <w:jc w:val="center"/>
        </w:trPr>
        <w:tc>
          <w:tcPr>
            <w:tcW w:w="1440" w:type="dxa"/>
            <w:tcBorders>
              <w:top w:val="single" w:sz="8" w:space="0" w:color="auto"/>
              <w:left w:val="nil"/>
              <w:bottom w:val="single" w:sz="4" w:space="0" w:color="auto"/>
              <w:right w:val="nil"/>
            </w:tcBorders>
            <w:shd w:val="clear" w:color="auto" w:fill="auto"/>
            <w:noWrap/>
            <w:hideMark/>
          </w:tcPr>
          <w:p w14:paraId="2B2B46C5" w14:textId="747FE959"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lastRenderedPageBreak/>
              <w:t>State</w:t>
            </w:r>
          </w:p>
        </w:tc>
        <w:tc>
          <w:tcPr>
            <w:tcW w:w="1079" w:type="dxa"/>
            <w:tcBorders>
              <w:top w:val="single" w:sz="8" w:space="0" w:color="auto"/>
              <w:left w:val="nil"/>
              <w:bottom w:val="single" w:sz="4" w:space="0" w:color="auto"/>
              <w:right w:val="nil"/>
            </w:tcBorders>
            <w:shd w:val="clear" w:color="auto" w:fill="auto"/>
            <w:noWrap/>
            <w:hideMark/>
          </w:tcPr>
          <w:p w14:paraId="3646C16B" w14:textId="67EEC07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Population</w:t>
            </w:r>
          </w:p>
        </w:tc>
        <w:tc>
          <w:tcPr>
            <w:tcW w:w="631" w:type="dxa"/>
            <w:tcBorders>
              <w:top w:val="single" w:sz="8" w:space="0" w:color="auto"/>
              <w:left w:val="nil"/>
              <w:bottom w:val="single" w:sz="4" w:space="0" w:color="auto"/>
              <w:right w:val="nil"/>
            </w:tcBorders>
            <w:shd w:val="clear" w:color="auto" w:fill="auto"/>
            <w:noWrap/>
            <w:hideMark/>
          </w:tcPr>
          <w:p w14:paraId="5376F525"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Seats</w:t>
            </w:r>
          </w:p>
        </w:tc>
        <w:tc>
          <w:tcPr>
            <w:tcW w:w="899" w:type="dxa"/>
            <w:tcBorders>
              <w:top w:val="single" w:sz="8" w:space="0" w:color="auto"/>
              <w:left w:val="nil"/>
              <w:bottom w:val="single" w:sz="4" w:space="0" w:color="auto"/>
              <w:right w:val="nil"/>
            </w:tcBorders>
            <w:shd w:val="clear" w:color="auto" w:fill="auto"/>
            <w:noWrap/>
            <w:hideMark/>
          </w:tcPr>
          <w:p w14:paraId="15A76D07" w14:textId="03E7146E"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Primary Authority for Drawing the Lines</w:t>
            </w:r>
          </w:p>
        </w:tc>
        <w:tc>
          <w:tcPr>
            <w:tcW w:w="900" w:type="dxa"/>
            <w:tcBorders>
              <w:top w:val="single" w:sz="8" w:space="0" w:color="auto"/>
              <w:left w:val="nil"/>
              <w:bottom w:val="single" w:sz="4" w:space="0" w:color="auto"/>
              <w:right w:val="nil"/>
            </w:tcBorders>
            <w:shd w:val="clear" w:color="auto" w:fill="auto"/>
            <w:noWrap/>
            <w:hideMark/>
          </w:tcPr>
          <w:p w14:paraId="530E5E30"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Party Control</w:t>
            </w:r>
          </w:p>
        </w:tc>
        <w:tc>
          <w:tcPr>
            <w:tcW w:w="894" w:type="dxa"/>
            <w:tcBorders>
              <w:top w:val="single" w:sz="8" w:space="0" w:color="auto"/>
              <w:left w:val="nil"/>
              <w:bottom w:val="single" w:sz="4" w:space="0" w:color="auto"/>
              <w:right w:val="nil"/>
            </w:tcBorders>
          </w:tcPr>
          <w:p w14:paraId="011D5A9F" w14:textId="2527E38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Who Drew the Lines</w:t>
            </w:r>
          </w:p>
        </w:tc>
        <w:tc>
          <w:tcPr>
            <w:tcW w:w="894" w:type="dxa"/>
            <w:tcBorders>
              <w:top w:val="single" w:sz="8" w:space="0" w:color="auto"/>
              <w:left w:val="nil"/>
              <w:bottom w:val="single" w:sz="4" w:space="0" w:color="auto"/>
              <w:right w:val="nil"/>
            </w:tcBorders>
            <w:shd w:val="clear" w:color="auto" w:fill="auto"/>
            <w:noWrap/>
            <w:hideMark/>
          </w:tcPr>
          <w:p w14:paraId="69403D90" w14:textId="2250641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Free and Equal/Open</w:t>
            </w:r>
          </w:p>
        </w:tc>
        <w:tc>
          <w:tcPr>
            <w:tcW w:w="894" w:type="dxa"/>
            <w:tcBorders>
              <w:top w:val="single" w:sz="8" w:space="0" w:color="auto"/>
              <w:left w:val="nil"/>
              <w:bottom w:val="single" w:sz="4" w:space="0" w:color="auto"/>
              <w:right w:val="nil"/>
            </w:tcBorders>
            <w:shd w:val="clear" w:color="auto" w:fill="auto"/>
            <w:noWrap/>
            <w:hideMark/>
          </w:tcPr>
          <w:p w14:paraId="6086AD41"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Direct Language</w:t>
            </w:r>
          </w:p>
        </w:tc>
      </w:tr>
      <w:tr w:rsidR="003760AD" w:rsidRPr="00FE630D" w14:paraId="16CAEAF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9560B3E"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Alabama</w:t>
            </w:r>
          </w:p>
        </w:tc>
        <w:tc>
          <w:tcPr>
            <w:tcW w:w="1079" w:type="dxa"/>
            <w:tcBorders>
              <w:top w:val="single" w:sz="4" w:space="0" w:color="auto"/>
              <w:left w:val="nil"/>
              <w:bottom w:val="single" w:sz="4" w:space="0" w:color="auto"/>
              <w:right w:val="nil"/>
            </w:tcBorders>
            <w:shd w:val="clear" w:color="auto" w:fill="auto"/>
            <w:noWrap/>
            <w:hideMark/>
          </w:tcPr>
          <w:p w14:paraId="14FA132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5,024,279</w:t>
            </w:r>
          </w:p>
        </w:tc>
        <w:tc>
          <w:tcPr>
            <w:tcW w:w="631" w:type="dxa"/>
            <w:tcBorders>
              <w:top w:val="single" w:sz="4" w:space="0" w:color="auto"/>
              <w:left w:val="nil"/>
              <w:bottom w:val="single" w:sz="4" w:space="0" w:color="auto"/>
              <w:right w:val="nil"/>
            </w:tcBorders>
            <w:shd w:val="clear" w:color="000000" w:fill="D9D9D9"/>
            <w:noWrap/>
            <w:hideMark/>
          </w:tcPr>
          <w:p w14:paraId="58BE946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224FA18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3F3E89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94C1FCB" w14:textId="107F80FB"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F2FE0EC" w14:textId="27C4F086"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AD48A5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11E7DAC1" w14:textId="77777777" w:rsidTr="00D268D6">
        <w:trPr>
          <w:jc w:val="center"/>
        </w:trPr>
        <w:tc>
          <w:tcPr>
            <w:tcW w:w="1440" w:type="dxa"/>
            <w:tcBorders>
              <w:top w:val="single" w:sz="4" w:space="0" w:color="auto"/>
              <w:left w:val="nil"/>
              <w:bottom w:val="nil"/>
              <w:right w:val="nil"/>
            </w:tcBorders>
            <w:shd w:val="clear" w:color="auto" w:fill="auto"/>
            <w:noWrap/>
            <w:hideMark/>
          </w:tcPr>
          <w:p w14:paraId="01A4DFA6"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Alaska</w:t>
            </w:r>
          </w:p>
        </w:tc>
        <w:tc>
          <w:tcPr>
            <w:tcW w:w="1079" w:type="dxa"/>
            <w:tcBorders>
              <w:top w:val="single" w:sz="4" w:space="0" w:color="auto"/>
              <w:left w:val="nil"/>
              <w:bottom w:val="nil"/>
              <w:right w:val="nil"/>
            </w:tcBorders>
            <w:shd w:val="clear" w:color="auto" w:fill="auto"/>
            <w:noWrap/>
            <w:hideMark/>
          </w:tcPr>
          <w:p w14:paraId="2D24959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733,391</w:t>
            </w:r>
          </w:p>
        </w:tc>
        <w:tc>
          <w:tcPr>
            <w:tcW w:w="631" w:type="dxa"/>
            <w:tcBorders>
              <w:top w:val="single" w:sz="4" w:space="0" w:color="auto"/>
              <w:left w:val="nil"/>
              <w:bottom w:val="nil"/>
              <w:right w:val="nil"/>
            </w:tcBorders>
            <w:shd w:val="clear" w:color="000000" w:fill="D9D9D9"/>
            <w:noWrap/>
            <w:hideMark/>
          </w:tcPr>
          <w:p w14:paraId="6F8B4A6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4DB20528" w14:textId="60808459"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417CA686" w14:textId="600C5C20"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138F098E" w14:textId="480EA816" w:rsidR="00D513F2" w:rsidRPr="00FE630D" w:rsidRDefault="000D1A6A"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660D3819" w14:textId="58320FA5"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42DF39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FEC42EB" w14:textId="77777777" w:rsidTr="00D268D6">
        <w:trPr>
          <w:jc w:val="center"/>
        </w:trPr>
        <w:tc>
          <w:tcPr>
            <w:tcW w:w="1440" w:type="dxa"/>
            <w:tcBorders>
              <w:top w:val="nil"/>
              <w:left w:val="nil"/>
              <w:bottom w:val="single" w:sz="4" w:space="0" w:color="auto"/>
              <w:right w:val="nil"/>
            </w:tcBorders>
            <w:shd w:val="clear" w:color="auto" w:fill="auto"/>
            <w:noWrap/>
            <w:hideMark/>
          </w:tcPr>
          <w:p w14:paraId="06BFD63D"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Arizona</w:t>
            </w:r>
          </w:p>
        </w:tc>
        <w:tc>
          <w:tcPr>
            <w:tcW w:w="1079" w:type="dxa"/>
            <w:tcBorders>
              <w:top w:val="nil"/>
              <w:left w:val="nil"/>
              <w:bottom w:val="single" w:sz="4" w:space="0" w:color="auto"/>
              <w:right w:val="nil"/>
            </w:tcBorders>
            <w:shd w:val="clear" w:color="auto" w:fill="auto"/>
            <w:noWrap/>
            <w:hideMark/>
          </w:tcPr>
          <w:p w14:paraId="088A978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7,151,502</w:t>
            </w:r>
          </w:p>
        </w:tc>
        <w:tc>
          <w:tcPr>
            <w:tcW w:w="631" w:type="dxa"/>
            <w:tcBorders>
              <w:top w:val="nil"/>
              <w:left w:val="nil"/>
              <w:bottom w:val="single" w:sz="4" w:space="0" w:color="auto"/>
              <w:right w:val="nil"/>
            </w:tcBorders>
            <w:shd w:val="clear" w:color="000000" w:fill="D9D9D9"/>
            <w:noWrap/>
            <w:hideMark/>
          </w:tcPr>
          <w:p w14:paraId="47E33CA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nil"/>
              <w:left w:val="nil"/>
              <w:bottom w:val="single" w:sz="4" w:space="0" w:color="auto"/>
              <w:right w:val="nil"/>
            </w:tcBorders>
            <w:shd w:val="clear" w:color="auto" w:fill="auto"/>
            <w:noWrap/>
            <w:hideMark/>
          </w:tcPr>
          <w:p w14:paraId="739AB81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19654D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16183060" w14:textId="52470C40" w:rsidR="00D513F2" w:rsidRPr="00FE630D" w:rsidRDefault="000D1A6A"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4F421612" w14:textId="6624352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3555997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7E8B099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5CFF40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Arkansas</w:t>
            </w:r>
          </w:p>
        </w:tc>
        <w:tc>
          <w:tcPr>
            <w:tcW w:w="1079" w:type="dxa"/>
            <w:tcBorders>
              <w:top w:val="single" w:sz="4" w:space="0" w:color="auto"/>
              <w:left w:val="nil"/>
              <w:bottom w:val="single" w:sz="4" w:space="0" w:color="auto"/>
              <w:right w:val="nil"/>
            </w:tcBorders>
            <w:shd w:val="clear" w:color="auto" w:fill="auto"/>
            <w:noWrap/>
            <w:hideMark/>
          </w:tcPr>
          <w:p w14:paraId="65D2B04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3,011,524</w:t>
            </w:r>
          </w:p>
        </w:tc>
        <w:tc>
          <w:tcPr>
            <w:tcW w:w="631" w:type="dxa"/>
            <w:tcBorders>
              <w:top w:val="single" w:sz="4" w:space="0" w:color="auto"/>
              <w:left w:val="nil"/>
              <w:bottom w:val="single" w:sz="4" w:space="0" w:color="auto"/>
              <w:right w:val="nil"/>
            </w:tcBorders>
            <w:shd w:val="clear" w:color="000000" w:fill="D9D9D9"/>
            <w:noWrap/>
            <w:hideMark/>
          </w:tcPr>
          <w:p w14:paraId="5EC0680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1664D50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54C3AC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278848B" w14:textId="7238A71B" w:rsidR="00D513F2" w:rsidRPr="00FE630D" w:rsidRDefault="00D074F3"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8773BE8" w14:textId="6A4920B4"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14210C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23B7727" w14:textId="77777777" w:rsidTr="00D268D6">
        <w:trPr>
          <w:jc w:val="center"/>
        </w:trPr>
        <w:tc>
          <w:tcPr>
            <w:tcW w:w="1440" w:type="dxa"/>
            <w:tcBorders>
              <w:top w:val="single" w:sz="4" w:space="0" w:color="auto"/>
              <w:left w:val="nil"/>
              <w:bottom w:val="nil"/>
              <w:right w:val="nil"/>
            </w:tcBorders>
            <w:shd w:val="clear" w:color="auto" w:fill="auto"/>
            <w:noWrap/>
            <w:hideMark/>
          </w:tcPr>
          <w:p w14:paraId="36FC01DB"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California</w:t>
            </w:r>
          </w:p>
        </w:tc>
        <w:tc>
          <w:tcPr>
            <w:tcW w:w="1079" w:type="dxa"/>
            <w:tcBorders>
              <w:top w:val="single" w:sz="4" w:space="0" w:color="auto"/>
              <w:left w:val="nil"/>
              <w:bottom w:val="nil"/>
              <w:right w:val="nil"/>
            </w:tcBorders>
            <w:shd w:val="clear" w:color="auto" w:fill="auto"/>
            <w:noWrap/>
            <w:hideMark/>
          </w:tcPr>
          <w:p w14:paraId="7CE00F4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39,538,223</w:t>
            </w:r>
          </w:p>
        </w:tc>
        <w:tc>
          <w:tcPr>
            <w:tcW w:w="631" w:type="dxa"/>
            <w:tcBorders>
              <w:top w:val="single" w:sz="4" w:space="0" w:color="auto"/>
              <w:left w:val="nil"/>
              <w:bottom w:val="nil"/>
              <w:right w:val="nil"/>
            </w:tcBorders>
            <w:shd w:val="clear" w:color="000000" w:fill="D9D9D9"/>
            <w:noWrap/>
            <w:hideMark/>
          </w:tcPr>
          <w:p w14:paraId="3AB776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52</w:t>
            </w:r>
          </w:p>
        </w:tc>
        <w:tc>
          <w:tcPr>
            <w:tcW w:w="899" w:type="dxa"/>
            <w:tcBorders>
              <w:top w:val="single" w:sz="4" w:space="0" w:color="auto"/>
              <w:left w:val="nil"/>
              <w:bottom w:val="nil"/>
              <w:right w:val="nil"/>
            </w:tcBorders>
            <w:shd w:val="clear" w:color="auto" w:fill="auto"/>
            <w:noWrap/>
            <w:hideMark/>
          </w:tcPr>
          <w:p w14:paraId="2B56810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30A1A7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2BA56421" w14:textId="799B676C"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4B66DB3" w14:textId="6C203BD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59B4F3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13C81981" w14:textId="77777777" w:rsidTr="00D268D6">
        <w:trPr>
          <w:jc w:val="center"/>
        </w:trPr>
        <w:tc>
          <w:tcPr>
            <w:tcW w:w="1440" w:type="dxa"/>
            <w:tcBorders>
              <w:top w:val="nil"/>
              <w:left w:val="nil"/>
              <w:bottom w:val="nil"/>
              <w:right w:val="nil"/>
            </w:tcBorders>
            <w:shd w:val="clear" w:color="auto" w:fill="auto"/>
            <w:noWrap/>
            <w:hideMark/>
          </w:tcPr>
          <w:p w14:paraId="4E570283"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Colorado</w:t>
            </w:r>
          </w:p>
        </w:tc>
        <w:tc>
          <w:tcPr>
            <w:tcW w:w="1079" w:type="dxa"/>
            <w:tcBorders>
              <w:top w:val="nil"/>
              <w:left w:val="nil"/>
              <w:bottom w:val="nil"/>
              <w:right w:val="nil"/>
            </w:tcBorders>
            <w:shd w:val="clear" w:color="auto" w:fill="auto"/>
            <w:noWrap/>
            <w:hideMark/>
          </w:tcPr>
          <w:p w14:paraId="7B08324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5,773,714</w:t>
            </w:r>
          </w:p>
        </w:tc>
        <w:tc>
          <w:tcPr>
            <w:tcW w:w="631" w:type="dxa"/>
            <w:tcBorders>
              <w:top w:val="nil"/>
              <w:left w:val="nil"/>
              <w:bottom w:val="nil"/>
              <w:right w:val="nil"/>
            </w:tcBorders>
            <w:shd w:val="clear" w:color="000000" w:fill="D9D9D9"/>
            <w:noWrap/>
            <w:hideMark/>
          </w:tcPr>
          <w:p w14:paraId="047DD41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nil"/>
              <w:left w:val="nil"/>
              <w:bottom w:val="nil"/>
              <w:right w:val="nil"/>
            </w:tcBorders>
            <w:shd w:val="clear" w:color="auto" w:fill="auto"/>
            <w:noWrap/>
            <w:hideMark/>
          </w:tcPr>
          <w:p w14:paraId="6A3D56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nil"/>
              <w:right w:val="nil"/>
            </w:tcBorders>
            <w:shd w:val="clear" w:color="000000" w:fill="D9D9D9"/>
            <w:noWrap/>
            <w:hideMark/>
          </w:tcPr>
          <w:p w14:paraId="4E390E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3D062045" w14:textId="0CADFC9B"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nil"/>
              <w:right w:val="nil"/>
            </w:tcBorders>
            <w:shd w:val="clear" w:color="auto" w:fill="auto"/>
            <w:noWrap/>
            <w:hideMark/>
          </w:tcPr>
          <w:p w14:paraId="7DE3DA00" w14:textId="52B32102"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292F39C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2152A6FE" w14:textId="77777777" w:rsidTr="00D268D6">
        <w:trPr>
          <w:jc w:val="center"/>
        </w:trPr>
        <w:tc>
          <w:tcPr>
            <w:tcW w:w="1440" w:type="dxa"/>
            <w:tcBorders>
              <w:top w:val="nil"/>
              <w:left w:val="nil"/>
              <w:bottom w:val="nil"/>
              <w:right w:val="nil"/>
            </w:tcBorders>
            <w:shd w:val="clear" w:color="auto" w:fill="auto"/>
            <w:noWrap/>
            <w:hideMark/>
          </w:tcPr>
          <w:p w14:paraId="7E8722A8"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Connecticut</w:t>
            </w:r>
          </w:p>
        </w:tc>
        <w:tc>
          <w:tcPr>
            <w:tcW w:w="1079" w:type="dxa"/>
            <w:tcBorders>
              <w:top w:val="nil"/>
              <w:left w:val="nil"/>
              <w:bottom w:val="nil"/>
              <w:right w:val="nil"/>
            </w:tcBorders>
            <w:shd w:val="clear" w:color="auto" w:fill="auto"/>
            <w:noWrap/>
            <w:hideMark/>
          </w:tcPr>
          <w:p w14:paraId="21497B1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3,605,944</w:t>
            </w:r>
          </w:p>
        </w:tc>
        <w:tc>
          <w:tcPr>
            <w:tcW w:w="631" w:type="dxa"/>
            <w:tcBorders>
              <w:top w:val="nil"/>
              <w:left w:val="nil"/>
              <w:bottom w:val="nil"/>
              <w:right w:val="nil"/>
            </w:tcBorders>
            <w:shd w:val="clear" w:color="000000" w:fill="D9D9D9"/>
            <w:noWrap/>
            <w:hideMark/>
          </w:tcPr>
          <w:p w14:paraId="1B042F7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w:t>
            </w:r>
          </w:p>
        </w:tc>
        <w:tc>
          <w:tcPr>
            <w:tcW w:w="899" w:type="dxa"/>
            <w:tcBorders>
              <w:top w:val="nil"/>
              <w:left w:val="nil"/>
              <w:bottom w:val="nil"/>
              <w:right w:val="nil"/>
            </w:tcBorders>
            <w:shd w:val="clear" w:color="auto" w:fill="auto"/>
            <w:noWrap/>
            <w:hideMark/>
          </w:tcPr>
          <w:p w14:paraId="0A9EE49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L(C)</w:t>
            </w:r>
          </w:p>
        </w:tc>
        <w:tc>
          <w:tcPr>
            <w:tcW w:w="900" w:type="dxa"/>
            <w:tcBorders>
              <w:top w:val="nil"/>
              <w:left w:val="nil"/>
              <w:bottom w:val="nil"/>
              <w:right w:val="nil"/>
            </w:tcBorders>
            <w:shd w:val="clear" w:color="000000" w:fill="D9D9D9"/>
            <w:noWrap/>
            <w:hideMark/>
          </w:tcPr>
          <w:p w14:paraId="0CB368D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nil"/>
              <w:left w:val="nil"/>
              <w:bottom w:val="nil"/>
              <w:right w:val="nil"/>
            </w:tcBorders>
          </w:tcPr>
          <w:p w14:paraId="19A1AAD8" w14:textId="353F8D82"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59C8E11B" w14:textId="5E7A6C82"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nil"/>
              <w:right w:val="nil"/>
            </w:tcBorders>
            <w:shd w:val="clear" w:color="000000" w:fill="D9D9D9"/>
            <w:noWrap/>
            <w:hideMark/>
          </w:tcPr>
          <w:p w14:paraId="0A70B81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7AD4583" w14:textId="77777777" w:rsidTr="00D268D6">
        <w:trPr>
          <w:jc w:val="center"/>
        </w:trPr>
        <w:tc>
          <w:tcPr>
            <w:tcW w:w="1440" w:type="dxa"/>
            <w:tcBorders>
              <w:top w:val="nil"/>
              <w:left w:val="nil"/>
              <w:bottom w:val="single" w:sz="4" w:space="0" w:color="auto"/>
              <w:right w:val="nil"/>
            </w:tcBorders>
            <w:shd w:val="clear" w:color="auto" w:fill="auto"/>
            <w:noWrap/>
            <w:hideMark/>
          </w:tcPr>
          <w:p w14:paraId="7ADD1BF0"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Delaware</w:t>
            </w:r>
          </w:p>
        </w:tc>
        <w:tc>
          <w:tcPr>
            <w:tcW w:w="1079" w:type="dxa"/>
            <w:tcBorders>
              <w:top w:val="nil"/>
              <w:left w:val="nil"/>
              <w:bottom w:val="single" w:sz="4" w:space="0" w:color="auto"/>
              <w:right w:val="nil"/>
            </w:tcBorders>
            <w:shd w:val="clear" w:color="auto" w:fill="auto"/>
            <w:noWrap/>
            <w:hideMark/>
          </w:tcPr>
          <w:p w14:paraId="0F85B2D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989,948</w:t>
            </w:r>
          </w:p>
        </w:tc>
        <w:tc>
          <w:tcPr>
            <w:tcW w:w="631" w:type="dxa"/>
            <w:tcBorders>
              <w:top w:val="nil"/>
              <w:left w:val="nil"/>
              <w:bottom w:val="single" w:sz="4" w:space="0" w:color="auto"/>
              <w:right w:val="nil"/>
            </w:tcBorders>
            <w:shd w:val="clear" w:color="000000" w:fill="D9D9D9"/>
            <w:noWrap/>
            <w:hideMark/>
          </w:tcPr>
          <w:p w14:paraId="172A7DE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nil"/>
              <w:left w:val="nil"/>
              <w:bottom w:val="single" w:sz="4" w:space="0" w:color="auto"/>
              <w:right w:val="nil"/>
            </w:tcBorders>
            <w:shd w:val="clear" w:color="auto" w:fill="auto"/>
            <w:noWrap/>
            <w:hideMark/>
          </w:tcPr>
          <w:p w14:paraId="542CEFAB" w14:textId="7C87D5D2"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nil"/>
              <w:left w:val="nil"/>
              <w:bottom w:val="single" w:sz="4" w:space="0" w:color="auto"/>
              <w:right w:val="nil"/>
            </w:tcBorders>
            <w:shd w:val="clear" w:color="000000" w:fill="D9D9D9"/>
            <w:noWrap/>
            <w:hideMark/>
          </w:tcPr>
          <w:p w14:paraId="5AF34A69" w14:textId="3F775371"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tcPr>
          <w:p w14:paraId="395AFB83" w14:textId="026FA9FA"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shd w:val="clear" w:color="auto" w:fill="auto"/>
            <w:noWrap/>
            <w:hideMark/>
          </w:tcPr>
          <w:p w14:paraId="427A8F70" w14:textId="5B391EAF"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72DD87B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649E1F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D50832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Florida</w:t>
            </w:r>
          </w:p>
        </w:tc>
        <w:tc>
          <w:tcPr>
            <w:tcW w:w="1079" w:type="dxa"/>
            <w:tcBorders>
              <w:top w:val="single" w:sz="4" w:space="0" w:color="auto"/>
              <w:left w:val="nil"/>
              <w:bottom w:val="single" w:sz="4" w:space="0" w:color="auto"/>
              <w:right w:val="nil"/>
            </w:tcBorders>
            <w:shd w:val="clear" w:color="auto" w:fill="auto"/>
            <w:noWrap/>
            <w:hideMark/>
          </w:tcPr>
          <w:p w14:paraId="64C3B9A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21,538,187</w:t>
            </w:r>
          </w:p>
        </w:tc>
        <w:tc>
          <w:tcPr>
            <w:tcW w:w="631" w:type="dxa"/>
            <w:tcBorders>
              <w:top w:val="single" w:sz="4" w:space="0" w:color="auto"/>
              <w:left w:val="nil"/>
              <w:bottom w:val="single" w:sz="4" w:space="0" w:color="auto"/>
              <w:right w:val="nil"/>
            </w:tcBorders>
            <w:shd w:val="clear" w:color="000000" w:fill="D9D9D9"/>
            <w:noWrap/>
            <w:hideMark/>
          </w:tcPr>
          <w:p w14:paraId="43B6BAC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28</w:t>
            </w:r>
          </w:p>
        </w:tc>
        <w:tc>
          <w:tcPr>
            <w:tcW w:w="899" w:type="dxa"/>
            <w:tcBorders>
              <w:top w:val="single" w:sz="4" w:space="0" w:color="auto"/>
              <w:left w:val="nil"/>
              <w:bottom w:val="single" w:sz="4" w:space="0" w:color="auto"/>
              <w:right w:val="nil"/>
            </w:tcBorders>
            <w:shd w:val="clear" w:color="auto" w:fill="auto"/>
            <w:noWrap/>
            <w:hideMark/>
          </w:tcPr>
          <w:p w14:paraId="542910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66EE4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9CE0271" w14:textId="5BD6F13E"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74A5672" w14:textId="6E85B06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9E30B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2E2A809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6E96AD"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Georgia</w:t>
            </w:r>
          </w:p>
        </w:tc>
        <w:tc>
          <w:tcPr>
            <w:tcW w:w="1079" w:type="dxa"/>
            <w:tcBorders>
              <w:top w:val="single" w:sz="4" w:space="0" w:color="auto"/>
              <w:left w:val="nil"/>
              <w:bottom w:val="single" w:sz="4" w:space="0" w:color="auto"/>
              <w:right w:val="nil"/>
            </w:tcBorders>
            <w:shd w:val="clear" w:color="auto" w:fill="auto"/>
            <w:noWrap/>
            <w:hideMark/>
          </w:tcPr>
          <w:p w14:paraId="7C972B6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10,711,908</w:t>
            </w:r>
          </w:p>
        </w:tc>
        <w:tc>
          <w:tcPr>
            <w:tcW w:w="631" w:type="dxa"/>
            <w:tcBorders>
              <w:top w:val="single" w:sz="4" w:space="0" w:color="auto"/>
              <w:left w:val="nil"/>
              <w:bottom w:val="single" w:sz="4" w:space="0" w:color="auto"/>
              <w:right w:val="nil"/>
            </w:tcBorders>
            <w:shd w:val="clear" w:color="000000" w:fill="D9D9D9"/>
            <w:noWrap/>
            <w:hideMark/>
          </w:tcPr>
          <w:p w14:paraId="4E6A313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5AEE05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8685E9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11C7556" w14:textId="78EA08A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570118EC" w14:textId="0CB61A52"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02608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A376115" w14:textId="77777777" w:rsidTr="00D268D6">
        <w:trPr>
          <w:jc w:val="center"/>
        </w:trPr>
        <w:tc>
          <w:tcPr>
            <w:tcW w:w="1440" w:type="dxa"/>
            <w:tcBorders>
              <w:top w:val="single" w:sz="4" w:space="0" w:color="auto"/>
              <w:left w:val="nil"/>
              <w:bottom w:val="nil"/>
              <w:right w:val="nil"/>
            </w:tcBorders>
            <w:shd w:val="clear" w:color="auto" w:fill="auto"/>
            <w:noWrap/>
            <w:hideMark/>
          </w:tcPr>
          <w:p w14:paraId="2F95298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Hawaii</w:t>
            </w:r>
          </w:p>
        </w:tc>
        <w:tc>
          <w:tcPr>
            <w:tcW w:w="1079" w:type="dxa"/>
            <w:tcBorders>
              <w:top w:val="single" w:sz="4" w:space="0" w:color="auto"/>
              <w:left w:val="nil"/>
              <w:bottom w:val="nil"/>
              <w:right w:val="nil"/>
            </w:tcBorders>
            <w:shd w:val="clear" w:color="auto" w:fill="auto"/>
            <w:noWrap/>
            <w:hideMark/>
          </w:tcPr>
          <w:p w14:paraId="086805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1,455,271</w:t>
            </w:r>
          </w:p>
        </w:tc>
        <w:tc>
          <w:tcPr>
            <w:tcW w:w="631" w:type="dxa"/>
            <w:tcBorders>
              <w:top w:val="single" w:sz="4" w:space="0" w:color="auto"/>
              <w:left w:val="nil"/>
              <w:bottom w:val="nil"/>
              <w:right w:val="nil"/>
            </w:tcBorders>
            <w:shd w:val="clear" w:color="000000" w:fill="D9D9D9"/>
            <w:noWrap/>
            <w:hideMark/>
          </w:tcPr>
          <w:p w14:paraId="19ABB6B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nil"/>
              <w:right w:val="nil"/>
            </w:tcBorders>
            <w:shd w:val="clear" w:color="auto" w:fill="auto"/>
            <w:noWrap/>
            <w:hideMark/>
          </w:tcPr>
          <w:p w14:paraId="6B8C84A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nil"/>
              <w:right w:val="nil"/>
            </w:tcBorders>
            <w:shd w:val="clear" w:color="000000" w:fill="D9D9D9"/>
            <w:noWrap/>
            <w:hideMark/>
          </w:tcPr>
          <w:p w14:paraId="08CA118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3CB965D8" w14:textId="0D8EE4D6" w:rsidR="00D513F2" w:rsidRPr="00FE630D" w:rsidRDefault="00013EEE"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B0E27B4" w14:textId="42D9E881"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7915F3D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B4F2653" w14:textId="77777777" w:rsidTr="00D268D6">
        <w:trPr>
          <w:jc w:val="center"/>
        </w:trPr>
        <w:tc>
          <w:tcPr>
            <w:tcW w:w="1440" w:type="dxa"/>
            <w:tcBorders>
              <w:top w:val="nil"/>
              <w:left w:val="nil"/>
              <w:bottom w:val="single" w:sz="4" w:space="0" w:color="auto"/>
              <w:right w:val="nil"/>
            </w:tcBorders>
            <w:shd w:val="clear" w:color="auto" w:fill="auto"/>
            <w:noWrap/>
            <w:hideMark/>
          </w:tcPr>
          <w:p w14:paraId="19943979"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Idaho</w:t>
            </w:r>
          </w:p>
        </w:tc>
        <w:tc>
          <w:tcPr>
            <w:tcW w:w="1079" w:type="dxa"/>
            <w:tcBorders>
              <w:top w:val="nil"/>
              <w:left w:val="nil"/>
              <w:bottom w:val="single" w:sz="4" w:space="0" w:color="auto"/>
              <w:right w:val="nil"/>
            </w:tcBorders>
            <w:shd w:val="clear" w:color="auto" w:fill="auto"/>
            <w:noWrap/>
            <w:hideMark/>
          </w:tcPr>
          <w:p w14:paraId="666D9E7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1,839,106</w:t>
            </w:r>
          </w:p>
        </w:tc>
        <w:tc>
          <w:tcPr>
            <w:tcW w:w="631" w:type="dxa"/>
            <w:tcBorders>
              <w:top w:val="nil"/>
              <w:left w:val="nil"/>
              <w:bottom w:val="single" w:sz="4" w:space="0" w:color="auto"/>
              <w:right w:val="nil"/>
            </w:tcBorders>
            <w:shd w:val="clear" w:color="000000" w:fill="D9D9D9"/>
            <w:noWrap/>
            <w:hideMark/>
          </w:tcPr>
          <w:p w14:paraId="166413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nil"/>
              <w:left w:val="nil"/>
              <w:bottom w:val="single" w:sz="4" w:space="0" w:color="auto"/>
              <w:right w:val="nil"/>
            </w:tcBorders>
            <w:shd w:val="clear" w:color="auto" w:fill="auto"/>
            <w:noWrap/>
            <w:hideMark/>
          </w:tcPr>
          <w:p w14:paraId="184BA1D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288C4DE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0FA359A1" w14:textId="29409E9D" w:rsidR="00D513F2" w:rsidRPr="00FE630D" w:rsidRDefault="00670B89"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29959BD8" w14:textId="4AD2AF7E"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6B8869C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D933AF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67E23FB"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Illinois</w:t>
            </w:r>
          </w:p>
        </w:tc>
        <w:tc>
          <w:tcPr>
            <w:tcW w:w="1079" w:type="dxa"/>
            <w:tcBorders>
              <w:top w:val="single" w:sz="4" w:space="0" w:color="auto"/>
              <w:left w:val="nil"/>
              <w:bottom w:val="single" w:sz="4" w:space="0" w:color="auto"/>
              <w:right w:val="nil"/>
            </w:tcBorders>
            <w:shd w:val="clear" w:color="auto" w:fill="auto"/>
            <w:noWrap/>
            <w:hideMark/>
          </w:tcPr>
          <w:p w14:paraId="4037285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12,812,508</w:t>
            </w:r>
          </w:p>
        </w:tc>
        <w:tc>
          <w:tcPr>
            <w:tcW w:w="631" w:type="dxa"/>
            <w:tcBorders>
              <w:top w:val="single" w:sz="4" w:space="0" w:color="auto"/>
              <w:left w:val="nil"/>
              <w:bottom w:val="single" w:sz="4" w:space="0" w:color="auto"/>
              <w:right w:val="nil"/>
            </w:tcBorders>
            <w:shd w:val="clear" w:color="000000" w:fill="D9D9D9"/>
            <w:noWrap/>
            <w:hideMark/>
          </w:tcPr>
          <w:p w14:paraId="1F12F7A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35B4AD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F80024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41C4531E" w14:textId="26FF311A" w:rsidR="00D513F2" w:rsidRPr="00FE630D" w:rsidRDefault="003760A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CE55B8E" w14:textId="46017A79"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F61B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010FB4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449E1A2"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Indiana</w:t>
            </w:r>
          </w:p>
        </w:tc>
        <w:tc>
          <w:tcPr>
            <w:tcW w:w="1079" w:type="dxa"/>
            <w:tcBorders>
              <w:top w:val="single" w:sz="4" w:space="0" w:color="auto"/>
              <w:left w:val="nil"/>
              <w:bottom w:val="single" w:sz="4" w:space="0" w:color="auto"/>
              <w:right w:val="nil"/>
            </w:tcBorders>
            <w:shd w:val="clear" w:color="auto" w:fill="auto"/>
            <w:noWrap/>
            <w:hideMark/>
          </w:tcPr>
          <w:p w14:paraId="6161DDD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6,785,528</w:t>
            </w:r>
          </w:p>
        </w:tc>
        <w:tc>
          <w:tcPr>
            <w:tcW w:w="631" w:type="dxa"/>
            <w:tcBorders>
              <w:top w:val="single" w:sz="4" w:space="0" w:color="auto"/>
              <w:left w:val="nil"/>
              <w:bottom w:val="single" w:sz="4" w:space="0" w:color="auto"/>
              <w:right w:val="nil"/>
            </w:tcBorders>
            <w:shd w:val="clear" w:color="000000" w:fill="D9D9D9"/>
            <w:noWrap/>
            <w:hideMark/>
          </w:tcPr>
          <w:p w14:paraId="028860B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44F31DA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DC4787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00A172" w14:textId="7330906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54E48F2" w14:textId="15185EFC"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17512B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BE8385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8484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Iowa</w:t>
            </w:r>
          </w:p>
        </w:tc>
        <w:tc>
          <w:tcPr>
            <w:tcW w:w="1079" w:type="dxa"/>
            <w:tcBorders>
              <w:top w:val="single" w:sz="4" w:space="0" w:color="auto"/>
              <w:left w:val="nil"/>
              <w:bottom w:val="single" w:sz="4" w:space="0" w:color="auto"/>
              <w:right w:val="nil"/>
            </w:tcBorders>
            <w:shd w:val="clear" w:color="auto" w:fill="auto"/>
            <w:noWrap/>
            <w:hideMark/>
          </w:tcPr>
          <w:p w14:paraId="64C99A9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3,190,369</w:t>
            </w:r>
          </w:p>
        </w:tc>
        <w:tc>
          <w:tcPr>
            <w:tcW w:w="631" w:type="dxa"/>
            <w:tcBorders>
              <w:top w:val="single" w:sz="4" w:space="0" w:color="auto"/>
              <w:left w:val="nil"/>
              <w:bottom w:val="single" w:sz="4" w:space="0" w:color="auto"/>
              <w:right w:val="nil"/>
            </w:tcBorders>
            <w:shd w:val="clear" w:color="000000" w:fill="D9D9D9"/>
            <w:noWrap/>
            <w:hideMark/>
          </w:tcPr>
          <w:p w14:paraId="253D81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3975C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0D272F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257BB9D" w14:textId="54CA11E7"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49117B1" w14:textId="74D6751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D46B05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1C2D0F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C77FE2"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Kansas</w:t>
            </w:r>
          </w:p>
        </w:tc>
        <w:tc>
          <w:tcPr>
            <w:tcW w:w="1079" w:type="dxa"/>
            <w:tcBorders>
              <w:top w:val="single" w:sz="4" w:space="0" w:color="auto"/>
              <w:left w:val="nil"/>
              <w:bottom w:val="single" w:sz="4" w:space="0" w:color="auto"/>
              <w:right w:val="nil"/>
            </w:tcBorders>
            <w:shd w:val="clear" w:color="auto" w:fill="auto"/>
            <w:noWrap/>
            <w:hideMark/>
          </w:tcPr>
          <w:p w14:paraId="6E81E62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2,937,880</w:t>
            </w:r>
          </w:p>
        </w:tc>
        <w:tc>
          <w:tcPr>
            <w:tcW w:w="631" w:type="dxa"/>
            <w:tcBorders>
              <w:top w:val="single" w:sz="4" w:space="0" w:color="auto"/>
              <w:left w:val="nil"/>
              <w:bottom w:val="single" w:sz="4" w:space="0" w:color="auto"/>
              <w:right w:val="nil"/>
            </w:tcBorders>
            <w:shd w:val="clear" w:color="000000" w:fill="D9D9D9"/>
            <w:noWrap/>
            <w:hideMark/>
          </w:tcPr>
          <w:p w14:paraId="08684D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247E6CB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CC8B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B823ADE" w14:textId="7A460D42"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4D35CD" w14:textId="77379CAB"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515D61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9823D41"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9D6D4B8"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Kentucky</w:t>
            </w:r>
          </w:p>
        </w:tc>
        <w:tc>
          <w:tcPr>
            <w:tcW w:w="1079" w:type="dxa"/>
            <w:tcBorders>
              <w:top w:val="single" w:sz="4" w:space="0" w:color="auto"/>
              <w:left w:val="nil"/>
              <w:bottom w:val="single" w:sz="4" w:space="0" w:color="auto"/>
              <w:right w:val="nil"/>
            </w:tcBorders>
            <w:shd w:val="clear" w:color="auto" w:fill="auto"/>
            <w:noWrap/>
            <w:hideMark/>
          </w:tcPr>
          <w:p w14:paraId="11AB538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4,505,836</w:t>
            </w:r>
          </w:p>
        </w:tc>
        <w:tc>
          <w:tcPr>
            <w:tcW w:w="631" w:type="dxa"/>
            <w:tcBorders>
              <w:top w:val="single" w:sz="4" w:space="0" w:color="auto"/>
              <w:left w:val="nil"/>
              <w:bottom w:val="single" w:sz="4" w:space="0" w:color="auto"/>
              <w:right w:val="nil"/>
            </w:tcBorders>
            <w:shd w:val="clear" w:color="000000" w:fill="D9D9D9"/>
            <w:noWrap/>
            <w:hideMark/>
          </w:tcPr>
          <w:p w14:paraId="74B08D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343351C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FD6482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C7E9EE4" w14:textId="16560BC1"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A9A7407" w14:textId="23DA65C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262206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A4A6A4C"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74A9AE"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Louisiana</w:t>
            </w:r>
          </w:p>
        </w:tc>
        <w:tc>
          <w:tcPr>
            <w:tcW w:w="1079" w:type="dxa"/>
            <w:tcBorders>
              <w:top w:val="single" w:sz="4" w:space="0" w:color="auto"/>
              <w:left w:val="nil"/>
              <w:bottom w:val="single" w:sz="4" w:space="0" w:color="auto"/>
              <w:right w:val="nil"/>
            </w:tcBorders>
            <w:shd w:val="clear" w:color="auto" w:fill="auto"/>
            <w:noWrap/>
            <w:hideMark/>
          </w:tcPr>
          <w:p w14:paraId="0A9E1B2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4,657,757</w:t>
            </w:r>
          </w:p>
        </w:tc>
        <w:tc>
          <w:tcPr>
            <w:tcW w:w="631" w:type="dxa"/>
            <w:tcBorders>
              <w:top w:val="single" w:sz="4" w:space="0" w:color="auto"/>
              <w:left w:val="nil"/>
              <w:bottom w:val="single" w:sz="4" w:space="0" w:color="auto"/>
              <w:right w:val="nil"/>
            </w:tcBorders>
            <w:shd w:val="clear" w:color="000000" w:fill="D9D9D9"/>
            <w:noWrap/>
            <w:hideMark/>
          </w:tcPr>
          <w:p w14:paraId="6E838D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7CC603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69459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AD5BF51" w14:textId="11272027"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42FDCD7" w14:textId="3A932A97"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B37E49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FEF0B27"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3DCCAD6"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Maine</w:t>
            </w:r>
          </w:p>
        </w:tc>
        <w:tc>
          <w:tcPr>
            <w:tcW w:w="1079" w:type="dxa"/>
            <w:tcBorders>
              <w:top w:val="single" w:sz="4" w:space="0" w:color="auto"/>
              <w:left w:val="nil"/>
              <w:bottom w:val="single" w:sz="4" w:space="0" w:color="auto"/>
              <w:right w:val="nil"/>
            </w:tcBorders>
            <w:shd w:val="clear" w:color="auto" w:fill="auto"/>
            <w:noWrap/>
            <w:hideMark/>
          </w:tcPr>
          <w:p w14:paraId="085E5CC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1,362,359</w:t>
            </w:r>
          </w:p>
        </w:tc>
        <w:tc>
          <w:tcPr>
            <w:tcW w:w="631" w:type="dxa"/>
            <w:tcBorders>
              <w:top w:val="single" w:sz="4" w:space="0" w:color="auto"/>
              <w:left w:val="nil"/>
              <w:bottom w:val="single" w:sz="4" w:space="0" w:color="auto"/>
              <w:right w:val="nil"/>
            </w:tcBorders>
            <w:shd w:val="clear" w:color="000000" w:fill="D9D9D9"/>
            <w:noWrap/>
            <w:hideMark/>
          </w:tcPr>
          <w:p w14:paraId="271AA4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44276FA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7F3C0A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2EFC6BEF" w14:textId="6E2B42AD" w:rsidR="00D513F2" w:rsidRPr="00FE630D" w:rsidRDefault="0001661F"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D336040" w14:textId="49E9F22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570041F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87FA6C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08BA5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Maryland</w:t>
            </w:r>
          </w:p>
        </w:tc>
        <w:tc>
          <w:tcPr>
            <w:tcW w:w="1079" w:type="dxa"/>
            <w:tcBorders>
              <w:top w:val="single" w:sz="4" w:space="0" w:color="auto"/>
              <w:left w:val="nil"/>
              <w:bottom w:val="single" w:sz="4" w:space="0" w:color="auto"/>
              <w:right w:val="nil"/>
            </w:tcBorders>
            <w:shd w:val="clear" w:color="auto" w:fill="auto"/>
            <w:noWrap/>
            <w:hideMark/>
          </w:tcPr>
          <w:p w14:paraId="1846801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6,177,224</w:t>
            </w:r>
          </w:p>
        </w:tc>
        <w:tc>
          <w:tcPr>
            <w:tcW w:w="631" w:type="dxa"/>
            <w:tcBorders>
              <w:top w:val="single" w:sz="4" w:space="0" w:color="auto"/>
              <w:left w:val="nil"/>
              <w:bottom w:val="single" w:sz="4" w:space="0" w:color="auto"/>
              <w:right w:val="nil"/>
            </w:tcBorders>
            <w:shd w:val="clear" w:color="000000" w:fill="D9D9D9"/>
            <w:noWrap/>
            <w:hideMark/>
          </w:tcPr>
          <w:p w14:paraId="63ACD2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825203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351044B" w14:textId="62873F9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42420B4B" w14:textId="07B07098" w:rsidR="00D513F2" w:rsidRPr="00FE630D" w:rsidRDefault="0083757D" w:rsidP="00754A16">
            <w:pPr>
              <w:widowControl/>
              <w:spacing w:before="0" w:line="480" w:lineRule="auto"/>
              <w:ind w:firstLine="0"/>
              <w:jc w:val="center"/>
              <w:rPr>
                <w:color w:val="000000"/>
                <w:sz w:val="16"/>
                <w:szCs w:val="16"/>
              </w:rPr>
            </w:pPr>
            <w:r>
              <w:rPr>
                <w:color w:val="000000"/>
                <w:sz w:val="16"/>
                <w:szCs w:val="16"/>
              </w:rPr>
              <w:t>L (Court)</w:t>
            </w:r>
          </w:p>
        </w:tc>
        <w:tc>
          <w:tcPr>
            <w:tcW w:w="894" w:type="dxa"/>
            <w:tcBorders>
              <w:top w:val="single" w:sz="4" w:space="0" w:color="auto"/>
              <w:left w:val="nil"/>
              <w:bottom w:val="single" w:sz="4" w:space="0" w:color="auto"/>
              <w:right w:val="nil"/>
            </w:tcBorders>
            <w:shd w:val="clear" w:color="auto" w:fill="auto"/>
            <w:noWrap/>
            <w:hideMark/>
          </w:tcPr>
          <w:p w14:paraId="161E7AE7" w14:textId="40D83A51"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A5DB89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8ED1F8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2D773C"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Massachusetts</w:t>
            </w:r>
          </w:p>
        </w:tc>
        <w:tc>
          <w:tcPr>
            <w:tcW w:w="1079" w:type="dxa"/>
            <w:tcBorders>
              <w:top w:val="single" w:sz="4" w:space="0" w:color="auto"/>
              <w:left w:val="nil"/>
              <w:bottom w:val="single" w:sz="4" w:space="0" w:color="auto"/>
              <w:right w:val="nil"/>
            </w:tcBorders>
            <w:shd w:val="clear" w:color="auto" w:fill="auto"/>
            <w:noWrap/>
            <w:hideMark/>
          </w:tcPr>
          <w:p w14:paraId="5F43FDF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7,029,917</w:t>
            </w:r>
          </w:p>
        </w:tc>
        <w:tc>
          <w:tcPr>
            <w:tcW w:w="631" w:type="dxa"/>
            <w:tcBorders>
              <w:top w:val="single" w:sz="4" w:space="0" w:color="auto"/>
              <w:left w:val="nil"/>
              <w:bottom w:val="single" w:sz="4" w:space="0" w:color="auto"/>
              <w:right w:val="nil"/>
            </w:tcBorders>
            <w:shd w:val="clear" w:color="000000" w:fill="D9D9D9"/>
            <w:noWrap/>
            <w:hideMark/>
          </w:tcPr>
          <w:p w14:paraId="4E726C9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16BC5C0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32378D2" w14:textId="32302A98" w:rsidR="00D513F2" w:rsidRPr="00FE630D" w:rsidRDefault="00D513F2" w:rsidP="00754A16">
            <w:pPr>
              <w:widowControl/>
              <w:spacing w:before="0" w:line="480" w:lineRule="auto"/>
              <w:ind w:firstLine="0"/>
              <w:jc w:val="center"/>
              <w:rPr>
                <w:color w:val="000000"/>
                <w:sz w:val="16"/>
                <w:szCs w:val="16"/>
              </w:rPr>
            </w:pPr>
            <w:r>
              <w:rPr>
                <w:color w:val="000000"/>
                <w:sz w:val="16"/>
                <w:szCs w:val="16"/>
              </w:rPr>
              <w:t>DEM*</w:t>
            </w:r>
          </w:p>
        </w:tc>
        <w:tc>
          <w:tcPr>
            <w:tcW w:w="894" w:type="dxa"/>
            <w:tcBorders>
              <w:top w:val="single" w:sz="4" w:space="0" w:color="auto"/>
              <w:left w:val="nil"/>
              <w:bottom w:val="single" w:sz="4" w:space="0" w:color="auto"/>
              <w:right w:val="nil"/>
            </w:tcBorders>
          </w:tcPr>
          <w:p w14:paraId="579A8AA8" w14:textId="4F250AFE" w:rsidR="00D513F2" w:rsidRPr="00FE630D" w:rsidRDefault="00D97AD3"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2DEE8EF" w14:textId="53A40D2E"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9AC7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9B11546" w14:textId="77777777" w:rsidTr="00D268D6">
        <w:trPr>
          <w:jc w:val="center"/>
        </w:trPr>
        <w:tc>
          <w:tcPr>
            <w:tcW w:w="1440" w:type="dxa"/>
            <w:tcBorders>
              <w:top w:val="single" w:sz="4" w:space="0" w:color="auto"/>
              <w:left w:val="nil"/>
              <w:bottom w:val="nil"/>
              <w:right w:val="nil"/>
            </w:tcBorders>
            <w:shd w:val="clear" w:color="auto" w:fill="auto"/>
            <w:noWrap/>
            <w:hideMark/>
          </w:tcPr>
          <w:p w14:paraId="2BDF9301"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Michigan</w:t>
            </w:r>
          </w:p>
        </w:tc>
        <w:tc>
          <w:tcPr>
            <w:tcW w:w="1079" w:type="dxa"/>
            <w:tcBorders>
              <w:top w:val="single" w:sz="4" w:space="0" w:color="auto"/>
              <w:left w:val="nil"/>
              <w:bottom w:val="nil"/>
              <w:right w:val="nil"/>
            </w:tcBorders>
            <w:shd w:val="clear" w:color="auto" w:fill="auto"/>
            <w:noWrap/>
            <w:hideMark/>
          </w:tcPr>
          <w:p w14:paraId="3B1744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10,077,331</w:t>
            </w:r>
          </w:p>
        </w:tc>
        <w:tc>
          <w:tcPr>
            <w:tcW w:w="631" w:type="dxa"/>
            <w:tcBorders>
              <w:top w:val="single" w:sz="4" w:space="0" w:color="auto"/>
              <w:left w:val="nil"/>
              <w:bottom w:val="nil"/>
              <w:right w:val="nil"/>
            </w:tcBorders>
            <w:shd w:val="clear" w:color="000000" w:fill="D9D9D9"/>
            <w:noWrap/>
            <w:hideMark/>
          </w:tcPr>
          <w:p w14:paraId="06B4C30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w:t>
            </w:r>
          </w:p>
        </w:tc>
        <w:tc>
          <w:tcPr>
            <w:tcW w:w="899" w:type="dxa"/>
            <w:tcBorders>
              <w:top w:val="single" w:sz="4" w:space="0" w:color="auto"/>
              <w:left w:val="nil"/>
              <w:bottom w:val="nil"/>
              <w:right w:val="nil"/>
            </w:tcBorders>
            <w:shd w:val="clear" w:color="auto" w:fill="auto"/>
            <w:noWrap/>
            <w:hideMark/>
          </w:tcPr>
          <w:p w14:paraId="5FABB2F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58FEC25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nil"/>
              <w:right w:val="nil"/>
            </w:tcBorders>
          </w:tcPr>
          <w:p w14:paraId="55E02AFB" w14:textId="7A250998" w:rsidR="00D513F2" w:rsidRPr="00FE630D" w:rsidRDefault="005D2141"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0727E6A" w14:textId="27D29D10"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036877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7C961233" w14:textId="77777777" w:rsidTr="00D268D6">
        <w:trPr>
          <w:jc w:val="center"/>
        </w:trPr>
        <w:tc>
          <w:tcPr>
            <w:tcW w:w="1440" w:type="dxa"/>
            <w:tcBorders>
              <w:top w:val="nil"/>
              <w:left w:val="nil"/>
              <w:bottom w:val="single" w:sz="4" w:space="0" w:color="auto"/>
              <w:right w:val="nil"/>
            </w:tcBorders>
            <w:shd w:val="clear" w:color="auto" w:fill="auto"/>
            <w:noWrap/>
            <w:hideMark/>
          </w:tcPr>
          <w:p w14:paraId="7989F80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Minnesota</w:t>
            </w:r>
          </w:p>
        </w:tc>
        <w:tc>
          <w:tcPr>
            <w:tcW w:w="1079" w:type="dxa"/>
            <w:tcBorders>
              <w:top w:val="nil"/>
              <w:left w:val="nil"/>
              <w:bottom w:val="single" w:sz="4" w:space="0" w:color="auto"/>
              <w:right w:val="nil"/>
            </w:tcBorders>
            <w:shd w:val="clear" w:color="auto" w:fill="auto"/>
            <w:noWrap/>
            <w:hideMark/>
          </w:tcPr>
          <w:p w14:paraId="3CFDA1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5,706,494</w:t>
            </w:r>
          </w:p>
        </w:tc>
        <w:tc>
          <w:tcPr>
            <w:tcW w:w="631" w:type="dxa"/>
            <w:tcBorders>
              <w:top w:val="nil"/>
              <w:left w:val="nil"/>
              <w:bottom w:val="single" w:sz="4" w:space="0" w:color="auto"/>
              <w:right w:val="nil"/>
            </w:tcBorders>
            <w:shd w:val="clear" w:color="000000" w:fill="D9D9D9"/>
            <w:noWrap/>
            <w:hideMark/>
          </w:tcPr>
          <w:p w14:paraId="691B2E7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nil"/>
              <w:left w:val="nil"/>
              <w:bottom w:val="single" w:sz="4" w:space="0" w:color="auto"/>
              <w:right w:val="nil"/>
            </w:tcBorders>
            <w:shd w:val="clear" w:color="auto" w:fill="auto"/>
            <w:noWrap/>
            <w:hideMark/>
          </w:tcPr>
          <w:p w14:paraId="52D1EC3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nil"/>
              <w:left w:val="nil"/>
              <w:bottom w:val="single" w:sz="4" w:space="0" w:color="auto"/>
              <w:right w:val="nil"/>
            </w:tcBorders>
            <w:shd w:val="clear" w:color="000000" w:fill="D9D9D9"/>
            <w:noWrap/>
            <w:hideMark/>
          </w:tcPr>
          <w:p w14:paraId="5A5FA5D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nil"/>
              <w:left w:val="nil"/>
              <w:bottom w:val="single" w:sz="4" w:space="0" w:color="auto"/>
              <w:right w:val="nil"/>
            </w:tcBorders>
          </w:tcPr>
          <w:p w14:paraId="493DA9EA" w14:textId="0ECE9A36" w:rsidR="00D513F2" w:rsidRPr="00FE630D" w:rsidRDefault="007B37E9"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single" w:sz="4" w:space="0" w:color="auto"/>
              <w:right w:val="nil"/>
            </w:tcBorders>
            <w:shd w:val="clear" w:color="auto" w:fill="auto"/>
            <w:noWrap/>
            <w:hideMark/>
          </w:tcPr>
          <w:p w14:paraId="2269005E" w14:textId="57EA0E91"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313FEDE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27E1E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4452E9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Mississippi</w:t>
            </w:r>
          </w:p>
        </w:tc>
        <w:tc>
          <w:tcPr>
            <w:tcW w:w="1079" w:type="dxa"/>
            <w:tcBorders>
              <w:top w:val="single" w:sz="4" w:space="0" w:color="auto"/>
              <w:left w:val="nil"/>
              <w:bottom w:val="single" w:sz="4" w:space="0" w:color="auto"/>
              <w:right w:val="nil"/>
            </w:tcBorders>
            <w:shd w:val="clear" w:color="auto" w:fill="auto"/>
            <w:noWrap/>
            <w:hideMark/>
          </w:tcPr>
          <w:p w14:paraId="0D18CDF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2,961,279</w:t>
            </w:r>
          </w:p>
        </w:tc>
        <w:tc>
          <w:tcPr>
            <w:tcW w:w="631" w:type="dxa"/>
            <w:tcBorders>
              <w:top w:val="single" w:sz="4" w:space="0" w:color="auto"/>
              <w:left w:val="nil"/>
              <w:bottom w:val="single" w:sz="4" w:space="0" w:color="auto"/>
              <w:right w:val="nil"/>
            </w:tcBorders>
            <w:shd w:val="clear" w:color="000000" w:fill="D9D9D9"/>
            <w:noWrap/>
            <w:hideMark/>
          </w:tcPr>
          <w:p w14:paraId="0BA158C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7D806B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58753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C0E582" w14:textId="0557B3BE"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73A7DDAE" w14:textId="12022E8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9F04B1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29FB66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53D15C"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Missouri</w:t>
            </w:r>
          </w:p>
        </w:tc>
        <w:tc>
          <w:tcPr>
            <w:tcW w:w="1079" w:type="dxa"/>
            <w:tcBorders>
              <w:top w:val="single" w:sz="4" w:space="0" w:color="auto"/>
              <w:left w:val="nil"/>
              <w:bottom w:val="single" w:sz="4" w:space="0" w:color="auto"/>
              <w:right w:val="nil"/>
            </w:tcBorders>
            <w:shd w:val="clear" w:color="auto" w:fill="auto"/>
            <w:noWrap/>
            <w:hideMark/>
          </w:tcPr>
          <w:p w14:paraId="79937A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6,154,913</w:t>
            </w:r>
          </w:p>
        </w:tc>
        <w:tc>
          <w:tcPr>
            <w:tcW w:w="631" w:type="dxa"/>
            <w:tcBorders>
              <w:top w:val="single" w:sz="4" w:space="0" w:color="auto"/>
              <w:left w:val="nil"/>
              <w:bottom w:val="single" w:sz="4" w:space="0" w:color="auto"/>
              <w:right w:val="nil"/>
            </w:tcBorders>
            <w:shd w:val="clear" w:color="000000" w:fill="D9D9D9"/>
            <w:noWrap/>
            <w:hideMark/>
          </w:tcPr>
          <w:p w14:paraId="29DC110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A84FB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BACAE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3C06D6" w14:textId="6A5AD413"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B076F04" w14:textId="71263E96"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73AB78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592D9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6425205F"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Montana</w:t>
            </w:r>
          </w:p>
        </w:tc>
        <w:tc>
          <w:tcPr>
            <w:tcW w:w="1079" w:type="dxa"/>
            <w:tcBorders>
              <w:top w:val="single" w:sz="4" w:space="0" w:color="auto"/>
              <w:left w:val="nil"/>
              <w:bottom w:val="single" w:sz="4" w:space="0" w:color="auto"/>
              <w:right w:val="nil"/>
            </w:tcBorders>
            <w:shd w:val="clear" w:color="auto" w:fill="auto"/>
            <w:noWrap/>
            <w:hideMark/>
          </w:tcPr>
          <w:p w14:paraId="7F57DA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1,084,225</w:t>
            </w:r>
          </w:p>
        </w:tc>
        <w:tc>
          <w:tcPr>
            <w:tcW w:w="631" w:type="dxa"/>
            <w:tcBorders>
              <w:top w:val="single" w:sz="4" w:space="0" w:color="auto"/>
              <w:left w:val="nil"/>
              <w:bottom w:val="single" w:sz="4" w:space="0" w:color="auto"/>
              <w:right w:val="nil"/>
            </w:tcBorders>
            <w:shd w:val="clear" w:color="000000" w:fill="D9D9D9"/>
            <w:noWrap/>
            <w:hideMark/>
          </w:tcPr>
          <w:p w14:paraId="68790D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06F9702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single" w:sz="4" w:space="0" w:color="auto"/>
              <w:right w:val="nil"/>
            </w:tcBorders>
            <w:shd w:val="clear" w:color="000000" w:fill="D9D9D9"/>
            <w:noWrap/>
            <w:hideMark/>
          </w:tcPr>
          <w:p w14:paraId="2A502E6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AA9CA7B" w14:textId="44B4DF19" w:rsidR="00D513F2" w:rsidRPr="00FE630D" w:rsidRDefault="00551B02"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61103181" w14:textId="0E526999"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4547FBC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578685B"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DBF7B18"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Nebraska</w:t>
            </w:r>
          </w:p>
        </w:tc>
        <w:tc>
          <w:tcPr>
            <w:tcW w:w="1079" w:type="dxa"/>
            <w:tcBorders>
              <w:top w:val="single" w:sz="4" w:space="0" w:color="auto"/>
              <w:left w:val="nil"/>
              <w:bottom w:val="single" w:sz="4" w:space="0" w:color="auto"/>
              <w:right w:val="nil"/>
            </w:tcBorders>
            <w:shd w:val="clear" w:color="auto" w:fill="auto"/>
            <w:noWrap/>
            <w:hideMark/>
          </w:tcPr>
          <w:p w14:paraId="55E216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1,961,504</w:t>
            </w:r>
          </w:p>
        </w:tc>
        <w:tc>
          <w:tcPr>
            <w:tcW w:w="631" w:type="dxa"/>
            <w:tcBorders>
              <w:top w:val="single" w:sz="4" w:space="0" w:color="auto"/>
              <w:left w:val="nil"/>
              <w:bottom w:val="single" w:sz="4" w:space="0" w:color="auto"/>
              <w:right w:val="nil"/>
            </w:tcBorders>
            <w:shd w:val="clear" w:color="000000" w:fill="D9D9D9"/>
            <w:noWrap/>
            <w:hideMark/>
          </w:tcPr>
          <w:p w14:paraId="5D84CFC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B2341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28E3D6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C10ACB7" w14:textId="57C61E5D"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5D5BAD5" w14:textId="632D4DD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336D5C3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29FF1C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48168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Nevada</w:t>
            </w:r>
          </w:p>
        </w:tc>
        <w:tc>
          <w:tcPr>
            <w:tcW w:w="1079" w:type="dxa"/>
            <w:tcBorders>
              <w:top w:val="single" w:sz="4" w:space="0" w:color="auto"/>
              <w:left w:val="nil"/>
              <w:bottom w:val="single" w:sz="4" w:space="0" w:color="auto"/>
              <w:right w:val="nil"/>
            </w:tcBorders>
            <w:shd w:val="clear" w:color="auto" w:fill="auto"/>
            <w:noWrap/>
            <w:hideMark/>
          </w:tcPr>
          <w:p w14:paraId="2394AD4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3,104,614</w:t>
            </w:r>
          </w:p>
        </w:tc>
        <w:tc>
          <w:tcPr>
            <w:tcW w:w="631" w:type="dxa"/>
            <w:tcBorders>
              <w:top w:val="single" w:sz="4" w:space="0" w:color="auto"/>
              <w:left w:val="nil"/>
              <w:bottom w:val="single" w:sz="4" w:space="0" w:color="auto"/>
              <w:right w:val="nil"/>
            </w:tcBorders>
            <w:shd w:val="clear" w:color="000000" w:fill="D9D9D9"/>
            <w:noWrap/>
            <w:hideMark/>
          </w:tcPr>
          <w:p w14:paraId="19C8693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3879367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D2AC0F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B8CF1EE" w14:textId="321E7A7C"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392F0E" w14:textId="5918E819"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8CEDA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34EE9E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D0B445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lastRenderedPageBreak/>
              <w:t>New Hampshire</w:t>
            </w:r>
          </w:p>
        </w:tc>
        <w:tc>
          <w:tcPr>
            <w:tcW w:w="1079" w:type="dxa"/>
            <w:tcBorders>
              <w:top w:val="single" w:sz="4" w:space="0" w:color="auto"/>
              <w:left w:val="nil"/>
              <w:bottom w:val="single" w:sz="4" w:space="0" w:color="auto"/>
              <w:right w:val="nil"/>
            </w:tcBorders>
            <w:shd w:val="clear" w:color="auto" w:fill="auto"/>
            <w:noWrap/>
            <w:hideMark/>
          </w:tcPr>
          <w:p w14:paraId="444ACBA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1,377,529</w:t>
            </w:r>
          </w:p>
        </w:tc>
        <w:tc>
          <w:tcPr>
            <w:tcW w:w="631" w:type="dxa"/>
            <w:tcBorders>
              <w:top w:val="single" w:sz="4" w:space="0" w:color="auto"/>
              <w:left w:val="nil"/>
              <w:bottom w:val="single" w:sz="4" w:space="0" w:color="auto"/>
              <w:right w:val="nil"/>
            </w:tcBorders>
            <w:shd w:val="clear" w:color="000000" w:fill="D9D9D9"/>
            <w:noWrap/>
            <w:hideMark/>
          </w:tcPr>
          <w:p w14:paraId="0472A52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3D375FF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069CF3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0F5DC21" w14:textId="0CBF7571"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64033B2" w14:textId="1ED51E3D"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80C1A0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6B5C7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57177E7"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New Jersey</w:t>
            </w:r>
          </w:p>
        </w:tc>
        <w:tc>
          <w:tcPr>
            <w:tcW w:w="1079" w:type="dxa"/>
            <w:tcBorders>
              <w:top w:val="single" w:sz="4" w:space="0" w:color="auto"/>
              <w:left w:val="nil"/>
              <w:bottom w:val="single" w:sz="4" w:space="0" w:color="auto"/>
              <w:right w:val="nil"/>
            </w:tcBorders>
            <w:shd w:val="clear" w:color="auto" w:fill="auto"/>
            <w:noWrap/>
            <w:hideMark/>
          </w:tcPr>
          <w:p w14:paraId="5D1198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9,288,994</w:t>
            </w:r>
          </w:p>
        </w:tc>
        <w:tc>
          <w:tcPr>
            <w:tcW w:w="631" w:type="dxa"/>
            <w:tcBorders>
              <w:top w:val="single" w:sz="4" w:space="0" w:color="auto"/>
              <w:left w:val="nil"/>
              <w:bottom w:val="single" w:sz="4" w:space="0" w:color="auto"/>
              <w:right w:val="nil"/>
            </w:tcBorders>
            <w:shd w:val="clear" w:color="000000" w:fill="D9D9D9"/>
            <w:noWrap/>
            <w:hideMark/>
          </w:tcPr>
          <w:p w14:paraId="0726BAA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12</w:t>
            </w:r>
          </w:p>
        </w:tc>
        <w:tc>
          <w:tcPr>
            <w:tcW w:w="899" w:type="dxa"/>
            <w:tcBorders>
              <w:top w:val="single" w:sz="4" w:space="0" w:color="auto"/>
              <w:left w:val="nil"/>
              <w:bottom w:val="single" w:sz="4" w:space="0" w:color="auto"/>
              <w:right w:val="nil"/>
            </w:tcBorders>
            <w:shd w:val="clear" w:color="auto" w:fill="auto"/>
            <w:noWrap/>
            <w:hideMark/>
          </w:tcPr>
          <w:p w14:paraId="73D2D6C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single" w:sz="4" w:space="0" w:color="auto"/>
              <w:right w:val="nil"/>
            </w:tcBorders>
            <w:shd w:val="clear" w:color="000000" w:fill="D9D9D9"/>
            <w:noWrap/>
            <w:hideMark/>
          </w:tcPr>
          <w:p w14:paraId="7A8783A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7E1D86D7" w14:textId="694D27F5"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3BD1E626" w14:textId="36D0AA2E"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7E7702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A3FE160"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6C3C1C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Mexico</w:t>
            </w:r>
          </w:p>
        </w:tc>
        <w:tc>
          <w:tcPr>
            <w:tcW w:w="1079" w:type="dxa"/>
            <w:tcBorders>
              <w:top w:val="single" w:sz="4" w:space="0" w:color="auto"/>
              <w:left w:val="nil"/>
              <w:bottom w:val="single" w:sz="4" w:space="0" w:color="auto"/>
              <w:right w:val="nil"/>
            </w:tcBorders>
            <w:shd w:val="clear" w:color="auto" w:fill="auto"/>
            <w:noWrap/>
            <w:hideMark/>
          </w:tcPr>
          <w:p w14:paraId="4EEF25E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2,117,522</w:t>
            </w:r>
          </w:p>
        </w:tc>
        <w:tc>
          <w:tcPr>
            <w:tcW w:w="631" w:type="dxa"/>
            <w:tcBorders>
              <w:top w:val="single" w:sz="4" w:space="0" w:color="auto"/>
              <w:left w:val="nil"/>
              <w:bottom w:val="single" w:sz="4" w:space="0" w:color="auto"/>
              <w:right w:val="nil"/>
            </w:tcBorders>
            <w:shd w:val="clear" w:color="000000" w:fill="D9D9D9"/>
            <w:noWrap/>
            <w:hideMark/>
          </w:tcPr>
          <w:p w14:paraId="478EB52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8C8CB5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2DECE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E967BBE" w14:textId="1E916FD1"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EE7008A" w14:textId="7E75F72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F0C69B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1AAC3B0A"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FB608B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York</w:t>
            </w:r>
          </w:p>
        </w:tc>
        <w:tc>
          <w:tcPr>
            <w:tcW w:w="1079" w:type="dxa"/>
            <w:tcBorders>
              <w:top w:val="single" w:sz="4" w:space="0" w:color="auto"/>
              <w:left w:val="nil"/>
              <w:bottom w:val="single" w:sz="4" w:space="0" w:color="auto"/>
              <w:right w:val="nil"/>
            </w:tcBorders>
            <w:shd w:val="clear" w:color="auto" w:fill="auto"/>
            <w:noWrap/>
            <w:hideMark/>
          </w:tcPr>
          <w:p w14:paraId="557899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20,201,249</w:t>
            </w:r>
          </w:p>
        </w:tc>
        <w:tc>
          <w:tcPr>
            <w:tcW w:w="631" w:type="dxa"/>
            <w:tcBorders>
              <w:top w:val="single" w:sz="4" w:space="0" w:color="auto"/>
              <w:left w:val="nil"/>
              <w:bottom w:val="single" w:sz="4" w:space="0" w:color="auto"/>
              <w:right w:val="nil"/>
            </w:tcBorders>
            <w:shd w:val="clear" w:color="000000" w:fill="D9D9D9"/>
            <w:noWrap/>
            <w:hideMark/>
          </w:tcPr>
          <w:p w14:paraId="0E9D72B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26</w:t>
            </w:r>
          </w:p>
        </w:tc>
        <w:tc>
          <w:tcPr>
            <w:tcW w:w="899" w:type="dxa"/>
            <w:tcBorders>
              <w:top w:val="single" w:sz="4" w:space="0" w:color="auto"/>
              <w:left w:val="nil"/>
              <w:bottom w:val="single" w:sz="4" w:space="0" w:color="auto"/>
              <w:right w:val="nil"/>
            </w:tcBorders>
            <w:shd w:val="clear" w:color="auto" w:fill="auto"/>
            <w:noWrap/>
            <w:hideMark/>
          </w:tcPr>
          <w:p w14:paraId="4945BCBA" w14:textId="725DB6D9" w:rsidR="00D513F2" w:rsidRPr="00FE630D" w:rsidRDefault="00D513F2" w:rsidP="00754A16">
            <w:pPr>
              <w:widowControl/>
              <w:spacing w:before="0" w:line="480" w:lineRule="auto"/>
              <w:ind w:firstLine="0"/>
              <w:jc w:val="center"/>
              <w:rPr>
                <w:color w:val="000000"/>
                <w:sz w:val="16"/>
                <w:szCs w:val="16"/>
              </w:rPr>
            </w:pPr>
            <w:r>
              <w:rPr>
                <w:color w:val="000000"/>
                <w:sz w:val="16"/>
                <w:szCs w:val="16"/>
              </w:rPr>
              <w:t>C</w:t>
            </w:r>
            <w:r w:rsidRPr="00FE630D">
              <w:rPr>
                <w:color w:val="000000"/>
                <w:sz w:val="16"/>
                <w:szCs w:val="16"/>
              </w:rPr>
              <w:t>(</w:t>
            </w:r>
            <w:r>
              <w:rPr>
                <w:color w:val="000000"/>
                <w:sz w:val="16"/>
                <w:szCs w:val="16"/>
              </w:rPr>
              <w:t>L</w:t>
            </w:r>
            <w:r w:rsidRPr="00FE630D">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13660FE7" w14:textId="2F2E65B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6C477B5D" w14:textId="7777E4EB"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D7CCCB6" w14:textId="4F57899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47C63A0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4FBDB8D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C61C01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North Carolina</w:t>
            </w:r>
          </w:p>
        </w:tc>
        <w:tc>
          <w:tcPr>
            <w:tcW w:w="1079" w:type="dxa"/>
            <w:tcBorders>
              <w:top w:val="single" w:sz="4" w:space="0" w:color="auto"/>
              <w:left w:val="nil"/>
              <w:bottom w:val="single" w:sz="4" w:space="0" w:color="auto"/>
              <w:right w:val="nil"/>
            </w:tcBorders>
            <w:shd w:val="clear" w:color="auto" w:fill="auto"/>
            <w:noWrap/>
            <w:hideMark/>
          </w:tcPr>
          <w:p w14:paraId="2D12AA1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10,439,388</w:t>
            </w:r>
          </w:p>
        </w:tc>
        <w:tc>
          <w:tcPr>
            <w:tcW w:w="631" w:type="dxa"/>
            <w:tcBorders>
              <w:top w:val="single" w:sz="4" w:space="0" w:color="auto"/>
              <w:left w:val="nil"/>
              <w:bottom w:val="single" w:sz="4" w:space="0" w:color="auto"/>
              <w:right w:val="nil"/>
            </w:tcBorders>
            <w:shd w:val="clear" w:color="000000" w:fill="D9D9D9"/>
            <w:noWrap/>
            <w:hideMark/>
          </w:tcPr>
          <w:p w14:paraId="4014F5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7F0C974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36F2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BCDAC7D" w14:textId="50F981FC"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19C2395" w14:textId="73EC503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5E0DBAA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A0CDC4A"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C68C2D5"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North Dakota</w:t>
            </w:r>
          </w:p>
        </w:tc>
        <w:tc>
          <w:tcPr>
            <w:tcW w:w="1079" w:type="dxa"/>
            <w:tcBorders>
              <w:top w:val="single" w:sz="4" w:space="0" w:color="auto"/>
              <w:left w:val="nil"/>
              <w:bottom w:val="single" w:sz="4" w:space="0" w:color="auto"/>
              <w:right w:val="nil"/>
            </w:tcBorders>
            <w:shd w:val="clear" w:color="auto" w:fill="auto"/>
            <w:noWrap/>
            <w:hideMark/>
          </w:tcPr>
          <w:p w14:paraId="1A073E1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779,094</w:t>
            </w:r>
          </w:p>
        </w:tc>
        <w:tc>
          <w:tcPr>
            <w:tcW w:w="631" w:type="dxa"/>
            <w:tcBorders>
              <w:top w:val="single" w:sz="4" w:space="0" w:color="auto"/>
              <w:left w:val="nil"/>
              <w:bottom w:val="single" w:sz="4" w:space="0" w:color="auto"/>
              <w:right w:val="nil"/>
            </w:tcBorders>
            <w:shd w:val="clear" w:color="000000" w:fill="D9D9D9"/>
            <w:noWrap/>
            <w:hideMark/>
          </w:tcPr>
          <w:p w14:paraId="22E5FAF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6BD9537B" w14:textId="60C25D08"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0B6484A8" w14:textId="3ACD2DD2"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5F43BC06" w14:textId="69DF8F7B" w:rsidR="00D513F2" w:rsidRPr="00FE630D" w:rsidRDefault="00551B02"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A41D4F5" w14:textId="142B6162"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3A9390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811002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A6BD35B"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Ohio</w:t>
            </w:r>
          </w:p>
        </w:tc>
        <w:tc>
          <w:tcPr>
            <w:tcW w:w="1079" w:type="dxa"/>
            <w:tcBorders>
              <w:top w:val="single" w:sz="4" w:space="0" w:color="auto"/>
              <w:left w:val="nil"/>
              <w:bottom w:val="single" w:sz="4" w:space="0" w:color="auto"/>
              <w:right w:val="nil"/>
            </w:tcBorders>
            <w:shd w:val="clear" w:color="auto" w:fill="auto"/>
            <w:noWrap/>
            <w:hideMark/>
          </w:tcPr>
          <w:p w14:paraId="4598270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11,799,448</w:t>
            </w:r>
          </w:p>
        </w:tc>
        <w:tc>
          <w:tcPr>
            <w:tcW w:w="631" w:type="dxa"/>
            <w:tcBorders>
              <w:top w:val="single" w:sz="4" w:space="0" w:color="auto"/>
              <w:left w:val="nil"/>
              <w:bottom w:val="single" w:sz="4" w:space="0" w:color="auto"/>
              <w:right w:val="nil"/>
            </w:tcBorders>
            <w:shd w:val="clear" w:color="000000" w:fill="D9D9D9"/>
            <w:noWrap/>
            <w:hideMark/>
          </w:tcPr>
          <w:p w14:paraId="791EBAC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15</w:t>
            </w:r>
          </w:p>
        </w:tc>
        <w:tc>
          <w:tcPr>
            <w:tcW w:w="899" w:type="dxa"/>
            <w:tcBorders>
              <w:top w:val="single" w:sz="4" w:space="0" w:color="auto"/>
              <w:left w:val="nil"/>
              <w:bottom w:val="single" w:sz="4" w:space="0" w:color="auto"/>
              <w:right w:val="nil"/>
            </w:tcBorders>
            <w:shd w:val="clear" w:color="auto" w:fill="auto"/>
            <w:noWrap/>
            <w:hideMark/>
          </w:tcPr>
          <w:p w14:paraId="2AF0E9D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748C7A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0CBD7AA" w14:textId="1D6514A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E215CD7" w14:textId="363BD7A0"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20F37D0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A62EE2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F3F233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Oklahoma</w:t>
            </w:r>
          </w:p>
        </w:tc>
        <w:tc>
          <w:tcPr>
            <w:tcW w:w="1079" w:type="dxa"/>
            <w:tcBorders>
              <w:top w:val="single" w:sz="4" w:space="0" w:color="auto"/>
              <w:left w:val="nil"/>
              <w:bottom w:val="single" w:sz="4" w:space="0" w:color="auto"/>
              <w:right w:val="nil"/>
            </w:tcBorders>
            <w:shd w:val="clear" w:color="auto" w:fill="auto"/>
            <w:noWrap/>
            <w:hideMark/>
          </w:tcPr>
          <w:p w14:paraId="3435FE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3,959,353</w:t>
            </w:r>
          </w:p>
        </w:tc>
        <w:tc>
          <w:tcPr>
            <w:tcW w:w="631" w:type="dxa"/>
            <w:tcBorders>
              <w:top w:val="single" w:sz="4" w:space="0" w:color="auto"/>
              <w:left w:val="nil"/>
              <w:bottom w:val="single" w:sz="4" w:space="0" w:color="auto"/>
              <w:right w:val="nil"/>
            </w:tcBorders>
            <w:shd w:val="clear" w:color="000000" w:fill="D9D9D9"/>
            <w:noWrap/>
            <w:hideMark/>
          </w:tcPr>
          <w:p w14:paraId="168066D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w:t>
            </w:r>
          </w:p>
        </w:tc>
        <w:tc>
          <w:tcPr>
            <w:tcW w:w="899" w:type="dxa"/>
            <w:tcBorders>
              <w:top w:val="single" w:sz="4" w:space="0" w:color="auto"/>
              <w:left w:val="nil"/>
              <w:bottom w:val="single" w:sz="4" w:space="0" w:color="auto"/>
              <w:right w:val="nil"/>
            </w:tcBorders>
            <w:shd w:val="clear" w:color="auto" w:fill="auto"/>
            <w:noWrap/>
            <w:hideMark/>
          </w:tcPr>
          <w:p w14:paraId="56F6232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AFF30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F22397" w14:textId="409053E0" w:rsidR="00D513F2" w:rsidRPr="00FE630D" w:rsidRDefault="00551B02"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0B152E" w14:textId="24B96F5E"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38640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FB3A1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0567D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Oregon</w:t>
            </w:r>
          </w:p>
        </w:tc>
        <w:tc>
          <w:tcPr>
            <w:tcW w:w="1079" w:type="dxa"/>
            <w:tcBorders>
              <w:top w:val="single" w:sz="4" w:space="0" w:color="auto"/>
              <w:left w:val="nil"/>
              <w:bottom w:val="single" w:sz="4" w:space="0" w:color="auto"/>
              <w:right w:val="nil"/>
            </w:tcBorders>
            <w:shd w:val="clear" w:color="auto" w:fill="auto"/>
            <w:noWrap/>
            <w:hideMark/>
          </w:tcPr>
          <w:p w14:paraId="41070D8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4,237,256</w:t>
            </w:r>
          </w:p>
        </w:tc>
        <w:tc>
          <w:tcPr>
            <w:tcW w:w="631" w:type="dxa"/>
            <w:tcBorders>
              <w:top w:val="single" w:sz="4" w:space="0" w:color="auto"/>
              <w:left w:val="nil"/>
              <w:bottom w:val="single" w:sz="4" w:space="0" w:color="auto"/>
              <w:right w:val="nil"/>
            </w:tcBorders>
            <w:shd w:val="clear" w:color="000000" w:fill="D9D9D9"/>
            <w:noWrap/>
            <w:hideMark/>
          </w:tcPr>
          <w:p w14:paraId="469E85F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A85A4E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414F6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2399468" w14:textId="448FA817"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3390E5C" w14:textId="23E0CD8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EE8AFF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3F0327D8"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19362F0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Pennsylvania</w:t>
            </w:r>
          </w:p>
        </w:tc>
        <w:tc>
          <w:tcPr>
            <w:tcW w:w="1079" w:type="dxa"/>
            <w:tcBorders>
              <w:top w:val="single" w:sz="4" w:space="0" w:color="auto"/>
              <w:left w:val="nil"/>
              <w:bottom w:val="single" w:sz="4" w:space="0" w:color="auto"/>
              <w:right w:val="nil"/>
            </w:tcBorders>
            <w:shd w:val="clear" w:color="auto" w:fill="auto"/>
            <w:noWrap/>
            <w:hideMark/>
          </w:tcPr>
          <w:p w14:paraId="4EB758C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13,002,700</w:t>
            </w:r>
          </w:p>
        </w:tc>
        <w:tc>
          <w:tcPr>
            <w:tcW w:w="631" w:type="dxa"/>
            <w:tcBorders>
              <w:top w:val="single" w:sz="4" w:space="0" w:color="auto"/>
              <w:left w:val="nil"/>
              <w:bottom w:val="single" w:sz="4" w:space="0" w:color="auto"/>
              <w:right w:val="nil"/>
            </w:tcBorders>
            <w:shd w:val="clear" w:color="000000" w:fill="D9D9D9"/>
            <w:noWrap/>
            <w:hideMark/>
          </w:tcPr>
          <w:p w14:paraId="6AD531A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0FDE43A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CD57CC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3AC59B7A" w14:textId="4B276289"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5210A2F" w14:textId="005AE9BD"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F90546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3BBBC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1C724A"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Rhode Island</w:t>
            </w:r>
          </w:p>
        </w:tc>
        <w:tc>
          <w:tcPr>
            <w:tcW w:w="1079" w:type="dxa"/>
            <w:tcBorders>
              <w:top w:val="single" w:sz="4" w:space="0" w:color="auto"/>
              <w:left w:val="nil"/>
              <w:bottom w:val="single" w:sz="4" w:space="0" w:color="auto"/>
              <w:right w:val="nil"/>
            </w:tcBorders>
            <w:shd w:val="clear" w:color="auto" w:fill="auto"/>
            <w:noWrap/>
            <w:hideMark/>
          </w:tcPr>
          <w:p w14:paraId="1959858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1,097,379</w:t>
            </w:r>
          </w:p>
        </w:tc>
        <w:tc>
          <w:tcPr>
            <w:tcW w:w="631" w:type="dxa"/>
            <w:tcBorders>
              <w:top w:val="single" w:sz="4" w:space="0" w:color="auto"/>
              <w:left w:val="nil"/>
              <w:bottom w:val="single" w:sz="4" w:space="0" w:color="auto"/>
              <w:right w:val="nil"/>
            </w:tcBorders>
            <w:shd w:val="clear" w:color="000000" w:fill="D9D9D9"/>
            <w:noWrap/>
            <w:hideMark/>
          </w:tcPr>
          <w:p w14:paraId="1A6393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79124C6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E0B40C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CEFB229" w14:textId="1AB29732" w:rsidR="00D513F2" w:rsidRPr="00FE630D" w:rsidRDefault="002E2F0C"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0C0CEEA" w14:textId="6C705813"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1FCE987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5DED26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430392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South Carolina</w:t>
            </w:r>
          </w:p>
        </w:tc>
        <w:tc>
          <w:tcPr>
            <w:tcW w:w="1079" w:type="dxa"/>
            <w:tcBorders>
              <w:top w:val="single" w:sz="4" w:space="0" w:color="auto"/>
              <w:left w:val="nil"/>
              <w:bottom w:val="single" w:sz="4" w:space="0" w:color="auto"/>
              <w:right w:val="nil"/>
            </w:tcBorders>
            <w:shd w:val="clear" w:color="auto" w:fill="auto"/>
            <w:noWrap/>
            <w:hideMark/>
          </w:tcPr>
          <w:p w14:paraId="290EAA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5,118,425</w:t>
            </w:r>
          </w:p>
        </w:tc>
        <w:tc>
          <w:tcPr>
            <w:tcW w:w="631" w:type="dxa"/>
            <w:tcBorders>
              <w:top w:val="single" w:sz="4" w:space="0" w:color="auto"/>
              <w:left w:val="nil"/>
              <w:bottom w:val="single" w:sz="4" w:space="0" w:color="auto"/>
              <w:right w:val="nil"/>
            </w:tcBorders>
            <w:shd w:val="clear" w:color="000000" w:fill="D9D9D9"/>
            <w:noWrap/>
            <w:hideMark/>
          </w:tcPr>
          <w:p w14:paraId="32B19AF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6292FB5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C09A2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B3D26C1" w14:textId="06D88821"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6E7E0A7" w14:textId="39E9D92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8A24F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BBDC19C"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039F888"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South Dakota</w:t>
            </w:r>
          </w:p>
        </w:tc>
        <w:tc>
          <w:tcPr>
            <w:tcW w:w="1079" w:type="dxa"/>
            <w:tcBorders>
              <w:top w:val="single" w:sz="4" w:space="0" w:color="auto"/>
              <w:left w:val="nil"/>
              <w:bottom w:val="single" w:sz="4" w:space="0" w:color="auto"/>
              <w:right w:val="nil"/>
            </w:tcBorders>
            <w:shd w:val="clear" w:color="auto" w:fill="auto"/>
            <w:noWrap/>
            <w:hideMark/>
          </w:tcPr>
          <w:p w14:paraId="0B0047B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886,667</w:t>
            </w:r>
          </w:p>
        </w:tc>
        <w:tc>
          <w:tcPr>
            <w:tcW w:w="631" w:type="dxa"/>
            <w:tcBorders>
              <w:top w:val="single" w:sz="4" w:space="0" w:color="auto"/>
              <w:left w:val="nil"/>
              <w:bottom w:val="single" w:sz="4" w:space="0" w:color="auto"/>
              <w:right w:val="nil"/>
            </w:tcBorders>
            <w:shd w:val="clear" w:color="000000" w:fill="D9D9D9"/>
            <w:noWrap/>
            <w:hideMark/>
          </w:tcPr>
          <w:p w14:paraId="24CBBD7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3730B92D" w14:textId="6B159F95" w:rsidR="00D513F2" w:rsidRPr="00FE630D" w:rsidRDefault="00F15A4E"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633CD49A" w14:textId="44501DB0"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3BD1F408" w14:textId="3D167524" w:rsidR="00D513F2" w:rsidRPr="00FE630D" w:rsidRDefault="000D1A6A"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FB50F4F" w14:textId="3E075EF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0190A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8E4BE0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9B96C6A"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Tennessee</w:t>
            </w:r>
          </w:p>
        </w:tc>
        <w:tc>
          <w:tcPr>
            <w:tcW w:w="1079" w:type="dxa"/>
            <w:tcBorders>
              <w:top w:val="single" w:sz="4" w:space="0" w:color="auto"/>
              <w:left w:val="nil"/>
              <w:bottom w:val="single" w:sz="4" w:space="0" w:color="auto"/>
              <w:right w:val="nil"/>
            </w:tcBorders>
            <w:shd w:val="clear" w:color="auto" w:fill="auto"/>
            <w:noWrap/>
            <w:hideMark/>
          </w:tcPr>
          <w:p w14:paraId="09810A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6,910,840</w:t>
            </w:r>
          </w:p>
        </w:tc>
        <w:tc>
          <w:tcPr>
            <w:tcW w:w="631" w:type="dxa"/>
            <w:tcBorders>
              <w:top w:val="single" w:sz="4" w:space="0" w:color="auto"/>
              <w:left w:val="nil"/>
              <w:bottom w:val="single" w:sz="4" w:space="0" w:color="auto"/>
              <w:right w:val="nil"/>
            </w:tcBorders>
            <w:shd w:val="clear" w:color="000000" w:fill="D9D9D9"/>
            <w:noWrap/>
            <w:hideMark/>
          </w:tcPr>
          <w:p w14:paraId="367620F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6CDB858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C9DCE0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4613127" w14:textId="23ACDCAE"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F4C6EC" w14:textId="751CFEA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7FF4F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5CA0D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3A5A214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Texas</w:t>
            </w:r>
          </w:p>
        </w:tc>
        <w:tc>
          <w:tcPr>
            <w:tcW w:w="1079" w:type="dxa"/>
            <w:tcBorders>
              <w:top w:val="single" w:sz="4" w:space="0" w:color="auto"/>
              <w:left w:val="nil"/>
              <w:bottom w:val="single" w:sz="4" w:space="0" w:color="auto"/>
              <w:right w:val="nil"/>
            </w:tcBorders>
            <w:shd w:val="clear" w:color="auto" w:fill="auto"/>
            <w:noWrap/>
            <w:hideMark/>
          </w:tcPr>
          <w:p w14:paraId="2EBA7BE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29,145,505</w:t>
            </w:r>
          </w:p>
        </w:tc>
        <w:tc>
          <w:tcPr>
            <w:tcW w:w="631" w:type="dxa"/>
            <w:tcBorders>
              <w:top w:val="single" w:sz="4" w:space="0" w:color="auto"/>
              <w:left w:val="nil"/>
              <w:bottom w:val="single" w:sz="4" w:space="0" w:color="auto"/>
              <w:right w:val="nil"/>
            </w:tcBorders>
            <w:shd w:val="clear" w:color="000000" w:fill="D9D9D9"/>
            <w:noWrap/>
            <w:hideMark/>
          </w:tcPr>
          <w:p w14:paraId="432F22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38</w:t>
            </w:r>
          </w:p>
        </w:tc>
        <w:tc>
          <w:tcPr>
            <w:tcW w:w="899" w:type="dxa"/>
            <w:tcBorders>
              <w:top w:val="single" w:sz="4" w:space="0" w:color="auto"/>
              <w:left w:val="nil"/>
              <w:bottom w:val="single" w:sz="4" w:space="0" w:color="auto"/>
              <w:right w:val="nil"/>
            </w:tcBorders>
            <w:shd w:val="clear" w:color="auto" w:fill="auto"/>
            <w:noWrap/>
            <w:hideMark/>
          </w:tcPr>
          <w:p w14:paraId="024113D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5A1FF5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E1A2540" w14:textId="6927701C"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2CE3C60" w14:textId="55202AE3"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CEEF21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AA345B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369AB9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Utah</w:t>
            </w:r>
          </w:p>
        </w:tc>
        <w:tc>
          <w:tcPr>
            <w:tcW w:w="1079" w:type="dxa"/>
            <w:tcBorders>
              <w:top w:val="single" w:sz="4" w:space="0" w:color="auto"/>
              <w:left w:val="nil"/>
              <w:bottom w:val="single" w:sz="4" w:space="0" w:color="auto"/>
              <w:right w:val="nil"/>
            </w:tcBorders>
            <w:shd w:val="clear" w:color="auto" w:fill="auto"/>
            <w:noWrap/>
            <w:hideMark/>
          </w:tcPr>
          <w:p w14:paraId="27E83A3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3,271,616</w:t>
            </w:r>
          </w:p>
        </w:tc>
        <w:tc>
          <w:tcPr>
            <w:tcW w:w="631" w:type="dxa"/>
            <w:tcBorders>
              <w:top w:val="single" w:sz="4" w:space="0" w:color="auto"/>
              <w:left w:val="nil"/>
              <w:bottom w:val="single" w:sz="4" w:space="0" w:color="auto"/>
              <w:right w:val="nil"/>
            </w:tcBorders>
            <w:shd w:val="clear" w:color="000000" w:fill="D9D9D9"/>
            <w:noWrap/>
            <w:hideMark/>
          </w:tcPr>
          <w:p w14:paraId="130EF81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050AAE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1BA29C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CDF96BC" w14:textId="505F1E06" w:rsidR="00D513F2" w:rsidRPr="00FE630D" w:rsidRDefault="002E2F0C"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DE09AEC" w14:textId="67E37A81"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CA4000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1BDE6A14" w14:textId="77777777" w:rsidTr="00D268D6">
        <w:trPr>
          <w:jc w:val="center"/>
        </w:trPr>
        <w:tc>
          <w:tcPr>
            <w:tcW w:w="1440" w:type="dxa"/>
            <w:tcBorders>
              <w:top w:val="single" w:sz="4" w:space="0" w:color="auto"/>
              <w:left w:val="nil"/>
              <w:bottom w:val="nil"/>
              <w:right w:val="nil"/>
            </w:tcBorders>
            <w:shd w:val="clear" w:color="auto" w:fill="auto"/>
            <w:noWrap/>
            <w:hideMark/>
          </w:tcPr>
          <w:p w14:paraId="24B690D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Vermont</w:t>
            </w:r>
          </w:p>
        </w:tc>
        <w:tc>
          <w:tcPr>
            <w:tcW w:w="1079" w:type="dxa"/>
            <w:tcBorders>
              <w:top w:val="single" w:sz="4" w:space="0" w:color="auto"/>
              <w:left w:val="nil"/>
              <w:bottom w:val="nil"/>
              <w:right w:val="nil"/>
            </w:tcBorders>
            <w:shd w:val="clear" w:color="auto" w:fill="auto"/>
            <w:noWrap/>
            <w:hideMark/>
          </w:tcPr>
          <w:p w14:paraId="0AE0532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643,077</w:t>
            </w:r>
          </w:p>
        </w:tc>
        <w:tc>
          <w:tcPr>
            <w:tcW w:w="631" w:type="dxa"/>
            <w:tcBorders>
              <w:top w:val="single" w:sz="4" w:space="0" w:color="auto"/>
              <w:left w:val="nil"/>
              <w:bottom w:val="nil"/>
              <w:right w:val="nil"/>
            </w:tcBorders>
            <w:shd w:val="clear" w:color="000000" w:fill="D9D9D9"/>
            <w:noWrap/>
            <w:hideMark/>
          </w:tcPr>
          <w:p w14:paraId="5AE252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377B9BED" w14:textId="6777EEFD"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1C19B209" w14:textId="38B9C0BD"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0568132A" w14:textId="6C0FA33E" w:rsidR="00D513F2" w:rsidRPr="00FE630D" w:rsidRDefault="002E2F0C"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20CFBC11" w14:textId="392CC40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nil"/>
              <w:right w:val="nil"/>
            </w:tcBorders>
            <w:shd w:val="clear" w:color="000000" w:fill="D9D9D9"/>
            <w:noWrap/>
            <w:hideMark/>
          </w:tcPr>
          <w:p w14:paraId="5C6EA5E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C95F2DA" w14:textId="77777777" w:rsidTr="00D268D6">
        <w:trPr>
          <w:jc w:val="center"/>
        </w:trPr>
        <w:tc>
          <w:tcPr>
            <w:tcW w:w="1440" w:type="dxa"/>
            <w:tcBorders>
              <w:top w:val="nil"/>
              <w:left w:val="nil"/>
              <w:bottom w:val="nil"/>
              <w:right w:val="nil"/>
            </w:tcBorders>
            <w:shd w:val="clear" w:color="auto" w:fill="auto"/>
            <w:noWrap/>
            <w:hideMark/>
          </w:tcPr>
          <w:p w14:paraId="3E9843B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Virginia</w:t>
            </w:r>
          </w:p>
        </w:tc>
        <w:tc>
          <w:tcPr>
            <w:tcW w:w="1079" w:type="dxa"/>
            <w:tcBorders>
              <w:top w:val="nil"/>
              <w:left w:val="nil"/>
              <w:bottom w:val="nil"/>
              <w:right w:val="nil"/>
            </w:tcBorders>
            <w:shd w:val="clear" w:color="auto" w:fill="auto"/>
            <w:noWrap/>
            <w:hideMark/>
          </w:tcPr>
          <w:p w14:paraId="726B14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8,631,393</w:t>
            </w:r>
          </w:p>
        </w:tc>
        <w:tc>
          <w:tcPr>
            <w:tcW w:w="631" w:type="dxa"/>
            <w:tcBorders>
              <w:top w:val="nil"/>
              <w:left w:val="nil"/>
              <w:bottom w:val="nil"/>
              <w:right w:val="nil"/>
            </w:tcBorders>
            <w:shd w:val="clear" w:color="000000" w:fill="D9D9D9"/>
            <w:noWrap/>
            <w:hideMark/>
          </w:tcPr>
          <w:p w14:paraId="110AF6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11</w:t>
            </w:r>
          </w:p>
        </w:tc>
        <w:tc>
          <w:tcPr>
            <w:tcW w:w="899" w:type="dxa"/>
            <w:tcBorders>
              <w:top w:val="nil"/>
              <w:left w:val="nil"/>
              <w:bottom w:val="nil"/>
              <w:right w:val="nil"/>
            </w:tcBorders>
            <w:shd w:val="clear" w:color="auto" w:fill="auto"/>
            <w:noWrap/>
            <w:hideMark/>
          </w:tcPr>
          <w:p w14:paraId="6C935B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nil"/>
              <w:left w:val="nil"/>
              <w:bottom w:val="nil"/>
              <w:right w:val="nil"/>
            </w:tcBorders>
            <w:shd w:val="clear" w:color="000000" w:fill="D9D9D9"/>
            <w:noWrap/>
            <w:hideMark/>
          </w:tcPr>
          <w:p w14:paraId="6C3AF17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0CD4D76E" w14:textId="207AFDC6"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2C4F0015" w14:textId="2264B73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6DC2FDF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180C2F8" w14:textId="77777777" w:rsidTr="00D268D6">
        <w:trPr>
          <w:jc w:val="center"/>
        </w:trPr>
        <w:tc>
          <w:tcPr>
            <w:tcW w:w="1440" w:type="dxa"/>
            <w:tcBorders>
              <w:top w:val="nil"/>
              <w:left w:val="nil"/>
              <w:bottom w:val="single" w:sz="4" w:space="0" w:color="auto"/>
              <w:right w:val="nil"/>
            </w:tcBorders>
            <w:shd w:val="clear" w:color="auto" w:fill="auto"/>
            <w:noWrap/>
            <w:hideMark/>
          </w:tcPr>
          <w:p w14:paraId="4F92746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Washington</w:t>
            </w:r>
          </w:p>
        </w:tc>
        <w:tc>
          <w:tcPr>
            <w:tcW w:w="1079" w:type="dxa"/>
            <w:tcBorders>
              <w:top w:val="nil"/>
              <w:left w:val="nil"/>
              <w:bottom w:val="single" w:sz="4" w:space="0" w:color="auto"/>
              <w:right w:val="nil"/>
            </w:tcBorders>
            <w:shd w:val="clear" w:color="auto" w:fill="auto"/>
            <w:noWrap/>
            <w:hideMark/>
          </w:tcPr>
          <w:p w14:paraId="408974B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7,705,281</w:t>
            </w:r>
          </w:p>
        </w:tc>
        <w:tc>
          <w:tcPr>
            <w:tcW w:w="631" w:type="dxa"/>
            <w:tcBorders>
              <w:top w:val="nil"/>
              <w:left w:val="nil"/>
              <w:bottom w:val="single" w:sz="4" w:space="0" w:color="auto"/>
              <w:right w:val="nil"/>
            </w:tcBorders>
            <w:shd w:val="clear" w:color="000000" w:fill="D9D9D9"/>
            <w:noWrap/>
            <w:hideMark/>
          </w:tcPr>
          <w:p w14:paraId="744F07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w:t>
            </w:r>
          </w:p>
        </w:tc>
        <w:tc>
          <w:tcPr>
            <w:tcW w:w="899" w:type="dxa"/>
            <w:tcBorders>
              <w:top w:val="nil"/>
              <w:left w:val="nil"/>
              <w:bottom w:val="single" w:sz="4" w:space="0" w:color="auto"/>
              <w:right w:val="nil"/>
            </w:tcBorders>
            <w:shd w:val="clear" w:color="auto" w:fill="auto"/>
            <w:noWrap/>
            <w:hideMark/>
          </w:tcPr>
          <w:p w14:paraId="16F0674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FB676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single" w:sz="4" w:space="0" w:color="auto"/>
              <w:right w:val="nil"/>
            </w:tcBorders>
          </w:tcPr>
          <w:p w14:paraId="2F2FCA89" w14:textId="7DB01322" w:rsidR="00D513F2" w:rsidRPr="00FE630D" w:rsidRDefault="00F15A4E" w:rsidP="00754A16">
            <w:pPr>
              <w:widowControl/>
              <w:spacing w:before="0" w:line="480" w:lineRule="auto"/>
              <w:ind w:firstLine="0"/>
              <w:jc w:val="center"/>
              <w:rPr>
                <w:color w:val="000000"/>
                <w:sz w:val="16"/>
                <w:szCs w:val="16"/>
              </w:rPr>
            </w:pPr>
            <w:r>
              <w:rPr>
                <w:color w:val="000000"/>
                <w:sz w:val="16"/>
                <w:szCs w:val="16"/>
              </w:rPr>
              <w:t>C</w:t>
            </w:r>
            <w:r w:rsidR="00E25166">
              <w:rPr>
                <w:color w:val="000000"/>
                <w:sz w:val="16"/>
                <w:szCs w:val="16"/>
              </w:rPr>
              <w:t>ourt</w:t>
            </w:r>
          </w:p>
        </w:tc>
        <w:tc>
          <w:tcPr>
            <w:tcW w:w="894" w:type="dxa"/>
            <w:tcBorders>
              <w:top w:val="nil"/>
              <w:left w:val="nil"/>
              <w:bottom w:val="single" w:sz="4" w:space="0" w:color="auto"/>
              <w:right w:val="nil"/>
            </w:tcBorders>
            <w:shd w:val="clear" w:color="auto" w:fill="auto"/>
            <w:noWrap/>
            <w:hideMark/>
          </w:tcPr>
          <w:p w14:paraId="35FBE4D7" w14:textId="52089B04"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1B86E80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24F6EA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3C456D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West Virginia</w:t>
            </w:r>
          </w:p>
        </w:tc>
        <w:tc>
          <w:tcPr>
            <w:tcW w:w="1079" w:type="dxa"/>
            <w:tcBorders>
              <w:top w:val="single" w:sz="4" w:space="0" w:color="auto"/>
              <w:left w:val="nil"/>
              <w:bottom w:val="single" w:sz="4" w:space="0" w:color="auto"/>
              <w:right w:val="nil"/>
            </w:tcBorders>
            <w:shd w:val="clear" w:color="auto" w:fill="auto"/>
            <w:noWrap/>
            <w:hideMark/>
          </w:tcPr>
          <w:p w14:paraId="7E438F0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1,793,716</w:t>
            </w:r>
          </w:p>
        </w:tc>
        <w:tc>
          <w:tcPr>
            <w:tcW w:w="631" w:type="dxa"/>
            <w:tcBorders>
              <w:top w:val="single" w:sz="4" w:space="0" w:color="auto"/>
              <w:left w:val="nil"/>
              <w:bottom w:val="single" w:sz="4" w:space="0" w:color="auto"/>
              <w:right w:val="nil"/>
            </w:tcBorders>
            <w:shd w:val="clear" w:color="000000" w:fill="D9D9D9"/>
            <w:noWrap/>
            <w:hideMark/>
          </w:tcPr>
          <w:p w14:paraId="00D1F5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11C7DF8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D6011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D7AA5AB" w14:textId="66DB02B3" w:rsidR="00D513F2" w:rsidRPr="00FE630D" w:rsidRDefault="00E25166"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BF41780" w14:textId="2482155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E36405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2616556" w14:textId="77777777" w:rsidTr="00D268D6">
        <w:trPr>
          <w:jc w:val="center"/>
        </w:trPr>
        <w:tc>
          <w:tcPr>
            <w:tcW w:w="1440" w:type="dxa"/>
            <w:tcBorders>
              <w:top w:val="single" w:sz="4" w:space="0" w:color="auto"/>
              <w:left w:val="nil"/>
              <w:right w:val="nil"/>
            </w:tcBorders>
            <w:shd w:val="clear" w:color="auto" w:fill="auto"/>
            <w:noWrap/>
            <w:hideMark/>
          </w:tcPr>
          <w:p w14:paraId="3C559C51"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Wisconsin</w:t>
            </w:r>
          </w:p>
        </w:tc>
        <w:tc>
          <w:tcPr>
            <w:tcW w:w="1079" w:type="dxa"/>
            <w:tcBorders>
              <w:top w:val="single" w:sz="4" w:space="0" w:color="auto"/>
              <w:left w:val="nil"/>
              <w:right w:val="nil"/>
            </w:tcBorders>
            <w:shd w:val="clear" w:color="auto" w:fill="auto"/>
            <w:noWrap/>
            <w:hideMark/>
          </w:tcPr>
          <w:p w14:paraId="3B5AB57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5,893,718</w:t>
            </w:r>
          </w:p>
        </w:tc>
        <w:tc>
          <w:tcPr>
            <w:tcW w:w="631" w:type="dxa"/>
            <w:tcBorders>
              <w:top w:val="single" w:sz="4" w:space="0" w:color="auto"/>
              <w:left w:val="nil"/>
              <w:right w:val="nil"/>
            </w:tcBorders>
            <w:shd w:val="clear" w:color="000000" w:fill="D9D9D9"/>
            <w:noWrap/>
            <w:hideMark/>
          </w:tcPr>
          <w:p w14:paraId="21F1094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right w:val="nil"/>
            </w:tcBorders>
            <w:shd w:val="clear" w:color="auto" w:fill="auto"/>
            <w:noWrap/>
            <w:hideMark/>
          </w:tcPr>
          <w:p w14:paraId="36FE8BB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right w:val="nil"/>
            </w:tcBorders>
            <w:shd w:val="clear" w:color="000000" w:fill="D9D9D9"/>
            <w:noWrap/>
            <w:hideMark/>
          </w:tcPr>
          <w:p w14:paraId="5E43B769" w14:textId="6143DFD2" w:rsidR="00D513F2" w:rsidRPr="00FE630D" w:rsidRDefault="00D513F2" w:rsidP="00754A16">
            <w:pPr>
              <w:widowControl/>
              <w:spacing w:before="0" w:line="480" w:lineRule="auto"/>
              <w:ind w:firstLine="0"/>
              <w:jc w:val="center"/>
              <w:rPr>
                <w:color w:val="000000"/>
                <w:sz w:val="16"/>
                <w:szCs w:val="16"/>
              </w:rPr>
            </w:pPr>
            <w:r>
              <w:rPr>
                <w:color w:val="000000"/>
                <w:sz w:val="16"/>
                <w:szCs w:val="16"/>
              </w:rPr>
              <w:t>SPLIT</w:t>
            </w:r>
          </w:p>
        </w:tc>
        <w:tc>
          <w:tcPr>
            <w:tcW w:w="894" w:type="dxa"/>
            <w:tcBorders>
              <w:top w:val="single" w:sz="4" w:space="0" w:color="auto"/>
              <w:left w:val="nil"/>
              <w:right w:val="nil"/>
            </w:tcBorders>
          </w:tcPr>
          <w:p w14:paraId="0D42AA18" w14:textId="11B2A4E9" w:rsidR="00D513F2" w:rsidRPr="00FE630D" w:rsidRDefault="00E25166"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right w:val="nil"/>
            </w:tcBorders>
            <w:shd w:val="clear" w:color="auto" w:fill="auto"/>
            <w:noWrap/>
            <w:hideMark/>
          </w:tcPr>
          <w:p w14:paraId="66E02A9B" w14:textId="65A53081"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right w:val="nil"/>
            </w:tcBorders>
            <w:shd w:val="clear" w:color="000000" w:fill="D9D9D9"/>
            <w:noWrap/>
            <w:hideMark/>
          </w:tcPr>
          <w:p w14:paraId="40CF78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D0BDE9B" w14:textId="77777777" w:rsidTr="00D268D6">
        <w:trPr>
          <w:jc w:val="center"/>
        </w:trPr>
        <w:tc>
          <w:tcPr>
            <w:tcW w:w="1440" w:type="dxa"/>
            <w:tcBorders>
              <w:top w:val="nil"/>
              <w:left w:val="nil"/>
              <w:bottom w:val="thickThinSmallGap" w:sz="24" w:space="0" w:color="auto"/>
              <w:right w:val="nil"/>
            </w:tcBorders>
            <w:shd w:val="clear" w:color="auto" w:fill="auto"/>
            <w:noWrap/>
            <w:hideMark/>
          </w:tcPr>
          <w:p w14:paraId="1D7995DF"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Wyoming</w:t>
            </w:r>
          </w:p>
        </w:tc>
        <w:tc>
          <w:tcPr>
            <w:tcW w:w="1079" w:type="dxa"/>
            <w:tcBorders>
              <w:top w:val="nil"/>
              <w:left w:val="nil"/>
              <w:bottom w:val="thickThinSmallGap" w:sz="24" w:space="0" w:color="auto"/>
              <w:right w:val="nil"/>
            </w:tcBorders>
            <w:shd w:val="clear" w:color="auto" w:fill="auto"/>
            <w:noWrap/>
            <w:hideMark/>
          </w:tcPr>
          <w:p w14:paraId="5C7748C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576,851</w:t>
            </w:r>
          </w:p>
        </w:tc>
        <w:tc>
          <w:tcPr>
            <w:tcW w:w="631" w:type="dxa"/>
            <w:tcBorders>
              <w:top w:val="nil"/>
              <w:left w:val="nil"/>
              <w:bottom w:val="thickThinSmallGap" w:sz="24" w:space="0" w:color="auto"/>
              <w:right w:val="nil"/>
            </w:tcBorders>
            <w:shd w:val="clear" w:color="000000" w:fill="D9D9D9"/>
            <w:noWrap/>
            <w:hideMark/>
          </w:tcPr>
          <w:p w14:paraId="672FE00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nil"/>
              <w:left w:val="nil"/>
              <w:bottom w:val="thickThinSmallGap" w:sz="24" w:space="0" w:color="auto"/>
              <w:right w:val="nil"/>
            </w:tcBorders>
            <w:shd w:val="clear" w:color="auto" w:fill="auto"/>
            <w:noWrap/>
            <w:hideMark/>
          </w:tcPr>
          <w:p w14:paraId="32B2F976" w14:textId="6E019352"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nil"/>
              <w:left w:val="nil"/>
              <w:bottom w:val="thickThinSmallGap" w:sz="24" w:space="0" w:color="auto"/>
              <w:right w:val="nil"/>
            </w:tcBorders>
            <w:shd w:val="clear" w:color="000000" w:fill="D9D9D9"/>
            <w:noWrap/>
            <w:hideMark/>
          </w:tcPr>
          <w:p w14:paraId="1718FA30" w14:textId="008B4F51"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tcPr>
          <w:p w14:paraId="41922BBD" w14:textId="7B6E858D"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shd w:val="clear" w:color="auto" w:fill="auto"/>
            <w:noWrap/>
            <w:hideMark/>
          </w:tcPr>
          <w:p w14:paraId="3442C081" w14:textId="582293EF"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thickThinSmallGap" w:sz="24" w:space="0" w:color="auto"/>
              <w:right w:val="nil"/>
            </w:tcBorders>
            <w:shd w:val="clear" w:color="000000" w:fill="D9D9D9"/>
            <w:noWrap/>
            <w:hideMark/>
          </w:tcPr>
          <w:p w14:paraId="7FDFF01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bl>
    <w:p w14:paraId="1A2E6FCC" w14:textId="5358FB75" w:rsidR="00FE630D" w:rsidRPr="00550B2D" w:rsidRDefault="00AE2AF0" w:rsidP="00754A16">
      <w:pPr>
        <w:spacing w:line="480" w:lineRule="auto"/>
        <w:ind w:firstLine="0"/>
        <w:rPr>
          <w:i/>
          <w:iCs/>
        </w:rPr>
      </w:pPr>
      <w:r w:rsidRPr="00550B2D">
        <w:rPr>
          <w:i/>
          <w:iCs/>
        </w:rPr>
        <w:t>N</w:t>
      </w:r>
      <w:r>
        <w:rPr>
          <w:i/>
          <w:iCs/>
        </w:rPr>
        <w:t>OTE</w:t>
      </w:r>
      <w:r w:rsidR="005D6219" w:rsidRPr="00550B2D">
        <w:rPr>
          <w:i/>
          <w:iCs/>
        </w:rPr>
        <w:t>: States we identify as meeting the conditions for the potential enactment of a gerrymander are</w:t>
      </w:r>
      <w:r w:rsidR="000A7715" w:rsidRPr="00550B2D">
        <w:rPr>
          <w:i/>
          <w:iCs/>
        </w:rPr>
        <w:t xml:space="preserve"> highlighted.</w:t>
      </w:r>
      <w:r w:rsidR="004C0BF0" w:rsidRPr="00550B2D">
        <w:rPr>
          <w:i/>
          <w:iCs/>
        </w:rPr>
        <w:t xml:space="preserve"> L=</w:t>
      </w:r>
      <w:r w:rsidR="00F320B7" w:rsidRPr="00550B2D">
        <w:rPr>
          <w:i/>
          <w:iCs/>
        </w:rPr>
        <w:t>Legislature</w:t>
      </w:r>
      <w:r w:rsidR="004C0BF0" w:rsidRPr="00550B2D">
        <w:rPr>
          <w:i/>
          <w:iCs/>
        </w:rPr>
        <w:t xml:space="preserve">, C=Commission, </w:t>
      </w:r>
      <w:r w:rsidR="00511694" w:rsidRPr="00550B2D">
        <w:rPr>
          <w:i/>
          <w:iCs/>
        </w:rPr>
        <w:t>C(P)=Political Commission, C(L)=Commission with Legislative Backup</w:t>
      </w:r>
      <w:r w:rsidR="00F320B7" w:rsidRPr="00550B2D">
        <w:rPr>
          <w:i/>
          <w:iCs/>
        </w:rPr>
        <w:t>, -=One district.</w:t>
      </w:r>
    </w:p>
    <w:p w14:paraId="1ABE51E7" w14:textId="77777777" w:rsidR="000A7715" w:rsidRPr="00FE630D" w:rsidRDefault="000A7715" w:rsidP="00754A16">
      <w:pPr>
        <w:spacing w:line="480" w:lineRule="auto"/>
        <w:ind w:firstLine="0"/>
      </w:pPr>
    </w:p>
    <w:p w14:paraId="7EC014D7" w14:textId="6B6B3313" w:rsidR="00F15806" w:rsidRDefault="0076491B" w:rsidP="00754A16">
      <w:pPr>
        <w:spacing w:line="480" w:lineRule="auto"/>
      </w:pPr>
      <w:r w:rsidRPr="005D2141">
        <w:rPr>
          <w:bCs/>
        </w:rPr>
        <w:t>Highlighted in bold in</w:t>
      </w:r>
      <w:r w:rsidR="00974A73">
        <w:rPr>
          <w:bCs/>
        </w:rPr>
        <w:t xml:space="preserve"> </w:t>
      </w:r>
      <w:r w:rsidR="00974A73">
        <w:rPr>
          <w:bCs/>
        </w:rPr>
        <w:fldChar w:fldCharType="begin"/>
      </w:r>
      <w:r w:rsidR="00974A73">
        <w:rPr>
          <w:bCs/>
        </w:rPr>
        <w:instrText xml:space="preserve"> REF _Ref123137422 \h </w:instrText>
      </w:r>
      <w:r w:rsidR="00974A73">
        <w:rPr>
          <w:bCs/>
        </w:rPr>
      </w:r>
      <w:r w:rsidR="00974A73">
        <w:rPr>
          <w:bCs/>
        </w:rPr>
        <w:fldChar w:fldCharType="separate"/>
      </w:r>
      <w:r w:rsidR="00974A73">
        <w:t xml:space="preserve">Table </w:t>
      </w:r>
      <w:r w:rsidR="00974A73">
        <w:rPr>
          <w:noProof/>
        </w:rPr>
        <w:t>1</w:t>
      </w:r>
      <w:r w:rsidR="00974A73">
        <w:rPr>
          <w:bCs/>
        </w:rPr>
        <w:fldChar w:fldCharType="end"/>
      </w:r>
      <w:r w:rsidRPr="005D2141">
        <w:rPr>
          <w:bCs/>
        </w:rPr>
        <w:t>,</w:t>
      </w:r>
      <w:r>
        <w:t xml:space="preserve"> we </w:t>
      </w:r>
      <w:r w:rsidR="00BD424B">
        <w:t xml:space="preserve">identify </w:t>
      </w:r>
      <w:r w:rsidR="00735874">
        <w:t xml:space="preserve">twenty-eight </w:t>
      </w:r>
      <w:r w:rsidR="00BD424B">
        <w:t>states that meet the conditions for enacting a partisan gerrymander</w:t>
      </w:r>
      <w:r>
        <w:t>.</w:t>
      </w:r>
      <w:r w:rsidR="00752D69">
        <w:t xml:space="preserve"> </w:t>
      </w:r>
      <w:r w:rsidR="00F007F9">
        <w:t xml:space="preserve">We begin our analysis with these states. </w:t>
      </w:r>
      <w:r w:rsidR="006B6845">
        <w:t xml:space="preserve">For the moment we ignore </w:t>
      </w:r>
      <w:r w:rsidR="00F15806">
        <w:t>whether</w:t>
      </w:r>
      <w:r w:rsidR="006B6845">
        <w:t xml:space="preserve"> there is state law that prohibits gerrymandering, since </w:t>
      </w:r>
      <w:r w:rsidR="005B77C7">
        <w:t xml:space="preserve">it is possible that the </w:t>
      </w:r>
      <w:r w:rsidR="005B77C7">
        <w:lastRenderedPageBreak/>
        <w:t xml:space="preserve">legislature would simply ignore the law when selecting a plan. </w:t>
      </w:r>
      <w:r w:rsidR="001F415B">
        <w:t>We are also putting aside states where commissions draw the lines.</w:t>
      </w:r>
    </w:p>
    <w:p w14:paraId="28873D6B" w14:textId="0B0AFAEC" w:rsidR="00B02412" w:rsidRDefault="00974A73" w:rsidP="00754A16">
      <w:pPr>
        <w:spacing w:line="480" w:lineRule="auto"/>
        <w:rPr>
          <w:bCs/>
        </w:rPr>
      </w:pPr>
      <w:r>
        <w:rPr>
          <w:bCs/>
        </w:rPr>
        <w:fldChar w:fldCharType="begin"/>
      </w:r>
      <w:r>
        <w:rPr>
          <w:bCs/>
        </w:rPr>
        <w:instrText xml:space="preserve"> REF _Ref123163956 \h </w:instrText>
      </w:r>
      <w:r>
        <w:rPr>
          <w:bCs/>
        </w:rPr>
      </w:r>
      <w:r>
        <w:rPr>
          <w:bCs/>
        </w:rPr>
        <w:fldChar w:fldCharType="separate"/>
      </w:r>
      <w:r>
        <w:t xml:space="preserve">Table </w:t>
      </w:r>
      <w:r>
        <w:rPr>
          <w:noProof/>
        </w:rPr>
        <w:t>2</w:t>
      </w:r>
      <w:r>
        <w:rPr>
          <w:bCs/>
        </w:rPr>
        <w:fldChar w:fldCharType="end"/>
      </w:r>
      <w:r>
        <w:rPr>
          <w:bCs/>
        </w:rPr>
        <w:t xml:space="preserve"> </w:t>
      </w:r>
      <w:r w:rsidR="00B02412" w:rsidRPr="002F64E0">
        <w:rPr>
          <w:bCs/>
        </w:rPr>
        <w:t>looks at the potential effects of party control in more detail</w:t>
      </w:r>
      <w:r w:rsidR="00837256" w:rsidRPr="002F64E0">
        <w:rPr>
          <w:bCs/>
        </w:rPr>
        <w:t xml:space="preserve"> at the aggregate level</w:t>
      </w:r>
      <w:r w:rsidR="00B02412" w:rsidRPr="002F64E0">
        <w:rPr>
          <w:bCs/>
        </w:rPr>
        <w:t>.</w:t>
      </w:r>
      <w:bookmarkStart w:id="30" w:name="_Ref119667110"/>
      <w:bookmarkStart w:id="31" w:name="_Ref119667104"/>
    </w:p>
    <w:p w14:paraId="0A8DD765" w14:textId="77777777" w:rsidR="002F64E0" w:rsidRPr="002F64E0" w:rsidRDefault="002F64E0" w:rsidP="00754A16">
      <w:pPr>
        <w:spacing w:line="480" w:lineRule="auto"/>
        <w:rPr>
          <w:bCs/>
        </w:rPr>
      </w:pPr>
    </w:p>
    <w:p w14:paraId="2D10B58F" w14:textId="3A6A9964" w:rsidR="00282E09" w:rsidRDefault="00A83B6C" w:rsidP="002A3F7D">
      <w:pPr>
        <w:pStyle w:val="Caption"/>
      </w:pPr>
      <w:bookmarkStart w:id="32" w:name="_Ref123163956"/>
      <w:bookmarkEnd w:id="30"/>
      <w:r>
        <w:t xml:space="preserve">Table </w:t>
      </w:r>
      <w:fldSimple w:instr=" SEQ Table \* ARABIC ">
        <w:r w:rsidR="0072322F">
          <w:rPr>
            <w:noProof/>
          </w:rPr>
          <w:t>2</w:t>
        </w:r>
      </w:fldSimple>
      <w:bookmarkEnd w:id="32"/>
      <w:r>
        <w:t>.</w:t>
      </w:r>
      <w:r w:rsidR="00282E09">
        <w:t xml:space="preserve"> </w:t>
      </w:r>
      <w:r w:rsidR="00282E09" w:rsidRPr="002A68C2">
        <w:rPr>
          <w:i w:val="0"/>
          <w:iCs w:val="0"/>
        </w:rPr>
        <w:t>Party Control over Redistricting in 2010 and 2020</w:t>
      </w:r>
      <w:bookmarkEnd w:id="31"/>
    </w:p>
    <w:tbl>
      <w:tblPr>
        <w:tblW w:w="5000" w:type="pct"/>
        <w:jc w:val="center"/>
        <w:tblLook w:val="04A0" w:firstRow="1" w:lastRow="0" w:firstColumn="1" w:lastColumn="0" w:noHBand="0" w:noVBand="1"/>
      </w:tblPr>
      <w:tblGrid>
        <w:gridCol w:w="1754"/>
        <w:gridCol w:w="1755"/>
        <w:gridCol w:w="2341"/>
        <w:gridCol w:w="1755"/>
        <w:gridCol w:w="1755"/>
      </w:tblGrid>
      <w:tr w:rsidR="00282E09" w:rsidRPr="00282E09" w14:paraId="2D7CB3F6"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182B102A" w14:textId="77777777" w:rsidR="00282E09" w:rsidRPr="00E57B97" w:rsidRDefault="00282E09" w:rsidP="00754A16">
            <w:pPr>
              <w:widowControl/>
              <w:tabs>
                <w:tab w:val="left" w:pos="2880"/>
                <w:tab w:val="left" w:pos="6120"/>
              </w:tabs>
              <w:spacing w:before="0" w:line="480" w:lineRule="auto"/>
              <w:ind w:firstLine="0"/>
              <w:jc w:val="left"/>
              <w:rPr>
                <w:color w:val="C00000"/>
                <w:sz w:val="21"/>
                <w:szCs w:val="21"/>
              </w:rPr>
            </w:pPr>
            <w:r w:rsidRPr="00E57B97">
              <w:rPr>
                <w:color w:val="C00000"/>
                <w:sz w:val="21"/>
                <w:szCs w:val="21"/>
              </w:rPr>
              <w:t>Party Control</w:t>
            </w:r>
          </w:p>
        </w:tc>
        <w:tc>
          <w:tcPr>
            <w:tcW w:w="1300" w:type="dxa"/>
            <w:tcBorders>
              <w:top w:val="single" w:sz="8" w:space="0" w:color="auto"/>
              <w:left w:val="nil"/>
              <w:bottom w:val="nil"/>
              <w:right w:val="nil"/>
            </w:tcBorders>
            <w:shd w:val="clear" w:color="auto" w:fill="auto"/>
            <w:noWrap/>
            <w:vAlign w:val="bottom"/>
            <w:hideMark/>
          </w:tcPr>
          <w:p w14:paraId="4717EBF5"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Single Seat</w:t>
            </w:r>
          </w:p>
        </w:tc>
        <w:tc>
          <w:tcPr>
            <w:tcW w:w="1578" w:type="dxa"/>
            <w:tcBorders>
              <w:top w:val="single" w:sz="8" w:space="0" w:color="auto"/>
              <w:left w:val="nil"/>
              <w:bottom w:val="nil"/>
              <w:right w:val="nil"/>
            </w:tcBorders>
            <w:shd w:val="clear" w:color="auto" w:fill="auto"/>
            <w:noWrap/>
            <w:vAlign w:val="bottom"/>
            <w:hideMark/>
          </w:tcPr>
          <w:p w14:paraId="7BC3E187" w14:textId="1A6B72BF"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Split/</w:t>
            </w:r>
            <w:r w:rsidR="00845E9E" w:rsidRPr="00E57B97">
              <w:rPr>
                <w:color w:val="C00000"/>
                <w:sz w:val="21"/>
                <w:szCs w:val="21"/>
              </w:rPr>
              <w:t>Commission</w:t>
            </w:r>
          </w:p>
        </w:tc>
        <w:tc>
          <w:tcPr>
            <w:tcW w:w="1300" w:type="dxa"/>
            <w:tcBorders>
              <w:top w:val="single" w:sz="8" w:space="0" w:color="auto"/>
              <w:left w:val="nil"/>
              <w:bottom w:val="nil"/>
              <w:right w:val="nil"/>
            </w:tcBorders>
            <w:shd w:val="clear" w:color="auto" w:fill="auto"/>
            <w:noWrap/>
            <w:vAlign w:val="bottom"/>
            <w:hideMark/>
          </w:tcPr>
          <w:p w14:paraId="24AFFBD8"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Republican</w:t>
            </w:r>
          </w:p>
        </w:tc>
        <w:tc>
          <w:tcPr>
            <w:tcW w:w="1300" w:type="dxa"/>
            <w:tcBorders>
              <w:top w:val="single" w:sz="8" w:space="0" w:color="auto"/>
              <w:left w:val="nil"/>
              <w:bottom w:val="nil"/>
              <w:right w:val="nil"/>
            </w:tcBorders>
            <w:shd w:val="clear" w:color="auto" w:fill="auto"/>
            <w:noWrap/>
            <w:vAlign w:val="bottom"/>
            <w:hideMark/>
          </w:tcPr>
          <w:p w14:paraId="0E5D546E"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Democratic</w:t>
            </w:r>
          </w:p>
        </w:tc>
      </w:tr>
      <w:tr w:rsidR="00282E09" w:rsidRPr="00282E09" w14:paraId="458CCF44"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2410C075" w14:textId="77777777" w:rsidR="00282E09" w:rsidRPr="00282E09" w:rsidRDefault="00282E09" w:rsidP="00754A16">
            <w:pPr>
              <w:widowControl/>
              <w:tabs>
                <w:tab w:val="left" w:pos="2880"/>
                <w:tab w:val="left" w:pos="6120"/>
              </w:tabs>
              <w:spacing w:before="0" w:line="480" w:lineRule="auto"/>
              <w:ind w:firstLine="0"/>
              <w:jc w:val="right"/>
              <w:rPr>
                <w:b/>
                <w:bCs/>
                <w:color w:val="000000"/>
                <w:sz w:val="21"/>
                <w:szCs w:val="21"/>
              </w:rPr>
            </w:pPr>
            <w:r w:rsidRPr="00282E09">
              <w:rPr>
                <w:b/>
                <w:bCs/>
                <w:color w:val="000000"/>
                <w:sz w:val="21"/>
                <w:szCs w:val="21"/>
              </w:rPr>
              <w:t>2010</w:t>
            </w:r>
          </w:p>
        </w:tc>
        <w:tc>
          <w:tcPr>
            <w:tcW w:w="1300" w:type="dxa"/>
            <w:tcBorders>
              <w:top w:val="single" w:sz="8" w:space="0" w:color="auto"/>
              <w:left w:val="nil"/>
              <w:bottom w:val="nil"/>
              <w:right w:val="nil"/>
            </w:tcBorders>
            <w:shd w:val="clear" w:color="auto" w:fill="auto"/>
            <w:noWrap/>
            <w:vAlign w:val="bottom"/>
            <w:hideMark/>
          </w:tcPr>
          <w:p w14:paraId="31B4050C"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7(7)</w:t>
            </w:r>
          </w:p>
        </w:tc>
        <w:tc>
          <w:tcPr>
            <w:tcW w:w="1578" w:type="dxa"/>
            <w:tcBorders>
              <w:top w:val="single" w:sz="8" w:space="0" w:color="auto"/>
              <w:left w:val="nil"/>
              <w:bottom w:val="nil"/>
              <w:right w:val="nil"/>
            </w:tcBorders>
            <w:shd w:val="clear" w:color="auto" w:fill="auto"/>
            <w:noWrap/>
            <w:vAlign w:val="bottom"/>
            <w:hideMark/>
          </w:tcPr>
          <w:p w14:paraId="62326E35"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19(173)</w:t>
            </w:r>
          </w:p>
        </w:tc>
        <w:tc>
          <w:tcPr>
            <w:tcW w:w="1300" w:type="dxa"/>
            <w:tcBorders>
              <w:top w:val="single" w:sz="8" w:space="0" w:color="auto"/>
              <w:left w:val="nil"/>
              <w:bottom w:val="nil"/>
              <w:right w:val="nil"/>
            </w:tcBorders>
            <w:shd w:val="clear" w:color="auto" w:fill="auto"/>
            <w:noWrap/>
            <w:vAlign w:val="bottom"/>
            <w:hideMark/>
          </w:tcPr>
          <w:p w14:paraId="43BAC0B8" w14:textId="493D38C9"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18(2</w:t>
            </w:r>
            <w:r w:rsidR="00C04A81">
              <w:rPr>
                <w:color w:val="000000"/>
                <w:sz w:val="21"/>
                <w:szCs w:val="21"/>
              </w:rPr>
              <w:t>06</w:t>
            </w:r>
            <w:r w:rsidRPr="00282E09">
              <w:rPr>
                <w:color w:val="000000"/>
                <w:sz w:val="21"/>
                <w:szCs w:val="21"/>
              </w:rPr>
              <w:t>)</w:t>
            </w:r>
          </w:p>
        </w:tc>
        <w:tc>
          <w:tcPr>
            <w:tcW w:w="1300" w:type="dxa"/>
            <w:tcBorders>
              <w:top w:val="single" w:sz="8" w:space="0" w:color="auto"/>
              <w:left w:val="nil"/>
              <w:bottom w:val="nil"/>
              <w:right w:val="nil"/>
            </w:tcBorders>
            <w:shd w:val="clear" w:color="auto" w:fill="auto"/>
            <w:noWrap/>
            <w:vAlign w:val="bottom"/>
            <w:hideMark/>
          </w:tcPr>
          <w:p w14:paraId="6E802809"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6(44)</w:t>
            </w:r>
          </w:p>
        </w:tc>
      </w:tr>
      <w:tr w:rsidR="00282E09" w:rsidRPr="00282E09" w14:paraId="28F1F788" w14:textId="77777777" w:rsidTr="00F8388A">
        <w:trPr>
          <w:jc w:val="center"/>
        </w:trPr>
        <w:tc>
          <w:tcPr>
            <w:tcW w:w="1300" w:type="dxa"/>
            <w:tcBorders>
              <w:top w:val="nil"/>
              <w:left w:val="nil"/>
              <w:bottom w:val="single" w:sz="8" w:space="0" w:color="auto"/>
              <w:right w:val="nil"/>
            </w:tcBorders>
            <w:shd w:val="clear" w:color="auto" w:fill="auto"/>
            <w:noWrap/>
            <w:vAlign w:val="bottom"/>
            <w:hideMark/>
          </w:tcPr>
          <w:p w14:paraId="45F8300E" w14:textId="77777777" w:rsidR="00282E09" w:rsidRPr="00282E09" w:rsidRDefault="00282E09" w:rsidP="00754A16">
            <w:pPr>
              <w:widowControl/>
              <w:tabs>
                <w:tab w:val="left" w:pos="2880"/>
                <w:tab w:val="left" w:pos="6120"/>
              </w:tabs>
              <w:spacing w:before="0" w:line="480" w:lineRule="auto"/>
              <w:ind w:firstLine="0"/>
              <w:jc w:val="right"/>
              <w:rPr>
                <w:b/>
                <w:bCs/>
                <w:color w:val="000000"/>
                <w:sz w:val="21"/>
                <w:szCs w:val="21"/>
              </w:rPr>
            </w:pPr>
            <w:r w:rsidRPr="00282E09">
              <w:rPr>
                <w:b/>
                <w:bCs/>
                <w:color w:val="000000"/>
                <w:sz w:val="21"/>
                <w:szCs w:val="21"/>
              </w:rPr>
              <w:t>2020</w:t>
            </w:r>
          </w:p>
        </w:tc>
        <w:tc>
          <w:tcPr>
            <w:tcW w:w="1300" w:type="dxa"/>
            <w:tcBorders>
              <w:top w:val="nil"/>
              <w:left w:val="nil"/>
              <w:bottom w:val="single" w:sz="8" w:space="0" w:color="auto"/>
              <w:right w:val="nil"/>
            </w:tcBorders>
            <w:shd w:val="clear" w:color="auto" w:fill="auto"/>
            <w:noWrap/>
            <w:vAlign w:val="bottom"/>
            <w:hideMark/>
          </w:tcPr>
          <w:p w14:paraId="5D586672"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6(6)</w:t>
            </w:r>
          </w:p>
        </w:tc>
        <w:tc>
          <w:tcPr>
            <w:tcW w:w="1578" w:type="dxa"/>
            <w:tcBorders>
              <w:top w:val="nil"/>
              <w:left w:val="nil"/>
              <w:bottom w:val="single" w:sz="8" w:space="0" w:color="auto"/>
              <w:right w:val="nil"/>
            </w:tcBorders>
            <w:shd w:val="clear" w:color="auto" w:fill="auto"/>
            <w:noWrap/>
            <w:vAlign w:val="bottom"/>
            <w:hideMark/>
          </w:tcPr>
          <w:p w14:paraId="235F09B1" w14:textId="3D6F5E9F"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w:t>
            </w:r>
            <w:r w:rsidR="00227FE6">
              <w:rPr>
                <w:color w:val="000000"/>
                <w:sz w:val="21"/>
                <w:szCs w:val="21"/>
              </w:rPr>
              <w:t>7</w:t>
            </w:r>
            <w:r w:rsidRPr="00282E09">
              <w:rPr>
                <w:color w:val="000000"/>
                <w:sz w:val="21"/>
                <w:szCs w:val="21"/>
              </w:rPr>
              <w:t>(</w:t>
            </w:r>
            <w:r w:rsidR="00D62EB1">
              <w:rPr>
                <w:color w:val="000000"/>
                <w:sz w:val="21"/>
                <w:szCs w:val="21"/>
              </w:rPr>
              <w:t>171</w:t>
            </w:r>
            <w:r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1003A2D2" w14:textId="574E96E6" w:rsidR="00282E09" w:rsidRPr="00282E09" w:rsidRDefault="006B3BBE" w:rsidP="00754A16">
            <w:pPr>
              <w:widowControl/>
              <w:tabs>
                <w:tab w:val="left" w:pos="2880"/>
                <w:tab w:val="left" w:pos="6120"/>
              </w:tabs>
              <w:spacing w:before="0" w:line="480" w:lineRule="auto"/>
              <w:ind w:firstLine="0"/>
              <w:jc w:val="center"/>
              <w:rPr>
                <w:color w:val="000000"/>
                <w:sz w:val="21"/>
                <w:szCs w:val="21"/>
              </w:rPr>
            </w:pPr>
            <w:r>
              <w:rPr>
                <w:color w:val="000000"/>
                <w:sz w:val="21"/>
                <w:szCs w:val="21"/>
              </w:rPr>
              <w:t>19</w:t>
            </w:r>
            <w:r w:rsidR="00282E09" w:rsidRPr="00282E09">
              <w:rPr>
                <w:color w:val="000000"/>
                <w:sz w:val="21"/>
                <w:szCs w:val="21"/>
              </w:rPr>
              <w:t>(1</w:t>
            </w:r>
            <w:r w:rsidR="00D62EB1">
              <w:rPr>
                <w:color w:val="000000"/>
                <w:sz w:val="21"/>
                <w:szCs w:val="21"/>
              </w:rPr>
              <w:t>8</w:t>
            </w:r>
            <w:r w:rsidR="001857AE">
              <w:rPr>
                <w:color w:val="000000"/>
                <w:sz w:val="21"/>
                <w:szCs w:val="21"/>
              </w:rPr>
              <w:t>3</w:t>
            </w:r>
            <w:r w:rsidR="00282E09"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768A0BC2" w14:textId="3DFD1656" w:rsidR="00282E09" w:rsidRPr="00282E09" w:rsidRDefault="00440574" w:rsidP="00754A16">
            <w:pPr>
              <w:widowControl/>
              <w:tabs>
                <w:tab w:val="left" w:pos="2880"/>
                <w:tab w:val="left" w:pos="6120"/>
              </w:tabs>
              <w:spacing w:before="0" w:line="480" w:lineRule="auto"/>
              <w:ind w:firstLine="0"/>
              <w:jc w:val="center"/>
              <w:rPr>
                <w:color w:val="000000"/>
                <w:sz w:val="21"/>
                <w:szCs w:val="21"/>
              </w:rPr>
            </w:pPr>
            <w:r>
              <w:rPr>
                <w:color w:val="000000"/>
                <w:sz w:val="21"/>
                <w:szCs w:val="21"/>
              </w:rPr>
              <w:t>8</w:t>
            </w:r>
            <w:r w:rsidR="00282E09" w:rsidRPr="00282E09">
              <w:rPr>
                <w:color w:val="000000"/>
                <w:sz w:val="21"/>
                <w:szCs w:val="21"/>
              </w:rPr>
              <w:t>(</w:t>
            </w:r>
            <w:r w:rsidR="00443FAE">
              <w:rPr>
                <w:color w:val="000000"/>
                <w:sz w:val="21"/>
                <w:szCs w:val="21"/>
              </w:rPr>
              <w:t>75</w:t>
            </w:r>
            <w:r w:rsidR="00282E09" w:rsidRPr="00282E09">
              <w:rPr>
                <w:color w:val="000000"/>
                <w:sz w:val="21"/>
                <w:szCs w:val="21"/>
              </w:rPr>
              <w:t>)</w:t>
            </w:r>
          </w:p>
        </w:tc>
      </w:tr>
    </w:tbl>
    <w:p w14:paraId="0D39B418" w14:textId="39B19AF9" w:rsidR="008C4A7D" w:rsidRDefault="00F8388A" w:rsidP="00754A16">
      <w:pPr>
        <w:tabs>
          <w:tab w:val="left" w:pos="2880"/>
          <w:tab w:val="left" w:pos="6120"/>
        </w:tabs>
        <w:spacing w:line="480" w:lineRule="auto"/>
        <w:ind w:firstLine="0"/>
      </w:pPr>
      <w:r w:rsidRPr="00550B2D">
        <w:rPr>
          <w:i/>
          <w:iCs/>
        </w:rPr>
        <w:t>N</w:t>
      </w:r>
      <w:r w:rsidR="00192EAE">
        <w:rPr>
          <w:i/>
          <w:iCs/>
        </w:rPr>
        <w:t>OTE</w:t>
      </w:r>
      <w:r w:rsidRPr="00550B2D">
        <w:rPr>
          <w:i/>
          <w:iCs/>
        </w:rPr>
        <w:t xml:space="preserve">: </w:t>
      </w:r>
      <w:r w:rsidR="005279A0" w:rsidRPr="00550B2D">
        <w:rPr>
          <w:i/>
          <w:iCs/>
        </w:rPr>
        <w:t>Totals calculated by determining which institution had control over the process</w:t>
      </w:r>
      <w:r w:rsidRPr="00550B2D">
        <w:rPr>
          <w:i/>
          <w:iCs/>
        </w:rPr>
        <w:t>.</w:t>
      </w:r>
      <w:r w:rsidR="009A219F" w:rsidRPr="00550B2D">
        <w:rPr>
          <w:i/>
          <w:iCs/>
        </w:rPr>
        <w:t xml:space="preserve"> </w:t>
      </w:r>
      <w:r w:rsidR="00AE2AF0" w:rsidRPr="007A2F5F">
        <w:rPr>
          <w:bCs/>
          <w:i/>
          <w:iCs/>
        </w:rPr>
        <w:t>We take party control in 202</w:t>
      </w:r>
      <w:r w:rsidR="00376827" w:rsidRPr="007A2F5F">
        <w:rPr>
          <w:bCs/>
          <w:i/>
          <w:iCs/>
        </w:rPr>
        <w:t>0</w:t>
      </w:r>
      <w:r w:rsidR="00AE2AF0" w:rsidRPr="007A2F5F">
        <w:rPr>
          <w:bCs/>
          <w:i/>
          <w:iCs/>
        </w:rPr>
        <w:t xml:space="preserve"> to be found in</w:t>
      </w:r>
      <w:r w:rsidR="009A219F" w:rsidRPr="007A2F5F">
        <w:rPr>
          <w:bCs/>
          <w:i/>
          <w:iCs/>
        </w:rPr>
        <w:t xml:space="preserve"> legislatures </w:t>
      </w:r>
      <w:r w:rsidR="00AE2AF0" w:rsidRPr="007A2F5F">
        <w:rPr>
          <w:bCs/>
          <w:i/>
          <w:iCs/>
        </w:rPr>
        <w:t>that</w:t>
      </w:r>
      <w:r w:rsidR="00AE2AF0" w:rsidRPr="002474A2">
        <w:rPr>
          <w:b/>
          <w:i/>
          <w:iCs/>
        </w:rPr>
        <w:t xml:space="preserve"> </w:t>
      </w:r>
      <w:r w:rsidR="009A219F" w:rsidRPr="00550B2D">
        <w:rPr>
          <w:i/>
          <w:iCs/>
        </w:rPr>
        <w:t xml:space="preserve">have supermajorities that </w:t>
      </w:r>
      <w:r w:rsidR="004517D2" w:rsidRPr="00550B2D">
        <w:rPr>
          <w:i/>
          <w:iCs/>
        </w:rPr>
        <w:t>create veto</w:t>
      </w:r>
      <w:r w:rsidR="00AE2AF0">
        <w:rPr>
          <w:i/>
          <w:iCs/>
        </w:rPr>
        <w:t xml:space="preserve"> </w:t>
      </w:r>
      <w:r w:rsidR="004517D2" w:rsidRPr="00550B2D">
        <w:rPr>
          <w:i/>
          <w:iCs/>
        </w:rPr>
        <w:t>proof majorities</w:t>
      </w:r>
      <w:r w:rsidR="00CC196B" w:rsidRPr="00550B2D">
        <w:rPr>
          <w:i/>
          <w:iCs/>
        </w:rPr>
        <w:t xml:space="preserve"> (Maryland, Massachusetts)</w:t>
      </w:r>
      <w:r w:rsidR="004517D2" w:rsidRPr="00550B2D">
        <w:rPr>
          <w:i/>
          <w:iCs/>
        </w:rPr>
        <w:t>, or when commissions can be superseded by the Legislature</w:t>
      </w:r>
      <w:r w:rsidR="00CC196B" w:rsidRPr="00550B2D">
        <w:rPr>
          <w:i/>
          <w:iCs/>
        </w:rPr>
        <w:t xml:space="preserve"> (Ohio, New York)</w:t>
      </w:r>
      <w:r w:rsidR="004517D2" w:rsidRPr="00550B2D">
        <w:rPr>
          <w:i/>
          <w:iCs/>
        </w:rPr>
        <w:t>.</w:t>
      </w:r>
      <w:r w:rsidR="00FB16DD" w:rsidRPr="00434672">
        <w:rPr>
          <w:rStyle w:val="FootnoteReference"/>
        </w:rPr>
        <w:footnoteReference w:id="135"/>
      </w:r>
    </w:p>
    <w:p w14:paraId="4068C77A" w14:textId="370F03B9" w:rsidR="00B02412" w:rsidRDefault="00B02412" w:rsidP="00754A16">
      <w:pPr>
        <w:tabs>
          <w:tab w:val="left" w:pos="2880"/>
          <w:tab w:val="left" w:pos="6120"/>
        </w:tabs>
        <w:spacing w:line="480" w:lineRule="auto"/>
      </w:pPr>
      <w:r>
        <w:t xml:space="preserve">What we see is that for the 2020 cycle, the Democrats controlled the process in just eight of these </w:t>
      </w:r>
      <w:r w:rsidR="00735874">
        <w:rPr>
          <w:bCs/>
        </w:rPr>
        <w:t>twenty-eight</w:t>
      </w:r>
      <w:r w:rsidR="00735874">
        <w:t xml:space="preserve"> </w:t>
      </w:r>
      <w:r>
        <w:t xml:space="preserve">states. In those eight states, there is a total of </w:t>
      </w:r>
      <w:r w:rsidR="00735874">
        <w:t>seventy-five</w:t>
      </w:r>
      <w:r>
        <w:t xml:space="preserve"> districts. This was an increase from the </w:t>
      </w:r>
      <w:r w:rsidR="002D43DB">
        <w:t>forty</w:t>
      </w:r>
      <w:r w:rsidR="00735874">
        <w:t xml:space="preserve">-four </w:t>
      </w:r>
      <w:r>
        <w:t xml:space="preserve">in the previous decade. Republicans had control in the other </w:t>
      </w:r>
      <w:r w:rsidR="00735874">
        <w:t>nineteen</w:t>
      </w:r>
      <w:r>
        <w:t xml:space="preserve"> states. Here, there are 189 districts. This is, however, a decrease from the 206 districts of the previous decade. </w:t>
      </w:r>
    </w:p>
    <w:p w14:paraId="7E7CBEC9" w14:textId="60A42C7D" w:rsidR="00B02412" w:rsidRPr="00282E09" w:rsidRDefault="00B02412" w:rsidP="00754A16">
      <w:pPr>
        <w:tabs>
          <w:tab w:val="left" w:pos="2880"/>
          <w:tab w:val="left" w:pos="6120"/>
        </w:tabs>
        <w:spacing w:line="480" w:lineRule="auto"/>
      </w:pPr>
      <w:r w:rsidRPr="006373AC">
        <w:rPr>
          <w:bCs/>
        </w:rPr>
        <w:t>Critical for understanding the 2020 cycle is to notice that both the total number of states where the process was controlled by just one party increased and the number of congressional seats allocated under one party control increased, but the relative advantage of Republicans declined</w:t>
      </w:r>
      <w:r w:rsidR="00C66828">
        <w:rPr>
          <w:bCs/>
        </w:rPr>
        <w:t>,</w:t>
      </w:r>
      <w:r w:rsidRPr="006373AC">
        <w:rPr>
          <w:bCs/>
        </w:rPr>
        <w:t xml:space="preserve"> even though, as in the previous round of redistricting, Republicans fully controlled more states in </w:t>
      </w:r>
      <w:r w:rsidRPr="006373AC">
        <w:rPr>
          <w:bCs/>
        </w:rPr>
        <w:lastRenderedPageBreak/>
        <w:t>which they could effectuate</w:t>
      </w:r>
      <w:r w:rsidR="00752D69" w:rsidRPr="006373AC">
        <w:rPr>
          <w:bCs/>
        </w:rPr>
        <w:t xml:space="preserve"> </w:t>
      </w:r>
      <w:r w:rsidRPr="006373AC">
        <w:rPr>
          <w:bCs/>
        </w:rPr>
        <w:t>gerrymanders than did Democrats.</w:t>
      </w:r>
      <w:r w:rsidRPr="00434672">
        <w:rPr>
          <w:rStyle w:val="FootnoteReference"/>
        </w:rPr>
        <w:footnoteReference w:id="136"/>
      </w:r>
      <w:r w:rsidR="00752D69" w:rsidRPr="006373AC">
        <w:rPr>
          <w:bCs/>
        </w:rPr>
        <w:t xml:space="preserve"> </w:t>
      </w:r>
      <w:r w:rsidR="00670CA0" w:rsidRPr="006373AC">
        <w:rPr>
          <w:bCs/>
        </w:rPr>
        <w:t>In particular,</w:t>
      </w:r>
      <w:r w:rsidR="00752D69" w:rsidRPr="006373AC">
        <w:rPr>
          <w:bCs/>
        </w:rPr>
        <w:t xml:space="preserve"> </w:t>
      </w:r>
      <w:r w:rsidRPr="006373AC">
        <w:rPr>
          <w:bCs/>
        </w:rPr>
        <w:t>the</w:t>
      </w:r>
      <w:r>
        <w:t xml:space="preserve"> states in which the Democrats controlled the process changed, gaining control in large state New York, and losing control in small state West Virginia.</w:t>
      </w:r>
      <w:r w:rsidR="00BB7FFD" w:rsidRPr="00434672">
        <w:rPr>
          <w:rStyle w:val="FootnoteReference"/>
        </w:rPr>
        <w:footnoteReference w:id="137"/>
      </w:r>
    </w:p>
    <w:p w14:paraId="026B97E5" w14:textId="13B054AD" w:rsidR="00073CF1" w:rsidRDefault="00670CA0" w:rsidP="00754A16">
      <w:pPr>
        <w:pStyle w:val="Heading2"/>
        <w:spacing w:line="480" w:lineRule="auto"/>
      </w:pPr>
      <w:bookmarkStart w:id="33" w:name="_Toc122704175"/>
      <w:bookmarkStart w:id="34" w:name="_Toc123141382"/>
      <w:r>
        <w:t>Comparing out</w:t>
      </w:r>
      <w:r w:rsidR="00073CF1">
        <w:t>comes in congressional district</w:t>
      </w:r>
      <w:r w:rsidR="00AC3CC0">
        <w:t>s before and after redistricting</w:t>
      </w:r>
      <w:bookmarkEnd w:id="33"/>
      <w:bookmarkEnd w:id="34"/>
    </w:p>
    <w:p w14:paraId="1FF4281A" w14:textId="1B9DE464" w:rsidR="009E2F11" w:rsidRPr="00790D65" w:rsidRDefault="00355C87" w:rsidP="00754A16">
      <w:pPr>
        <w:tabs>
          <w:tab w:val="left" w:pos="2880"/>
          <w:tab w:val="left" w:pos="6120"/>
        </w:tabs>
        <w:spacing w:line="480" w:lineRule="auto"/>
        <w:rPr>
          <w:szCs w:val="22"/>
        </w:rPr>
      </w:pPr>
      <w:r>
        <w:t xml:space="preserve">A simple calculation can be made to help determine the </w:t>
      </w:r>
      <w:r w:rsidR="00F97F45">
        <w:t>independent effect of apportionment and redistricting on the balance of power in the U.S House</w:t>
      </w:r>
      <w:r w:rsidR="00F97F45" w:rsidRPr="00790D65">
        <w:t xml:space="preserve">. </w:t>
      </w:r>
      <w:r w:rsidR="002626B8" w:rsidRPr="00790D65">
        <w:t xml:space="preserve">We can look at how many </w:t>
      </w:r>
      <w:r w:rsidR="00073CF1" w:rsidRPr="00790D65">
        <w:t xml:space="preserve">congressional </w:t>
      </w:r>
      <w:r w:rsidR="002626B8" w:rsidRPr="00790D65">
        <w:t>districts a national candidate</w:t>
      </w:r>
      <w:r w:rsidR="00EF4404" w:rsidRPr="00790D65">
        <w:t xml:space="preserve"> </w:t>
      </w:r>
      <w:r w:rsidR="00A91765">
        <w:t xml:space="preserve">-- </w:t>
      </w:r>
      <w:r w:rsidR="00EF4404" w:rsidRPr="00790D65">
        <w:t>here President Biden ca. 2020, did win</w:t>
      </w:r>
      <w:r w:rsidR="002626B8" w:rsidRPr="00790D65">
        <w:t xml:space="preserve"> under one set of maps</w:t>
      </w:r>
      <w:r w:rsidR="00C82073" w:rsidRPr="00790D65">
        <w:t xml:space="preserve"> </w:t>
      </w:r>
      <w:r w:rsidR="002626B8" w:rsidRPr="00790D65">
        <w:t>and</w:t>
      </w:r>
      <w:r w:rsidR="00752D69" w:rsidRPr="00790D65">
        <w:t xml:space="preserve"> </w:t>
      </w:r>
      <w:r w:rsidR="00EF4404" w:rsidRPr="00790D65">
        <w:t xml:space="preserve">compare those results to Biden’s 2020 votes </w:t>
      </w:r>
      <w:r w:rsidR="002626B8" w:rsidRPr="00790D65">
        <w:t>projected into the 2022 districts</w:t>
      </w:r>
      <w:r w:rsidR="00EF4404" w:rsidRPr="00790D65">
        <w:t xml:space="preserve">. In this way we can </w:t>
      </w:r>
      <w:r w:rsidR="00C82073" w:rsidRPr="00790D65">
        <w:t xml:space="preserve">determine the change in district </w:t>
      </w:r>
      <w:r w:rsidR="00073CF1" w:rsidRPr="00790D65">
        <w:t xml:space="preserve">presidential </w:t>
      </w:r>
      <w:r w:rsidR="00C82073" w:rsidRPr="00790D65">
        <w:t>wins</w:t>
      </w:r>
      <w:r w:rsidR="00EF4404" w:rsidRPr="00790D65">
        <w:t xml:space="preserve"> </w:t>
      </w:r>
      <w:r w:rsidR="00073CF1" w:rsidRPr="00790D65">
        <w:t xml:space="preserve">for each party </w:t>
      </w:r>
      <w:r w:rsidR="00EF4404" w:rsidRPr="00790D65">
        <w:t xml:space="preserve">between the </w:t>
      </w:r>
      <w:r w:rsidR="00074F7F">
        <w:t xml:space="preserve">districts used in the </w:t>
      </w:r>
      <w:r w:rsidR="00EF4404" w:rsidRPr="00790D65">
        <w:t xml:space="preserve">2020 </w:t>
      </w:r>
      <w:r w:rsidR="00074F7F">
        <w:t>election</w:t>
      </w:r>
      <w:r w:rsidR="00EF4404" w:rsidRPr="00790D65">
        <w:t xml:space="preserve"> and the</w:t>
      </w:r>
      <w:r w:rsidR="00074F7F">
        <w:t xml:space="preserve"> districts used in the </w:t>
      </w:r>
      <w:r w:rsidR="00074F7F" w:rsidRPr="00790D65">
        <w:t>2022</w:t>
      </w:r>
      <w:r w:rsidR="00EF4404" w:rsidRPr="00790D65">
        <w:t xml:space="preserve"> </w:t>
      </w:r>
      <w:r w:rsidR="00074F7F">
        <w:t>election</w:t>
      </w:r>
      <w:r w:rsidR="00C82073" w:rsidRPr="00790D65">
        <w:t>.</w:t>
      </w:r>
      <w:r w:rsidR="00EF4404" w:rsidRPr="00790D65">
        <w:rPr>
          <w:rStyle w:val="FootnoteReference"/>
        </w:rPr>
        <w:t xml:space="preserve"> </w:t>
      </w:r>
      <w:r w:rsidR="00EF4404" w:rsidRPr="00790D65">
        <w:rPr>
          <w:szCs w:val="22"/>
        </w:rPr>
        <w:t>This simple analysis leaves aside very important considerations that would affect who wins in specific districts, such as incumbency effects, candidate quality, and the effect of campaigns</w:t>
      </w:r>
      <w:r w:rsidR="00073CF1" w:rsidRPr="00790D65">
        <w:rPr>
          <w:szCs w:val="22"/>
        </w:rPr>
        <w:t xml:space="preserve">. </w:t>
      </w:r>
      <w:r w:rsidR="00EF4404" w:rsidRPr="00790D65">
        <w:rPr>
          <w:szCs w:val="22"/>
        </w:rPr>
        <w:t xml:space="preserve">But the benefit of this apples-to-apples comparison is that it shows, using the </w:t>
      </w:r>
      <w:r w:rsidR="00EF4404" w:rsidRPr="002474A2">
        <w:rPr>
          <w:szCs w:val="22"/>
          <w:u w:val="single"/>
        </w:rPr>
        <w:t>same</w:t>
      </w:r>
      <w:r w:rsidR="00EF4404" w:rsidRPr="00790D65">
        <w:rPr>
          <w:szCs w:val="22"/>
        </w:rPr>
        <w:t xml:space="preserve"> nationwide election, the difference between the old and new lines.</w:t>
      </w:r>
    </w:p>
    <w:p w14:paraId="027EC704" w14:textId="51453911" w:rsidR="001E13E7" w:rsidRDefault="001F319C" w:rsidP="00754A16">
      <w:pPr>
        <w:tabs>
          <w:tab w:val="left" w:pos="2880"/>
          <w:tab w:val="left" w:pos="6120"/>
        </w:tabs>
        <w:spacing w:line="480" w:lineRule="auto"/>
      </w:pPr>
      <w:r>
        <w:rPr>
          <w:szCs w:val="24"/>
        </w:rPr>
        <w:t>First</w:t>
      </w:r>
      <w:r w:rsidR="00EF4404" w:rsidRPr="009E2F11">
        <w:rPr>
          <w:szCs w:val="24"/>
        </w:rPr>
        <w:t>,</w:t>
      </w:r>
      <w:r w:rsidR="00837256" w:rsidRPr="002474A2">
        <w:rPr>
          <w:szCs w:val="24"/>
        </w:rPr>
        <w:t xml:space="preserve"> we must</w:t>
      </w:r>
      <w:r w:rsidR="00EF4404">
        <w:rPr>
          <w:szCs w:val="24"/>
        </w:rPr>
        <w:t xml:space="preserve"> also</w:t>
      </w:r>
      <w:r w:rsidR="00837256" w:rsidRPr="002474A2">
        <w:rPr>
          <w:szCs w:val="24"/>
        </w:rPr>
        <w:t xml:space="preserve"> recognize that the total number of districts in each state </w:t>
      </w:r>
      <w:r w:rsidR="00EF4404">
        <w:rPr>
          <w:szCs w:val="24"/>
        </w:rPr>
        <w:t>were</w:t>
      </w:r>
      <w:r w:rsidR="00837256" w:rsidRPr="002474A2">
        <w:rPr>
          <w:szCs w:val="24"/>
        </w:rPr>
        <w:t xml:space="preserve"> affected by apportionment. Texas led the country with relative population gain between 2010 and 2020 and gained two seats in the House of Representatives. Montana added a second seat, and Florida, North Carolina, Oregon, and Colorado all added another seat. California, New York, Illinois, Michigan, Ohio, Pennsylvania, and West Virginia all lost one seat.</w:t>
      </w:r>
      <w:r w:rsidR="001670EA" w:rsidRPr="00434672">
        <w:rPr>
          <w:rStyle w:val="FootnoteReference"/>
        </w:rPr>
        <w:footnoteReference w:id="138"/>
      </w:r>
      <w:r w:rsidR="00752D69">
        <w:rPr>
          <w:sz w:val="22"/>
          <w:szCs w:val="22"/>
        </w:rPr>
        <w:t xml:space="preserve"> </w:t>
      </w:r>
    </w:p>
    <w:p w14:paraId="351A2893" w14:textId="6EAD2E96" w:rsidR="000818FC" w:rsidRPr="002C4796" w:rsidRDefault="00EF3145" w:rsidP="00754A16">
      <w:pPr>
        <w:spacing w:line="480" w:lineRule="auto"/>
        <w:rPr>
          <w:bCs/>
        </w:rPr>
      </w:pPr>
      <w:r>
        <w:lastRenderedPageBreak/>
        <w:t xml:space="preserve">Using the </w:t>
      </w:r>
      <w:r w:rsidR="009E2F11">
        <w:t xml:space="preserve">congressional </w:t>
      </w:r>
      <w:r>
        <w:t xml:space="preserve">district lines </w:t>
      </w:r>
      <w:r w:rsidR="009E2F11" w:rsidRPr="001F319C">
        <w:rPr>
          <w:bCs/>
        </w:rPr>
        <w:t xml:space="preserve">from </w:t>
      </w:r>
      <w:r w:rsidRPr="001F319C">
        <w:rPr>
          <w:bCs/>
        </w:rPr>
        <w:t>2020,</w:t>
      </w:r>
      <w:r w:rsidR="009E2F11">
        <w:t xml:space="preserve"> </w:t>
      </w:r>
      <w:r w:rsidRPr="001F319C">
        <w:t xml:space="preserve">Donald Trump </w:t>
      </w:r>
      <w:r w:rsidR="009E2F11" w:rsidRPr="001F319C">
        <w:t>carried</w:t>
      </w:r>
      <w:r w:rsidRPr="001F319C">
        <w:t xml:space="preserve"> 2</w:t>
      </w:r>
      <w:r w:rsidR="00D04F21" w:rsidRPr="001F319C">
        <w:t>10</w:t>
      </w:r>
      <w:r w:rsidRPr="001F319C">
        <w:t xml:space="preserve"> districts and Joe Biden carried th</w:t>
      </w:r>
      <w:r w:rsidR="00545A87" w:rsidRPr="001F319C">
        <w:t>e</w:t>
      </w:r>
      <w:r w:rsidRPr="001F319C">
        <w:t xml:space="preserve"> other </w:t>
      </w:r>
      <w:r w:rsidR="00843177" w:rsidRPr="001F319C">
        <w:t>225</w:t>
      </w:r>
      <w:r w:rsidRPr="001F319C">
        <w:t>.</w:t>
      </w:r>
      <w:r w:rsidR="00CE4B69" w:rsidRPr="00434672">
        <w:rPr>
          <w:rStyle w:val="FootnoteReference"/>
        </w:rPr>
        <w:footnoteReference w:id="139"/>
      </w:r>
      <w:r w:rsidR="00953962" w:rsidRPr="001F319C">
        <w:t xml:space="preserve"> Un</w:t>
      </w:r>
      <w:r w:rsidR="00953962">
        <w:t>der the district lines</w:t>
      </w:r>
      <w:r w:rsidR="00561609">
        <w:t xml:space="preserve"> drawn</w:t>
      </w:r>
      <w:r w:rsidR="001F0BCD">
        <w:t xml:space="preserve"> for use in the 2022 election</w:t>
      </w:r>
      <w:r w:rsidR="00953962">
        <w:t xml:space="preserve">, which includes </w:t>
      </w:r>
      <w:r w:rsidR="007B7624">
        <w:t xml:space="preserve">the </w:t>
      </w:r>
      <w:r w:rsidR="00953962">
        <w:t>apportionment changes</w:t>
      </w:r>
      <w:r w:rsidR="007B7624">
        <w:t xml:space="preserve"> above</w:t>
      </w:r>
      <w:r w:rsidR="00953962">
        <w:t xml:space="preserve">, Trump would have carried </w:t>
      </w:r>
      <w:r w:rsidR="00953962" w:rsidRPr="002A77A1">
        <w:t>20</w:t>
      </w:r>
      <w:r w:rsidR="005B7AEF" w:rsidRPr="002A77A1">
        <w:t>9</w:t>
      </w:r>
      <w:r w:rsidR="00953962" w:rsidRPr="002A77A1">
        <w:t xml:space="preserve"> </w:t>
      </w:r>
      <w:r w:rsidR="009E2F11" w:rsidRPr="002A77A1">
        <w:t xml:space="preserve">districts </w:t>
      </w:r>
      <w:r w:rsidR="00953962" w:rsidRPr="002A77A1">
        <w:t>and</w:t>
      </w:r>
      <w:r w:rsidR="00953962">
        <w:t xml:space="preserve"> Biden </w:t>
      </w:r>
      <w:r w:rsidR="00033545">
        <w:t>22</w:t>
      </w:r>
      <w:r w:rsidR="00A80E54">
        <w:t>6</w:t>
      </w:r>
      <w:r w:rsidR="00953962">
        <w:t>.</w:t>
      </w:r>
      <w:r w:rsidR="00CE4B69" w:rsidRPr="00434672">
        <w:rPr>
          <w:rStyle w:val="FootnoteReference"/>
        </w:rPr>
        <w:footnoteReference w:id="140"/>
      </w:r>
      <w:r w:rsidR="00CA5357">
        <w:t xml:space="preserve"> </w:t>
      </w:r>
      <w:r w:rsidR="00F171DD">
        <w:t>O</w:t>
      </w:r>
      <w:r w:rsidR="00CA5357">
        <w:t xml:space="preserve">nly </w:t>
      </w:r>
      <w:r w:rsidR="00CA5357" w:rsidRPr="00F07AC1">
        <w:rPr>
          <w:u w:val="single"/>
        </w:rPr>
        <w:t>one</w:t>
      </w:r>
      <w:r w:rsidR="00CA5357">
        <w:t xml:space="preserve"> seat would have changed </w:t>
      </w:r>
      <w:r w:rsidR="004A6D79">
        <w:t>party based solely on these changes.</w:t>
      </w:r>
      <w:r w:rsidR="00CE4B69" w:rsidRPr="00434672">
        <w:rPr>
          <w:rStyle w:val="FootnoteReference"/>
        </w:rPr>
        <w:footnoteReference w:id="141"/>
      </w:r>
      <w:r w:rsidR="004A6D79">
        <w:t xml:space="preserve"> </w:t>
      </w:r>
      <w:r w:rsidR="00BA3743">
        <w:t>T</w:t>
      </w:r>
      <w:r w:rsidR="004A6D79">
        <w:t xml:space="preserve">hat seat benefited the </w:t>
      </w:r>
      <w:r w:rsidR="002F3163">
        <w:t>Democrats</w:t>
      </w:r>
      <w:r w:rsidR="004A6D79">
        <w:t>.</w:t>
      </w:r>
      <w:r w:rsidR="009E2F11">
        <w:t xml:space="preserve"> </w:t>
      </w:r>
      <w:r w:rsidR="009E2F11" w:rsidRPr="002C4796">
        <w:rPr>
          <w:bCs/>
        </w:rPr>
        <w:t xml:space="preserve">Thus, redistricting </w:t>
      </w:r>
      <w:r w:rsidR="005152E3" w:rsidRPr="002C4796">
        <w:rPr>
          <w:bCs/>
        </w:rPr>
        <w:t xml:space="preserve">and apportionment </w:t>
      </w:r>
      <w:r w:rsidR="00F333BE" w:rsidRPr="002C4796">
        <w:rPr>
          <w:bCs/>
        </w:rPr>
        <w:t xml:space="preserve">itself </w:t>
      </w:r>
      <w:r w:rsidR="005152E3" w:rsidRPr="002C4796">
        <w:rPr>
          <w:bCs/>
        </w:rPr>
        <w:t>did not have a large effect on the outcomes in Congress</w:t>
      </w:r>
      <w:r w:rsidR="007041D2" w:rsidRPr="002C4796">
        <w:rPr>
          <w:bCs/>
        </w:rPr>
        <w:t xml:space="preserve"> as judged by projecting 2020 </w:t>
      </w:r>
      <w:r w:rsidR="004A5958" w:rsidRPr="002C4796">
        <w:rPr>
          <w:bCs/>
        </w:rPr>
        <w:t xml:space="preserve">presidential </w:t>
      </w:r>
      <w:r w:rsidR="007041D2" w:rsidRPr="002C4796">
        <w:rPr>
          <w:bCs/>
        </w:rPr>
        <w:t>results in</w:t>
      </w:r>
      <w:r w:rsidR="004A5958" w:rsidRPr="002C4796">
        <w:rPr>
          <w:bCs/>
        </w:rPr>
        <w:t>to the</w:t>
      </w:r>
      <w:r w:rsidR="007041D2" w:rsidRPr="002C4796">
        <w:rPr>
          <w:bCs/>
        </w:rPr>
        <w:t xml:space="preserve"> new districts.</w:t>
      </w:r>
    </w:p>
    <w:p w14:paraId="6F9BB929" w14:textId="04E1241C" w:rsidR="009A5E1B" w:rsidRPr="002C4796" w:rsidRDefault="007041D2" w:rsidP="00754A16">
      <w:pPr>
        <w:spacing w:line="480" w:lineRule="auto"/>
      </w:pPr>
      <w:r w:rsidRPr="001F0BCD">
        <w:t>However</w:t>
      </w:r>
      <w:r w:rsidR="004B4E72" w:rsidRPr="002C4796">
        <w:t xml:space="preserve">, </w:t>
      </w:r>
      <w:r w:rsidR="009E2F11" w:rsidRPr="002C4796">
        <w:t>just</w:t>
      </w:r>
      <w:r w:rsidR="009E2F11">
        <w:t xml:space="preserve"> as </w:t>
      </w:r>
      <w:r w:rsidR="004B4E72" w:rsidRPr="001F0BCD">
        <w:t xml:space="preserve">the 2020 presidential contests </w:t>
      </w:r>
      <w:r w:rsidR="001F0BCD" w:rsidRPr="002C4796">
        <w:t>were</w:t>
      </w:r>
      <w:r w:rsidR="004B4E72" w:rsidRPr="002C4796">
        <w:t xml:space="preserve"> only partly predictive of what happened in </w:t>
      </w:r>
      <w:r w:rsidR="009E2F11" w:rsidRPr="002C4796">
        <w:t>2020</w:t>
      </w:r>
      <w:r w:rsidR="004A5958" w:rsidRPr="002C4796">
        <w:t xml:space="preserve"> at the congressional level</w:t>
      </w:r>
      <w:r w:rsidR="00EC2E66">
        <w:t>, the differences are even more apparent in 2022</w:t>
      </w:r>
      <w:r w:rsidR="004B4E72" w:rsidRPr="002C4796">
        <w:t xml:space="preserve"> because there was a midterm tide toward the Republicans in most states.</w:t>
      </w:r>
      <w:r w:rsidR="002F4B30" w:rsidRPr="00434672">
        <w:rPr>
          <w:rStyle w:val="FootnoteReference"/>
        </w:rPr>
        <w:footnoteReference w:id="142"/>
      </w:r>
      <w:r w:rsidR="00D977A1" w:rsidRPr="002C4796">
        <w:t xml:space="preserve"> </w:t>
      </w:r>
      <w:r w:rsidRPr="002C4796">
        <w:t>Nonetheless</w:t>
      </w:r>
      <w:r w:rsidR="004B4E72" w:rsidRPr="002C4796">
        <w:t xml:space="preserve">, </w:t>
      </w:r>
      <w:r w:rsidR="00A30511" w:rsidRPr="002C4796">
        <w:t>considering</w:t>
      </w:r>
      <w:r w:rsidR="00670CA0" w:rsidRPr="002C4796">
        <w:t xml:space="preserve"> apportionment changes, </w:t>
      </w:r>
      <w:r w:rsidR="004A5958" w:rsidRPr="002C4796">
        <w:t xml:space="preserve">the net aggregate </w:t>
      </w:r>
      <w:r w:rsidR="0096626A" w:rsidRPr="002C4796">
        <w:t xml:space="preserve">combined </w:t>
      </w:r>
      <w:r w:rsidR="004A5958" w:rsidRPr="002C4796">
        <w:t>effect</w:t>
      </w:r>
      <w:r w:rsidR="0096626A" w:rsidRPr="002C4796">
        <w:t>s</w:t>
      </w:r>
      <w:r w:rsidR="004A5958" w:rsidRPr="002C4796">
        <w:t xml:space="preserve"> of redistricting and apportionment on partisan outcomes were largely a wash.</w:t>
      </w:r>
    </w:p>
    <w:p w14:paraId="78B88BE7" w14:textId="70AE6FDB" w:rsidR="00A30511" w:rsidRDefault="00837256" w:rsidP="00754A16">
      <w:pPr>
        <w:spacing w:line="480" w:lineRule="auto"/>
      </w:pPr>
      <w:r w:rsidRPr="002C4796">
        <w:t>If we fine-tune the analysis to the</w:t>
      </w:r>
      <w:r w:rsidR="00752D69" w:rsidRPr="002C4796">
        <w:t xml:space="preserve"> </w:t>
      </w:r>
      <w:r w:rsidR="007E5122" w:rsidRPr="002C4796">
        <w:t xml:space="preserve">state level, </w:t>
      </w:r>
      <w:r w:rsidR="005228DD" w:rsidRPr="002C4796">
        <w:t>a more nuanced picture</w:t>
      </w:r>
      <w:r w:rsidR="00646D7D" w:rsidRPr="002C4796">
        <w:t xml:space="preserve"> emerge</w:t>
      </w:r>
      <w:r w:rsidR="005228DD" w:rsidRPr="002C4796">
        <w:t>s</w:t>
      </w:r>
      <w:r w:rsidR="00731D85" w:rsidRPr="002C4796">
        <w:t xml:space="preserve"> from our projections</w:t>
      </w:r>
      <w:r w:rsidR="00646D7D" w:rsidRPr="002C4796">
        <w:t>.</w:t>
      </w:r>
      <w:r w:rsidR="00C001C5" w:rsidRPr="002C4796">
        <w:t xml:space="preserve"> </w:t>
      </w:r>
      <w:r w:rsidR="00C408B5" w:rsidRPr="002C4796">
        <w:t xml:space="preserve">Trump gained </w:t>
      </w:r>
      <w:r w:rsidR="009A5E1B" w:rsidRPr="002C4796">
        <w:t>one</w:t>
      </w:r>
      <w:r w:rsidR="00C408B5" w:rsidRPr="002C4796">
        <w:t xml:space="preserve"> additional seat in</w:t>
      </w:r>
      <w:r w:rsidR="009A5E1B" w:rsidRPr="002C4796">
        <w:t xml:space="preserve"> each of</w:t>
      </w:r>
      <w:r w:rsidR="00C408B5" w:rsidRPr="002C4796">
        <w:t xml:space="preserve"> </w:t>
      </w:r>
      <w:r w:rsidR="009A5E1B" w:rsidRPr="002C4796">
        <w:t>Georgia</w:t>
      </w:r>
      <w:r w:rsidR="0071387B" w:rsidRPr="002C4796">
        <w:t>, Missouri</w:t>
      </w:r>
      <w:r w:rsidR="00EF376C" w:rsidRPr="002C4796">
        <w:t>, Montana</w:t>
      </w:r>
      <w:r w:rsidR="0071387B" w:rsidRPr="002C4796">
        <w:t xml:space="preserve">, </w:t>
      </w:r>
      <w:r w:rsidR="005951EB" w:rsidRPr="002C4796">
        <w:t xml:space="preserve">and </w:t>
      </w:r>
      <w:r w:rsidR="0071387B" w:rsidRPr="002C4796">
        <w:t>Tennessee</w:t>
      </w:r>
      <w:r w:rsidR="005951EB" w:rsidRPr="002C4796">
        <w:t>. In Texas, three Trump seats were added.</w:t>
      </w:r>
      <w:r w:rsidR="008C7206" w:rsidRPr="002C4796">
        <w:t xml:space="preserve"> In Florida, Trump gained a plurality</w:t>
      </w:r>
      <w:r w:rsidR="008C7206">
        <w:t xml:space="preserve"> in five additional districts. Biden added to his tally</w:t>
      </w:r>
      <w:r w:rsidR="00594455">
        <w:t xml:space="preserve"> in several states, </w:t>
      </w:r>
      <w:r w:rsidR="00E272E7">
        <w:t>including</w:t>
      </w:r>
      <w:r w:rsidR="00594455">
        <w:t xml:space="preserve"> </w:t>
      </w:r>
      <w:r w:rsidR="008F6CA3">
        <w:t xml:space="preserve">one seat in each of </w:t>
      </w:r>
      <w:r w:rsidR="008F6CA3">
        <w:lastRenderedPageBreak/>
        <w:t xml:space="preserve">Colorado, Michigan, New </w:t>
      </w:r>
      <w:r w:rsidR="008F6CA3" w:rsidRPr="00507AB8">
        <w:t xml:space="preserve">Jersey, New Mexico, New York, </w:t>
      </w:r>
      <w:r w:rsidR="00BB43AC" w:rsidRPr="00507AB8">
        <w:t>and Oregon. He also would have added two seats in Illinois and North Carolina</w:t>
      </w:r>
      <w:r w:rsidR="00731D85" w:rsidRPr="00507AB8">
        <w:t xml:space="preserve"> using the projected presidential results.</w:t>
      </w:r>
      <w:r w:rsidR="00544F6E" w:rsidRPr="00434672">
        <w:rPr>
          <w:rStyle w:val="FootnoteReference"/>
        </w:rPr>
        <w:footnoteReference w:id="143"/>
      </w:r>
      <w:r w:rsidR="002718F7" w:rsidRPr="002474A2">
        <w:rPr>
          <w:b/>
        </w:rPr>
        <w:t xml:space="preserve"> </w:t>
      </w:r>
    </w:p>
    <w:commentRangeStart w:id="35"/>
    <w:commentRangeStart w:id="36"/>
    <w:p w14:paraId="66FF983A" w14:textId="767DAE0A" w:rsidR="00550B2D" w:rsidRDefault="008751CB" w:rsidP="00754A16">
      <w:pPr>
        <w:spacing w:line="480" w:lineRule="auto"/>
        <w:rPr>
          <w:b/>
        </w:rPr>
      </w:pPr>
      <w:r>
        <w:fldChar w:fldCharType="begin"/>
      </w:r>
      <w:r>
        <w:instrText xml:space="preserve"> REF _Ref123165901 \h </w:instrText>
      </w:r>
      <w:r>
        <w:fldChar w:fldCharType="separate"/>
      </w:r>
      <w:r>
        <w:t xml:space="preserve">Table </w:t>
      </w:r>
      <w:r>
        <w:rPr>
          <w:noProof/>
        </w:rPr>
        <w:t>3</w:t>
      </w:r>
      <w:r>
        <w:fldChar w:fldCharType="end"/>
      </w:r>
      <w:r>
        <w:t xml:space="preserve"> </w:t>
      </w:r>
      <w:r w:rsidR="007A1EB8">
        <w:t>shows this data.</w:t>
      </w:r>
      <w:commentRangeEnd w:id="35"/>
      <w:r w:rsidR="00560077">
        <w:rPr>
          <w:rStyle w:val="CommentReference"/>
        </w:rPr>
        <w:commentReference w:id="35"/>
      </w:r>
      <w:commentRangeEnd w:id="36"/>
      <w:r w:rsidR="000018F1">
        <w:rPr>
          <w:rStyle w:val="CommentReference"/>
        </w:rPr>
        <w:commentReference w:id="36"/>
      </w:r>
      <w:r w:rsidR="007A1EB8">
        <w:t xml:space="preserve"> </w:t>
      </w:r>
      <w:r w:rsidR="00670CA0">
        <w:t>W</w:t>
      </w:r>
      <w:r w:rsidR="002F55DA">
        <w:t xml:space="preserve">e should note that this data reflects the districts as they were contested in the 2022 </w:t>
      </w:r>
      <w:r w:rsidR="002F55DA" w:rsidRPr="007A51D4">
        <w:t>midterm</w:t>
      </w:r>
      <w:r w:rsidR="00E41CF8">
        <w:t>. S</w:t>
      </w:r>
      <w:r w:rsidR="002F55DA" w:rsidRPr="007A51D4">
        <w:t xml:space="preserve">tate courts </w:t>
      </w:r>
      <w:r w:rsidR="003E5B7E" w:rsidRPr="007A51D4">
        <w:t xml:space="preserve">in several states </w:t>
      </w:r>
      <w:r w:rsidR="008F35C2">
        <w:t xml:space="preserve">already acted </w:t>
      </w:r>
      <w:r w:rsidR="003E5B7E" w:rsidRPr="007A51D4">
        <w:t>to strike down plans as gerrymanders.</w:t>
      </w:r>
      <w:r w:rsidR="008F35C2" w:rsidRPr="00434672">
        <w:rPr>
          <w:rStyle w:val="FootnoteReference"/>
        </w:rPr>
        <w:footnoteReference w:id="144"/>
      </w:r>
      <w:r w:rsidR="003E5B7E" w:rsidRPr="007A51D4">
        <w:t xml:space="preserve"> </w:t>
      </w:r>
      <w:r w:rsidR="005228DD" w:rsidRPr="007A51D4">
        <w:t>Thus, we cannot use t</w:t>
      </w:r>
      <w:r w:rsidR="007B2F8A" w:rsidRPr="007A51D4">
        <w:t>his simple analysis</w:t>
      </w:r>
      <w:r w:rsidR="000B5476" w:rsidRPr="007A51D4">
        <w:t xml:space="preserve"> </w:t>
      </w:r>
      <w:r w:rsidR="005228DD" w:rsidRPr="007A51D4">
        <w:t>as a measure of changes in gerrymandering between 2020 and 2022;</w:t>
      </w:r>
      <w:r w:rsidR="007A51D4" w:rsidRPr="00434672">
        <w:rPr>
          <w:rStyle w:val="FootnoteReference"/>
        </w:rPr>
        <w:footnoteReference w:id="145"/>
      </w:r>
      <w:r w:rsidR="005228DD" w:rsidRPr="007A51D4">
        <w:t xml:space="preserve"> it is only about comparisons between actual outcomes in 2020 and projected outcomes in 2022 based on the districts used in the 2022 election.</w:t>
      </w:r>
      <w:r w:rsidR="005228DD" w:rsidRPr="00434672">
        <w:rPr>
          <w:rStyle w:val="FootnoteReference"/>
        </w:rPr>
        <w:footnoteReference w:id="146"/>
      </w:r>
      <w:r w:rsidR="000B5476" w:rsidRPr="007A51D4">
        <w:t xml:space="preserve"> </w:t>
      </w:r>
      <w:r w:rsidR="00887EED" w:rsidRPr="007A51D4">
        <w:t>Gerrymandering did happen during the 2020 redistricting cycle; and not all gerrymanders were corrected by state courts.</w:t>
      </w:r>
      <w:bookmarkStart w:id="37" w:name="_Ref119261291"/>
      <w:bookmarkStart w:id="38" w:name="_Ref119261248"/>
    </w:p>
    <w:p w14:paraId="1E08DC27" w14:textId="77777777" w:rsidR="00E41CF8" w:rsidRPr="00E41CF8" w:rsidRDefault="00E41CF8" w:rsidP="00754A16">
      <w:pPr>
        <w:spacing w:line="480" w:lineRule="auto"/>
        <w:rPr>
          <w:b/>
        </w:rPr>
      </w:pPr>
    </w:p>
    <w:p w14:paraId="04219FD7" w14:textId="0B8C4ADF" w:rsidR="000818FC" w:rsidRDefault="00A83B6C" w:rsidP="002A3F7D">
      <w:pPr>
        <w:pStyle w:val="Caption"/>
        <w:keepNext/>
      </w:pPr>
      <w:bookmarkStart w:id="39" w:name="_Ref123165901"/>
      <w:bookmarkStart w:id="40" w:name="_Ref123137150"/>
      <w:r>
        <w:t xml:space="preserve">Table </w:t>
      </w:r>
      <w:fldSimple w:instr=" SEQ Table \* ARABIC ">
        <w:r w:rsidR="0072322F">
          <w:rPr>
            <w:noProof/>
          </w:rPr>
          <w:t>3</w:t>
        </w:r>
      </w:fldSimple>
      <w:bookmarkEnd w:id="39"/>
      <w:r w:rsidR="00915875">
        <w:t>.</w:t>
      </w:r>
      <w:r w:rsidR="0080096B">
        <w:t xml:space="preserve"> </w:t>
      </w:r>
      <w:r w:rsidR="000818FC" w:rsidRPr="002A68C2">
        <w:rPr>
          <w:i w:val="0"/>
          <w:iCs w:val="0"/>
        </w:rPr>
        <w:t>Change in Congressional Districts by Party</w:t>
      </w:r>
      <w:r w:rsidR="00915875">
        <w:rPr>
          <w:i w:val="0"/>
          <w:iCs w:val="0"/>
        </w:rPr>
        <w:t xml:space="preserve"> Using Projected or Actual 2020 Presidential Votes</w:t>
      </w:r>
      <w:bookmarkEnd w:id="40"/>
    </w:p>
    <w:tbl>
      <w:tblPr>
        <w:tblW w:w="5000" w:type="pct"/>
        <w:jc w:val="center"/>
        <w:tblLook w:val="04A0" w:firstRow="1" w:lastRow="0" w:firstColumn="1" w:lastColumn="0" w:noHBand="0" w:noVBand="1"/>
      </w:tblPr>
      <w:tblGrid>
        <w:gridCol w:w="1800"/>
        <w:gridCol w:w="1260"/>
        <w:gridCol w:w="1260"/>
        <w:gridCol w:w="1260"/>
        <w:gridCol w:w="1260"/>
        <w:gridCol w:w="1260"/>
        <w:gridCol w:w="1260"/>
      </w:tblGrid>
      <w:tr w:rsidR="000818FC" w:rsidRPr="00F8621C" w14:paraId="5DBC6C1A" w14:textId="77777777" w:rsidTr="00670CA0">
        <w:trPr>
          <w:jc w:val="center"/>
        </w:trPr>
        <w:tc>
          <w:tcPr>
            <w:tcW w:w="1860" w:type="dxa"/>
            <w:tcBorders>
              <w:top w:val="nil"/>
              <w:left w:val="nil"/>
              <w:bottom w:val="nil"/>
              <w:right w:val="nil"/>
            </w:tcBorders>
            <w:shd w:val="clear" w:color="auto" w:fill="auto"/>
            <w:noWrap/>
            <w:vAlign w:val="center"/>
            <w:hideMark/>
          </w:tcPr>
          <w:p w14:paraId="18FDAE6F" w14:textId="77777777" w:rsidR="000818FC" w:rsidRPr="00F8621C" w:rsidRDefault="000818FC" w:rsidP="00754A16">
            <w:pPr>
              <w:widowControl/>
              <w:spacing w:before="0" w:line="480" w:lineRule="auto"/>
              <w:ind w:firstLine="0"/>
              <w:jc w:val="left"/>
              <w:rPr>
                <w:sz w:val="18"/>
                <w:szCs w:val="18"/>
              </w:rPr>
            </w:pPr>
          </w:p>
        </w:tc>
        <w:tc>
          <w:tcPr>
            <w:tcW w:w="3900" w:type="dxa"/>
            <w:gridSpan w:val="3"/>
            <w:tcBorders>
              <w:top w:val="nil"/>
              <w:left w:val="nil"/>
              <w:bottom w:val="nil"/>
              <w:right w:val="nil"/>
            </w:tcBorders>
            <w:shd w:val="clear" w:color="auto" w:fill="auto"/>
            <w:noWrap/>
            <w:vAlign w:val="center"/>
            <w:hideMark/>
          </w:tcPr>
          <w:p w14:paraId="57199C0F"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OLD MAPS</w:t>
            </w:r>
          </w:p>
        </w:tc>
        <w:tc>
          <w:tcPr>
            <w:tcW w:w="3900" w:type="dxa"/>
            <w:gridSpan w:val="3"/>
            <w:tcBorders>
              <w:top w:val="nil"/>
              <w:left w:val="nil"/>
              <w:bottom w:val="nil"/>
              <w:right w:val="nil"/>
            </w:tcBorders>
            <w:shd w:val="clear" w:color="auto" w:fill="auto"/>
            <w:noWrap/>
            <w:vAlign w:val="center"/>
            <w:hideMark/>
          </w:tcPr>
          <w:p w14:paraId="0C84CD16"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NEW MAPS</w:t>
            </w:r>
          </w:p>
        </w:tc>
      </w:tr>
      <w:tr w:rsidR="000818FC" w:rsidRPr="00F8621C" w14:paraId="1D0FAB41" w14:textId="77777777" w:rsidTr="00670CA0">
        <w:trPr>
          <w:jc w:val="center"/>
        </w:trPr>
        <w:tc>
          <w:tcPr>
            <w:tcW w:w="1860" w:type="dxa"/>
            <w:tcBorders>
              <w:top w:val="single" w:sz="8" w:space="0" w:color="auto"/>
              <w:left w:val="nil"/>
              <w:bottom w:val="nil"/>
              <w:right w:val="nil"/>
            </w:tcBorders>
            <w:shd w:val="clear" w:color="auto" w:fill="auto"/>
            <w:vAlign w:val="center"/>
            <w:hideMark/>
          </w:tcPr>
          <w:p w14:paraId="208C1A9B" w14:textId="77777777" w:rsidR="000818FC" w:rsidRPr="00E57B97" w:rsidRDefault="000818FC" w:rsidP="00754A16">
            <w:pPr>
              <w:widowControl/>
              <w:spacing w:before="0" w:line="480" w:lineRule="auto"/>
              <w:ind w:firstLine="0"/>
              <w:jc w:val="left"/>
              <w:rPr>
                <w:color w:val="C00000"/>
                <w:sz w:val="18"/>
                <w:szCs w:val="18"/>
              </w:rPr>
            </w:pPr>
            <w:r w:rsidRPr="00E57B97">
              <w:rPr>
                <w:color w:val="C00000"/>
                <w:sz w:val="18"/>
                <w:szCs w:val="18"/>
              </w:rPr>
              <w:t>State</w:t>
            </w:r>
          </w:p>
        </w:tc>
        <w:tc>
          <w:tcPr>
            <w:tcW w:w="1300" w:type="dxa"/>
            <w:tcBorders>
              <w:top w:val="single" w:sz="8" w:space="0" w:color="auto"/>
              <w:left w:val="nil"/>
              <w:bottom w:val="nil"/>
              <w:right w:val="nil"/>
            </w:tcBorders>
            <w:shd w:val="clear" w:color="auto" w:fill="auto"/>
            <w:vAlign w:val="center"/>
            <w:hideMark/>
          </w:tcPr>
          <w:p w14:paraId="39E57B22"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33B1A47D"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10020C8"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Trump 2020 Districts</w:t>
            </w:r>
          </w:p>
        </w:tc>
        <w:tc>
          <w:tcPr>
            <w:tcW w:w="1300" w:type="dxa"/>
            <w:tcBorders>
              <w:top w:val="single" w:sz="8" w:space="0" w:color="auto"/>
              <w:left w:val="nil"/>
              <w:bottom w:val="nil"/>
              <w:right w:val="nil"/>
            </w:tcBorders>
            <w:shd w:val="clear" w:color="auto" w:fill="auto"/>
            <w:vAlign w:val="center"/>
            <w:hideMark/>
          </w:tcPr>
          <w:p w14:paraId="3CF67C89"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5714727A"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678A2F0"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Trump 2020 Districts</w:t>
            </w:r>
          </w:p>
        </w:tc>
      </w:tr>
      <w:tr w:rsidR="000818FC" w:rsidRPr="00F8621C" w14:paraId="0B518DA1" w14:textId="77777777" w:rsidTr="00670CA0">
        <w:trPr>
          <w:jc w:val="center"/>
        </w:trPr>
        <w:tc>
          <w:tcPr>
            <w:tcW w:w="1860" w:type="dxa"/>
            <w:tcBorders>
              <w:top w:val="single" w:sz="8" w:space="0" w:color="auto"/>
              <w:left w:val="nil"/>
              <w:bottom w:val="nil"/>
              <w:right w:val="nil"/>
            </w:tcBorders>
            <w:shd w:val="clear" w:color="auto" w:fill="auto"/>
            <w:noWrap/>
            <w:vAlign w:val="center"/>
            <w:hideMark/>
          </w:tcPr>
          <w:p w14:paraId="7D299CD3"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California</w:t>
            </w:r>
          </w:p>
        </w:tc>
        <w:tc>
          <w:tcPr>
            <w:tcW w:w="1300" w:type="dxa"/>
            <w:tcBorders>
              <w:top w:val="single" w:sz="8" w:space="0" w:color="auto"/>
              <w:left w:val="nil"/>
              <w:bottom w:val="nil"/>
              <w:right w:val="nil"/>
            </w:tcBorders>
            <w:shd w:val="clear" w:color="auto" w:fill="auto"/>
            <w:noWrap/>
            <w:vAlign w:val="center"/>
            <w:hideMark/>
          </w:tcPr>
          <w:p w14:paraId="40723E0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53</w:t>
            </w:r>
          </w:p>
        </w:tc>
        <w:tc>
          <w:tcPr>
            <w:tcW w:w="1300" w:type="dxa"/>
            <w:tcBorders>
              <w:top w:val="single" w:sz="8" w:space="0" w:color="auto"/>
              <w:left w:val="nil"/>
              <w:bottom w:val="nil"/>
              <w:right w:val="nil"/>
            </w:tcBorders>
            <w:shd w:val="clear" w:color="000000" w:fill="D9D9D9"/>
            <w:noWrap/>
            <w:vAlign w:val="center"/>
            <w:hideMark/>
          </w:tcPr>
          <w:p w14:paraId="79C2FB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46</w:t>
            </w:r>
          </w:p>
        </w:tc>
        <w:tc>
          <w:tcPr>
            <w:tcW w:w="1300" w:type="dxa"/>
            <w:tcBorders>
              <w:top w:val="single" w:sz="8" w:space="0" w:color="auto"/>
              <w:left w:val="nil"/>
              <w:bottom w:val="nil"/>
              <w:right w:val="nil"/>
            </w:tcBorders>
            <w:shd w:val="clear" w:color="auto" w:fill="auto"/>
            <w:noWrap/>
            <w:vAlign w:val="center"/>
            <w:hideMark/>
          </w:tcPr>
          <w:p w14:paraId="4831468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single" w:sz="8" w:space="0" w:color="auto"/>
              <w:left w:val="single" w:sz="8" w:space="0" w:color="auto"/>
              <w:bottom w:val="nil"/>
              <w:right w:val="nil"/>
            </w:tcBorders>
            <w:shd w:val="clear" w:color="auto" w:fill="auto"/>
            <w:noWrap/>
            <w:vAlign w:val="center"/>
            <w:hideMark/>
          </w:tcPr>
          <w:p w14:paraId="256B375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52 (-1)</w:t>
            </w:r>
          </w:p>
        </w:tc>
        <w:tc>
          <w:tcPr>
            <w:tcW w:w="1300" w:type="dxa"/>
            <w:tcBorders>
              <w:top w:val="single" w:sz="8" w:space="0" w:color="auto"/>
              <w:left w:val="nil"/>
              <w:bottom w:val="nil"/>
              <w:right w:val="nil"/>
            </w:tcBorders>
            <w:shd w:val="clear" w:color="000000" w:fill="D9D9D9"/>
            <w:noWrap/>
            <w:vAlign w:val="center"/>
            <w:hideMark/>
          </w:tcPr>
          <w:p w14:paraId="1D376C2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45 (-1)</w:t>
            </w:r>
          </w:p>
        </w:tc>
        <w:tc>
          <w:tcPr>
            <w:tcW w:w="1300" w:type="dxa"/>
            <w:tcBorders>
              <w:top w:val="single" w:sz="8" w:space="0" w:color="auto"/>
              <w:left w:val="nil"/>
              <w:bottom w:val="nil"/>
              <w:right w:val="nil"/>
            </w:tcBorders>
            <w:shd w:val="clear" w:color="auto" w:fill="auto"/>
            <w:noWrap/>
            <w:vAlign w:val="center"/>
            <w:hideMark/>
          </w:tcPr>
          <w:p w14:paraId="723C388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r>
      <w:tr w:rsidR="000818FC" w:rsidRPr="00F8621C" w14:paraId="0F453436" w14:textId="77777777" w:rsidTr="00670CA0">
        <w:trPr>
          <w:jc w:val="center"/>
        </w:trPr>
        <w:tc>
          <w:tcPr>
            <w:tcW w:w="1860" w:type="dxa"/>
            <w:tcBorders>
              <w:top w:val="nil"/>
              <w:left w:val="nil"/>
              <w:bottom w:val="nil"/>
              <w:right w:val="nil"/>
            </w:tcBorders>
            <w:shd w:val="clear" w:color="auto" w:fill="auto"/>
            <w:noWrap/>
            <w:vAlign w:val="center"/>
            <w:hideMark/>
          </w:tcPr>
          <w:p w14:paraId="52B31342"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lastRenderedPageBreak/>
              <w:t>Colorado</w:t>
            </w:r>
          </w:p>
        </w:tc>
        <w:tc>
          <w:tcPr>
            <w:tcW w:w="1300" w:type="dxa"/>
            <w:tcBorders>
              <w:top w:val="nil"/>
              <w:left w:val="nil"/>
              <w:bottom w:val="nil"/>
              <w:right w:val="nil"/>
            </w:tcBorders>
            <w:shd w:val="clear" w:color="auto" w:fill="auto"/>
            <w:noWrap/>
            <w:vAlign w:val="center"/>
            <w:hideMark/>
          </w:tcPr>
          <w:p w14:paraId="3AF6A68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nil"/>
              <w:bottom w:val="nil"/>
              <w:right w:val="nil"/>
            </w:tcBorders>
            <w:shd w:val="clear" w:color="000000" w:fill="D9D9D9"/>
            <w:noWrap/>
            <w:vAlign w:val="center"/>
            <w:hideMark/>
          </w:tcPr>
          <w:p w14:paraId="235FD4A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6CC57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1DDFF05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(+1)</w:t>
            </w:r>
          </w:p>
        </w:tc>
        <w:tc>
          <w:tcPr>
            <w:tcW w:w="1300" w:type="dxa"/>
            <w:tcBorders>
              <w:top w:val="nil"/>
              <w:left w:val="nil"/>
              <w:bottom w:val="nil"/>
              <w:right w:val="nil"/>
            </w:tcBorders>
            <w:shd w:val="clear" w:color="000000" w:fill="D9D9D9"/>
            <w:noWrap/>
            <w:vAlign w:val="center"/>
            <w:hideMark/>
          </w:tcPr>
          <w:p w14:paraId="33144DD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2CFA09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r>
      <w:tr w:rsidR="000818FC" w:rsidRPr="00F8621C" w14:paraId="305A21F4" w14:textId="77777777" w:rsidTr="00670CA0">
        <w:trPr>
          <w:jc w:val="center"/>
        </w:trPr>
        <w:tc>
          <w:tcPr>
            <w:tcW w:w="1860" w:type="dxa"/>
            <w:tcBorders>
              <w:top w:val="nil"/>
              <w:left w:val="nil"/>
              <w:bottom w:val="nil"/>
              <w:right w:val="nil"/>
            </w:tcBorders>
            <w:shd w:val="clear" w:color="auto" w:fill="auto"/>
            <w:noWrap/>
            <w:vAlign w:val="center"/>
            <w:hideMark/>
          </w:tcPr>
          <w:p w14:paraId="6CF0BAC8"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Florida</w:t>
            </w:r>
          </w:p>
        </w:tc>
        <w:tc>
          <w:tcPr>
            <w:tcW w:w="1300" w:type="dxa"/>
            <w:tcBorders>
              <w:top w:val="nil"/>
              <w:left w:val="nil"/>
              <w:bottom w:val="nil"/>
              <w:right w:val="nil"/>
            </w:tcBorders>
            <w:shd w:val="clear" w:color="auto" w:fill="auto"/>
            <w:noWrap/>
            <w:vAlign w:val="center"/>
            <w:hideMark/>
          </w:tcPr>
          <w:p w14:paraId="6A3A693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5DE345C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72FA067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15</w:t>
            </w:r>
          </w:p>
        </w:tc>
        <w:tc>
          <w:tcPr>
            <w:tcW w:w="1300" w:type="dxa"/>
            <w:tcBorders>
              <w:top w:val="nil"/>
              <w:left w:val="single" w:sz="8" w:space="0" w:color="auto"/>
              <w:bottom w:val="nil"/>
              <w:right w:val="nil"/>
            </w:tcBorders>
            <w:shd w:val="clear" w:color="auto" w:fill="auto"/>
            <w:noWrap/>
            <w:vAlign w:val="center"/>
            <w:hideMark/>
          </w:tcPr>
          <w:p w14:paraId="7CD5FAA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28 (+1)</w:t>
            </w:r>
          </w:p>
        </w:tc>
        <w:tc>
          <w:tcPr>
            <w:tcW w:w="1300" w:type="dxa"/>
            <w:tcBorders>
              <w:top w:val="nil"/>
              <w:left w:val="nil"/>
              <w:bottom w:val="nil"/>
              <w:right w:val="nil"/>
            </w:tcBorders>
            <w:shd w:val="clear" w:color="000000" w:fill="D9D9D9"/>
            <w:noWrap/>
            <w:vAlign w:val="center"/>
            <w:hideMark/>
          </w:tcPr>
          <w:p w14:paraId="37FD141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(-3)</w:t>
            </w:r>
          </w:p>
        </w:tc>
        <w:tc>
          <w:tcPr>
            <w:tcW w:w="1300" w:type="dxa"/>
            <w:tcBorders>
              <w:top w:val="nil"/>
              <w:left w:val="nil"/>
              <w:bottom w:val="nil"/>
              <w:right w:val="nil"/>
            </w:tcBorders>
            <w:shd w:val="clear" w:color="auto" w:fill="auto"/>
            <w:noWrap/>
            <w:vAlign w:val="center"/>
            <w:hideMark/>
          </w:tcPr>
          <w:p w14:paraId="02F9485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20 (+5)</w:t>
            </w:r>
          </w:p>
        </w:tc>
      </w:tr>
      <w:tr w:rsidR="000818FC" w:rsidRPr="00F8621C" w14:paraId="170C2512" w14:textId="77777777" w:rsidTr="00670CA0">
        <w:trPr>
          <w:jc w:val="center"/>
        </w:trPr>
        <w:tc>
          <w:tcPr>
            <w:tcW w:w="1860" w:type="dxa"/>
            <w:tcBorders>
              <w:top w:val="nil"/>
              <w:left w:val="nil"/>
              <w:bottom w:val="nil"/>
              <w:right w:val="nil"/>
            </w:tcBorders>
            <w:shd w:val="clear" w:color="auto" w:fill="auto"/>
            <w:noWrap/>
            <w:vAlign w:val="center"/>
            <w:hideMark/>
          </w:tcPr>
          <w:p w14:paraId="0CD56563"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Georgia</w:t>
            </w:r>
          </w:p>
        </w:tc>
        <w:tc>
          <w:tcPr>
            <w:tcW w:w="1300" w:type="dxa"/>
            <w:tcBorders>
              <w:top w:val="nil"/>
              <w:left w:val="nil"/>
              <w:bottom w:val="nil"/>
              <w:right w:val="nil"/>
            </w:tcBorders>
            <w:shd w:val="clear" w:color="auto" w:fill="auto"/>
            <w:noWrap/>
            <w:vAlign w:val="center"/>
            <w:hideMark/>
          </w:tcPr>
          <w:p w14:paraId="719F45F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64C7EC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3FA98FC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6FCE70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F380AC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4024B3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 xml:space="preserve"> (+1)</w:t>
            </w:r>
          </w:p>
        </w:tc>
      </w:tr>
      <w:tr w:rsidR="000818FC" w:rsidRPr="00F8621C" w14:paraId="0D2C31BD" w14:textId="77777777" w:rsidTr="00670CA0">
        <w:trPr>
          <w:jc w:val="center"/>
        </w:trPr>
        <w:tc>
          <w:tcPr>
            <w:tcW w:w="1860" w:type="dxa"/>
            <w:tcBorders>
              <w:top w:val="nil"/>
              <w:left w:val="nil"/>
              <w:bottom w:val="nil"/>
              <w:right w:val="nil"/>
            </w:tcBorders>
            <w:shd w:val="clear" w:color="auto" w:fill="auto"/>
            <w:noWrap/>
            <w:vAlign w:val="center"/>
            <w:hideMark/>
          </w:tcPr>
          <w:p w14:paraId="47F6DDE8"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Illinois</w:t>
            </w:r>
          </w:p>
        </w:tc>
        <w:tc>
          <w:tcPr>
            <w:tcW w:w="1300" w:type="dxa"/>
            <w:tcBorders>
              <w:top w:val="nil"/>
              <w:left w:val="nil"/>
              <w:bottom w:val="nil"/>
              <w:right w:val="nil"/>
            </w:tcBorders>
            <w:shd w:val="clear" w:color="auto" w:fill="auto"/>
            <w:noWrap/>
            <w:vAlign w:val="center"/>
            <w:hideMark/>
          </w:tcPr>
          <w:p w14:paraId="64ABFA3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18</w:t>
            </w:r>
          </w:p>
        </w:tc>
        <w:tc>
          <w:tcPr>
            <w:tcW w:w="1300" w:type="dxa"/>
            <w:tcBorders>
              <w:top w:val="nil"/>
              <w:left w:val="nil"/>
              <w:bottom w:val="nil"/>
              <w:right w:val="nil"/>
            </w:tcBorders>
            <w:shd w:val="clear" w:color="000000" w:fill="D9D9D9"/>
            <w:noWrap/>
            <w:vAlign w:val="center"/>
            <w:hideMark/>
          </w:tcPr>
          <w:p w14:paraId="34AB60F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2DB36156"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single" w:sz="8" w:space="0" w:color="auto"/>
              <w:bottom w:val="nil"/>
              <w:right w:val="nil"/>
            </w:tcBorders>
            <w:shd w:val="clear" w:color="auto" w:fill="auto"/>
            <w:noWrap/>
            <w:vAlign w:val="center"/>
            <w:hideMark/>
          </w:tcPr>
          <w:p w14:paraId="55A9DAE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17 (-1)</w:t>
            </w:r>
          </w:p>
        </w:tc>
        <w:tc>
          <w:tcPr>
            <w:tcW w:w="1300" w:type="dxa"/>
            <w:tcBorders>
              <w:top w:val="nil"/>
              <w:left w:val="nil"/>
              <w:bottom w:val="nil"/>
              <w:right w:val="nil"/>
            </w:tcBorders>
            <w:shd w:val="clear" w:color="000000" w:fill="D9D9D9"/>
            <w:noWrap/>
            <w:vAlign w:val="center"/>
            <w:hideMark/>
          </w:tcPr>
          <w:p w14:paraId="703FFF1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 (+2)</w:t>
            </w:r>
          </w:p>
        </w:tc>
        <w:tc>
          <w:tcPr>
            <w:tcW w:w="1300" w:type="dxa"/>
            <w:tcBorders>
              <w:top w:val="nil"/>
              <w:left w:val="nil"/>
              <w:bottom w:val="nil"/>
              <w:right w:val="nil"/>
            </w:tcBorders>
            <w:shd w:val="clear" w:color="auto" w:fill="auto"/>
            <w:noWrap/>
            <w:vAlign w:val="center"/>
            <w:hideMark/>
          </w:tcPr>
          <w:p w14:paraId="622A55D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 (-3)</w:t>
            </w:r>
          </w:p>
        </w:tc>
      </w:tr>
      <w:tr w:rsidR="000818FC" w:rsidRPr="00F8621C" w14:paraId="184B3C1C" w14:textId="77777777" w:rsidTr="00670CA0">
        <w:trPr>
          <w:jc w:val="center"/>
        </w:trPr>
        <w:tc>
          <w:tcPr>
            <w:tcW w:w="1860" w:type="dxa"/>
            <w:tcBorders>
              <w:top w:val="nil"/>
              <w:left w:val="nil"/>
              <w:bottom w:val="nil"/>
              <w:right w:val="nil"/>
            </w:tcBorders>
            <w:shd w:val="clear" w:color="auto" w:fill="auto"/>
            <w:noWrap/>
            <w:vAlign w:val="center"/>
            <w:hideMark/>
          </w:tcPr>
          <w:p w14:paraId="737CD335"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Michigan</w:t>
            </w:r>
          </w:p>
        </w:tc>
        <w:tc>
          <w:tcPr>
            <w:tcW w:w="1300" w:type="dxa"/>
            <w:tcBorders>
              <w:top w:val="nil"/>
              <w:left w:val="nil"/>
              <w:bottom w:val="nil"/>
              <w:right w:val="nil"/>
            </w:tcBorders>
            <w:shd w:val="clear" w:color="auto" w:fill="auto"/>
            <w:noWrap/>
            <w:vAlign w:val="center"/>
            <w:hideMark/>
          </w:tcPr>
          <w:p w14:paraId="16BF974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4F1A945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49B8E35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54F7048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000000" w:fill="D9D9D9"/>
            <w:noWrap/>
            <w:vAlign w:val="center"/>
            <w:hideMark/>
          </w:tcPr>
          <w:p w14:paraId="2375B38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(+1)</w:t>
            </w:r>
          </w:p>
        </w:tc>
        <w:tc>
          <w:tcPr>
            <w:tcW w:w="1300" w:type="dxa"/>
            <w:tcBorders>
              <w:top w:val="nil"/>
              <w:left w:val="nil"/>
              <w:bottom w:val="nil"/>
              <w:right w:val="nil"/>
            </w:tcBorders>
            <w:shd w:val="clear" w:color="auto" w:fill="auto"/>
            <w:noWrap/>
            <w:vAlign w:val="center"/>
            <w:hideMark/>
          </w:tcPr>
          <w:p w14:paraId="7574AE2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(-2)</w:t>
            </w:r>
          </w:p>
        </w:tc>
      </w:tr>
      <w:tr w:rsidR="000818FC" w:rsidRPr="00F8621C" w14:paraId="727D8DC3" w14:textId="77777777" w:rsidTr="00670CA0">
        <w:trPr>
          <w:jc w:val="center"/>
        </w:trPr>
        <w:tc>
          <w:tcPr>
            <w:tcW w:w="1860" w:type="dxa"/>
            <w:tcBorders>
              <w:top w:val="nil"/>
              <w:left w:val="nil"/>
              <w:bottom w:val="nil"/>
              <w:right w:val="nil"/>
            </w:tcBorders>
            <w:shd w:val="clear" w:color="auto" w:fill="auto"/>
            <w:noWrap/>
            <w:vAlign w:val="center"/>
            <w:hideMark/>
          </w:tcPr>
          <w:p w14:paraId="194DBB8A"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Missouri</w:t>
            </w:r>
          </w:p>
        </w:tc>
        <w:tc>
          <w:tcPr>
            <w:tcW w:w="1300" w:type="dxa"/>
            <w:tcBorders>
              <w:top w:val="nil"/>
              <w:left w:val="nil"/>
              <w:bottom w:val="nil"/>
              <w:right w:val="nil"/>
            </w:tcBorders>
            <w:shd w:val="clear" w:color="auto" w:fill="auto"/>
            <w:noWrap/>
            <w:vAlign w:val="center"/>
            <w:hideMark/>
          </w:tcPr>
          <w:p w14:paraId="56206DE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35252FC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nil"/>
              <w:bottom w:val="nil"/>
              <w:right w:val="nil"/>
            </w:tcBorders>
            <w:shd w:val="clear" w:color="auto" w:fill="auto"/>
            <w:noWrap/>
            <w:vAlign w:val="center"/>
            <w:hideMark/>
          </w:tcPr>
          <w:p w14:paraId="6EA6BE9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single" w:sz="8" w:space="0" w:color="auto"/>
              <w:bottom w:val="nil"/>
              <w:right w:val="nil"/>
            </w:tcBorders>
            <w:shd w:val="clear" w:color="auto" w:fill="auto"/>
            <w:noWrap/>
            <w:vAlign w:val="center"/>
            <w:hideMark/>
          </w:tcPr>
          <w:p w14:paraId="0DEB2DE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124DD36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c>
          <w:tcPr>
            <w:tcW w:w="1300" w:type="dxa"/>
            <w:tcBorders>
              <w:top w:val="nil"/>
              <w:left w:val="nil"/>
              <w:bottom w:val="nil"/>
              <w:right w:val="nil"/>
            </w:tcBorders>
            <w:shd w:val="clear" w:color="auto" w:fill="auto"/>
            <w:noWrap/>
            <w:vAlign w:val="center"/>
            <w:hideMark/>
          </w:tcPr>
          <w:p w14:paraId="4EB435B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(+1)</w:t>
            </w:r>
          </w:p>
        </w:tc>
      </w:tr>
      <w:tr w:rsidR="000818FC" w:rsidRPr="00F8621C" w14:paraId="76656FDB" w14:textId="77777777" w:rsidTr="00670CA0">
        <w:trPr>
          <w:jc w:val="center"/>
        </w:trPr>
        <w:tc>
          <w:tcPr>
            <w:tcW w:w="1860" w:type="dxa"/>
            <w:tcBorders>
              <w:top w:val="nil"/>
              <w:left w:val="nil"/>
              <w:bottom w:val="nil"/>
              <w:right w:val="nil"/>
            </w:tcBorders>
            <w:shd w:val="clear" w:color="auto" w:fill="auto"/>
            <w:noWrap/>
            <w:vAlign w:val="center"/>
            <w:hideMark/>
          </w:tcPr>
          <w:p w14:paraId="55B45B56"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New Jersey</w:t>
            </w:r>
          </w:p>
        </w:tc>
        <w:tc>
          <w:tcPr>
            <w:tcW w:w="1300" w:type="dxa"/>
            <w:tcBorders>
              <w:top w:val="nil"/>
              <w:left w:val="nil"/>
              <w:bottom w:val="nil"/>
              <w:right w:val="nil"/>
            </w:tcBorders>
            <w:shd w:val="clear" w:color="auto" w:fill="auto"/>
            <w:noWrap/>
            <w:vAlign w:val="center"/>
            <w:hideMark/>
          </w:tcPr>
          <w:p w14:paraId="0320E8D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2091E1A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auto" w:fill="auto"/>
            <w:noWrap/>
            <w:vAlign w:val="center"/>
            <w:hideMark/>
          </w:tcPr>
          <w:p w14:paraId="178A206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290904E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5A0CE4D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10 (+1)</w:t>
            </w:r>
          </w:p>
        </w:tc>
        <w:tc>
          <w:tcPr>
            <w:tcW w:w="1300" w:type="dxa"/>
            <w:tcBorders>
              <w:top w:val="nil"/>
              <w:left w:val="nil"/>
              <w:bottom w:val="nil"/>
              <w:right w:val="nil"/>
            </w:tcBorders>
            <w:shd w:val="clear" w:color="auto" w:fill="auto"/>
            <w:noWrap/>
            <w:vAlign w:val="center"/>
            <w:hideMark/>
          </w:tcPr>
          <w:p w14:paraId="3BB3A8F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r>
      <w:tr w:rsidR="000818FC" w:rsidRPr="00F8621C" w14:paraId="61D58FBF" w14:textId="77777777" w:rsidTr="00670CA0">
        <w:trPr>
          <w:jc w:val="center"/>
        </w:trPr>
        <w:tc>
          <w:tcPr>
            <w:tcW w:w="1860" w:type="dxa"/>
            <w:tcBorders>
              <w:top w:val="nil"/>
              <w:left w:val="nil"/>
              <w:bottom w:val="nil"/>
              <w:right w:val="nil"/>
            </w:tcBorders>
            <w:shd w:val="clear" w:color="auto" w:fill="auto"/>
            <w:noWrap/>
            <w:vAlign w:val="center"/>
            <w:hideMark/>
          </w:tcPr>
          <w:p w14:paraId="2C810EE2"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New York</w:t>
            </w:r>
          </w:p>
        </w:tc>
        <w:tc>
          <w:tcPr>
            <w:tcW w:w="1300" w:type="dxa"/>
            <w:tcBorders>
              <w:top w:val="nil"/>
              <w:left w:val="nil"/>
              <w:bottom w:val="nil"/>
              <w:right w:val="nil"/>
            </w:tcBorders>
            <w:shd w:val="clear" w:color="auto" w:fill="auto"/>
            <w:noWrap/>
            <w:vAlign w:val="center"/>
            <w:hideMark/>
          </w:tcPr>
          <w:p w14:paraId="6E24C45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138D78C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20</w:t>
            </w:r>
          </w:p>
        </w:tc>
        <w:tc>
          <w:tcPr>
            <w:tcW w:w="1300" w:type="dxa"/>
            <w:tcBorders>
              <w:top w:val="nil"/>
              <w:left w:val="nil"/>
              <w:bottom w:val="nil"/>
              <w:right w:val="nil"/>
            </w:tcBorders>
            <w:shd w:val="clear" w:color="auto" w:fill="auto"/>
            <w:noWrap/>
            <w:vAlign w:val="center"/>
            <w:hideMark/>
          </w:tcPr>
          <w:p w14:paraId="355F3A3E"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14A2F1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26 (-1)</w:t>
            </w:r>
          </w:p>
        </w:tc>
        <w:tc>
          <w:tcPr>
            <w:tcW w:w="1300" w:type="dxa"/>
            <w:tcBorders>
              <w:top w:val="nil"/>
              <w:left w:val="nil"/>
              <w:bottom w:val="nil"/>
              <w:right w:val="nil"/>
            </w:tcBorders>
            <w:shd w:val="clear" w:color="000000" w:fill="D9D9D9"/>
            <w:noWrap/>
            <w:vAlign w:val="center"/>
            <w:hideMark/>
          </w:tcPr>
          <w:p w14:paraId="35FD8C0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21 (+1)</w:t>
            </w:r>
          </w:p>
        </w:tc>
        <w:tc>
          <w:tcPr>
            <w:tcW w:w="1300" w:type="dxa"/>
            <w:tcBorders>
              <w:top w:val="nil"/>
              <w:left w:val="nil"/>
              <w:bottom w:val="nil"/>
              <w:right w:val="nil"/>
            </w:tcBorders>
            <w:shd w:val="clear" w:color="auto" w:fill="auto"/>
            <w:noWrap/>
            <w:vAlign w:val="center"/>
            <w:hideMark/>
          </w:tcPr>
          <w:p w14:paraId="5AF0C57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(-2)</w:t>
            </w:r>
          </w:p>
        </w:tc>
      </w:tr>
      <w:tr w:rsidR="000818FC" w:rsidRPr="00F8621C" w14:paraId="5BDA0638" w14:textId="77777777" w:rsidTr="00670CA0">
        <w:trPr>
          <w:jc w:val="center"/>
        </w:trPr>
        <w:tc>
          <w:tcPr>
            <w:tcW w:w="1860" w:type="dxa"/>
            <w:tcBorders>
              <w:top w:val="nil"/>
              <w:left w:val="nil"/>
              <w:bottom w:val="nil"/>
              <w:right w:val="nil"/>
            </w:tcBorders>
            <w:shd w:val="clear" w:color="auto" w:fill="auto"/>
            <w:noWrap/>
            <w:vAlign w:val="center"/>
            <w:hideMark/>
          </w:tcPr>
          <w:p w14:paraId="58F880D4"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North Carolina</w:t>
            </w:r>
          </w:p>
        </w:tc>
        <w:tc>
          <w:tcPr>
            <w:tcW w:w="1300" w:type="dxa"/>
            <w:tcBorders>
              <w:top w:val="nil"/>
              <w:left w:val="nil"/>
              <w:bottom w:val="nil"/>
              <w:right w:val="nil"/>
            </w:tcBorders>
            <w:shd w:val="clear" w:color="auto" w:fill="auto"/>
            <w:noWrap/>
            <w:vAlign w:val="center"/>
            <w:hideMark/>
          </w:tcPr>
          <w:p w14:paraId="50733B2D"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w:t>
            </w:r>
          </w:p>
        </w:tc>
        <w:tc>
          <w:tcPr>
            <w:tcW w:w="1300" w:type="dxa"/>
            <w:tcBorders>
              <w:top w:val="nil"/>
              <w:left w:val="nil"/>
              <w:bottom w:val="nil"/>
              <w:right w:val="nil"/>
            </w:tcBorders>
            <w:shd w:val="clear" w:color="000000" w:fill="D9D9D9"/>
            <w:noWrap/>
            <w:vAlign w:val="center"/>
            <w:hideMark/>
          </w:tcPr>
          <w:p w14:paraId="6FB218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auto" w:fill="auto"/>
            <w:noWrap/>
            <w:vAlign w:val="center"/>
            <w:hideMark/>
          </w:tcPr>
          <w:p w14:paraId="1E5CD07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9B75A9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 (+1)</w:t>
            </w:r>
          </w:p>
        </w:tc>
        <w:tc>
          <w:tcPr>
            <w:tcW w:w="1300" w:type="dxa"/>
            <w:tcBorders>
              <w:top w:val="nil"/>
              <w:left w:val="nil"/>
              <w:bottom w:val="nil"/>
              <w:right w:val="nil"/>
            </w:tcBorders>
            <w:shd w:val="clear" w:color="000000" w:fill="D9D9D9"/>
            <w:noWrap/>
            <w:vAlign w:val="center"/>
            <w:hideMark/>
          </w:tcPr>
          <w:p w14:paraId="3A1B7DD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(+2)</w:t>
            </w:r>
          </w:p>
        </w:tc>
        <w:tc>
          <w:tcPr>
            <w:tcW w:w="1300" w:type="dxa"/>
            <w:tcBorders>
              <w:top w:val="nil"/>
              <w:left w:val="nil"/>
              <w:bottom w:val="nil"/>
              <w:right w:val="nil"/>
            </w:tcBorders>
            <w:shd w:val="clear" w:color="auto" w:fill="auto"/>
            <w:noWrap/>
            <w:vAlign w:val="center"/>
            <w:hideMark/>
          </w:tcPr>
          <w:p w14:paraId="4BB78E4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(-1)</w:t>
            </w:r>
          </w:p>
        </w:tc>
      </w:tr>
      <w:tr w:rsidR="000818FC" w:rsidRPr="00F8621C" w14:paraId="1B1F1F80" w14:textId="77777777" w:rsidTr="00670CA0">
        <w:trPr>
          <w:jc w:val="center"/>
        </w:trPr>
        <w:tc>
          <w:tcPr>
            <w:tcW w:w="1860" w:type="dxa"/>
            <w:tcBorders>
              <w:top w:val="nil"/>
              <w:left w:val="nil"/>
              <w:bottom w:val="nil"/>
              <w:right w:val="nil"/>
            </w:tcBorders>
            <w:shd w:val="clear" w:color="auto" w:fill="auto"/>
            <w:noWrap/>
            <w:vAlign w:val="center"/>
            <w:hideMark/>
          </w:tcPr>
          <w:p w14:paraId="562D76AC"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Oregon</w:t>
            </w:r>
          </w:p>
        </w:tc>
        <w:tc>
          <w:tcPr>
            <w:tcW w:w="1300" w:type="dxa"/>
            <w:tcBorders>
              <w:top w:val="nil"/>
              <w:left w:val="nil"/>
              <w:bottom w:val="nil"/>
              <w:right w:val="nil"/>
            </w:tcBorders>
            <w:shd w:val="clear" w:color="auto" w:fill="auto"/>
            <w:noWrap/>
            <w:vAlign w:val="center"/>
            <w:hideMark/>
          </w:tcPr>
          <w:p w14:paraId="292E86A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000000" w:fill="D9D9D9"/>
            <w:noWrap/>
            <w:vAlign w:val="center"/>
            <w:hideMark/>
          </w:tcPr>
          <w:p w14:paraId="78F0197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0DECE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w:t>
            </w:r>
          </w:p>
        </w:tc>
        <w:tc>
          <w:tcPr>
            <w:tcW w:w="1300" w:type="dxa"/>
            <w:tcBorders>
              <w:top w:val="nil"/>
              <w:left w:val="single" w:sz="8" w:space="0" w:color="auto"/>
              <w:bottom w:val="nil"/>
              <w:right w:val="nil"/>
            </w:tcBorders>
            <w:shd w:val="clear" w:color="auto" w:fill="auto"/>
            <w:noWrap/>
            <w:vAlign w:val="center"/>
            <w:hideMark/>
          </w:tcPr>
          <w:p w14:paraId="674651B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(+1)</w:t>
            </w:r>
          </w:p>
        </w:tc>
        <w:tc>
          <w:tcPr>
            <w:tcW w:w="1300" w:type="dxa"/>
            <w:tcBorders>
              <w:top w:val="nil"/>
              <w:left w:val="nil"/>
              <w:bottom w:val="nil"/>
              <w:right w:val="nil"/>
            </w:tcBorders>
            <w:shd w:val="clear" w:color="000000" w:fill="D9D9D9"/>
            <w:noWrap/>
            <w:vAlign w:val="center"/>
            <w:hideMark/>
          </w:tcPr>
          <w:p w14:paraId="0FBA376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5ECDE7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w:t>
            </w:r>
          </w:p>
        </w:tc>
      </w:tr>
      <w:tr w:rsidR="000818FC" w:rsidRPr="00F8621C" w14:paraId="2252A34D" w14:textId="77777777" w:rsidTr="00670CA0">
        <w:trPr>
          <w:jc w:val="center"/>
        </w:trPr>
        <w:tc>
          <w:tcPr>
            <w:tcW w:w="1860" w:type="dxa"/>
            <w:tcBorders>
              <w:top w:val="nil"/>
              <w:left w:val="nil"/>
              <w:bottom w:val="nil"/>
              <w:right w:val="nil"/>
            </w:tcBorders>
            <w:shd w:val="clear" w:color="auto" w:fill="auto"/>
            <w:noWrap/>
            <w:vAlign w:val="center"/>
            <w:hideMark/>
          </w:tcPr>
          <w:p w14:paraId="140821AF"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Tennessee</w:t>
            </w:r>
          </w:p>
        </w:tc>
        <w:tc>
          <w:tcPr>
            <w:tcW w:w="1300" w:type="dxa"/>
            <w:tcBorders>
              <w:top w:val="nil"/>
              <w:left w:val="nil"/>
              <w:bottom w:val="nil"/>
              <w:right w:val="nil"/>
            </w:tcBorders>
            <w:shd w:val="clear" w:color="auto" w:fill="auto"/>
            <w:noWrap/>
            <w:vAlign w:val="center"/>
            <w:hideMark/>
          </w:tcPr>
          <w:p w14:paraId="1700E22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17F1F3F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w:t>
            </w:r>
          </w:p>
        </w:tc>
        <w:tc>
          <w:tcPr>
            <w:tcW w:w="1300" w:type="dxa"/>
            <w:tcBorders>
              <w:top w:val="nil"/>
              <w:left w:val="nil"/>
              <w:bottom w:val="nil"/>
              <w:right w:val="nil"/>
            </w:tcBorders>
            <w:shd w:val="clear" w:color="auto" w:fill="auto"/>
            <w:noWrap/>
            <w:vAlign w:val="center"/>
            <w:hideMark/>
          </w:tcPr>
          <w:p w14:paraId="38297B9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A76109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0E66489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 (-1)</w:t>
            </w:r>
          </w:p>
        </w:tc>
        <w:tc>
          <w:tcPr>
            <w:tcW w:w="1300" w:type="dxa"/>
            <w:tcBorders>
              <w:top w:val="nil"/>
              <w:left w:val="nil"/>
              <w:bottom w:val="nil"/>
              <w:right w:val="nil"/>
            </w:tcBorders>
            <w:shd w:val="clear" w:color="auto" w:fill="auto"/>
            <w:noWrap/>
            <w:vAlign w:val="center"/>
            <w:hideMark/>
          </w:tcPr>
          <w:p w14:paraId="04FABDDE"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(+1)</w:t>
            </w:r>
          </w:p>
        </w:tc>
      </w:tr>
      <w:tr w:rsidR="000818FC" w:rsidRPr="00F8621C" w14:paraId="629B21AF" w14:textId="77777777" w:rsidTr="00670CA0">
        <w:trPr>
          <w:jc w:val="center"/>
        </w:trPr>
        <w:tc>
          <w:tcPr>
            <w:tcW w:w="1860" w:type="dxa"/>
            <w:tcBorders>
              <w:top w:val="nil"/>
              <w:left w:val="nil"/>
              <w:bottom w:val="nil"/>
              <w:right w:val="nil"/>
            </w:tcBorders>
            <w:shd w:val="clear" w:color="auto" w:fill="auto"/>
            <w:noWrap/>
            <w:vAlign w:val="center"/>
            <w:hideMark/>
          </w:tcPr>
          <w:p w14:paraId="574F768C"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Texas</w:t>
            </w:r>
          </w:p>
        </w:tc>
        <w:tc>
          <w:tcPr>
            <w:tcW w:w="1300" w:type="dxa"/>
            <w:tcBorders>
              <w:top w:val="nil"/>
              <w:left w:val="nil"/>
              <w:bottom w:val="nil"/>
              <w:right w:val="nil"/>
            </w:tcBorders>
            <w:shd w:val="clear" w:color="auto" w:fill="auto"/>
            <w:noWrap/>
            <w:vAlign w:val="center"/>
            <w:hideMark/>
          </w:tcPr>
          <w:p w14:paraId="1E83ADD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36</w:t>
            </w:r>
          </w:p>
        </w:tc>
        <w:tc>
          <w:tcPr>
            <w:tcW w:w="1300" w:type="dxa"/>
            <w:tcBorders>
              <w:top w:val="nil"/>
              <w:left w:val="nil"/>
              <w:bottom w:val="nil"/>
              <w:right w:val="nil"/>
            </w:tcBorders>
            <w:shd w:val="clear" w:color="000000" w:fill="D9D9D9"/>
            <w:noWrap/>
            <w:vAlign w:val="center"/>
            <w:hideMark/>
          </w:tcPr>
          <w:p w14:paraId="3CB0771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auto" w:fill="auto"/>
            <w:noWrap/>
            <w:vAlign w:val="center"/>
            <w:hideMark/>
          </w:tcPr>
          <w:p w14:paraId="58D61F86"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22</w:t>
            </w:r>
          </w:p>
        </w:tc>
        <w:tc>
          <w:tcPr>
            <w:tcW w:w="1300" w:type="dxa"/>
            <w:tcBorders>
              <w:top w:val="nil"/>
              <w:left w:val="single" w:sz="8" w:space="0" w:color="auto"/>
              <w:bottom w:val="nil"/>
              <w:right w:val="nil"/>
            </w:tcBorders>
            <w:shd w:val="clear" w:color="auto" w:fill="auto"/>
            <w:noWrap/>
            <w:vAlign w:val="center"/>
            <w:hideMark/>
          </w:tcPr>
          <w:p w14:paraId="298433E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38 (+2)</w:t>
            </w:r>
          </w:p>
        </w:tc>
        <w:tc>
          <w:tcPr>
            <w:tcW w:w="1300" w:type="dxa"/>
            <w:tcBorders>
              <w:top w:val="nil"/>
              <w:left w:val="nil"/>
              <w:bottom w:val="nil"/>
              <w:right w:val="nil"/>
            </w:tcBorders>
            <w:shd w:val="clear" w:color="000000" w:fill="D9D9D9"/>
            <w:noWrap/>
            <w:vAlign w:val="center"/>
            <w:hideMark/>
          </w:tcPr>
          <w:p w14:paraId="4FC888D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auto" w:fill="auto"/>
            <w:noWrap/>
            <w:vAlign w:val="center"/>
            <w:hideMark/>
          </w:tcPr>
          <w:p w14:paraId="5B36DBCD"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25 (+3)</w:t>
            </w:r>
          </w:p>
        </w:tc>
      </w:tr>
      <w:tr w:rsidR="000818FC" w:rsidRPr="00F8621C" w14:paraId="1369A46F"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74682B16"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West Virginia</w:t>
            </w:r>
          </w:p>
        </w:tc>
        <w:tc>
          <w:tcPr>
            <w:tcW w:w="1300" w:type="dxa"/>
            <w:tcBorders>
              <w:top w:val="nil"/>
              <w:left w:val="nil"/>
              <w:bottom w:val="single" w:sz="8" w:space="0" w:color="auto"/>
              <w:right w:val="nil"/>
            </w:tcBorders>
            <w:shd w:val="clear" w:color="auto" w:fill="auto"/>
            <w:noWrap/>
            <w:vAlign w:val="center"/>
            <w:hideMark/>
          </w:tcPr>
          <w:p w14:paraId="5B49D62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nil"/>
              <w:bottom w:val="single" w:sz="8" w:space="0" w:color="auto"/>
              <w:right w:val="nil"/>
            </w:tcBorders>
            <w:shd w:val="clear" w:color="000000" w:fill="D9D9D9"/>
            <w:noWrap/>
            <w:vAlign w:val="center"/>
            <w:hideMark/>
          </w:tcPr>
          <w:p w14:paraId="3AA8F35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7E8BA59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single" w:sz="8" w:space="0" w:color="auto"/>
              <w:right w:val="nil"/>
            </w:tcBorders>
            <w:shd w:val="clear" w:color="auto" w:fill="auto"/>
            <w:noWrap/>
            <w:vAlign w:val="center"/>
            <w:hideMark/>
          </w:tcPr>
          <w:p w14:paraId="4E5CAE6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c>
          <w:tcPr>
            <w:tcW w:w="1300" w:type="dxa"/>
            <w:tcBorders>
              <w:top w:val="nil"/>
              <w:left w:val="nil"/>
              <w:bottom w:val="single" w:sz="8" w:space="0" w:color="auto"/>
              <w:right w:val="nil"/>
            </w:tcBorders>
            <w:shd w:val="clear" w:color="000000" w:fill="D9D9D9"/>
            <w:noWrap/>
            <w:vAlign w:val="center"/>
            <w:hideMark/>
          </w:tcPr>
          <w:p w14:paraId="549AAA4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4C84883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r>
      <w:tr w:rsidR="000818FC" w:rsidRPr="00F8621C" w14:paraId="375C0774"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56D5E7A0"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Total</w:t>
            </w:r>
          </w:p>
        </w:tc>
        <w:tc>
          <w:tcPr>
            <w:tcW w:w="1300" w:type="dxa"/>
            <w:tcBorders>
              <w:top w:val="nil"/>
              <w:left w:val="nil"/>
              <w:bottom w:val="single" w:sz="8" w:space="0" w:color="auto"/>
              <w:right w:val="nil"/>
            </w:tcBorders>
            <w:shd w:val="clear" w:color="auto" w:fill="auto"/>
            <w:noWrap/>
            <w:vAlign w:val="center"/>
            <w:hideMark/>
          </w:tcPr>
          <w:p w14:paraId="6723D2E5"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246</w:t>
            </w:r>
          </w:p>
        </w:tc>
        <w:tc>
          <w:tcPr>
            <w:tcW w:w="1300" w:type="dxa"/>
            <w:tcBorders>
              <w:top w:val="nil"/>
              <w:left w:val="nil"/>
              <w:bottom w:val="single" w:sz="8" w:space="0" w:color="auto"/>
              <w:right w:val="nil"/>
            </w:tcBorders>
            <w:shd w:val="clear" w:color="000000" w:fill="D9D9D9"/>
            <w:noWrap/>
            <w:vAlign w:val="center"/>
            <w:hideMark/>
          </w:tcPr>
          <w:p w14:paraId="645E7900"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143</w:t>
            </w:r>
          </w:p>
        </w:tc>
        <w:tc>
          <w:tcPr>
            <w:tcW w:w="1300" w:type="dxa"/>
            <w:tcBorders>
              <w:top w:val="nil"/>
              <w:left w:val="nil"/>
              <w:bottom w:val="single" w:sz="8" w:space="0" w:color="auto"/>
              <w:right w:val="nil"/>
            </w:tcBorders>
            <w:shd w:val="clear" w:color="auto" w:fill="auto"/>
            <w:noWrap/>
            <w:vAlign w:val="center"/>
            <w:hideMark/>
          </w:tcPr>
          <w:p w14:paraId="1754DEBA"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103</w:t>
            </w:r>
          </w:p>
        </w:tc>
        <w:tc>
          <w:tcPr>
            <w:tcW w:w="1300" w:type="dxa"/>
            <w:tcBorders>
              <w:top w:val="nil"/>
              <w:left w:val="nil"/>
              <w:bottom w:val="single" w:sz="8" w:space="0" w:color="auto"/>
              <w:right w:val="nil"/>
            </w:tcBorders>
            <w:shd w:val="clear" w:color="auto" w:fill="auto"/>
            <w:noWrap/>
            <w:vAlign w:val="center"/>
            <w:hideMark/>
          </w:tcPr>
          <w:p w14:paraId="2DF1445D"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43</w:t>
            </w:r>
          </w:p>
        </w:tc>
        <w:tc>
          <w:tcPr>
            <w:tcW w:w="1300" w:type="dxa"/>
            <w:tcBorders>
              <w:top w:val="nil"/>
              <w:left w:val="nil"/>
              <w:bottom w:val="single" w:sz="8" w:space="0" w:color="auto"/>
              <w:right w:val="nil"/>
            </w:tcBorders>
            <w:shd w:val="clear" w:color="000000" w:fill="D9D9D9"/>
            <w:noWrap/>
            <w:vAlign w:val="center"/>
            <w:hideMark/>
          </w:tcPr>
          <w:p w14:paraId="1BD85F81"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56D4A8C9"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11</w:t>
            </w:r>
          </w:p>
        </w:tc>
      </w:tr>
    </w:tbl>
    <w:p w14:paraId="6096BE36" w14:textId="77777777" w:rsidR="000818FC" w:rsidRDefault="000818FC" w:rsidP="00754A16">
      <w:pPr>
        <w:pStyle w:val="Caption"/>
        <w:spacing w:line="480" w:lineRule="auto"/>
        <w:ind w:firstLine="0"/>
      </w:pPr>
      <w:r>
        <w:t xml:space="preserve"> Note: Data compiled as downloaded from Dave’s Redistricting App. The states shown are those that had effects from redistricting or apportionment. The remaining states all had the same number of Trump or Biden districts in 2020 as they did after redistricting.</w:t>
      </w:r>
    </w:p>
    <w:bookmarkEnd w:id="37"/>
    <w:bookmarkEnd w:id="38"/>
    <w:p w14:paraId="20167274" w14:textId="46282DFA" w:rsidR="00404BE0" w:rsidRPr="00ED7499" w:rsidRDefault="002D23CB" w:rsidP="00754A16">
      <w:pPr>
        <w:spacing w:line="480" w:lineRule="auto"/>
      </w:pPr>
      <w:r w:rsidRPr="0080356A">
        <w:t>A</w:t>
      </w:r>
      <w:r w:rsidR="009152E7" w:rsidRPr="0080356A">
        <w:t xml:space="preserve">s of the </w:t>
      </w:r>
      <w:r w:rsidRPr="00094440">
        <w:t>completion of the 2020 round of mapmaking</w:t>
      </w:r>
      <w:r w:rsidR="009152E7" w:rsidRPr="00094440">
        <w:t xml:space="preserve"> (ca. </w:t>
      </w:r>
      <w:r w:rsidR="00687874" w:rsidRPr="00094440">
        <w:t>November</w:t>
      </w:r>
      <w:r w:rsidR="009152E7" w:rsidRPr="00094440">
        <w:t xml:space="preserve"> 2022)</w:t>
      </w:r>
      <w:r w:rsidRPr="00094440">
        <w:t xml:space="preserve">, we have identified </w:t>
      </w:r>
      <w:r w:rsidR="006F3176">
        <w:t xml:space="preserve">twenty-three </w:t>
      </w:r>
      <w:r w:rsidRPr="00094440">
        <w:t xml:space="preserve">states where </w:t>
      </w:r>
      <w:r w:rsidR="007339AF" w:rsidRPr="00094440">
        <w:t>some</w:t>
      </w:r>
      <w:r w:rsidRPr="00094440">
        <w:t xml:space="preserve"> claim was made that the congressional map was a partisan gerrymander</w:t>
      </w:r>
      <w:r w:rsidR="00BA78EA" w:rsidRPr="00094440">
        <w:t>:</w:t>
      </w:r>
      <w:r w:rsidR="00DC6339" w:rsidRPr="00434672">
        <w:rPr>
          <w:rStyle w:val="FootnoteReference"/>
        </w:rPr>
        <w:footnoteReference w:id="147"/>
      </w:r>
      <w:r w:rsidR="009C6223" w:rsidRPr="00094440">
        <w:t xml:space="preserve"> </w:t>
      </w:r>
      <w:commentRangeStart w:id="41"/>
      <w:r w:rsidRPr="00094440">
        <w:t>Alabama</w:t>
      </w:r>
      <w:r w:rsidR="00E1406B" w:rsidRPr="00094440">
        <w:t>,</w:t>
      </w:r>
      <w:r w:rsidR="00DC6339" w:rsidRPr="00434672">
        <w:rPr>
          <w:rStyle w:val="FootnoteReference"/>
        </w:rPr>
        <w:footnoteReference w:id="148"/>
      </w:r>
      <w:r w:rsidR="000169C7" w:rsidRPr="00094440">
        <w:t xml:space="preserve"> Arizona</w:t>
      </w:r>
      <w:r w:rsidR="00C34B01" w:rsidRPr="00094440">
        <w:t>, Arkansas</w:t>
      </w:r>
      <w:r w:rsidR="000169C7" w:rsidRPr="00094440">
        <w:t>,</w:t>
      </w:r>
      <w:r w:rsidRPr="00094440">
        <w:t xml:space="preserve"> Florida, Georgia, Illinois, Iowa</w:t>
      </w:r>
      <w:r w:rsidR="00E33403" w:rsidRPr="00094440">
        <w:t>, Kansas</w:t>
      </w:r>
      <w:r w:rsidRPr="00094440">
        <w:t xml:space="preserve">, </w:t>
      </w:r>
      <w:r w:rsidR="003A3D49" w:rsidRPr="00094440">
        <w:lastRenderedPageBreak/>
        <w:t xml:space="preserve">Kentucky, </w:t>
      </w:r>
      <w:r w:rsidRPr="00094440">
        <w:t xml:space="preserve">Louisiana, Maryland, Missouri, </w:t>
      </w:r>
      <w:r w:rsidRPr="00ED7499">
        <w:t>Nebraska</w:t>
      </w:r>
      <w:r w:rsidR="00154B63" w:rsidRPr="00ED7499">
        <w:t>, Nevada</w:t>
      </w:r>
      <w:r w:rsidRPr="00ED7499">
        <w:t xml:space="preserve">, </w:t>
      </w:r>
      <w:r w:rsidR="00277CA0" w:rsidRPr="00ED7499">
        <w:t xml:space="preserve">New Jersey, </w:t>
      </w:r>
      <w:r w:rsidRPr="00ED7499">
        <w:t>New York, North Carolina, Ohio,</w:t>
      </w:r>
      <w:r w:rsidR="00DF5AA9" w:rsidRPr="00ED7499">
        <w:t xml:space="preserve"> Oregon</w:t>
      </w:r>
      <w:r w:rsidRPr="00ED7499">
        <w:t>, Tennessee, Texas, Utah, and Wisconsin</w:t>
      </w:r>
      <w:commentRangeEnd w:id="41"/>
      <w:r w:rsidR="00560077">
        <w:rPr>
          <w:rStyle w:val="CommentReference"/>
        </w:rPr>
        <w:commentReference w:id="41"/>
      </w:r>
      <w:r w:rsidRPr="00ED7499">
        <w:t>.</w:t>
      </w:r>
      <w:r w:rsidR="00847723" w:rsidRPr="00434672">
        <w:rPr>
          <w:rStyle w:val="FootnoteReference"/>
        </w:rPr>
        <w:footnoteReference w:id="149"/>
      </w:r>
      <w:r w:rsidRPr="00ED7499">
        <w:t xml:space="preserve"> Only some of these claims resulted in litigation</w:t>
      </w:r>
      <w:r w:rsidR="00876ED8" w:rsidRPr="00ED7499">
        <w:t xml:space="preserve"> </w:t>
      </w:r>
      <w:r w:rsidRPr="00ED7499">
        <w:t>and even where litigation based on partisan gerrymandering was brought (or in Alabama</w:t>
      </w:r>
      <w:r w:rsidR="00187A35" w:rsidRPr="00ED7499">
        <w:t xml:space="preserve">, </w:t>
      </w:r>
      <w:r w:rsidR="00975146" w:rsidRPr="00ED7499">
        <w:t>Louisiana</w:t>
      </w:r>
      <w:r w:rsidR="00187A35" w:rsidRPr="00ED7499">
        <w:t>, and Georgia</w:t>
      </w:r>
      <w:r w:rsidRPr="00ED7499">
        <w:t xml:space="preserve">, where a claim about a racial gerrymander that clearly had partisan consequences was brought in federal court), maps in many of those states survived challenge, or thanks to the </w:t>
      </w:r>
      <w:r w:rsidRPr="00ED7499">
        <w:rPr>
          <w:i/>
          <w:iCs/>
        </w:rPr>
        <w:t xml:space="preserve">Purcell </w:t>
      </w:r>
      <w:r w:rsidR="00F7002F" w:rsidRPr="00ED7499">
        <w:t>p</w:t>
      </w:r>
      <w:r w:rsidR="00E13DF2" w:rsidRPr="00ED7499">
        <w:t>rinciple</w:t>
      </w:r>
      <w:r w:rsidRPr="00ED7499">
        <w:t xml:space="preserve"> had plans that were allowed only for one election.</w:t>
      </w:r>
      <w:r w:rsidR="00DC6339" w:rsidRPr="00434672">
        <w:rPr>
          <w:rStyle w:val="FootnoteReference"/>
        </w:rPr>
        <w:footnoteReference w:id="150"/>
      </w:r>
      <w:r w:rsidR="00DC6339" w:rsidRPr="00ED7499">
        <w:t xml:space="preserve"> </w:t>
      </w:r>
    </w:p>
    <w:p w14:paraId="2EBFA9DD" w14:textId="2934132C" w:rsidR="006D3E0B" w:rsidRDefault="00CF6AF4" w:rsidP="00754A16">
      <w:pPr>
        <w:spacing w:line="480" w:lineRule="auto"/>
      </w:pPr>
      <w:r w:rsidRPr="00ED7499">
        <w:t>T</w:t>
      </w:r>
      <w:r w:rsidR="00975146" w:rsidRPr="00ED7499">
        <w:t>he last two column</w:t>
      </w:r>
      <w:r w:rsidR="00797FA4">
        <w:t>s</w:t>
      </w:r>
      <w:r w:rsidR="00975146" w:rsidRPr="00ED7499">
        <w:t xml:space="preserve"> of</w:t>
      </w:r>
      <w:r w:rsidR="00775125" w:rsidRPr="00ED7499">
        <w:t xml:space="preserve"> </w:t>
      </w:r>
      <w:r w:rsidR="003F2E84">
        <w:fldChar w:fldCharType="begin"/>
      </w:r>
      <w:r w:rsidR="003F2E84">
        <w:instrText xml:space="preserve"> REF _Ref123137422 \h </w:instrText>
      </w:r>
      <w:r w:rsidR="003F2E84">
        <w:fldChar w:fldCharType="separate"/>
      </w:r>
      <w:r w:rsidR="003F2E84">
        <w:t xml:space="preserve">Table </w:t>
      </w:r>
      <w:r w:rsidR="003F2E84">
        <w:rPr>
          <w:noProof/>
        </w:rPr>
        <w:t>1</w:t>
      </w:r>
      <w:r w:rsidR="003F2E84">
        <w:fldChar w:fldCharType="end"/>
      </w:r>
      <w:r w:rsidR="003F2E84">
        <w:t xml:space="preserve"> </w:t>
      </w:r>
      <w:r w:rsidR="002B41EB" w:rsidRPr="00ED7499">
        <w:t>identifies</w:t>
      </w:r>
      <w:r w:rsidR="000351FF" w:rsidRPr="00ED7499">
        <w:t xml:space="preserve"> </w:t>
      </w:r>
      <w:r w:rsidR="005B3665" w:rsidRPr="00ED7499">
        <w:t>whether there is direct or indirect language in state law that prohibits partisan gerrymandering</w:t>
      </w:r>
      <w:r w:rsidR="00FE3128" w:rsidRPr="00ED7499">
        <w:t xml:space="preserve">. </w:t>
      </w:r>
      <w:r w:rsidR="002B41EB" w:rsidRPr="00ED7499">
        <w:t xml:space="preserve">We now look at the intersection of those states where gerrymandering might be found and those where there is direct or indirect language in state law prohibiting partisan gerrymandering. </w:t>
      </w:r>
      <w:r w:rsidR="00FE3128" w:rsidRPr="00ED7499">
        <w:t xml:space="preserve">Combining the information </w:t>
      </w:r>
      <w:r w:rsidR="0059149D" w:rsidRPr="00ED7499">
        <w:t>in</w:t>
      </w:r>
      <w:r w:rsidR="003F2E84">
        <w:t xml:space="preserve"> </w:t>
      </w:r>
      <w:r w:rsidR="003F2E84">
        <w:fldChar w:fldCharType="begin"/>
      </w:r>
      <w:r w:rsidR="003F2E84">
        <w:instrText xml:space="preserve"> REF _Ref123137422 \h </w:instrText>
      </w:r>
      <w:r w:rsidR="003F2E84">
        <w:fldChar w:fldCharType="separate"/>
      </w:r>
      <w:r w:rsidR="003F2E84">
        <w:t xml:space="preserve">Table </w:t>
      </w:r>
      <w:r w:rsidR="003F2E84">
        <w:rPr>
          <w:noProof/>
        </w:rPr>
        <w:t>1</w:t>
      </w:r>
      <w:r w:rsidR="003F2E84">
        <w:fldChar w:fldCharType="end"/>
      </w:r>
      <w:r w:rsidR="0059149D" w:rsidRPr="00ED7499">
        <w:t xml:space="preserve"> </w:t>
      </w:r>
      <w:r w:rsidR="00FE3128" w:rsidRPr="00ED7499">
        <w:t>with the list of states where there is an accusation of a partisan gerrymandering</w:t>
      </w:r>
      <w:r w:rsidR="005E59CE">
        <w:t>,</w:t>
      </w:r>
      <w:r w:rsidR="00FE3128" w:rsidRPr="00ED7499">
        <w:t xml:space="preserve"> </w:t>
      </w:r>
      <w:r w:rsidR="005E59CE">
        <w:t>w</w:t>
      </w:r>
      <w:r w:rsidR="00FE3128" w:rsidRPr="00ED7499">
        <w:t xml:space="preserve">e find that </w:t>
      </w:r>
      <w:r w:rsidR="008F1209" w:rsidRPr="00ED7499">
        <w:t xml:space="preserve">Arizona, </w:t>
      </w:r>
      <w:r w:rsidR="00601D2B" w:rsidRPr="00ED7499">
        <w:t xml:space="preserve">Florida, Iowa, Nebraska, New York, </w:t>
      </w:r>
      <w:r w:rsidR="00EF02F5" w:rsidRPr="00ED7499">
        <w:t xml:space="preserve">Ohio, Oregon, and Utah all </w:t>
      </w:r>
      <w:r w:rsidR="00EF02F5">
        <w:t>prohibit partisan gerrymandering</w:t>
      </w:r>
      <w:r w:rsidR="00381142">
        <w:t xml:space="preserve"> </w:t>
      </w:r>
      <w:r w:rsidR="00797FA4">
        <w:t xml:space="preserve">with </w:t>
      </w:r>
      <w:r w:rsidR="00381142">
        <w:t xml:space="preserve">direct </w:t>
      </w:r>
      <w:r w:rsidR="006C14D6">
        <w:t>language in</w:t>
      </w:r>
      <w:r w:rsidR="00381142">
        <w:t xml:space="preserve"> state law.</w:t>
      </w:r>
      <w:r w:rsidR="00DB5250" w:rsidRPr="00434672">
        <w:rPr>
          <w:rStyle w:val="FootnoteReference"/>
        </w:rPr>
        <w:footnoteReference w:id="151"/>
      </w:r>
      <w:r w:rsidR="00381142">
        <w:t xml:space="preserve"> Additionally, Arkansas, Illinois, Indiana, Kentucky, </w:t>
      </w:r>
      <w:r w:rsidR="00DC3199">
        <w:t xml:space="preserve">Maryland, Massachusetts, </w:t>
      </w:r>
      <w:r w:rsidR="00CA4B1D">
        <w:t xml:space="preserve">Missouri, Nebraska, New Hampshire, New Mexico, </w:t>
      </w:r>
      <w:r w:rsidR="00660EA5">
        <w:t xml:space="preserve">North Carolina, Oklahoma, Oregon, </w:t>
      </w:r>
      <w:r w:rsidR="00935F4B">
        <w:t xml:space="preserve">South Carolina, Tennessee, and Utah have indirect language like that </w:t>
      </w:r>
      <w:r w:rsidR="007D226B">
        <w:t xml:space="preserve">used in Pennsylvania and North Carolina in the 2010 cycle to strike down plans as partisan </w:t>
      </w:r>
      <w:r w:rsidR="007D226B">
        <w:lastRenderedPageBreak/>
        <w:t>gerrymanders.</w:t>
      </w:r>
      <w:r w:rsidR="00464BB4" w:rsidRPr="00434672">
        <w:rPr>
          <w:rStyle w:val="FootnoteReference"/>
        </w:rPr>
        <w:footnoteReference w:id="152"/>
      </w:r>
      <w:r w:rsidR="001E3848">
        <w:t xml:space="preserve"> </w:t>
      </w:r>
    </w:p>
    <w:p w14:paraId="789A16D7" w14:textId="468EB9F7" w:rsidR="00073CF1" w:rsidRPr="00077FB0" w:rsidRDefault="006675EC" w:rsidP="00754A16">
      <w:pPr>
        <w:spacing w:line="480" w:lineRule="auto"/>
      </w:pPr>
      <w:r>
        <w:t>W</w:t>
      </w:r>
      <w:r w:rsidR="001E3848">
        <w:t xml:space="preserve">e find that </w:t>
      </w:r>
      <w:r w:rsidR="00A6443F">
        <w:t xml:space="preserve">all </w:t>
      </w:r>
      <w:r w:rsidR="001E3848">
        <w:t>state</w:t>
      </w:r>
      <w:r w:rsidR="00A6443F">
        <w:t>s</w:t>
      </w:r>
      <w:r w:rsidR="001E3848">
        <w:t xml:space="preserve"> </w:t>
      </w:r>
      <w:r w:rsidR="00A6443F">
        <w:t xml:space="preserve">on the </w:t>
      </w:r>
      <w:r w:rsidR="002253AD">
        <w:t xml:space="preserve">first </w:t>
      </w:r>
      <w:r w:rsidR="00A6443F">
        <w:t xml:space="preserve">list </w:t>
      </w:r>
      <w:r w:rsidR="001E3848">
        <w:t xml:space="preserve">except </w:t>
      </w:r>
      <w:r w:rsidR="006F272F">
        <w:t xml:space="preserve">Alabama, </w:t>
      </w:r>
      <w:r w:rsidR="001E3848">
        <w:t xml:space="preserve">Arizona, </w:t>
      </w:r>
      <w:r w:rsidR="000A5A06">
        <w:t xml:space="preserve">Georgia, </w:t>
      </w:r>
      <w:r w:rsidR="00A20F63">
        <w:t xml:space="preserve">Kansas, Louisiana, </w:t>
      </w:r>
      <w:r w:rsidR="005662CA">
        <w:t xml:space="preserve">Nevada, </w:t>
      </w:r>
      <w:r w:rsidR="002C2819">
        <w:t xml:space="preserve">New Jersey, </w:t>
      </w:r>
      <w:r w:rsidR="005F5FF5">
        <w:t xml:space="preserve">Texas, and Wisconsin </w:t>
      </w:r>
      <w:r w:rsidR="0035739A">
        <w:t>have</w:t>
      </w:r>
      <w:r w:rsidR="005F5FF5">
        <w:t xml:space="preserve"> </w:t>
      </w:r>
      <w:r w:rsidR="002B41EB">
        <w:t xml:space="preserve">the </w:t>
      </w:r>
      <w:r w:rsidR="005F5FF5">
        <w:t xml:space="preserve">potential for state courts to </w:t>
      </w:r>
      <w:r w:rsidR="0035739A">
        <w:t>resolve</w:t>
      </w:r>
      <w:r w:rsidR="005F5FF5">
        <w:t xml:space="preserve"> a partisan gerrymander</w:t>
      </w:r>
      <w:r w:rsidR="001D073A">
        <w:t xml:space="preserve"> in state courts</w:t>
      </w:r>
      <w:r w:rsidR="002253AD">
        <w:t xml:space="preserve"> </w:t>
      </w:r>
      <w:r w:rsidR="002253AD" w:rsidRPr="00077FB0">
        <w:t>using existing state constitutional language.</w:t>
      </w:r>
      <w:r w:rsidR="005F5FF5" w:rsidRPr="00077FB0">
        <w:t xml:space="preserve"> </w:t>
      </w:r>
      <w:r w:rsidR="00073CF1" w:rsidRPr="00077FB0">
        <w:t>But there are</w:t>
      </w:r>
      <w:r w:rsidR="002253AD" w:rsidRPr="00077FB0">
        <w:t xml:space="preserve"> other routes to </w:t>
      </w:r>
      <w:r w:rsidR="00073CF1" w:rsidRPr="00077FB0">
        <w:t>court</w:t>
      </w:r>
      <w:r w:rsidR="002253AD" w:rsidRPr="00077FB0">
        <w:t xml:space="preserve"> action</w:t>
      </w:r>
      <w:r w:rsidR="00073CF1" w:rsidRPr="00077FB0">
        <w:t>, both federal and state, that have implications for partisan gerrymandering</w:t>
      </w:r>
      <w:r w:rsidR="002253AD" w:rsidRPr="00077FB0">
        <w:t>.</w:t>
      </w:r>
      <w:r w:rsidR="00077FB0">
        <w:t xml:space="preserve"> We also note that new innovative use of state constitutions could potentially find prohibitions on partisan </w:t>
      </w:r>
      <w:r w:rsidR="002A3F7D">
        <w:t>gerrymandering in</w:t>
      </w:r>
      <w:r w:rsidR="00B378B8">
        <w:t xml:space="preserve"> other provisions</w:t>
      </w:r>
      <w:r w:rsidR="00077FB0">
        <w:t xml:space="preserve">, particularly </w:t>
      </w:r>
      <w:r w:rsidR="009203B6">
        <w:t>provisions that are direct corollaries to the federal first amendment and equal protection clause of the 14</w:t>
      </w:r>
      <w:r w:rsidR="009203B6" w:rsidRPr="009203B6">
        <w:rPr>
          <w:vertAlign w:val="superscript"/>
        </w:rPr>
        <w:t>th</w:t>
      </w:r>
      <w:r w:rsidR="009203B6">
        <w:t xml:space="preserve"> amendment.</w:t>
      </w:r>
    </w:p>
    <w:p w14:paraId="650787EC" w14:textId="2D6749B9" w:rsidR="002B41EB" w:rsidRDefault="00C33D6A" w:rsidP="00754A16">
      <w:pPr>
        <w:spacing w:line="480" w:lineRule="auto"/>
      </w:pPr>
      <w:r w:rsidRPr="009203B6">
        <w:rPr>
          <w:bCs/>
        </w:rPr>
        <w:t xml:space="preserve">First, all </w:t>
      </w:r>
      <w:r w:rsidR="00073CF1" w:rsidRPr="009203B6">
        <w:rPr>
          <w:bCs/>
        </w:rPr>
        <w:t xml:space="preserve">redistricting is </w:t>
      </w:r>
      <w:r w:rsidR="00BF0D80" w:rsidRPr="009203B6">
        <w:rPr>
          <w:bCs/>
        </w:rPr>
        <w:t>bound by the federal</w:t>
      </w:r>
      <w:r w:rsidR="00BF0D80">
        <w:t xml:space="preserve"> constitution and federal law. Federal </w:t>
      </w:r>
      <w:r w:rsidR="00E45E08">
        <w:t>courts have determined that Louisiana violated the Voting Rights Act</w:t>
      </w:r>
      <w:r w:rsidR="00FB3335">
        <w:t>.</w:t>
      </w:r>
      <w:r w:rsidR="00535544" w:rsidRPr="00434672">
        <w:rPr>
          <w:rStyle w:val="FootnoteReference"/>
        </w:rPr>
        <w:footnoteReference w:id="153"/>
      </w:r>
      <w:r w:rsidR="00FB3335">
        <w:t xml:space="preserve"> I</w:t>
      </w:r>
      <w:r w:rsidR="00E45E08">
        <w:t>n Georgia</w:t>
      </w:r>
      <w:r w:rsidR="00FB3335">
        <w:t>,</w:t>
      </w:r>
      <w:r w:rsidR="00E45E08">
        <w:t xml:space="preserve"> a federal </w:t>
      </w:r>
      <w:r w:rsidR="0059149D">
        <w:t xml:space="preserve">trial </w:t>
      </w:r>
      <w:r w:rsidR="00E45E08">
        <w:t xml:space="preserve">court </w:t>
      </w:r>
      <w:r w:rsidR="00D74508">
        <w:t xml:space="preserve">concluded that </w:t>
      </w:r>
      <w:r w:rsidR="00D74508" w:rsidRPr="00D74508">
        <w:t xml:space="preserve">“the plaintiffs have shown that they are likely to ultimately prove that certain aspects of the State’s redistricting plans are unlawful” </w:t>
      </w:r>
      <w:r w:rsidR="00D74508">
        <w:t xml:space="preserve">based on </w:t>
      </w:r>
      <w:r w:rsidR="00B7798A">
        <w:t>evidence that the state violated the Voting Rights Act.</w:t>
      </w:r>
      <w:r w:rsidR="00676982" w:rsidRPr="00676982">
        <w:rPr>
          <w:rStyle w:val="FootnoteReference"/>
        </w:rPr>
        <w:t xml:space="preserve"> </w:t>
      </w:r>
      <w:r w:rsidR="00676982" w:rsidRPr="00434672">
        <w:rPr>
          <w:rStyle w:val="FootnoteReference"/>
        </w:rPr>
        <w:footnoteReference w:id="154"/>
      </w:r>
      <w:r w:rsidR="0080096B">
        <w:t xml:space="preserve"> </w:t>
      </w:r>
      <w:r w:rsidR="00B7798A">
        <w:t>The court</w:t>
      </w:r>
      <w:r w:rsidR="00073CF1">
        <w:t>, however,</w:t>
      </w:r>
      <w:r w:rsidR="00B7798A">
        <w:t xml:space="preserve"> declined to</w:t>
      </w:r>
      <w:r w:rsidR="00E45E08">
        <w:t xml:space="preserve"> </w:t>
      </w:r>
      <w:r w:rsidR="008D7A41">
        <w:t>enjoin</w:t>
      </w:r>
      <w:r w:rsidR="00E45E08">
        <w:t xml:space="preserve"> the congressional map</w:t>
      </w:r>
      <w:r w:rsidR="000C7866">
        <w:t>.</w:t>
      </w:r>
      <w:r w:rsidR="0001580B" w:rsidRPr="00434672">
        <w:rPr>
          <w:rStyle w:val="FootnoteReference"/>
        </w:rPr>
        <w:footnoteReference w:id="155"/>
      </w:r>
      <w:r w:rsidR="000C7866">
        <w:t xml:space="preserve"> The ruling came</w:t>
      </w:r>
      <w:r w:rsidR="00E45E08">
        <w:t xml:space="preserve"> after the U.S. Supreme Court, </w:t>
      </w:r>
      <w:r w:rsidR="000C7866">
        <w:t>using</w:t>
      </w:r>
      <w:r w:rsidR="00101D73">
        <w:t xml:space="preserve"> the </w:t>
      </w:r>
      <w:r w:rsidR="00101D73">
        <w:rPr>
          <w:i/>
          <w:iCs/>
        </w:rPr>
        <w:t>Purcell Principle</w:t>
      </w:r>
      <w:r w:rsidR="00101D73">
        <w:t>, stayed the court ruling in of a violation of the VRA in Alabama and Louisiana.</w:t>
      </w:r>
      <w:r w:rsidR="00141C1E" w:rsidRPr="00434672">
        <w:rPr>
          <w:rStyle w:val="FootnoteReference"/>
        </w:rPr>
        <w:footnoteReference w:id="156"/>
      </w:r>
      <w:r w:rsidR="002B41EB">
        <w:t xml:space="preserve"> </w:t>
      </w:r>
    </w:p>
    <w:p w14:paraId="3826171D" w14:textId="36BB8312" w:rsidR="002B41EB" w:rsidRDefault="00101D73" w:rsidP="00754A16">
      <w:pPr>
        <w:spacing w:line="480" w:lineRule="auto"/>
      </w:pPr>
      <w:r>
        <w:t xml:space="preserve">Second, in Arizona and </w:t>
      </w:r>
      <w:r w:rsidR="007404C3">
        <w:t xml:space="preserve">New Jersey, congressional redistricting was not done by the legislatures of those states, but instead by an independent commission and a political commission </w:t>
      </w:r>
      <w:r w:rsidR="007404C3">
        <w:lastRenderedPageBreak/>
        <w:t>with a neutral chair, respectively.</w:t>
      </w:r>
      <w:r w:rsidR="00960BF7" w:rsidRPr="00434672">
        <w:rPr>
          <w:rStyle w:val="FootnoteReference"/>
        </w:rPr>
        <w:footnoteReference w:id="157"/>
      </w:r>
      <w:r w:rsidR="00495883">
        <w:t xml:space="preserve"> We do not deny that a redistricting </w:t>
      </w:r>
      <w:r w:rsidR="00495883" w:rsidRPr="00C76C7E">
        <w:t xml:space="preserve">commission, </w:t>
      </w:r>
      <w:r w:rsidR="00073CF1" w:rsidRPr="00C76C7E">
        <w:t xml:space="preserve">regardless of </w:t>
      </w:r>
      <w:r w:rsidR="00C76C7E" w:rsidRPr="00C76C7E">
        <w:t>whether</w:t>
      </w:r>
      <w:r w:rsidR="00073CF1" w:rsidRPr="00C76C7E">
        <w:t xml:space="preserve"> some or </w:t>
      </w:r>
      <w:r w:rsidR="00C76C7E" w:rsidRPr="00C76C7E">
        <w:t>all</w:t>
      </w:r>
      <w:r w:rsidR="00073CF1" w:rsidRPr="00C76C7E">
        <w:t xml:space="preserve"> its members are elected officials</w:t>
      </w:r>
      <w:r w:rsidR="00495883" w:rsidRPr="00C76C7E">
        <w:t>,</w:t>
      </w:r>
      <w:r w:rsidR="00495883">
        <w:t xml:space="preserve"> </w:t>
      </w:r>
      <w:r w:rsidR="00141C25">
        <w:t>can craft</w:t>
      </w:r>
      <w:r w:rsidR="00495883">
        <w:t xml:space="preserve"> a plan that is discriminatory.</w:t>
      </w:r>
      <w:r w:rsidR="006A5CF4">
        <w:t xml:space="preserve"> </w:t>
      </w:r>
      <w:r w:rsidR="00AA3F58">
        <w:t>But</w:t>
      </w:r>
      <w:r w:rsidR="006A5CF4">
        <w:t xml:space="preserve"> </w:t>
      </w:r>
      <w:r w:rsidR="00C76C7E">
        <w:t xml:space="preserve">these </w:t>
      </w:r>
      <w:r w:rsidR="00073CF1">
        <w:t>commissions</w:t>
      </w:r>
      <w:r w:rsidR="006A5CF4">
        <w:t xml:space="preserve"> are excluded from </w:t>
      </w:r>
      <w:r w:rsidR="00073CF1">
        <w:t xml:space="preserve">the </w:t>
      </w:r>
      <w:r w:rsidR="00A672CF">
        <w:t>analysis since there is no alternative plan produced by a court.</w:t>
      </w:r>
    </w:p>
    <w:p w14:paraId="6CEF2ECC" w14:textId="33723DEA" w:rsidR="007B2F8A" w:rsidRPr="00640BC4" w:rsidRDefault="000752DF" w:rsidP="00754A16">
      <w:pPr>
        <w:spacing w:line="480" w:lineRule="auto"/>
      </w:pPr>
      <w:r>
        <w:t>Finally, Kansas and Wisconsin were under divided control at the time of redistricting, though, circumstances in both states led to the legislature’s preferred maps being enacted for use.</w:t>
      </w:r>
      <w:r w:rsidR="0044334F" w:rsidRPr="00434672">
        <w:rPr>
          <w:rStyle w:val="FootnoteReference"/>
        </w:rPr>
        <w:footnoteReference w:id="158"/>
      </w:r>
      <w:r w:rsidR="00FB7ED3">
        <w:t xml:space="preserve"> We consider </w:t>
      </w:r>
      <w:r w:rsidR="00C17583">
        <w:t>both</w:t>
      </w:r>
      <w:r w:rsidR="00FB7ED3">
        <w:t xml:space="preserve"> states to be important because </w:t>
      </w:r>
      <w:r w:rsidR="005A191B">
        <w:t xml:space="preserve">in both cases, a governor vetoed the legislature’s </w:t>
      </w:r>
      <w:r w:rsidR="00C17583">
        <w:t>preferred</w:t>
      </w:r>
      <w:r w:rsidR="005A191B">
        <w:t xml:space="preserve"> plan.</w:t>
      </w:r>
      <w:r w:rsidR="00CE0C5E">
        <w:t xml:space="preserve"> Both also led to litigation in state court</w:t>
      </w:r>
      <w:r w:rsidR="00A5112B">
        <w:t>.</w:t>
      </w:r>
      <w:r w:rsidR="00CE4B69" w:rsidRPr="00434672">
        <w:rPr>
          <w:rStyle w:val="FootnoteReference"/>
        </w:rPr>
        <w:footnoteReference w:id="159"/>
      </w:r>
      <w:r w:rsidR="001F7D5F">
        <w:t xml:space="preserve"> That leaves </w:t>
      </w:r>
      <w:r w:rsidR="00A16896">
        <w:t xml:space="preserve">Nevada and </w:t>
      </w:r>
      <w:r w:rsidR="005A2AEB">
        <w:t xml:space="preserve">Texas as the only </w:t>
      </w:r>
      <w:r w:rsidR="00A16896">
        <w:t xml:space="preserve">two </w:t>
      </w:r>
      <w:r w:rsidR="005A2AEB">
        <w:t>state</w:t>
      </w:r>
      <w:r w:rsidR="00A16896">
        <w:t>s</w:t>
      </w:r>
      <w:r w:rsidR="005A2AEB">
        <w:t xml:space="preserve"> </w:t>
      </w:r>
      <w:r w:rsidR="00EC6A3F">
        <w:t xml:space="preserve">in our </w:t>
      </w:r>
      <w:r w:rsidR="00EC6A3F" w:rsidRPr="00C35920">
        <w:t>list</w:t>
      </w:r>
      <w:r w:rsidR="005A2AEB" w:rsidRPr="00C35920">
        <w:t xml:space="preserve"> </w:t>
      </w:r>
      <w:r w:rsidR="002B41EB" w:rsidRPr="00C35920">
        <w:t xml:space="preserve">of potential gerrymanders </w:t>
      </w:r>
      <w:r w:rsidR="00094507" w:rsidRPr="00C35920">
        <w:t xml:space="preserve">drawn by a legislature with </w:t>
      </w:r>
      <w:r w:rsidR="002B41EB" w:rsidRPr="00C35920">
        <w:t xml:space="preserve">clear </w:t>
      </w:r>
      <w:r w:rsidR="00094507" w:rsidRPr="00C35920">
        <w:t>party control over redistricting</w:t>
      </w:r>
      <w:r w:rsidR="00752D69" w:rsidRPr="00C35920">
        <w:t xml:space="preserve"> </w:t>
      </w:r>
      <w:r w:rsidR="00094507" w:rsidRPr="00C35920">
        <w:t xml:space="preserve">that do not have </w:t>
      </w:r>
      <w:r w:rsidR="00693734" w:rsidRPr="00C35920">
        <w:t>provisions in state law</w:t>
      </w:r>
      <w:r w:rsidR="00094507" w:rsidRPr="00C35920">
        <w:t xml:space="preserve"> </w:t>
      </w:r>
      <w:r w:rsidR="00A37CE6" w:rsidRPr="00C35920">
        <w:t>of the sort that have</w:t>
      </w:r>
      <w:r w:rsidR="00BD78A7" w:rsidRPr="00C35920">
        <w:t xml:space="preserve"> be</w:t>
      </w:r>
      <w:r w:rsidR="00A37CE6" w:rsidRPr="00C35920">
        <w:t>en</w:t>
      </w:r>
      <w:r w:rsidR="00BD78A7" w:rsidRPr="00C35920">
        <w:t xml:space="preserve"> used by a st</w:t>
      </w:r>
      <w:r w:rsidR="00BD78A7">
        <w:t>ate court to</w:t>
      </w:r>
      <w:r w:rsidR="00825C5F">
        <w:t xml:space="preserve"> regulate</w:t>
      </w:r>
      <w:r w:rsidR="00094507">
        <w:t xml:space="preserve"> partisan gerrymandering.</w:t>
      </w:r>
      <w:r w:rsidR="00094507" w:rsidRPr="00434672">
        <w:rPr>
          <w:rStyle w:val="FootnoteReference"/>
        </w:rPr>
        <w:footnoteReference w:id="160"/>
      </w:r>
      <w:bookmarkStart w:id="42" w:name="_Ref115632072"/>
    </w:p>
    <w:p w14:paraId="263419D8" w14:textId="6639ACF6" w:rsidR="005C60F8" w:rsidRDefault="00FA1F9F" w:rsidP="00754A16">
      <w:pPr>
        <w:pStyle w:val="Heading1"/>
        <w:spacing w:line="480" w:lineRule="auto"/>
      </w:pPr>
      <w:bookmarkStart w:id="43" w:name="_Toc122704176"/>
      <w:bookmarkStart w:id="44" w:name="_Toc123141383"/>
      <w:bookmarkEnd w:id="42"/>
      <w:r>
        <w:t>The Role and Effects of State Courts</w:t>
      </w:r>
      <w:bookmarkEnd w:id="43"/>
      <w:bookmarkEnd w:id="44"/>
    </w:p>
    <w:p w14:paraId="24BA8B6D" w14:textId="442A1C68" w:rsidR="00C3659F" w:rsidRPr="00AE6C40" w:rsidRDefault="00AE6C40" w:rsidP="00754A16">
      <w:pPr>
        <w:pStyle w:val="Heading2"/>
        <w:spacing w:line="480" w:lineRule="auto"/>
      </w:pPr>
      <w:bookmarkStart w:id="45" w:name="_Toc122704177"/>
      <w:bookmarkStart w:id="46" w:name="_Toc123141384"/>
      <w:r w:rsidRPr="00AE6C40">
        <w:t>Potential partisan gerrymanders and state law</w:t>
      </w:r>
      <w:bookmarkEnd w:id="45"/>
      <w:bookmarkEnd w:id="46"/>
    </w:p>
    <w:p w14:paraId="305A505B" w14:textId="3D29F25A" w:rsidR="001F20C0" w:rsidRPr="0031424C" w:rsidRDefault="00A31268" w:rsidP="00754A16">
      <w:pPr>
        <w:widowControl/>
        <w:spacing w:before="0" w:line="480" w:lineRule="auto"/>
        <w:ind w:firstLine="0"/>
        <w:jc w:val="left"/>
        <w:rPr>
          <w:bCs/>
          <w:i/>
          <w:iCs/>
          <w:szCs w:val="18"/>
        </w:rPr>
      </w:pPr>
      <w:r>
        <w:t xml:space="preserve">We now relist </w:t>
      </w:r>
      <w:r w:rsidR="00A37CE6">
        <w:t>in</w:t>
      </w:r>
      <w:r w:rsidR="00D07EB2">
        <w:t xml:space="preserve"> </w:t>
      </w:r>
      <w:r w:rsidR="00D07EB2">
        <w:fldChar w:fldCharType="begin"/>
      </w:r>
      <w:r w:rsidR="00D07EB2">
        <w:instrText xml:space="preserve"> REF _Ref123166113 \h </w:instrText>
      </w:r>
      <w:r w:rsidR="00D07EB2">
        <w:fldChar w:fldCharType="separate"/>
      </w:r>
      <w:r w:rsidR="00D07EB2" w:rsidRPr="0080356A">
        <w:t xml:space="preserve">Table </w:t>
      </w:r>
      <w:r w:rsidR="00D07EB2">
        <w:rPr>
          <w:noProof/>
        </w:rPr>
        <w:t>4</w:t>
      </w:r>
      <w:r w:rsidR="00D07EB2">
        <w:fldChar w:fldCharType="end"/>
      </w:r>
      <w:r w:rsidR="006145D7">
        <w:t xml:space="preserve">, </w:t>
      </w:r>
      <w:r>
        <w:t xml:space="preserve">the states which were highlighted in </w:t>
      </w:r>
      <w:r w:rsidR="00D07EB2">
        <w:fldChar w:fldCharType="begin"/>
      </w:r>
      <w:r w:rsidR="00D07EB2">
        <w:instrText xml:space="preserve"> REF _Ref123137422 \h </w:instrText>
      </w:r>
      <w:r w:rsidR="00D07EB2">
        <w:fldChar w:fldCharType="separate"/>
      </w:r>
      <w:r w:rsidR="00D07EB2">
        <w:t xml:space="preserve">Table </w:t>
      </w:r>
      <w:r w:rsidR="00D07EB2">
        <w:rPr>
          <w:noProof/>
        </w:rPr>
        <w:t>1</w:t>
      </w:r>
      <w:r w:rsidR="00D07EB2">
        <w:fldChar w:fldCharType="end"/>
      </w:r>
      <w:r w:rsidR="00D07EB2">
        <w:t xml:space="preserve"> </w:t>
      </w:r>
      <w:r w:rsidR="00AF0993">
        <w:t>and in the text above</w:t>
      </w:r>
      <w:r w:rsidR="00430500">
        <w:t xml:space="preserve"> as </w:t>
      </w:r>
      <w:r w:rsidR="00430500" w:rsidRPr="00AE0FED">
        <w:t>states where accusations of partisan gerrymandering had been brought.</w:t>
      </w:r>
      <w:r w:rsidR="004A5D6B" w:rsidRPr="00AE0FED">
        <w:t xml:space="preserve"> </w:t>
      </w:r>
      <w:r w:rsidR="00AF0993" w:rsidRPr="00AE0FED">
        <w:t>In</w:t>
      </w:r>
      <w:r w:rsidR="00AF0993">
        <w:t xml:space="preserve"> addition to indicating </w:t>
      </w:r>
      <w:r w:rsidR="00AF0993">
        <w:lastRenderedPageBreak/>
        <w:t xml:space="preserve">if there are direct or indirect language in the state constitution prohibiting partisan gerrymandering (also shown in </w:t>
      </w:r>
      <w:r w:rsidR="00E05807">
        <w:fldChar w:fldCharType="begin"/>
      </w:r>
      <w:r w:rsidR="00E05807">
        <w:instrText xml:space="preserve"> REF _Ref123166113 \h </w:instrText>
      </w:r>
      <w:r w:rsidR="00E05807">
        <w:fldChar w:fldCharType="separate"/>
      </w:r>
      <w:r w:rsidR="00E05807" w:rsidRPr="0080356A">
        <w:t xml:space="preserve">Table </w:t>
      </w:r>
      <w:r w:rsidR="00E05807">
        <w:rPr>
          <w:noProof/>
        </w:rPr>
        <w:t>4</w:t>
      </w:r>
      <w:r w:rsidR="00E05807">
        <w:fldChar w:fldCharType="end"/>
      </w:r>
      <w:r w:rsidR="00E05807">
        <w:t xml:space="preserve">) </w:t>
      </w:r>
      <w:r w:rsidR="0003186F">
        <w:t xml:space="preserve">we </w:t>
      </w:r>
      <w:r w:rsidR="00430500">
        <w:t xml:space="preserve">also </w:t>
      </w:r>
      <w:r w:rsidR="0003186F">
        <w:t xml:space="preserve">show whether a challenge was brought in state or federal court </w:t>
      </w:r>
      <w:r w:rsidR="00E54115">
        <w:t xml:space="preserve">prior to the 2022 midterm election </w:t>
      </w:r>
      <w:r w:rsidR="0003186F">
        <w:t>regarding the plan’s partisan or racial effects.</w:t>
      </w:r>
      <w:r w:rsidR="00B82541" w:rsidRPr="00434672">
        <w:rPr>
          <w:rStyle w:val="FootnoteReference"/>
        </w:rPr>
        <w:footnoteReference w:id="161"/>
      </w:r>
      <w:r w:rsidR="00430500">
        <w:t xml:space="preserve"> </w:t>
      </w:r>
      <w:r w:rsidR="00430500" w:rsidRPr="0031424C">
        <w:rPr>
          <w:bCs/>
        </w:rPr>
        <w:t>And we show what entity actually drew/adopted the plan that was put in place for 2022</w:t>
      </w:r>
      <w:r w:rsidR="0031424C" w:rsidRPr="0031424C">
        <w:rPr>
          <w:bCs/>
        </w:rPr>
        <w:t>.</w:t>
      </w:r>
    </w:p>
    <w:p w14:paraId="33D410C5" w14:textId="60F06CB5" w:rsidR="0076491B" w:rsidRDefault="0076491B" w:rsidP="00754A16">
      <w:pPr>
        <w:widowControl/>
        <w:spacing w:before="0" w:line="480" w:lineRule="auto"/>
        <w:ind w:firstLine="0"/>
        <w:jc w:val="left"/>
        <w:rPr>
          <w:i/>
          <w:iCs/>
          <w:szCs w:val="18"/>
        </w:rPr>
      </w:pPr>
      <w:bookmarkStart w:id="47" w:name="_Ref119684862"/>
    </w:p>
    <w:p w14:paraId="7A529E77" w14:textId="30A102CA" w:rsidR="00C17583" w:rsidRPr="002474A2" w:rsidRDefault="00C17583" w:rsidP="00754A16">
      <w:pPr>
        <w:pStyle w:val="Caption"/>
        <w:keepNext/>
        <w:spacing w:line="480" w:lineRule="auto"/>
        <w:ind w:firstLine="0"/>
        <w:rPr>
          <w:b/>
          <w:color w:val="FF0000"/>
          <w:sz w:val="32"/>
          <w:szCs w:val="32"/>
        </w:rPr>
      </w:pPr>
      <w:bookmarkStart w:id="48" w:name="_Ref123166113"/>
      <w:r w:rsidRPr="0080356A">
        <w:t xml:space="preserve">Table </w:t>
      </w:r>
      <w:fldSimple w:instr=" SEQ Table \* ARABIC ">
        <w:r w:rsidR="0072322F">
          <w:rPr>
            <w:noProof/>
          </w:rPr>
          <w:t>4</w:t>
        </w:r>
      </w:fldSimple>
      <w:bookmarkEnd w:id="47"/>
      <w:bookmarkEnd w:id="48"/>
      <w:r w:rsidR="00A83B6C">
        <w:rPr>
          <w:noProof/>
        </w:rPr>
        <w:t>.</w:t>
      </w:r>
      <w:r w:rsidR="002A68C2">
        <w:t xml:space="preserve"> </w:t>
      </w:r>
      <w:r w:rsidRPr="002A68C2">
        <w:rPr>
          <w:i w:val="0"/>
          <w:iCs w:val="0"/>
        </w:rPr>
        <w:t>Potential partisan gerrymanders and state law</w:t>
      </w:r>
      <w:r w:rsidR="00920167" w:rsidRPr="00434672">
        <w:rPr>
          <w:rStyle w:val="FootnoteReference"/>
        </w:rPr>
        <w:footnoteReference w:id="162"/>
      </w:r>
    </w:p>
    <w:tbl>
      <w:tblPr>
        <w:tblStyle w:val="TableGrid"/>
        <w:tblW w:w="5000" w:type="pct"/>
        <w:jc w:val="center"/>
        <w:tblBorders>
          <w:insideH w:val="single" w:sz="6" w:space="0" w:color="auto"/>
          <w:insideV w:val="single" w:sz="6" w:space="0" w:color="auto"/>
        </w:tblBorders>
        <w:tblLayout w:type="fixed"/>
        <w:tblLook w:val="04A0" w:firstRow="1" w:lastRow="0" w:firstColumn="1" w:lastColumn="0" w:noHBand="0" w:noVBand="1"/>
      </w:tblPr>
      <w:tblGrid>
        <w:gridCol w:w="1553"/>
        <w:gridCol w:w="808"/>
        <w:gridCol w:w="825"/>
        <w:gridCol w:w="1232"/>
        <w:gridCol w:w="1234"/>
        <w:gridCol w:w="1232"/>
        <w:gridCol w:w="1234"/>
        <w:gridCol w:w="1232"/>
      </w:tblGrid>
      <w:tr w:rsidR="00134BD7" w:rsidRPr="0080356A" w14:paraId="0314C6A7" w14:textId="77777777" w:rsidTr="00134BD7">
        <w:trPr>
          <w:jc w:val="center"/>
        </w:trPr>
        <w:tc>
          <w:tcPr>
            <w:tcW w:w="830" w:type="pct"/>
          </w:tcPr>
          <w:p w14:paraId="4E963849" w14:textId="691DE471" w:rsidR="00134BD7" w:rsidRPr="00E57B97" w:rsidRDefault="00134BD7" w:rsidP="00754A16">
            <w:pPr>
              <w:spacing w:line="480" w:lineRule="auto"/>
              <w:ind w:firstLine="0"/>
              <w:jc w:val="center"/>
              <w:rPr>
                <w:color w:val="C00000"/>
                <w:sz w:val="18"/>
                <w:szCs w:val="18"/>
              </w:rPr>
            </w:pPr>
            <w:r w:rsidRPr="00E57B97">
              <w:rPr>
                <w:color w:val="C00000"/>
                <w:sz w:val="18"/>
                <w:szCs w:val="18"/>
              </w:rPr>
              <w:t>State</w:t>
            </w:r>
          </w:p>
        </w:tc>
        <w:tc>
          <w:tcPr>
            <w:tcW w:w="432" w:type="pct"/>
          </w:tcPr>
          <w:p w14:paraId="73FA2880" w14:textId="77777777" w:rsidR="00134BD7" w:rsidRPr="00E57B97" w:rsidRDefault="00134BD7" w:rsidP="00754A16">
            <w:pPr>
              <w:spacing w:line="480" w:lineRule="auto"/>
              <w:ind w:firstLine="0"/>
              <w:rPr>
                <w:color w:val="C00000"/>
                <w:sz w:val="18"/>
                <w:szCs w:val="18"/>
              </w:rPr>
            </w:pPr>
            <w:r w:rsidRPr="00E57B97">
              <w:rPr>
                <w:color w:val="C00000"/>
                <w:sz w:val="18"/>
                <w:szCs w:val="18"/>
              </w:rPr>
              <w:t>Direct</w:t>
            </w:r>
          </w:p>
        </w:tc>
        <w:tc>
          <w:tcPr>
            <w:tcW w:w="441" w:type="pct"/>
          </w:tcPr>
          <w:p w14:paraId="5EF0AA7D"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Free, Equal, Open</w:t>
            </w:r>
          </w:p>
        </w:tc>
        <w:tc>
          <w:tcPr>
            <w:tcW w:w="659" w:type="pct"/>
          </w:tcPr>
          <w:p w14:paraId="23FC43B7" w14:textId="401AAB35" w:rsidR="00134BD7" w:rsidRPr="00E57B97" w:rsidRDefault="00134BD7" w:rsidP="00754A16">
            <w:pPr>
              <w:spacing w:line="480" w:lineRule="auto"/>
              <w:ind w:firstLine="0"/>
              <w:jc w:val="center"/>
              <w:rPr>
                <w:color w:val="C00000"/>
                <w:sz w:val="18"/>
                <w:szCs w:val="18"/>
              </w:rPr>
            </w:pPr>
            <w:r w:rsidRPr="00E57B97">
              <w:rPr>
                <w:color w:val="C00000"/>
                <w:sz w:val="18"/>
                <w:szCs w:val="18"/>
              </w:rPr>
              <w:t>Who Drew the Map</w:t>
            </w:r>
          </w:p>
        </w:tc>
        <w:tc>
          <w:tcPr>
            <w:tcW w:w="660" w:type="pct"/>
          </w:tcPr>
          <w:p w14:paraId="51C95E24" w14:textId="116698ED" w:rsidR="00134BD7" w:rsidRPr="00E57B97" w:rsidRDefault="00134BD7" w:rsidP="00754A16">
            <w:pPr>
              <w:spacing w:line="480" w:lineRule="auto"/>
              <w:ind w:firstLine="0"/>
              <w:jc w:val="center"/>
              <w:rPr>
                <w:color w:val="C00000"/>
                <w:sz w:val="18"/>
                <w:szCs w:val="18"/>
              </w:rPr>
            </w:pPr>
            <w:r w:rsidRPr="00E57B97">
              <w:rPr>
                <w:color w:val="C00000"/>
                <w:sz w:val="18"/>
                <w:szCs w:val="18"/>
              </w:rPr>
              <w:t>Challenged based on racial classifications (</w:t>
            </w:r>
            <w:r w:rsidRPr="00E57B97">
              <w:rPr>
                <w:i/>
                <w:iCs/>
                <w:color w:val="C00000"/>
                <w:sz w:val="18"/>
                <w:szCs w:val="18"/>
              </w:rPr>
              <w:t>Shaw</w:t>
            </w:r>
            <w:r w:rsidRPr="00E57B97">
              <w:rPr>
                <w:color w:val="C00000"/>
                <w:sz w:val="18"/>
                <w:szCs w:val="18"/>
              </w:rPr>
              <w:t xml:space="preserve"> or </w:t>
            </w:r>
            <w:r w:rsidR="00533F23">
              <w:rPr>
                <w:color w:val="C00000"/>
                <w:sz w:val="18"/>
                <w:szCs w:val="18"/>
              </w:rPr>
              <w:t>Section Two</w:t>
            </w:r>
            <w:r w:rsidRPr="00E57B97">
              <w:rPr>
                <w:color w:val="C00000"/>
                <w:sz w:val="18"/>
                <w:szCs w:val="18"/>
              </w:rPr>
              <w:t>)</w:t>
            </w:r>
          </w:p>
        </w:tc>
        <w:tc>
          <w:tcPr>
            <w:tcW w:w="659" w:type="pct"/>
          </w:tcPr>
          <w:p w14:paraId="352D7806"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Not Challenged in State Court</w:t>
            </w:r>
          </w:p>
        </w:tc>
        <w:tc>
          <w:tcPr>
            <w:tcW w:w="660" w:type="pct"/>
          </w:tcPr>
          <w:p w14:paraId="2C625C11"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Unsuccessful</w:t>
            </w:r>
          </w:p>
          <w:p w14:paraId="5472C281" w14:textId="5AD14979" w:rsidR="00134BD7" w:rsidRPr="00E57B97" w:rsidRDefault="00134BD7" w:rsidP="00754A16">
            <w:pPr>
              <w:spacing w:line="480" w:lineRule="auto"/>
              <w:ind w:firstLine="0"/>
              <w:jc w:val="center"/>
              <w:rPr>
                <w:color w:val="C00000"/>
                <w:sz w:val="18"/>
                <w:szCs w:val="18"/>
              </w:rPr>
            </w:pPr>
            <w:r w:rsidRPr="00E57B97">
              <w:rPr>
                <w:color w:val="C00000"/>
                <w:sz w:val="18"/>
                <w:szCs w:val="18"/>
              </w:rPr>
              <w:t>Or Pending</w:t>
            </w:r>
            <w:r w:rsidR="00B81690" w:rsidRPr="00434672">
              <w:rPr>
                <w:rStyle w:val="FootnoteReference"/>
              </w:rPr>
              <w:footnoteReference w:id="163"/>
            </w:r>
            <w:r w:rsidRPr="00E57B97">
              <w:rPr>
                <w:color w:val="C00000"/>
                <w:sz w:val="18"/>
                <w:szCs w:val="18"/>
              </w:rPr>
              <w:t xml:space="preserve"> Challenge</w:t>
            </w:r>
            <w:r w:rsidRPr="00434672">
              <w:rPr>
                <w:rStyle w:val="FootnoteReference"/>
              </w:rPr>
              <w:footnoteReference w:id="164"/>
            </w:r>
          </w:p>
        </w:tc>
        <w:tc>
          <w:tcPr>
            <w:tcW w:w="660" w:type="pct"/>
          </w:tcPr>
          <w:p w14:paraId="519CAFE5"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Successful Challenge</w:t>
            </w:r>
            <w:r w:rsidRPr="00434672">
              <w:rPr>
                <w:rStyle w:val="FootnoteReference"/>
              </w:rPr>
              <w:footnoteReference w:id="165"/>
            </w:r>
          </w:p>
        </w:tc>
      </w:tr>
      <w:tr w:rsidR="00134BD7" w:rsidRPr="0080356A" w14:paraId="2B927E7C" w14:textId="77777777" w:rsidTr="00134BD7">
        <w:trPr>
          <w:jc w:val="center"/>
        </w:trPr>
        <w:tc>
          <w:tcPr>
            <w:tcW w:w="830" w:type="pct"/>
          </w:tcPr>
          <w:p w14:paraId="4F159BB4" w14:textId="77777777" w:rsidR="00134BD7" w:rsidRPr="0080356A" w:rsidRDefault="00134BD7" w:rsidP="00754A16">
            <w:pPr>
              <w:spacing w:line="480" w:lineRule="auto"/>
              <w:ind w:firstLine="0"/>
              <w:jc w:val="right"/>
              <w:rPr>
                <w:i/>
                <w:iCs/>
                <w:sz w:val="20"/>
              </w:rPr>
            </w:pPr>
            <w:r w:rsidRPr="0080356A">
              <w:rPr>
                <w:i/>
                <w:iCs/>
                <w:sz w:val="20"/>
              </w:rPr>
              <w:t>Alabama</w:t>
            </w:r>
          </w:p>
        </w:tc>
        <w:tc>
          <w:tcPr>
            <w:tcW w:w="432" w:type="pct"/>
            <w:vAlign w:val="center"/>
          </w:tcPr>
          <w:p w14:paraId="0B033A96" w14:textId="77777777" w:rsidR="00134BD7" w:rsidRPr="0080356A" w:rsidRDefault="00134BD7" w:rsidP="00754A16">
            <w:pPr>
              <w:spacing w:before="0" w:line="480" w:lineRule="auto"/>
              <w:ind w:firstLine="0"/>
              <w:jc w:val="center"/>
              <w:rPr>
                <w:sz w:val="20"/>
              </w:rPr>
            </w:pPr>
          </w:p>
        </w:tc>
        <w:tc>
          <w:tcPr>
            <w:tcW w:w="441" w:type="pct"/>
            <w:vAlign w:val="center"/>
          </w:tcPr>
          <w:p w14:paraId="15EB5015" w14:textId="77777777" w:rsidR="00134BD7" w:rsidRPr="0080356A" w:rsidRDefault="00134BD7" w:rsidP="00754A16">
            <w:pPr>
              <w:spacing w:before="0" w:line="480" w:lineRule="auto"/>
              <w:ind w:firstLine="0"/>
              <w:jc w:val="center"/>
              <w:rPr>
                <w:sz w:val="20"/>
              </w:rPr>
            </w:pPr>
          </w:p>
        </w:tc>
        <w:tc>
          <w:tcPr>
            <w:tcW w:w="659" w:type="pct"/>
          </w:tcPr>
          <w:p w14:paraId="6A61D59A" w14:textId="5A26F3D5" w:rsidR="00134BD7" w:rsidRPr="0080356A" w:rsidRDefault="00134BD7" w:rsidP="00754A16">
            <w:pPr>
              <w:spacing w:before="0" w:line="480" w:lineRule="auto"/>
              <w:ind w:firstLine="0"/>
              <w:jc w:val="center"/>
              <w:rPr>
                <w:sz w:val="20"/>
              </w:rPr>
            </w:pPr>
            <w:r>
              <w:rPr>
                <w:sz w:val="20"/>
              </w:rPr>
              <w:t>L</w:t>
            </w:r>
          </w:p>
        </w:tc>
        <w:tc>
          <w:tcPr>
            <w:tcW w:w="660" w:type="pct"/>
          </w:tcPr>
          <w:p w14:paraId="7F6BE2F5" w14:textId="1FBE80D9" w:rsidR="00134BD7" w:rsidRPr="0080356A" w:rsidRDefault="00134BD7" w:rsidP="00754A16">
            <w:pPr>
              <w:spacing w:before="0" w:line="480" w:lineRule="auto"/>
              <w:ind w:firstLine="0"/>
              <w:jc w:val="center"/>
              <w:rPr>
                <w:sz w:val="20"/>
              </w:rPr>
            </w:pPr>
            <w:r w:rsidRPr="0080356A">
              <w:rPr>
                <w:sz w:val="20"/>
              </w:rPr>
              <w:t>x</w:t>
            </w:r>
          </w:p>
        </w:tc>
        <w:tc>
          <w:tcPr>
            <w:tcW w:w="659" w:type="pct"/>
          </w:tcPr>
          <w:p w14:paraId="68EECD15" w14:textId="2861229D" w:rsidR="00134BD7" w:rsidRPr="0080356A" w:rsidRDefault="00134BD7" w:rsidP="00754A16">
            <w:pPr>
              <w:spacing w:before="0" w:line="480" w:lineRule="auto"/>
              <w:ind w:firstLine="0"/>
              <w:jc w:val="center"/>
              <w:rPr>
                <w:sz w:val="20"/>
              </w:rPr>
            </w:pPr>
            <w:r>
              <w:rPr>
                <w:sz w:val="20"/>
              </w:rPr>
              <w:t>ø</w:t>
            </w:r>
          </w:p>
        </w:tc>
        <w:tc>
          <w:tcPr>
            <w:tcW w:w="660" w:type="pct"/>
          </w:tcPr>
          <w:p w14:paraId="2C3E970A" w14:textId="77777777" w:rsidR="00134BD7" w:rsidRPr="0080356A" w:rsidRDefault="00134BD7" w:rsidP="00754A16">
            <w:pPr>
              <w:spacing w:before="0" w:line="480" w:lineRule="auto"/>
              <w:ind w:firstLine="0"/>
              <w:jc w:val="center"/>
              <w:rPr>
                <w:sz w:val="20"/>
              </w:rPr>
            </w:pPr>
          </w:p>
        </w:tc>
        <w:tc>
          <w:tcPr>
            <w:tcW w:w="660" w:type="pct"/>
          </w:tcPr>
          <w:p w14:paraId="7835307F" w14:textId="0A1219FC" w:rsidR="00134BD7" w:rsidRPr="0080356A" w:rsidRDefault="00134BD7" w:rsidP="00754A16">
            <w:pPr>
              <w:spacing w:before="0" w:line="480" w:lineRule="auto"/>
              <w:ind w:firstLine="0"/>
              <w:jc w:val="center"/>
              <w:rPr>
                <w:sz w:val="20"/>
              </w:rPr>
            </w:pPr>
            <w:r>
              <w:rPr>
                <w:sz w:val="20"/>
              </w:rPr>
              <w:t>P</w:t>
            </w:r>
          </w:p>
        </w:tc>
      </w:tr>
      <w:tr w:rsidR="00134BD7" w:rsidRPr="0080356A" w14:paraId="6962FADA" w14:textId="77777777" w:rsidTr="00134BD7">
        <w:trPr>
          <w:jc w:val="center"/>
        </w:trPr>
        <w:tc>
          <w:tcPr>
            <w:tcW w:w="830" w:type="pct"/>
          </w:tcPr>
          <w:p w14:paraId="2E0B28C0" w14:textId="77777777" w:rsidR="00134BD7" w:rsidRPr="0080356A" w:rsidRDefault="00134BD7" w:rsidP="00754A16">
            <w:pPr>
              <w:spacing w:line="480" w:lineRule="auto"/>
              <w:ind w:firstLine="0"/>
              <w:jc w:val="right"/>
              <w:rPr>
                <w:i/>
                <w:iCs/>
                <w:sz w:val="20"/>
              </w:rPr>
            </w:pPr>
            <w:r>
              <w:rPr>
                <w:i/>
                <w:iCs/>
                <w:sz w:val="20"/>
              </w:rPr>
              <w:t>Arizona</w:t>
            </w:r>
          </w:p>
        </w:tc>
        <w:tc>
          <w:tcPr>
            <w:tcW w:w="432" w:type="pct"/>
            <w:vAlign w:val="center"/>
          </w:tcPr>
          <w:p w14:paraId="7D270F16" w14:textId="6089FE4F"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5E7AA7D1" w14:textId="3C6267B2" w:rsidR="00134BD7" w:rsidRPr="0080356A" w:rsidRDefault="00134BD7" w:rsidP="00754A16">
            <w:pPr>
              <w:spacing w:before="0" w:line="480" w:lineRule="auto"/>
              <w:ind w:firstLine="0"/>
              <w:jc w:val="center"/>
              <w:rPr>
                <w:sz w:val="20"/>
              </w:rPr>
            </w:pPr>
            <w:r>
              <w:rPr>
                <w:sz w:val="20"/>
              </w:rPr>
              <w:t>•</w:t>
            </w:r>
          </w:p>
        </w:tc>
        <w:tc>
          <w:tcPr>
            <w:tcW w:w="659" w:type="pct"/>
          </w:tcPr>
          <w:p w14:paraId="7D1D5126" w14:textId="49ED39C9" w:rsidR="00134BD7" w:rsidRPr="0080356A" w:rsidRDefault="00134BD7" w:rsidP="00754A16">
            <w:pPr>
              <w:spacing w:before="0" w:line="480" w:lineRule="auto"/>
              <w:ind w:firstLine="0"/>
              <w:jc w:val="center"/>
              <w:rPr>
                <w:sz w:val="20"/>
              </w:rPr>
            </w:pPr>
            <w:r>
              <w:rPr>
                <w:sz w:val="20"/>
              </w:rPr>
              <w:t>Comm.</w:t>
            </w:r>
          </w:p>
        </w:tc>
        <w:tc>
          <w:tcPr>
            <w:tcW w:w="660" w:type="pct"/>
          </w:tcPr>
          <w:p w14:paraId="2284DB43" w14:textId="464C6DCE" w:rsidR="00134BD7" w:rsidRPr="0080356A" w:rsidRDefault="00134BD7" w:rsidP="00754A16">
            <w:pPr>
              <w:spacing w:before="0" w:line="480" w:lineRule="auto"/>
              <w:ind w:firstLine="0"/>
              <w:jc w:val="center"/>
              <w:rPr>
                <w:sz w:val="20"/>
              </w:rPr>
            </w:pPr>
          </w:p>
        </w:tc>
        <w:tc>
          <w:tcPr>
            <w:tcW w:w="659" w:type="pct"/>
          </w:tcPr>
          <w:p w14:paraId="5DDC671D" w14:textId="1DC4ED4C" w:rsidR="00134BD7" w:rsidRPr="0080356A" w:rsidRDefault="00134BD7" w:rsidP="00754A16">
            <w:pPr>
              <w:spacing w:before="0" w:line="480" w:lineRule="auto"/>
              <w:ind w:firstLine="0"/>
              <w:jc w:val="center"/>
              <w:rPr>
                <w:sz w:val="20"/>
              </w:rPr>
            </w:pPr>
            <w:r>
              <w:rPr>
                <w:sz w:val="20"/>
              </w:rPr>
              <w:t>ø</w:t>
            </w:r>
          </w:p>
        </w:tc>
        <w:tc>
          <w:tcPr>
            <w:tcW w:w="660" w:type="pct"/>
          </w:tcPr>
          <w:p w14:paraId="6B6CB234" w14:textId="77777777" w:rsidR="00134BD7" w:rsidRPr="0080356A" w:rsidRDefault="00134BD7" w:rsidP="00754A16">
            <w:pPr>
              <w:spacing w:before="0" w:line="480" w:lineRule="auto"/>
              <w:ind w:firstLine="0"/>
              <w:jc w:val="center"/>
              <w:rPr>
                <w:sz w:val="20"/>
              </w:rPr>
            </w:pPr>
          </w:p>
        </w:tc>
        <w:tc>
          <w:tcPr>
            <w:tcW w:w="660" w:type="pct"/>
          </w:tcPr>
          <w:p w14:paraId="43FD5998" w14:textId="77777777" w:rsidR="00134BD7" w:rsidRPr="0080356A" w:rsidRDefault="00134BD7" w:rsidP="00754A16">
            <w:pPr>
              <w:spacing w:before="0" w:line="480" w:lineRule="auto"/>
              <w:ind w:firstLine="0"/>
              <w:jc w:val="center"/>
              <w:rPr>
                <w:sz w:val="20"/>
              </w:rPr>
            </w:pPr>
          </w:p>
        </w:tc>
      </w:tr>
      <w:tr w:rsidR="00134BD7" w:rsidRPr="0080356A" w14:paraId="28549EEC" w14:textId="77777777" w:rsidTr="00134BD7">
        <w:trPr>
          <w:jc w:val="center"/>
        </w:trPr>
        <w:tc>
          <w:tcPr>
            <w:tcW w:w="830" w:type="pct"/>
          </w:tcPr>
          <w:p w14:paraId="153E66D9" w14:textId="77777777" w:rsidR="00134BD7" w:rsidRPr="0080356A" w:rsidRDefault="00134BD7" w:rsidP="00754A16">
            <w:pPr>
              <w:spacing w:line="480" w:lineRule="auto"/>
              <w:ind w:firstLine="0"/>
              <w:jc w:val="right"/>
              <w:rPr>
                <w:i/>
                <w:iCs/>
                <w:sz w:val="20"/>
              </w:rPr>
            </w:pPr>
            <w:r>
              <w:rPr>
                <w:i/>
                <w:iCs/>
                <w:sz w:val="20"/>
              </w:rPr>
              <w:lastRenderedPageBreak/>
              <w:t>Arkansas</w:t>
            </w:r>
          </w:p>
        </w:tc>
        <w:tc>
          <w:tcPr>
            <w:tcW w:w="432" w:type="pct"/>
            <w:vAlign w:val="center"/>
          </w:tcPr>
          <w:p w14:paraId="15FC4AA8" w14:textId="77777777" w:rsidR="00134BD7" w:rsidRPr="0080356A" w:rsidRDefault="00134BD7" w:rsidP="00754A16">
            <w:pPr>
              <w:spacing w:before="0" w:line="480" w:lineRule="auto"/>
              <w:ind w:firstLine="0"/>
              <w:jc w:val="center"/>
              <w:rPr>
                <w:sz w:val="20"/>
              </w:rPr>
            </w:pPr>
          </w:p>
        </w:tc>
        <w:tc>
          <w:tcPr>
            <w:tcW w:w="441" w:type="pct"/>
            <w:vAlign w:val="center"/>
          </w:tcPr>
          <w:p w14:paraId="0AC8CEE0" w14:textId="6BC521FA" w:rsidR="00134BD7" w:rsidRPr="0080356A" w:rsidRDefault="00134BD7" w:rsidP="00754A16">
            <w:pPr>
              <w:spacing w:before="0" w:line="480" w:lineRule="auto"/>
              <w:ind w:firstLine="0"/>
              <w:jc w:val="center"/>
              <w:rPr>
                <w:sz w:val="20"/>
              </w:rPr>
            </w:pPr>
            <w:r>
              <w:rPr>
                <w:sz w:val="20"/>
              </w:rPr>
              <w:t>•</w:t>
            </w:r>
          </w:p>
        </w:tc>
        <w:tc>
          <w:tcPr>
            <w:tcW w:w="659" w:type="pct"/>
          </w:tcPr>
          <w:p w14:paraId="044C818D" w14:textId="2CCE9DFA" w:rsidR="00134BD7" w:rsidRDefault="00134BD7" w:rsidP="00754A16">
            <w:pPr>
              <w:spacing w:before="0" w:line="480" w:lineRule="auto"/>
              <w:ind w:firstLine="0"/>
              <w:jc w:val="center"/>
              <w:rPr>
                <w:sz w:val="20"/>
              </w:rPr>
            </w:pPr>
            <w:r>
              <w:rPr>
                <w:sz w:val="20"/>
              </w:rPr>
              <w:t>L</w:t>
            </w:r>
          </w:p>
        </w:tc>
        <w:tc>
          <w:tcPr>
            <w:tcW w:w="660" w:type="pct"/>
          </w:tcPr>
          <w:p w14:paraId="54B5118F" w14:textId="68BF0C6C" w:rsidR="00134BD7" w:rsidRPr="0080356A" w:rsidRDefault="00134BD7" w:rsidP="00754A16">
            <w:pPr>
              <w:spacing w:before="0" w:line="480" w:lineRule="auto"/>
              <w:ind w:firstLine="0"/>
              <w:jc w:val="center"/>
              <w:rPr>
                <w:sz w:val="20"/>
              </w:rPr>
            </w:pPr>
            <w:r>
              <w:rPr>
                <w:sz w:val="20"/>
              </w:rPr>
              <w:t>x</w:t>
            </w:r>
          </w:p>
        </w:tc>
        <w:tc>
          <w:tcPr>
            <w:tcW w:w="659" w:type="pct"/>
          </w:tcPr>
          <w:p w14:paraId="416F7EE7" w14:textId="6E05784C" w:rsidR="00134BD7" w:rsidRPr="0080356A" w:rsidRDefault="00134BD7" w:rsidP="00754A16">
            <w:pPr>
              <w:spacing w:before="0" w:line="480" w:lineRule="auto"/>
              <w:ind w:firstLine="0"/>
              <w:jc w:val="center"/>
              <w:rPr>
                <w:sz w:val="20"/>
              </w:rPr>
            </w:pPr>
          </w:p>
        </w:tc>
        <w:tc>
          <w:tcPr>
            <w:tcW w:w="660" w:type="pct"/>
          </w:tcPr>
          <w:p w14:paraId="6D644998" w14:textId="62E4EA5A" w:rsidR="00134BD7" w:rsidRPr="0080356A" w:rsidRDefault="00134BD7" w:rsidP="00754A16">
            <w:pPr>
              <w:spacing w:before="0" w:line="480" w:lineRule="auto"/>
              <w:ind w:firstLine="0"/>
              <w:jc w:val="center"/>
              <w:rPr>
                <w:sz w:val="20"/>
              </w:rPr>
            </w:pPr>
            <w:r>
              <w:rPr>
                <w:sz w:val="20"/>
              </w:rPr>
              <w:t>p</w:t>
            </w:r>
          </w:p>
        </w:tc>
        <w:tc>
          <w:tcPr>
            <w:tcW w:w="660" w:type="pct"/>
          </w:tcPr>
          <w:p w14:paraId="3B6838B7" w14:textId="77777777" w:rsidR="00134BD7" w:rsidRPr="0080356A" w:rsidRDefault="00134BD7" w:rsidP="00754A16">
            <w:pPr>
              <w:spacing w:before="0" w:line="480" w:lineRule="auto"/>
              <w:ind w:firstLine="0"/>
              <w:jc w:val="center"/>
              <w:rPr>
                <w:sz w:val="20"/>
              </w:rPr>
            </w:pPr>
          </w:p>
        </w:tc>
      </w:tr>
      <w:tr w:rsidR="00134BD7" w:rsidRPr="0080356A" w14:paraId="48CD8829" w14:textId="77777777" w:rsidTr="00134BD7">
        <w:trPr>
          <w:jc w:val="center"/>
        </w:trPr>
        <w:tc>
          <w:tcPr>
            <w:tcW w:w="830" w:type="pct"/>
          </w:tcPr>
          <w:p w14:paraId="5161806D" w14:textId="77777777" w:rsidR="00134BD7" w:rsidRPr="0080356A" w:rsidRDefault="00134BD7" w:rsidP="00754A16">
            <w:pPr>
              <w:spacing w:line="480" w:lineRule="auto"/>
              <w:ind w:firstLine="0"/>
              <w:jc w:val="right"/>
              <w:rPr>
                <w:i/>
                <w:iCs/>
                <w:sz w:val="20"/>
              </w:rPr>
            </w:pPr>
            <w:r w:rsidRPr="0080356A">
              <w:rPr>
                <w:i/>
                <w:iCs/>
                <w:sz w:val="20"/>
              </w:rPr>
              <w:t>Florida</w:t>
            </w:r>
          </w:p>
        </w:tc>
        <w:tc>
          <w:tcPr>
            <w:tcW w:w="432" w:type="pct"/>
            <w:vAlign w:val="center"/>
          </w:tcPr>
          <w:p w14:paraId="2488B462" w14:textId="4DEC9C63"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2B7CE4D3" w14:textId="77777777" w:rsidR="00134BD7" w:rsidRPr="0080356A" w:rsidRDefault="00134BD7" w:rsidP="00754A16">
            <w:pPr>
              <w:spacing w:before="0" w:line="480" w:lineRule="auto"/>
              <w:ind w:firstLine="0"/>
              <w:jc w:val="center"/>
              <w:rPr>
                <w:sz w:val="20"/>
              </w:rPr>
            </w:pPr>
          </w:p>
        </w:tc>
        <w:tc>
          <w:tcPr>
            <w:tcW w:w="659" w:type="pct"/>
          </w:tcPr>
          <w:p w14:paraId="15211E3F" w14:textId="0D8F3E04" w:rsidR="00134BD7" w:rsidRPr="0080356A" w:rsidRDefault="00134BD7" w:rsidP="00754A16">
            <w:pPr>
              <w:spacing w:before="0" w:line="480" w:lineRule="auto"/>
              <w:ind w:firstLine="0"/>
              <w:jc w:val="center"/>
              <w:rPr>
                <w:sz w:val="20"/>
              </w:rPr>
            </w:pPr>
            <w:r>
              <w:rPr>
                <w:sz w:val="20"/>
              </w:rPr>
              <w:t>L</w:t>
            </w:r>
          </w:p>
        </w:tc>
        <w:tc>
          <w:tcPr>
            <w:tcW w:w="660" w:type="pct"/>
          </w:tcPr>
          <w:p w14:paraId="71634898" w14:textId="0612AA6F" w:rsidR="00134BD7" w:rsidRPr="0080356A" w:rsidRDefault="00134BD7" w:rsidP="00754A16">
            <w:pPr>
              <w:spacing w:before="0" w:line="480" w:lineRule="auto"/>
              <w:ind w:firstLine="0"/>
              <w:jc w:val="center"/>
              <w:rPr>
                <w:sz w:val="20"/>
              </w:rPr>
            </w:pPr>
          </w:p>
        </w:tc>
        <w:tc>
          <w:tcPr>
            <w:tcW w:w="659" w:type="pct"/>
          </w:tcPr>
          <w:p w14:paraId="08E4D62D" w14:textId="4E8F2754" w:rsidR="00134BD7" w:rsidRPr="0080356A" w:rsidRDefault="00134BD7" w:rsidP="00754A16">
            <w:pPr>
              <w:spacing w:before="0" w:line="480" w:lineRule="auto"/>
              <w:ind w:firstLine="0"/>
              <w:jc w:val="center"/>
              <w:rPr>
                <w:sz w:val="20"/>
              </w:rPr>
            </w:pPr>
          </w:p>
        </w:tc>
        <w:tc>
          <w:tcPr>
            <w:tcW w:w="660" w:type="pct"/>
          </w:tcPr>
          <w:p w14:paraId="4DF91FA3" w14:textId="791FE179" w:rsidR="00134BD7" w:rsidRPr="0080356A" w:rsidRDefault="00134BD7" w:rsidP="00754A16">
            <w:pPr>
              <w:spacing w:before="0" w:line="480" w:lineRule="auto"/>
              <w:ind w:firstLine="0"/>
              <w:jc w:val="center"/>
              <w:rPr>
                <w:sz w:val="20"/>
              </w:rPr>
            </w:pPr>
            <w:r>
              <w:rPr>
                <w:sz w:val="20"/>
              </w:rPr>
              <w:t>p</w:t>
            </w:r>
          </w:p>
        </w:tc>
        <w:tc>
          <w:tcPr>
            <w:tcW w:w="660" w:type="pct"/>
          </w:tcPr>
          <w:p w14:paraId="693F9F42" w14:textId="77777777" w:rsidR="00134BD7" w:rsidRPr="0080356A" w:rsidRDefault="00134BD7" w:rsidP="00754A16">
            <w:pPr>
              <w:spacing w:before="0" w:line="480" w:lineRule="auto"/>
              <w:ind w:firstLine="0"/>
              <w:jc w:val="center"/>
              <w:rPr>
                <w:sz w:val="20"/>
              </w:rPr>
            </w:pPr>
          </w:p>
        </w:tc>
      </w:tr>
      <w:tr w:rsidR="00134BD7" w:rsidRPr="0080356A" w14:paraId="0732180F" w14:textId="77777777" w:rsidTr="00134BD7">
        <w:trPr>
          <w:jc w:val="center"/>
        </w:trPr>
        <w:tc>
          <w:tcPr>
            <w:tcW w:w="830" w:type="pct"/>
          </w:tcPr>
          <w:p w14:paraId="0FED56ED" w14:textId="77777777" w:rsidR="00134BD7" w:rsidRPr="0080356A" w:rsidRDefault="00134BD7" w:rsidP="00754A16">
            <w:pPr>
              <w:spacing w:line="480" w:lineRule="auto"/>
              <w:ind w:firstLine="0"/>
              <w:jc w:val="right"/>
              <w:rPr>
                <w:i/>
                <w:iCs/>
                <w:sz w:val="20"/>
              </w:rPr>
            </w:pPr>
            <w:r w:rsidRPr="0080356A">
              <w:rPr>
                <w:i/>
                <w:iCs/>
                <w:sz w:val="20"/>
              </w:rPr>
              <w:t>Georgia</w:t>
            </w:r>
          </w:p>
        </w:tc>
        <w:tc>
          <w:tcPr>
            <w:tcW w:w="432" w:type="pct"/>
            <w:vAlign w:val="center"/>
          </w:tcPr>
          <w:p w14:paraId="1F2C8742" w14:textId="77777777" w:rsidR="00134BD7" w:rsidRPr="0080356A" w:rsidRDefault="00134BD7" w:rsidP="00754A16">
            <w:pPr>
              <w:spacing w:before="0" w:line="480" w:lineRule="auto"/>
              <w:ind w:firstLine="0"/>
              <w:jc w:val="center"/>
              <w:rPr>
                <w:sz w:val="20"/>
              </w:rPr>
            </w:pPr>
          </w:p>
        </w:tc>
        <w:tc>
          <w:tcPr>
            <w:tcW w:w="441" w:type="pct"/>
            <w:vAlign w:val="center"/>
          </w:tcPr>
          <w:p w14:paraId="0A4DBB8F" w14:textId="77777777" w:rsidR="00134BD7" w:rsidRPr="0080356A" w:rsidRDefault="00134BD7" w:rsidP="00754A16">
            <w:pPr>
              <w:spacing w:before="0" w:line="480" w:lineRule="auto"/>
              <w:ind w:firstLine="0"/>
              <w:jc w:val="center"/>
              <w:rPr>
                <w:sz w:val="20"/>
              </w:rPr>
            </w:pPr>
          </w:p>
        </w:tc>
        <w:tc>
          <w:tcPr>
            <w:tcW w:w="659" w:type="pct"/>
          </w:tcPr>
          <w:p w14:paraId="29FD286E" w14:textId="4B4AC9CA" w:rsidR="00134BD7" w:rsidRDefault="00134BD7" w:rsidP="00754A16">
            <w:pPr>
              <w:spacing w:before="0" w:line="480" w:lineRule="auto"/>
              <w:ind w:firstLine="0"/>
              <w:jc w:val="center"/>
              <w:rPr>
                <w:sz w:val="20"/>
              </w:rPr>
            </w:pPr>
            <w:r>
              <w:rPr>
                <w:sz w:val="20"/>
              </w:rPr>
              <w:t>L</w:t>
            </w:r>
          </w:p>
        </w:tc>
        <w:tc>
          <w:tcPr>
            <w:tcW w:w="660" w:type="pct"/>
          </w:tcPr>
          <w:p w14:paraId="6321027D" w14:textId="32921A06" w:rsidR="00134BD7" w:rsidRPr="0080356A" w:rsidRDefault="00134BD7" w:rsidP="00754A16">
            <w:pPr>
              <w:spacing w:before="0" w:line="480" w:lineRule="auto"/>
              <w:ind w:firstLine="0"/>
              <w:jc w:val="center"/>
              <w:rPr>
                <w:sz w:val="20"/>
              </w:rPr>
            </w:pPr>
            <w:r>
              <w:rPr>
                <w:sz w:val="20"/>
              </w:rPr>
              <w:t>x</w:t>
            </w:r>
          </w:p>
        </w:tc>
        <w:tc>
          <w:tcPr>
            <w:tcW w:w="659" w:type="pct"/>
          </w:tcPr>
          <w:p w14:paraId="04694F54" w14:textId="1BCBCDED" w:rsidR="00134BD7" w:rsidRPr="0080356A" w:rsidRDefault="00134BD7" w:rsidP="00754A16">
            <w:pPr>
              <w:spacing w:before="0" w:line="480" w:lineRule="auto"/>
              <w:ind w:firstLine="0"/>
              <w:jc w:val="center"/>
              <w:rPr>
                <w:sz w:val="20"/>
              </w:rPr>
            </w:pPr>
            <w:r>
              <w:rPr>
                <w:sz w:val="20"/>
              </w:rPr>
              <w:t>ø</w:t>
            </w:r>
          </w:p>
        </w:tc>
        <w:tc>
          <w:tcPr>
            <w:tcW w:w="660" w:type="pct"/>
          </w:tcPr>
          <w:p w14:paraId="5714FBCB" w14:textId="77777777" w:rsidR="00134BD7" w:rsidRPr="0080356A" w:rsidRDefault="00134BD7" w:rsidP="00754A16">
            <w:pPr>
              <w:spacing w:before="0" w:line="480" w:lineRule="auto"/>
              <w:ind w:firstLine="0"/>
              <w:jc w:val="center"/>
              <w:rPr>
                <w:sz w:val="20"/>
              </w:rPr>
            </w:pPr>
          </w:p>
        </w:tc>
        <w:tc>
          <w:tcPr>
            <w:tcW w:w="660" w:type="pct"/>
          </w:tcPr>
          <w:p w14:paraId="5B0C7003" w14:textId="737B92FD" w:rsidR="00134BD7" w:rsidRPr="0080356A" w:rsidRDefault="00134BD7" w:rsidP="00754A16">
            <w:pPr>
              <w:spacing w:before="0" w:line="480" w:lineRule="auto"/>
              <w:ind w:firstLine="0"/>
              <w:jc w:val="center"/>
              <w:rPr>
                <w:sz w:val="20"/>
              </w:rPr>
            </w:pPr>
            <w:r>
              <w:rPr>
                <w:sz w:val="20"/>
              </w:rPr>
              <w:t>P</w:t>
            </w:r>
          </w:p>
        </w:tc>
      </w:tr>
      <w:tr w:rsidR="00134BD7" w:rsidRPr="0080356A" w14:paraId="560178CA" w14:textId="77777777" w:rsidTr="00134BD7">
        <w:trPr>
          <w:jc w:val="center"/>
        </w:trPr>
        <w:tc>
          <w:tcPr>
            <w:tcW w:w="830" w:type="pct"/>
          </w:tcPr>
          <w:p w14:paraId="27D19952" w14:textId="77777777" w:rsidR="00134BD7" w:rsidRPr="0080356A" w:rsidRDefault="00134BD7" w:rsidP="00754A16">
            <w:pPr>
              <w:spacing w:line="480" w:lineRule="auto"/>
              <w:ind w:firstLine="0"/>
              <w:jc w:val="right"/>
              <w:rPr>
                <w:i/>
                <w:iCs/>
                <w:sz w:val="20"/>
              </w:rPr>
            </w:pPr>
            <w:r w:rsidRPr="0080356A">
              <w:rPr>
                <w:i/>
                <w:iCs/>
                <w:sz w:val="20"/>
              </w:rPr>
              <w:t>Illinois</w:t>
            </w:r>
          </w:p>
        </w:tc>
        <w:tc>
          <w:tcPr>
            <w:tcW w:w="432" w:type="pct"/>
            <w:vAlign w:val="center"/>
          </w:tcPr>
          <w:p w14:paraId="2EF3962A" w14:textId="77777777" w:rsidR="00134BD7" w:rsidRPr="0080356A" w:rsidRDefault="00134BD7" w:rsidP="00754A16">
            <w:pPr>
              <w:spacing w:before="0" w:line="480" w:lineRule="auto"/>
              <w:ind w:firstLine="0"/>
              <w:jc w:val="center"/>
              <w:rPr>
                <w:sz w:val="20"/>
              </w:rPr>
            </w:pPr>
          </w:p>
        </w:tc>
        <w:tc>
          <w:tcPr>
            <w:tcW w:w="441" w:type="pct"/>
            <w:vAlign w:val="center"/>
          </w:tcPr>
          <w:p w14:paraId="51D485A6" w14:textId="425BB0C7" w:rsidR="00134BD7" w:rsidRPr="0080356A" w:rsidRDefault="00134BD7" w:rsidP="00754A16">
            <w:pPr>
              <w:spacing w:before="0" w:line="480" w:lineRule="auto"/>
              <w:ind w:firstLine="0"/>
              <w:jc w:val="center"/>
              <w:rPr>
                <w:sz w:val="20"/>
              </w:rPr>
            </w:pPr>
            <w:r>
              <w:rPr>
                <w:sz w:val="20"/>
              </w:rPr>
              <w:t>•</w:t>
            </w:r>
          </w:p>
        </w:tc>
        <w:tc>
          <w:tcPr>
            <w:tcW w:w="659" w:type="pct"/>
          </w:tcPr>
          <w:p w14:paraId="031491CC" w14:textId="0F2C15EA" w:rsidR="00134BD7" w:rsidRPr="0080356A" w:rsidRDefault="00134BD7" w:rsidP="00754A16">
            <w:pPr>
              <w:spacing w:before="0" w:line="480" w:lineRule="auto"/>
              <w:ind w:firstLine="0"/>
              <w:jc w:val="center"/>
              <w:rPr>
                <w:sz w:val="20"/>
              </w:rPr>
            </w:pPr>
            <w:r>
              <w:rPr>
                <w:sz w:val="20"/>
              </w:rPr>
              <w:t>L</w:t>
            </w:r>
          </w:p>
        </w:tc>
        <w:tc>
          <w:tcPr>
            <w:tcW w:w="660" w:type="pct"/>
          </w:tcPr>
          <w:p w14:paraId="61181A94" w14:textId="7004CC0A" w:rsidR="00134BD7" w:rsidRPr="0080356A" w:rsidRDefault="00134BD7" w:rsidP="00754A16">
            <w:pPr>
              <w:spacing w:before="0" w:line="480" w:lineRule="auto"/>
              <w:ind w:firstLine="0"/>
              <w:jc w:val="center"/>
              <w:rPr>
                <w:sz w:val="20"/>
              </w:rPr>
            </w:pPr>
            <w:r w:rsidRPr="0080356A">
              <w:rPr>
                <w:sz w:val="20"/>
              </w:rPr>
              <w:t>x</w:t>
            </w:r>
          </w:p>
        </w:tc>
        <w:tc>
          <w:tcPr>
            <w:tcW w:w="659" w:type="pct"/>
          </w:tcPr>
          <w:p w14:paraId="74C08178" w14:textId="6158BB9F" w:rsidR="00134BD7" w:rsidRPr="0080356A" w:rsidRDefault="00134BD7" w:rsidP="00754A16">
            <w:pPr>
              <w:spacing w:before="0" w:line="480" w:lineRule="auto"/>
              <w:ind w:firstLine="0"/>
              <w:jc w:val="center"/>
              <w:rPr>
                <w:sz w:val="20"/>
              </w:rPr>
            </w:pPr>
            <w:r>
              <w:rPr>
                <w:sz w:val="20"/>
              </w:rPr>
              <w:t>ø</w:t>
            </w:r>
          </w:p>
        </w:tc>
        <w:tc>
          <w:tcPr>
            <w:tcW w:w="660" w:type="pct"/>
          </w:tcPr>
          <w:p w14:paraId="1833D367" w14:textId="77777777" w:rsidR="00134BD7" w:rsidRPr="0080356A" w:rsidRDefault="00134BD7" w:rsidP="00754A16">
            <w:pPr>
              <w:spacing w:before="0" w:line="480" w:lineRule="auto"/>
              <w:ind w:firstLine="0"/>
              <w:jc w:val="center"/>
              <w:rPr>
                <w:sz w:val="20"/>
              </w:rPr>
            </w:pPr>
          </w:p>
        </w:tc>
        <w:tc>
          <w:tcPr>
            <w:tcW w:w="660" w:type="pct"/>
          </w:tcPr>
          <w:p w14:paraId="1741E52C" w14:textId="77777777" w:rsidR="00134BD7" w:rsidRPr="0080356A" w:rsidRDefault="00134BD7" w:rsidP="00754A16">
            <w:pPr>
              <w:spacing w:before="0" w:line="480" w:lineRule="auto"/>
              <w:ind w:firstLine="0"/>
              <w:jc w:val="center"/>
              <w:rPr>
                <w:sz w:val="20"/>
              </w:rPr>
            </w:pPr>
          </w:p>
        </w:tc>
      </w:tr>
      <w:tr w:rsidR="00134BD7" w:rsidRPr="0080356A" w14:paraId="2B3B9E8B" w14:textId="77777777" w:rsidTr="00134BD7">
        <w:trPr>
          <w:jc w:val="center"/>
        </w:trPr>
        <w:tc>
          <w:tcPr>
            <w:tcW w:w="830" w:type="pct"/>
          </w:tcPr>
          <w:p w14:paraId="1183B2E1" w14:textId="77777777" w:rsidR="00134BD7" w:rsidRPr="0080356A" w:rsidRDefault="00134BD7" w:rsidP="00754A16">
            <w:pPr>
              <w:spacing w:line="480" w:lineRule="auto"/>
              <w:ind w:firstLine="0"/>
              <w:jc w:val="right"/>
              <w:rPr>
                <w:i/>
                <w:iCs/>
                <w:sz w:val="20"/>
              </w:rPr>
            </w:pPr>
            <w:r w:rsidRPr="0080356A">
              <w:rPr>
                <w:i/>
                <w:iCs/>
                <w:sz w:val="20"/>
              </w:rPr>
              <w:t>Iowa</w:t>
            </w:r>
          </w:p>
        </w:tc>
        <w:tc>
          <w:tcPr>
            <w:tcW w:w="432" w:type="pct"/>
            <w:vAlign w:val="center"/>
          </w:tcPr>
          <w:p w14:paraId="04721EE2" w14:textId="544EA6AD"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29177FF9" w14:textId="77777777" w:rsidR="00134BD7" w:rsidRPr="0080356A" w:rsidRDefault="00134BD7" w:rsidP="00754A16">
            <w:pPr>
              <w:spacing w:before="0" w:line="480" w:lineRule="auto"/>
              <w:ind w:firstLine="0"/>
              <w:jc w:val="center"/>
              <w:rPr>
                <w:sz w:val="20"/>
              </w:rPr>
            </w:pPr>
          </w:p>
        </w:tc>
        <w:tc>
          <w:tcPr>
            <w:tcW w:w="659" w:type="pct"/>
          </w:tcPr>
          <w:p w14:paraId="31E1586C" w14:textId="29516915" w:rsidR="00134BD7" w:rsidRPr="0080356A" w:rsidRDefault="00134BD7" w:rsidP="00754A16">
            <w:pPr>
              <w:spacing w:before="0" w:line="480" w:lineRule="auto"/>
              <w:ind w:firstLine="0"/>
              <w:jc w:val="center"/>
              <w:rPr>
                <w:sz w:val="20"/>
              </w:rPr>
            </w:pPr>
            <w:r>
              <w:rPr>
                <w:sz w:val="20"/>
              </w:rPr>
              <w:t>L</w:t>
            </w:r>
          </w:p>
        </w:tc>
        <w:tc>
          <w:tcPr>
            <w:tcW w:w="660" w:type="pct"/>
          </w:tcPr>
          <w:p w14:paraId="05952BF5" w14:textId="472A03D2" w:rsidR="00134BD7" w:rsidRPr="0080356A" w:rsidRDefault="00134BD7" w:rsidP="00754A16">
            <w:pPr>
              <w:spacing w:before="0" w:line="480" w:lineRule="auto"/>
              <w:ind w:firstLine="0"/>
              <w:jc w:val="center"/>
              <w:rPr>
                <w:sz w:val="20"/>
              </w:rPr>
            </w:pPr>
          </w:p>
        </w:tc>
        <w:tc>
          <w:tcPr>
            <w:tcW w:w="659" w:type="pct"/>
          </w:tcPr>
          <w:p w14:paraId="46C407D5" w14:textId="6395DB4C" w:rsidR="00134BD7" w:rsidRPr="0080356A" w:rsidRDefault="00134BD7" w:rsidP="00754A16">
            <w:pPr>
              <w:spacing w:before="0" w:line="480" w:lineRule="auto"/>
              <w:ind w:firstLine="0"/>
              <w:jc w:val="center"/>
              <w:rPr>
                <w:sz w:val="20"/>
              </w:rPr>
            </w:pPr>
            <w:r>
              <w:rPr>
                <w:sz w:val="20"/>
              </w:rPr>
              <w:t>ø</w:t>
            </w:r>
          </w:p>
        </w:tc>
        <w:tc>
          <w:tcPr>
            <w:tcW w:w="660" w:type="pct"/>
          </w:tcPr>
          <w:p w14:paraId="696D4833" w14:textId="77777777" w:rsidR="00134BD7" w:rsidRPr="0080356A" w:rsidRDefault="00134BD7" w:rsidP="00754A16">
            <w:pPr>
              <w:spacing w:before="0" w:line="480" w:lineRule="auto"/>
              <w:ind w:firstLine="0"/>
              <w:jc w:val="center"/>
              <w:rPr>
                <w:sz w:val="20"/>
              </w:rPr>
            </w:pPr>
          </w:p>
        </w:tc>
        <w:tc>
          <w:tcPr>
            <w:tcW w:w="660" w:type="pct"/>
          </w:tcPr>
          <w:p w14:paraId="2077B3DB" w14:textId="77777777" w:rsidR="00134BD7" w:rsidRPr="0080356A" w:rsidRDefault="00134BD7" w:rsidP="00754A16">
            <w:pPr>
              <w:spacing w:before="0" w:line="480" w:lineRule="auto"/>
              <w:ind w:firstLine="0"/>
              <w:jc w:val="center"/>
              <w:rPr>
                <w:sz w:val="20"/>
              </w:rPr>
            </w:pPr>
          </w:p>
        </w:tc>
      </w:tr>
      <w:tr w:rsidR="00134BD7" w:rsidRPr="0080356A" w14:paraId="2468263A" w14:textId="77777777" w:rsidTr="00134BD7">
        <w:trPr>
          <w:jc w:val="center"/>
        </w:trPr>
        <w:tc>
          <w:tcPr>
            <w:tcW w:w="830" w:type="pct"/>
          </w:tcPr>
          <w:p w14:paraId="293E0700" w14:textId="77777777" w:rsidR="00134BD7" w:rsidRPr="0080356A" w:rsidRDefault="00134BD7" w:rsidP="00A83B6C">
            <w:pPr>
              <w:spacing w:line="480" w:lineRule="auto"/>
              <w:ind w:firstLine="0"/>
              <w:jc w:val="right"/>
              <w:rPr>
                <w:i/>
                <w:iCs/>
                <w:sz w:val="20"/>
              </w:rPr>
            </w:pPr>
            <w:r w:rsidRPr="0080356A">
              <w:rPr>
                <w:i/>
                <w:iCs/>
                <w:sz w:val="20"/>
              </w:rPr>
              <w:t>Kansas</w:t>
            </w:r>
          </w:p>
        </w:tc>
        <w:tc>
          <w:tcPr>
            <w:tcW w:w="432" w:type="pct"/>
            <w:vAlign w:val="center"/>
          </w:tcPr>
          <w:p w14:paraId="4B9F4FEF" w14:textId="77777777" w:rsidR="00134BD7" w:rsidRPr="0080356A" w:rsidRDefault="00134BD7" w:rsidP="00A83B6C">
            <w:pPr>
              <w:spacing w:before="0" w:line="480" w:lineRule="auto"/>
              <w:ind w:firstLine="0"/>
              <w:jc w:val="center"/>
              <w:rPr>
                <w:sz w:val="20"/>
              </w:rPr>
            </w:pPr>
          </w:p>
        </w:tc>
        <w:tc>
          <w:tcPr>
            <w:tcW w:w="441" w:type="pct"/>
            <w:vAlign w:val="center"/>
          </w:tcPr>
          <w:p w14:paraId="39CA61DC" w14:textId="77777777" w:rsidR="00134BD7" w:rsidRPr="0080356A" w:rsidRDefault="00134BD7" w:rsidP="00A83B6C">
            <w:pPr>
              <w:spacing w:before="0" w:line="480" w:lineRule="auto"/>
              <w:ind w:firstLine="0"/>
              <w:jc w:val="center"/>
              <w:rPr>
                <w:sz w:val="20"/>
              </w:rPr>
            </w:pPr>
          </w:p>
        </w:tc>
        <w:tc>
          <w:tcPr>
            <w:tcW w:w="659" w:type="pct"/>
          </w:tcPr>
          <w:p w14:paraId="7328AF76" w14:textId="33391183" w:rsidR="00134BD7" w:rsidRPr="0080356A" w:rsidRDefault="00134BD7" w:rsidP="00A83B6C">
            <w:pPr>
              <w:spacing w:before="0" w:line="480" w:lineRule="auto"/>
              <w:ind w:firstLine="0"/>
              <w:jc w:val="center"/>
              <w:rPr>
                <w:sz w:val="20"/>
              </w:rPr>
            </w:pPr>
            <w:r>
              <w:rPr>
                <w:sz w:val="20"/>
              </w:rPr>
              <w:t>L</w:t>
            </w:r>
          </w:p>
        </w:tc>
        <w:tc>
          <w:tcPr>
            <w:tcW w:w="660" w:type="pct"/>
          </w:tcPr>
          <w:p w14:paraId="24190D30" w14:textId="2D09FC81" w:rsidR="00134BD7" w:rsidRPr="0080356A" w:rsidRDefault="00134BD7" w:rsidP="00A83B6C">
            <w:pPr>
              <w:spacing w:before="0" w:line="480" w:lineRule="auto"/>
              <w:ind w:firstLine="0"/>
              <w:jc w:val="center"/>
              <w:rPr>
                <w:sz w:val="20"/>
              </w:rPr>
            </w:pPr>
          </w:p>
        </w:tc>
        <w:tc>
          <w:tcPr>
            <w:tcW w:w="659" w:type="pct"/>
          </w:tcPr>
          <w:p w14:paraId="701BC33A" w14:textId="77777777" w:rsidR="00134BD7" w:rsidRPr="0080356A" w:rsidRDefault="00134BD7" w:rsidP="00A83B6C">
            <w:pPr>
              <w:spacing w:before="0" w:line="480" w:lineRule="auto"/>
              <w:ind w:firstLine="0"/>
              <w:jc w:val="center"/>
              <w:rPr>
                <w:sz w:val="20"/>
              </w:rPr>
            </w:pPr>
          </w:p>
        </w:tc>
        <w:tc>
          <w:tcPr>
            <w:tcW w:w="660" w:type="pct"/>
          </w:tcPr>
          <w:p w14:paraId="741D6B46" w14:textId="4E4BBA58" w:rsidR="00134BD7" w:rsidRPr="0080356A" w:rsidRDefault="00134BD7" w:rsidP="00A83B6C">
            <w:pPr>
              <w:spacing w:before="0" w:line="480" w:lineRule="auto"/>
              <w:ind w:firstLine="0"/>
              <w:jc w:val="center"/>
              <w:rPr>
                <w:sz w:val="20"/>
              </w:rPr>
            </w:pPr>
            <w:r>
              <w:rPr>
                <w:sz w:val="20"/>
              </w:rPr>
              <w:t>u</w:t>
            </w:r>
          </w:p>
        </w:tc>
        <w:tc>
          <w:tcPr>
            <w:tcW w:w="660" w:type="pct"/>
          </w:tcPr>
          <w:p w14:paraId="27A94927" w14:textId="77777777" w:rsidR="00134BD7" w:rsidRPr="0080356A" w:rsidRDefault="00134BD7" w:rsidP="00A83B6C">
            <w:pPr>
              <w:spacing w:before="0" w:line="480" w:lineRule="auto"/>
              <w:ind w:firstLine="0"/>
              <w:jc w:val="center"/>
              <w:rPr>
                <w:sz w:val="20"/>
              </w:rPr>
            </w:pPr>
          </w:p>
        </w:tc>
      </w:tr>
      <w:tr w:rsidR="00134BD7" w:rsidRPr="0080356A" w14:paraId="7F10851C" w14:textId="77777777" w:rsidTr="00134BD7">
        <w:trPr>
          <w:jc w:val="center"/>
        </w:trPr>
        <w:tc>
          <w:tcPr>
            <w:tcW w:w="830" w:type="pct"/>
          </w:tcPr>
          <w:p w14:paraId="4A8F365E" w14:textId="77777777" w:rsidR="00134BD7" w:rsidRPr="0080356A" w:rsidRDefault="00134BD7" w:rsidP="00A83B6C">
            <w:pPr>
              <w:spacing w:line="480" w:lineRule="auto"/>
              <w:ind w:firstLine="0"/>
              <w:jc w:val="right"/>
              <w:rPr>
                <w:i/>
                <w:iCs/>
                <w:sz w:val="20"/>
              </w:rPr>
            </w:pPr>
            <w:r>
              <w:rPr>
                <w:i/>
                <w:iCs/>
                <w:sz w:val="20"/>
              </w:rPr>
              <w:t>Kentucky</w:t>
            </w:r>
          </w:p>
        </w:tc>
        <w:tc>
          <w:tcPr>
            <w:tcW w:w="432" w:type="pct"/>
            <w:vAlign w:val="center"/>
          </w:tcPr>
          <w:p w14:paraId="73258FEF" w14:textId="77777777" w:rsidR="00134BD7" w:rsidRPr="0080356A" w:rsidRDefault="00134BD7" w:rsidP="00A83B6C">
            <w:pPr>
              <w:spacing w:before="0" w:line="480" w:lineRule="auto"/>
              <w:ind w:firstLine="0"/>
              <w:jc w:val="center"/>
              <w:rPr>
                <w:sz w:val="20"/>
              </w:rPr>
            </w:pPr>
          </w:p>
        </w:tc>
        <w:tc>
          <w:tcPr>
            <w:tcW w:w="441" w:type="pct"/>
            <w:vAlign w:val="center"/>
          </w:tcPr>
          <w:p w14:paraId="030FB139" w14:textId="7CD2486C" w:rsidR="00134BD7" w:rsidRPr="0080356A" w:rsidRDefault="00134BD7" w:rsidP="00A83B6C">
            <w:pPr>
              <w:spacing w:before="0" w:line="480" w:lineRule="auto"/>
              <w:ind w:firstLine="0"/>
              <w:jc w:val="center"/>
              <w:rPr>
                <w:sz w:val="20"/>
              </w:rPr>
            </w:pPr>
            <w:r>
              <w:rPr>
                <w:sz w:val="20"/>
              </w:rPr>
              <w:t>•</w:t>
            </w:r>
          </w:p>
        </w:tc>
        <w:tc>
          <w:tcPr>
            <w:tcW w:w="659" w:type="pct"/>
          </w:tcPr>
          <w:p w14:paraId="05AFFC9B" w14:textId="2F61A1FD" w:rsidR="00134BD7" w:rsidRPr="0080356A" w:rsidRDefault="00134BD7" w:rsidP="00A83B6C">
            <w:pPr>
              <w:spacing w:before="0" w:line="480" w:lineRule="auto"/>
              <w:ind w:firstLine="0"/>
              <w:jc w:val="center"/>
              <w:rPr>
                <w:sz w:val="20"/>
              </w:rPr>
            </w:pPr>
            <w:r>
              <w:rPr>
                <w:sz w:val="20"/>
              </w:rPr>
              <w:t>L</w:t>
            </w:r>
          </w:p>
        </w:tc>
        <w:tc>
          <w:tcPr>
            <w:tcW w:w="660" w:type="pct"/>
          </w:tcPr>
          <w:p w14:paraId="0C0E92AE" w14:textId="7AE03075" w:rsidR="00134BD7" w:rsidRPr="0080356A" w:rsidRDefault="00134BD7" w:rsidP="00A83B6C">
            <w:pPr>
              <w:spacing w:before="0" w:line="480" w:lineRule="auto"/>
              <w:ind w:firstLine="0"/>
              <w:jc w:val="center"/>
              <w:rPr>
                <w:sz w:val="20"/>
              </w:rPr>
            </w:pPr>
          </w:p>
        </w:tc>
        <w:tc>
          <w:tcPr>
            <w:tcW w:w="659" w:type="pct"/>
          </w:tcPr>
          <w:p w14:paraId="261DCED1" w14:textId="77777777" w:rsidR="00134BD7" w:rsidRPr="0080356A" w:rsidRDefault="00134BD7" w:rsidP="00A83B6C">
            <w:pPr>
              <w:spacing w:before="0" w:line="480" w:lineRule="auto"/>
              <w:ind w:firstLine="0"/>
              <w:jc w:val="center"/>
              <w:rPr>
                <w:sz w:val="20"/>
              </w:rPr>
            </w:pPr>
          </w:p>
        </w:tc>
        <w:tc>
          <w:tcPr>
            <w:tcW w:w="660" w:type="pct"/>
          </w:tcPr>
          <w:p w14:paraId="6093FBD6" w14:textId="2754C1F0" w:rsidR="00134BD7" w:rsidRPr="0080356A" w:rsidRDefault="00134BD7" w:rsidP="00A83B6C">
            <w:pPr>
              <w:spacing w:before="0" w:line="480" w:lineRule="auto"/>
              <w:ind w:firstLine="0"/>
              <w:jc w:val="center"/>
              <w:rPr>
                <w:sz w:val="20"/>
              </w:rPr>
            </w:pPr>
            <w:r>
              <w:rPr>
                <w:sz w:val="20"/>
              </w:rPr>
              <w:t>p</w:t>
            </w:r>
          </w:p>
        </w:tc>
        <w:tc>
          <w:tcPr>
            <w:tcW w:w="660" w:type="pct"/>
          </w:tcPr>
          <w:p w14:paraId="28311C1E" w14:textId="77777777" w:rsidR="00134BD7" w:rsidRPr="0080356A" w:rsidRDefault="00134BD7" w:rsidP="00A83B6C">
            <w:pPr>
              <w:spacing w:before="0" w:line="480" w:lineRule="auto"/>
              <w:ind w:firstLine="0"/>
              <w:jc w:val="center"/>
              <w:rPr>
                <w:sz w:val="20"/>
              </w:rPr>
            </w:pPr>
          </w:p>
        </w:tc>
      </w:tr>
      <w:tr w:rsidR="00134BD7" w:rsidRPr="0080356A" w14:paraId="4507F46F" w14:textId="77777777" w:rsidTr="00134BD7">
        <w:trPr>
          <w:jc w:val="center"/>
        </w:trPr>
        <w:tc>
          <w:tcPr>
            <w:tcW w:w="830" w:type="pct"/>
          </w:tcPr>
          <w:p w14:paraId="37CF77B0" w14:textId="77777777" w:rsidR="00134BD7" w:rsidRPr="0080356A" w:rsidRDefault="00134BD7" w:rsidP="00A83B6C">
            <w:pPr>
              <w:spacing w:line="480" w:lineRule="auto"/>
              <w:ind w:firstLine="0"/>
              <w:jc w:val="right"/>
              <w:rPr>
                <w:i/>
                <w:iCs/>
                <w:sz w:val="20"/>
              </w:rPr>
            </w:pPr>
            <w:r w:rsidRPr="0080356A">
              <w:rPr>
                <w:i/>
                <w:iCs/>
                <w:sz w:val="20"/>
              </w:rPr>
              <w:t>Louisiana</w:t>
            </w:r>
          </w:p>
        </w:tc>
        <w:tc>
          <w:tcPr>
            <w:tcW w:w="432" w:type="pct"/>
            <w:vAlign w:val="center"/>
          </w:tcPr>
          <w:p w14:paraId="2D2F5FCC" w14:textId="77777777" w:rsidR="00134BD7" w:rsidRPr="0080356A" w:rsidRDefault="00134BD7" w:rsidP="00A83B6C">
            <w:pPr>
              <w:spacing w:before="0" w:line="480" w:lineRule="auto"/>
              <w:ind w:firstLine="0"/>
              <w:jc w:val="center"/>
              <w:rPr>
                <w:sz w:val="20"/>
              </w:rPr>
            </w:pPr>
          </w:p>
        </w:tc>
        <w:tc>
          <w:tcPr>
            <w:tcW w:w="441" w:type="pct"/>
            <w:vAlign w:val="center"/>
          </w:tcPr>
          <w:p w14:paraId="0D7AEC2E" w14:textId="77777777" w:rsidR="00134BD7" w:rsidRPr="0080356A" w:rsidRDefault="00134BD7" w:rsidP="00A83B6C">
            <w:pPr>
              <w:spacing w:before="0" w:line="480" w:lineRule="auto"/>
              <w:ind w:firstLine="0"/>
              <w:jc w:val="center"/>
              <w:rPr>
                <w:sz w:val="20"/>
              </w:rPr>
            </w:pPr>
          </w:p>
        </w:tc>
        <w:tc>
          <w:tcPr>
            <w:tcW w:w="659" w:type="pct"/>
          </w:tcPr>
          <w:p w14:paraId="35F7D62C" w14:textId="4F9020C1" w:rsidR="00134BD7" w:rsidRPr="0080356A" w:rsidRDefault="00134BD7" w:rsidP="00A83B6C">
            <w:pPr>
              <w:spacing w:before="0" w:line="480" w:lineRule="auto"/>
              <w:ind w:firstLine="0"/>
              <w:jc w:val="center"/>
              <w:rPr>
                <w:sz w:val="20"/>
              </w:rPr>
            </w:pPr>
            <w:r>
              <w:rPr>
                <w:sz w:val="20"/>
              </w:rPr>
              <w:t>L</w:t>
            </w:r>
          </w:p>
        </w:tc>
        <w:tc>
          <w:tcPr>
            <w:tcW w:w="660" w:type="pct"/>
          </w:tcPr>
          <w:p w14:paraId="3FC356BC" w14:textId="4B7A82C6" w:rsidR="00134BD7" w:rsidRPr="0080356A" w:rsidRDefault="00134BD7" w:rsidP="00A83B6C">
            <w:pPr>
              <w:spacing w:before="0" w:line="480" w:lineRule="auto"/>
              <w:ind w:firstLine="0"/>
              <w:jc w:val="center"/>
              <w:rPr>
                <w:sz w:val="20"/>
              </w:rPr>
            </w:pPr>
            <w:r w:rsidRPr="0080356A">
              <w:rPr>
                <w:sz w:val="20"/>
              </w:rPr>
              <w:t>x</w:t>
            </w:r>
          </w:p>
        </w:tc>
        <w:tc>
          <w:tcPr>
            <w:tcW w:w="659" w:type="pct"/>
          </w:tcPr>
          <w:p w14:paraId="43E342B6" w14:textId="49542FC5" w:rsidR="00134BD7" w:rsidRPr="0080356A" w:rsidRDefault="00134BD7" w:rsidP="00A83B6C">
            <w:pPr>
              <w:spacing w:before="0" w:line="480" w:lineRule="auto"/>
              <w:ind w:firstLine="0"/>
              <w:jc w:val="center"/>
              <w:rPr>
                <w:sz w:val="20"/>
              </w:rPr>
            </w:pPr>
            <w:r>
              <w:rPr>
                <w:sz w:val="20"/>
              </w:rPr>
              <w:t>ø</w:t>
            </w:r>
          </w:p>
        </w:tc>
        <w:tc>
          <w:tcPr>
            <w:tcW w:w="660" w:type="pct"/>
          </w:tcPr>
          <w:p w14:paraId="008326D9" w14:textId="77777777" w:rsidR="00134BD7" w:rsidRPr="0080356A" w:rsidRDefault="00134BD7" w:rsidP="00A83B6C">
            <w:pPr>
              <w:spacing w:before="0" w:line="480" w:lineRule="auto"/>
              <w:ind w:firstLine="0"/>
              <w:jc w:val="center"/>
              <w:rPr>
                <w:sz w:val="20"/>
              </w:rPr>
            </w:pPr>
          </w:p>
        </w:tc>
        <w:tc>
          <w:tcPr>
            <w:tcW w:w="660" w:type="pct"/>
          </w:tcPr>
          <w:p w14:paraId="4276076F" w14:textId="66C2E7D2" w:rsidR="00134BD7" w:rsidRPr="0080356A" w:rsidRDefault="00134BD7" w:rsidP="00A83B6C">
            <w:pPr>
              <w:spacing w:before="0" w:line="480" w:lineRule="auto"/>
              <w:ind w:firstLine="0"/>
              <w:jc w:val="center"/>
              <w:rPr>
                <w:sz w:val="20"/>
              </w:rPr>
            </w:pPr>
            <w:r>
              <w:rPr>
                <w:sz w:val="20"/>
              </w:rPr>
              <w:t>P</w:t>
            </w:r>
          </w:p>
        </w:tc>
      </w:tr>
      <w:tr w:rsidR="00134BD7" w:rsidRPr="0080356A" w14:paraId="4A065CDB" w14:textId="77777777" w:rsidTr="00134BD7">
        <w:trPr>
          <w:jc w:val="center"/>
        </w:trPr>
        <w:tc>
          <w:tcPr>
            <w:tcW w:w="830" w:type="pct"/>
          </w:tcPr>
          <w:p w14:paraId="5D3913B9" w14:textId="77777777" w:rsidR="00134BD7" w:rsidRPr="0080356A" w:rsidRDefault="00134BD7" w:rsidP="00A83B6C">
            <w:pPr>
              <w:spacing w:line="480" w:lineRule="auto"/>
              <w:ind w:firstLine="0"/>
              <w:jc w:val="right"/>
              <w:rPr>
                <w:i/>
                <w:iCs/>
                <w:sz w:val="20"/>
              </w:rPr>
            </w:pPr>
            <w:r w:rsidRPr="0080356A">
              <w:rPr>
                <w:i/>
                <w:iCs/>
                <w:sz w:val="20"/>
              </w:rPr>
              <w:t>Maryland</w:t>
            </w:r>
          </w:p>
        </w:tc>
        <w:tc>
          <w:tcPr>
            <w:tcW w:w="432" w:type="pct"/>
            <w:vAlign w:val="center"/>
          </w:tcPr>
          <w:p w14:paraId="71B69265" w14:textId="77777777" w:rsidR="00134BD7" w:rsidRPr="0080356A" w:rsidRDefault="00134BD7" w:rsidP="00A83B6C">
            <w:pPr>
              <w:spacing w:before="0" w:line="480" w:lineRule="auto"/>
              <w:ind w:firstLine="0"/>
              <w:jc w:val="center"/>
              <w:rPr>
                <w:sz w:val="20"/>
              </w:rPr>
            </w:pPr>
          </w:p>
        </w:tc>
        <w:tc>
          <w:tcPr>
            <w:tcW w:w="441" w:type="pct"/>
            <w:vAlign w:val="center"/>
          </w:tcPr>
          <w:p w14:paraId="041B2601" w14:textId="306C2CDC" w:rsidR="00134BD7" w:rsidRPr="0080356A" w:rsidRDefault="00134BD7" w:rsidP="00A83B6C">
            <w:pPr>
              <w:spacing w:before="0" w:line="480" w:lineRule="auto"/>
              <w:ind w:firstLine="0"/>
              <w:jc w:val="center"/>
              <w:rPr>
                <w:sz w:val="20"/>
              </w:rPr>
            </w:pPr>
            <w:r>
              <w:rPr>
                <w:sz w:val="20"/>
              </w:rPr>
              <w:t>•</w:t>
            </w:r>
          </w:p>
        </w:tc>
        <w:tc>
          <w:tcPr>
            <w:tcW w:w="659" w:type="pct"/>
          </w:tcPr>
          <w:p w14:paraId="57273CDB" w14:textId="6BF222CD" w:rsidR="00134BD7" w:rsidRPr="0080356A" w:rsidRDefault="00134BD7" w:rsidP="00A83B6C">
            <w:pPr>
              <w:spacing w:before="0" w:line="480" w:lineRule="auto"/>
              <w:ind w:firstLine="0"/>
              <w:jc w:val="center"/>
              <w:rPr>
                <w:sz w:val="20"/>
              </w:rPr>
            </w:pPr>
            <w:r>
              <w:rPr>
                <w:sz w:val="20"/>
              </w:rPr>
              <w:t>L(C)</w:t>
            </w:r>
          </w:p>
        </w:tc>
        <w:tc>
          <w:tcPr>
            <w:tcW w:w="660" w:type="pct"/>
          </w:tcPr>
          <w:p w14:paraId="208DAAD7" w14:textId="7FE03391" w:rsidR="00134BD7" w:rsidRPr="0080356A" w:rsidRDefault="00134BD7" w:rsidP="00A83B6C">
            <w:pPr>
              <w:spacing w:before="0" w:line="480" w:lineRule="auto"/>
              <w:ind w:firstLine="0"/>
              <w:jc w:val="center"/>
              <w:rPr>
                <w:sz w:val="20"/>
              </w:rPr>
            </w:pPr>
          </w:p>
        </w:tc>
        <w:tc>
          <w:tcPr>
            <w:tcW w:w="659" w:type="pct"/>
          </w:tcPr>
          <w:p w14:paraId="75DFAF9A" w14:textId="77777777" w:rsidR="00134BD7" w:rsidRPr="0080356A" w:rsidRDefault="00134BD7" w:rsidP="00A83B6C">
            <w:pPr>
              <w:spacing w:before="0" w:line="480" w:lineRule="auto"/>
              <w:ind w:firstLine="0"/>
              <w:jc w:val="center"/>
              <w:rPr>
                <w:sz w:val="20"/>
              </w:rPr>
            </w:pPr>
          </w:p>
        </w:tc>
        <w:tc>
          <w:tcPr>
            <w:tcW w:w="660" w:type="pct"/>
          </w:tcPr>
          <w:p w14:paraId="21609B50" w14:textId="77777777" w:rsidR="00134BD7" w:rsidRPr="0080356A" w:rsidRDefault="00134BD7" w:rsidP="00A83B6C">
            <w:pPr>
              <w:spacing w:before="0" w:line="480" w:lineRule="auto"/>
              <w:ind w:firstLine="0"/>
              <w:jc w:val="center"/>
              <w:rPr>
                <w:sz w:val="20"/>
              </w:rPr>
            </w:pPr>
          </w:p>
        </w:tc>
        <w:tc>
          <w:tcPr>
            <w:tcW w:w="660" w:type="pct"/>
          </w:tcPr>
          <w:p w14:paraId="123302FD" w14:textId="2BF4839C" w:rsidR="00134BD7" w:rsidRPr="0080356A" w:rsidRDefault="00134BD7" w:rsidP="00A83B6C">
            <w:pPr>
              <w:spacing w:before="0" w:line="480" w:lineRule="auto"/>
              <w:ind w:firstLine="0"/>
              <w:jc w:val="center"/>
              <w:rPr>
                <w:sz w:val="20"/>
              </w:rPr>
            </w:pPr>
            <w:r>
              <w:rPr>
                <w:sz w:val="20"/>
              </w:rPr>
              <w:t>C</w:t>
            </w:r>
          </w:p>
        </w:tc>
      </w:tr>
      <w:tr w:rsidR="00134BD7" w:rsidRPr="0080356A" w14:paraId="37784ED1" w14:textId="77777777" w:rsidTr="00134BD7">
        <w:trPr>
          <w:jc w:val="center"/>
        </w:trPr>
        <w:tc>
          <w:tcPr>
            <w:tcW w:w="830" w:type="pct"/>
          </w:tcPr>
          <w:p w14:paraId="71251931" w14:textId="77777777" w:rsidR="00134BD7" w:rsidRPr="0080356A" w:rsidRDefault="00134BD7" w:rsidP="00A83B6C">
            <w:pPr>
              <w:spacing w:line="480" w:lineRule="auto"/>
              <w:ind w:firstLine="0"/>
              <w:jc w:val="right"/>
              <w:rPr>
                <w:i/>
                <w:iCs/>
                <w:sz w:val="20"/>
              </w:rPr>
            </w:pPr>
            <w:r w:rsidRPr="0080356A">
              <w:rPr>
                <w:i/>
                <w:iCs/>
                <w:sz w:val="20"/>
              </w:rPr>
              <w:t>Missouri</w:t>
            </w:r>
          </w:p>
        </w:tc>
        <w:tc>
          <w:tcPr>
            <w:tcW w:w="432" w:type="pct"/>
            <w:vAlign w:val="center"/>
          </w:tcPr>
          <w:p w14:paraId="374472A0" w14:textId="77777777" w:rsidR="00134BD7" w:rsidRPr="0080356A" w:rsidRDefault="00134BD7" w:rsidP="00A83B6C">
            <w:pPr>
              <w:spacing w:before="0" w:line="480" w:lineRule="auto"/>
              <w:ind w:firstLine="0"/>
              <w:jc w:val="center"/>
              <w:rPr>
                <w:sz w:val="20"/>
              </w:rPr>
            </w:pPr>
          </w:p>
        </w:tc>
        <w:tc>
          <w:tcPr>
            <w:tcW w:w="441" w:type="pct"/>
            <w:vAlign w:val="center"/>
          </w:tcPr>
          <w:p w14:paraId="57EE277C" w14:textId="49DB07AF" w:rsidR="00134BD7" w:rsidRPr="0080356A" w:rsidRDefault="00134BD7" w:rsidP="00A83B6C">
            <w:pPr>
              <w:spacing w:before="0" w:line="480" w:lineRule="auto"/>
              <w:ind w:firstLine="0"/>
              <w:jc w:val="center"/>
              <w:rPr>
                <w:sz w:val="20"/>
              </w:rPr>
            </w:pPr>
            <w:r>
              <w:rPr>
                <w:sz w:val="20"/>
              </w:rPr>
              <w:t>•</w:t>
            </w:r>
          </w:p>
        </w:tc>
        <w:tc>
          <w:tcPr>
            <w:tcW w:w="659" w:type="pct"/>
          </w:tcPr>
          <w:p w14:paraId="6EBBACDB" w14:textId="13396299" w:rsidR="00134BD7" w:rsidRDefault="00134BD7" w:rsidP="00A83B6C">
            <w:pPr>
              <w:spacing w:before="0" w:line="480" w:lineRule="auto"/>
              <w:ind w:firstLine="0"/>
              <w:jc w:val="center"/>
              <w:rPr>
                <w:sz w:val="20"/>
              </w:rPr>
            </w:pPr>
            <w:r>
              <w:rPr>
                <w:sz w:val="20"/>
              </w:rPr>
              <w:t>L</w:t>
            </w:r>
          </w:p>
        </w:tc>
        <w:tc>
          <w:tcPr>
            <w:tcW w:w="660" w:type="pct"/>
          </w:tcPr>
          <w:p w14:paraId="666DA533" w14:textId="17568F14" w:rsidR="00134BD7" w:rsidRPr="0080356A" w:rsidRDefault="00134BD7" w:rsidP="00A83B6C">
            <w:pPr>
              <w:spacing w:before="0" w:line="480" w:lineRule="auto"/>
              <w:ind w:firstLine="0"/>
              <w:jc w:val="center"/>
              <w:rPr>
                <w:sz w:val="20"/>
              </w:rPr>
            </w:pPr>
            <w:r>
              <w:rPr>
                <w:sz w:val="20"/>
              </w:rPr>
              <w:t>x</w:t>
            </w:r>
          </w:p>
        </w:tc>
        <w:tc>
          <w:tcPr>
            <w:tcW w:w="659" w:type="pct"/>
          </w:tcPr>
          <w:p w14:paraId="1767779C" w14:textId="0ED9CC49" w:rsidR="00134BD7" w:rsidRPr="0080356A" w:rsidRDefault="00134BD7" w:rsidP="00A83B6C">
            <w:pPr>
              <w:spacing w:before="0" w:line="480" w:lineRule="auto"/>
              <w:ind w:firstLine="0"/>
              <w:jc w:val="center"/>
              <w:rPr>
                <w:sz w:val="20"/>
              </w:rPr>
            </w:pPr>
            <w:r>
              <w:rPr>
                <w:sz w:val="20"/>
              </w:rPr>
              <w:t>ø</w:t>
            </w:r>
          </w:p>
        </w:tc>
        <w:tc>
          <w:tcPr>
            <w:tcW w:w="660" w:type="pct"/>
          </w:tcPr>
          <w:p w14:paraId="77646C97" w14:textId="77777777" w:rsidR="00134BD7" w:rsidRPr="0080356A" w:rsidRDefault="00134BD7" w:rsidP="00A83B6C">
            <w:pPr>
              <w:spacing w:before="0" w:line="480" w:lineRule="auto"/>
              <w:ind w:firstLine="0"/>
              <w:jc w:val="center"/>
              <w:rPr>
                <w:sz w:val="20"/>
              </w:rPr>
            </w:pPr>
          </w:p>
        </w:tc>
        <w:tc>
          <w:tcPr>
            <w:tcW w:w="660" w:type="pct"/>
          </w:tcPr>
          <w:p w14:paraId="62A6E3A6" w14:textId="77777777" w:rsidR="00134BD7" w:rsidRPr="0080356A" w:rsidRDefault="00134BD7" w:rsidP="00A83B6C">
            <w:pPr>
              <w:spacing w:before="0" w:line="480" w:lineRule="auto"/>
              <w:ind w:firstLine="0"/>
              <w:jc w:val="center"/>
              <w:rPr>
                <w:sz w:val="20"/>
              </w:rPr>
            </w:pPr>
          </w:p>
        </w:tc>
      </w:tr>
      <w:tr w:rsidR="00134BD7" w:rsidRPr="0080356A" w14:paraId="7AA95CA1" w14:textId="77777777" w:rsidTr="00134BD7">
        <w:trPr>
          <w:jc w:val="center"/>
        </w:trPr>
        <w:tc>
          <w:tcPr>
            <w:tcW w:w="830" w:type="pct"/>
          </w:tcPr>
          <w:p w14:paraId="1D7476E7" w14:textId="77777777" w:rsidR="00134BD7" w:rsidRPr="0080356A" w:rsidRDefault="00134BD7" w:rsidP="00A83B6C">
            <w:pPr>
              <w:spacing w:line="480" w:lineRule="auto"/>
              <w:ind w:firstLine="0"/>
              <w:jc w:val="right"/>
              <w:rPr>
                <w:i/>
                <w:iCs/>
                <w:sz w:val="20"/>
              </w:rPr>
            </w:pPr>
            <w:r w:rsidRPr="0080356A">
              <w:rPr>
                <w:i/>
                <w:iCs/>
                <w:sz w:val="20"/>
              </w:rPr>
              <w:t>Nebraska</w:t>
            </w:r>
          </w:p>
        </w:tc>
        <w:tc>
          <w:tcPr>
            <w:tcW w:w="432" w:type="pct"/>
            <w:vAlign w:val="center"/>
          </w:tcPr>
          <w:p w14:paraId="180240A1" w14:textId="58061D8E" w:rsidR="00134BD7" w:rsidRPr="0080356A" w:rsidRDefault="00134BD7" w:rsidP="00A83B6C">
            <w:pPr>
              <w:spacing w:before="0" w:line="480" w:lineRule="auto"/>
              <w:ind w:firstLine="0"/>
              <w:jc w:val="center"/>
              <w:rPr>
                <w:sz w:val="20"/>
              </w:rPr>
            </w:pPr>
            <w:r>
              <w:rPr>
                <w:sz w:val="20"/>
              </w:rPr>
              <w:t>•</w:t>
            </w:r>
          </w:p>
        </w:tc>
        <w:tc>
          <w:tcPr>
            <w:tcW w:w="441" w:type="pct"/>
            <w:vAlign w:val="center"/>
          </w:tcPr>
          <w:p w14:paraId="2976299F" w14:textId="46A17100" w:rsidR="00134BD7" w:rsidRPr="0080356A" w:rsidRDefault="00134BD7" w:rsidP="00A83B6C">
            <w:pPr>
              <w:spacing w:before="0" w:line="480" w:lineRule="auto"/>
              <w:ind w:firstLine="0"/>
              <w:jc w:val="center"/>
              <w:rPr>
                <w:sz w:val="20"/>
              </w:rPr>
            </w:pPr>
            <w:r>
              <w:rPr>
                <w:sz w:val="20"/>
              </w:rPr>
              <w:t>•</w:t>
            </w:r>
          </w:p>
        </w:tc>
        <w:tc>
          <w:tcPr>
            <w:tcW w:w="659" w:type="pct"/>
          </w:tcPr>
          <w:p w14:paraId="1B6A40BE" w14:textId="1B88421B" w:rsidR="00134BD7" w:rsidRPr="0080356A" w:rsidRDefault="00134BD7" w:rsidP="00A83B6C">
            <w:pPr>
              <w:spacing w:before="0" w:line="480" w:lineRule="auto"/>
              <w:ind w:firstLine="0"/>
              <w:jc w:val="center"/>
              <w:rPr>
                <w:sz w:val="20"/>
              </w:rPr>
            </w:pPr>
            <w:r>
              <w:rPr>
                <w:sz w:val="20"/>
              </w:rPr>
              <w:t>L</w:t>
            </w:r>
          </w:p>
        </w:tc>
        <w:tc>
          <w:tcPr>
            <w:tcW w:w="660" w:type="pct"/>
          </w:tcPr>
          <w:p w14:paraId="35277707" w14:textId="30E34F69" w:rsidR="00134BD7" w:rsidRPr="0080356A" w:rsidRDefault="00134BD7" w:rsidP="00A83B6C">
            <w:pPr>
              <w:spacing w:before="0" w:line="480" w:lineRule="auto"/>
              <w:ind w:firstLine="0"/>
              <w:jc w:val="center"/>
              <w:rPr>
                <w:sz w:val="20"/>
              </w:rPr>
            </w:pPr>
          </w:p>
        </w:tc>
        <w:tc>
          <w:tcPr>
            <w:tcW w:w="659" w:type="pct"/>
          </w:tcPr>
          <w:p w14:paraId="460E1F36" w14:textId="1BD23FBF" w:rsidR="00134BD7" w:rsidRPr="0080356A" w:rsidRDefault="00134BD7" w:rsidP="00A83B6C">
            <w:pPr>
              <w:spacing w:before="0" w:line="480" w:lineRule="auto"/>
              <w:ind w:firstLine="0"/>
              <w:jc w:val="center"/>
              <w:rPr>
                <w:sz w:val="20"/>
              </w:rPr>
            </w:pPr>
            <w:r>
              <w:rPr>
                <w:sz w:val="20"/>
              </w:rPr>
              <w:t>ø</w:t>
            </w:r>
          </w:p>
        </w:tc>
        <w:tc>
          <w:tcPr>
            <w:tcW w:w="660" w:type="pct"/>
          </w:tcPr>
          <w:p w14:paraId="26D02207" w14:textId="77777777" w:rsidR="00134BD7" w:rsidRPr="0080356A" w:rsidRDefault="00134BD7" w:rsidP="00A83B6C">
            <w:pPr>
              <w:spacing w:before="0" w:line="480" w:lineRule="auto"/>
              <w:ind w:firstLine="0"/>
              <w:jc w:val="center"/>
              <w:rPr>
                <w:sz w:val="20"/>
              </w:rPr>
            </w:pPr>
          </w:p>
        </w:tc>
        <w:tc>
          <w:tcPr>
            <w:tcW w:w="660" w:type="pct"/>
          </w:tcPr>
          <w:p w14:paraId="19B61DFE" w14:textId="77777777" w:rsidR="00134BD7" w:rsidRPr="0080356A" w:rsidRDefault="00134BD7" w:rsidP="00A83B6C">
            <w:pPr>
              <w:spacing w:before="0" w:line="480" w:lineRule="auto"/>
              <w:ind w:firstLine="0"/>
              <w:jc w:val="center"/>
              <w:rPr>
                <w:sz w:val="20"/>
              </w:rPr>
            </w:pPr>
          </w:p>
        </w:tc>
      </w:tr>
      <w:tr w:rsidR="00134BD7" w:rsidRPr="0080356A" w14:paraId="0DABD5A4" w14:textId="77777777" w:rsidTr="00134BD7">
        <w:trPr>
          <w:jc w:val="center"/>
        </w:trPr>
        <w:tc>
          <w:tcPr>
            <w:tcW w:w="830" w:type="pct"/>
          </w:tcPr>
          <w:p w14:paraId="4E539801" w14:textId="77777777" w:rsidR="00134BD7" w:rsidRDefault="00134BD7" w:rsidP="00A83B6C">
            <w:pPr>
              <w:spacing w:line="480" w:lineRule="auto"/>
              <w:ind w:firstLine="0"/>
              <w:jc w:val="right"/>
              <w:rPr>
                <w:i/>
                <w:iCs/>
                <w:sz w:val="20"/>
              </w:rPr>
            </w:pPr>
            <w:r>
              <w:rPr>
                <w:i/>
                <w:iCs/>
                <w:sz w:val="20"/>
              </w:rPr>
              <w:t>Nevada</w:t>
            </w:r>
          </w:p>
        </w:tc>
        <w:tc>
          <w:tcPr>
            <w:tcW w:w="432" w:type="pct"/>
            <w:vAlign w:val="center"/>
          </w:tcPr>
          <w:p w14:paraId="77FB4097" w14:textId="77777777" w:rsidR="00134BD7" w:rsidRPr="0080356A" w:rsidRDefault="00134BD7" w:rsidP="00A83B6C">
            <w:pPr>
              <w:spacing w:before="0" w:line="480" w:lineRule="auto"/>
              <w:ind w:firstLine="0"/>
              <w:jc w:val="center"/>
              <w:rPr>
                <w:sz w:val="20"/>
              </w:rPr>
            </w:pPr>
          </w:p>
        </w:tc>
        <w:tc>
          <w:tcPr>
            <w:tcW w:w="441" w:type="pct"/>
            <w:vAlign w:val="center"/>
          </w:tcPr>
          <w:p w14:paraId="7CE9E613" w14:textId="77777777" w:rsidR="00134BD7" w:rsidRPr="0080356A" w:rsidRDefault="00134BD7" w:rsidP="00A83B6C">
            <w:pPr>
              <w:spacing w:before="0" w:line="480" w:lineRule="auto"/>
              <w:ind w:firstLine="0"/>
              <w:jc w:val="center"/>
              <w:rPr>
                <w:sz w:val="20"/>
              </w:rPr>
            </w:pPr>
          </w:p>
        </w:tc>
        <w:tc>
          <w:tcPr>
            <w:tcW w:w="659" w:type="pct"/>
          </w:tcPr>
          <w:p w14:paraId="51EC66C2" w14:textId="555CB3F7" w:rsidR="00134BD7" w:rsidRPr="0080356A" w:rsidRDefault="00134BD7" w:rsidP="00A83B6C">
            <w:pPr>
              <w:spacing w:before="0" w:line="480" w:lineRule="auto"/>
              <w:ind w:firstLine="0"/>
              <w:jc w:val="center"/>
              <w:rPr>
                <w:sz w:val="20"/>
              </w:rPr>
            </w:pPr>
            <w:r>
              <w:rPr>
                <w:sz w:val="20"/>
              </w:rPr>
              <w:t>L</w:t>
            </w:r>
          </w:p>
        </w:tc>
        <w:tc>
          <w:tcPr>
            <w:tcW w:w="660" w:type="pct"/>
          </w:tcPr>
          <w:p w14:paraId="342C659B" w14:textId="56428B72" w:rsidR="00134BD7" w:rsidRPr="0080356A" w:rsidRDefault="00134BD7" w:rsidP="00A83B6C">
            <w:pPr>
              <w:spacing w:before="0" w:line="480" w:lineRule="auto"/>
              <w:ind w:firstLine="0"/>
              <w:jc w:val="center"/>
              <w:rPr>
                <w:sz w:val="20"/>
              </w:rPr>
            </w:pPr>
          </w:p>
        </w:tc>
        <w:tc>
          <w:tcPr>
            <w:tcW w:w="659" w:type="pct"/>
          </w:tcPr>
          <w:p w14:paraId="2642CB25" w14:textId="2CB9B38C" w:rsidR="00134BD7" w:rsidRPr="0080356A" w:rsidRDefault="00134BD7" w:rsidP="00A83B6C">
            <w:pPr>
              <w:spacing w:before="0" w:line="480" w:lineRule="auto"/>
              <w:ind w:firstLine="0"/>
              <w:jc w:val="center"/>
              <w:rPr>
                <w:sz w:val="20"/>
              </w:rPr>
            </w:pPr>
            <w:r>
              <w:rPr>
                <w:sz w:val="20"/>
              </w:rPr>
              <w:t>ø</w:t>
            </w:r>
          </w:p>
        </w:tc>
        <w:tc>
          <w:tcPr>
            <w:tcW w:w="660" w:type="pct"/>
          </w:tcPr>
          <w:p w14:paraId="6B780A21" w14:textId="77777777" w:rsidR="00134BD7" w:rsidRPr="0080356A" w:rsidRDefault="00134BD7" w:rsidP="00A83B6C">
            <w:pPr>
              <w:spacing w:before="0" w:line="480" w:lineRule="auto"/>
              <w:ind w:firstLine="0"/>
              <w:jc w:val="center"/>
              <w:rPr>
                <w:sz w:val="20"/>
              </w:rPr>
            </w:pPr>
          </w:p>
        </w:tc>
        <w:tc>
          <w:tcPr>
            <w:tcW w:w="660" w:type="pct"/>
          </w:tcPr>
          <w:p w14:paraId="77297CF6" w14:textId="77777777" w:rsidR="00134BD7" w:rsidRPr="0080356A" w:rsidRDefault="00134BD7" w:rsidP="00A83B6C">
            <w:pPr>
              <w:spacing w:before="0" w:line="480" w:lineRule="auto"/>
              <w:ind w:firstLine="0"/>
              <w:jc w:val="center"/>
              <w:rPr>
                <w:sz w:val="20"/>
              </w:rPr>
            </w:pPr>
          </w:p>
        </w:tc>
      </w:tr>
      <w:tr w:rsidR="00134BD7" w:rsidRPr="0080356A" w14:paraId="7086BFF1" w14:textId="77777777" w:rsidTr="00134BD7">
        <w:trPr>
          <w:jc w:val="center"/>
        </w:trPr>
        <w:tc>
          <w:tcPr>
            <w:tcW w:w="830" w:type="pct"/>
          </w:tcPr>
          <w:p w14:paraId="142FBA31" w14:textId="77777777" w:rsidR="00134BD7" w:rsidRPr="0080356A" w:rsidRDefault="00134BD7" w:rsidP="00A83B6C">
            <w:pPr>
              <w:spacing w:line="480" w:lineRule="auto"/>
              <w:ind w:firstLine="0"/>
              <w:jc w:val="right"/>
              <w:rPr>
                <w:i/>
                <w:iCs/>
                <w:sz w:val="20"/>
              </w:rPr>
            </w:pPr>
            <w:r>
              <w:rPr>
                <w:i/>
                <w:iCs/>
                <w:sz w:val="20"/>
              </w:rPr>
              <w:t>New Jersey</w:t>
            </w:r>
          </w:p>
        </w:tc>
        <w:tc>
          <w:tcPr>
            <w:tcW w:w="432" w:type="pct"/>
            <w:vAlign w:val="center"/>
          </w:tcPr>
          <w:p w14:paraId="06069377" w14:textId="77777777" w:rsidR="00134BD7" w:rsidRPr="0080356A" w:rsidRDefault="00134BD7" w:rsidP="00A83B6C">
            <w:pPr>
              <w:spacing w:before="0" w:line="480" w:lineRule="auto"/>
              <w:ind w:firstLine="0"/>
              <w:jc w:val="center"/>
              <w:rPr>
                <w:sz w:val="20"/>
              </w:rPr>
            </w:pPr>
          </w:p>
        </w:tc>
        <w:tc>
          <w:tcPr>
            <w:tcW w:w="441" w:type="pct"/>
            <w:vAlign w:val="center"/>
          </w:tcPr>
          <w:p w14:paraId="4553EF68" w14:textId="77777777" w:rsidR="00134BD7" w:rsidRPr="0080356A" w:rsidRDefault="00134BD7" w:rsidP="00A83B6C">
            <w:pPr>
              <w:spacing w:before="0" w:line="480" w:lineRule="auto"/>
              <w:ind w:firstLine="0"/>
              <w:jc w:val="center"/>
              <w:rPr>
                <w:sz w:val="20"/>
              </w:rPr>
            </w:pPr>
          </w:p>
        </w:tc>
        <w:tc>
          <w:tcPr>
            <w:tcW w:w="659" w:type="pct"/>
          </w:tcPr>
          <w:p w14:paraId="29DABDD8" w14:textId="469F2596" w:rsidR="00134BD7" w:rsidRPr="0080356A" w:rsidRDefault="00134BD7" w:rsidP="00A83B6C">
            <w:pPr>
              <w:spacing w:before="0" w:line="480" w:lineRule="auto"/>
              <w:ind w:firstLine="0"/>
              <w:jc w:val="center"/>
              <w:rPr>
                <w:sz w:val="20"/>
              </w:rPr>
            </w:pPr>
            <w:r>
              <w:rPr>
                <w:sz w:val="20"/>
              </w:rPr>
              <w:t>Pol. Comm.</w:t>
            </w:r>
          </w:p>
        </w:tc>
        <w:tc>
          <w:tcPr>
            <w:tcW w:w="660" w:type="pct"/>
          </w:tcPr>
          <w:p w14:paraId="401444F2" w14:textId="752F1237" w:rsidR="00134BD7" w:rsidRPr="0080356A" w:rsidRDefault="00134BD7" w:rsidP="00A83B6C">
            <w:pPr>
              <w:spacing w:before="0" w:line="480" w:lineRule="auto"/>
              <w:ind w:firstLine="0"/>
              <w:jc w:val="center"/>
              <w:rPr>
                <w:sz w:val="20"/>
              </w:rPr>
            </w:pPr>
          </w:p>
        </w:tc>
        <w:tc>
          <w:tcPr>
            <w:tcW w:w="659" w:type="pct"/>
          </w:tcPr>
          <w:p w14:paraId="64A5BB6C" w14:textId="77777777" w:rsidR="00134BD7" w:rsidRPr="0080356A" w:rsidRDefault="00134BD7" w:rsidP="00A83B6C">
            <w:pPr>
              <w:spacing w:before="0" w:line="480" w:lineRule="auto"/>
              <w:ind w:firstLine="0"/>
              <w:jc w:val="center"/>
              <w:rPr>
                <w:sz w:val="20"/>
              </w:rPr>
            </w:pPr>
          </w:p>
        </w:tc>
        <w:tc>
          <w:tcPr>
            <w:tcW w:w="660" w:type="pct"/>
          </w:tcPr>
          <w:p w14:paraId="45141153" w14:textId="7A610F9C" w:rsidR="00134BD7" w:rsidRPr="0080356A" w:rsidRDefault="00134BD7" w:rsidP="00A83B6C">
            <w:pPr>
              <w:spacing w:before="0" w:line="480" w:lineRule="auto"/>
              <w:ind w:firstLine="0"/>
              <w:jc w:val="center"/>
              <w:rPr>
                <w:sz w:val="20"/>
              </w:rPr>
            </w:pPr>
            <w:r>
              <w:rPr>
                <w:sz w:val="20"/>
              </w:rPr>
              <w:t>u</w:t>
            </w:r>
          </w:p>
        </w:tc>
        <w:tc>
          <w:tcPr>
            <w:tcW w:w="660" w:type="pct"/>
          </w:tcPr>
          <w:p w14:paraId="2DE976FE" w14:textId="77777777" w:rsidR="00134BD7" w:rsidRPr="0080356A" w:rsidRDefault="00134BD7" w:rsidP="00A83B6C">
            <w:pPr>
              <w:spacing w:before="0" w:line="480" w:lineRule="auto"/>
              <w:ind w:firstLine="0"/>
              <w:jc w:val="center"/>
              <w:rPr>
                <w:sz w:val="20"/>
              </w:rPr>
            </w:pPr>
          </w:p>
        </w:tc>
      </w:tr>
      <w:tr w:rsidR="00134BD7" w:rsidRPr="0080356A" w14:paraId="39A60BD1" w14:textId="77777777" w:rsidTr="00134BD7">
        <w:trPr>
          <w:jc w:val="center"/>
        </w:trPr>
        <w:tc>
          <w:tcPr>
            <w:tcW w:w="830" w:type="pct"/>
          </w:tcPr>
          <w:p w14:paraId="59F74C6B" w14:textId="596D196D" w:rsidR="00134BD7" w:rsidRPr="0080356A" w:rsidRDefault="00134BD7" w:rsidP="00A83B6C">
            <w:pPr>
              <w:spacing w:line="480" w:lineRule="auto"/>
              <w:ind w:firstLine="0"/>
              <w:jc w:val="right"/>
              <w:rPr>
                <w:i/>
                <w:iCs/>
                <w:sz w:val="20"/>
              </w:rPr>
            </w:pPr>
            <w:r>
              <w:rPr>
                <w:i/>
                <w:iCs/>
                <w:sz w:val="20"/>
              </w:rPr>
              <w:t>New Mexico</w:t>
            </w:r>
          </w:p>
        </w:tc>
        <w:tc>
          <w:tcPr>
            <w:tcW w:w="432" w:type="pct"/>
            <w:vAlign w:val="center"/>
          </w:tcPr>
          <w:p w14:paraId="7F3B9470" w14:textId="77777777" w:rsidR="00134BD7" w:rsidRPr="0080356A" w:rsidRDefault="00134BD7" w:rsidP="00A83B6C">
            <w:pPr>
              <w:spacing w:before="0" w:line="480" w:lineRule="auto"/>
              <w:ind w:firstLine="0"/>
              <w:jc w:val="center"/>
              <w:rPr>
                <w:sz w:val="20"/>
              </w:rPr>
            </w:pPr>
          </w:p>
        </w:tc>
        <w:tc>
          <w:tcPr>
            <w:tcW w:w="441" w:type="pct"/>
            <w:vAlign w:val="center"/>
          </w:tcPr>
          <w:p w14:paraId="2BBA7849" w14:textId="4AD701E7" w:rsidR="00134BD7" w:rsidRPr="0080356A" w:rsidRDefault="00134BD7" w:rsidP="00A83B6C">
            <w:pPr>
              <w:spacing w:before="0" w:line="480" w:lineRule="auto"/>
              <w:ind w:firstLine="0"/>
              <w:jc w:val="center"/>
              <w:rPr>
                <w:sz w:val="20"/>
              </w:rPr>
            </w:pPr>
            <w:r>
              <w:rPr>
                <w:sz w:val="20"/>
              </w:rPr>
              <w:t>•</w:t>
            </w:r>
          </w:p>
        </w:tc>
        <w:tc>
          <w:tcPr>
            <w:tcW w:w="659" w:type="pct"/>
          </w:tcPr>
          <w:p w14:paraId="0C8537BD" w14:textId="6271C794" w:rsidR="00134BD7" w:rsidRPr="0080356A" w:rsidRDefault="00134BD7" w:rsidP="00A83B6C">
            <w:pPr>
              <w:spacing w:before="0" w:line="480" w:lineRule="auto"/>
              <w:ind w:firstLine="0"/>
              <w:jc w:val="center"/>
              <w:rPr>
                <w:sz w:val="20"/>
              </w:rPr>
            </w:pPr>
            <w:r>
              <w:rPr>
                <w:sz w:val="20"/>
              </w:rPr>
              <w:t>L</w:t>
            </w:r>
          </w:p>
        </w:tc>
        <w:tc>
          <w:tcPr>
            <w:tcW w:w="660" w:type="pct"/>
          </w:tcPr>
          <w:p w14:paraId="2BA55C11" w14:textId="47B1D6AB" w:rsidR="00134BD7" w:rsidRPr="0080356A" w:rsidRDefault="00134BD7" w:rsidP="00A83B6C">
            <w:pPr>
              <w:spacing w:before="0" w:line="480" w:lineRule="auto"/>
              <w:ind w:firstLine="0"/>
              <w:jc w:val="center"/>
              <w:rPr>
                <w:sz w:val="20"/>
              </w:rPr>
            </w:pPr>
          </w:p>
        </w:tc>
        <w:tc>
          <w:tcPr>
            <w:tcW w:w="659" w:type="pct"/>
          </w:tcPr>
          <w:p w14:paraId="01C9BFF6" w14:textId="77777777" w:rsidR="00134BD7" w:rsidRPr="0080356A" w:rsidRDefault="00134BD7" w:rsidP="00A83B6C">
            <w:pPr>
              <w:spacing w:before="0" w:line="480" w:lineRule="auto"/>
              <w:ind w:firstLine="0"/>
              <w:jc w:val="center"/>
              <w:rPr>
                <w:sz w:val="20"/>
              </w:rPr>
            </w:pPr>
          </w:p>
        </w:tc>
        <w:tc>
          <w:tcPr>
            <w:tcW w:w="660" w:type="pct"/>
          </w:tcPr>
          <w:p w14:paraId="33D5F44B" w14:textId="48658BFA" w:rsidR="00134BD7" w:rsidRPr="0080356A" w:rsidRDefault="00134BD7" w:rsidP="00A83B6C">
            <w:pPr>
              <w:spacing w:before="0" w:line="480" w:lineRule="auto"/>
              <w:ind w:firstLine="0"/>
              <w:jc w:val="center"/>
              <w:rPr>
                <w:sz w:val="20"/>
              </w:rPr>
            </w:pPr>
            <w:r>
              <w:rPr>
                <w:sz w:val="20"/>
              </w:rPr>
              <w:t>p</w:t>
            </w:r>
          </w:p>
        </w:tc>
        <w:tc>
          <w:tcPr>
            <w:tcW w:w="660" w:type="pct"/>
          </w:tcPr>
          <w:p w14:paraId="3209B65E" w14:textId="77777777" w:rsidR="00134BD7" w:rsidRPr="0080356A" w:rsidRDefault="00134BD7" w:rsidP="00A83B6C">
            <w:pPr>
              <w:spacing w:before="0" w:line="480" w:lineRule="auto"/>
              <w:ind w:firstLine="0"/>
              <w:jc w:val="center"/>
              <w:rPr>
                <w:sz w:val="20"/>
              </w:rPr>
            </w:pPr>
          </w:p>
        </w:tc>
      </w:tr>
      <w:tr w:rsidR="00134BD7" w:rsidRPr="0080356A" w14:paraId="64A941C2" w14:textId="77777777" w:rsidTr="00134BD7">
        <w:trPr>
          <w:jc w:val="center"/>
        </w:trPr>
        <w:tc>
          <w:tcPr>
            <w:tcW w:w="830" w:type="pct"/>
          </w:tcPr>
          <w:p w14:paraId="7C7E804D" w14:textId="77777777" w:rsidR="00134BD7" w:rsidRPr="0080356A" w:rsidRDefault="00134BD7" w:rsidP="00A83B6C">
            <w:pPr>
              <w:spacing w:line="480" w:lineRule="auto"/>
              <w:ind w:firstLine="0"/>
              <w:jc w:val="right"/>
              <w:rPr>
                <w:i/>
                <w:iCs/>
                <w:sz w:val="20"/>
              </w:rPr>
            </w:pPr>
            <w:r w:rsidRPr="0080356A">
              <w:rPr>
                <w:i/>
                <w:iCs/>
                <w:sz w:val="20"/>
              </w:rPr>
              <w:t>New York</w:t>
            </w:r>
          </w:p>
        </w:tc>
        <w:tc>
          <w:tcPr>
            <w:tcW w:w="432" w:type="pct"/>
            <w:vAlign w:val="center"/>
          </w:tcPr>
          <w:p w14:paraId="1C0CFEA3" w14:textId="4AAA68C0" w:rsidR="00134BD7" w:rsidRPr="0080356A" w:rsidRDefault="00134BD7" w:rsidP="00A83B6C">
            <w:pPr>
              <w:spacing w:before="0" w:line="480" w:lineRule="auto"/>
              <w:ind w:firstLine="0"/>
              <w:jc w:val="center"/>
              <w:rPr>
                <w:sz w:val="20"/>
              </w:rPr>
            </w:pPr>
            <w:r>
              <w:rPr>
                <w:sz w:val="20"/>
              </w:rPr>
              <w:t>•</w:t>
            </w:r>
          </w:p>
        </w:tc>
        <w:tc>
          <w:tcPr>
            <w:tcW w:w="441" w:type="pct"/>
            <w:vAlign w:val="center"/>
          </w:tcPr>
          <w:p w14:paraId="39918603" w14:textId="77777777" w:rsidR="00134BD7" w:rsidRPr="0080356A" w:rsidRDefault="00134BD7" w:rsidP="00A83B6C">
            <w:pPr>
              <w:spacing w:before="0" w:line="480" w:lineRule="auto"/>
              <w:ind w:firstLine="0"/>
              <w:jc w:val="center"/>
              <w:rPr>
                <w:sz w:val="20"/>
              </w:rPr>
            </w:pPr>
          </w:p>
        </w:tc>
        <w:tc>
          <w:tcPr>
            <w:tcW w:w="659" w:type="pct"/>
          </w:tcPr>
          <w:p w14:paraId="4874DD5A" w14:textId="42025BAC" w:rsidR="00134BD7" w:rsidRPr="0080356A" w:rsidRDefault="00134BD7" w:rsidP="00A83B6C">
            <w:pPr>
              <w:spacing w:before="0" w:line="480" w:lineRule="auto"/>
              <w:ind w:firstLine="0"/>
              <w:jc w:val="center"/>
              <w:rPr>
                <w:sz w:val="20"/>
              </w:rPr>
            </w:pPr>
            <w:r>
              <w:rPr>
                <w:sz w:val="20"/>
              </w:rPr>
              <w:t>C</w:t>
            </w:r>
          </w:p>
        </w:tc>
        <w:tc>
          <w:tcPr>
            <w:tcW w:w="660" w:type="pct"/>
          </w:tcPr>
          <w:p w14:paraId="1ECEEFEB" w14:textId="6DB80A6D" w:rsidR="00134BD7" w:rsidRPr="0080356A" w:rsidRDefault="00134BD7" w:rsidP="00A83B6C">
            <w:pPr>
              <w:spacing w:before="0" w:line="480" w:lineRule="auto"/>
              <w:ind w:firstLine="0"/>
              <w:jc w:val="center"/>
              <w:rPr>
                <w:sz w:val="20"/>
              </w:rPr>
            </w:pPr>
          </w:p>
        </w:tc>
        <w:tc>
          <w:tcPr>
            <w:tcW w:w="659" w:type="pct"/>
          </w:tcPr>
          <w:p w14:paraId="03D6C126" w14:textId="77777777" w:rsidR="00134BD7" w:rsidRPr="0080356A" w:rsidRDefault="00134BD7" w:rsidP="00A83B6C">
            <w:pPr>
              <w:spacing w:before="0" w:line="480" w:lineRule="auto"/>
              <w:ind w:firstLine="0"/>
              <w:jc w:val="center"/>
              <w:rPr>
                <w:sz w:val="20"/>
              </w:rPr>
            </w:pPr>
          </w:p>
        </w:tc>
        <w:tc>
          <w:tcPr>
            <w:tcW w:w="660" w:type="pct"/>
          </w:tcPr>
          <w:p w14:paraId="60BC79D0" w14:textId="77777777" w:rsidR="00134BD7" w:rsidRPr="0080356A" w:rsidRDefault="00134BD7" w:rsidP="00A83B6C">
            <w:pPr>
              <w:spacing w:before="0" w:line="480" w:lineRule="auto"/>
              <w:ind w:firstLine="0"/>
              <w:jc w:val="center"/>
              <w:rPr>
                <w:sz w:val="20"/>
              </w:rPr>
            </w:pPr>
          </w:p>
        </w:tc>
        <w:tc>
          <w:tcPr>
            <w:tcW w:w="660" w:type="pct"/>
          </w:tcPr>
          <w:p w14:paraId="399A0471" w14:textId="77777777" w:rsidR="00134BD7" w:rsidRPr="0080356A" w:rsidRDefault="00134BD7" w:rsidP="00A83B6C">
            <w:pPr>
              <w:spacing w:before="0" w:line="480" w:lineRule="auto"/>
              <w:ind w:firstLine="0"/>
              <w:jc w:val="center"/>
              <w:rPr>
                <w:sz w:val="20"/>
              </w:rPr>
            </w:pPr>
            <w:r w:rsidRPr="0080356A">
              <w:rPr>
                <w:sz w:val="20"/>
              </w:rPr>
              <w:t>x</w:t>
            </w:r>
          </w:p>
        </w:tc>
      </w:tr>
      <w:tr w:rsidR="00134BD7" w:rsidRPr="0080356A" w14:paraId="022A20D8" w14:textId="77777777" w:rsidTr="00134BD7">
        <w:trPr>
          <w:jc w:val="center"/>
        </w:trPr>
        <w:tc>
          <w:tcPr>
            <w:tcW w:w="830" w:type="pct"/>
          </w:tcPr>
          <w:p w14:paraId="4C4CA018" w14:textId="77777777" w:rsidR="00134BD7" w:rsidRPr="0080356A" w:rsidRDefault="00134BD7" w:rsidP="00A83B6C">
            <w:pPr>
              <w:spacing w:line="480" w:lineRule="auto"/>
              <w:ind w:firstLine="0"/>
              <w:jc w:val="right"/>
              <w:rPr>
                <w:i/>
                <w:iCs/>
                <w:sz w:val="20"/>
              </w:rPr>
            </w:pPr>
            <w:r w:rsidRPr="0080356A">
              <w:rPr>
                <w:i/>
                <w:iCs/>
                <w:sz w:val="20"/>
              </w:rPr>
              <w:t>North Carolina</w:t>
            </w:r>
          </w:p>
        </w:tc>
        <w:tc>
          <w:tcPr>
            <w:tcW w:w="432" w:type="pct"/>
            <w:vAlign w:val="center"/>
          </w:tcPr>
          <w:p w14:paraId="32A692C9" w14:textId="77777777" w:rsidR="00134BD7" w:rsidRPr="0080356A" w:rsidRDefault="00134BD7" w:rsidP="00A83B6C">
            <w:pPr>
              <w:spacing w:before="0" w:line="480" w:lineRule="auto"/>
              <w:ind w:firstLine="0"/>
              <w:jc w:val="center"/>
              <w:rPr>
                <w:sz w:val="20"/>
              </w:rPr>
            </w:pPr>
          </w:p>
        </w:tc>
        <w:tc>
          <w:tcPr>
            <w:tcW w:w="441" w:type="pct"/>
            <w:vAlign w:val="center"/>
          </w:tcPr>
          <w:p w14:paraId="3B59E93C" w14:textId="715072B3" w:rsidR="00134BD7" w:rsidRPr="0080356A" w:rsidRDefault="00134BD7" w:rsidP="00A83B6C">
            <w:pPr>
              <w:spacing w:before="0" w:line="480" w:lineRule="auto"/>
              <w:ind w:firstLine="0"/>
              <w:jc w:val="center"/>
              <w:rPr>
                <w:sz w:val="20"/>
              </w:rPr>
            </w:pPr>
            <w:r>
              <w:rPr>
                <w:sz w:val="20"/>
              </w:rPr>
              <w:t>•</w:t>
            </w:r>
          </w:p>
        </w:tc>
        <w:tc>
          <w:tcPr>
            <w:tcW w:w="659" w:type="pct"/>
          </w:tcPr>
          <w:p w14:paraId="687E322A" w14:textId="5994D950" w:rsidR="00134BD7" w:rsidRPr="0080356A" w:rsidRDefault="00134BD7" w:rsidP="00A83B6C">
            <w:pPr>
              <w:spacing w:before="0" w:line="480" w:lineRule="auto"/>
              <w:ind w:firstLine="0"/>
              <w:jc w:val="center"/>
              <w:rPr>
                <w:sz w:val="20"/>
              </w:rPr>
            </w:pPr>
            <w:r>
              <w:rPr>
                <w:sz w:val="20"/>
              </w:rPr>
              <w:t>C</w:t>
            </w:r>
          </w:p>
        </w:tc>
        <w:tc>
          <w:tcPr>
            <w:tcW w:w="660" w:type="pct"/>
          </w:tcPr>
          <w:p w14:paraId="03556FD4" w14:textId="465C92F2" w:rsidR="00134BD7" w:rsidRPr="0080356A" w:rsidRDefault="00134BD7" w:rsidP="00A83B6C">
            <w:pPr>
              <w:spacing w:before="0" w:line="480" w:lineRule="auto"/>
              <w:ind w:firstLine="0"/>
              <w:jc w:val="center"/>
              <w:rPr>
                <w:sz w:val="20"/>
              </w:rPr>
            </w:pPr>
          </w:p>
        </w:tc>
        <w:tc>
          <w:tcPr>
            <w:tcW w:w="659" w:type="pct"/>
          </w:tcPr>
          <w:p w14:paraId="7FAFC0FF" w14:textId="77777777" w:rsidR="00134BD7" w:rsidRPr="0080356A" w:rsidRDefault="00134BD7" w:rsidP="00A83B6C">
            <w:pPr>
              <w:spacing w:before="0" w:line="480" w:lineRule="auto"/>
              <w:ind w:firstLine="0"/>
              <w:jc w:val="center"/>
              <w:rPr>
                <w:sz w:val="20"/>
              </w:rPr>
            </w:pPr>
          </w:p>
        </w:tc>
        <w:tc>
          <w:tcPr>
            <w:tcW w:w="660" w:type="pct"/>
          </w:tcPr>
          <w:p w14:paraId="148C048E" w14:textId="77777777" w:rsidR="00134BD7" w:rsidRPr="0080356A" w:rsidRDefault="00134BD7" w:rsidP="00A83B6C">
            <w:pPr>
              <w:spacing w:before="0" w:line="480" w:lineRule="auto"/>
              <w:ind w:firstLine="0"/>
              <w:jc w:val="center"/>
              <w:rPr>
                <w:sz w:val="20"/>
              </w:rPr>
            </w:pPr>
          </w:p>
        </w:tc>
        <w:tc>
          <w:tcPr>
            <w:tcW w:w="660" w:type="pct"/>
          </w:tcPr>
          <w:p w14:paraId="5A978730" w14:textId="25DE00A0" w:rsidR="00134BD7" w:rsidRPr="0080356A" w:rsidRDefault="00134BD7" w:rsidP="00A83B6C">
            <w:pPr>
              <w:spacing w:before="0" w:line="480" w:lineRule="auto"/>
              <w:ind w:firstLine="0"/>
              <w:jc w:val="center"/>
              <w:rPr>
                <w:sz w:val="20"/>
              </w:rPr>
            </w:pPr>
            <w:r>
              <w:rPr>
                <w:sz w:val="20"/>
              </w:rPr>
              <w:t>C</w:t>
            </w:r>
          </w:p>
        </w:tc>
      </w:tr>
      <w:tr w:rsidR="00134BD7" w:rsidRPr="0080356A" w14:paraId="62CA7CD9" w14:textId="77777777" w:rsidTr="00134BD7">
        <w:trPr>
          <w:jc w:val="center"/>
        </w:trPr>
        <w:tc>
          <w:tcPr>
            <w:tcW w:w="830" w:type="pct"/>
          </w:tcPr>
          <w:p w14:paraId="253AC13B" w14:textId="77777777" w:rsidR="00134BD7" w:rsidRPr="004E6559" w:rsidRDefault="00134BD7" w:rsidP="00A83B6C">
            <w:pPr>
              <w:spacing w:line="480" w:lineRule="auto"/>
              <w:ind w:firstLine="0"/>
              <w:jc w:val="right"/>
              <w:rPr>
                <w:i/>
                <w:iCs/>
                <w:sz w:val="20"/>
              </w:rPr>
            </w:pPr>
            <w:r w:rsidRPr="004E6559">
              <w:rPr>
                <w:i/>
                <w:iCs/>
                <w:sz w:val="20"/>
              </w:rPr>
              <w:t>Ohio</w:t>
            </w:r>
          </w:p>
        </w:tc>
        <w:tc>
          <w:tcPr>
            <w:tcW w:w="432" w:type="pct"/>
            <w:vAlign w:val="center"/>
          </w:tcPr>
          <w:p w14:paraId="5A13C834" w14:textId="30ABB848" w:rsidR="00134BD7" w:rsidRPr="0080356A" w:rsidRDefault="00134BD7" w:rsidP="00A83B6C">
            <w:pPr>
              <w:spacing w:before="0" w:line="480" w:lineRule="auto"/>
              <w:ind w:firstLine="0"/>
              <w:jc w:val="center"/>
              <w:rPr>
                <w:sz w:val="20"/>
              </w:rPr>
            </w:pPr>
            <w:r>
              <w:rPr>
                <w:sz w:val="20"/>
              </w:rPr>
              <w:t>•</w:t>
            </w:r>
          </w:p>
        </w:tc>
        <w:tc>
          <w:tcPr>
            <w:tcW w:w="441" w:type="pct"/>
            <w:vAlign w:val="center"/>
          </w:tcPr>
          <w:p w14:paraId="43F46694" w14:textId="77777777" w:rsidR="00134BD7" w:rsidRPr="0080356A" w:rsidRDefault="00134BD7" w:rsidP="00A83B6C">
            <w:pPr>
              <w:spacing w:before="0" w:line="480" w:lineRule="auto"/>
              <w:ind w:firstLine="0"/>
              <w:jc w:val="center"/>
              <w:rPr>
                <w:sz w:val="20"/>
              </w:rPr>
            </w:pPr>
          </w:p>
        </w:tc>
        <w:tc>
          <w:tcPr>
            <w:tcW w:w="659" w:type="pct"/>
          </w:tcPr>
          <w:p w14:paraId="5275BF36" w14:textId="3E61A7A2" w:rsidR="00134BD7" w:rsidRPr="0080356A" w:rsidRDefault="00134BD7" w:rsidP="00A83B6C">
            <w:pPr>
              <w:spacing w:before="0" w:line="480" w:lineRule="auto"/>
              <w:ind w:firstLine="0"/>
              <w:jc w:val="center"/>
              <w:rPr>
                <w:sz w:val="20"/>
              </w:rPr>
            </w:pPr>
            <w:r>
              <w:rPr>
                <w:sz w:val="20"/>
              </w:rPr>
              <w:t>L</w:t>
            </w:r>
          </w:p>
        </w:tc>
        <w:tc>
          <w:tcPr>
            <w:tcW w:w="660" w:type="pct"/>
          </w:tcPr>
          <w:p w14:paraId="121026FE" w14:textId="4C5776CF" w:rsidR="00134BD7" w:rsidRPr="0080356A" w:rsidRDefault="00134BD7" w:rsidP="00A83B6C">
            <w:pPr>
              <w:spacing w:before="0" w:line="480" w:lineRule="auto"/>
              <w:ind w:firstLine="0"/>
              <w:jc w:val="center"/>
              <w:rPr>
                <w:sz w:val="20"/>
              </w:rPr>
            </w:pPr>
          </w:p>
        </w:tc>
        <w:tc>
          <w:tcPr>
            <w:tcW w:w="659" w:type="pct"/>
          </w:tcPr>
          <w:p w14:paraId="10B48EFB" w14:textId="77777777" w:rsidR="00134BD7" w:rsidRPr="0080356A" w:rsidRDefault="00134BD7" w:rsidP="00A83B6C">
            <w:pPr>
              <w:spacing w:before="0" w:line="480" w:lineRule="auto"/>
              <w:ind w:firstLine="0"/>
              <w:jc w:val="center"/>
              <w:rPr>
                <w:sz w:val="20"/>
              </w:rPr>
            </w:pPr>
          </w:p>
        </w:tc>
        <w:tc>
          <w:tcPr>
            <w:tcW w:w="660" w:type="pct"/>
          </w:tcPr>
          <w:p w14:paraId="79DDE934" w14:textId="6B340530" w:rsidR="00134BD7" w:rsidRPr="0080356A" w:rsidRDefault="00134BD7" w:rsidP="00A83B6C">
            <w:pPr>
              <w:spacing w:before="0" w:line="480" w:lineRule="auto"/>
              <w:ind w:firstLine="0"/>
              <w:jc w:val="center"/>
              <w:rPr>
                <w:sz w:val="20"/>
              </w:rPr>
            </w:pPr>
            <w:r>
              <w:rPr>
                <w:sz w:val="20"/>
              </w:rPr>
              <w:t>p</w:t>
            </w:r>
          </w:p>
        </w:tc>
        <w:tc>
          <w:tcPr>
            <w:tcW w:w="660" w:type="pct"/>
          </w:tcPr>
          <w:p w14:paraId="51486EAB" w14:textId="00A9AA73" w:rsidR="00134BD7" w:rsidRPr="0080356A" w:rsidRDefault="00134BD7" w:rsidP="00A83B6C">
            <w:pPr>
              <w:spacing w:before="0" w:line="480" w:lineRule="auto"/>
              <w:ind w:firstLine="0"/>
              <w:jc w:val="center"/>
              <w:rPr>
                <w:sz w:val="20"/>
              </w:rPr>
            </w:pPr>
            <w:r>
              <w:rPr>
                <w:sz w:val="20"/>
              </w:rPr>
              <w:t>O</w:t>
            </w:r>
          </w:p>
        </w:tc>
      </w:tr>
      <w:tr w:rsidR="00134BD7" w:rsidRPr="0080356A" w14:paraId="760F7390" w14:textId="77777777" w:rsidTr="00134BD7">
        <w:trPr>
          <w:jc w:val="center"/>
        </w:trPr>
        <w:tc>
          <w:tcPr>
            <w:tcW w:w="830" w:type="pct"/>
          </w:tcPr>
          <w:p w14:paraId="0D246BCC" w14:textId="77777777" w:rsidR="00134BD7" w:rsidRPr="004E6559" w:rsidRDefault="00134BD7" w:rsidP="00A83B6C">
            <w:pPr>
              <w:spacing w:line="480" w:lineRule="auto"/>
              <w:ind w:firstLine="0"/>
              <w:jc w:val="right"/>
              <w:rPr>
                <w:i/>
                <w:iCs/>
                <w:sz w:val="20"/>
              </w:rPr>
            </w:pPr>
            <w:r w:rsidRPr="004E6559">
              <w:rPr>
                <w:i/>
                <w:iCs/>
                <w:sz w:val="20"/>
              </w:rPr>
              <w:t>Oregon</w:t>
            </w:r>
          </w:p>
        </w:tc>
        <w:tc>
          <w:tcPr>
            <w:tcW w:w="432" w:type="pct"/>
            <w:vAlign w:val="center"/>
          </w:tcPr>
          <w:p w14:paraId="49483837" w14:textId="3AF173F2" w:rsidR="00134BD7" w:rsidRPr="0080356A" w:rsidRDefault="00134BD7" w:rsidP="00A83B6C">
            <w:pPr>
              <w:spacing w:before="0" w:line="480" w:lineRule="auto"/>
              <w:ind w:firstLine="0"/>
              <w:jc w:val="center"/>
              <w:rPr>
                <w:sz w:val="20"/>
              </w:rPr>
            </w:pPr>
            <w:r>
              <w:rPr>
                <w:sz w:val="20"/>
              </w:rPr>
              <w:t>•</w:t>
            </w:r>
          </w:p>
        </w:tc>
        <w:tc>
          <w:tcPr>
            <w:tcW w:w="441" w:type="pct"/>
            <w:vAlign w:val="center"/>
          </w:tcPr>
          <w:p w14:paraId="72A17E47" w14:textId="7305E9F8" w:rsidR="00134BD7" w:rsidRPr="0080356A" w:rsidRDefault="00134BD7" w:rsidP="00A83B6C">
            <w:pPr>
              <w:spacing w:before="0" w:line="480" w:lineRule="auto"/>
              <w:ind w:firstLine="0"/>
              <w:jc w:val="center"/>
              <w:rPr>
                <w:sz w:val="20"/>
              </w:rPr>
            </w:pPr>
            <w:r>
              <w:rPr>
                <w:sz w:val="20"/>
              </w:rPr>
              <w:t>•</w:t>
            </w:r>
          </w:p>
        </w:tc>
        <w:tc>
          <w:tcPr>
            <w:tcW w:w="659" w:type="pct"/>
          </w:tcPr>
          <w:p w14:paraId="3B465A8E" w14:textId="4368B5F6" w:rsidR="00134BD7" w:rsidRPr="0080356A" w:rsidRDefault="00134BD7" w:rsidP="00A83B6C">
            <w:pPr>
              <w:spacing w:before="0" w:line="480" w:lineRule="auto"/>
              <w:ind w:firstLine="0"/>
              <w:jc w:val="center"/>
              <w:rPr>
                <w:sz w:val="20"/>
              </w:rPr>
            </w:pPr>
            <w:r>
              <w:rPr>
                <w:sz w:val="20"/>
              </w:rPr>
              <w:t>L</w:t>
            </w:r>
          </w:p>
        </w:tc>
        <w:tc>
          <w:tcPr>
            <w:tcW w:w="660" w:type="pct"/>
          </w:tcPr>
          <w:p w14:paraId="38766400" w14:textId="0A35568F" w:rsidR="00134BD7" w:rsidRPr="0080356A" w:rsidRDefault="00134BD7" w:rsidP="00A83B6C">
            <w:pPr>
              <w:spacing w:before="0" w:line="480" w:lineRule="auto"/>
              <w:ind w:firstLine="0"/>
              <w:jc w:val="center"/>
              <w:rPr>
                <w:sz w:val="20"/>
              </w:rPr>
            </w:pPr>
          </w:p>
        </w:tc>
        <w:tc>
          <w:tcPr>
            <w:tcW w:w="659" w:type="pct"/>
          </w:tcPr>
          <w:p w14:paraId="30E737BB" w14:textId="1AC758BF" w:rsidR="00134BD7" w:rsidRPr="0080356A" w:rsidRDefault="00134BD7" w:rsidP="00A83B6C">
            <w:pPr>
              <w:spacing w:before="0" w:line="480" w:lineRule="auto"/>
              <w:ind w:firstLine="0"/>
              <w:jc w:val="center"/>
              <w:rPr>
                <w:sz w:val="20"/>
              </w:rPr>
            </w:pPr>
          </w:p>
        </w:tc>
        <w:tc>
          <w:tcPr>
            <w:tcW w:w="660" w:type="pct"/>
          </w:tcPr>
          <w:p w14:paraId="3151D1B5" w14:textId="568EDBC3" w:rsidR="00134BD7" w:rsidRPr="0080356A" w:rsidRDefault="00134BD7" w:rsidP="00A83B6C">
            <w:pPr>
              <w:spacing w:before="0" w:line="480" w:lineRule="auto"/>
              <w:ind w:firstLine="0"/>
              <w:jc w:val="center"/>
              <w:rPr>
                <w:sz w:val="20"/>
              </w:rPr>
            </w:pPr>
            <w:r>
              <w:rPr>
                <w:sz w:val="20"/>
              </w:rPr>
              <w:t>u</w:t>
            </w:r>
          </w:p>
        </w:tc>
        <w:tc>
          <w:tcPr>
            <w:tcW w:w="660" w:type="pct"/>
          </w:tcPr>
          <w:p w14:paraId="2AE6DF40" w14:textId="77777777" w:rsidR="00134BD7" w:rsidRPr="0080356A" w:rsidRDefault="00134BD7" w:rsidP="00A83B6C">
            <w:pPr>
              <w:spacing w:before="0" w:line="480" w:lineRule="auto"/>
              <w:ind w:firstLine="0"/>
              <w:jc w:val="center"/>
              <w:rPr>
                <w:sz w:val="20"/>
              </w:rPr>
            </w:pPr>
          </w:p>
        </w:tc>
      </w:tr>
      <w:tr w:rsidR="00134BD7" w:rsidRPr="0080356A" w14:paraId="3A815533" w14:textId="77777777" w:rsidTr="00134BD7">
        <w:trPr>
          <w:jc w:val="center"/>
        </w:trPr>
        <w:tc>
          <w:tcPr>
            <w:tcW w:w="830" w:type="pct"/>
          </w:tcPr>
          <w:p w14:paraId="49D148EF" w14:textId="77777777" w:rsidR="00134BD7" w:rsidRPr="004E6559" w:rsidRDefault="00134BD7" w:rsidP="00754A16">
            <w:pPr>
              <w:spacing w:line="480" w:lineRule="auto"/>
              <w:ind w:firstLine="0"/>
              <w:jc w:val="right"/>
              <w:rPr>
                <w:i/>
                <w:iCs/>
                <w:sz w:val="20"/>
              </w:rPr>
            </w:pPr>
            <w:r w:rsidRPr="004E6559">
              <w:rPr>
                <w:i/>
                <w:iCs/>
                <w:sz w:val="20"/>
              </w:rPr>
              <w:t xml:space="preserve">Pennsylvania </w:t>
            </w:r>
          </w:p>
        </w:tc>
        <w:tc>
          <w:tcPr>
            <w:tcW w:w="432" w:type="pct"/>
            <w:vAlign w:val="center"/>
          </w:tcPr>
          <w:p w14:paraId="7CE7C8C5" w14:textId="77777777" w:rsidR="00134BD7" w:rsidRPr="0080356A" w:rsidRDefault="00134BD7" w:rsidP="00754A16">
            <w:pPr>
              <w:spacing w:before="0" w:line="480" w:lineRule="auto"/>
              <w:ind w:firstLine="0"/>
              <w:jc w:val="center"/>
              <w:rPr>
                <w:sz w:val="20"/>
              </w:rPr>
            </w:pPr>
          </w:p>
        </w:tc>
        <w:tc>
          <w:tcPr>
            <w:tcW w:w="441" w:type="pct"/>
            <w:vAlign w:val="center"/>
          </w:tcPr>
          <w:p w14:paraId="630E2680" w14:textId="56DC7E74" w:rsidR="00134BD7" w:rsidRPr="0080356A" w:rsidRDefault="00134BD7" w:rsidP="00754A16">
            <w:pPr>
              <w:spacing w:before="0" w:line="480" w:lineRule="auto"/>
              <w:ind w:firstLine="0"/>
              <w:jc w:val="center"/>
              <w:rPr>
                <w:sz w:val="20"/>
              </w:rPr>
            </w:pPr>
            <w:r>
              <w:rPr>
                <w:sz w:val="20"/>
              </w:rPr>
              <w:t>•</w:t>
            </w:r>
          </w:p>
        </w:tc>
        <w:tc>
          <w:tcPr>
            <w:tcW w:w="659" w:type="pct"/>
          </w:tcPr>
          <w:p w14:paraId="27FB0F91" w14:textId="23197C7B" w:rsidR="00134BD7" w:rsidRPr="0080356A" w:rsidRDefault="00134BD7" w:rsidP="00754A16">
            <w:pPr>
              <w:spacing w:before="0" w:line="480" w:lineRule="auto"/>
              <w:ind w:firstLine="0"/>
              <w:jc w:val="center"/>
              <w:rPr>
                <w:sz w:val="20"/>
              </w:rPr>
            </w:pPr>
            <w:r>
              <w:rPr>
                <w:sz w:val="20"/>
              </w:rPr>
              <w:t>C</w:t>
            </w:r>
          </w:p>
        </w:tc>
        <w:tc>
          <w:tcPr>
            <w:tcW w:w="660" w:type="pct"/>
          </w:tcPr>
          <w:p w14:paraId="30E7DCEF" w14:textId="150CD2AE" w:rsidR="00134BD7" w:rsidRPr="0080356A" w:rsidRDefault="00134BD7" w:rsidP="00754A16">
            <w:pPr>
              <w:spacing w:before="0" w:line="480" w:lineRule="auto"/>
              <w:ind w:firstLine="0"/>
              <w:jc w:val="center"/>
              <w:rPr>
                <w:sz w:val="20"/>
              </w:rPr>
            </w:pPr>
          </w:p>
        </w:tc>
        <w:tc>
          <w:tcPr>
            <w:tcW w:w="659" w:type="pct"/>
          </w:tcPr>
          <w:p w14:paraId="4A138DE5" w14:textId="3AED6C9A" w:rsidR="00134BD7" w:rsidRPr="0080356A" w:rsidRDefault="00134BD7" w:rsidP="00754A16">
            <w:pPr>
              <w:spacing w:before="0" w:line="480" w:lineRule="auto"/>
              <w:ind w:firstLine="0"/>
              <w:jc w:val="center"/>
              <w:rPr>
                <w:sz w:val="20"/>
              </w:rPr>
            </w:pPr>
            <w:r>
              <w:rPr>
                <w:sz w:val="20"/>
              </w:rPr>
              <w:t>ø</w:t>
            </w:r>
          </w:p>
        </w:tc>
        <w:tc>
          <w:tcPr>
            <w:tcW w:w="660" w:type="pct"/>
          </w:tcPr>
          <w:p w14:paraId="6B37788F" w14:textId="77777777" w:rsidR="00134BD7" w:rsidRPr="0080356A" w:rsidRDefault="00134BD7" w:rsidP="00754A16">
            <w:pPr>
              <w:spacing w:before="0" w:line="480" w:lineRule="auto"/>
              <w:ind w:firstLine="0"/>
              <w:jc w:val="center"/>
              <w:rPr>
                <w:sz w:val="20"/>
              </w:rPr>
            </w:pPr>
          </w:p>
        </w:tc>
        <w:tc>
          <w:tcPr>
            <w:tcW w:w="660" w:type="pct"/>
          </w:tcPr>
          <w:p w14:paraId="4A18F524" w14:textId="061EA8F7" w:rsidR="00134BD7" w:rsidRPr="0080356A" w:rsidRDefault="00134BD7" w:rsidP="00754A16">
            <w:pPr>
              <w:spacing w:before="0" w:line="480" w:lineRule="auto"/>
              <w:ind w:firstLine="0"/>
              <w:jc w:val="center"/>
              <w:rPr>
                <w:sz w:val="20"/>
              </w:rPr>
            </w:pPr>
            <w:r>
              <w:rPr>
                <w:sz w:val="20"/>
              </w:rPr>
              <w:t>C</w:t>
            </w:r>
          </w:p>
        </w:tc>
      </w:tr>
      <w:tr w:rsidR="00134BD7" w:rsidRPr="0080356A" w14:paraId="7C042DCC" w14:textId="77777777" w:rsidTr="00134BD7">
        <w:trPr>
          <w:jc w:val="center"/>
        </w:trPr>
        <w:tc>
          <w:tcPr>
            <w:tcW w:w="830" w:type="pct"/>
          </w:tcPr>
          <w:p w14:paraId="0EAE4751" w14:textId="77777777" w:rsidR="00134BD7" w:rsidRPr="0080356A" w:rsidRDefault="00134BD7" w:rsidP="00754A16">
            <w:pPr>
              <w:spacing w:line="480" w:lineRule="auto"/>
              <w:ind w:firstLine="0"/>
              <w:jc w:val="right"/>
              <w:rPr>
                <w:i/>
                <w:iCs/>
                <w:sz w:val="20"/>
              </w:rPr>
            </w:pPr>
            <w:r w:rsidRPr="0080356A">
              <w:rPr>
                <w:i/>
                <w:iCs/>
                <w:sz w:val="20"/>
              </w:rPr>
              <w:t>Tennessee</w:t>
            </w:r>
          </w:p>
        </w:tc>
        <w:tc>
          <w:tcPr>
            <w:tcW w:w="432" w:type="pct"/>
            <w:vAlign w:val="center"/>
          </w:tcPr>
          <w:p w14:paraId="4EF2B455" w14:textId="77777777" w:rsidR="00134BD7" w:rsidRPr="0080356A" w:rsidRDefault="00134BD7" w:rsidP="00754A16">
            <w:pPr>
              <w:spacing w:before="0" w:line="480" w:lineRule="auto"/>
              <w:ind w:firstLine="0"/>
              <w:jc w:val="center"/>
              <w:rPr>
                <w:sz w:val="20"/>
              </w:rPr>
            </w:pPr>
          </w:p>
        </w:tc>
        <w:tc>
          <w:tcPr>
            <w:tcW w:w="441" w:type="pct"/>
            <w:vAlign w:val="center"/>
          </w:tcPr>
          <w:p w14:paraId="4FFD0CC6" w14:textId="1EA70C8D" w:rsidR="00134BD7" w:rsidRPr="0080356A" w:rsidRDefault="00134BD7" w:rsidP="00754A16">
            <w:pPr>
              <w:spacing w:before="0" w:line="480" w:lineRule="auto"/>
              <w:ind w:firstLine="0"/>
              <w:jc w:val="center"/>
              <w:rPr>
                <w:sz w:val="20"/>
              </w:rPr>
            </w:pPr>
            <w:r>
              <w:rPr>
                <w:sz w:val="20"/>
              </w:rPr>
              <w:t>•</w:t>
            </w:r>
          </w:p>
        </w:tc>
        <w:tc>
          <w:tcPr>
            <w:tcW w:w="659" w:type="pct"/>
          </w:tcPr>
          <w:p w14:paraId="027662B5" w14:textId="23C9338E" w:rsidR="00134BD7" w:rsidRPr="0080356A" w:rsidRDefault="00134BD7" w:rsidP="00754A16">
            <w:pPr>
              <w:spacing w:before="0" w:line="480" w:lineRule="auto"/>
              <w:ind w:firstLine="0"/>
              <w:jc w:val="center"/>
              <w:rPr>
                <w:sz w:val="20"/>
              </w:rPr>
            </w:pPr>
            <w:r>
              <w:rPr>
                <w:sz w:val="20"/>
              </w:rPr>
              <w:t>L</w:t>
            </w:r>
          </w:p>
        </w:tc>
        <w:tc>
          <w:tcPr>
            <w:tcW w:w="660" w:type="pct"/>
          </w:tcPr>
          <w:p w14:paraId="39DFF759" w14:textId="6590E38C" w:rsidR="00134BD7" w:rsidRPr="0080356A" w:rsidRDefault="00134BD7" w:rsidP="00754A16">
            <w:pPr>
              <w:spacing w:before="0" w:line="480" w:lineRule="auto"/>
              <w:ind w:firstLine="0"/>
              <w:jc w:val="center"/>
              <w:rPr>
                <w:sz w:val="20"/>
              </w:rPr>
            </w:pPr>
          </w:p>
        </w:tc>
        <w:tc>
          <w:tcPr>
            <w:tcW w:w="659" w:type="pct"/>
          </w:tcPr>
          <w:p w14:paraId="6020EEFE" w14:textId="6F07449E" w:rsidR="00134BD7" w:rsidRPr="0080356A" w:rsidRDefault="00134BD7" w:rsidP="00754A16">
            <w:pPr>
              <w:spacing w:before="0" w:line="480" w:lineRule="auto"/>
              <w:ind w:firstLine="0"/>
              <w:jc w:val="center"/>
              <w:rPr>
                <w:sz w:val="20"/>
              </w:rPr>
            </w:pPr>
            <w:r>
              <w:rPr>
                <w:sz w:val="20"/>
              </w:rPr>
              <w:t>ø</w:t>
            </w:r>
          </w:p>
        </w:tc>
        <w:tc>
          <w:tcPr>
            <w:tcW w:w="660" w:type="pct"/>
          </w:tcPr>
          <w:p w14:paraId="6A7D620F" w14:textId="77777777" w:rsidR="00134BD7" w:rsidRPr="0080356A" w:rsidRDefault="00134BD7" w:rsidP="00754A16">
            <w:pPr>
              <w:spacing w:before="0" w:line="480" w:lineRule="auto"/>
              <w:ind w:firstLine="0"/>
              <w:jc w:val="center"/>
              <w:rPr>
                <w:sz w:val="20"/>
              </w:rPr>
            </w:pPr>
          </w:p>
        </w:tc>
        <w:tc>
          <w:tcPr>
            <w:tcW w:w="660" w:type="pct"/>
          </w:tcPr>
          <w:p w14:paraId="6727C6D8" w14:textId="77777777" w:rsidR="00134BD7" w:rsidRPr="0080356A" w:rsidRDefault="00134BD7" w:rsidP="00754A16">
            <w:pPr>
              <w:spacing w:before="0" w:line="480" w:lineRule="auto"/>
              <w:ind w:firstLine="0"/>
              <w:jc w:val="center"/>
              <w:rPr>
                <w:sz w:val="20"/>
              </w:rPr>
            </w:pPr>
          </w:p>
        </w:tc>
      </w:tr>
      <w:tr w:rsidR="00134BD7" w:rsidRPr="0080356A" w14:paraId="572576F0" w14:textId="77777777" w:rsidTr="00134BD7">
        <w:trPr>
          <w:jc w:val="center"/>
        </w:trPr>
        <w:tc>
          <w:tcPr>
            <w:tcW w:w="830" w:type="pct"/>
          </w:tcPr>
          <w:p w14:paraId="475DE970" w14:textId="77777777" w:rsidR="00134BD7" w:rsidRPr="0080356A" w:rsidRDefault="00134BD7" w:rsidP="00754A16">
            <w:pPr>
              <w:spacing w:line="480" w:lineRule="auto"/>
              <w:ind w:firstLine="0"/>
              <w:jc w:val="right"/>
              <w:rPr>
                <w:i/>
                <w:iCs/>
                <w:sz w:val="20"/>
              </w:rPr>
            </w:pPr>
            <w:r w:rsidRPr="0080356A">
              <w:rPr>
                <w:i/>
                <w:iCs/>
                <w:sz w:val="20"/>
              </w:rPr>
              <w:t>Texas</w:t>
            </w:r>
          </w:p>
        </w:tc>
        <w:tc>
          <w:tcPr>
            <w:tcW w:w="432" w:type="pct"/>
            <w:vAlign w:val="center"/>
          </w:tcPr>
          <w:p w14:paraId="78D1511D" w14:textId="77777777" w:rsidR="00134BD7" w:rsidRPr="0080356A" w:rsidRDefault="00134BD7" w:rsidP="00754A16">
            <w:pPr>
              <w:spacing w:before="0" w:line="480" w:lineRule="auto"/>
              <w:ind w:firstLine="0"/>
              <w:jc w:val="center"/>
              <w:rPr>
                <w:sz w:val="20"/>
              </w:rPr>
            </w:pPr>
          </w:p>
        </w:tc>
        <w:tc>
          <w:tcPr>
            <w:tcW w:w="441" w:type="pct"/>
            <w:vAlign w:val="center"/>
          </w:tcPr>
          <w:p w14:paraId="1121C72A" w14:textId="77777777" w:rsidR="00134BD7" w:rsidRPr="0080356A" w:rsidRDefault="00134BD7" w:rsidP="00754A16">
            <w:pPr>
              <w:spacing w:before="0" w:line="480" w:lineRule="auto"/>
              <w:ind w:firstLine="0"/>
              <w:jc w:val="center"/>
              <w:rPr>
                <w:sz w:val="20"/>
              </w:rPr>
            </w:pPr>
          </w:p>
        </w:tc>
        <w:tc>
          <w:tcPr>
            <w:tcW w:w="659" w:type="pct"/>
          </w:tcPr>
          <w:p w14:paraId="52971FDA" w14:textId="78CBA340" w:rsidR="00134BD7" w:rsidRDefault="00134BD7" w:rsidP="00754A16">
            <w:pPr>
              <w:spacing w:before="0" w:line="480" w:lineRule="auto"/>
              <w:ind w:firstLine="0"/>
              <w:jc w:val="center"/>
              <w:rPr>
                <w:sz w:val="20"/>
              </w:rPr>
            </w:pPr>
            <w:r>
              <w:rPr>
                <w:sz w:val="20"/>
              </w:rPr>
              <w:t>L</w:t>
            </w:r>
          </w:p>
        </w:tc>
        <w:tc>
          <w:tcPr>
            <w:tcW w:w="660" w:type="pct"/>
          </w:tcPr>
          <w:p w14:paraId="57E25306" w14:textId="12B55C00" w:rsidR="00134BD7" w:rsidRPr="0080356A" w:rsidRDefault="00134BD7" w:rsidP="00754A16">
            <w:pPr>
              <w:spacing w:before="0" w:line="480" w:lineRule="auto"/>
              <w:ind w:firstLine="0"/>
              <w:jc w:val="center"/>
              <w:rPr>
                <w:sz w:val="20"/>
              </w:rPr>
            </w:pPr>
            <w:r>
              <w:rPr>
                <w:sz w:val="20"/>
              </w:rPr>
              <w:t>x</w:t>
            </w:r>
          </w:p>
        </w:tc>
        <w:tc>
          <w:tcPr>
            <w:tcW w:w="659" w:type="pct"/>
          </w:tcPr>
          <w:p w14:paraId="2097F2EF" w14:textId="2DF36F5E" w:rsidR="00134BD7" w:rsidRPr="0080356A" w:rsidRDefault="00134BD7" w:rsidP="00754A16">
            <w:pPr>
              <w:spacing w:before="0" w:line="480" w:lineRule="auto"/>
              <w:ind w:firstLine="0"/>
              <w:jc w:val="center"/>
              <w:rPr>
                <w:sz w:val="20"/>
              </w:rPr>
            </w:pPr>
            <w:r>
              <w:rPr>
                <w:sz w:val="20"/>
              </w:rPr>
              <w:t>ø</w:t>
            </w:r>
          </w:p>
        </w:tc>
        <w:tc>
          <w:tcPr>
            <w:tcW w:w="660" w:type="pct"/>
          </w:tcPr>
          <w:p w14:paraId="004F87EE" w14:textId="77777777" w:rsidR="00134BD7" w:rsidRPr="0080356A" w:rsidRDefault="00134BD7" w:rsidP="00754A16">
            <w:pPr>
              <w:spacing w:before="0" w:line="480" w:lineRule="auto"/>
              <w:ind w:firstLine="0"/>
              <w:jc w:val="center"/>
              <w:rPr>
                <w:sz w:val="20"/>
              </w:rPr>
            </w:pPr>
          </w:p>
        </w:tc>
        <w:tc>
          <w:tcPr>
            <w:tcW w:w="660" w:type="pct"/>
          </w:tcPr>
          <w:p w14:paraId="061E656B" w14:textId="77777777" w:rsidR="00134BD7" w:rsidRPr="0080356A" w:rsidRDefault="00134BD7" w:rsidP="00754A16">
            <w:pPr>
              <w:spacing w:before="0" w:line="480" w:lineRule="auto"/>
              <w:ind w:firstLine="0"/>
              <w:jc w:val="center"/>
              <w:rPr>
                <w:sz w:val="20"/>
              </w:rPr>
            </w:pPr>
          </w:p>
        </w:tc>
      </w:tr>
      <w:tr w:rsidR="00134BD7" w:rsidRPr="0080356A" w14:paraId="75C35C79" w14:textId="77777777" w:rsidTr="00134BD7">
        <w:trPr>
          <w:jc w:val="center"/>
        </w:trPr>
        <w:tc>
          <w:tcPr>
            <w:tcW w:w="830" w:type="pct"/>
          </w:tcPr>
          <w:p w14:paraId="5350BED2" w14:textId="77777777" w:rsidR="00134BD7" w:rsidRPr="0080356A" w:rsidRDefault="00134BD7" w:rsidP="00754A16">
            <w:pPr>
              <w:spacing w:line="480" w:lineRule="auto"/>
              <w:ind w:firstLine="0"/>
              <w:jc w:val="right"/>
              <w:rPr>
                <w:i/>
                <w:iCs/>
                <w:sz w:val="20"/>
              </w:rPr>
            </w:pPr>
            <w:r w:rsidRPr="0080356A">
              <w:rPr>
                <w:i/>
                <w:iCs/>
                <w:sz w:val="20"/>
              </w:rPr>
              <w:t>Utah</w:t>
            </w:r>
          </w:p>
        </w:tc>
        <w:tc>
          <w:tcPr>
            <w:tcW w:w="432" w:type="pct"/>
            <w:vAlign w:val="center"/>
          </w:tcPr>
          <w:p w14:paraId="5BB56BFC" w14:textId="1DE904DB"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59FC7963" w14:textId="4BD29A53" w:rsidR="00134BD7" w:rsidRPr="0080356A" w:rsidRDefault="00134BD7" w:rsidP="00754A16">
            <w:pPr>
              <w:spacing w:before="0" w:line="480" w:lineRule="auto"/>
              <w:ind w:firstLine="0"/>
              <w:jc w:val="center"/>
              <w:rPr>
                <w:sz w:val="20"/>
              </w:rPr>
            </w:pPr>
            <w:r>
              <w:rPr>
                <w:sz w:val="20"/>
              </w:rPr>
              <w:t>•</w:t>
            </w:r>
          </w:p>
        </w:tc>
        <w:tc>
          <w:tcPr>
            <w:tcW w:w="659" w:type="pct"/>
          </w:tcPr>
          <w:p w14:paraId="4991DF6A" w14:textId="3742D832" w:rsidR="00134BD7" w:rsidRPr="0080356A" w:rsidRDefault="00134BD7" w:rsidP="00754A16">
            <w:pPr>
              <w:spacing w:before="0" w:line="480" w:lineRule="auto"/>
              <w:ind w:firstLine="0"/>
              <w:jc w:val="center"/>
              <w:rPr>
                <w:sz w:val="20"/>
              </w:rPr>
            </w:pPr>
            <w:r>
              <w:rPr>
                <w:sz w:val="20"/>
              </w:rPr>
              <w:t>L</w:t>
            </w:r>
          </w:p>
        </w:tc>
        <w:tc>
          <w:tcPr>
            <w:tcW w:w="660" w:type="pct"/>
          </w:tcPr>
          <w:p w14:paraId="45C9B8CF" w14:textId="0AADD35A" w:rsidR="00134BD7" w:rsidRPr="0080356A" w:rsidRDefault="00134BD7" w:rsidP="00754A16">
            <w:pPr>
              <w:spacing w:before="0" w:line="480" w:lineRule="auto"/>
              <w:ind w:firstLine="0"/>
              <w:jc w:val="center"/>
              <w:rPr>
                <w:sz w:val="20"/>
              </w:rPr>
            </w:pPr>
          </w:p>
        </w:tc>
        <w:tc>
          <w:tcPr>
            <w:tcW w:w="659" w:type="pct"/>
          </w:tcPr>
          <w:p w14:paraId="66C3C1FA" w14:textId="77777777" w:rsidR="00134BD7" w:rsidRPr="0080356A" w:rsidRDefault="00134BD7" w:rsidP="00754A16">
            <w:pPr>
              <w:spacing w:before="0" w:line="480" w:lineRule="auto"/>
              <w:ind w:firstLine="0"/>
              <w:jc w:val="center"/>
              <w:rPr>
                <w:sz w:val="20"/>
              </w:rPr>
            </w:pPr>
          </w:p>
        </w:tc>
        <w:tc>
          <w:tcPr>
            <w:tcW w:w="660" w:type="pct"/>
          </w:tcPr>
          <w:p w14:paraId="7EF5796B" w14:textId="12C1A59D" w:rsidR="00134BD7" w:rsidRPr="0080356A" w:rsidRDefault="00134BD7" w:rsidP="00754A16">
            <w:pPr>
              <w:spacing w:before="0" w:line="480" w:lineRule="auto"/>
              <w:ind w:firstLine="0"/>
              <w:jc w:val="center"/>
              <w:rPr>
                <w:sz w:val="20"/>
              </w:rPr>
            </w:pPr>
            <w:r>
              <w:rPr>
                <w:sz w:val="20"/>
              </w:rPr>
              <w:t>p</w:t>
            </w:r>
          </w:p>
        </w:tc>
        <w:tc>
          <w:tcPr>
            <w:tcW w:w="660" w:type="pct"/>
          </w:tcPr>
          <w:p w14:paraId="2A4009C4" w14:textId="77777777" w:rsidR="00134BD7" w:rsidRPr="0080356A" w:rsidRDefault="00134BD7" w:rsidP="00754A16">
            <w:pPr>
              <w:spacing w:before="0" w:line="480" w:lineRule="auto"/>
              <w:ind w:firstLine="0"/>
              <w:jc w:val="center"/>
              <w:rPr>
                <w:sz w:val="20"/>
              </w:rPr>
            </w:pPr>
          </w:p>
        </w:tc>
      </w:tr>
      <w:tr w:rsidR="00134BD7" w:rsidRPr="0080356A" w14:paraId="5C536651" w14:textId="77777777" w:rsidTr="00134BD7">
        <w:trPr>
          <w:jc w:val="center"/>
        </w:trPr>
        <w:tc>
          <w:tcPr>
            <w:tcW w:w="830" w:type="pct"/>
          </w:tcPr>
          <w:p w14:paraId="62BF779B" w14:textId="77777777" w:rsidR="00134BD7" w:rsidRPr="0080356A" w:rsidRDefault="00134BD7" w:rsidP="00754A16">
            <w:pPr>
              <w:spacing w:line="480" w:lineRule="auto"/>
              <w:ind w:firstLine="0"/>
              <w:jc w:val="right"/>
              <w:rPr>
                <w:i/>
                <w:iCs/>
                <w:sz w:val="20"/>
              </w:rPr>
            </w:pPr>
            <w:r>
              <w:rPr>
                <w:i/>
                <w:iCs/>
                <w:sz w:val="20"/>
              </w:rPr>
              <w:t>Virginia</w:t>
            </w:r>
          </w:p>
        </w:tc>
        <w:tc>
          <w:tcPr>
            <w:tcW w:w="432" w:type="pct"/>
            <w:vAlign w:val="center"/>
          </w:tcPr>
          <w:p w14:paraId="665C53A4" w14:textId="77777777" w:rsidR="00134BD7" w:rsidRPr="0080356A" w:rsidRDefault="00134BD7" w:rsidP="00754A16">
            <w:pPr>
              <w:spacing w:before="0" w:line="480" w:lineRule="auto"/>
              <w:ind w:firstLine="0"/>
              <w:jc w:val="center"/>
              <w:rPr>
                <w:sz w:val="20"/>
              </w:rPr>
            </w:pPr>
          </w:p>
        </w:tc>
        <w:tc>
          <w:tcPr>
            <w:tcW w:w="441" w:type="pct"/>
            <w:vAlign w:val="center"/>
          </w:tcPr>
          <w:p w14:paraId="7F01AEB7" w14:textId="3DA7CFA6" w:rsidR="00134BD7" w:rsidRPr="0080356A" w:rsidRDefault="00134BD7" w:rsidP="00754A16">
            <w:pPr>
              <w:spacing w:before="0" w:line="480" w:lineRule="auto"/>
              <w:ind w:firstLine="0"/>
              <w:jc w:val="center"/>
              <w:rPr>
                <w:sz w:val="20"/>
              </w:rPr>
            </w:pPr>
            <w:r>
              <w:rPr>
                <w:sz w:val="20"/>
              </w:rPr>
              <w:t>•</w:t>
            </w:r>
          </w:p>
        </w:tc>
        <w:tc>
          <w:tcPr>
            <w:tcW w:w="659" w:type="pct"/>
          </w:tcPr>
          <w:p w14:paraId="0D477A66" w14:textId="1A6CB914" w:rsidR="00134BD7" w:rsidRPr="0080356A" w:rsidRDefault="00134BD7" w:rsidP="00754A16">
            <w:pPr>
              <w:spacing w:before="0" w:line="480" w:lineRule="auto"/>
              <w:ind w:firstLine="0"/>
              <w:jc w:val="center"/>
              <w:rPr>
                <w:sz w:val="20"/>
              </w:rPr>
            </w:pPr>
            <w:r>
              <w:rPr>
                <w:sz w:val="20"/>
              </w:rPr>
              <w:t>C</w:t>
            </w:r>
          </w:p>
        </w:tc>
        <w:tc>
          <w:tcPr>
            <w:tcW w:w="660" w:type="pct"/>
          </w:tcPr>
          <w:p w14:paraId="7E989125" w14:textId="7C34B66D" w:rsidR="00134BD7" w:rsidRPr="0080356A" w:rsidRDefault="00134BD7" w:rsidP="00754A16">
            <w:pPr>
              <w:spacing w:before="0" w:line="480" w:lineRule="auto"/>
              <w:ind w:firstLine="0"/>
              <w:jc w:val="center"/>
              <w:rPr>
                <w:sz w:val="20"/>
              </w:rPr>
            </w:pPr>
          </w:p>
        </w:tc>
        <w:tc>
          <w:tcPr>
            <w:tcW w:w="659" w:type="pct"/>
          </w:tcPr>
          <w:p w14:paraId="3E054395" w14:textId="0FCD29A1" w:rsidR="00134BD7" w:rsidRPr="0080356A" w:rsidRDefault="00134BD7" w:rsidP="00754A16">
            <w:pPr>
              <w:spacing w:before="0" w:line="480" w:lineRule="auto"/>
              <w:ind w:firstLine="0"/>
              <w:jc w:val="center"/>
              <w:rPr>
                <w:sz w:val="20"/>
              </w:rPr>
            </w:pPr>
            <w:r>
              <w:rPr>
                <w:sz w:val="20"/>
              </w:rPr>
              <w:t>ø</w:t>
            </w:r>
          </w:p>
        </w:tc>
        <w:tc>
          <w:tcPr>
            <w:tcW w:w="660" w:type="pct"/>
          </w:tcPr>
          <w:p w14:paraId="6AFE90CE" w14:textId="77777777" w:rsidR="00134BD7" w:rsidRPr="0080356A" w:rsidRDefault="00134BD7" w:rsidP="00754A16">
            <w:pPr>
              <w:spacing w:before="0" w:line="480" w:lineRule="auto"/>
              <w:ind w:firstLine="0"/>
              <w:jc w:val="center"/>
              <w:rPr>
                <w:sz w:val="20"/>
              </w:rPr>
            </w:pPr>
          </w:p>
        </w:tc>
        <w:tc>
          <w:tcPr>
            <w:tcW w:w="660" w:type="pct"/>
          </w:tcPr>
          <w:p w14:paraId="43061B55" w14:textId="455FDCEC" w:rsidR="00134BD7" w:rsidRPr="0080356A" w:rsidRDefault="00134BD7" w:rsidP="00754A16">
            <w:pPr>
              <w:spacing w:before="0" w:line="480" w:lineRule="auto"/>
              <w:ind w:firstLine="0"/>
              <w:jc w:val="center"/>
              <w:rPr>
                <w:sz w:val="20"/>
              </w:rPr>
            </w:pPr>
            <w:r>
              <w:rPr>
                <w:sz w:val="20"/>
              </w:rPr>
              <w:t>C</w:t>
            </w:r>
          </w:p>
        </w:tc>
      </w:tr>
      <w:tr w:rsidR="00134BD7" w:rsidRPr="0080356A" w14:paraId="44302B87" w14:textId="77777777" w:rsidTr="00134BD7">
        <w:trPr>
          <w:jc w:val="center"/>
        </w:trPr>
        <w:tc>
          <w:tcPr>
            <w:tcW w:w="830" w:type="pct"/>
          </w:tcPr>
          <w:p w14:paraId="0689147C" w14:textId="77777777" w:rsidR="00134BD7" w:rsidRPr="0080356A" w:rsidRDefault="00134BD7" w:rsidP="00754A16">
            <w:pPr>
              <w:spacing w:line="480" w:lineRule="auto"/>
              <w:ind w:firstLine="0"/>
              <w:jc w:val="right"/>
              <w:rPr>
                <w:i/>
                <w:iCs/>
                <w:sz w:val="20"/>
              </w:rPr>
            </w:pPr>
            <w:r w:rsidRPr="0080356A">
              <w:rPr>
                <w:i/>
                <w:iCs/>
                <w:sz w:val="20"/>
              </w:rPr>
              <w:t>Wisconsin</w:t>
            </w:r>
          </w:p>
        </w:tc>
        <w:tc>
          <w:tcPr>
            <w:tcW w:w="432" w:type="pct"/>
            <w:vAlign w:val="center"/>
          </w:tcPr>
          <w:p w14:paraId="53E39178" w14:textId="77777777" w:rsidR="00134BD7" w:rsidRPr="0080356A" w:rsidRDefault="00134BD7" w:rsidP="00754A16">
            <w:pPr>
              <w:spacing w:before="0" w:line="480" w:lineRule="auto"/>
              <w:ind w:firstLine="0"/>
              <w:jc w:val="center"/>
              <w:rPr>
                <w:sz w:val="20"/>
              </w:rPr>
            </w:pPr>
          </w:p>
        </w:tc>
        <w:tc>
          <w:tcPr>
            <w:tcW w:w="441" w:type="pct"/>
            <w:vAlign w:val="center"/>
          </w:tcPr>
          <w:p w14:paraId="5C5079D1" w14:textId="77777777" w:rsidR="00134BD7" w:rsidRPr="0080356A" w:rsidRDefault="00134BD7" w:rsidP="00754A16">
            <w:pPr>
              <w:spacing w:before="0" w:line="480" w:lineRule="auto"/>
              <w:ind w:firstLine="0"/>
              <w:jc w:val="center"/>
              <w:rPr>
                <w:sz w:val="20"/>
              </w:rPr>
            </w:pPr>
          </w:p>
        </w:tc>
        <w:tc>
          <w:tcPr>
            <w:tcW w:w="659" w:type="pct"/>
          </w:tcPr>
          <w:p w14:paraId="52971814" w14:textId="5804EF9C" w:rsidR="00134BD7" w:rsidRPr="0080356A" w:rsidRDefault="00134BD7" w:rsidP="00754A16">
            <w:pPr>
              <w:spacing w:before="0" w:line="480" w:lineRule="auto"/>
              <w:ind w:firstLine="0"/>
              <w:jc w:val="center"/>
              <w:rPr>
                <w:sz w:val="20"/>
              </w:rPr>
            </w:pPr>
            <w:r>
              <w:rPr>
                <w:sz w:val="20"/>
              </w:rPr>
              <w:t>C</w:t>
            </w:r>
          </w:p>
        </w:tc>
        <w:tc>
          <w:tcPr>
            <w:tcW w:w="660" w:type="pct"/>
          </w:tcPr>
          <w:p w14:paraId="165E1CDF" w14:textId="0A2F45D8" w:rsidR="00134BD7" w:rsidRPr="0080356A" w:rsidRDefault="00134BD7" w:rsidP="00754A16">
            <w:pPr>
              <w:spacing w:before="0" w:line="480" w:lineRule="auto"/>
              <w:ind w:firstLine="0"/>
              <w:jc w:val="center"/>
              <w:rPr>
                <w:sz w:val="20"/>
              </w:rPr>
            </w:pPr>
          </w:p>
        </w:tc>
        <w:tc>
          <w:tcPr>
            <w:tcW w:w="659" w:type="pct"/>
          </w:tcPr>
          <w:p w14:paraId="3386579A" w14:textId="68ED82FB" w:rsidR="00134BD7" w:rsidRPr="0080356A" w:rsidRDefault="00134BD7" w:rsidP="00754A16">
            <w:pPr>
              <w:spacing w:before="0" w:line="480" w:lineRule="auto"/>
              <w:ind w:firstLine="0"/>
              <w:jc w:val="center"/>
              <w:rPr>
                <w:sz w:val="20"/>
              </w:rPr>
            </w:pPr>
            <w:r>
              <w:rPr>
                <w:sz w:val="20"/>
              </w:rPr>
              <w:t>ø</w:t>
            </w:r>
          </w:p>
        </w:tc>
        <w:tc>
          <w:tcPr>
            <w:tcW w:w="660" w:type="pct"/>
          </w:tcPr>
          <w:p w14:paraId="43DB7873" w14:textId="77777777" w:rsidR="00134BD7" w:rsidRPr="0080356A" w:rsidRDefault="00134BD7" w:rsidP="00754A16">
            <w:pPr>
              <w:spacing w:before="0" w:line="480" w:lineRule="auto"/>
              <w:ind w:firstLine="0"/>
              <w:jc w:val="center"/>
              <w:rPr>
                <w:sz w:val="20"/>
              </w:rPr>
            </w:pPr>
          </w:p>
        </w:tc>
        <w:tc>
          <w:tcPr>
            <w:tcW w:w="660" w:type="pct"/>
          </w:tcPr>
          <w:p w14:paraId="55A8B4E2" w14:textId="7D8148C4" w:rsidR="00134BD7" w:rsidRPr="0080356A" w:rsidRDefault="00134BD7" w:rsidP="00754A16">
            <w:pPr>
              <w:spacing w:before="0" w:line="480" w:lineRule="auto"/>
              <w:ind w:firstLine="0"/>
              <w:jc w:val="center"/>
              <w:rPr>
                <w:sz w:val="20"/>
              </w:rPr>
            </w:pPr>
            <w:r>
              <w:rPr>
                <w:sz w:val="20"/>
              </w:rPr>
              <w:t>x</w:t>
            </w:r>
          </w:p>
        </w:tc>
      </w:tr>
    </w:tbl>
    <w:p w14:paraId="2D9F99B4" w14:textId="54C2D59D" w:rsidR="00C17583" w:rsidRDefault="00430500" w:rsidP="00754A16">
      <w:pPr>
        <w:spacing w:line="480" w:lineRule="auto"/>
        <w:ind w:firstLine="0"/>
        <w:rPr>
          <w:i/>
          <w:iCs/>
          <w:szCs w:val="18"/>
        </w:rPr>
      </w:pPr>
      <w:r w:rsidRPr="004A50A3">
        <w:rPr>
          <w:i/>
          <w:iCs/>
          <w:szCs w:val="18"/>
        </w:rPr>
        <w:t>N</w:t>
      </w:r>
      <w:r>
        <w:rPr>
          <w:i/>
          <w:iCs/>
          <w:szCs w:val="18"/>
        </w:rPr>
        <w:t>OTE</w:t>
      </w:r>
      <w:r w:rsidR="00C17583" w:rsidRPr="004A50A3">
        <w:rPr>
          <w:i/>
          <w:iCs/>
          <w:szCs w:val="18"/>
        </w:rPr>
        <w:t xml:space="preserve">: States listed are those who’s legislatively drawn map could reasonably be called a </w:t>
      </w:r>
      <w:r w:rsidR="00C17583" w:rsidRPr="004A50A3">
        <w:rPr>
          <w:i/>
          <w:iCs/>
          <w:szCs w:val="18"/>
        </w:rPr>
        <w:lastRenderedPageBreak/>
        <w:t xml:space="preserve">gerrymander by one or more measure or that have generated significant press coverage asserting them to be biased towards one party. </w:t>
      </w:r>
    </w:p>
    <w:p w14:paraId="5189C4B9" w14:textId="77777777" w:rsidR="00527704" w:rsidRDefault="00527704" w:rsidP="00754A16">
      <w:pPr>
        <w:spacing w:line="480" w:lineRule="auto"/>
        <w:ind w:firstLine="0"/>
      </w:pPr>
    </w:p>
    <w:p w14:paraId="3A1A74B7" w14:textId="5C4C5CAB" w:rsidR="004C791D" w:rsidRPr="00B9776E" w:rsidRDefault="002B26F9" w:rsidP="00754A16">
      <w:pPr>
        <w:spacing w:line="480" w:lineRule="auto"/>
      </w:pPr>
      <w:r>
        <w:rPr>
          <w:bCs/>
        </w:rPr>
        <w:t>S</w:t>
      </w:r>
      <w:r w:rsidR="00430500" w:rsidRPr="00B9776E">
        <w:rPr>
          <w:bCs/>
        </w:rPr>
        <w:t>ome</w:t>
      </w:r>
      <w:r>
        <w:rPr>
          <w:bCs/>
        </w:rPr>
        <w:t xml:space="preserve"> states listed </w:t>
      </w:r>
      <w:r w:rsidRPr="00B9776E">
        <w:rPr>
          <w:bCs/>
        </w:rPr>
        <w:t>in</w:t>
      </w:r>
      <w:r w:rsidR="00E05807">
        <w:rPr>
          <w:bCs/>
        </w:rPr>
        <w:t xml:space="preserve"> </w:t>
      </w:r>
      <w:r w:rsidR="00E05807">
        <w:rPr>
          <w:bCs/>
        </w:rPr>
        <w:fldChar w:fldCharType="begin"/>
      </w:r>
      <w:r w:rsidR="00E05807">
        <w:rPr>
          <w:bCs/>
        </w:rPr>
        <w:instrText xml:space="preserve"> REF _Ref123166113 \h </w:instrText>
      </w:r>
      <w:r w:rsidR="00E05807">
        <w:rPr>
          <w:bCs/>
        </w:rPr>
      </w:r>
      <w:r w:rsidR="00E05807">
        <w:rPr>
          <w:bCs/>
        </w:rPr>
        <w:fldChar w:fldCharType="separate"/>
      </w:r>
      <w:r w:rsidR="00E05807" w:rsidRPr="0080356A">
        <w:t xml:space="preserve">Table </w:t>
      </w:r>
      <w:r w:rsidR="00E05807">
        <w:rPr>
          <w:noProof/>
        </w:rPr>
        <w:t>4</w:t>
      </w:r>
      <w:r w:rsidR="00E05807">
        <w:rPr>
          <w:bCs/>
        </w:rPr>
        <w:fldChar w:fldCharType="end"/>
      </w:r>
      <w:r w:rsidRPr="00B9776E">
        <w:rPr>
          <w:bCs/>
        </w:rPr>
        <w:t xml:space="preserve"> </w:t>
      </w:r>
      <w:r w:rsidR="00430500" w:rsidRPr="00B9776E">
        <w:rPr>
          <w:bCs/>
        </w:rPr>
        <w:t>had</w:t>
      </w:r>
      <w:r w:rsidR="00D1739E" w:rsidRPr="00B9776E">
        <w:rPr>
          <w:bCs/>
        </w:rPr>
        <w:t xml:space="preserve"> state court action</w:t>
      </w:r>
      <w:r w:rsidR="00430500" w:rsidRPr="00B9776E">
        <w:rPr>
          <w:bCs/>
        </w:rPr>
        <w:t xml:space="preserve"> without a partisan gerrymandering challenge. </w:t>
      </w:r>
      <w:r w:rsidR="001554A9" w:rsidRPr="00B9776E">
        <w:rPr>
          <w:bCs/>
        </w:rPr>
        <w:t>Pennsylvania and Virginia</w:t>
      </w:r>
      <w:r w:rsidR="00430500" w:rsidRPr="00B9776E">
        <w:rPr>
          <w:bCs/>
        </w:rPr>
        <w:t xml:space="preserve"> state</w:t>
      </w:r>
      <w:r w:rsidR="00B97927" w:rsidRPr="00B9776E">
        <w:rPr>
          <w:bCs/>
        </w:rPr>
        <w:t xml:space="preserve"> court</w:t>
      </w:r>
      <w:r w:rsidR="00430500" w:rsidRPr="00B9776E">
        <w:rPr>
          <w:bCs/>
        </w:rPr>
        <w:t>s</w:t>
      </w:r>
      <w:r w:rsidR="00B97927" w:rsidRPr="00B9776E">
        <w:rPr>
          <w:bCs/>
        </w:rPr>
        <w:t xml:space="preserve"> </w:t>
      </w:r>
      <w:r w:rsidR="00D53586" w:rsidRPr="00B9776E">
        <w:rPr>
          <w:bCs/>
        </w:rPr>
        <w:t>had to intercede because of the failure for a legal plan to be enacted by the governing bodies.</w:t>
      </w:r>
      <w:bookmarkStart w:id="49" w:name="_Ref123764448"/>
      <w:r w:rsidR="006F4EE7" w:rsidRPr="00434672">
        <w:rPr>
          <w:rStyle w:val="FootnoteReference"/>
        </w:rPr>
        <w:footnoteReference w:id="166"/>
      </w:r>
      <w:bookmarkEnd w:id="49"/>
      <w:r w:rsidR="0080096B">
        <w:rPr>
          <w:bCs/>
        </w:rPr>
        <w:t xml:space="preserve"> </w:t>
      </w:r>
      <w:r w:rsidR="004C791D" w:rsidRPr="00B9776E">
        <w:rPr>
          <w:bCs/>
        </w:rPr>
        <w:t>In</w:t>
      </w:r>
      <w:r w:rsidR="00D1739E" w:rsidRPr="00B9776E">
        <w:rPr>
          <w:bCs/>
        </w:rPr>
        <w:t xml:space="preserve"> Virginia, the failure of the state’s redistricting commission to agree on a plan led to two co-special masters being appointed </w:t>
      </w:r>
      <w:r w:rsidR="00430500" w:rsidRPr="00B9776E">
        <w:rPr>
          <w:bCs/>
        </w:rPr>
        <w:t xml:space="preserve">by the state court </w:t>
      </w:r>
      <w:r w:rsidR="00D1739E" w:rsidRPr="00B9776E">
        <w:rPr>
          <w:bCs/>
        </w:rPr>
        <w:t>to draw the map.</w:t>
      </w:r>
      <w:r w:rsidR="00FB4EC4" w:rsidRPr="00434672">
        <w:rPr>
          <w:rStyle w:val="FootnoteReference"/>
        </w:rPr>
        <w:footnoteReference w:id="167"/>
      </w:r>
      <w:r w:rsidR="00280A53" w:rsidRPr="00B9776E">
        <w:rPr>
          <w:bCs/>
        </w:rPr>
        <w:t xml:space="preserve"> I</w:t>
      </w:r>
      <w:r w:rsidR="00A97C35" w:rsidRPr="00B9776E">
        <w:rPr>
          <w:bCs/>
        </w:rPr>
        <w:t>n Pennsylvania</w:t>
      </w:r>
      <w:r w:rsidR="000B5476" w:rsidRPr="00B9776E">
        <w:rPr>
          <w:bCs/>
        </w:rPr>
        <w:t xml:space="preserve"> </w:t>
      </w:r>
      <w:r w:rsidR="00A97C35" w:rsidRPr="00B9776E">
        <w:rPr>
          <w:bCs/>
        </w:rPr>
        <w:t xml:space="preserve">there was never a map in place by the normal procedures </w:t>
      </w:r>
      <w:r w:rsidR="00A97C35" w:rsidRPr="00B9776E">
        <w:rPr>
          <w:bCs/>
          <w:szCs w:val="24"/>
        </w:rPr>
        <w:t>found</w:t>
      </w:r>
      <w:r w:rsidR="00A97C35" w:rsidRPr="0031738D">
        <w:rPr>
          <w:szCs w:val="24"/>
        </w:rPr>
        <w:t xml:space="preserve"> in the PA constitution.</w:t>
      </w:r>
      <w:r w:rsidR="00AD407A" w:rsidRPr="00434672">
        <w:rPr>
          <w:rStyle w:val="FootnoteReference"/>
        </w:rPr>
        <w:footnoteReference w:id="168"/>
      </w:r>
      <w:r w:rsidR="00A97C35" w:rsidRPr="0031738D">
        <w:rPr>
          <w:szCs w:val="24"/>
        </w:rPr>
        <w:t xml:space="preserve"> </w:t>
      </w:r>
      <w:commentRangeStart w:id="50"/>
      <w:r w:rsidR="00A97C35" w:rsidRPr="0031738D">
        <w:rPr>
          <w:szCs w:val="24"/>
        </w:rPr>
        <w:t>Instead, the legislature and the governor, of different political persuasions, refused to negotiate</w:t>
      </w:r>
      <w:commentRangeEnd w:id="50"/>
      <w:r w:rsidR="00560077">
        <w:rPr>
          <w:rStyle w:val="CommentReference"/>
        </w:rPr>
        <w:commentReference w:id="50"/>
      </w:r>
      <w:r w:rsidR="00A97C35" w:rsidRPr="0031738D">
        <w:rPr>
          <w:szCs w:val="24"/>
        </w:rPr>
        <w:t>.</w:t>
      </w:r>
      <w:r w:rsidR="00DD031A" w:rsidRPr="00434672">
        <w:rPr>
          <w:rStyle w:val="FootnoteReference"/>
        </w:rPr>
        <w:footnoteReference w:id="169"/>
      </w:r>
      <w:r w:rsidR="00A97C35" w:rsidRPr="0031738D">
        <w:rPr>
          <w:szCs w:val="24"/>
        </w:rPr>
        <w:t xml:space="preserve"> That led to the courts holding hearings and choosing among alternatives submitted to them</w:t>
      </w:r>
      <w:r w:rsidR="004E6559">
        <w:rPr>
          <w:szCs w:val="24"/>
        </w:rPr>
        <w:t>.</w:t>
      </w:r>
      <w:r w:rsidR="004E6559" w:rsidRPr="00434672">
        <w:rPr>
          <w:rStyle w:val="FootnoteReference"/>
        </w:rPr>
        <w:footnoteReference w:id="170"/>
      </w:r>
      <w:r w:rsidR="007A6338">
        <w:rPr>
          <w:szCs w:val="24"/>
        </w:rPr>
        <w:t xml:space="preserve"> </w:t>
      </w:r>
      <w:r w:rsidR="00280A53">
        <w:rPr>
          <w:szCs w:val="24"/>
        </w:rPr>
        <w:t>We include Wisconsin in this list as well</w:t>
      </w:r>
      <w:r w:rsidR="00EB2F7C">
        <w:rPr>
          <w:szCs w:val="24"/>
        </w:rPr>
        <w:t xml:space="preserve"> because the state court acted to put a map into place</w:t>
      </w:r>
      <w:r w:rsidR="000C4B1B">
        <w:rPr>
          <w:szCs w:val="24"/>
        </w:rPr>
        <w:t>.</w:t>
      </w:r>
      <w:r w:rsidR="00EF51F9" w:rsidRPr="00EF51F9">
        <w:rPr>
          <w:rStyle w:val="FootnoteReference"/>
          <w:szCs w:val="24"/>
        </w:rPr>
        <w:t xml:space="preserve"> </w:t>
      </w:r>
      <w:r w:rsidR="00EF51F9" w:rsidRPr="00434672">
        <w:rPr>
          <w:rStyle w:val="FootnoteReference"/>
        </w:rPr>
        <w:footnoteReference w:id="171"/>
      </w:r>
      <w:r w:rsidR="00EB2F7C">
        <w:rPr>
          <w:szCs w:val="24"/>
        </w:rPr>
        <w:t xml:space="preserve"> T</w:t>
      </w:r>
      <w:r w:rsidR="007A6338">
        <w:rPr>
          <w:szCs w:val="24"/>
        </w:rPr>
        <w:t xml:space="preserve">he </w:t>
      </w:r>
      <w:r w:rsidR="00EB727F">
        <w:rPr>
          <w:szCs w:val="24"/>
        </w:rPr>
        <w:t xml:space="preserve">normal procedures failed </w:t>
      </w:r>
      <w:r w:rsidR="00EB2F7C">
        <w:rPr>
          <w:szCs w:val="24"/>
        </w:rPr>
        <w:t>in Wisconsin</w:t>
      </w:r>
      <w:r w:rsidR="00EB727F">
        <w:rPr>
          <w:szCs w:val="24"/>
        </w:rPr>
        <w:t xml:space="preserve">, and </w:t>
      </w:r>
      <w:r w:rsidR="00474B97">
        <w:rPr>
          <w:szCs w:val="24"/>
        </w:rPr>
        <w:t xml:space="preserve">the </w:t>
      </w:r>
      <w:r w:rsidR="000C4B1B">
        <w:rPr>
          <w:szCs w:val="24"/>
        </w:rPr>
        <w:t xml:space="preserve">state </w:t>
      </w:r>
      <w:r w:rsidR="00474B97">
        <w:rPr>
          <w:szCs w:val="24"/>
        </w:rPr>
        <w:t xml:space="preserve">court </w:t>
      </w:r>
      <w:r w:rsidR="00EB727F">
        <w:rPr>
          <w:szCs w:val="24"/>
        </w:rPr>
        <w:t>choose a map that it considered to most resemble the plan used in the previous decade.</w:t>
      </w:r>
      <w:r w:rsidR="00874D29" w:rsidRPr="00434672">
        <w:rPr>
          <w:rStyle w:val="FootnoteReference"/>
        </w:rPr>
        <w:footnoteReference w:id="172"/>
      </w:r>
      <w:r w:rsidR="00474B97">
        <w:rPr>
          <w:szCs w:val="24"/>
        </w:rPr>
        <w:t xml:space="preserve"> That </w:t>
      </w:r>
      <w:r w:rsidR="00430500">
        <w:rPr>
          <w:szCs w:val="24"/>
        </w:rPr>
        <w:lastRenderedPageBreak/>
        <w:t xml:space="preserve">earlier </w:t>
      </w:r>
      <w:r w:rsidR="00474B97">
        <w:rPr>
          <w:szCs w:val="24"/>
        </w:rPr>
        <w:t xml:space="preserve">plan was considered a </w:t>
      </w:r>
      <w:r w:rsidR="00474B97" w:rsidRPr="00B9776E">
        <w:rPr>
          <w:szCs w:val="24"/>
        </w:rPr>
        <w:t>partisan gerrymander</w:t>
      </w:r>
      <w:r w:rsidR="00B97DCB">
        <w:rPr>
          <w:szCs w:val="24"/>
        </w:rPr>
        <w:t xml:space="preserve"> by many academics and legal scholars</w:t>
      </w:r>
      <w:r w:rsidR="00474B97" w:rsidRPr="00B9776E">
        <w:rPr>
          <w:szCs w:val="24"/>
        </w:rPr>
        <w:t>.</w:t>
      </w:r>
      <w:r w:rsidR="0015384B" w:rsidRPr="00434672">
        <w:rPr>
          <w:rStyle w:val="FootnoteReference"/>
        </w:rPr>
        <w:footnoteReference w:id="173"/>
      </w:r>
    </w:p>
    <w:p w14:paraId="29565ED1" w14:textId="77777777" w:rsidR="00AE6C40" w:rsidRDefault="007730DC" w:rsidP="00754A16">
      <w:pPr>
        <w:spacing w:line="480" w:lineRule="auto"/>
      </w:pPr>
      <w:r w:rsidRPr="00B9776E">
        <w:t>Our primary concern is with plans that were either successfully challenged and led to changes in the plan or where challenges w</w:t>
      </w:r>
      <w:r w:rsidR="00242E53" w:rsidRPr="00B9776E">
        <w:t xml:space="preserve">ere </w:t>
      </w:r>
      <w:r w:rsidRPr="00B9776E">
        <w:t xml:space="preserve">defeated. </w:t>
      </w:r>
      <w:r w:rsidR="002A333D" w:rsidRPr="00B9776E">
        <w:t>In the section that follows, we</w:t>
      </w:r>
      <w:r w:rsidR="00F36C80" w:rsidRPr="00B9776E">
        <w:t xml:space="preserve"> </w:t>
      </w:r>
      <w:r w:rsidRPr="00B9776E">
        <w:t>omit</w:t>
      </w:r>
      <w:r w:rsidR="00752D69" w:rsidRPr="00B9776E">
        <w:t xml:space="preserve"> </w:t>
      </w:r>
      <w:r w:rsidR="002A333D" w:rsidRPr="00B9776E">
        <w:t xml:space="preserve">a full discussion of </w:t>
      </w:r>
      <w:r w:rsidRPr="00B9776E">
        <w:t>challenges that either did not reach a decision on merits or standing issues before the 2022 midterm elections</w:t>
      </w:r>
      <w:r w:rsidR="002A333D" w:rsidRPr="00B9776E">
        <w:t xml:space="preserve">, though we </w:t>
      </w:r>
      <w:r w:rsidR="003F4572" w:rsidRPr="00B9776E">
        <w:t>do briefly</w:t>
      </w:r>
      <w:r w:rsidRPr="00B9776E">
        <w:t xml:space="preserve"> discuss those when we look to the future of redistricting after 2022.</w:t>
      </w:r>
    </w:p>
    <w:p w14:paraId="275D4C72" w14:textId="77777777" w:rsidR="0072322F" w:rsidRDefault="00AE6C40" w:rsidP="0072322F">
      <w:pPr>
        <w:pStyle w:val="Heading2"/>
      </w:pPr>
      <w:bookmarkStart w:id="51" w:name="_Toc122704178"/>
      <w:bookmarkStart w:id="52" w:name="_Toc123141385"/>
      <w:r w:rsidRPr="00F36C80">
        <w:t>State court case</w:t>
      </w:r>
      <w:r>
        <w:t>s where partisan gerrymandering issues are implicated</w:t>
      </w:r>
      <w:bookmarkEnd w:id="51"/>
      <w:bookmarkEnd w:id="52"/>
      <w:r w:rsidR="00F2540D">
        <w:fldChar w:fldCharType="begin"/>
      </w:r>
      <w:r w:rsidR="00F2540D">
        <w:instrText xml:space="preserve"> REF _Ref120040280 \h  \* MERGEFORMAT </w:instrText>
      </w:r>
      <w:r w:rsidR="00F2540D">
        <w:fldChar w:fldCharType="separate"/>
      </w:r>
    </w:p>
    <w:p w14:paraId="414A7E37" w14:textId="77777777" w:rsidR="0072322F" w:rsidRPr="00E8520A" w:rsidRDefault="0072322F" w:rsidP="00754A16">
      <w:pPr>
        <w:spacing w:line="480" w:lineRule="auto"/>
      </w:pPr>
    </w:p>
    <w:p w14:paraId="56DB20B4" w14:textId="58CDE6EF" w:rsidR="00EA4BAD" w:rsidRDefault="0072322F" w:rsidP="00754A16">
      <w:pPr>
        <w:spacing w:line="480" w:lineRule="auto"/>
      </w:pPr>
      <w:r>
        <w:t>Table</w:t>
      </w:r>
      <w:r>
        <w:rPr>
          <w:noProof/>
        </w:rPr>
        <w:t xml:space="preserve"> 5</w:t>
      </w:r>
      <w:r w:rsidR="00F2540D">
        <w:fldChar w:fldCharType="end"/>
      </w:r>
      <w:r w:rsidR="00F2540D">
        <w:t xml:space="preserve"> </w:t>
      </w:r>
      <w:r w:rsidR="00A82E32" w:rsidRPr="0080356A">
        <w:t>lists the key</w:t>
      </w:r>
      <w:r w:rsidR="00E46589" w:rsidRPr="0080356A">
        <w:t xml:space="preserve"> state court</w:t>
      </w:r>
      <w:r w:rsidR="00A82E32" w:rsidRPr="0080356A">
        <w:t xml:space="preserve"> cases</w:t>
      </w:r>
      <w:r w:rsidR="00E46589" w:rsidRPr="0080356A">
        <w:t>, including</w:t>
      </w:r>
      <w:r w:rsidR="00C95132" w:rsidRPr="0080356A">
        <w:t xml:space="preserve"> those in</w:t>
      </w:r>
      <w:r w:rsidR="00876ED8" w:rsidRPr="0080356A">
        <w:t xml:space="preserve"> </w:t>
      </w:r>
      <w:r w:rsidR="00E46589" w:rsidRPr="0080356A">
        <w:t>the 2010 round.</w:t>
      </w:r>
      <w:bookmarkStart w:id="53" w:name="_Ref115632991"/>
      <w:bookmarkStart w:id="54" w:name="_Ref120040280"/>
    </w:p>
    <w:p w14:paraId="4E6A6193" w14:textId="77777777" w:rsidR="00E8520A" w:rsidRPr="00E8520A" w:rsidRDefault="00E8520A" w:rsidP="00754A16">
      <w:pPr>
        <w:spacing w:line="480" w:lineRule="auto"/>
      </w:pPr>
    </w:p>
    <w:p w14:paraId="54AE859F" w14:textId="536B9450" w:rsidR="00A82E32" w:rsidRPr="00EA4BAD" w:rsidRDefault="00F36C80" w:rsidP="00754A16">
      <w:pPr>
        <w:pStyle w:val="Caption"/>
        <w:spacing w:line="480" w:lineRule="auto"/>
        <w:ind w:firstLine="0"/>
        <w:rPr>
          <w:b/>
          <w:bCs/>
          <w:color w:val="FF0000"/>
          <w:szCs w:val="24"/>
        </w:rPr>
      </w:pPr>
      <w:r>
        <w:t xml:space="preserve">Table </w:t>
      </w:r>
      <w:fldSimple w:instr=" SEQ Table \* ARABIC ">
        <w:r w:rsidR="0072322F">
          <w:rPr>
            <w:noProof/>
          </w:rPr>
          <w:t>5</w:t>
        </w:r>
      </w:fldSimple>
      <w:bookmarkEnd w:id="53"/>
      <w:bookmarkEnd w:id="54"/>
      <w:r w:rsidR="00A82E32" w:rsidRPr="0031738D">
        <w:rPr>
          <w:szCs w:val="24"/>
        </w:rPr>
        <w:t xml:space="preserve"> </w:t>
      </w:r>
      <w:r w:rsidR="00A97C35" w:rsidRPr="002A68C2">
        <w:rPr>
          <w:i w:val="0"/>
          <w:iCs w:val="0"/>
          <w:szCs w:val="24"/>
        </w:rPr>
        <w:t xml:space="preserve">Key </w:t>
      </w:r>
      <w:r w:rsidR="00A82E32" w:rsidRPr="002A68C2">
        <w:rPr>
          <w:i w:val="0"/>
          <w:iCs w:val="0"/>
          <w:szCs w:val="24"/>
        </w:rPr>
        <w:t>Case Citations</w:t>
      </w:r>
      <w:r w:rsidR="00876ED8" w:rsidRPr="002A68C2">
        <w:rPr>
          <w:i w:val="0"/>
          <w:iCs w:val="0"/>
          <w:szCs w:val="24"/>
        </w:rPr>
        <w:t xml:space="preserve"> </w:t>
      </w:r>
      <w:r w:rsidR="00A97C35" w:rsidRPr="002A68C2">
        <w:rPr>
          <w:i w:val="0"/>
          <w:iCs w:val="0"/>
          <w:szCs w:val="24"/>
        </w:rPr>
        <w:t>Involving State Courts</w:t>
      </w:r>
      <w:r w:rsidR="007B2F8A">
        <w:t xml:space="preserve"> </w:t>
      </w:r>
    </w:p>
    <w:tbl>
      <w:tblPr>
        <w:tblStyle w:val="TableGrid"/>
        <w:tblW w:w="5000" w:type="pct"/>
        <w:jc w:val="center"/>
        <w:tblLook w:val="04A0" w:firstRow="1" w:lastRow="0" w:firstColumn="1" w:lastColumn="0" w:noHBand="0" w:noVBand="1"/>
      </w:tblPr>
      <w:tblGrid>
        <w:gridCol w:w="2046"/>
        <w:gridCol w:w="7304"/>
      </w:tblGrid>
      <w:tr w:rsidR="0080356A" w:rsidRPr="0080356A" w14:paraId="2C5EF034" w14:textId="77777777" w:rsidTr="003509BA">
        <w:trPr>
          <w:jc w:val="center"/>
        </w:trPr>
        <w:tc>
          <w:tcPr>
            <w:tcW w:w="0" w:type="auto"/>
          </w:tcPr>
          <w:p w14:paraId="46491022" w14:textId="77777777" w:rsidR="00A82E32" w:rsidRPr="00E57B97" w:rsidRDefault="00A82E32" w:rsidP="00754A16">
            <w:pPr>
              <w:spacing w:line="480" w:lineRule="auto"/>
              <w:ind w:firstLine="0"/>
              <w:jc w:val="left"/>
              <w:rPr>
                <w:color w:val="C00000"/>
              </w:rPr>
            </w:pPr>
            <w:r w:rsidRPr="00E57B97">
              <w:rPr>
                <w:color w:val="C00000"/>
              </w:rPr>
              <w:t>State</w:t>
            </w:r>
          </w:p>
        </w:tc>
        <w:tc>
          <w:tcPr>
            <w:tcW w:w="0" w:type="auto"/>
          </w:tcPr>
          <w:p w14:paraId="7BFCCD5A" w14:textId="77777777" w:rsidR="00A82E32" w:rsidRPr="00E57B97" w:rsidRDefault="00A82E32" w:rsidP="00754A16">
            <w:pPr>
              <w:spacing w:line="480" w:lineRule="auto"/>
              <w:ind w:firstLine="0"/>
              <w:jc w:val="left"/>
              <w:rPr>
                <w:color w:val="C00000"/>
              </w:rPr>
            </w:pPr>
            <w:r w:rsidRPr="00E57B97">
              <w:rPr>
                <w:color w:val="C00000"/>
              </w:rPr>
              <w:t>Citation</w:t>
            </w:r>
          </w:p>
        </w:tc>
      </w:tr>
      <w:tr w:rsidR="007241E0" w:rsidRPr="0080356A" w14:paraId="4E49C514" w14:textId="77777777" w:rsidTr="003509BA">
        <w:trPr>
          <w:jc w:val="center"/>
        </w:trPr>
        <w:tc>
          <w:tcPr>
            <w:tcW w:w="0" w:type="auto"/>
          </w:tcPr>
          <w:p w14:paraId="659B2CA9" w14:textId="13A3B6B4" w:rsidR="007241E0" w:rsidRPr="0080356A" w:rsidRDefault="007241E0" w:rsidP="00754A16">
            <w:pPr>
              <w:spacing w:line="480" w:lineRule="auto"/>
              <w:ind w:firstLine="0"/>
              <w:jc w:val="left"/>
            </w:pPr>
            <w:r>
              <w:t>Arkansas</w:t>
            </w:r>
          </w:p>
        </w:tc>
        <w:tc>
          <w:tcPr>
            <w:tcW w:w="0" w:type="auto"/>
          </w:tcPr>
          <w:p w14:paraId="0D0D3227" w14:textId="0AA4D85B" w:rsidR="007241E0" w:rsidRPr="0080356A" w:rsidRDefault="007241E0" w:rsidP="00754A16">
            <w:pPr>
              <w:spacing w:line="480" w:lineRule="auto"/>
              <w:ind w:firstLine="0"/>
              <w:jc w:val="left"/>
              <w:rPr>
                <w:i/>
                <w:iCs/>
              </w:rPr>
            </w:pPr>
            <w:r>
              <w:rPr>
                <w:i/>
                <w:iCs/>
              </w:rPr>
              <w:t>Suttlar</w:t>
            </w:r>
            <w:r w:rsidRPr="00356123">
              <w:rPr>
                <w:i/>
                <w:iCs/>
              </w:rPr>
              <w:t xml:space="preserve"> v. Thurston</w:t>
            </w:r>
            <w:r>
              <w:t>, No. 60CV-22-1849 (Ark. Cir. Ct. Pulaski Cty. Mar. 21, 2022)</w:t>
            </w:r>
          </w:p>
        </w:tc>
      </w:tr>
      <w:tr w:rsidR="008D3347" w:rsidRPr="0080356A" w14:paraId="788C77C5" w14:textId="77777777" w:rsidTr="003509BA">
        <w:trPr>
          <w:jc w:val="center"/>
        </w:trPr>
        <w:tc>
          <w:tcPr>
            <w:tcW w:w="0" w:type="auto"/>
          </w:tcPr>
          <w:p w14:paraId="37C86892" w14:textId="374CAFED" w:rsidR="008D3347" w:rsidRDefault="008D3347" w:rsidP="00754A16">
            <w:pPr>
              <w:spacing w:line="480" w:lineRule="auto"/>
              <w:ind w:firstLine="0"/>
              <w:jc w:val="left"/>
            </w:pPr>
            <w:r>
              <w:t>F</w:t>
            </w:r>
            <w:r w:rsidR="00B378B8">
              <w:t>lori</w:t>
            </w:r>
            <w:r>
              <w:t>da (201</w:t>
            </w:r>
            <w:r w:rsidR="002A3F7D">
              <w:t>5</w:t>
            </w:r>
            <w:r>
              <w:t>)</w:t>
            </w:r>
          </w:p>
        </w:tc>
        <w:tc>
          <w:tcPr>
            <w:tcW w:w="0" w:type="auto"/>
          </w:tcPr>
          <w:p w14:paraId="1E6089A0" w14:textId="1E69A993" w:rsidR="008D3347" w:rsidRPr="00D851C6" w:rsidRDefault="00EC3180" w:rsidP="00754A16">
            <w:pPr>
              <w:spacing w:line="480" w:lineRule="auto"/>
              <w:ind w:firstLine="0"/>
              <w:jc w:val="left"/>
              <w:rPr>
                <w:i/>
                <w:iCs/>
              </w:rPr>
            </w:pPr>
            <w:r w:rsidRPr="00EC3180">
              <w:rPr>
                <w:i/>
                <w:iCs/>
              </w:rPr>
              <w:t>League of Women Voters of Fla. V. Detzner</w:t>
            </w:r>
            <w:r w:rsidRPr="00EC3180">
              <w:t>, 172 So. 3d 363 (Fla. 2015).</w:t>
            </w:r>
          </w:p>
        </w:tc>
      </w:tr>
      <w:tr w:rsidR="00667AB4" w:rsidRPr="0080356A" w14:paraId="2FF07C66" w14:textId="77777777" w:rsidTr="003509BA">
        <w:trPr>
          <w:jc w:val="center"/>
        </w:trPr>
        <w:tc>
          <w:tcPr>
            <w:tcW w:w="0" w:type="auto"/>
          </w:tcPr>
          <w:p w14:paraId="67E1CED9" w14:textId="4EDA26BB" w:rsidR="00667AB4" w:rsidRPr="0080356A" w:rsidRDefault="00667AB4" w:rsidP="00754A16">
            <w:pPr>
              <w:spacing w:line="480" w:lineRule="auto"/>
              <w:ind w:firstLine="0"/>
              <w:jc w:val="left"/>
            </w:pPr>
            <w:r>
              <w:t>Florida</w:t>
            </w:r>
            <w:r w:rsidR="008D3347">
              <w:t xml:space="preserve"> (2022)</w:t>
            </w:r>
          </w:p>
        </w:tc>
        <w:tc>
          <w:tcPr>
            <w:tcW w:w="0" w:type="auto"/>
          </w:tcPr>
          <w:p w14:paraId="5CC941DC" w14:textId="628B5444" w:rsidR="00667AB4" w:rsidRPr="0080356A" w:rsidRDefault="00667AB4" w:rsidP="00754A16">
            <w:pPr>
              <w:spacing w:line="480" w:lineRule="auto"/>
              <w:ind w:firstLine="0"/>
              <w:jc w:val="left"/>
              <w:rPr>
                <w:i/>
                <w:iCs/>
              </w:rPr>
            </w:pPr>
            <w:r w:rsidRPr="00D851C6">
              <w:rPr>
                <w:i/>
                <w:iCs/>
              </w:rPr>
              <w:t xml:space="preserve">Black Voters Matter Capacity Building Inst., </w:t>
            </w:r>
            <w:r w:rsidRPr="00296285">
              <w:rPr>
                <w:i/>
                <w:iCs/>
              </w:rPr>
              <w:t>Inc. v. Lee</w:t>
            </w:r>
            <w:r>
              <w:t>, No. 2022-ca-000666 (Fla. Cir. Ct. Apr. 22, 2022)</w:t>
            </w:r>
          </w:p>
        </w:tc>
      </w:tr>
      <w:tr w:rsidR="0080356A" w:rsidRPr="0080356A" w14:paraId="3E765D49" w14:textId="77777777" w:rsidTr="003509BA">
        <w:trPr>
          <w:jc w:val="center"/>
        </w:trPr>
        <w:tc>
          <w:tcPr>
            <w:tcW w:w="0" w:type="auto"/>
          </w:tcPr>
          <w:p w14:paraId="5131D421" w14:textId="77777777" w:rsidR="00A82E32" w:rsidRPr="0080356A" w:rsidRDefault="00A82E32" w:rsidP="00754A16">
            <w:pPr>
              <w:spacing w:line="480" w:lineRule="auto"/>
              <w:ind w:firstLine="0"/>
              <w:jc w:val="left"/>
            </w:pPr>
            <w:r w:rsidRPr="0080356A">
              <w:t>Georgia</w:t>
            </w:r>
          </w:p>
        </w:tc>
        <w:tc>
          <w:tcPr>
            <w:tcW w:w="0" w:type="auto"/>
          </w:tcPr>
          <w:p w14:paraId="7FA3DCA3" w14:textId="77777777" w:rsidR="00A82E32" w:rsidRPr="0080356A" w:rsidRDefault="00A82E32" w:rsidP="00754A16">
            <w:pPr>
              <w:spacing w:line="480" w:lineRule="auto"/>
              <w:ind w:firstLine="0"/>
              <w:jc w:val="left"/>
              <w:rPr>
                <w:i/>
                <w:iCs/>
              </w:rPr>
            </w:pPr>
            <w:r w:rsidRPr="0080356A">
              <w:rPr>
                <w:i/>
                <w:iCs/>
              </w:rPr>
              <w:t>Common Cause v. Raffensperger</w:t>
            </w:r>
            <w:r w:rsidRPr="0080356A">
              <w:t xml:space="preserve">, No. 1:22-CV-90 (N.D. Ga. Jan. 7, </w:t>
            </w:r>
            <w:r w:rsidRPr="0080356A">
              <w:lastRenderedPageBreak/>
              <w:t>2022)</w:t>
            </w:r>
          </w:p>
          <w:p w14:paraId="4C545393" w14:textId="77777777" w:rsidR="00A82E32" w:rsidRPr="0080356A" w:rsidRDefault="00A82E32" w:rsidP="00754A16">
            <w:pPr>
              <w:spacing w:line="480" w:lineRule="auto"/>
              <w:ind w:firstLine="0"/>
              <w:jc w:val="left"/>
              <w:rPr>
                <w:i/>
                <w:iCs/>
              </w:rPr>
            </w:pPr>
            <w:r w:rsidRPr="0080356A">
              <w:rPr>
                <w:i/>
                <w:iCs/>
              </w:rPr>
              <w:t>Pendergrass v. Raffensperger</w:t>
            </w:r>
            <w:r w:rsidRPr="0080356A">
              <w:t>, No. 1:21-CV-5339 (N.D. Ga. Dec. 30, 2021)</w:t>
            </w:r>
          </w:p>
          <w:p w14:paraId="5A16F9B4" w14:textId="77777777" w:rsidR="00A82E32" w:rsidRPr="0080356A" w:rsidRDefault="00A82E32" w:rsidP="00754A16">
            <w:pPr>
              <w:spacing w:line="480" w:lineRule="auto"/>
              <w:ind w:firstLine="0"/>
              <w:jc w:val="left"/>
              <w:rPr>
                <w:i/>
                <w:iCs/>
              </w:rPr>
            </w:pPr>
            <w:r w:rsidRPr="0080356A">
              <w:rPr>
                <w:i/>
                <w:iCs/>
              </w:rPr>
              <w:t>Georgia State Conference of the NAACP v. State of Georgia</w:t>
            </w:r>
            <w:r w:rsidRPr="0080356A">
              <w:t>, No. 1:21-CV-5338 (N.D. Ga. Dec. 30, 2021)</w:t>
            </w:r>
          </w:p>
        </w:tc>
      </w:tr>
      <w:tr w:rsidR="00134707" w:rsidRPr="0080356A" w14:paraId="17BF700C" w14:textId="77777777" w:rsidTr="003509BA">
        <w:trPr>
          <w:jc w:val="center"/>
        </w:trPr>
        <w:tc>
          <w:tcPr>
            <w:tcW w:w="0" w:type="auto"/>
          </w:tcPr>
          <w:p w14:paraId="0E659750" w14:textId="0C80E2B2" w:rsidR="00134707" w:rsidRDefault="00134707" w:rsidP="00754A16">
            <w:pPr>
              <w:spacing w:line="480" w:lineRule="auto"/>
              <w:ind w:firstLine="0"/>
              <w:jc w:val="left"/>
            </w:pPr>
            <w:r>
              <w:lastRenderedPageBreak/>
              <w:t>Kansas</w:t>
            </w:r>
          </w:p>
        </w:tc>
        <w:tc>
          <w:tcPr>
            <w:tcW w:w="0" w:type="auto"/>
          </w:tcPr>
          <w:p w14:paraId="6A6AA16B" w14:textId="22729E63" w:rsidR="00134707" w:rsidRPr="00D215B3" w:rsidRDefault="00134707" w:rsidP="00754A16">
            <w:pPr>
              <w:spacing w:line="480" w:lineRule="auto"/>
              <w:ind w:firstLine="0"/>
              <w:jc w:val="left"/>
              <w:rPr>
                <w:i/>
                <w:iCs/>
              </w:rPr>
            </w:pPr>
            <w:r w:rsidRPr="00134707">
              <w:rPr>
                <w:i/>
                <w:iCs/>
              </w:rPr>
              <w:t>Rivera v. Schwab</w:t>
            </w:r>
            <w:r w:rsidRPr="00134707">
              <w:t>, 512 P.2d 168 (Kan. 2022)</w:t>
            </w:r>
          </w:p>
        </w:tc>
      </w:tr>
      <w:tr w:rsidR="006F4BD6" w:rsidRPr="0080356A" w14:paraId="4B178EEB" w14:textId="77777777" w:rsidTr="003509BA">
        <w:trPr>
          <w:jc w:val="center"/>
        </w:trPr>
        <w:tc>
          <w:tcPr>
            <w:tcW w:w="0" w:type="auto"/>
          </w:tcPr>
          <w:p w14:paraId="62D69A86" w14:textId="00C70EAC" w:rsidR="006F4BD6" w:rsidRPr="0080356A" w:rsidRDefault="006F4BD6" w:rsidP="00754A16">
            <w:pPr>
              <w:spacing w:line="480" w:lineRule="auto"/>
              <w:ind w:firstLine="0"/>
              <w:jc w:val="left"/>
            </w:pPr>
            <w:r>
              <w:t>Kentucky</w:t>
            </w:r>
          </w:p>
        </w:tc>
        <w:tc>
          <w:tcPr>
            <w:tcW w:w="0" w:type="auto"/>
          </w:tcPr>
          <w:p w14:paraId="5DF2EA68" w14:textId="61D29FDE" w:rsidR="006F4BD6" w:rsidRPr="0080356A" w:rsidRDefault="006F4BD6" w:rsidP="00754A16">
            <w:pPr>
              <w:spacing w:line="480" w:lineRule="auto"/>
              <w:ind w:firstLine="0"/>
              <w:jc w:val="left"/>
              <w:rPr>
                <w:i/>
                <w:iCs/>
              </w:rPr>
            </w:pPr>
            <w:r w:rsidRPr="00D215B3">
              <w:rPr>
                <w:i/>
                <w:iCs/>
              </w:rPr>
              <w:t>Graham v. Adams</w:t>
            </w:r>
            <w:r>
              <w:t>, No. 22-CI-00047 (Ky. Cir. Ct. Jan. 20, 2022)</w:t>
            </w:r>
          </w:p>
        </w:tc>
      </w:tr>
      <w:tr w:rsidR="0080356A" w:rsidRPr="0080356A" w14:paraId="624FC5BA" w14:textId="77777777" w:rsidTr="003509BA">
        <w:trPr>
          <w:jc w:val="center"/>
        </w:trPr>
        <w:tc>
          <w:tcPr>
            <w:tcW w:w="0" w:type="auto"/>
          </w:tcPr>
          <w:p w14:paraId="5DE58CC3" w14:textId="77777777" w:rsidR="00A82E32" w:rsidRPr="0080356A" w:rsidRDefault="00A82E32" w:rsidP="00754A16">
            <w:pPr>
              <w:spacing w:line="480" w:lineRule="auto"/>
              <w:ind w:firstLine="0"/>
              <w:jc w:val="left"/>
            </w:pPr>
            <w:r w:rsidRPr="0080356A">
              <w:t>Maryland</w:t>
            </w:r>
          </w:p>
        </w:tc>
        <w:tc>
          <w:tcPr>
            <w:tcW w:w="0" w:type="auto"/>
          </w:tcPr>
          <w:p w14:paraId="4A560D79" w14:textId="77777777" w:rsidR="00A82E32" w:rsidRPr="0080356A" w:rsidRDefault="00A82E32" w:rsidP="00754A16">
            <w:pPr>
              <w:spacing w:line="480" w:lineRule="auto"/>
              <w:ind w:firstLine="0"/>
              <w:jc w:val="left"/>
            </w:pPr>
            <w:r w:rsidRPr="0080356A">
              <w:rPr>
                <w:i/>
                <w:iCs/>
              </w:rPr>
              <w:t>Szeliga v. Lamone</w:t>
            </w:r>
            <w:r w:rsidRPr="0080356A">
              <w:t>, No. C-02-CV-21-001816 (Md. Cir. Ct. March 25, 2022)</w:t>
            </w:r>
          </w:p>
        </w:tc>
      </w:tr>
      <w:tr w:rsidR="0080356A" w:rsidRPr="0080356A" w14:paraId="2ECF1313" w14:textId="77777777" w:rsidTr="003509BA">
        <w:trPr>
          <w:jc w:val="center"/>
        </w:trPr>
        <w:tc>
          <w:tcPr>
            <w:tcW w:w="0" w:type="auto"/>
          </w:tcPr>
          <w:p w14:paraId="6EA31EA3" w14:textId="77777777" w:rsidR="00A82E32" w:rsidRPr="00551CCB" w:rsidRDefault="00A82E32" w:rsidP="00754A16">
            <w:pPr>
              <w:spacing w:line="480" w:lineRule="auto"/>
              <w:ind w:firstLine="0"/>
              <w:jc w:val="left"/>
            </w:pPr>
            <w:r w:rsidRPr="00551CCB">
              <w:t>North Carolina (2019)</w:t>
            </w:r>
          </w:p>
        </w:tc>
        <w:tc>
          <w:tcPr>
            <w:tcW w:w="0" w:type="auto"/>
          </w:tcPr>
          <w:p w14:paraId="02DB36B9" w14:textId="6BD2464A" w:rsidR="00A82E32" w:rsidRPr="00853BAF" w:rsidRDefault="00853BAF" w:rsidP="00754A16">
            <w:pPr>
              <w:spacing w:line="480" w:lineRule="auto"/>
              <w:ind w:firstLine="0"/>
            </w:pPr>
            <w:r w:rsidRPr="0055186A">
              <w:rPr>
                <w:i/>
              </w:rPr>
              <w:t>Harper v. Lewis</w:t>
            </w:r>
            <w:r>
              <w:t xml:space="preserve">, </w:t>
            </w:r>
            <w:r w:rsidRPr="008B1CB8">
              <w:t>No. 19-CVS-012667 (N.C. Super. Ct., Wake Cnty. Oct. 28, 2019)</w:t>
            </w:r>
            <w:r>
              <w:t>.</w:t>
            </w:r>
          </w:p>
        </w:tc>
      </w:tr>
      <w:tr w:rsidR="0080356A" w:rsidRPr="0080356A" w14:paraId="77A3B806" w14:textId="77777777" w:rsidTr="003509BA">
        <w:trPr>
          <w:jc w:val="center"/>
        </w:trPr>
        <w:tc>
          <w:tcPr>
            <w:tcW w:w="0" w:type="auto"/>
          </w:tcPr>
          <w:p w14:paraId="591B9EC3" w14:textId="77777777" w:rsidR="00A82E32" w:rsidRPr="00551CCB" w:rsidRDefault="00A82E32" w:rsidP="00754A16">
            <w:pPr>
              <w:spacing w:line="480" w:lineRule="auto"/>
              <w:ind w:firstLine="0"/>
              <w:jc w:val="left"/>
            </w:pPr>
            <w:r w:rsidRPr="00551CCB">
              <w:t>North Carolina (2022)</w:t>
            </w:r>
          </w:p>
        </w:tc>
        <w:tc>
          <w:tcPr>
            <w:tcW w:w="0" w:type="auto"/>
          </w:tcPr>
          <w:p w14:paraId="13A68E09" w14:textId="36D5606D" w:rsidR="00A82E32" w:rsidRPr="0080356A" w:rsidRDefault="00C5210D" w:rsidP="00754A16">
            <w:pPr>
              <w:spacing w:line="480" w:lineRule="auto"/>
              <w:ind w:firstLine="0"/>
              <w:jc w:val="left"/>
            </w:pPr>
            <w:r w:rsidRPr="00A50C05">
              <w:rPr>
                <w:i/>
                <w:iCs/>
              </w:rPr>
              <w:t>Harper v. Hall</w:t>
            </w:r>
            <w:r w:rsidRPr="00C5210D">
              <w:t>, No. 19-CVS-12667 (N.C. Super. Ct. Nov. 5, 2021)</w:t>
            </w:r>
          </w:p>
        </w:tc>
      </w:tr>
      <w:tr w:rsidR="00DD3D92" w:rsidRPr="0080356A" w14:paraId="3568BE8E" w14:textId="77777777" w:rsidTr="003509BA">
        <w:trPr>
          <w:jc w:val="center"/>
        </w:trPr>
        <w:tc>
          <w:tcPr>
            <w:tcW w:w="0" w:type="auto"/>
          </w:tcPr>
          <w:p w14:paraId="429256AE" w14:textId="5427340A" w:rsidR="00DD3D92" w:rsidRPr="0080356A" w:rsidRDefault="00DD3D92" w:rsidP="00754A16">
            <w:pPr>
              <w:spacing w:line="480" w:lineRule="auto"/>
              <w:ind w:firstLine="0"/>
              <w:jc w:val="left"/>
            </w:pPr>
            <w:r w:rsidRPr="0080356A">
              <w:t xml:space="preserve">New </w:t>
            </w:r>
            <w:r>
              <w:t>Jersey</w:t>
            </w:r>
          </w:p>
        </w:tc>
        <w:tc>
          <w:tcPr>
            <w:tcW w:w="0" w:type="auto"/>
          </w:tcPr>
          <w:p w14:paraId="5E75E44D" w14:textId="77777777" w:rsidR="00DD3D92" w:rsidRDefault="00B91D54" w:rsidP="00754A16">
            <w:pPr>
              <w:spacing w:line="480" w:lineRule="auto"/>
              <w:ind w:firstLine="0"/>
              <w:jc w:val="left"/>
            </w:pPr>
            <w:r w:rsidRPr="00D80B32">
              <w:rPr>
                <w:i/>
                <w:iCs/>
              </w:rPr>
              <w:t>Matter of Congressional Districts by New Jersey Redistricting Comm’n</w:t>
            </w:r>
            <w:r w:rsidRPr="00D80B32">
              <w:t>, 268 A.3d 299 (N.J. 2022)</w:t>
            </w:r>
          </w:p>
          <w:p w14:paraId="03141B52" w14:textId="28F63B1A" w:rsidR="00F918FA" w:rsidRPr="00F918FA" w:rsidRDefault="00F918FA" w:rsidP="00754A16">
            <w:pPr>
              <w:spacing w:line="480" w:lineRule="auto"/>
              <w:ind w:firstLine="0"/>
              <w:jc w:val="left"/>
            </w:pPr>
            <w:r w:rsidRPr="0080356A">
              <w:rPr>
                <w:i/>
                <w:iCs/>
              </w:rPr>
              <w:t>Steinhardt v. New Jersey Redistricting Commission</w:t>
            </w:r>
            <w:r>
              <w:t xml:space="preserve">, </w:t>
            </w:r>
            <w:r w:rsidRPr="0080356A">
              <w:t>No. 086587 (N.J. Dec. 30, 2021)</w:t>
            </w:r>
          </w:p>
        </w:tc>
      </w:tr>
      <w:tr w:rsidR="0003080A" w:rsidRPr="0080356A" w14:paraId="4E683B21" w14:textId="77777777" w:rsidTr="003509BA">
        <w:trPr>
          <w:jc w:val="center"/>
        </w:trPr>
        <w:tc>
          <w:tcPr>
            <w:tcW w:w="0" w:type="auto"/>
          </w:tcPr>
          <w:p w14:paraId="7B7CB311" w14:textId="77777777" w:rsidR="0003080A" w:rsidRPr="0080356A" w:rsidRDefault="0003080A" w:rsidP="00754A16">
            <w:pPr>
              <w:spacing w:line="480" w:lineRule="auto"/>
              <w:ind w:firstLine="0"/>
              <w:jc w:val="left"/>
            </w:pPr>
            <w:r w:rsidRPr="0080356A">
              <w:t>New Mexico</w:t>
            </w:r>
          </w:p>
        </w:tc>
        <w:tc>
          <w:tcPr>
            <w:tcW w:w="0" w:type="auto"/>
          </w:tcPr>
          <w:p w14:paraId="79EE84C4" w14:textId="77777777" w:rsidR="0003080A" w:rsidRPr="0080356A" w:rsidRDefault="0003080A" w:rsidP="00754A16">
            <w:pPr>
              <w:spacing w:line="480" w:lineRule="auto"/>
              <w:ind w:firstLine="0"/>
              <w:jc w:val="left"/>
              <w:rPr>
                <w:i/>
                <w:iCs/>
              </w:rPr>
            </w:pPr>
            <w:r w:rsidRPr="0080356A">
              <w:rPr>
                <w:i/>
                <w:iCs/>
              </w:rPr>
              <w:t>Republican Party of New Mexico v. Oliver</w:t>
            </w:r>
            <w:r w:rsidRPr="0080356A">
              <w:t>, No. D-506-CV-202200041 (N.M. D. Ct. Jan. 21, 2022)</w:t>
            </w:r>
          </w:p>
        </w:tc>
      </w:tr>
      <w:tr w:rsidR="00DD3D92" w:rsidRPr="0080356A" w14:paraId="1DF1067B" w14:textId="77777777" w:rsidTr="003509BA">
        <w:trPr>
          <w:jc w:val="center"/>
        </w:trPr>
        <w:tc>
          <w:tcPr>
            <w:tcW w:w="0" w:type="auto"/>
          </w:tcPr>
          <w:p w14:paraId="734F2B8E" w14:textId="52193EED" w:rsidR="00DD3D92" w:rsidRPr="00551CCB" w:rsidRDefault="00DD3D92" w:rsidP="00754A16">
            <w:pPr>
              <w:spacing w:line="480" w:lineRule="auto"/>
              <w:ind w:firstLine="0"/>
              <w:jc w:val="left"/>
            </w:pPr>
            <w:r>
              <w:t>New York</w:t>
            </w:r>
          </w:p>
        </w:tc>
        <w:tc>
          <w:tcPr>
            <w:tcW w:w="0" w:type="auto"/>
          </w:tcPr>
          <w:p w14:paraId="3F46E5F7" w14:textId="037EA279" w:rsidR="00DD3D92" w:rsidRPr="00B03C83" w:rsidRDefault="00DD3D92" w:rsidP="00754A16">
            <w:pPr>
              <w:spacing w:line="480" w:lineRule="auto"/>
              <w:ind w:firstLine="0"/>
              <w:jc w:val="left"/>
              <w:rPr>
                <w:i/>
                <w:iCs/>
              </w:rPr>
            </w:pPr>
            <w:r w:rsidRPr="0080356A">
              <w:rPr>
                <w:rStyle w:val="serif"/>
                <w:i/>
                <w:iCs/>
              </w:rPr>
              <w:t>Harkenrider v. Hochul</w:t>
            </w:r>
            <w:r w:rsidRPr="0080356A">
              <w:rPr>
                <w:rStyle w:val="serif"/>
              </w:rPr>
              <w:t>, 2022 N.Y. Slip Op. 31471 (N.Y. Sup. Ct. 2022)</w:t>
            </w:r>
          </w:p>
        </w:tc>
      </w:tr>
      <w:tr w:rsidR="00B03C83" w:rsidRPr="0080356A" w14:paraId="41E9661A" w14:textId="77777777" w:rsidTr="003509BA">
        <w:trPr>
          <w:jc w:val="center"/>
        </w:trPr>
        <w:tc>
          <w:tcPr>
            <w:tcW w:w="0" w:type="auto"/>
          </w:tcPr>
          <w:p w14:paraId="24476F3E" w14:textId="374F9A3B" w:rsidR="00B03C83" w:rsidRPr="00551CCB" w:rsidRDefault="00B03C83" w:rsidP="00754A16">
            <w:pPr>
              <w:spacing w:line="480" w:lineRule="auto"/>
              <w:ind w:firstLine="0"/>
              <w:jc w:val="left"/>
            </w:pPr>
            <w:r w:rsidRPr="00551CCB">
              <w:t>Ohio</w:t>
            </w:r>
          </w:p>
        </w:tc>
        <w:tc>
          <w:tcPr>
            <w:tcW w:w="0" w:type="auto"/>
          </w:tcPr>
          <w:p w14:paraId="5B6A5F8A" w14:textId="77777777" w:rsidR="00B03C83" w:rsidRPr="00B03C83" w:rsidRDefault="00B03C83" w:rsidP="00754A16">
            <w:pPr>
              <w:spacing w:line="480" w:lineRule="auto"/>
              <w:ind w:firstLine="0"/>
              <w:jc w:val="left"/>
            </w:pPr>
            <w:r w:rsidRPr="00B03C83">
              <w:rPr>
                <w:i/>
                <w:iCs/>
              </w:rPr>
              <w:t>Adams v. DeWine</w:t>
            </w:r>
            <w:r w:rsidRPr="00B03C83">
              <w:t>, No. 2021–1428 (Ohio Dec. 2, 2021)</w:t>
            </w:r>
          </w:p>
          <w:p w14:paraId="738645B8" w14:textId="77777777" w:rsidR="00E74C26" w:rsidRDefault="008A2657" w:rsidP="00754A16">
            <w:pPr>
              <w:spacing w:line="480" w:lineRule="auto"/>
              <w:ind w:firstLine="0"/>
              <w:jc w:val="left"/>
            </w:pPr>
            <w:r w:rsidRPr="008A2657">
              <w:rPr>
                <w:i/>
                <w:iCs/>
              </w:rPr>
              <w:lastRenderedPageBreak/>
              <w:t>League of Women Voters of Ohio v. Ohio Redistricting Commission</w:t>
            </w:r>
            <w:r w:rsidRPr="008A2657">
              <w:t>, No. 2021–1449 (Ohio Nov. 30, 2021)</w:t>
            </w:r>
          </w:p>
          <w:p w14:paraId="4EAB1073" w14:textId="5DBE95D0" w:rsidR="00E74C26" w:rsidRPr="00E74C26" w:rsidRDefault="00E74C26" w:rsidP="00754A16">
            <w:pPr>
              <w:spacing w:line="480" w:lineRule="auto"/>
              <w:ind w:firstLine="0"/>
              <w:jc w:val="left"/>
            </w:pPr>
            <w:r w:rsidRPr="00134EA8">
              <w:rPr>
                <w:i/>
                <w:iCs/>
              </w:rPr>
              <w:t>League of Women Voters of Ohio v. LaRose</w:t>
            </w:r>
            <w:r w:rsidRPr="00E74C26">
              <w:t>, No. 2022–0303 (Ohio Mar. 22, 2022)</w:t>
            </w:r>
          </w:p>
          <w:p w14:paraId="63835F3C" w14:textId="4D54A50B" w:rsidR="00E74C26" w:rsidRPr="0080356A" w:rsidRDefault="00E74C26" w:rsidP="00754A16">
            <w:pPr>
              <w:spacing w:line="480" w:lineRule="auto"/>
              <w:ind w:firstLine="0"/>
            </w:pPr>
            <w:r w:rsidRPr="00134EA8">
              <w:rPr>
                <w:i/>
                <w:iCs/>
              </w:rPr>
              <w:t>Neiman v. LaRose</w:t>
            </w:r>
            <w:r w:rsidRPr="00E74C26">
              <w:t>, No. 2022–0298 (Ohio Mar. 21, 2022)</w:t>
            </w:r>
          </w:p>
        </w:tc>
      </w:tr>
      <w:tr w:rsidR="000950AE" w:rsidRPr="0080356A" w14:paraId="57BF911E" w14:textId="77777777" w:rsidTr="003509BA">
        <w:trPr>
          <w:jc w:val="center"/>
        </w:trPr>
        <w:tc>
          <w:tcPr>
            <w:tcW w:w="0" w:type="auto"/>
          </w:tcPr>
          <w:p w14:paraId="43F44FAB" w14:textId="66745867" w:rsidR="000950AE" w:rsidRPr="0080356A" w:rsidRDefault="000950AE" w:rsidP="00754A16">
            <w:pPr>
              <w:spacing w:line="480" w:lineRule="auto"/>
              <w:ind w:firstLine="0"/>
              <w:jc w:val="left"/>
            </w:pPr>
            <w:r>
              <w:lastRenderedPageBreak/>
              <w:t>Oregon</w:t>
            </w:r>
          </w:p>
        </w:tc>
        <w:tc>
          <w:tcPr>
            <w:tcW w:w="0" w:type="auto"/>
          </w:tcPr>
          <w:p w14:paraId="0EA12971" w14:textId="2A25B763" w:rsidR="000950AE" w:rsidRPr="0080356A" w:rsidRDefault="000950AE" w:rsidP="00754A16">
            <w:pPr>
              <w:spacing w:line="480" w:lineRule="auto"/>
              <w:ind w:firstLine="0"/>
              <w:jc w:val="left"/>
              <w:rPr>
                <w:i/>
                <w:iCs/>
              </w:rPr>
            </w:pPr>
            <w:r w:rsidRPr="000950AE">
              <w:rPr>
                <w:i/>
                <w:iCs/>
              </w:rPr>
              <w:t>Clarno v. Fagan</w:t>
            </w:r>
            <w:r w:rsidRPr="000950AE">
              <w:t>, No. 21-CV-40180, 2021 WL 5632370 (Or. Cir. Ct. Nov. 24, 2021)</w:t>
            </w:r>
          </w:p>
        </w:tc>
      </w:tr>
      <w:tr w:rsidR="0080356A" w:rsidRPr="0080356A" w14:paraId="43A05AA8" w14:textId="77777777" w:rsidTr="003509BA">
        <w:trPr>
          <w:jc w:val="center"/>
        </w:trPr>
        <w:tc>
          <w:tcPr>
            <w:tcW w:w="0" w:type="auto"/>
          </w:tcPr>
          <w:p w14:paraId="5ED7A654" w14:textId="77777777" w:rsidR="00A82E32" w:rsidRPr="0080356A" w:rsidRDefault="00A82E32" w:rsidP="00754A16">
            <w:pPr>
              <w:spacing w:line="480" w:lineRule="auto"/>
              <w:ind w:firstLine="0"/>
              <w:jc w:val="left"/>
            </w:pPr>
            <w:r w:rsidRPr="0080356A">
              <w:t>Pennsylvania (2018)</w:t>
            </w:r>
          </w:p>
        </w:tc>
        <w:tc>
          <w:tcPr>
            <w:tcW w:w="0" w:type="auto"/>
          </w:tcPr>
          <w:p w14:paraId="1214D0F1" w14:textId="77777777" w:rsidR="00A82E32" w:rsidRPr="0080356A" w:rsidRDefault="00A82E32" w:rsidP="00754A16">
            <w:pPr>
              <w:spacing w:line="480" w:lineRule="auto"/>
              <w:ind w:firstLine="0"/>
              <w:jc w:val="left"/>
            </w:pPr>
            <w:r w:rsidRPr="0080356A">
              <w:rPr>
                <w:i/>
                <w:iCs/>
              </w:rPr>
              <w:t>League of Women Voters of Pa. v. Commonwealth</w:t>
            </w:r>
            <w:r w:rsidRPr="0080356A">
              <w:t>, 178 A.3d 737 (Pa. 2018)</w:t>
            </w:r>
          </w:p>
        </w:tc>
      </w:tr>
      <w:tr w:rsidR="0080356A" w:rsidRPr="0080356A" w14:paraId="288AF781" w14:textId="77777777" w:rsidTr="003509BA">
        <w:trPr>
          <w:jc w:val="center"/>
        </w:trPr>
        <w:tc>
          <w:tcPr>
            <w:tcW w:w="0" w:type="auto"/>
          </w:tcPr>
          <w:p w14:paraId="79C2C634" w14:textId="77777777" w:rsidR="00A82E32" w:rsidRPr="0080356A" w:rsidRDefault="00A82E32" w:rsidP="00754A16">
            <w:pPr>
              <w:spacing w:line="480" w:lineRule="auto"/>
              <w:ind w:firstLine="0"/>
              <w:jc w:val="left"/>
            </w:pPr>
            <w:r w:rsidRPr="0080356A">
              <w:t>Pennsylvania (2022)</w:t>
            </w:r>
          </w:p>
        </w:tc>
        <w:tc>
          <w:tcPr>
            <w:tcW w:w="0" w:type="auto"/>
          </w:tcPr>
          <w:p w14:paraId="403ABDAA" w14:textId="77777777" w:rsidR="00A82E32" w:rsidRPr="0080356A" w:rsidRDefault="00A82E32" w:rsidP="00754A16">
            <w:pPr>
              <w:spacing w:line="480" w:lineRule="auto"/>
              <w:ind w:firstLine="0"/>
              <w:jc w:val="left"/>
            </w:pPr>
            <w:r w:rsidRPr="0080356A">
              <w:rPr>
                <w:i/>
                <w:iCs/>
              </w:rPr>
              <w:t>Carter v. Chapman</w:t>
            </w:r>
            <w:r w:rsidRPr="0080356A">
              <w:t>, 7 MM 2022 (Pa. Mar. 9, 2022)</w:t>
            </w:r>
          </w:p>
        </w:tc>
      </w:tr>
      <w:tr w:rsidR="00A22394" w:rsidRPr="0080356A" w14:paraId="4C3E3351" w14:textId="77777777" w:rsidTr="003509BA">
        <w:trPr>
          <w:jc w:val="center"/>
        </w:trPr>
        <w:tc>
          <w:tcPr>
            <w:tcW w:w="0" w:type="auto"/>
          </w:tcPr>
          <w:p w14:paraId="37BC158D" w14:textId="2A6DDB20" w:rsidR="00A22394" w:rsidRPr="0080356A" w:rsidRDefault="00A22394" w:rsidP="00754A16">
            <w:pPr>
              <w:spacing w:line="480" w:lineRule="auto"/>
              <w:ind w:firstLine="0"/>
              <w:jc w:val="left"/>
            </w:pPr>
            <w:r>
              <w:t>Utah</w:t>
            </w:r>
          </w:p>
        </w:tc>
        <w:tc>
          <w:tcPr>
            <w:tcW w:w="0" w:type="auto"/>
          </w:tcPr>
          <w:p w14:paraId="4593A56D" w14:textId="537C249E" w:rsidR="00A22394" w:rsidRPr="0080356A" w:rsidRDefault="00A22394" w:rsidP="00754A16">
            <w:pPr>
              <w:spacing w:line="480" w:lineRule="auto"/>
              <w:ind w:firstLine="0"/>
              <w:jc w:val="left"/>
              <w:rPr>
                <w:i/>
                <w:iCs/>
              </w:rPr>
            </w:pPr>
            <w:r w:rsidRPr="00940B4B">
              <w:rPr>
                <w:i/>
                <w:iCs/>
              </w:rPr>
              <w:t>League of Women Voters of Utah v. Utah State Legislature</w:t>
            </w:r>
            <w:r>
              <w:t>, No.</w:t>
            </w:r>
            <w:r w:rsidRPr="00DB6848">
              <w:t xml:space="preserve"> 220901712 (Utah D. Ct. Mar. 17, 2022)</w:t>
            </w:r>
          </w:p>
        </w:tc>
      </w:tr>
      <w:tr w:rsidR="00B04268" w:rsidRPr="0080356A" w14:paraId="2CA3AF57" w14:textId="77777777" w:rsidTr="003509BA">
        <w:trPr>
          <w:jc w:val="center"/>
        </w:trPr>
        <w:tc>
          <w:tcPr>
            <w:tcW w:w="0" w:type="auto"/>
          </w:tcPr>
          <w:p w14:paraId="3F34FF25" w14:textId="0F3AFCC6" w:rsidR="00B04268" w:rsidRDefault="00B04268" w:rsidP="00754A16">
            <w:pPr>
              <w:spacing w:line="480" w:lineRule="auto"/>
              <w:ind w:firstLine="0"/>
              <w:jc w:val="left"/>
            </w:pPr>
            <w:r>
              <w:t>Wisconsin</w:t>
            </w:r>
          </w:p>
        </w:tc>
        <w:tc>
          <w:tcPr>
            <w:tcW w:w="0" w:type="auto"/>
          </w:tcPr>
          <w:p w14:paraId="0E9F5602" w14:textId="77777777" w:rsidR="008861D6" w:rsidRPr="008861D6" w:rsidRDefault="008861D6" w:rsidP="00754A16">
            <w:pPr>
              <w:spacing w:line="480" w:lineRule="auto"/>
              <w:ind w:firstLine="0"/>
              <w:jc w:val="left"/>
            </w:pPr>
            <w:r w:rsidRPr="008861D6">
              <w:rPr>
                <w:i/>
                <w:iCs/>
              </w:rPr>
              <w:t>Johnson v. Wis. Elections Comm’n</w:t>
            </w:r>
            <w:r w:rsidRPr="008861D6">
              <w:t>,</w:t>
            </w:r>
          </w:p>
          <w:p w14:paraId="2E1856AC" w14:textId="77777777" w:rsidR="008861D6" w:rsidRPr="008861D6" w:rsidRDefault="008861D6" w:rsidP="00754A16">
            <w:pPr>
              <w:spacing w:line="480" w:lineRule="auto"/>
              <w:ind w:firstLine="0"/>
              <w:jc w:val="left"/>
            </w:pPr>
            <w:r w:rsidRPr="008861D6">
              <w:t xml:space="preserve">No. 2021AP1450-OA (Wis. Oct. 6, 2021) </w:t>
            </w:r>
          </w:p>
          <w:p w14:paraId="6F2D019C" w14:textId="1AC90D85" w:rsidR="00B04268" w:rsidRPr="00940B4B" w:rsidRDefault="006154B3" w:rsidP="00754A16">
            <w:pPr>
              <w:spacing w:line="480" w:lineRule="auto"/>
              <w:ind w:firstLine="0"/>
              <w:jc w:val="left"/>
              <w:rPr>
                <w:i/>
                <w:iCs/>
              </w:rPr>
            </w:pPr>
            <w:r w:rsidRPr="0084091B">
              <w:rPr>
                <w:i/>
                <w:iCs/>
              </w:rPr>
              <w:t>Wis. Legislature v. Wisconsin Elections Comm'n</w:t>
            </w:r>
            <w:r>
              <w:t xml:space="preserve">, 142 S. Ct. 1245 </w:t>
            </w:r>
            <w:r w:rsidR="00867849">
              <w:t>(</w:t>
            </w:r>
            <w:r>
              <w:t>2022</w:t>
            </w:r>
            <w:r w:rsidR="00867849">
              <w:t>)</w:t>
            </w:r>
          </w:p>
        </w:tc>
      </w:tr>
    </w:tbl>
    <w:p w14:paraId="050C32C7" w14:textId="6D7132A8" w:rsidR="00A97C35" w:rsidRDefault="00A97C35" w:rsidP="00754A16">
      <w:pPr>
        <w:widowControl/>
        <w:spacing w:before="0" w:line="480" w:lineRule="auto"/>
        <w:ind w:firstLine="0"/>
        <w:jc w:val="left"/>
        <w:rPr>
          <w:i/>
          <w:iCs/>
        </w:rPr>
      </w:pPr>
      <w:bookmarkStart w:id="55" w:name="_Toc115632845"/>
    </w:p>
    <w:p w14:paraId="2F02A8B9" w14:textId="77777777" w:rsidR="00201B6C" w:rsidRDefault="00464412" w:rsidP="00754A16">
      <w:pPr>
        <w:spacing w:line="480" w:lineRule="auto"/>
        <w:rPr>
          <w:bCs/>
        </w:rPr>
      </w:pPr>
      <w:r>
        <w:t xml:space="preserve">Now that we </w:t>
      </w:r>
      <w:r w:rsidRPr="00BB6CFD">
        <w:t xml:space="preserve">have </w:t>
      </w:r>
      <w:r w:rsidR="005A7DDC" w:rsidRPr="00BB6CFD">
        <w:t xml:space="preserve">specified </w:t>
      </w:r>
      <w:r w:rsidRPr="00BB6CFD">
        <w:t>which states</w:t>
      </w:r>
      <w:r>
        <w:t xml:space="preserve"> had litigation before the 2022 midterm election, we</w:t>
      </w:r>
      <w:r w:rsidR="00A94974">
        <w:t xml:space="preserve"> </w:t>
      </w:r>
      <w:r>
        <w:t xml:space="preserve">discuss these </w:t>
      </w:r>
      <w:r w:rsidR="00AA3F58">
        <w:t>court case</w:t>
      </w:r>
      <w:r w:rsidR="00A5344C">
        <w:t>s</w:t>
      </w:r>
      <w:r w:rsidR="00AA3F58">
        <w:t xml:space="preserve"> </w:t>
      </w:r>
      <w:r w:rsidR="005A7DDC">
        <w:t xml:space="preserve">and their consequences </w:t>
      </w:r>
      <w:r w:rsidR="00AA3F58">
        <w:t>in more detail.</w:t>
      </w:r>
      <w:r w:rsidR="001C4446">
        <w:t xml:space="preserve"> We start by discussing the </w:t>
      </w:r>
      <w:r w:rsidR="005138B6">
        <w:t>states</w:t>
      </w:r>
      <w:r w:rsidR="001C4446">
        <w:t xml:space="preserve"> where </w:t>
      </w:r>
      <w:r w:rsidR="005138B6">
        <w:t xml:space="preserve">no direct language prohibits gerrymandering but there is </w:t>
      </w:r>
      <w:r w:rsidR="001C4446">
        <w:t xml:space="preserve">indirect language </w:t>
      </w:r>
      <w:r w:rsidR="005138B6">
        <w:t xml:space="preserve">that </w:t>
      </w:r>
      <w:r w:rsidR="001C4446">
        <w:t xml:space="preserve">was used </w:t>
      </w:r>
      <w:r w:rsidR="00E453A9">
        <w:t xml:space="preserve">as the basis </w:t>
      </w:r>
      <w:r w:rsidR="00E453A9" w:rsidRPr="00BB6CFD">
        <w:t>of</w:t>
      </w:r>
      <w:r w:rsidR="00752D69" w:rsidRPr="00BB6CFD">
        <w:t xml:space="preserve"> </w:t>
      </w:r>
      <w:r w:rsidR="00A94974" w:rsidRPr="00BB6CFD">
        <w:t>a claim of partisan gerrymandering.</w:t>
      </w:r>
      <w:r w:rsidR="00E453A9" w:rsidRPr="00BB6CFD">
        <w:t xml:space="preserve"> In these cases, generally </w:t>
      </w:r>
      <w:r w:rsidR="00360854" w:rsidRPr="00BB6CFD">
        <w:t xml:space="preserve">a </w:t>
      </w:r>
      <w:r w:rsidR="00E453A9" w:rsidRPr="00BB6CFD">
        <w:t xml:space="preserve">non-dilutive remedy </w:t>
      </w:r>
      <w:r w:rsidR="00360854" w:rsidRPr="00BB6CFD">
        <w:t xml:space="preserve">plan was put into place </w:t>
      </w:r>
      <w:r w:rsidR="00E453A9" w:rsidRPr="003078EE">
        <w:t>by a state court.</w:t>
      </w:r>
      <w:r w:rsidR="00752D69" w:rsidRPr="003078EE">
        <w:t xml:space="preserve"> </w:t>
      </w:r>
      <w:r w:rsidR="00360854" w:rsidRPr="003078EE">
        <w:t xml:space="preserve">We then move to </w:t>
      </w:r>
      <w:r w:rsidR="005138B6" w:rsidRPr="003078EE">
        <w:t xml:space="preserve">cases where there is direct language in </w:t>
      </w:r>
      <w:r w:rsidR="005138B6" w:rsidRPr="003078EE">
        <w:lastRenderedPageBreak/>
        <w:t>state law</w:t>
      </w:r>
      <w:r w:rsidR="00E453A9" w:rsidRPr="003078EE">
        <w:t xml:space="preserve"> that can be used as the basis for the claim of unconstitutional partisan gerrymandering</w:t>
      </w:r>
      <w:r w:rsidR="005138B6" w:rsidRPr="003078EE">
        <w:t xml:space="preserve">. </w:t>
      </w:r>
      <w:r w:rsidR="00894647" w:rsidRPr="003078EE">
        <w:t>Finally</w:t>
      </w:r>
      <w:r w:rsidR="00894647">
        <w:t xml:space="preserve">, we discuss the states where there were cases brought in </w:t>
      </w:r>
      <w:r w:rsidR="00894647" w:rsidRPr="003078EE">
        <w:t>state court</w:t>
      </w:r>
      <w:r w:rsidR="00752D69" w:rsidRPr="003078EE">
        <w:t xml:space="preserve"> </w:t>
      </w:r>
      <w:r w:rsidR="00A94974" w:rsidRPr="003078EE">
        <w:t>raising a partis</w:t>
      </w:r>
      <w:r w:rsidR="00E453A9" w:rsidRPr="003078EE">
        <w:t>a</w:t>
      </w:r>
      <w:r w:rsidR="00A94974" w:rsidRPr="003078EE">
        <w:t xml:space="preserve">n gerrymandering claim </w:t>
      </w:r>
      <w:r w:rsidR="00894647" w:rsidRPr="003078EE">
        <w:t>but there is neither dire</w:t>
      </w:r>
      <w:r w:rsidR="00894647">
        <w:t>ct nor indirect language</w:t>
      </w:r>
      <w:r w:rsidR="00C13DEA">
        <w:t xml:space="preserve"> in state law prohibiting partisan gerrymandering.</w:t>
      </w:r>
      <w:r w:rsidR="00A5344C">
        <w:t xml:space="preserve"> </w:t>
      </w:r>
      <w:r w:rsidR="00A94974" w:rsidRPr="003078EE">
        <w:rPr>
          <w:bCs/>
        </w:rPr>
        <w:t xml:space="preserve">These cases were generally unsuccessful. </w:t>
      </w:r>
    </w:p>
    <w:p w14:paraId="79212B15" w14:textId="4708932B" w:rsidR="00AA3F58" w:rsidRPr="003078EE" w:rsidRDefault="00E453A9" w:rsidP="00754A16">
      <w:pPr>
        <w:spacing w:line="480" w:lineRule="auto"/>
        <w:rPr>
          <w:bCs/>
        </w:rPr>
      </w:pPr>
      <w:r w:rsidRPr="003078EE">
        <w:rPr>
          <w:bCs/>
        </w:rPr>
        <w:t>Our next set of states are</w:t>
      </w:r>
      <w:r w:rsidR="00A5344C" w:rsidRPr="003078EE">
        <w:rPr>
          <w:bCs/>
        </w:rPr>
        <w:t xml:space="preserve"> </w:t>
      </w:r>
      <w:r w:rsidRPr="003078EE">
        <w:rPr>
          <w:bCs/>
        </w:rPr>
        <w:t>those without cases making</w:t>
      </w:r>
      <w:r w:rsidR="00752D69" w:rsidRPr="003078EE">
        <w:rPr>
          <w:bCs/>
        </w:rPr>
        <w:t xml:space="preserve"> </w:t>
      </w:r>
      <w:r w:rsidRPr="003078EE">
        <w:rPr>
          <w:bCs/>
        </w:rPr>
        <w:t>a partisan gerrymandering claim but where there was nonetheless state court action</w:t>
      </w:r>
      <w:r w:rsidR="00A5344C" w:rsidRPr="003078EE">
        <w:rPr>
          <w:bCs/>
        </w:rPr>
        <w:t xml:space="preserve"> </w:t>
      </w:r>
      <w:r w:rsidRPr="003078EE">
        <w:rPr>
          <w:bCs/>
        </w:rPr>
        <w:t>arising through</w:t>
      </w:r>
      <w:r w:rsidR="00A5344C" w:rsidRPr="003078EE">
        <w:rPr>
          <w:bCs/>
        </w:rPr>
        <w:t xml:space="preserve"> the failure of the responsible districting authorities to act in a timely </w:t>
      </w:r>
      <w:r w:rsidR="005A7DDC" w:rsidRPr="003078EE">
        <w:rPr>
          <w:bCs/>
        </w:rPr>
        <w:t>fashion.</w:t>
      </w:r>
      <w:r w:rsidR="00A94974" w:rsidRPr="003078EE">
        <w:rPr>
          <w:bCs/>
        </w:rPr>
        <w:t xml:space="preserve"> Then we consider </w:t>
      </w:r>
      <w:r w:rsidRPr="003078EE">
        <w:rPr>
          <w:bCs/>
        </w:rPr>
        <w:t>cases that are still pending where partisan gerrymandering effects are implicated, including some where a partisan gerrymandering claim in not the basis of the litigation.</w:t>
      </w:r>
    </w:p>
    <w:p w14:paraId="3FAC8E4E" w14:textId="0BD354C0" w:rsidR="008E4D46" w:rsidRDefault="00971BAC" w:rsidP="00754A16">
      <w:pPr>
        <w:pStyle w:val="Heading3"/>
        <w:spacing w:line="480" w:lineRule="auto"/>
      </w:pPr>
      <w:bookmarkStart w:id="56" w:name="_Toc122704179"/>
      <w:bookmarkStart w:id="57" w:name="_Toc123141386"/>
      <w:r>
        <w:t xml:space="preserve">Cases </w:t>
      </w:r>
      <w:r w:rsidR="005A7DDC">
        <w:t xml:space="preserve">where there </w:t>
      </w:r>
      <w:r w:rsidR="00473F7B">
        <w:t>was a partisan gerrymandering challenged based on</w:t>
      </w:r>
      <w:r w:rsidR="00752D69">
        <w:t xml:space="preserve"> </w:t>
      </w:r>
      <w:r w:rsidR="008E4D46" w:rsidRPr="003078EE">
        <w:rPr>
          <w:bCs/>
        </w:rPr>
        <w:t xml:space="preserve">indirect </w:t>
      </w:r>
      <w:r w:rsidR="005A7DDC" w:rsidRPr="003078EE">
        <w:rPr>
          <w:bCs/>
        </w:rPr>
        <w:t xml:space="preserve">constitutional </w:t>
      </w:r>
      <w:r w:rsidR="008E4D46" w:rsidRPr="003078EE">
        <w:rPr>
          <w:bCs/>
        </w:rPr>
        <w:t>language</w:t>
      </w:r>
      <w:r>
        <w:t xml:space="preserve"> prohibiting partisan gerrymandering</w:t>
      </w:r>
      <w:bookmarkEnd w:id="56"/>
      <w:bookmarkEnd w:id="57"/>
    </w:p>
    <w:p w14:paraId="32798074" w14:textId="77777777" w:rsidR="00BA783D" w:rsidRDefault="00BA783D" w:rsidP="00754A16">
      <w:pPr>
        <w:pStyle w:val="Heading4"/>
        <w:spacing w:line="480" w:lineRule="auto"/>
      </w:pPr>
      <w:r>
        <w:t>Maryland</w:t>
      </w:r>
    </w:p>
    <w:p w14:paraId="7A41C2F2" w14:textId="36F0A825" w:rsidR="00BA783D" w:rsidRDefault="00BA783D" w:rsidP="00754A16">
      <w:pPr>
        <w:spacing w:line="480" w:lineRule="auto"/>
      </w:pPr>
      <w:r>
        <w:t>Maryland was the subject of an unsuccessful federal lawsuit in the 2010 cycle challenging the Democratic drawn map as a partisan gerrymander.</w:t>
      </w:r>
      <w:r w:rsidRPr="00434672">
        <w:rPr>
          <w:rStyle w:val="FootnoteReference"/>
        </w:rPr>
        <w:footnoteReference w:id="174"/>
      </w:r>
      <w:r>
        <w:t xml:space="preserve"> That case was combined with </w:t>
      </w:r>
      <w:r>
        <w:rPr>
          <w:i/>
          <w:iCs/>
        </w:rPr>
        <w:t>Rucho</w:t>
      </w:r>
      <w:r>
        <w:t xml:space="preserve"> and the U.S. Supreme Court ruled that partisan gerrymandering was not judiciable in federal court.</w:t>
      </w:r>
      <w:r w:rsidR="00863C5A" w:rsidRPr="00434672">
        <w:rPr>
          <w:rStyle w:val="FootnoteReference"/>
        </w:rPr>
        <w:footnoteReference w:id="175"/>
      </w:r>
      <w:r>
        <w:t xml:space="preserve"> In both the 2010 and 2020 cycle, Democrats had partisan control over redistricting.</w:t>
      </w:r>
      <w:r w:rsidR="000D030E" w:rsidRPr="00434672">
        <w:rPr>
          <w:rStyle w:val="FootnoteReference"/>
        </w:rPr>
        <w:footnoteReference w:id="176"/>
      </w:r>
      <w:r>
        <w:t xml:space="preserve"> In 2010, Democrats controlled both chambers of the legislature and held the governorship.</w:t>
      </w:r>
      <w:r w:rsidR="00CA710C" w:rsidRPr="00434672">
        <w:rPr>
          <w:rStyle w:val="FootnoteReference"/>
        </w:rPr>
        <w:footnoteReference w:id="177"/>
      </w:r>
      <w:r>
        <w:t xml:space="preserve"> In 2020, they </w:t>
      </w:r>
      <w:r>
        <w:lastRenderedPageBreak/>
        <w:t>held both chambers with supermajorities, but there was a Republican governor.</w:t>
      </w:r>
      <w:r w:rsidR="00CA710C" w:rsidRPr="00434672">
        <w:rPr>
          <w:rStyle w:val="FootnoteReference"/>
        </w:rPr>
        <w:footnoteReference w:id="178"/>
      </w:r>
      <w:r>
        <w:t xml:space="preserve"> After the Democratic legislature passed a map, the Republican governor vetoed the map, but that veto was overridden.</w:t>
      </w:r>
      <w:r w:rsidR="00CA710C" w:rsidRPr="00434672">
        <w:rPr>
          <w:rStyle w:val="FootnoteReference"/>
        </w:rPr>
        <w:footnoteReference w:id="179"/>
      </w:r>
      <w:r>
        <w:t xml:space="preserve"> Republicans filed a lawsuit against the state.</w:t>
      </w:r>
      <w:r w:rsidRPr="00434672">
        <w:rPr>
          <w:rStyle w:val="FootnoteReference"/>
        </w:rPr>
        <w:footnoteReference w:id="180"/>
      </w:r>
      <w:r>
        <w:t xml:space="preserve"> </w:t>
      </w:r>
    </w:p>
    <w:p w14:paraId="47E0B1D4" w14:textId="6FB9E879" w:rsidR="00BA783D" w:rsidRDefault="00BA783D" w:rsidP="00754A16">
      <w:pPr>
        <w:spacing w:line="480" w:lineRule="auto"/>
      </w:pPr>
      <w:commentRangeStart w:id="58"/>
      <w:r>
        <w:t>The state court heard testimony and fact-</w:t>
      </w:r>
      <w:r w:rsidRPr="00355298">
        <w:t>finding.</w:t>
      </w:r>
      <w:r w:rsidR="00A118C3" w:rsidRPr="00434672">
        <w:rPr>
          <w:rStyle w:val="FootnoteReference"/>
        </w:rPr>
        <w:footnoteReference w:id="181"/>
      </w:r>
      <w:r w:rsidRPr="00355298">
        <w:t xml:space="preserve"> </w:t>
      </w:r>
      <w:r>
        <w:t>T</w:t>
      </w:r>
      <w:r w:rsidRPr="00355298">
        <w:t>he court found that the map was an extreme gerrymander that subordinated constitutional criteria</w:t>
      </w:r>
      <w:r w:rsidRPr="006531A8">
        <w:t xml:space="preserve"> to political considerations</w:t>
      </w:r>
      <w:r>
        <w:t>.</w:t>
      </w:r>
      <w:r w:rsidR="00A118C3" w:rsidRPr="00434672">
        <w:rPr>
          <w:rStyle w:val="FootnoteReference"/>
        </w:rPr>
        <w:footnoteReference w:id="182"/>
      </w:r>
      <w:r>
        <w:t xml:space="preserve"> It found that it was an “</w:t>
      </w:r>
      <w:r w:rsidRPr="006531A8">
        <w:t>outlier</w:t>
      </w:r>
      <w:r>
        <w:t>” compared to neutrally drawn maps.</w:t>
      </w:r>
      <w:r w:rsidR="00A118C3" w:rsidRPr="00434672">
        <w:rPr>
          <w:rStyle w:val="FootnoteReference"/>
        </w:rPr>
        <w:footnoteReference w:id="183"/>
      </w:r>
      <w:r>
        <w:t xml:space="preserve"> </w:t>
      </w:r>
      <w:r w:rsidR="00D9521B">
        <w:t>T</w:t>
      </w:r>
      <w:r>
        <w:t xml:space="preserve">here is no explicit provision in the Maryland </w:t>
      </w:r>
      <w:r w:rsidRPr="002F7E18">
        <w:t>constitution concerning partisanship in the context of Congressional districting.</w:t>
      </w:r>
      <w:r w:rsidR="00A118C3" w:rsidRPr="00434672">
        <w:rPr>
          <w:rStyle w:val="FootnoteReference"/>
        </w:rPr>
        <w:footnoteReference w:id="184"/>
      </w:r>
      <w:r w:rsidRPr="002F7E18">
        <w:t xml:space="preserve"> The </w:t>
      </w:r>
      <w:r>
        <w:t>Maryland</w:t>
      </w:r>
      <w:r w:rsidRPr="002F7E18">
        <w:t xml:space="preserve"> Supreme Court, like these other courts, found indirect language in its constitution that it interpreted as a prohibition on egregious partisan gerrymandering.</w:t>
      </w:r>
      <w:commentRangeEnd w:id="58"/>
      <w:r w:rsidR="00560077">
        <w:rPr>
          <w:rStyle w:val="CommentReference"/>
        </w:rPr>
        <w:commentReference w:id="58"/>
      </w:r>
      <w:r w:rsidR="00A118C3" w:rsidRPr="00434672">
        <w:rPr>
          <w:rStyle w:val="FootnoteReference"/>
        </w:rPr>
        <w:footnoteReference w:id="185"/>
      </w:r>
      <w:r w:rsidRPr="002F7E18">
        <w:t xml:space="preserve"> The</w:t>
      </w:r>
      <w:r>
        <w:t xml:space="preserve"> court stated that “[o]</w:t>
      </w:r>
      <w:r w:rsidRPr="000A0124">
        <w:t>ur jurisprudence in Maryland indicates that the Free Elections Clause has been broadly interpreted to apply to legislation that infringes upon the right of political participation by citizens of the State</w:t>
      </w:r>
      <w:r>
        <w:t>”, including congressional redistricting.</w:t>
      </w:r>
      <w:r w:rsidR="00F2540D" w:rsidRPr="00434672">
        <w:rPr>
          <w:rStyle w:val="FootnoteReference"/>
        </w:rPr>
        <w:footnoteReference w:id="186"/>
      </w:r>
    </w:p>
    <w:p w14:paraId="1212EBDC" w14:textId="2D27AA96" w:rsidR="00BA783D" w:rsidRDefault="00BA783D" w:rsidP="00754A16">
      <w:pPr>
        <w:spacing w:line="480" w:lineRule="auto"/>
      </w:pPr>
      <w:r>
        <w:t xml:space="preserve">Maryland’s outcome differs from that of </w:t>
      </w:r>
      <w:r w:rsidR="00D9521B">
        <w:t>other states</w:t>
      </w:r>
      <w:r>
        <w:t xml:space="preserve">. </w:t>
      </w:r>
      <w:r w:rsidR="00D9521B">
        <w:t>T</w:t>
      </w:r>
      <w:r>
        <w:t xml:space="preserve">hough the state courts allowed </w:t>
      </w:r>
      <w:r w:rsidRPr="00AC42C3">
        <w:t>the legislature an opportunity to enact a legal map, the court itself ended up crafting the remedy.</w:t>
      </w:r>
      <w:r w:rsidR="00FF3E71" w:rsidRPr="00434672">
        <w:rPr>
          <w:rStyle w:val="FootnoteReference"/>
        </w:rPr>
        <w:footnoteReference w:id="187"/>
      </w:r>
      <w:r w:rsidRPr="00AC42C3">
        <w:t xml:space="preserve"> In Maryland, the legislature took the opportunity to draw a new map that met the approval of both </w:t>
      </w:r>
      <w:r w:rsidRPr="00AC42C3">
        <w:lastRenderedPageBreak/>
        <w:t>the governor and the state c</w:t>
      </w:r>
      <w:r>
        <w:t>ourt.</w:t>
      </w:r>
      <w:r w:rsidR="00E16E31" w:rsidRPr="00434672">
        <w:rPr>
          <w:rStyle w:val="FootnoteReference"/>
        </w:rPr>
        <w:footnoteReference w:id="188"/>
      </w:r>
    </w:p>
    <w:p w14:paraId="7A1FD50A" w14:textId="77777777" w:rsidR="00A94974" w:rsidRDefault="00A94974" w:rsidP="00754A16">
      <w:pPr>
        <w:pStyle w:val="Heading4"/>
        <w:spacing w:line="480" w:lineRule="auto"/>
      </w:pPr>
      <w:r>
        <w:t>North Carolina</w:t>
      </w:r>
    </w:p>
    <w:p w14:paraId="3AE8ECEC" w14:textId="2518271B" w:rsidR="00381EEA" w:rsidRDefault="009B7459" w:rsidP="00754A16">
      <w:pPr>
        <w:spacing w:line="480" w:lineRule="auto"/>
      </w:pPr>
      <w:r>
        <w:t>North Carolina does not have direct language in its constitution that prohibits the legislature from drawing a partisan gerrymandering</w:t>
      </w:r>
      <w:r w:rsidR="00571CE6">
        <w:t xml:space="preserve"> but does have provisions </w:t>
      </w:r>
      <w:r w:rsidR="000D29AE">
        <w:t xml:space="preserve">promoting voting rights </w:t>
      </w:r>
      <w:r w:rsidR="00571CE6">
        <w:t xml:space="preserve">that can </w:t>
      </w:r>
      <w:commentRangeStart w:id="59"/>
      <w:r w:rsidR="00571CE6">
        <w:t xml:space="preserve">be interpreted to </w:t>
      </w:r>
      <w:r w:rsidR="00571CE6" w:rsidRPr="0073698D">
        <w:t xml:space="preserve">prohibit </w:t>
      </w:r>
      <w:r w:rsidR="000D29AE">
        <w:t>gerrymandering</w:t>
      </w:r>
      <w:r>
        <w:t>.</w:t>
      </w:r>
      <w:r w:rsidR="0074401D" w:rsidRPr="00434672">
        <w:rPr>
          <w:rStyle w:val="FootnoteReference"/>
        </w:rPr>
        <w:footnoteReference w:id="189"/>
      </w:r>
      <w:r>
        <w:t xml:space="preserve"> </w:t>
      </w:r>
      <w:commentRangeEnd w:id="59"/>
      <w:r w:rsidR="00560077">
        <w:rPr>
          <w:rStyle w:val="CommentReference"/>
        </w:rPr>
        <w:commentReference w:id="59"/>
      </w:r>
      <w:r w:rsidR="00B20DAC">
        <w:t xml:space="preserve">North Carolina’s </w:t>
      </w:r>
      <w:r w:rsidR="009824F8">
        <w:t>redistricting process was controlled by Republicans for the entirety of the 2010 cycle.</w:t>
      </w:r>
      <w:r w:rsidR="001755B2" w:rsidRPr="00434672">
        <w:rPr>
          <w:rStyle w:val="FootnoteReference"/>
        </w:rPr>
        <w:footnoteReference w:id="190"/>
      </w:r>
      <w:r w:rsidR="009824F8">
        <w:t xml:space="preserve"> The plan originally enacted at the decade’s dawn was struck down in federal court as a racial gerrymander</w:t>
      </w:r>
      <w:r w:rsidR="00E71D57">
        <w:t>.</w:t>
      </w:r>
      <w:r w:rsidR="00E71D57" w:rsidRPr="00434672">
        <w:rPr>
          <w:rStyle w:val="FootnoteReference"/>
        </w:rPr>
        <w:footnoteReference w:id="191"/>
      </w:r>
      <w:r w:rsidR="00843D1B">
        <w:t xml:space="preserve"> </w:t>
      </w:r>
      <w:r w:rsidR="00BC3D9F">
        <w:t xml:space="preserve">In replacing that plan, the Legislature said it relied on partisanship as the predominant motivation </w:t>
      </w:r>
      <w:r w:rsidR="00E71D57">
        <w:t>for decisions about where to draw the lines.</w:t>
      </w:r>
      <w:r w:rsidR="003B0465" w:rsidRPr="00434672">
        <w:rPr>
          <w:rStyle w:val="FootnoteReference"/>
        </w:rPr>
        <w:footnoteReference w:id="192"/>
      </w:r>
      <w:r w:rsidR="00E71D57">
        <w:t xml:space="preserve"> </w:t>
      </w:r>
      <w:r w:rsidR="00E8257A">
        <w:t xml:space="preserve">Plaintiffs in </w:t>
      </w:r>
      <w:r w:rsidR="00E8257A" w:rsidRPr="0080356A">
        <w:rPr>
          <w:i/>
          <w:iCs/>
        </w:rPr>
        <w:t>Harper v. Lewis</w:t>
      </w:r>
      <w:r w:rsidR="00087650" w:rsidRPr="00434672">
        <w:rPr>
          <w:rStyle w:val="FootnoteReference"/>
        </w:rPr>
        <w:footnoteReference w:id="193"/>
      </w:r>
      <w:r w:rsidR="00E8257A">
        <w:t xml:space="preserve"> argued that the legislature </w:t>
      </w:r>
      <w:r w:rsidR="00E640D4">
        <w:t xml:space="preserve">drew the plan with the expressed intent to maximize </w:t>
      </w:r>
      <w:r w:rsidR="00DD70D3">
        <w:t xml:space="preserve">Republican advantage and that the </w:t>
      </w:r>
      <w:r w:rsidR="00DD70D3" w:rsidRPr="00DD70D3">
        <w:t>2016 congressional districts are extreme partisan gerrymanders in violation of the North Carolina Constitution's Free Elections Clause</w:t>
      </w:r>
      <w:r w:rsidR="0060352D">
        <w:t>,</w:t>
      </w:r>
      <w:r w:rsidR="005103E8" w:rsidRPr="00434672">
        <w:rPr>
          <w:rStyle w:val="FootnoteReference"/>
        </w:rPr>
        <w:footnoteReference w:id="194"/>
      </w:r>
      <w:r w:rsidR="00DD70D3" w:rsidRPr="00DD70D3">
        <w:t xml:space="preserve"> Equal Protection Clause,</w:t>
      </w:r>
      <w:r w:rsidR="005103E8" w:rsidRPr="00434672">
        <w:rPr>
          <w:rStyle w:val="FootnoteReference"/>
        </w:rPr>
        <w:footnoteReference w:id="195"/>
      </w:r>
      <w:r w:rsidR="00DD70D3" w:rsidRPr="00DD70D3">
        <w:t xml:space="preserve"> and Freedom of Speech and Freedom of Assembly Clauses</w:t>
      </w:r>
      <w:r w:rsidR="008724EB">
        <w:t>.</w:t>
      </w:r>
      <w:r w:rsidR="001E1230" w:rsidRPr="00434672">
        <w:rPr>
          <w:rStyle w:val="FootnoteReference"/>
        </w:rPr>
        <w:footnoteReference w:id="196"/>
      </w:r>
      <w:r w:rsidR="008724EB">
        <w:t xml:space="preserve"> </w:t>
      </w:r>
      <w:r w:rsidR="0076050D">
        <w:t xml:space="preserve">The </w:t>
      </w:r>
      <w:r w:rsidR="005A7DDC">
        <w:t xml:space="preserve">state </w:t>
      </w:r>
      <w:r w:rsidR="0076050D">
        <w:t xml:space="preserve">court then </w:t>
      </w:r>
      <w:r w:rsidR="0076050D" w:rsidRPr="002D4D02">
        <w:t xml:space="preserve">forced </w:t>
      </w:r>
      <w:r w:rsidR="005A7DDC" w:rsidRPr="002D4D02">
        <w:t xml:space="preserve">the legislature to offer a new map and required that </w:t>
      </w:r>
      <w:r w:rsidR="00222C18">
        <w:t xml:space="preserve">the </w:t>
      </w:r>
      <w:r w:rsidR="00222C18">
        <w:lastRenderedPageBreak/>
        <w:t>remedy</w:t>
      </w:r>
      <w:r w:rsidR="005A7DDC" w:rsidRPr="002D4D02">
        <w:t xml:space="preserve"> be one</w:t>
      </w:r>
      <w:r w:rsidR="0076050D" w:rsidRPr="002D4D02">
        <w:t xml:space="preserve"> in which</w:t>
      </w:r>
      <w:r w:rsidR="0076050D">
        <w:t xml:space="preserve"> partisanship did not predominate.</w:t>
      </w:r>
      <w:r w:rsidR="00E37EE2" w:rsidRPr="00434672">
        <w:rPr>
          <w:rStyle w:val="FootnoteReference"/>
        </w:rPr>
        <w:footnoteReference w:id="197"/>
      </w:r>
      <w:r w:rsidR="0076050D">
        <w:t xml:space="preserve"> </w:t>
      </w:r>
      <w:r w:rsidR="005A7DDC">
        <w:t xml:space="preserve">The new </w:t>
      </w:r>
      <w:r w:rsidR="0076050D">
        <w:t xml:space="preserve">map prepared by the </w:t>
      </w:r>
      <w:r w:rsidR="007D58B3">
        <w:t>General Assembly</w:t>
      </w:r>
      <w:r w:rsidR="0076050D">
        <w:t xml:space="preserve"> resulted in </w:t>
      </w:r>
      <w:r w:rsidR="00D520C7">
        <w:t>five</w:t>
      </w:r>
      <w:r w:rsidR="0076050D">
        <w:t xml:space="preserve"> Democratic members being elected, out of </w:t>
      </w:r>
      <w:r w:rsidR="0089700B">
        <w:t>thirteen</w:t>
      </w:r>
      <w:r w:rsidR="00A92F2E">
        <w:t>.</w:t>
      </w:r>
      <w:r w:rsidR="00A3036A" w:rsidRPr="00434672">
        <w:rPr>
          <w:rStyle w:val="FootnoteReference"/>
        </w:rPr>
        <w:footnoteReference w:id="198"/>
      </w:r>
      <w:r w:rsidR="00A92F2E">
        <w:t xml:space="preserve"> In the previous </w:t>
      </w:r>
      <w:r w:rsidR="00785BA7">
        <w:t xml:space="preserve">election, Democrats only held three of the </w:t>
      </w:r>
      <w:r w:rsidR="0089700B">
        <w:t xml:space="preserve">thirteen </w:t>
      </w:r>
      <w:r w:rsidR="00785BA7">
        <w:t xml:space="preserve">seats in </w:t>
      </w:r>
      <w:r w:rsidR="009A1340">
        <w:t>C</w:t>
      </w:r>
      <w:r w:rsidR="00785BA7">
        <w:t>ongress.</w:t>
      </w:r>
      <w:r w:rsidR="00293A09" w:rsidRPr="00434672">
        <w:rPr>
          <w:rStyle w:val="FootnoteReference"/>
        </w:rPr>
        <w:footnoteReference w:id="199"/>
      </w:r>
    </w:p>
    <w:p w14:paraId="2BD001B5" w14:textId="40046928" w:rsidR="00A94974" w:rsidRDefault="00330E44" w:rsidP="00754A16">
      <w:pPr>
        <w:spacing w:line="480" w:lineRule="auto"/>
      </w:pPr>
      <w:r>
        <w:t>In the 2020 cycle, the Republican legislature maintained its control over redistricting.</w:t>
      </w:r>
      <w:r w:rsidR="00591AEC" w:rsidRPr="00434672">
        <w:rPr>
          <w:rStyle w:val="FootnoteReference"/>
        </w:rPr>
        <w:footnoteReference w:id="200"/>
      </w:r>
      <w:r>
        <w:t xml:space="preserve"> The governor, who is a Democrat, has no ability to veto a map based on state law.</w:t>
      </w:r>
      <w:r w:rsidR="00C140EB" w:rsidRPr="00434672">
        <w:rPr>
          <w:rStyle w:val="FootnoteReference"/>
        </w:rPr>
        <w:footnoteReference w:id="201"/>
      </w:r>
      <w:r>
        <w:t xml:space="preserve"> </w:t>
      </w:r>
      <w:r w:rsidR="0088792D">
        <w:t>The map enacted by the legislature was challenged in state court.</w:t>
      </w:r>
      <w:r w:rsidR="0088792D" w:rsidRPr="00434672">
        <w:rPr>
          <w:rStyle w:val="FootnoteReference"/>
        </w:rPr>
        <w:footnoteReference w:id="202"/>
      </w:r>
      <w:r w:rsidR="0088792D">
        <w:t xml:space="preserve"> </w:t>
      </w:r>
      <w:r w:rsidR="002E157B">
        <w:t xml:space="preserve">The court again said that partisan gerrymandering was prohibited </w:t>
      </w:r>
      <w:r w:rsidR="00A84929">
        <w:t>by the state constitution.</w:t>
      </w:r>
      <w:r w:rsidR="008374CE" w:rsidRPr="00434672">
        <w:rPr>
          <w:rStyle w:val="FootnoteReference"/>
        </w:rPr>
        <w:footnoteReference w:id="203"/>
      </w:r>
      <w:r w:rsidR="00571CE6">
        <w:t xml:space="preserve"> The court ruled that “</w:t>
      </w:r>
      <w:r w:rsidR="00571CE6" w:rsidRPr="00571CE6">
        <w:t>constitution’s Declaration of Rights guarantees the equal power of each person’s voice in our government through voting in elections that matter.</w:t>
      </w:r>
      <w:r w:rsidR="00571CE6">
        <w:t>”</w:t>
      </w:r>
      <w:r w:rsidR="00571CE6" w:rsidRPr="00434672">
        <w:rPr>
          <w:rStyle w:val="FootnoteReference"/>
        </w:rPr>
        <w:footnoteReference w:id="204"/>
      </w:r>
      <w:r w:rsidR="00C4392C">
        <w:t xml:space="preserve"> </w:t>
      </w:r>
      <w:r w:rsidR="00C057A8">
        <w:t>The N</w:t>
      </w:r>
      <w:r w:rsidR="00F037A7">
        <w:t xml:space="preserve">orth </w:t>
      </w:r>
      <w:r w:rsidR="00C057A8">
        <w:t>C</w:t>
      </w:r>
      <w:r w:rsidR="00F037A7">
        <w:t>arolina</w:t>
      </w:r>
      <w:r w:rsidR="00C057A8">
        <w:t xml:space="preserve"> Supreme Court </w:t>
      </w:r>
      <w:r w:rsidR="00C057A8" w:rsidRPr="00C057A8">
        <w:t>remand</w:t>
      </w:r>
      <w:r w:rsidR="00C057A8">
        <w:t>ed</w:t>
      </w:r>
      <w:r w:rsidR="00C057A8" w:rsidRPr="00C057A8">
        <w:t xml:space="preserve"> th</w:t>
      </w:r>
      <w:r w:rsidR="00A73DE6">
        <w:t>e</w:t>
      </w:r>
      <w:r w:rsidR="00C057A8" w:rsidRPr="00C057A8">
        <w:t xml:space="preserve"> case back </w:t>
      </w:r>
      <w:r w:rsidR="0089700B">
        <w:t xml:space="preserve">to </w:t>
      </w:r>
      <w:r w:rsidR="00A73DE6">
        <w:t>the lower</w:t>
      </w:r>
      <w:r w:rsidR="00C057A8" w:rsidRPr="00C057A8">
        <w:t xml:space="preserve"> court to oversee the redrawing of the maps by the General Assembly</w:t>
      </w:r>
      <w:r w:rsidR="00A73DE6">
        <w:t>.</w:t>
      </w:r>
      <w:r w:rsidR="00F26B7B" w:rsidRPr="00434672">
        <w:rPr>
          <w:rStyle w:val="FootnoteReference"/>
        </w:rPr>
        <w:footnoteReference w:id="205"/>
      </w:r>
      <w:r w:rsidR="00A73DE6">
        <w:t xml:space="preserve"> When the General Assembly failed to enact a legal map, the court appointed four special masters to oversee the drawing of a map.</w:t>
      </w:r>
      <w:r w:rsidR="00D737E4" w:rsidRPr="00434672">
        <w:rPr>
          <w:rStyle w:val="FootnoteReference"/>
        </w:rPr>
        <w:footnoteReference w:id="206"/>
      </w:r>
      <w:r w:rsidR="005A7DDC">
        <w:t xml:space="preserve"> </w:t>
      </w:r>
      <w:r w:rsidR="005A7DDC" w:rsidRPr="00F037A7">
        <w:rPr>
          <w:bCs/>
        </w:rPr>
        <w:t>They in turn brought in a technical consultant.</w:t>
      </w:r>
      <w:r w:rsidR="009E3C53" w:rsidRPr="00434672">
        <w:rPr>
          <w:rStyle w:val="FootnoteReference"/>
        </w:rPr>
        <w:footnoteReference w:id="207"/>
      </w:r>
      <w:r w:rsidR="00A73DE6">
        <w:t xml:space="preserve"> The court </w:t>
      </w:r>
      <w:r w:rsidR="00A73DE6">
        <w:lastRenderedPageBreak/>
        <w:t xml:space="preserve">eventually chose </w:t>
      </w:r>
      <w:r w:rsidR="00A73DE6" w:rsidRPr="00F037A7">
        <w:rPr>
          <w:bCs/>
        </w:rPr>
        <w:t xml:space="preserve">a map </w:t>
      </w:r>
      <w:r w:rsidR="003A688F" w:rsidRPr="00F037A7">
        <w:rPr>
          <w:bCs/>
        </w:rPr>
        <w:t>prepared</w:t>
      </w:r>
      <w:r w:rsidR="008E4D46" w:rsidRPr="00F037A7">
        <w:rPr>
          <w:bCs/>
        </w:rPr>
        <w:t xml:space="preserve"> </w:t>
      </w:r>
      <w:r w:rsidR="005A7DDC" w:rsidRPr="00F037A7">
        <w:rPr>
          <w:bCs/>
        </w:rPr>
        <w:t>by</w:t>
      </w:r>
      <w:r w:rsidR="008E4D46" w:rsidRPr="00F037A7">
        <w:rPr>
          <w:bCs/>
        </w:rPr>
        <w:t xml:space="preserve"> the</w:t>
      </w:r>
      <w:r w:rsidR="008E4D46">
        <w:t xml:space="preserve"> special masters</w:t>
      </w:r>
      <w:r w:rsidR="003A688F">
        <w:t>.</w:t>
      </w:r>
      <w:r w:rsidR="00315DD6" w:rsidRPr="00434672">
        <w:rPr>
          <w:rStyle w:val="FootnoteReference"/>
        </w:rPr>
        <w:footnoteReference w:id="208"/>
      </w:r>
    </w:p>
    <w:p w14:paraId="1AE95FE7" w14:textId="66595845" w:rsidR="00A94974" w:rsidRPr="00F037A7" w:rsidRDefault="00971BAC" w:rsidP="00754A16">
      <w:pPr>
        <w:pStyle w:val="Heading3"/>
        <w:spacing w:line="480" w:lineRule="auto"/>
      </w:pPr>
      <w:bookmarkStart w:id="60" w:name="_Toc120524251"/>
      <w:bookmarkStart w:id="61" w:name="_Toc120524252"/>
      <w:bookmarkStart w:id="62" w:name="_Toc120524253"/>
      <w:bookmarkStart w:id="63" w:name="_Toc120524254"/>
      <w:bookmarkStart w:id="64" w:name="_Toc120524255"/>
      <w:bookmarkStart w:id="65" w:name="_Toc122704180"/>
      <w:bookmarkStart w:id="66" w:name="_Toc123141387"/>
      <w:bookmarkEnd w:id="60"/>
      <w:bookmarkEnd w:id="61"/>
      <w:bookmarkEnd w:id="62"/>
      <w:bookmarkEnd w:id="63"/>
      <w:bookmarkEnd w:id="64"/>
      <w:r w:rsidRPr="00F037A7">
        <w:t xml:space="preserve">Cases </w:t>
      </w:r>
      <w:r w:rsidR="00473F7B" w:rsidRPr="00F037A7">
        <w:t xml:space="preserve">challenging partisan gerrymandering </w:t>
      </w:r>
      <w:r w:rsidR="00867395" w:rsidRPr="00F037A7">
        <w:t>where there is direct constitutional language prohibiting partisan gerrymandering</w:t>
      </w:r>
      <w:bookmarkEnd w:id="65"/>
      <w:bookmarkEnd w:id="66"/>
    </w:p>
    <w:p w14:paraId="7E13413A" w14:textId="2D8A0F7D" w:rsidR="00A94974" w:rsidRDefault="00A94974" w:rsidP="00754A16">
      <w:pPr>
        <w:pStyle w:val="Heading4"/>
        <w:spacing w:line="480" w:lineRule="auto"/>
      </w:pPr>
      <w:r>
        <w:t>New York</w:t>
      </w:r>
    </w:p>
    <w:p w14:paraId="51AA5B20" w14:textId="4F8761CF" w:rsidR="00CE576F" w:rsidRDefault="003034D6" w:rsidP="00754A16">
      <w:pPr>
        <w:spacing w:line="480" w:lineRule="auto"/>
      </w:pPr>
      <w:r>
        <w:t xml:space="preserve">New York is </w:t>
      </w:r>
      <w:r w:rsidR="00867395">
        <w:t>a</w:t>
      </w:r>
      <w:r>
        <w:t xml:space="preserve"> case</w:t>
      </w:r>
      <w:r w:rsidR="00293D57">
        <w:t xml:space="preserve"> where state courts heard challenges to enacted congressional plans based on language in state law that b</w:t>
      </w:r>
      <w:r w:rsidR="00867395">
        <w:t>ears</w:t>
      </w:r>
      <w:r w:rsidR="00293D57">
        <w:t xml:space="preserve"> directly </w:t>
      </w:r>
      <w:r w:rsidR="002B686F">
        <w:t>to</w:t>
      </w:r>
      <w:r w:rsidR="00293D57">
        <w:t xml:space="preserve"> prohibit partisan gerrymandering. </w:t>
      </w:r>
      <w:r w:rsidR="00323194">
        <w:t xml:space="preserve">In the 2010 cycle, </w:t>
      </w:r>
      <w:r w:rsidR="00867395">
        <w:t xml:space="preserve">the legislature was under divided control with Democrats controlling the lower chamber and Republicans controlling the upper chamber, </w:t>
      </w:r>
      <w:r w:rsidR="00A34405">
        <w:t xml:space="preserve">and </w:t>
      </w:r>
      <w:r w:rsidR="00867395">
        <w:t>with a Democratic governor.</w:t>
      </w:r>
      <w:r w:rsidR="005F53C0" w:rsidRPr="00434672">
        <w:rPr>
          <w:rStyle w:val="FootnoteReference"/>
        </w:rPr>
        <w:footnoteReference w:id="209"/>
      </w:r>
      <w:r w:rsidR="00752D69">
        <w:t xml:space="preserve"> </w:t>
      </w:r>
      <w:r w:rsidR="00867395">
        <w:t>T</w:t>
      </w:r>
      <w:r w:rsidR="00323194">
        <w:t xml:space="preserve">he legislature failed to pass a map and federal courts </w:t>
      </w:r>
      <w:r w:rsidR="005712C9">
        <w:t>implemented a map.</w:t>
      </w:r>
      <w:r w:rsidR="003A2A93" w:rsidRPr="00434672">
        <w:rPr>
          <w:rStyle w:val="FootnoteReference"/>
        </w:rPr>
        <w:footnoteReference w:id="210"/>
      </w:r>
      <w:r w:rsidR="009C1229">
        <w:t xml:space="preserve"> In 2014, </w:t>
      </w:r>
      <w:r w:rsidR="009C1229" w:rsidRPr="00EB6571">
        <w:t>voters placed new restrictions on congressional redistricting</w:t>
      </w:r>
      <w:r w:rsidR="00614A27" w:rsidRPr="00EB6571">
        <w:t>.</w:t>
      </w:r>
      <w:r w:rsidR="00F35F2E" w:rsidRPr="00434672">
        <w:rPr>
          <w:rStyle w:val="FootnoteReference"/>
        </w:rPr>
        <w:footnoteReference w:id="211"/>
      </w:r>
      <w:r w:rsidR="00614A27" w:rsidRPr="00EB6571">
        <w:t xml:space="preserve"> Language </w:t>
      </w:r>
      <w:r w:rsidR="009E3C53" w:rsidRPr="00EB6571">
        <w:t xml:space="preserve">added to </w:t>
      </w:r>
      <w:r w:rsidR="00614A27" w:rsidRPr="00EB6571">
        <w:t>the constitution includes “</w:t>
      </w:r>
      <w:r w:rsidR="00F01B36">
        <w:t>[d]</w:t>
      </w:r>
      <w:r w:rsidR="00614A27" w:rsidRPr="00EB6571">
        <w:t>istricts shall not be drawn to discourage competition or for the purpose of favoring or disfavoring incumbents or other particular candidates or political parties.</w:t>
      </w:r>
      <w:r w:rsidR="003555C5" w:rsidRPr="00EB6571">
        <w:t>”</w:t>
      </w:r>
      <w:r w:rsidR="00A925F2" w:rsidRPr="00434672">
        <w:rPr>
          <w:rStyle w:val="FootnoteReference"/>
        </w:rPr>
        <w:footnoteReference w:id="212"/>
      </w:r>
      <w:r w:rsidR="00266D7B" w:rsidRPr="00EB6571">
        <w:t xml:space="preserve"> </w:t>
      </w:r>
      <w:r w:rsidR="005A3B0B" w:rsidRPr="00EB6571">
        <w:t>T</w:t>
      </w:r>
      <w:r w:rsidR="00D33E99" w:rsidRPr="00EB6571">
        <w:t xml:space="preserve">he 2014 </w:t>
      </w:r>
      <w:r w:rsidR="005A3B0B" w:rsidRPr="00EB6571">
        <w:t>c</w:t>
      </w:r>
      <w:r w:rsidR="00D33E99" w:rsidRPr="00EB6571">
        <w:t xml:space="preserve">onstitutional </w:t>
      </w:r>
      <w:r w:rsidR="005A3B0B" w:rsidRPr="00EB6571">
        <w:t>a</w:t>
      </w:r>
      <w:r w:rsidR="00D33E99" w:rsidRPr="00EB6571">
        <w:t xml:space="preserve">mendment </w:t>
      </w:r>
      <w:r w:rsidR="009E3C53" w:rsidRPr="00EB6571">
        <w:t xml:space="preserve">not only </w:t>
      </w:r>
      <w:r w:rsidR="00D33E99" w:rsidRPr="00EB6571">
        <w:t>includ</w:t>
      </w:r>
      <w:r w:rsidR="00D33E99">
        <w:t>e</w:t>
      </w:r>
      <w:r w:rsidR="005A3B0B">
        <w:t>d</w:t>
      </w:r>
      <w:r w:rsidR="00D33E99">
        <w:t xml:space="preserve"> language to prevent </w:t>
      </w:r>
      <w:r w:rsidR="007E0E59">
        <w:t>gerrymandering,</w:t>
      </w:r>
      <w:r w:rsidR="00D33E99">
        <w:t xml:space="preserve"> </w:t>
      </w:r>
      <w:r w:rsidR="00D33E99" w:rsidRPr="00C971B3">
        <w:t xml:space="preserve">but </w:t>
      </w:r>
      <w:r w:rsidR="00867395" w:rsidRPr="00C971B3">
        <w:t>it</w:t>
      </w:r>
      <w:r w:rsidR="00867395" w:rsidRPr="002474A2">
        <w:rPr>
          <w:b/>
        </w:rPr>
        <w:t xml:space="preserve"> </w:t>
      </w:r>
      <w:r w:rsidR="00D33E99">
        <w:t xml:space="preserve">also </w:t>
      </w:r>
      <w:r w:rsidR="005A3B0B">
        <w:t>established</w:t>
      </w:r>
      <w:r w:rsidR="00D33E99">
        <w:t xml:space="preserve"> a </w:t>
      </w:r>
      <w:r w:rsidR="00D33E99" w:rsidRPr="003063FC">
        <w:t xml:space="preserve">process </w:t>
      </w:r>
      <w:r w:rsidR="00867395" w:rsidRPr="003063FC">
        <w:t xml:space="preserve">supposed </w:t>
      </w:r>
      <w:r w:rsidR="00D33E99" w:rsidRPr="003063FC">
        <w:t>to attain bipartisan</w:t>
      </w:r>
      <w:r w:rsidR="00867395" w:rsidRPr="003063FC">
        <w:t xml:space="preserve">ship via a </w:t>
      </w:r>
      <w:r w:rsidR="005A3B0B" w:rsidRPr="003063FC">
        <w:t>commission</w:t>
      </w:r>
      <w:r w:rsidR="007E0E59" w:rsidRPr="003063FC">
        <w:t xml:space="preserve"> containing individuals of </w:t>
      </w:r>
      <w:r w:rsidR="007E0E59" w:rsidRPr="003063FC">
        <w:lastRenderedPageBreak/>
        <w:t>both parties</w:t>
      </w:r>
      <w:r w:rsidR="00D33E99" w:rsidRPr="003063FC">
        <w:t>.</w:t>
      </w:r>
      <w:r w:rsidR="00101492" w:rsidRPr="00434672">
        <w:rPr>
          <w:rStyle w:val="FootnoteReference"/>
        </w:rPr>
        <w:footnoteReference w:id="213"/>
      </w:r>
      <w:r w:rsidR="007E0E59" w:rsidRPr="003063FC">
        <w:t xml:space="preserve"> The commission</w:t>
      </w:r>
      <w:r w:rsidR="008912E7" w:rsidRPr="003063FC">
        <w:t>’</w:t>
      </w:r>
      <w:r w:rsidR="007E0E59" w:rsidRPr="003063FC">
        <w:t>s composition, however, contained no tie-breaking mechanism</w:t>
      </w:r>
      <w:r w:rsidR="00CE576F" w:rsidRPr="003063FC">
        <w:t>.</w:t>
      </w:r>
      <w:r w:rsidR="000D00E0" w:rsidRPr="00434672">
        <w:rPr>
          <w:rStyle w:val="FootnoteReference"/>
        </w:rPr>
        <w:footnoteReference w:id="214"/>
      </w:r>
      <w:r w:rsidR="00CE576F" w:rsidRPr="003063FC">
        <w:t xml:space="preserve"> </w:t>
      </w:r>
      <w:r w:rsidR="00867395" w:rsidRPr="003063FC">
        <w:t xml:space="preserve">Moreover, even </w:t>
      </w:r>
      <w:r w:rsidR="00CE576F" w:rsidRPr="003063FC">
        <w:t>if the commission was successful in its work, it</w:t>
      </w:r>
      <w:r w:rsidR="00867395" w:rsidRPr="003063FC">
        <w:t xml:space="preserve">s map </w:t>
      </w:r>
      <w:r w:rsidR="00CE576F" w:rsidRPr="003063FC">
        <w:t>was subject</w:t>
      </w:r>
      <w:r w:rsidR="00CE576F">
        <w:t xml:space="preserve"> to changes made by the legislature.</w:t>
      </w:r>
      <w:r w:rsidR="005E2FD5" w:rsidRPr="00434672">
        <w:rPr>
          <w:rStyle w:val="FootnoteReference"/>
        </w:rPr>
        <w:footnoteReference w:id="215"/>
      </w:r>
    </w:p>
    <w:p w14:paraId="1928E702" w14:textId="3331FA12" w:rsidR="003555C5" w:rsidRDefault="00CE576F" w:rsidP="00754A16">
      <w:pPr>
        <w:spacing w:line="480" w:lineRule="auto"/>
      </w:pPr>
      <w:r>
        <w:t xml:space="preserve">In the 2020 cycle, the </w:t>
      </w:r>
      <w:r w:rsidR="003959F9">
        <w:t>state government was under party control for the Democrats, including supermajorities in both chambers.</w:t>
      </w:r>
      <w:r w:rsidR="00EA3300" w:rsidRPr="00434672">
        <w:rPr>
          <w:rStyle w:val="FootnoteReference"/>
        </w:rPr>
        <w:footnoteReference w:id="216"/>
      </w:r>
      <w:r w:rsidR="0061086C">
        <w:t xml:space="preserve"> </w:t>
      </w:r>
      <w:r w:rsidR="0061086C" w:rsidRPr="0061086C">
        <w:t xml:space="preserve">Due to </w:t>
      </w:r>
      <w:r w:rsidR="006F5578">
        <w:t>stagnation</w:t>
      </w:r>
      <w:r w:rsidR="0061086C" w:rsidRPr="0061086C">
        <w:t xml:space="preserve"> in N</w:t>
      </w:r>
      <w:r w:rsidR="00655026">
        <w:t xml:space="preserve">ew </w:t>
      </w:r>
      <w:r w:rsidR="0061086C" w:rsidRPr="0061086C">
        <w:t>Y</w:t>
      </w:r>
      <w:r w:rsidR="00655026">
        <w:t>ork</w:t>
      </w:r>
      <w:r w:rsidR="0061086C" w:rsidRPr="0061086C">
        <w:t xml:space="preserve">’s population, the state lost </w:t>
      </w:r>
      <w:r w:rsidR="00655026">
        <w:t>one</w:t>
      </w:r>
      <w:r w:rsidR="0061086C" w:rsidRPr="0061086C">
        <w:t xml:space="preserve"> congressional seat</w:t>
      </w:r>
      <w:r w:rsidR="00655026">
        <w:t>.</w:t>
      </w:r>
      <w:r w:rsidR="00A309E3" w:rsidRPr="00434672">
        <w:rPr>
          <w:rStyle w:val="FootnoteReference"/>
        </w:rPr>
        <w:footnoteReference w:id="217"/>
      </w:r>
      <w:r w:rsidR="003959F9">
        <w:t xml:space="preserve"> </w:t>
      </w:r>
      <w:r w:rsidR="007018BC">
        <w:t>The commission failed to produce a map and the legislature enacted its own congressional map that was signed into law by the governor.</w:t>
      </w:r>
      <w:r w:rsidR="004A01D1" w:rsidRPr="00434672">
        <w:rPr>
          <w:rStyle w:val="FootnoteReference"/>
        </w:rPr>
        <w:footnoteReference w:id="218"/>
      </w:r>
      <w:r w:rsidR="007018BC">
        <w:t xml:space="preserve"> This map was challenged in state court </w:t>
      </w:r>
      <w:r w:rsidR="00DA5EFB">
        <w:t>as having violated the 2014 constitutional amendments.</w:t>
      </w:r>
      <w:r w:rsidR="00C14E3C" w:rsidRPr="00434672">
        <w:rPr>
          <w:rStyle w:val="FootnoteReference"/>
        </w:rPr>
        <w:footnoteReference w:id="219"/>
      </w:r>
      <w:r w:rsidR="00C64138">
        <w:t xml:space="preserve"> </w:t>
      </w:r>
      <w:r w:rsidR="009831A2" w:rsidRPr="009831A2">
        <w:t xml:space="preserve">In </w:t>
      </w:r>
      <w:r w:rsidR="009831A2" w:rsidRPr="009831A2">
        <w:rPr>
          <w:i/>
          <w:iCs/>
        </w:rPr>
        <w:t>Harkenrider v. Hochul</w:t>
      </w:r>
      <w:r w:rsidR="009831A2" w:rsidRPr="009831A2">
        <w:t xml:space="preserve">, the State of New York </w:t>
      </w:r>
      <w:r w:rsidR="009D1A4B">
        <w:t>Court of Appeals</w:t>
      </w:r>
      <w:r w:rsidR="009831A2" w:rsidRPr="009831A2">
        <w:t xml:space="preserve"> ruled that the congressional plan passed by the Legislature and signed by the Governor had bypassed the Redistricting Commission and </w:t>
      </w:r>
      <w:r w:rsidR="009831A2" w:rsidRPr="003063FC">
        <w:t xml:space="preserve">thus </w:t>
      </w:r>
      <w:r w:rsidR="00867395" w:rsidRPr="003063FC">
        <w:t xml:space="preserve">was </w:t>
      </w:r>
      <w:r w:rsidR="009831A2" w:rsidRPr="003063FC">
        <w:t>not</w:t>
      </w:r>
      <w:r w:rsidR="009831A2" w:rsidRPr="009831A2">
        <w:t xml:space="preserve"> enacted through a constitutionally valid process.</w:t>
      </w:r>
      <w:r w:rsidR="009A550F" w:rsidRPr="00434672">
        <w:rPr>
          <w:rStyle w:val="FootnoteReference"/>
        </w:rPr>
        <w:footnoteReference w:id="220"/>
      </w:r>
      <w:r w:rsidR="006E6B2F">
        <w:t xml:space="preserve"> </w:t>
      </w:r>
      <w:r w:rsidR="006E6B2F" w:rsidRPr="006F5578">
        <w:t xml:space="preserve">“Contrary to the State respondents’ contentions, the detailed amendments leave no room for legislative discretion regarding the particulars of implementation; this is not a scenario where the Constitution fails to provide ‘specific guidance’ </w:t>
      </w:r>
      <w:r w:rsidR="006E6B2F" w:rsidRPr="006F5578">
        <w:lastRenderedPageBreak/>
        <w:t>or is ‘silen[t] on the issue[.]’”</w:t>
      </w:r>
      <w:r w:rsidR="006E6B2F" w:rsidRPr="00434672">
        <w:rPr>
          <w:rStyle w:val="FootnoteReference"/>
        </w:rPr>
        <w:footnoteReference w:id="221"/>
      </w:r>
      <w:r w:rsidR="009831A2" w:rsidRPr="009831A2">
        <w:t xml:space="preserve"> </w:t>
      </w:r>
      <w:r w:rsidR="00916C1B">
        <w:t>T</w:t>
      </w:r>
      <w:r w:rsidR="009831A2" w:rsidRPr="009831A2">
        <w:t xml:space="preserve">he </w:t>
      </w:r>
      <w:r w:rsidR="007E40F3">
        <w:t>c</w:t>
      </w:r>
      <w:r w:rsidR="009831A2" w:rsidRPr="009831A2">
        <w:t>ourt also held that the Respondents “engaged in prohibited gerrymandering when creating the districts</w:t>
      </w:r>
      <w:r w:rsidR="008516B6">
        <w:t>.”</w:t>
      </w:r>
      <w:r w:rsidR="008516B6" w:rsidRPr="00434672">
        <w:rPr>
          <w:rStyle w:val="FootnoteReference"/>
        </w:rPr>
        <w:footnoteReference w:id="222"/>
      </w:r>
      <w:r w:rsidR="00A95BC8">
        <w:t xml:space="preserve"> </w:t>
      </w:r>
      <w:r w:rsidR="00E67E72" w:rsidRPr="00E67E72">
        <w:t>Viewing the evidence in the light most favorable to petitioners and drawing every inference in their favor, there is a “valid line of reasoning and permissible inferences” which could possibly lead [a] rational [factfinder] to the conclusion reached by the [factfinder] on the basis of the evidence presented at trial</w:t>
      </w:r>
      <w:r w:rsidR="00E67E72">
        <w:t>.</w:t>
      </w:r>
      <w:r w:rsidR="00E67E72" w:rsidRPr="00E67E72">
        <w:t>”</w:t>
      </w:r>
      <w:r w:rsidR="00E67E72" w:rsidRPr="00434672">
        <w:rPr>
          <w:rStyle w:val="FootnoteReference"/>
        </w:rPr>
        <w:footnoteReference w:id="223"/>
      </w:r>
      <w:r w:rsidR="00E67E72" w:rsidRPr="00E67E72">
        <w:t xml:space="preserve"> </w:t>
      </w:r>
      <w:r w:rsidR="005B5222">
        <w:t>Moreover the court found that “</w:t>
      </w:r>
      <w:r w:rsidR="00F01B36">
        <w:t>[t]</w:t>
      </w:r>
      <w:r w:rsidR="005B5222" w:rsidRPr="005B5222">
        <w:t>here is record support in the undisputed facts and evidence presented by petitioners for the affirmed finding that the 2022 congressional map was drawn to discourage competition. Indeed, several of the State respondents’ experts, who urged the court to draw the contrary inference, concededly did not take into account the reduction in competitive districts.</w:t>
      </w:r>
      <w:r w:rsidR="005B5222">
        <w:t>”</w:t>
      </w:r>
      <w:r w:rsidR="005B5222" w:rsidRPr="00434672">
        <w:rPr>
          <w:rStyle w:val="FootnoteReference"/>
        </w:rPr>
        <w:footnoteReference w:id="224"/>
      </w:r>
      <w:r w:rsidR="005B5222">
        <w:t xml:space="preserve"> </w:t>
      </w:r>
      <w:r w:rsidR="009D1A4B">
        <w:t>The court appointed a special master</w:t>
      </w:r>
      <w:r w:rsidR="00BB167F">
        <w:t xml:space="preserve"> who prepared the court remedial map.</w:t>
      </w:r>
      <w:r w:rsidR="00BB167F" w:rsidRPr="00434672">
        <w:rPr>
          <w:rStyle w:val="FootnoteReference"/>
        </w:rPr>
        <w:footnoteReference w:id="225"/>
      </w:r>
    </w:p>
    <w:p w14:paraId="70F29E61" w14:textId="42AEB264" w:rsidR="00BE3B0D" w:rsidRDefault="00BE3B0D" w:rsidP="00754A16">
      <w:pPr>
        <w:pStyle w:val="Heading4"/>
        <w:spacing w:line="480" w:lineRule="auto"/>
      </w:pPr>
      <w:r>
        <w:t>Ohio</w:t>
      </w:r>
    </w:p>
    <w:p w14:paraId="42FE7767" w14:textId="25B081E5" w:rsidR="00B51773" w:rsidRDefault="00B51773" w:rsidP="00754A16">
      <w:pPr>
        <w:spacing w:line="480" w:lineRule="auto"/>
      </w:pPr>
      <w:r>
        <w:t>Ohio is perhaps the most complicated of all the cases we cover in this essay.</w:t>
      </w:r>
      <w:r w:rsidR="00752D69">
        <w:t xml:space="preserve"> </w:t>
      </w:r>
      <w:r w:rsidR="00BB4208">
        <w:t xml:space="preserve">While the primary body responsible for </w:t>
      </w:r>
      <w:r w:rsidR="00632B6E">
        <w:t>congressional redistricting is a political commission, in effect it can be bypassed by the legislature.</w:t>
      </w:r>
      <w:r w:rsidR="00BF2E90" w:rsidRPr="00434672">
        <w:rPr>
          <w:rStyle w:val="FootnoteReference"/>
        </w:rPr>
        <w:footnoteReference w:id="226"/>
      </w:r>
      <w:r w:rsidR="00376557">
        <w:t xml:space="preserve"> Indeed, as we will explain, this is what happened in the 2020 cycle.</w:t>
      </w:r>
    </w:p>
    <w:p w14:paraId="140B212E" w14:textId="6752C9E0" w:rsidR="005E74B7" w:rsidRPr="00AA2F47" w:rsidRDefault="009B7909" w:rsidP="00754A16">
      <w:pPr>
        <w:spacing w:line="480" w:lineRule="auto"/>
      </w:pPr>
      <w:r>
        <w:t xml:space="preserve">Like New York, Ohio voters passed a constitutional amendment </w:t>
      </w:r>
      <w:r w:rsidR="00764753">
        <w:t xml:space="preserve">in 2018 </w:t>
      </w:r>
      <w:r>
        <w:t>intended to take politics out of the process of congressional redistricting.</w:t>
      </w:r>
      <w:r w:rsidR="00B66CE7" w:rsidRPr="00434672">
        <w:rPr>
          <w:rStyle w:val="FootnoteReference"/>
        </w:rPr>
        <w:footnoteReference w:id="227"/>
      </w:r>
      <w:r>
        <w:t xml:space="preserve"> </w:t>
      </w:r>
      <w:r w:rsidR="00FD71EF">
        <w:t xml:space="preserve">The original jurisdiction to create a </w:t>
      </w:r>
      <w:r w:rsidR="00B62F0A">
        <w:lastRenderedPageBreak/>
        <w:t>congressional district plan resides with the general assembly.</w:t>
      </w:r>
      <w:r w:rsidR="00B62F0A" w:rsidRPr="00434672">
        <w:rPr>
          <w:rStyle w:val="FootnoteReference"/>
        </w:rPr>
        <w:footnoteReference w:id="228"/>
      </w:r>
      <w:r w:rsidR="00B62F0A">
        <w:t xml:space="preserve"> For a plan to go into effect for the entire decade, it must </w:t>
      </w:r>
      <w:r w:rsidR="00881685">
        <w:t xml:space="preserve">have an affirmative vote of three-fifths of the members of each house, including at least </w:t>
      </w:r>
      <w:r w:rsidR="00F01B36">
        <w:t xml:space="preserve">fifty </w:t>
      </w:r>
      <w:r w:rsidR="00303ADB">
        <w:t>percent</w:t>
      </w:r>
      <w:r w:rsidR="00881685">
        <w:t xml:space="preserve"> of each of the two largest parties.</w:t>
      </w:r>
      <w:r w:rsidR="00245FFD" w:rsidRPr="00434672">
        <w:rPr>
          <w:rStyle w:val="FootnoteReference"/>
        </w:rPr>
        <w:footnoteReference w:id="229"/>
      </w:r>
      <w:r w:rsidR="00AB29B3">
        <w:t xml:space="preserve"> </w:t>
      </w:r>
      <w:r w:rsidR="00375DA0">
        <w:t>If the legislature fails to get the necessary vote, a redistricting commission is formed consisting of several state officials.</w:t>
      </w:r>
      <w:r w:rsidR="00EC354A" w:rsidRPr="00434672">
        <w:rPr>
          <w:rStyle w:val="FootnoteReference"/>
        </w:rPr>
        <w:footnoteReference w:id="230"/>
      </w:r>
      <w:r w:rsidR="00427371">
        <w:t xml:space="preserve"> </w:t>
      </w:r>
      <w:r w:rsidR="00427371" w:rsidRPr="008516B6">
        <w:rPr>
          <w:bCs/>
        </w:rPr>
        <w:t>For the commission map to be valid</w:t>
      </w:r>
      <w:r w:rsidR="00427371">
        <w:t xml:space="preserve">, </w:t>
      </w:r>
      <w:r w:rsidR="00583E55">
        <w:t xml:space="preserve">the commission vote must </w:t>
      </w:r>
      <w:r w:rsidR="00583E55" w:rsidRPr="00A52309">
        <w:t>include members of both major political parties.</w:t>
      </w:r>
      <w:r w:rsidR="00CB1D5B" w:rsidRPr="00434672">
        <w:rPr>
          <w:rStyle w:val="FootnoteReference"/>
        </w:rPr>
        <w:footnoteReference w:id="231"/>
      </w:r>
      <w:r w:rsidR="00583E55" w:rsidRPr="00A52309">
        <w:t xml:space="preserve"> Finally, if the commission fails, then the legislature </w:t>
      </w:r>
      <w:r w:rsidR="00CE2908" w:rsidRPr="00A52309">
        <w:t xml:space="preserve">can pass a plan in the form of regular legislation subject to the governor’s signature; however, a plan passed in this form is only valid for </w:t>
      </w:r>
      <w:r w:rsidR="00A52309" w:rsidRPr="00A52309">
        <w:t>four</w:t>
      </w:r>
      <w:r w:rsidR="00CE2908" w:rsidRPr="00A52309">
        <w:t xml:space="preserve"> years.</w:t>
      </w:r>
      <w:r w:rsidR="00CE2908" w:rsidRPr="00434672">
        <w:rPr>
          <w:rStyle w:val="FootnoteReference"/>
        </w:rPr>
        <w:footnoteReference w:id="232"/>
      </w:r>
      <w:r w:rsidR="003E7193" w:rsidRPr="00A52309">
        <w:t xml:space="preserve"> Moreover, if passed </w:t>
      </w:r>
      <w:r w:rsidR="002A7F89" w:rsidRPr="00A52309">
        <w:t xml:space="preserve">without three-fifths of all members and half of the members from each major party, it is subject to </w:t>
      </w:r>
      <w:r w:rsidR="005E62A5" w:rsidRPr="00A52309">
        <w:t>prohibitions on partisanship.</w:t>
      </w:r>
      <w:r w:rsidR="005E62A5" w:rsidRPr="00434672">
        <w:rPr>
          <w:rStyle w:val="FootnoteReference"/>
        </w:rPr>
        <w:footnoteReference w:id="233"/>
      </w:r>
      <w:r w:rsidR="00A06A8C" w:rsidRPr="00A52309">
        <w:t xml:space="preserve"> </w:t>
      </w:r>
      <w:r w:rsidR="00A06A8C" w:rsidRPr="003D7183">
        <w:t>The plan is to remain in effect for four years.</w:t>
      </w:r>
      <w:r w:rsidR="000552D6" w:rsidRPr="00434672">
        <w:rPr>
          <w:rStyle w:val="FootnoteReference"/>
        </w:rPr>
        <w:footnoteReference w:id="234"/>
      </w:r>
      <w:r w:rsidR="00A06A8C" w:rsidRPr="003D7183">
        <w:t xml:space="preserve"> </w:t>
      </w:r>
      <w:r w:rsidR="003E335C" w:rsidRPr="003D7183">
        <w:t>Most importantly for our purpose</w:t>
      </w:r>
      <w:r w:rsidR="003E335C" w:rsidRPr="00A52309">
        <w:t xml:space="preserve">s, though, is that even if a map is </w:t>
      </w:r>
      <w:r w:rsidR="007B499C" w:rsidRPr="00A52309">
        <w:t>said to violate the prohibition on partisan gerrymandering,</w:t>
      </w:r>
      <w:r w:rsidR="00A06A8C" w:rsidRPr="00A52309">
        <w:t xml:space="preserve"> the court has no authority to </w:t>
      </w:r>
      <w:r w:rsidR="00956E60" w:rsidRPr="00A52309">
        <w:t xml:space="preserve">demand its own map </w:t>
      </w:r>
      <w:r w:rsidR="00427371" w:rsidRPr="00A52309">
        <w:t xml:space="preserve">be </w:t>
      </w:r>
      <w:r w:rsidR="00956E60" w:rsidRPr="00A52309">
        <w:t>used</w:t>
      </w:r>
      <w:r w:rsidR="005E74B7" w:rsidRPr="00A52309">
        <w:t>.</w:t>
      </w:r>
      <w:r w:rsidR="005E74B7" w:rsidRPr="00434672">
        <w:rPr>
          <w:rStyle w:val="FootnoteReference"/>
        </w:rPr>
        <w:footnoteReference w:id="235"/>
      </w:r>
      <w:r w:rsidR="00B12919" w:rsidRPr="00A52309">
        <w:t xml:space="preserve"> </w:t>
      </w:r>
    </w:p>
    <w:p w14:paraId="1E6D01ED" w14:textId="4CC2D4B7" w:rsidR="002845C9" w:rsidRDefault="00C55429" w:rsidP="00754A16">
      <w:pPr>
        <w:spacing w:line="480" w:lineRule="auto"/>
      </w:pPr>
      <w:r w:rsidRPr="00AA2F47">
        <w:t xml:space="preserve">The process for </w:t>
      </w:r>
      <w:r w:rsidR="000D0438" w:rsidRPr="00AA2F47">
        <w:t>drawing new congressional districts in Ohio had a rocky start for Ohio. Delayed census data pushed against deadlines laid out in the state constitution.</w:t>
      </w:r>
      <w:r w:rsidR="00352A80" w:rsidRPr="00434672">
        <w:rPr>
          <w:rStyle w:val="FootnoteReference"/>
        </w:rPr>
        <w:footnoteReference w:id="236"/>
      </w:r>
      <w:r w:rsidR="000D0438" w:rsidRPr="00AA2F47">
        <w:t xml:space="preserve"> </w:t>
      </w:r>
      <w:r w:rsidR="00E910AE" w:rsidRPr="00AA2F47">
        <w:t xml:space="preserve">The legislature </w:t>
      </w:r>
      <w:r w:rsidR="00E910AE" w:rsidRPr="00AA2F47">
        <w:lastRenderedPageBreak/>
        <w:t xml:space="preserve">failed to meet its first deadline for the legislature to pass a bipartisan map, with </w:t>
      </w:r>
      <w:r w:rsidR="00D93F96" w:rsidRPr="00AA2F47">
        <w:t>responsibility shifting to the commission.</w:t>
      </w:r>
      <w:r w:rsidR="00832E8C" w:rsidRPr="00434672">
        <w:rPr>
          <w:rStyle w:val="FootnoteReference"/>
        </w:rPr>
        <w:footnoteReference w:id="237"/>
      </w:r>
      <w:r w:rsidR="00D93F96" w:rsidRPr="00AA2F47">
        <w:t xml:space="preserve"> </w:t>
      </w:r>
      <w:r w:rsidR="003C202E" w:rsidRPr="00AA2F47">
        <w:t xml:space="preserve">The commission </w:t>
      </w:r>
      <w:r w:rsidR="00A41456" w:rsidRPr="00AA2F47">
        <w:t>was</w:t>
      </w:r>
      <w:r w:rsidR="00A41456">
        <w:t xml:space="preserve"> unable to agree on a bipartisan solution, so responsibility </w:t>
      </w:r>
      <w:r w:rsidR="00C2214A" w:rsidRPr="00C16B64">
        <w:t>reverted</w:t>
      </w:r>
      <w:r w:rsidR="00A41456" w:rsidRPr="00C16B64">
        <w:t xml:space="preserve"> to the legislature.</w:t>
      </w:r>
      <w:r w:rsidR="004E6EFA" w:rsidRPr="00434672">
        <w:rPr>
          <w:rStyle w:val="FootnoteReference"/>
        </w:rPr>
        <w:footnoteReference w:id="238"/>
      </w:r>
      <w:r w:rsidR="00A41456" w:rsidRPr="00C16B64">
        <w:t xml:space="preserve"> </w:t>
      </w:r>
      <w:commentRangeStart w:id="67"/>
      <w:r w:rsidR="00C2214A" w:rsidRPr="00C16B64">
        <w:t>The map passed there</w:t>
      </w:r>
      <w:r w:rsidR="000078EA" w:rsidRPr="00C16B64">
        <w:t xml:space="preserve"> </w:t>
      </w:r>
      <w:r w:rsidR="00427371" w:rsidRPr="00C16B64">
        <w:t xml:space="preserve">was </w:t>
      </w:r>
      <w:r w:rsidR="000078EA" w:rsidRPr="00C16B64">
        <w:t xml:space="preserve">on a party-line vote, meaning </w:t>
      </w:r>
      <w:r w:rsidR="00427371" w:rsidRPr="00C16B64">
        <w:t xml:space="preserve">it </w:t>
      </w:r>
      <w:r w:rsidR="000078EA" w:rsidRPr="00C16B64">
        <w:t>would</w:t>
      </w:r>
      <w:r w:rsidR="000078EA">
        <w:t xml:space="preserve"> only be in effect for four years.</w:t>
      </w:r>
      <w:r w:rsidR="000537E7" w:rsidRPr="00434672">
        <w:rPr>
          <w:rStyle w:val="FootnoteReference"/>
        </w:rPr>
        <w:footnoteReference w:id="239"/>
      </w:r>
      <w:r w:rsidR="000078EA">
        <w:t xml:space="preserve"> </w:t>
      </w:r>
      <w:commentRangeEnd w:id="67"/>
      <w:r w:rsidR="00106CBC">
        <w:rPr>
          <w:rStyle w:val="CommentReference"/>
        </w:rPr>
        <w:commentReference w:id="67"/>
      </w:r>
      <w:r w:rsidR="000078EA">
        <w:t>This plan was challenged in state court</w:t>
      </w:r>
      <w:r w:rsidR="00E85CF1">
        <w:t>.</w:t>
      </w:r>
      <w:r w:rsidR="00D927FC" w:rsidRPr="00434672">
        <w:rPr>
          <w:rStyle w:val="FootnoteReference"/>
        </w:rPr>
        <w:footnoteReference w:id="240"/>
      </w:r>
      <w:r w:rsidR="000078EA">
        <w:t xml:space="preserve"> </w:t>
      </w:r>
      <w:r w:rsidR="00E85CF1">
        <w:t xml:space="preserve">The Ohio Supreme Court ruled that the </w:t>
      </w:r>
      <w:r w:rsidR="000078EA">
        <w:t>“</w:t>
      </w:r>
      <w:r w:rsidR="000078EA" w:rsidRPr="006A2E00">
        <w:t>General Assembly and the Governor blatantly disregarded that, in 2018,</w:t>
      </w:r>
      <w:r w:rsidR="000078EA">
        <w:t xml:space="preserve"> </w:t>
      </w:r>
      <w:r w:rsidR="000078EA" w:rsidRPr="00A62C08">
        <w:t>Ohioans voted three to one to amend the Ohio Constitution to eliminate the pernicious</w:t>
      </w:r>
      <w:r w:rsidR="000078EA">
        <w:t xml:space="preserve"> </w:t>
      </w:r>
      <w:r w:rsidR="000078EA" w:rsidRPr="00A62C08">
        <w:t>gerrymandering of Ohio’s congressional districts</w:t>
      </w:r>
      <w:r w:rsidR="000078EA">
        <w:t>”</w:t>
      </w:r>
      <w:r w:rsidR="00832E52">
        <w:t xml:space="preserve"> </w:t>
      </w:r>
      <w:r w:rsidR="00832E52" w:rsidRPr="00832E52">
        <w:t>by once again enacting “a rank partisan gerrymander—one that violates both the letter and the spirit of the 2018 reforms.”</w:t>
      </w:r>
      <w:r w:rsidR="00565F68" w:rsidRPr="00434672">
        <w:rPr>
          <w:rStyle w:val="FootnoteReference"/>
        </w:rPr>
        <w:footnoteReference w:id="241"/>
      </w:r>
      <w:r w:rsidR="00CC0536">
        <w:t xml:space="preserve"> </w:t>
      </w:r>
    </w:p>
    <w:p w14:paraId="4A943B1B" w14:textId="2EE62E17" w:rsidR="007361B8" w:rsidRDefault="009E09F8" w:rsidP="00754A16">
      <w:pPr>
        <w:spacing w:line="480" w:lineRule="auto"/>
      </w:pPr>
      <w:r>
        <w:t xml:space="preserve">With the map it enacted now ruled unconstitutional, the </w:t>
      </w:r>
      <w:r w:rsidR="00303ADB">
        <w:t>G</w:t>
      </w:r>
      <w:r>
        <w:t xml:space="preserve">eneral </w:t>
      </w:r>
      <w:r w:rsidR="00303ADB">
        <w:t>A</w:t>
      </w:r>
      <w:r>
        <w:t xml:space="preserve">ssembly </w:t>
      </w:r>
      <w:r w:rsidR="00EA1D61">
        <w:t>was allowed to submit a new map.</w:t>
      </w:r>
      <w:r w:rsidR="0012473B" w:rsidRPr="00434672">
        <w:rPr>
          <w:rStyle w:val="FootnoteReference"/>
        </w:rPr>
        <w:footnoteReference w:id="242"/>
      </w:r>
      <w:r w:rsidR="00EA1D61">
        <w:t xml:space="preserve"> Instead, they gave authority to produce a plan back to the commission.</w:t>
      </w:r>
      <w:r w:rsidR="0012473B" w:rsidRPr="00434672">
        <w:rPr>
          <w:rStyle w:val="FootnoteReference"/>
        </w:rPr>
        <w:footnoteReference w:id="243"/>
      </w:r>
      <w:r w:rsidR="00EA1D61">
        <w:t xml:space="preserve"> </w:t>
      </w:r>
      <w:commentRangeStart w:id="68"/>
      <w:r w:rsidR="00A97264">
        <w:t>S</w:t>
      </w:r>
      <w:r w:rsidR="00EA1D61">
        <w:t xml:space="preserve">ome Republican members </w:t>
      </w:r>
      <w:r w:rsidR="00A97264">
        <w:t xml:space="preserve">of the commission </w:t>
      </w:r>
      <w:r w:rsidR="00EA1D61">
        <w:t xml:space="preserve">argued they </w:t>
      </w:r>
      <w:r w:rsidR="00A97264">
        <w:t xml:space="preserve">were </w:t>
      </w:r>
      <w:r w:rsidR="00EA1D61">
        <w:t xml:space="preserve">no longer </w:t>
      </w:r>
      <w:r w:rsidR="00A97264">
        <w:t>required</w:t>
      </w:r>
      <w:r w:rsidR="00EA1D61">
        <w:t xml:space="preserve"> to adhere to the language in the constitution that prohibited </w:t>
      </w:r>
      <w:r w:rsidR="00D927FC">
        <w:t>partisan gerrymandering, since th</w:t>
      </w:r>
      <w:r w:rsidR="00A97264">
        <w:t>at language</w:t>
      </w:r>
      <w:r w:rsidR="00D927FC">
        <w:t xml:space="preserve"> specifically addressed legislature-enacted plans</w:t>
      </w:r>
      <w:commentRangeEnd w:id="68"/>
      <w:r w:rsidR="00106CBC">
        <w:rPr>
          <w:rStyle w:val="CommentReference"/>
        </w:rPr>
        <w:commentReference w:id="68"/>
      </w:r>
      <w:r w:rsidR="00D927FC">
        <w:t>.</w:t>
      </w:r>
      <w:r w:rsidR="0063001C" w:rsidRPr="00434672">
        <w:rPr>
          <w:rStyle w:val="FootnoteReference"/>
        </w:rPr>
        <w:footnoteReference w:id="244"/>
      </w:r>
      <w:r w:rsidR="00DD1A83">
        <w:t xml:space="preserve"> The commission passed a map on a party-line </w:t>
      </w:r>
      <w:r w:rsidR="00DD1A83">
        <w:lastRenderedPageBreak/>
        <w:t>vote</w:t>
      </w:r>
      <w:r w:rsidR="000E5D37">
        <w:t>.</w:t>
      </w:r>
      <w:r w:rsidR="00717BB4" w:rsidRPr="00434672">
        <w:rPr>
          <w:rStyle w:val="FootnoteReference"/>
        </w:rPr>
        <w:footnoteReference w:id="245"/>
      </w:r>
      <w:r w:rsidR="00717BB4">
        <w:t xml:space="preserve"> </w:t>
      </w:r>
      <w:r w:rsidR="008C0295">
        <w:t xml:space="preserve">On this map, </w:t>
      </w:r>
      <w:r w:rsidR="00D927FC">
        <w:t xml:space="preserve">Ohio Supreme Court </w:t>
      </w:r>
      <w:r w:rsidR="005A1768">
        <w:t xml:space="preserve">determined it did not </w:t>
      </w:r>
      <w:r w:rsidR="00CF2DB5">
        <w:t>retain</w:t>
      </w:r>
      <w:r w:rsidR="005A1768">
        <w:t xml:space="preserve"> jurisdiction </w:t>
      </w:r>
      <w:r w:rsidR="00010EAC">
        <w:t xml:space="preserve">and that petitioners would need to file </w:t>
      </w:r>
      <w:r w:rsidR="00030B03">
        <w:t>new lawsuits</w:t>
      </w:r>
      <w:r w:rsidR="00D927FC">
        <w:t>.</w:t>
      </w:r>
      <w:r w:rsidR="00D927FC" w:rsidRPr="00434672">
        <w:rPr>
          <w:rStyle w:val="FootnoteReference"/>
        </w:rPr>
        <w:footnoteReference w:id="246"/>
      </w:r>
      <w:r w:rsidR="0011289C">
        <w:t xml:space="preserve"> </w:t>
      </w:r>
      <w:r w:rsidR="008C0295">
        <w:t>Several</w:t>
      </w:r>
      <w:r w:rsidR="00030B03">
        <w:t xml:space="preserve"> new </w:t>
      </w:r>
      <w:r w:rsidR="0011289C">
        <w:t>challenge</w:t>
      </w:r>
      <w:r w:rsidR="008C0295">
        <w:t xml:space="preserve">s were brought in state court, </w:t>
      </w:r>
      <w:r w:rsidR="00E22F4B">
        <w:t>and</w:t>
      </w:r>
      <w:r w:rsidR="0011289C">
        <w:t xml:space="preserve"> the Ohio Supreme </w:t>
      </w:r>
      <w:r w:rsidR="0011289C" w:rsidRPr="00C16B64">
        <w:t xml:space="preserve">Court </w:t>
      </w:r>
      <w:r w:rsidR="00197B3A">
        <w:t>again</w:t>
      </w:r>
      <w:r w:rsidR="00427371" w:rsidRPr="00C16B64">
        <w:t xml:space="preserve"> </w:t>
      </w:r>
      <w:r w:rsidR="0011289C" w:rsidRPr="00C16B64">
        <w:t>rule</w:t>
      </w:r>
      <w:r w:rsidR="00E22F4B" w:rsidRPr="00C16B64">
        <w:t>d</w:t>
      </w:r>
      <w:r w:rsidR="0011289C" w:rsidRPr="00C16B64">
        <w:t xml:space="preserve"> that the map </w:t>
      </w:r>
      <w:r w:rsidR="0025494D" w:rsidRPr="00C16B64">
        <w:t>was</w:t>
      </w:r>
      <w:r w:rsidR="0011289C" w:rsidRPr="00C16B64">
        <w:t xml:space="preserve"> a partisan gerrymander</w:t>
      </w:r>
      <w:r w:rsidR="00552522" w:rsidRPr="00C16B64">
        <w:t>.</w:t>
      </w:r>
      <w:r w:rsidR="00BB5AD0" w:rsidRPr="00434672">
        <w:rPr>
          <w:rStyle w:val="FootnoteReference"/>
        </w:rPr>
        <w:footnoteReference w:id="247"/>
      </w:r>
      <w:r w:rsidR="00223EE7">
        <w:t xml:space="preserve"> Th</w:t>
      </w:r>
      <w:r w:rsidR="00DC0B3B">
        <w:t>e</w:t>
      </w:r>
      <w:r w:rsidR="00223EE7">
        <w:t xml:space="preserve"> plan passed by the commission only slightly modified the previously unconstitutional map.</w:t>
      </w:r>
      <w:r w:rsidR="00EA6010" w:rsidRPr="00434672">
        <w:rPr>
          <w:rStyle w:val="FootnoteReference"/>
        </w:rPr>
        <w:footnoteReference w:id="248"/>
      </w:r>
      <w:r w:rsidR="00552522" w:rsidRPr="00C16B64">
        <w:t xml:space="preserve"> </w:t>
      </w:r>
      <w:r w:rsidR="00223EE7">
        <w:t>T</w:t>
      </w:r>
      <w:r w:rsidR="003E67BA" w:rsidRPr="00C16B64">
        <w:t>he court said that the revised plan “allocates voters in ways that unnecessarily favor the Republican Party by packing Democratic voters into a few dense Democratic-leaning districts, thereby increasing the Republican vote share of the remaining districts.”</w:t>
      </w:r>
      <w:r w:rsidR="00E22F4B" w:rsidRPr="00434672">
        <w:rPr>
          <w:rStyle w:val="FootnoteReference"/>
        </w:rPr>
        <w:footnoteReference w:id="249"/>
      </w:r>
      <w:r w:rsidR="0011289C" w:rsidRPr="00C16B64">
        <w:t xml:space="preserve"> </w:t>
      </w:r>
      <w:r w:rsidR="00223812" w:rsidRPr="00C16B64">
        <w:t xml:space="preserve">The </w:t>
      </w:r>
      <w:r w:rsidR="003E67BA" w:rsidRPr="00C16B64">
        <w:t>2022 election was underway</w:t>
      </w:r>
      <w:r w:rsidR="00223812" w:rsidRPr="00C16B64">
        <w:t xml:space="preserve"> at this point</w:t>
      </w:r>
      <w:r w:rsidR="00427371" w:rsidRPr="00C16B64">
        <w:t xml:space="preserve"> in terms of petitions for candidacy</w:t>
      </w:r>
      <w:r w:rsidR="003E67BA" w:rsidRPr="00C16B64">
        <w:t xml:space="preserve">, </w:t>
      </w:r>
      <w:r w:rsidR="00223812" w:rsidRPr="00C16B64">
        <w:t>so</w:t>
      </w:r>
      <w:r w:rsidR="003E67BA" w:rsidRPr="00C16B64">
        <w:t xml:space="preserve"> the court’s order</w:t>
      </w:r>
      <w:r w:rsidR="0011289C" w:rsidRPr="00C16B64">
        <w:t xml:space="preserve"> </w:t>
      </w:r>
      <w:r w:rsidR="00427371" w:rsidRPr="00C16B64">
        <w:t>require</w:t>
      </w:r>
      <w:r w:rsidR="00C61F5D">
        <w:t>s</w:t>
      </w:r>
      <w:r w:rsidR="00427371" w:rsidRPr="00C16B64">
        <w:t xml:space="preserve"> </w:t>
      </w:r>
      <w:r w:rsidR="00524FC0" w:rsidRPr="00C16B64">
        <w:t>a redraw</w:t>
      </w:r>
      <w:r w:rsidR="003E67BA" w:rsidRPr="00C16B64">
        <w:t>n plan</w:t>
      </w:r>
      <w:r w:rsidR="00524FC0" w:rsidRPr="00C16B64">
        <w:t xml:space="preserve"> for the 2024 election.</w:t>
      </w:r>
      <w:r w:rsidR="007711CE" w:rsidRPr="00434672">
        <w:rPr>
          <w:rStyle w:val="FootnoteReference"/>
        </w:rPr>
        <w:footnoteReference w:id="250"/>
      </w:r>
      <w:r w:rsidR="00223812" w:rsidRPr="00C16B64">
        <w:t xml:space="preserve"> Essentially, the </w:t>
      </w:r>
      <w:r w:rsidR="00384651" w:rsidRPr="00C16B64">
        <w:t>time had expired to put a new map in place for the 2022</w:t>
      </w:r>
      <w:r w:rsidR="00427371" w:rsidRPr="00C16B64">
        <w:t xml:space="preserve"> election</w:t>
      </w:r>
      <w:r w:rsidR="00384651" w:rsidRPr="00C16B64">
        <w:t>.</w:t>
      </w:r>
      <w:r w:rsidR="00FC47D7" w:rsidRPr="00434672">
        <w:rPr>
          <w:rStyle w:val="FootnoteReference"/>
        </w:rPr>
        <w:footnoteReference w:id="251"/>
      </w:r>
    </w:p>
    <w:p w14:paraId="5B6629CC" w14:textId="5683E2DD" w:rsidR="007361B8" w:rsidRDefault="007361B8" w:rsidP="00754A16">
      <w:pPr>
        <w:pStyle w:val="Heading4"/>
        <w:spacing w:line="480" w:lineRule="auto"/>
      </w:pPr>
      <w:r>
        <w:t xml:space="preserve"> Oregon</w:t>
      </w:r>
    </w:p>
    <w:p w14:paraId="795E6C72" w14:textId="12CFC213" w:rsidR="007361B8" w:rsidRDefault="007361B8" w:rsidP="00754A16">
      <w:pPr>
        <w:spacing w:line="480" w:lineRule="auto"/>
      </w:pPr>
      <w:r>
        <w:t xml:space="preserve">In the 2020 cycle, Oregon’s congressional redistricting was under party control of the </w:t>
      </w:r>
      <w:r>
        <w:lastRenderedPageBreak/>
        <w:t>Democrats.</w:t>
      </w:r>
      <w:r w:rsidR="00845ECF" w:rsidRPr="00434672">
        <w:rPr>
          <w:rStyle w:val="FootnoteReference"/>
        </w:rPr>
        <w:footnoteReference w:id="252"/>
      </w:r>
      <w:r>
        <w:t xml:space="preserve"> </w:t>
      </w:r>
      <w:commentRangeStart w:id="69"/>
      <w:r>
        <w:t>It was the first state to redraw its map</w:t>
      </w:r>
      <w:commentRangeEnd w:id="69"/>
      <w:r w:rsidR="00106CBC">
        <w:rPr>
          <w:rStyle w:val="CommentReference"/>
        </w:rPr>
        <w:commentReference w:id="69"/>
      </w:r>
      <w:r>
        <w:t>.</w:t>
      </w:r>
      <w:r w:rsidR="001E478D" w:rsidRPr="00434672">
        <w:rPr>
          <w:rStyle w:val="FootnoteReference"/>
        </w:rPr>
        <w:footnoteReference w:id="253"/>
      </w:r>
      <w:r>
        <w:t xml:space="preserve"> After initially floating a plan that would have created significant advantage to the Democrats, the Oregon Legislature passed a map signed by the governor that was reduced in its bias.</w:t>
      </w:r>
      <w:r w:rsidR="0043623F" w:rsidRPr="00434672">
        <w:rPr>
          <w:rStyle w:val="FootnoteReference"/>
        </w:rPr>
        <w:footnoteReference w:id="254"/>
      </w:r>
      <w:r>
        <w:t xml:space="preserve"> The plan was challenged in state court by the former Republican Secretary of State.</w:t>
      </w:r>
      <w:r w:rsidRPr="00434672">
        <w:rPr>
          <w:rStyle w:val="FootnoteReference"/>
        </w:rPr>
        <w:footnoteReference w:id="255"/>
      </w:r>
      <w:r>
        <w:t xml:space="preserve"> Plaintiffs </w:t>
      </w:r>
      <w:r w:rsidRPr="00BA6A97">
        <w:t>alleged</w:t>
      </w:r>
      <w:r>
        <w:t xml:space="preserve"> </w:t>
      </w:r>
      <w:r w:rsidRPr="00BA6A97">
        <w:t xml:space="preserve">(1) that </w:t>
      </w:r>
      <w:r>
        <w:t>the plan</w:t>
      </w:r>
      <w:r w:rsidRPr="00BA6A97">
        <w:t xml:space="preserve"> violates </w:t>
      </w:r>
      <w:r>
        <w:t xml:space="preserve">the law that </w:t>
      </w:r>
      <w:r w:rsidRPr="00BA6A97">
        <w:t>“[n]o district shall be drawn for the purpose of favoring any political party, incumbent legislator or other person”</w:t>
      </w:r>
      <w:r w:rsidR="009814C8">
        <w:t>,</w:t>
      </w:r>
      <w:r w:rsidRPr="00434672">
        <w:rPr>
          <w:rStyle w:val="FootnoteReference"/>
        </w:rPr>
        <w:footnoteReference w:id="256"/>
      </w:r>
      <w:r w:rsidRPr="00BA6A97">
        <w:t xml:space="preserve"> because </w:t>
      </w:r>
      <w:r>
        <w:t>the plan</w:t>
      </w:r>
      <w:r w:rsidRPr="00BA6A97">
        <w:t xml:space="preserve"> was enacted for the purpose of favoring the Democratic Party, Democratic incumbent legislators, and “</w:t>
      </w:r>
      <w:r w:rsidR="00AC0ABD">
        <w:t>’</w:t>
      </w:r>
      <w:r w:rsidRPr="00BA6A97">
        <w:t>other person[s]</w:t>
      </w:r>
      <w:r w:rsidR="00BE3F1B">
        <w:t>’</w:t>
      </w:r>
      <w:r w:rsidRPr="00BA6A97">
        <w:t xml:space="preserve"> affiliated with the Democratic Party.</w:t>
      </w:r>
      <w:r w:rsidR="00BE3F1B">
        <w:t>”</w:t>
      </w:r>
      <w:r w:rsidR="00AC0ABD" w:rsidRPr="00434672">
        <w:rPr>
          <w:rStyle w:val="FootnoteReference"/>
        </w:rPr>
        <w:footnoteReference w:id="257"/>
      </w:r>
      <w:r>
        <w:t xml:space="preserve"> </w:t>
      </w:r>
      <w:r w:rsidRPr="00BA6A97">
        <w:t xml:space="preserve">(2) that </w:t>
      </w:r>
      <w:r>
        <w:t>the plan</w:t>
      </w:r>
      <w:r w:rsidRPr="00BA6A97">
        <w:t xml:space="preserve"> violates the Oregon Constitution, which guarantee</w:t>
      </w:r>
      <w:r>
        <w:t>s</w:t>
      </w:r>
      <w:r w:rsidRPr="00BA6A97">
        <w:t xml:space="preserve"> freedom of expression and assembly, respectively, which together prohibit partisan gerrymandering.</w:t>
      </w:r>
      <w:r w:rsidRPr="00434672">
        <w:rPr>
          <w:rStyle w:val="FootnoteReference"/>
        </w:rPr>
        <w:footnoteReference w:id="258"/>
      </w:r>
      <w:r>
        <w:t xml:space="preserve"> Plaintiffs also argue</w:t>
      </w:r>
      <w:r w:rsidRPr="00BA6A97">
        <w:t xml:space="preserve"> that </w:t>
      </w:r>
      <w:r>
        <w:t>the plan</w:t>
      </w:r>
      <w:r w:rsidRPr="00BA6A97">
        <w:t xml:space="preserve"> violates the Privileges and Immunities Clause and the Free and Equal Elections Clause</w:t>
      </w:r>
      <w:r>
        <w:t xml:space="preserve"> </w:t>
      </w:r>
      <w:r w:rsidRPr="00BA6A97">
        <w:t>of the Oregon Constitution</w:t>
      </w:r>
      <w:r>
        <w:t>.</w:t>
      </w:r>
      <w:r w:rsidRPr="00434672">
        <w:rPr>
          <w:rStyle w:val="FootnoteReference"/>
        </w:rPr>
        <w:footnoteReference w:id="259"/>
      </w:r>
      <w:r>
        <w:t xml:space="preserve"> </w:t>
      </w:r>
    </w:p>
    <w:p w14:paraId="734B5BEA" w14:textId="09C67CA7" w:rsidR="00BC25C0" w:rsidRDefault="007361B8" w:rsidP="00754A16">
      <w:pPr>
        <w:spacing w:line="480" w:lineRule="auto"/>
      </w:pPr>
      <w:r>
        <w:t>Oregon law instructs the state court to appoint a “</w:t>
      </w:r>
      <w:r w:rsidRPr="00084C80">
        <w:t>Special Judicial Panel</w:t>
      </w:r>
      <w:r>
        <w:t>” (SJP) to hear the petition.</w:t>
      </w:r>
      <w:r w:rsidR="00D761A2" w:rsidRPr="00434672">
        <w:rPr>
          <w:rStyle w:val="FootnoteReference"/>
        </w:rPr>
        <w:footnoteReference w:id="260"/>
      </w:r>
      <w:r>
        <w:t xml:space="preserve"> The SJP appointed a special master to receive briefs and fact finding.</w:t>
      </w:r>
      <w:r w:rsidR="00D761A2" w:rsidRPr="00434672">
        <w:rPr>
          <w:rStyle w:val="FootnoteReference"/>
        </w:rPr>
        <w:footnoteReference w:id="261"/>
      </w:r>
      <w:r>
        <w:t xml:space="preserve"> The </w:t>
      </w:r>
      <w:r w:rsidRPr="00084C80">
        <w:t xml:space="preserve">SJP adopted the </w:t>
      </w:r>
      <w:r>
        <w:t>s</w:t>
      </w:r>
      <w:r w:rsidRPr="00084C80">
        <w:t xml:space="preserve">pecial </w:t>
      </w:r>
      <w:r>
        <w:t>m</w:t>
      </w:r>
      <w:r w:rsidRPr="00084C80">
        <w:t xml:space="preserve">aster’s </w:t>
      </w:r>
      <w:r>
        <w:t>“</w:t>
      </w:r>
      <w:r w:rsidRPr="00084C80">
        <w:t>Recommended Findings of Fact</w:t>
      </w:r>
      <w:r>
        <w:t>”</w:t>
      </w:r>
      <w:r w:rsidRPr="00084C80">
        <w:t xml:space="preserve"> and incorporated them by reference </w:t>
      </w:r>
      <w:r w:rsidRPr="00084C80">
        <w:lastRenderedPageBreak/>
        <w:t xml:space="preserve">into this </w:t>
      </w:r>
      <w:r>
        <w:t>o</w:t>
      </w:r>
      <w:r w:rsidRPr="00084C80">
        <w:t>pinion.</w:t>
      </w:r>
      <w:r w:rsidR="00EF4EF7" w:rsidRPr="00434672">
        <w:rPr>
          <w:rStyle w:val="FootnoteReference"/>
        </w:rPr>
        <w:footnoteReference w:id="262"/>
      </w:r>
      <w:r>
        <w:t xml:space="preserve"> </w:t>
      </w:r>
      <w:r w:rsidRPr="00084C80">
        <w:t xml:space="preserve">The </w:t>
      </w:r>
      <w:r w:rsidR="006729D8">
        <w:t>c</w:t>
      </w:r>
      <w:r w:rsidRPr="00084C80">
        <w:t xml:space="preserve">ircuit </w:t>
      </w:r>
      <w:r w:rsidR="006729D8">
        <w:t>c</w:t>
      </w:r>
      <w:r w:rsidRPr="00084C80">
        <w:t>ourt held that the Petitioners failed to demonstrate that the legislatively adopted congressional reapportionment plan does not comply with all applicable statutes and the United States and Oregon Constitutions in any of the ways they have asserted.</w:t>
      </w:r>
      <w:r w:rsidR="00EF4EF7" w:rsidRPr="00434672">
        <w:rPr>
          <w:rStyle w:val="FootnoteReference"/>
        </w:rPr>
        <w:footnoteReference w:id="263"/>
      </w:r>
      <w:r>
        <w:t xml:space="preserve"> </w:t>
      </w:r>
      <w:commentRangeStart w:id="70"/>
      <w:commentRangeStart w:id="71"/>
      <w:r w:rsidRPr="00084C80">
        <w:t>Th</w:t>
      </w:r>
      <w:r>
        <w:t>e</w:t>
      </w:r>
      <w:r w:rsidRPr="00084C80">
        <w:t xml:space="preserve"> evidence demonstrated that the enacted map was well within the range of plans that legislatures and courts have adopted in Oregon for the past </w:t>
      </w:r>
      <w:r w:rsidR="00F5698F">
        <w:t>fifty</w:t>
      </w:r>
      <w:r w:rsidR="00F5698F" w:rsidRPr="00084C80">
        <w:t xml:space="preserve"> </w:t>
      </w:r>
      <w:r w:rsidRPr="00084C80">
        <w:t>years and that the enacted map is more favorable to Republicans than any map since 1990.</w:t>
      </w:r>
      <w:r w:rsidR="009F2FE1" w:rsidRPr="00434672">
        <w:rPr>
          <w:rStyle w:val="FootnoteReference"/>
        </w:rPr>
        <w:footnoteReference w:id="264"/>
      </w:r>
      <w:r>
        <w:t xml:space="preserve"> </w:t>
      </w:r>
      <w:commentRangeEnd w:id="70"/>
      <w:r w:rsidR="00106CBC">
        <w:rPr>
          <w:rStyle w:val="CommentReference"/>
        </w:rPr>
        <w:commentReference w:id="70"/>
      </w:r>
      <w:commentRangeEnd w:id="71"/>
      <w:r w:rsidR="006C7064">
        <w:rPr>
          <w:rStyle w:val="CommentReference"/>
        </w:rPr>
        <w:commentReference w:id="71"/>
      </w:r>
    </w:p>
    <w:p w14:paraId="2873AB82" w14:textId="2944B9B6" w:rsidR="00BC25C0" w:rsidRDefault="007361B8" w:rsidP="00754A16">
      <w:pPr>
        <w:spacing w:line="480" w:lineRule="auto"/>
      </w:pPr>
      <w:r>
        <w:t xml:space="preserve">The Court rejected Petitioners’ request that it adopt a </w:t>
      </w:r>
      <w:r w:rsidRPr="002A3F7D">
        <w:rPr>
          <w:i/>
        </w:rPr>
        <w:t>per se</w:t>
      </w:r>
      <w:r>
        <w:t xml:space="preserve"> rule that a party-line vote is enough to establish a violation of Oregon law.</w:t>
      </w:r>
      <w:r w:rsidR="00BF5819" w:rsidRPr="00434672">
        <w:rPr>
          <w:rStyle w:val="FootnoteReference"/>
        </w:rPr>
        <w:footnoteReference w:id="265"/>
      </w:r>
      <w:r>
        <w:t xml:space="preserve"> The court said “[w]</w:t>
      </w:r>
      <w:r w:rsidRPr="00084C80">
        <w:t>e respect the legislative process in Oregon and decline to adopt the cynical view that all politics are dirty politics</w:t>
      </w:r>
      <w:r>
        <w:t>.”</w:t>
      </w:r>
      <w:r w:rsidRPr="00434672">
        <w:rPr>
          <w:rStyle w:val="FootnoteReference"/>
        </w:rPr>
        <w:footnoteReference w:id="266"/>
      </w:r>
      <w:r>
        <w:t xml:space="preserve"> The court went on to say that “[s]</w:t>
      </w:r>
      <w:r w:rsidRPr="00A743E5">
        <w:t>uch a standard would vest in the minority party absolute control of whether a plan will be presumed to unlawfully favor a political party.</w:t>
      </w:r>
      <w:r w:rsidR="00BF5819" w:rsidRPr="00434672">
        <w:rPr>
          <w:rStyle w:val="FootnoteReference"/>
        </w:rPr>
        <w:footnoteReference w:id="267"/>
      </w:r>
      <w:r w:rsidRPr="00A743E5">
        <w:t xml:space="preserve"> A minority party could simply vote against any plan along party lines, regardless of the merits of the plan, and thereby create a presumption of improper purpose.</w:t>
      </w:r>
      <w:r>
        <w:t>”</w:t>
      </w:r>
      <w:r w:rsidRPr="00434672">
        <w:rPr>
          <w:rStyle w:val="FootnoteReference"/>
        </w:rPr>
        <w:footnoteReference w:id="268"/>
      </w:r>
      <w:r>
        <w:t xml:space="preserve"> </w:t>
      </w:r>
    </w:p>
    <w:p w14:paraId="52EB78BB" w14:textId="47BA1911" w:rsidR="007361B8" w:rsidRPr="00C16B64" w:rsidRDefault="007361B8" w:rsidP="00754A16">
      <w:pPr>
        <w:spacing w:line="480" w:lineRule="auto"/>
      </w:pPr>
      <w:r>
        <w:t>Regarding measurable evidence that the plan favors Democrats, the court determined that p</w:t>
      </w:r>
      <w:r w:rsidRPr="00A743E5">
        <w:t>etitioners’ preferred metric for measuring partisan bias</w:t>
      </w:r>
      <w:r w:rsidR="00BC25C0" w:rsidRPr="00A743E5">
        <w:t>— “</w:t>
      </w:r>
      <w:r w:rsidRPr="00A743E5">
        <w:t>falls well within the range of plans that have been used in the state for the past fifty years.”</w:t>
      </w:r>
      <w:r w:rsidRPr="00434672">
        <w:rPr>
          <w:rStyle w:val="FootnoteReference"/>
        </w:rPr>
        <w:footnoteReference w:id="269"/>
      </w:r>
      <w:r>
        <w:t xml:space="preserve"> </w:t>
      </w:r>
      <w:r w:rsidRPr="009F5DCA">
        <w:t xml:space="preserve">Having reached the conclusion that Petitioners have failed to meet their burden of proof as to partisan purpose or effect, the SJP </w:t>
      </w:r>
      <w:r w:rsidRPr="009F5DCA">
        <w:lastRenderedPageBreak/>
        <w:t>dismisse</w:t>
      </w:r>
      <w:r w:rsidR="00784C7B">
        <w:t>d</w:t>
      </w:r>
      <w:r w:rsidRPr="009F5DCA">
        <w:t xml:space="preserve"> both </w:t>
      </w:r>
      <w:r w:rsidRPr="00C16B64">
        <w:t>of Petitioners’ constitutional claims without further discussion.</w:t>
      </w:r>
      <w:r w:rsidR="00BF3CC3" w:rsidRPr="00434672">
        <w:rPr>
          <w:rStyle w:val="FootnoteReference"/>
        </w:rPr>
        <w:footnoteReference w:id="270"/>
      </w:r>
      <w:r w:rsidR="00752D69" w:rsidRPr="00C16B64">
        <w:t xml:space="preserve"> </w:t>
      </w:r>
      <w:r w:rsidRPr="00C16B64">
        <w:t xml:space="preserve">This case is important because it is the </w:t>
      </w:r>
      <w:r w:rsidRPr="00784C7B">
        <w:rPr>
          <w:u w:val="single"/>
        </w:rPr>
        <w:t>only</w:t>
      </w:r>
      <w:r w:rsidRPr="00C16B64">
        <w:t xml:space="preserve"> example we have from the 2020 round where a case where the state had jurisprudential ground</w:t>
      </w:r>
      <w:r w:rsidR="00CB66B4" w:rsidRPr="00C16B64">
        <w:t xml:space="preserve">s on which to find a violation </w:t>
      </w:r>
      <w:r w:rsidR="000552D6">
        <w:t xml:space="preserve">but </w:t>
      </w:r>
      <w:r w:rsidRPr="00C16B64">
        <w:t>rejected the claim of gerrymandering on empirical grounds, though there are cases still pending which might provide other instances.</w:t>
      </w:r>
      <w:r w:rsidR="000177DE" w:rsidRPr="00434672">
        <w:rPr>
          <w:rStyle w:val="FootnoteReference"/>
        </w:rPr>
        <w:footnoteReference w:id="271"/>
      </w:r>
    </w:p>
    <w:p w14:paraId="127AE736" w14:textId="26DF2719" w:rsidR="00CB66B4" w:rsidRPr="00C16B64" w:rsidRDefault="000B1513" w:rsidP="00754A16">
      <w:pPr>
        <w:pStyle w:val="Heading3"/>
        <w:spacing w:line="480" w:lineRule="auto"/>
      </w:pPr>
      <w:bookmarkStart w:id="72" w:name="_Toc122704181"/>
      <w:bookmarkStart w:id="73" w:name="_Toc123141388"/>
      <w:r w:rsidRPr="00C16B64">
        <w:t>Cases c</w:t>
      </w:r>
      <w:r w:rsidR="00473F7B" w:rsidRPr="00C16B64">
        <w:t>hallengin</w:t>
      </w:r>
      <w:r w:rsidRPr="00C16B64">
        <w:t xml:space="preserve">g </w:t>
      </w:r>
      <w:r w:rsidR="00473F7B" w:rsidRPr="00C16B64">
        <w:t xml:space="preserve">alleged </w:t>
      </w:r>
      <w:r w:rsidRPr="00C16B64">
        <w:t xml:space="preserve">partisan gerrymandering where there </w:t>
      </w:r>
      <w:r w:rsidR="00F93B42" w:rsidRPr="00C16B64">
        <w:t xml:space="preserve">is </w:t>
      </w:r>
      <w:r w:rsidRPr="00C16B64">
        <w:t xml:space="preserve">no </w:t>
      </w:r>
      <w:r w:rsidR="00E453A9" w:rsidRPr="00C16B64">
        <w:t xml:space="preserve">state constitutional </w:t>
      </w:r>
      <w:r w:rsidRPr="00C16B64">
        <w:t xml:space="preserve">language </w:t>
      </w:r>
      <w:r w:rsidR="00473F7B" w:rsidRPr="00C16B64">
        <w:t>either directly or</w:t>
      </w:r>
      <w:r w:rsidR="00E453A9" w:rsidRPr="00C16B64">
        <w:t xml:space="preserve"> indirectly </w:t>
      </w:r>
      <w:r w:rsidRPr="00C16B64">
        <w:t>prohibiting partisan gerrymandering</w:t>
      </w:r>
      <w:bookmarkEnd w:id="72"/>
      <w:bookmarkEnd w:id="73"/>
    </w:p>
    <w:p w14:paraId="4D385DBF" w14:textId="43BEC9CC" w:rsidR="00CB66B4" w:rsidRPr="00C16B64" w:rsidRDefault="00CB66B4" w:rsidP="00754A16">
      <w:pPr>
        <w:pStyle w:val="Heading4"/>
        <w:spacing w:line="480" w:lineRule="auto"/>
      </w:pPr>
      <w:r w:rsidRPr="00C16B64">
        <w:t>Kansas</w:t>
      </w:r>
    </w:p>
    <w:p w14:paraId="0EB606F5" w14:textId="4D42B365" w:rsidR="00E453A9" w:rsidRDefault="00E453A9" w:rsidP="00754A16">
      <w:pPr>
        <w:spacing w:line="480" w:lineRule="auto"/>
      </w:pPr>
      <w:commentRangeStart w:id="74"/>
      <w:r w:rsidRPr="00C16B64">
        <w:t>For the 2020 cycle, Kansas legislature was controlled with supermajorities by Republicans.</w:t>
      </w:r>
      <w:r w:rsidR="00EB6CD2" w:rsidRPr="00434672">
        <w:rPr>
          <w:rStyle w:val="FootnoteReference"/>
        </w:rPr>
        <w:footnoteReference w:id="272"/>
      </w:r>
      <w:r w:rsidRPr="00C16B64">
        <w:t xml:space="preserve"> </w:t>
      </w:r>
      <w:commentRangeEnd w:id="74"/>
      <w:r w:rsidR="00106CBC">
        <w:rPr>
          <w:rStyle w:val="CommentReference"/>
        </w:rPr>
        <w:commentReference w:id="74"/>
      </w:r>
      <w:r w:rsidRPr="00C16B64">
        <w:t>The governor was a Democrat.</w:t>
      </w:r>
      <w:r w:rsidR="009B7F2F" w:rsidRPr="00434672">
        <w:rPr>
          <w:rStyle w:val="FootnoteReference"/>
        </w:rPr>
        <w:footnoteReference w:id="273"/>
      </w:r>
      <w:r w:rsidRPr="00C16B64">
        <w:t xml:space="preserve"> So, while the governor was able to veto the plan drawn by the Republican legislature, her veto was overridden.</w:t>
      </w:r>
      <w:r w:rsidRPr="00434672">
        <w:rPr>
          <w:rStyle w:val="FootnoteReference"/>
        </w:rPr>
        <w:footnoteReference w:id="274"/>
      </w:r>
      <w:r w:rsidRPr="00C16B64">
        <w:t xml:space="preserve"> Plaintiffs challenged the plan in state court, arguing it was a partisan and racial gerrymander, diluting minority votes in violation of several provisions of the Kansas Constitution.</w:t>
      </w:r>
      <w:r w:rsidR="004017A7" w:rsidRPr="00434672">
        <w:rPr>
          <w:rStyle w:val="FootnoteReference"/>
        </w:rPr>
        <w:footnoteReference w:id="275"/>
      </w:r>
      <w:r w:rsidRPr="00C16B64">
        <w:t xml:space="preserve"> A state-level judge in Wyandotte County struck down the plan.</w:t>
      </w:r>
      <w:r w:rsidR="001D5B10" w:rsidRPr="00434672">
        <w:rPr>
          <w:rStyle w:val="FootnoteReference"/>
        </w:rPr>
        <w:footnoteReference w:id="276"/>
      </w:r>
      <w:r w:rsidRPr="00C16B64">
        <w:t xml:space="preserve"> The court relying on expert testimony, concluded</w:t>
      </w:r>
      <w:r w:rsidRPr="004A73BA">
        <w:t xml:space="preserve"> that the plan "[was] an intentional, </w:t>
      </w:r>
      <w:r w:rsidRPr="004A73BA">
        <w:lastRenderedPageBreak/>
        <w:t>effective partisan gerrymander.”</w:t>
      </w:r>
      <w:r w:rsidR="00FC55BD" w:rsidRPr="00434672">
        <w:rPr>
          <w:rStyle w:val="FootnoteReference"/>
        </w:rPr>
        <w:footnoteReference w:id="277"/>
      </w:r>
      <w:r w:rsidR="00752D69">
        <w:t xml:space="preserve"> </w:t>
      </w:r>
      <w:r>
        <w:t>It found that the plan (nicknamed “</w:t>
      </w:r>
      <w:r w:rsidRPr="004A73BA">
        <w:t>Ad Astra 2</w:t>
      </w:r>
      <w:r>
        <w:t xml:space="preserve">”) </w:t>
      </w:r>
      <w:r w:rsidRPr="004A73BA">
        <w:t>"was designed intentionally and effectively to maximize Republican advantage</w:t>
      </w:r>
      <w:r w:rsidR="000047B2">
        <w:t>.</w:t>
      </w:r>
      <w:r w:rsidRPr="004A73BA">
        <w:t>"</w:t>
      </w:r>
      <w:r w:rsidR="00B63D78" w:rsidRPr="00434672">
        <w:rPr>
          <w:rStyle w:val="FootnoteReference"/>
        </w:rPr>
        <w:footnoteReference w:id="278"/>
      </w:r>
      <w:r w:rsidRPr="004A73BA">
        <w:t xml:space="preserve"> </w:t>
      </w:r>
      <w:r>
        <w:t>The state immediately appealed to the Kansas Supreme Court.</w:t>
      </w:r>
      <w:r w:rsidRPr="00434672">
        <w:rPr>
          <w:rStyle w:val="FootnoteReference"/>
        </w:rPr>
        <w:footnoteReference w:id="279"/>
      </w:r>
      <w:r>
        <w:t xml:space="preserve"> Two questions were presented to the Kansas Supreme Court: (1) Whether claims of partisan gerrymandering are justiciable; and (2) Whether Ad Astra 2 discriminates against minority voters.</w:t>
      </w:r>
      <w:r w:rsidR="00385C31" w:rsidRPr="00434672">
        <w:rPr>
          <w:rStyle w:val="FootnoteReference"/>
        </w:rPr>
        <w:footnoteReference w:id="280"/>
      </w:r>
    </w:p>
    <w:p w14:paraId="78358BAA" w14:textId="70CF183D" w:rsidR="00E453A9" w:rsidRPr="00C16B64" w:rsidRDefault="00E453A9" w:rsidP="00754A16">
      <w:pPr>
        <w:spacing w:line="480" w:lineRule="auto"/>
      </w:pPr>
      <w:r w:rsidRPr="00C16B64">
        <w:rPr>
          <w:bCs/>
        </w:rPr>
        <w:t>The Kansas Supreme Court held that “until such a time as the Legislature or the people of Kansas choose to follow other states down the road of limiting partisanship in the legislative process of drawing district lines, neither the Kansas Constitution, state statutes</w:t>
      </w:r>
      <w:r w:rsidRPr="0055174F">
        <w:t>, nor our existing body of case</w:t>
      </w:r>
      <w:r>
        <w:t xml:space="preserve"> </w:t>
      </w:r>
      <w:r w:rsidRPr="0055174F">
        <w:t xml:space="preserve">law supply judicially discoverable and manageable standards </w:t>
      </w:r>
      <w:r>
        <w:t>f</w:t>
      </w:r>
      <w:r w:rsidRPr="0055174F">
        <w:t>or making such judgments, let alone limited and precise standards that are clear, manageable, and politically neutral[,]”</w:t>
      </w:r>
      <w:r w:rsidR="00AB3BF6" w:rsidRPr="00434672">
        <w:rPr>
          <w:rStyle w:val="FootnoteReference"/>
        </w:rPr>
        <w:footnoteReference w:id="281"/>
      </w:r>
      <w:r w:rsidRPr="0055174F">
        <w:t xml:space="preserve"> and therefore the question presented was nonjusticiable as a political question.</w:t>
      </w:r>
      <w:r w:rsidR="002E38A3" w:rsidRPr="00434672">
        <w:rPr>
          <w:rStyle w:val="FootnoteReference"/>
        </w:rPr>
        <w:footnoteReference w:id="282"/>
      </w:r>
      <w:r>
        <w:t xml:space="preserve"> The court further held </w:t>
      </w:r>
      <w:r w:rsidRPr="004A254D">
        <w:t xml:space="preserve">that plaintiffs did not establish the elements of their race-based claims and therefore could </w:t>
      </w:r>
      <w:r w:rsidRPr="00C16B64">
        <w:t>not show that Ad Astra 2 discriminated against minority voters.</w:t>
      </w:r>
      <w:r w:rsidR="00C0351D" w:rsidRPr="00434672">
        <w:rPr>
          <w:rStyle w:val="FootnoteReference"/>
        </w:rPr>
        <w:footnoteReference w:id="283"/>
      </w:r>
      <w:r w:rsidRPr="00C16B64">
        <w:t xml:space="preserve"> The map originally passed by the state legislature was the map used in the 2022 election.</w:t>
      </w:r>
      <w:r w:rsidR="00040B73" w:rsidRPr="00C16B64">
        <w:t xml:space="preserve"> Note that although the map was upheld against challenge, the grounds for doing so were jurisprudential and indeed, the plan was labeled a partisan gerrymander.</w:t>
      </w:r>
      <w:r w:rsidR="0093342E" w:rsidRPr="00434672">
        <w:rPr>
          <w:rStyle w:val="FootnoteReference"/>
        </w:rPr>
        <w:footnoteReference w:id="284"/>
      </w:r>
    </w:p>
    <w:p w14:paraId="5A272ECD" w14:textId="3DDE47C7" w:rsidR="00E453A9" w:rsidRPr="00C16B64" w:rsidRDefault="00E453A9" w:rsidP="00754A16">
      <w:pPr>
        <w:pStyle w:val="Heading4"/>
        <w:spacing w:line="480" w:lineRule="auto"/>
      </w:pPr>
      <w:r w:rsidRPr="00C16B64">
        <w:lastRenderedPageBreak/>
        <w:t>New Jersey</w:t>
      </w:r>
    </w:p>
    <w:p w14:paraId="6D12DF8E" w14:textId="3CD19511" w:rsidR="00E453A9" w:rsidRDefault="00E453A9" w:rsidP="00754A16">
      <w:pPr>
        <w:spacing w:line="480" w:lineRule="auto"/>
      </w:pPr>
      <w:r w:rsidRPr="00C16B64">
        <w:t xml:space="preserve">The process of congressional redistricting in New Jersey resides in a political commission composed of an equal number of Democrats and Republicans (six each), along with a tiebreaker chosen </w:t>
      </w:r>
      <w:r w:rsidR="00405146">
        <w:t xml:space="preserve">either by agreement of the other members or </w:t>
      </w:r>
      <w:r w:rsidR="00EE6F45">
        <w:t>by the state Supreme Court</w:t>
      </w:r>
      <w:r w:rsidRPr="00C16B64">
        <w:t>.</w:t>
      </w:r>
      <w:r w:rsidR="00BE159C" w:rsidRPr="00434672">
        <w:rPr>
          <w:rStyle w:val="FootnoteReference"/>
        </w:rPr>
        <w:footnoteReference w:id="285"/>
      </w:r>
      <w:r w:rsidRPr="00C16B64">
        <w:t xml:space="preserve"> In the 2020 cycle, the commission’s tiebreaker exerted immense power because the two parties acted in isolation from one another to create</w:t>
      </w:r>
      <w:r>
        <w:t xml:space="preserve"> their own plans. The tiebreaker’s vote went to the Democratic plan.</w:t>
      </w:r>
      <w:r w:rsidR="00E87A6A" w:rsidRPr="00434672">
        <w:rPr>
          <w:rStyle w:val="FootnoteReference"/>
        </w:rPr>
        <w:footnoteReference w:id="286"/>
      </w:r>
      <w:r>
        <w:t xml:space="preserve"> Former New Jersey Supreme </w:t>
      </w:r>
      <w:r w:rsidR="00EE6F45">
        <w:t>C</w:t>
      </w:r>
      <w:r>
        <w:t xml:space="preserve">ourt Justice John Wallace, who served as the tiebreaker, justified his selection of the Democratic plan </w:t>
      </w:r>
      <w:r w:rsidRPr="00BA3041">
        <w:t>“simply because in the last redistricting map, it was drawn by the Republicans.”</w:t>
      </w:r>
      <w:r w:rsidRPr="00434672">
        <w:rPr>
          <w:rStyle w:val="FootnoteReference"/>
        </w:rPr>
        <w:footnoteReference w:id="287"/>
      </w:r>
      <w:r>
        <w:t xml:space="preserve"> </w:t>
      </w:r>
    </w:p>
    <w:p w14:paraId="5B944765" w14:textId="192A8FFA" w:rsidR="00625B7D" w:rsidRDefault="00E453A9" w:rsidP="00754A16">
      <w:pPr>
        <w:spacing w:line="480" w:lineRule="auto"/>
      </w:pPr>
      <w:r>
        <w:t>The Republican delegation to the commission filed a complaint directly to the New Jersey Supreme Court.</w:t>
      </w:r>
      <w:r w:rsidR="00CF6BD8" w:rsidRPr="00434672">
        <w:rPr>
          <w:rStyle w:val="FootnoteReference"/>
        </w:rPr>
        <w:footnoteReference w:id="288"/>
      </w:r>
      <w:r>
        <w:t xml:space="preserve"> They asked the court to vacate the commission’s decision and remand.</w:t>
      </w:r>
      <w:r w:rsidR="00A407D2" w:rsidRPr="00434672">
        <w:rPr>
          <w:rStyle w:val="FootnoteReference"/>
        </w:rPr>
        <w:footnoteReference w:id="289"/>
      </w:r>
      <w:r>
        <w:t xml:space="preserve"> </w:t>
      </w:r>
      <w:r w:rsidRPr="00031816">
        <w:t xml:space="preserve">Plaintiffs argued that the actions of the Chair were "arbitrary, capricious, and unreasonable," violated "federal and state constitutional </w:t>
      </w:r>
      <w:r w:rsidRPr="00C16B64">
        <w:t>equal protection and due process protections," and posed a "common law conflict of interest."</w:t>
      </w:r>
      <w:r w:rsidRPr="00434672">
        <w:rPr>
          <w:rStyle w:val="FootnoteReference"/>
        </w:rPr>
        <w:footnoteReference w:id="290"/>
      </w:r>
      <w:r w:rsidRPr="00C16B64">
        <w:t xml:space="preserve"> </w:t>
      </w:r>
    </w:p>
    <w:p w14:paraId="68857AFB" w14:textId="45F655B0" w:rsidR="00E453A9" w:rsidRPr="00E453A9" w:rsidRDefault="00E453A9" w:rsidP="00754A16">
      <w:pPr>
        <w:spacing w:line="480" w:lineRule="auto"/>
      </w:pPr>
      <w:r w:rsidRPr="00C16B64">
        <w:t xml:space="preserve">But, as can be discerned </w:t>
      </w:r>
      <w:r w:rsidR="00E05807">
        <w:t xml:space="preserve">from </w:t>
      </w:r>
      <w:r w:rsidR="00E05807">
        <w:fldChar w:fldCharType="begin"/>
      </w:r>
      <w:r w:rsidR="00E05807">
        <w:instrText xml:space="preserve"> REF _Ref123137422 \h </w:instrText>
      </w:r>
      <w:r w:rsidR="00E05807">
        <w:fldChar w:fldCharType="separate"/>
      </w:r>
      <w:r w:rsidR="00E05807">
        <w:t xml:space="preserve">Table </w:t>
      </w:r>
      <w:r w:rsidR="00E05807">
        <w:rPr>
          <w:noProof/>
        </w:rPr>
        <w:t>1</w:t>
      </w:r>
      <w:r w:rsidR="00E05807">
        <w:fldChar w:fldCharType="end"/>
      </w:r>
      <w:r w:rsidRPr="00C16B64">
        <w:t>, New Jersey does not have</w:t>
      </w:r>
      <w:r w:rsidR="00752D69" w:rsidRPr="00C16B64">
        <w:t xml:space="preserve"> </w:t>
      </w:r>
      <w:r w:rsidRPr="00C16B64">
        <w:t>state constitutional provisions that directly or indirectly prohibit partisan gerrymandering.</w:t>
      </w:r>
      <w:r w:rsidR="00CF1206" w:rsidRPr="00434672">
        <w:rPr>
          <w:rStyle w:val="FootnoteReference"/>
        </w:rPr>
        <w:footnoteReference w:id="291"/>
      </w:r>
      <w:r w:rsidRPr="00C16B64">
        <w:t xml:space="preserve"> The question before the court was </w:t>
      </w:r>
      <w:r w:rsidRPr="00C16B64">
        <w:lastRenderedPageBreak/>
        <w:t>whether plaintiffs' allegations were insufficient to support a claim upon which relief could be granted, because they did not assert any constitutional violation.</w:t>
      </w:r>
      <w:r w:rsidR="00CF1206" w:rsidRPr="00434672">
        <w:rPr>
          <w:rStyle w:val="FootnoteReference"/>
        </w:rPr>
        <w:footnoteReference w:id="292"/>
      </w:r>
      <w:r w:rsidRPr="00C16B64">
        <w:t xml:space="preserve"> The Court has no role in the outcome of the redistricting process unless the map is "unlawful."</w:t>
      </w:r>
      <w:r w:rsidRPr="00434672">
        <w:rPr>
          <w:rStyle w:val="FootnoteReference"/>
        </w:rPr>
        <w:footnoteReference w:id="293"/>
      </w:r>
      <w:r w:rsidRPr="00C16B64">
        <w:t xml:space="preserve"> So long as the final map is constitutional, the court cannot grant any relief.</w:t>
      </w:r>
      <w:r w:rsidR="00AB34D1" w:rsidRPr="00434672">
        <w:rPr>
          <w:rStyle w:val="FootnoteReference"/>
        </w:rPr>
        <w:footnoteReference w:id="294"/>
      </w:r>
      <w:r w:rsidRPr="00C16B64">
        <w:t xml:space="preserve"> Court held that plaintiffs' allegations were insufficient to support a claim upon which relief could be granted, because they did not assert any constitutional violation.</w:t>
      </w:r>
      <w:r w:rsidR="00AB34D1" w:rsidRPr="00434672">
        <w:rPr>
          <w:rStyle w:val="FootnoteReference"/>
        </w:rPr>
        <w:footnoteReference w:id="295"/>
      </w:r>
      <w:r w:rsidRPr="00C16B64">
        <w:t xml:space="preserve"> </w:t>
      </w:r>
      <w:commentRangeStart w:id="75"/>
      <w:r w:rsidRPr="00C16B64">
        <w:t>The map passed by the commission was used in the 2022 midterm election.</w:t>
      </w:r>
      <w:commentRangeEnd w:id="75"/>
      <w:r w:rsidR="00106CBC">
        <w:rPr>
          <w:rStyle w:val="CommentReference"/>
        </w:rPr>
        <w:commentReference w:id="75"/>
      </w:r>
      <w:r w:rsidR="00D45FB3" w:rsidRPr="00434672">
        <w:rPr>
          <w:rStyle w:val="FootnoteReference"/>
        </w:rPr>
        <w:footnoteReference w:id="296"/>
      </w:r>
      <w:r w:rsidR="002A6838">
        <w:t xml:space="preserve"> </w:t>
      </w:r>
      <w:r w:rsidR="00040B73" w:rsidRPr="00C16B64">
        <w:t>Here, too, although the map was upheld against challenge, the grounds for doing so were jurisprudential</w:t>
      </w:r>
      <w:r w:rsidR="000552D6">
        <w:t>,</w:t>
      </w:r>
      <w:r w:rsidR="00040B73" w:rsidRPr="00C16B64">
        <w:t xml:space="preserve"> not fact-based.</w:t>
      </w:r>
      <w:r w:rsidR="00AB34D1" w:rsidRPr="00434672">
        <w:rPr>
          <w:rStyle w:val="FootnoteReference"/>
        </w:rPr>
        <w:footnoteReference w:id="297"/>
      </w:r>
    </w:p>
    <w:p w14:paraId="213047D5" w14:textId="7BF6BB1F" w:rsidR="000B1513" w:rsidRDefault="000B1513" w:rsidP="00754A16">
      <w:pPr>
        <w:pStyle w:val="Heading4"/>
        <w:spacing w:line="480" w:lineRule="auto"/>
      </w:pPr>
      <w:r>
        <w:t>Wisconsin</w:t>
      </w:r>
    </w:p>
    <w:p w14:paraId="437584F4" w14:textId="4BD61256" w:rsidR="00125D6A" w:rsidRDefault="00FB2A78" w:rsidP="00754A16">
      <w:pPr>
        <w:spacing w:line="480" w:lineRule="auto"/>
      </w:pPr>
      <w:r>
        <w:t>Wisconsin, like Pennsylvania</w:t>
      </w:r>
      <w:r w:rsidR="002B3B3C">
        <w:t xml:space="preserve"> and North Carolina</w:t>
      </w:r>
      <w:r>
        <w:t xml:space="preserve">, had enacted </w:t>
      </w:r>
      <w:r w:rsidR="009C7C22">
        <w:t>one</w:t>
      </w:r>
      <w:r>
        <w:t xml:space="preserve"> of the most extreme </w:t>
      </w:r>
      <w:r w:rsidR="000142F8">
        <w:t>gerrymanders</w:t>
      </w:r>
      <w:r w:rsidR="009C7C22">
        <w:t xml:space="preserve"> </w:t>
      </w:r>
      <w:r w:rsidR="000142F8">
        <w:t>of</w:t>
      </w:r>
      <w:r w:rsidR="009C7C22">
        <w:t xml:space="preserve"> the 2010 cycle. That plan was the subject of a federal lawsuit that reached the U.S. </w:t>
      </w:r>
      <w:r w:rsidR="009C7C22" w:rsidRPr="00C16B64">
        <w:t xml:space="preserve">Supreme Court but was </w:t>
      </w:r>
      <w:r w:rsidR="00464EA9" w:rsidRPr="00C16B64">
        <w:t xml:space="preserve">mooted by </w:t>
      </w:r>
      <w:r w:rsidR="00464EA9" w:rsidRPr="00C16B64">
        <w:rPr>
          <w:i/>
          <w:iCs/>
        </w:rPr>
        <w:t>Rucho</w:t>
      </w:r>
      <w:r w:rsidR="00464EA9" w:rsidRPr="00C16B64">
        <w:t>.</w:t>
      </w:r>
      <w:r w:rsidR="00464EA9" w:rsidRPr="00434672">
        <w:rPr>
          <w:rStyle w:val="FootnoteReference"/>
        </w:rPr>
        <w:footnoteReference w:id="298"/>
      </w:r>
      <w:r w:rsidR="000142F8" w:rsidRPr="00C16B64">
        <w:t xml:space="preserve"> </w:t>
      </w:r>
      <w:r w:rsidR="00B23687" w:rsidRPr="00C16B64">
        <w:t>There are no provisions in the Wisconsin constitution that speak to partisan gerrymandering</w:t>
      </w:r>
      <w:r w:rsidR="00427371" w:rsidRPr="00C16B64">
        <w:t xml:space="preserve"> either directly or indirectly</w:t>
      </w:r>
      <w:r w:rsidR="00B23687" w:rsidRPr="00C16B64">
        <w:t xml:space="preserve">, and therefore no </w:t>
      </w:r>
      <w:r w:rsidR="00427371" w:rsidRPr="00C16B64">
        <w:t xml:space="preserve">obvious </w:t>
      </w:r>
      <w:r w:rsidR="00D60456" w:rsidRPr="00C16B64">
        <w:t>route</w:t>
      </w:r>
      <w:r w:rsidR="00D60456">
        <w:t xml:space="preserve"> to </w:t>
      </w:r>
      <w:r w:rsidR="00427371">
        <w:t xml:space="preserve">state court </w:t>
      </w:r>
      <w:r w:rsidR="00D60456">
        <w:t>litigation.</w:t>
      </w:r>
      <w:r w:rsidR="008E2CE6" w:rsidRPr="00434672">
        <w:rPr>
          <w:rStyle w:val="FootnoteReference"/>
        </w:rPr>
        <w:footnoteReference w:id="299"/>
      </w:r>
      <w:r w:rsidR="00D60456">
        <w:t xml:space="preserve"> </w:t>
      </w:r>
    </w:p>
    <w:p w14:paraId="1D306F13" w14:textId="4C7C8BB5" w:rsidR="00E453A9" w:rsidRDefault="00D60456" w:rsidP="00754A16">
      <w:pPr>
        <w:spacing w:line="480" w:lineRule="auto"/>
      </w:pPr>
      <w:r>
        <w:t xml:space="preserve">In the 2020 cycle, </w:t>
      </w:r>
      <w:r w:rsidR="00F26AA9">
        <w:t xml:space="preserve">the political context had changed from the previous </w:t>
      </w:r>
      <w:r w:rsidR="00F26AA9" w:rsidRPr="00C16B64">
        <w:t>decade</w:t>
      </w:r>
      <w:r w:rsidR="00427371" w:rsidRPr="00C16B64">
        <w:t xml:space="preserve"> --</w:t>
      </w:r>
      <w:r w:rsidR="00752D69" w:rsidRPr="00C16B64">
        <w:t xml:space="preserve"> </w:t>
      </w:r>
      <w:r w:rsidR="00427371" w:rsidRPr="00C16B64">
        <w:t>a decade</w:t>
      </w:r>
      <w:r w:rsidR="00F26AA9" w:rsidRPr="00C16B64">
        <w:t xml:space="preserve"> when Republicans had party control over the </w:t>
      </w:r>
      <w:r w:rsidR="00073B32" w:rsidRPr="00C16B64">
        <w:t xml:space="preserve">process. Though the state legislature remained in firm </w:t>
      </w:r>
      <w:r w:rsidR="00073B32" w:rsidRPr="00C16B64">
        <w:lastRenderedPageBreak/>
        <w:t xml:space="preserve">control </w:t>
      </w:r>
      <w:r w:rsidR="00427371" w:rsidRPr="00C16B64">
        <w:t xml:space="preserve">of </w:t>
      </w:r>
      <w:r w:rsidR="00073B32" w:rsidRPr="00C16B64">
        <w:t>the Republicans</w:t>
      </w:r>
      <w:r w:rsidR="00073B32">
        <w:t>, the governor was a Democrat.</w:t>
      </w:r>
      <w:r w:rsidR="00CF27BB" w:rsidRPr="00434672">
        <w:rPr>
          <w:rStyle w:val="FootnoteReference"/>
        </w:rPr>
        <w:footnoteReference w:id="300"/>
      </w:r>
      <w:r w:rsidR="004346AF">
        <w:t xml:space="preserve"> </w:t>
      </w:r>
      <w:r w:rsidR="00565985">
        <w:t>The state legislature and governor failed to agree to a plan.</w:t>
      </w:r>
      <w:r w:rsidR="00AD09D0" w:rsidRPr="00434672">
        <w:rPr>
          <w:rStyle w:val="FootnoteReference"/>
        </w:rPr>
        <w:footnoteReference w:id="301"/>
      </w:r>
      <w:r w:rsidR="00565985">
        <w:t xml:space="preserve"> The </w:t>
      </w:r>
      <w:r w:rsidR="002C6560">
        <w:t xml:space="preserve">Wisconsin Supreme Court </w:t>
      </w:r>
      <w:r w:rsidR="00C948EF">
        <w:t>took over jurisdiction regarding congressional redistricting.</w:t>
      </w:r>
      <w:r w:rsidR="00BF43C5" w:rsidRPr="00434672">
        <w:rPr>
          <w:rStyle w:val="FootnoteReference"/>
        </w:rPr>
        <w:footnoteReference w:id="302"/>
      </w:r>
      <w:r w:rsidR="00C948EF">
        <w:t xml:space="preserve"> </w:t>
      </w:r>
      <w:r w:rsidR="00634BF1">
        <w:t xml:space="preserve">The court determined that it would choose among submissions </w:t>
      </w:r>
      <w:r w:rsidR="00FB5D3F">
        <w:t xml:space="preserve">to the court employing a </w:t>
      </w:r>
      <w:r w:rsidR="00634BF1">
        <w:t>“least change”</w:t>
      </w:r>
      <w:r w:rsidR="004C022E">
        <w:t xml:space="preserve"> approach.</w:t>
      </w:r>
      <w:r w:rsidR="00427371" w:rsidRPr="00434672">
        <w:rPr>
          <w:rStyle w:val="FootnoteReference"/>
        </w:rPr>
        <w:footnoteReference w:id="303"/>
      </w:r>
      <w:r w:rsidR="004C022E">
        <w:t xml:space="preserve"> </w:t>
      </w:r>
      <w:r w:rsidR="005172B6">
        <w:t>Among the proposals to the court included a plan from Governor Evers and one from the state assembly and state senate.</w:t>
      </w:r>
      <w:r w:rsidR="00BF43C5" w:rsidRPr="00434672">
        <w:rPr>
          <w:rStyle w:val="FootnoteReference"/>
        </w:rPr>
        <w:footnoteReference w:id="304"/>
      </w:r>
      <w:r w:rsidR="00B0032D">
        <w:t xml:space="preserve"> The court adopted the governor’s plan.</w:t>
      </w:r>
      <w:r w:rsidR="00B0032D" w:rsidRPr="00434672">
        <w:rPr>
          <w:rStyle w:val="FootnoteReference"/>
        </w:rPr>
        <w:footnoteReference w:id="305"/>
      </w:r>
      <w:r w:rsidR="00933CB6">
        <w:t xml:space="preserve"> Among the reasons given was that </w:t>
      </w:r>
      <w:r w:rsidR="00DF0900">
        <w:t>it had the least alterations to the previous maps</w:t>
      </w:r>
      <w:r w:rsidR="004F24CF" w:rsidRPr="00434672">
        <w:rPr>
          <w:rStyle w:val="FootnoteReference"/>
        </w:rPr>
        <w:footnoteReference w:id="306"/>
      </w:r>
      <w:r w:rsidR="004F24CF">
        <w:t xml:space="preserve"> and that it complied with the </w:t>
      </w:r>
      <w:r w:rsidR="002F6B40">
        <w:t>U.S. Constitution’s Equal Protection Clause, the Voting Rights Act, and the Wisconsin Constitution</w:t>
      </w:r>
      <w:r w:rsidR="004F24CF">
        <w:t>.</w:t>
      </w:r>
      <w:r w:rsidR="002F6B40" w:rsidRPr="00434672">
        <w:rPr>
          <w:rStyle w:val="FootnoteReference"/>
        </w:rPr>
        <w:footnoteReference w:id="307"/>
      </w:r>
    </w:p>
    <w:p w14:paraId="5966E08E" w14:textId="6EE3B979" w:rsidR="00187464" w:rsidRDefault="00187464" w:rsidP="00754A16">
      <w:pPr>
        <w:pStyle w:val="Heading3"/>
        <w:spacing w:line="480" w:lineRule="auto"/>
      </w:pPr>
      <w:bookmarkStart w:id="76" w:name="_Toc120524258"/>
      <w:bookmarkStart w:id="77" w:name="_Toc120524259"/>
      <w:bookmarkStart w:id="78" w:name="_Toc120524260"/>
      <w:bookmarkStart w:id="79" w:name="_Toc120524261"/>
      <w:bookmarkStart w:id="80" w:name="_Toc122704182"/>
      <w:bookmarkStart w:id="81" w:name="_Toc123141389"/>
      <w:bookmarkEnd w:id="76"/>
      <w:bookmarkEnd w:id="77"/>
      <w:bookmarkEnd w:id="78"/>
      <w:bookmarkEnd w:id="79"/>
      <w:r>
        <w:t>Pending cases in state courts</w:t>
      </w:r>
      <w:r w:rsidR="00D069C7">
        <w:t xml:space="preserve"> where there is partisan gerrymandering litigation</w:t>
      </w:r>
      <w:bookmarkEnd w:id="80"/>
      <w:bookmarkEnd w:id="81"/>
    </w:p>
    <w:p w14:paraId="70D4724D" w14:textId="679DF12E" w:rsidR="002C60D2" w:rsidRDefault="002C60D2" w:rsidP="00754A16">
      <w:pPr>
        <w:spacing w:line="480" w:lineRule="auto"/>
      </w:pPr>
      <w:r>
        <w:t xml:space="preserve">There are several states where there is pending litigation in state courts concerning partisan gerrymandering. We will offer only limited </w:t>
      </w:r>
      <w:r w:rsidR="00A9463D">
        <w:t>thoughts about these cases.</w:t>
      </w:r>
    </w:p>
    <w:p w14:paraId="313A6002" w14:textId="5C1EE74E" w:rsidR="00A9463D" w:rsidRDefault="00117AF7" w:rsidP="00754A16">
      <w:pPr>
        <w:pStyle w:val="Heading4"/>
        <w:spacing w:line="480" w:lineRule="auto"/>
      </w:pPr>
      <w:r>
        <w:t>Arkansas</w:t>
      </w:r>
    </w:p>
    <w:p w14:paraId="289C76AD" w14:textId="67BF46F1" w:rsidR="00C8642A" w:rsidRPr="00C8642A" w:rsidRDefault="00C8642A" w:rsidP="00754A16">
      <w:pPr>
        <w:spacing w:line="480" w:lineRule="auto"/>
      </w:pPr>
      <w:r>
        <w:t xml:space="preserve">Arkansas is a state under </w:t>
      </w:r>
      <w:r w:rsidR="004601A1">
        <w:t xml:space="preserve">clear </w:t>
      </w:r>
      <w:r>
        <w:t xml:space="preserve">party </w:t>
      </w:r>
      <w:r w:rsidRPr="00C16B64">
        <w:t>control</w:t>
      </w:r>
      <w:r w:rsidR="004601A1" w:rsidRPr="00C16B64">
        <w:t xml:space="preserve"> and yet there were within-party splits</w:t>
      </w:r>
      <w:r w:rsidRPr="00C16B64">
        <w:t>.</w:t>
      </w:r>
      <w:r w:rsidR="00555A17" w:rsidRPr="00434672">
        <w:rPr>
          <w:rStyle w:val="FootnoteReference"/>
        </w:rPr>
        <w:footnoteReference w:id="308"/>
      </w:r>
      <w:r w:rsidRPr="00C16B64">
        <w:t xml:space="preserve"> </w:t>
      </w:r>
      <w:r w:rsidR="00733EA4" w:rsidRPr="00C16B64">
        <w:t xml:space="preserve">The </w:t>
      </w:r>
      <w:r w:rsidR="00733EA4" w:rsidRPr="00C16B64">
        <w:lastRenderedPageBreak/>
        <w:t xml:space="preserve">legislature passed a plan </w:t>
      </w:r>
      <w:r w:rsidR="004533C7" w:rsidRPr="00C16B64">
        <w:t>through regular legislation.</w:t>
      </w:r>
      <w:r w:rsidR="00555A17" w:rsidRPr="00434672">
        <w:rPr>
          <w:rStyle w:val="FootnoteReference"/>
        </w:rPr>
        <w:footnoteReference w:id="309"/>
      </w:r>
      <w:r w:rsidR="004533C7" w:rsidRPr="00C16B64">
        <w:t xml:space="preserve"> The governor, who is of the same party, </w:t>
      </w:r>
      <w:r w:rsidR="00042860" w:rsidRPr="00C16B64">
        <w:t>refused to sign</w:t>
      </w:r>
      <w:r w:rsidR="00042860">
        <w:t xml:space="preserve"> off on the plan, saying “</w:t>
      </w:r>
      <w:r w:rsidR="00042860" w:rsidRPr="00042860">
        <w:t>I am concerned about the impact of the redistricting plan on minority populations.</w:t>
      </w:r>
      <w:r w:rsidR="00042860">
        <w:t>”</w:t>
      </w:r>
      <w:r w:rsidR="00042860" w:rsidRPr="00434672">
        <w:rPr>
          <w:rStyle w:val="FootnoteReference"/>
        </w:rPr>
        <w:footnoteReference w:id="310"/>
      </w:r>
      <w:r w:rsidR="001E2F2F">
        <w:t xml:space="preserve"> The governor went on to say</w:t>
      </w:r>
      <w:r w:rsidR="008C213A">
        <w:t>:</w:t>
      </w:r>
      <w:r w:rsidR="001E2F2F">
        <w:t xml:space="preserve"> “</w:t>
      </w:r>
      <w:r w:rsidR="001E2F2F" w:rsidRPr="001E2F2F">
        <w:t>I decided not to veto the bills but instead to let them go into law without my signature. This will enable those who wish to challenge this redistricting plan in court to do so.</w:t>
      </w:r>
      <w:r w:rsidR="001E2F2F">
        <w:t>”</w:t>
      </w:r>
      <w:r w:rsidR="00877CEE" w:rsidRPr="00434672">
        <w:rPr>
          <w:rStyle w:val="FootnoteReference"/>
        </w:rPr>
        <w:footnoteReference w:id="311"/>
      </w:r>
      <w:r w:rsidR="008C213A">
        <w:t xml:space="preserve"> </w:t>
      </w:r>
      <w:r w:rsidR="00042D81">
        <w:t xml:space="preserve">Indeed, voters did </w:t>
      </w:r>
      <w:r w:rsidR="00FB129A">
        <w:t xml:space="preserve">file suit in state court </w:t>
      </w:r>
      <w:r w:rsidR="0091306B">
        <w:t xml:space="preserve">alleging that the plan </w:t>
      </w:r>
      <w:r w:rsidR="0091306B" w:rsidRPr="0091306B">
        <w:t>“interferes with and impairs the free exercise of suffrage by Black voters in Arkansas . . . by diluting, impairing, and undermining their ability to elect their candidates of choice.”</w:t>
      </w:r>
      <w:r w:rsidR="00BD73C4" w:rsidRPr="00434672">
        <w:rPr>
          <w:rStyle w:val="FootnoteReference"/>
        </w:rPr>
        <w:footnoteReference w:id="312"/>
      </w:r>
      <w:r w:rsidR="002D7F99">
        <w:t xml:space="preserve"> Plaintiffs further argue that </w:t>
      </w:r>
      <w:r w:rsidR="002D7F99" w:rsidRPr="002D7F99">
        <w:t>the “2021 Map violates the Free and Equal Elections Clause of the Arkansas Constitution, which guarantees that ‘[e]lections shall be free and equal,’ and that ‘[n]o power, civil or military, shall ever interfere to prevent the free exercise of the right of suffrage; nor shall any law be enacted whereby such right shall be impaired or forfeited,’ Ark. Const. art. 3, § 2, as well as the Equal Protection Clause, which further guarantees that ‘[t]he equality of all persons before the law’ and ‘shall ever remain inviolate,’ id. art. 2, § 3.”</w:t>
      </w:r>
      <w:r w:rsidR="000E3703" w:rsidRPr="00434672">
        <w:rPr>
          <w:rStyle w:val="FootnoteReference"/>
        </w:rPr>
        <w:footnoteReference w:id="313"/>
      </w:r>
      <w:r w:rsidR="000E3703">
        <w:t xml:space="preserve"> This case remains pending as of November 2022.</w:t>
      </w:r>
      <w:r w:rsidR="00325422" w:rsidRPr="00434672">
        <w:rPr>
          <w:rStyle w:val="FootnoteReference"/>
        </w:rPr>
        <w:footnoteReference w:id="314"/>
      </w:r>
    </w:p>
    <w:p w14:paraId="677CF862" w14:textId="192F99D9" w:rsidR="00117AF7" w:rsidRDefault="00274C2F" w:rsidP="00754A16">
      <w:pPr>
        <w:pStyle w:val="Heading4"/>
        <w:spacing w:line="480" w:lineRule="auto"/>
      </w:pPr>
      <w:r>
        <w:t>Florida</w:t>
      </w:r>
    </w:p>
    <w:p w14:paraId="5D43F157" w14:textId="547C8F21" w:rsidR="004601A1" w:rsidRDefault="009B42BF" w:rsidP="00754A16">
      <w:pPr>
        <w:spacing w:line="480" w:lineRule="auto"/>
      </w:pPr>
      <w:r>
        <w:t>A contested process led to the adoption of maps favored by the governor of Florida</w:t>
      </w:r>
      <w:r w:rsidR="00E2634B">
        <w:t>.</w:t>
      </w:r>
      <w:r w:rsidR="0096319F" w:rsidRPr="00434672">
        <w:rPr>
          <w:rStyle w:val="FootnoteReference"/>
        </w:rPr>
        <w:footnoteReference w:id="315"/>
      </w:r>
      <w:r w:rsidR="008D71BA">
        <w:t xml:space="preserve"> The </w:t>
      </w:r>
      <w:r w:rsidR="008D71BA">
        <w:lastRenderedPageBreak/>
        <w:t xml:space="preserve">map initially passed by the Florida legislature was </w:t>
      </w:r>
      <w:r w:rsidR="00EC12FD">
        <w:t>vetoed by the governor.</w:t>
      </w:r>
      <w:r w:rsidR="0096319F" w:rsidRPr="00434672">
        <w:rPr>
          <w:rStyle w:val="FootnoteReference"/>
        </w:rPr>
        <w:footnoteReference w:id="316"/>
      </w:r>
      <w:r w:rsidR="00E2634B">
        <w:t xml:space="preserve"> </w:t>
      </w:r>
      <w:r w:rsidR="005422EB">
        <w:t>The governor’s opposition to the state legislature’s preferred maps</w:t>
      </w:r>
      <w:r w:rsidR="00DB627A">
        <w:t xml:space="preserve"> delayed the adoption of a plan until </w:t>
      </w:r>
      <w:r w:rsidR="003307B4">
        <w:t xml:space="preserve">April </w:t>
      </w:r>
      <w:r w:rsidR="003307B4" w:rsidRPr="00C16B64">
        <w:t>2022</w:t>
      </w:r>
      <w:r w:rsidR="00BF00A4" w:rsidRPr="00C16B64">
        <w:t xml:space="preserve">, which </w:t>
      </w:r>
      <w:r w:rsidR="004601A1" w:rsidRPr="00C16B64">
        <w:t>made Florida</w:t>
      </w:r>
      <w:r w:rsidR="004601A1">
        <w:t xml:space="preserve"> </w:t>
      </w:r>
      <w:r w:rsidR="00BF00A4">
        <w:t>among the last states in the country to approve a plan.</w:t>
      </w:r>
      <w:r w:rsidR="0096319F" w:rsidRPr="00434672">
        <w:rPr>
          <w:rStyle w:val="FootnoteReference"/>
        </w:rPr>
        <w:footnoteReference w:id="317"/>
      </w:r>
      <w:r w:rsidR="00BF00A4">
        <w:t xml:space="preserve"> </w:t>
      </w:r>
      <w:r w:rsidR="00107878">
        <w:t>The plan was passed on a party-line vote.</w:t>
      </w:r>
      <w:r w:rsidR="0096319F" w:rsidRPr="00434672">
        <w:rPr>
          <w:rStyle w:val="FootnoteReference"/>
        </w:rPr>
        <w:footnoteReference w:id="318"/>
      </w:r>
      <w:r w:rsidR="00EE1DC5">
        <w:t xml:space="preserve"> Litigants sued in state court</w:t>
      </w:r>
      <w:r w:rsidR="00950FE9">
        <w:t xml:space="preserve"> alleging </w:t>
      </w:r>
      <w:r w:rsidR="006B7A67">
        <w:t>that Governor Ron DeSantis “hijacked” the redistricting process, by “</w:t>
      </w:r>
      <w:r w:rsidR="006B7A67" w:rsidRPr="00867309">
        <w:t>unilaterally declar</w:t>
      </w:r>
      <w:r w:rsidR="006B7A67">
        <w:t>[ing]</w:t>
      </w:r>
      <w:r w:rsidR="006B7A67" w:rsidRPr="00867309">
        <w:t xml:space="preserve"> the Fair Districts Amendment unconstitutional</w:t>
      </w:r>
      <w:r w:rsidR="006B7A67">
        <w:t>” and by vetoing</w:t>
      </w:r>
      <w:r w:rsidR="006B7A67" w:rsidRPr="00867309">
        <w:t xml:space="preserve"> the Legislature’s congressional plan and </w:t>
      </w:r>
      <w:r w:rsidR="006B7A67">
        <w:t>“</w:t>
      </w:r>
      <w:r w:rsidR="006B7A67" w:rsidRPr="00867309">
        <w:t>conven</w:t>
      </w:r>
      <w:r w:rsidR="006B7A67">
        <w:t>[ing]</w:t>
      </w:r>
      <w:r w:rsidR="006B7A67" w:rsidRPr="00867309">
        <w:t xml:space="preserve"> a special legislative session, leaving the Legislature little choice but to consider and pass his own redistricting scheme</w:t>
      </w:r>
      <w:r w:rsidR="006B7A67">
        <w:t>.”</w:t>
      </w:r>
      <w:r w:rsidR="00950FE9" w:rsidRPr="00434672">
        <w:rPr>
          <w:rStyle w:val="FootnoteReference"/>
        </w:rPr>
        <w:footnoteReference w:id="319"/>
      </w:r>
      <w:r w:rsidR="006B7A67">
        <w:t xml:space="preserve"> </w:t>
      </w:r>
      <w:r w:rsidR="00610F2E" w:rsidRPr="00610F2E">
        <w:t>Plaintiffs also allege that the DeSantis Plan “intentionally favors the Republican Party at nearly every turn, eliminating three Democratic seats and transforming competitive seats into Republican-leaning ones.</w:t>
      </w:r>
      <w:r w:rsidR="007D0C67" w:rsidRPr="00434672">
        <w:rPr>
          <w:rStyle w:val="FootnoteReference"/>
        </w:rPr>
        <w:footnoteReference w:id="320"/>
      </w:r>
      <w:r w:rsidR="00D00659">
        <w:t xml:space="preserve"> </w:t>
      </w:r>
      <w:r w:rsidR="00610F2E" w:rsidRPr="00610F2E">
        <w:t>And in so doing, it needlessly produces noncompact districts that split geographic and political boundaries.”</w:t>
      </w:r>
      <w:r w:rsidR="000601C9" w:rsidRPr="00434672">
        <w:rPr>
          <w:rStyle w:val="FootnoteReference"/>
        </w:rPr>
        <w:footnoteReference w:id="321"/>
      </w:r>
    </w:p>
    <w:p w14:paraId="522DE2D0" w14:textId="71E7F8AF" w:rsidR="000E3703" w:rsidRPr="000E3703" w:rsidRDefault="004601A1" w:rsidP="00754A16">
      <w:pPr>
        <w:spacing w:line="480" w:lineRule="auto"/>
      </w:pPr>
      <w:r w:rsidRPr="00C16B64">
        <w:rPr>
          <w:bCs/>
        </w:rPr>
        <w:t>As noted earlier, the</w:t>
      </w:r>
      <w:r>
        <w:t xml:space="preserve"> </w:t>
      </w:r>
      <w:r w:rsidR="004B0317">
        <w:t>Florida Constitution has direct language prohibiting partisan gerrymandering.</w:t>
      </w:r>
      <w:r w:rsidR="004B0317" w:rsidRPr="00434672">
        <w:rPr>
          <w:rStyle w:val="FootnoteReference"/>
        </w:rPr>
        <w:footnoteReference w:id="322"/>
      </w:r>
      <w:r w:rsidR="002B1198" w:rsidRPr="002B1198">
        <w:tab/>
        <w:t>Plaintiffs argue that the DeSantis Plan violates Article III, § 20 of the Fl</w:t>
      </w:r>
      <w:r w:rsidR="00763675">
        <w:t>orida</w:t>
      </w:r>
      <w:r w:rsidR="002B1198" w:rsidRPr="002B1198">
        <w:t xml:space="preserve"> Constitution by diminishing minorities’ ability to elect, intentionally abridging and diminishing minority voting strength, intentionally favoring/disfavoring a political party, and violating traditional districting principles such as compactness, and political and geographical boundary splits.</w:t>
      </w:r>
      <w:r w:rsidR="001B2667" w:rsidRPr="00434672">
        <w:rPr>
          <w:rStyle w:val="FootnoteReference"/>
        </w:rPr>
        <w:footnoteReference w:id="323"/>
      </w:r>
      <w:r w:rsidR="002B1198">
        <w:t xml:space="preserve"> Because of </w:t>
      </w:r>
      <w:r w:rsidR="00BC2F15">
        <w:t>the very late passage of a plan, this litigation has not resulted</w:t>
      </w:r>
      <w:r w:rsidR="00BC2F15" w:rsidRPr="00012279">
        <w:t xml:space="preserve"> in </w:t>
      </w:r>
      <w:r w:rsidR="00EF1D78" w:rsidRPr="00012279">
        <w:t xml:space="preserve">a </w:t>
      </w:r>
      <w:r w:rsidR="00BC2F15" w:rsidRPr="00012279">
        <w:lastRenderedPageBreak/>
        <w:t>verdic</w:t>
      </w:r>
      <w:r w:rsidR="00BC2F15">
        <w:t>t on the merits</w:t>
      </w:r>
      <w:r w:rsidR="002C46EE">
        <w:t>.</w:t>
      </w:r>
      <w:r w:rsidR="007102D2" w:rsidRPr="00434672">
        <w:rPr>
          <w:rStyle w:val="FootnoteReference"/>
        </w:rPr>
        <w:footnoteReference w:id="324"/>
      </w:r>
    </w:p>
    <w:p w14:paraId="6313C264" w14:textId="77777777" w:rsidR="00014A50" w:rsidRPr="008A4DA7" w:rsidRDefault="00A41F2F" w:rsidP="00754A16">
      <w:pPr>
        <w:pStyle w:val="Heading4"/>
        <w:spacing w:line="480" w:lineRule="auto"/>
      </w:pPr>
      <w:r w:rsidRPr="008A4DA7">
        <w:t>Kentuck</w:t>
      </w:r>
      <w:r w:rsidR="00014A50" w:rsidRPr="008A4DA7">
        <w:t>y</w:t>
      </w:r>
    </w:p>
    <w:p w14:paraId="5A29CC96" w14:textId="0A55F552" w:rsidR="006E38F6" w:rsidRDefault="006D4FC3" w:rsidP="00754A16">
      <w:pPr>
        <w:spacing w:line="480" w:lineRule="auto"/>
      </w:pPr>
      <w:r>
        <w:t>Party</w:t>
      </w:r>
      <w:r w:rsidR="008B16E7">
        <w:t xml:space="preserve"> control over redistricting </w:t>
      </w:r>
      <w:r w:rsidR="006E38F6">
        <w:t>was held by one party</w:t>
      </w:r>
      <w:r>
        <w:t xml:space="preserve"> in Kentucky for the 2020 cycle</w:t>
      </w:r>
      <w:r w:rsidR="00977EC9">
        <w:t xml:space="preserve"> because </w:t>
      </w:r>
      <w:r w:rsidR="006F12DF">
        <w:t xml:space="preserve">the Republican majorities in both chambers were sufficient to </w:t>
      </w:r>
      <w:r>
        <w:t xml:space="preserve">override </w:t>
      </w:r>
      <w:r w:rsidR="006F12DF">
        <w:t>a</w:t>
      </w:r>
      <w:r>
        <w:t xml:space="preserve"> veto of the Democratic</w:t>
      </w:r>
      <w:r w:rsidR="006E38F6">
        <w:t xml:space="preserve"> governor</w:t>
      </w:r>
      <w:r>
        <w:t>.</w:t>
      </w:r>
      <w:r w:rsidR="00394FB1" w:rsidRPr="00434672">
        <w:rPr>
          <w:rStyle w:val="FootnoteReference"/>
        </w:rPr>
        <w:footnoteReference w:id="325"/>
      </w:r>
      <w:r w:rsidR="00F91950">
        <w:t xml:space="preserve"> The map was </w:t>
      </w:r>
      <w:r w:rsidR="00762D80">
        <w:t>like</w:t>
      </w:r>
      <w:r w:rsidR="00A76B3D">
        <w:t xml:space="preserve"> </w:t>
      </w:r>
      <w:r w:rsidR="00F91950">
        <w:t xml:space="preserve">the plan used in the 2010 cycle, with changes focusing on adding Republican voters to a district where </w:t>
      </w:r>
      <w:r w:rsidR="00F91950" w:rsidRPr="00C16B64">
        <w:t>the</w:t>
      </w:r>
      <w:r w:rsidR="00EF1D78" w:rsidRPr="00C16B64">
        <w:t xml:space="preserve"> Democratic </w:t>
      </w:r>
      <w:r w:rsidR="00F91950" w:rsidRPr="00C16B64">
        <w:t xml:space="preserve">incumbent </w:t>
      </w:r>
      <w:r w:rsidR="00DB69EF" w:rsidRPr="00C16B64">
        <w:t>won a narrow contest in 2018.</w:t>
      </w:r>
      <w:r w:rsidR="00394FB1" w:rsidRPr="00434672">
        <w:rPr>
          <w:rStyle w:val="FootnoteReference"/>
        </w:rPr>
        <w:footnoteReference w:id="326"/>
      </w:r>
      <w:r w:rsidR="003955F0" w:rsidRPr="00C16B64">
        <w:t xml:space="preserve"> </w:t>
      </w:r>
      <w:r w:rsidR="00902E3E" w:rsidRPr="00C16B64">
        <w:t>The Democratic Party of Kentucky</w:t>
      </w:r>
      <w:r w:rsidR="00752D69" w:rsidRPr="00C16B64">
        <w:t xml:space="preserve"> </w:t>
      </w:r>
      <w:r w:rsidR="00CB1F2B" w:rsidRPr="00C16B64">
        <w:t xml:space="preserve">proceeded </w:t>
      </w:r>
      <w:r w:rsidR="00902E3E" w:rsidRPr="00C16B64">
        <w:t>to</w:t>
      </w:r>
      <w:r w:rsidR="00902E3E">
        <w:t xml:space="preserve"> sue in state court.</w:t>
      </w:r>
      <w:r w:rsidR="00902E3E" w:rsidRPr="00434672">
        <w:rPr>
          <w:rStyle w:val="FootnoteReference"/>
        </w:rPr>
        <w:footnoteReference w:id="327"/>
      </w:r>
    </w:p>
    <w:p w14:paraId="6AEF5FB0" w14:textId="663C7980" w:rsidR="00762D80" w:rsidRDefault="00014A50" w:rsidP="00754A16">
      <w:pPr>
        <w:spacing w:line="480" w:lineRule="auto"/>
      </w:pPr>
      <w:r>
        <w:t xml:space="preserve">Plaintiffs argued that (1) </w:t>
      </w:r>
      <w:r w:rsidRPr="00926A10">
        <w:t xml:space="preserve">the </w:t>
      </w:r>
      <w:r>
        <w:t>“</w:t>
      </w:r>
      <w:r w:rsidRPr="00926A10">
        <w:t>extreme partisan gerrymandering</w:t>
      </w:r>
      <w:r>
        <w:t>”</w:t>
      </w:r>
      <w:r w:rsidRPr="00926A10">
        <w:t xml:space="preserve"> of the maps,</w:t>
      </w:r>
      <w:r>
        <w:t xml:space="preserve"> “</w:t>
      </w:r>
      <w:r w:rsidRPr="00926A10">
        <w:t>violates Sections 1, 2, 3, and 6 of the Kentucky Constitution by arbitrarily denying the</w:t>
      </w:r>
      <w:r>
        <w:t xml:space="preserve"> </w:t>
      </w:r>
      <w:r w:rsidRPr="00926A10">
        <w:t>citizens of the Commonwealth the rights to a free and equal election, free expression, and free</w:t>
      </w:r>
      <w:r>
        <w:t xml:space="preserve"> </w:t>
      </w:r>
      <w:r w:rsidRPr="00926A10">
        <w:t>association</w:t>
      </w:r>
      <w:r>
        <w:t>”;</w:t>
      </w:r>
      <w:r w:rsidR="00C04C7E" w:rsidRPr="00434672">
        <w:rPr>
          <w:rStyle w:val="FootnoteReference"/>
        </w:rPr>
        <w:footnoteReference w:id="328"/>
      </w:r>
      <w:r>
        <w:t xml:space="preserve"> and </w:t>
      </w:r>
      <w:r w:rsidRPr="00396F41">
        <w:t xml:space="preserve">(2) </w:t>
      </w:r>
      <w:r>
        <w:t xml:space="preserve">that </w:t>
      </w:r>
      <w:r w:rsidRPr="00396F41">
        <w:t xml:space="preserve">the </w:t>
      </w:r>
      <w:r>
        <w:t>“</w:t>
      </w:r>
      <w:r w:rsidRPr="00396F41">
        <w:t>mapmakers’ violat</w:t>
      </w:r>
      <w:r>
        <w:t>[ed]</w:t>
      </w:r>
      <w:r w:rsidRPr="00396F41">
        <w:t xml:space="preserve"> </w:t>
      </w:r>
      <w:r>
        <w:t>. . .</w:t>
      </w:r>
      <w:r w:rsidRPr="00396F41">
        <w:t xml:space="preserve"> Section 33 of the Kentucky</w:t>
      </w:r>
      <w:r>
        <w:t xml:space="preserve"> </w:t>
      </w:r>
      <w:r w:rsidRPr="00396F41">
        <w:t>Constitution by excessively and unnecessarily splitting counties into multiple districts without a legitimate purpose, and impermissibly attaching portions of split counties to others more times than is necessary to achieve districts of roughly equal size.”</w:t>
      </w:r>
      <w:r w:rsidR="00C04C7E" w:rsidRPr="00434672">
        <w:rPr>
          <w:rStyle w:val="FootnoteReference"/>
        </w:rPr>
        <w:footnoteReference w:id="329"/>
      </w:r>
      <w:r w:rsidR="006A1C38">
        <w:t xml:space="preserve"> Because the election cycle was underway by the time the case was brought, the state court determined that </w:t>
      </w:r>
      <w:r w:rsidR="00F23B3B">
        <w:t xml:space="preserve">a </w:t>
      </w:r>
      <w:r w:rsidR="00F23B3B" w:rsidRPr="00F23B3B">
        <w:t xml:space="preserve">temporary injunction </w:t>
      </w:r>
      <w:r w:rsidR="00F23B3B">
        <w:t xml:space="preserve">would harm election officials </w:t>
      </w:r>
      <w:r w:rsidR="00A20157">
        <w:t>in their ability to hold the forthcoming election and that there was not a sufficien</w:t>
      </w:r>
      <w:r w:rsidR="004A1981">
        <w:t xml:space="preserve">t </w:t>
      </w:r>
      <w:r w:rsidR="00372E27">
        <w:t>showing of harm</w:t>
      </w:r>
      <w:r w:rsidR="00372E27" w:rsidRPr="00762D80">
        <w:t xml:space="preserve"> </w:t>
      </w:r>
      <w:r w:rsidR="00EF1D78" w:rsidRPr="00762D80">
        <w:t>to</w:t>
      </w:r>
      <w:r w:rsidR="00752D69" w:rsidRPr="00762D80">
        <w:t xml:space="preserve"> </w:t>
      </w:r>
      <w:r w:rsidR="00372E27" w:rsidRPr="00762D80">
        <w:t>justify</w:t>
      </w:r>
      <w:r w:rsidR="00372E27">
        <w:t xml:space="preserve"> </w:t>
      </w:r>
      <w:r w:rsidR="00F91950">
        <w:t xml:space="preserve">interfering with the </w:t>
      </w:r>
      <w:r w:rsidR="00EF1D78">
        <w:t xml:space="preserve">use </w:t>
      </w:r>
      <w:r w:rsidR="00F91950">
        <w:t xml:space="preserve">of the </w:t>
      </w:r>
      <w:r w:rsidR="00EF1D78">
        <w:t>plan</w:t>
      </w:r>
      <w:r w:rsidR="00752D69">
        <w:t xml:space="preserve"> </w:t>
      </w:r>
      <w:r w:rsidR="00F91950">
        <w:t>for the 2022 election.</w:t>
      </w:r>
      <w:r w:rsidR="00C04C7E" w:rsidRPr="00434672">
        <w:rPr>
          <w:rStyle w:val="FootnoteReference"/>
        </w:rPr>
        <w:footnoteReference w:id="330"/>
      </w:r>
    </w:p>
    <w:p w14:paraId="33DA0551" w14:textId="71097DFB" w:rsidR="000B3394" w:rsidRPr="008774C3" w:rsidRDefault="00762D80" w:rsidP="00754A16">
      <w:pPr>
        <w:spacing w:line="480" w:lineRule="auto"/>
      </w:pPr>
      <w:r>
        <w:lastRenderedPageBreak/>
        <w:t xml:space="preserve">Just days after the 2022 midterm election, the Kentucky lower </w:t>
      </w:r>
      <w:r w:rsidR="003A0810">
        <w:t>state court delivered its ruling</w:t>
      </w:r>
      <w:r w:rsidR="00EF1D78">
        <w:t>.</w:t>
      </w:r>
      <w:r w:rsidR="003A0810">
        <w:t xml:space="preserve"> </w:t>
      </w:r>
      <w:commentRangeStart w:id="82"/>
      <w:r w:rsidR="003A0810">
        <w:t>While it found that the plan was a partisan gerrymander, it determined it did not violate the Kentucky Constitution.</w:t>
      </w:r>
      <w:r w:rsidR="00DD58C4" w:rsidRPr="00434672">
        <w:rPr>
          <w:rStyle w:val="FootnoteReference"/>
        </w:rPr>
        <w:footnoteReference w:id="331"/>
      </w:r>
      <w:r w:rsidR="00EF1D78">
        <w:t xml:space="preserve"> </w:t>
      </w:r>
      <w:r w:rsidR="00FB7D07">
        <w:t xml:space="preserve">It acknowledged that </w:t>
      </w:r>
      <w:r w:rsidR="000B3394">
        <w:t>“</w:t>
      </w:r>
      <w:r w:rsidR="00FB7D07">
        <w:t>[t]</w:t>
      </w:r>
      <w:r w:rsidR="000B3394" w:rsidRPr="000B3394">
        <w:t>he Kentucky Constitution, like most state constitutions, is much more specific than the United States Constitution.</w:t>
      </w:r>
      <w:r w:rsidR="00A273CD">
        <w:t>”</w:t>
      </w:r>
      <w:r w:rsidR="00DD58C4" w:rsidRPr="00434672">
        <w:rPr>
          <w:rStyle w:val="FootnoteReference"/>
        </w:rPr>
        <w:footnoteReference w:id="332"/>
      </w:r>
      <w:r w:rsidR="000B3394" w:rsidRPr="000B3394">
        <w:t xml:space="preserve"> </w:t>
      </w:r>
      <w:commentRangeEnd w:id="82"/>
      <w:r w:rsidR="00106CBC">
        <w:rPr>
          <w:rStyle w:val="CommentReference"/>
        </w:rPr>
        <w:commentReference w:id="82"/>
      </w:r>
      <w:r w:rsidR="000B3394" w:rsidRPr="000B3394">
        <w:t>Also, as recognized by the North Carolina Supreme Court, on the state level, it is easier to craft a set of criteria to evaluate an alleged partisan gerrymander than it is on the federal level.</w:t>
      </w:r>
      <w:r w:rsidR="003D1A26">
        <w:t>”</w:t>
      </w:r>
      <w:r w:rsidR="003D1A26" w:rsidRPr="00434672">
        <w:rPr>
          <w:rStyle w:val="FootnoteReference"/>
        </w:rPr>
        <w:footnoteReference w:id="333"/>
      </w:r>
      <w:r w:rsidR="00582417">
        <w:t xml:space="preserve"> However, the court determined that </w:t>
      </w:r>
      <w:r w:rsidR="00DF7E0B">
        <w:t>the</w:t>
      </w:r>
      <w:r w:rsidR="00582417">
        <w:t xml:space="preserve"> </w:t>
      </w:r>
      <w:r w:rsidR="007B318A">
        <w:t xml:space="preserve">free and equal clause found in the Kentucky </w:t>
      </w:r>
      <w:r w:rsidR="002736F2">
        <w:t>Constitution</w:t>
      </w:r>
      <w:r w:rsidR="007B318A">
        <w:t xml:space="preserve"> “does not prohibit partisan </w:t>
      </w:r>
      <w:r w:rsidR="002736F2">
        <w:t>gerrymandering</w:t>
      </w:r>
      <w:r w:rsidR="007B318A">
        <w:t xml:space="preserve"> because Section 6 has nothing to do with state or Congressional apportionment”.</w:t>
      </w:r>
      <w:r w:rsidR="007B318A" w:rsidRPr="00434672">
        <w:rPr>
          <w:rStyle w:val="FootnoteReference"/>
        </w:rPr>
        <w:footnoteReference w:id="334"/>
      </w:r>
      <w:r w:rsidR="002736F2">
        <w:t xml:space="preserve"> The court </w:t>
      </w:r>
      <w:r w:rsidR="003C0BA2">
        <w:t>accepts</w:t>
      </w:r>
      <w:r w:rsidR="002736F2">
        <w:t xml:space="preserve"> that other states have used these types of </w:t>
      </w:r>
      <w:r w:rsidR="00D845BA">
        <w:t>provisions</w:t>
      </w:r>
      <w:r w:rsidR="002736F2">
        <w:t xml:space="preserve"> to </w:t>
      </w:r>
      <w:r w:rsidR="00150547">
        <w:t xml:space="preserve">strike down plans as partisan </w:t>
      </w:r>
      <w:r w:rsidR="00D845BA">
        <w:t>gerrymanders</w:t>
      </w:r>
      <w:r w:rsidR="00150547">
        <w:t>, a</w:t>
      </w:r>
      <w:r w:rsidR="00D845BA">
        <w:t>n</w:t>
      </w:r>
      <w:r w:rsidR="00150547">
        <w:t xml:space="preserve">d that the </w:t>
      </w:r>
      <w:r w:rsidR="00D845BA">
        <w:t>plan</w:t>
      </w:r>
      <w:r w:rsidR="00150547">
        <w:t xml:space="preserve"> adopted by Kentucky is indeed a partisan gerrymander, but </w:t>
      </w:r>
      <w:r w:rsidR="00D845BA">
        <w:t>“declines to add</w:t>
      </w:r>
      <w:r w:rsidR="00D845BA" w:rsidRPr="00D845BA">
        <w:t>ress the validity or applicability of other states’ partisan gerrymandering decisions in this action because</w:t>
      </w:r>
      <w:r w:rsidR="00E911E2">
        <w:t xml:space="preserve"> … </w:t>
      </w:r>
      <w:r w:rsidR="00E911E2" w:rsidRPr="00E911E2">
        <w:t>the Kentucky Constitution does not prohibit partisan gerrymandering because it does not apply to apportionment, but rather to interferences with the vote-placement and vote- counting process</w:t>
      </w:r>
      <w:r w:rsidR="00E911E2">
        <w:t>.”</w:t>
      </w:r>
      <w:r w:rsidR="002B2E4D" w:rsidRPr="00434672">
        <w:rPr>
          <w:rStyle w:val="FootnoteReference"/>
        </w:rPr>
        <w:footnoteReference w:id="335"/>
      </w:r>
      <w:r w:rsidR="00E911E2">
        <w:t xml:space="preserve"> </w:t>
      </w:r>
      <w:r w:rsidR="003C0BA2">
        <w:t xml:space="preserve">Plaintiffs </w:t>
      </w:r>
      <w:r w:rsidR="007934AC">
        <w:t>retain</w:t>
      </w:r>
      <w:r w:rsidR="003C0BA2">
        <w:t xml:space="preserve"> the option to appeal this decision to the Kentucky Supreme Court.</w:t>
      </w:r>
      <w:r w:rsidR="00776656" w:rsidRPr="00434672">
        <w:rPr>
          <w:rStyle w:val="FootnoteReference"/>
        </w:rPr>
        <w:footnoteReference w:id="336"/>
      </w:r>
    </w:p>
    <w:p w14:paraId="61DEC193" w14:textId="3442177B" w:rsidR="00A41F2F" w:rsidRDefault="00A41F2F" w:rsidP="00754A16">
      <w:pPr>
        <w:pStyle w:val="Heading4"/>
        <w:spacing w:line="480" w:lineRule="auto"/>
      </w:pPr>
      <w:r>
        <w:t>New Mexico</w:t>
      </w:r>
    </w:p>
    <w:p w14:paraId="6606C1EF" w14:textId="7D6B37FC" w:rsidR="00DF7E0B" w:rsidRDefault="00264C0D" w:rsidP="00754A16">
      <w:pPr>
        <w:spacing w:line="480" w:lineRule="auto"/>
      </w:pPr>
      <w:r>
        <w:t>The 202</w:t>
      </w:r>
      <w:r w:rsidR="00600A27">
        <w:t>0 cycle in New Mexico was under party control of the Democrats.</w:t>
      </w:r>
      <w:r w:rsidR="00026C3B" w:rsidRPr="00434672">
        <w:rPr>
          <w:rStyle w:val="FootnoteReference"/>
        </w:rPr>
        <w:footnoteReference w:id="337"/>
      </w:r>
      <w:r w:rsidR="0012206E">
        <w:t xml:space="preserve"> </w:t>
      </w:r>
      <w:r w:rsidR="00414F9F">
        <w:t xml:space="preserve">The state </w:t>
      </w:r>
      <w:r w:rsidR="00414F9F">
        <w:lastRenderedPageBreak/>
        <w:t>established an</w:t>
      </w:r>
      <w:r w:rsidR="0012206E">
        <w:t xml:space="preserve"> advisory commission </w:t>
      </w:r>
      <w:r w:rsidR="00977294">
        <w:t>recently, but plans submitted by the commission can be amended by the legislature.</w:t>
      </w:r>
      <w:r w:rsidR="00B71278" w:rsidRPr="00434672">
        <w:rPr>
          <w:rStyle w:val="FootnoteReference"/>
        </w:rPr>
        <w:footnoteReference w:id="338"/>
      </w:r>
      <w:r w:rsidR="00F10E08">
        <w:t xml:space="preserve"> </w:t>
      </w:r>
      <w:r w:rsidR="00EF5CD7">
        <w:t>The commission adopted three maps</w:t>
      </w:r>
      <w:r w:rsidR="009A03BB">
        <w:t xml:space="preserve">, two of which were consistent with traditional </w:t>
      </w:r>
      <w:r w:rsidR="00C457BE">
        <w:t>redistricting</w:t>
      </w:r>
      <w:r w:rsidR="009A03BB">
        <w:t xml:space="preserve"> principles and a third which was adopted t</w:t>
      </w:r>
      <w:r w:rsidR="00C457BE">
        <w:t>o</w:t>
      </w:r>
      <w:r w:rsidR="009A03BB">
        <w:t xml:space="preserve"> “maintain the status quo</w:t>
      </w:r>
      <w:r w:rsidR="00C457BE">
        <w:t>.</w:t>
      </w:r>
      <w:r w:rsidR="009A03BB">
        <w:t>”</w:t>
      </w:r>
      <w:r w:rsidR="00C457BE" w:rsidRPr="00434672">
        <w:rPr>
          <w:rStyle w:val="FootnoteReference"/>
        </w:rPr>
        <w:footnoteReference w:id="339"/>
      </w:r>
      <w:r w:rsidR="006A3784">
        <w:t xml:space="preserve"> Six of seven commission members submitted one of the submitted maps.</w:t>
      </w:r>
      <w:r w:rsidR="00F93940" w:rsidRPr="00434672">
        <w:rPr>
          <w:rStyle w:val="FootnoteReference"/>
        </w:rPr>
        <w:footnoteReference w:id="340"/>
      </w:r>
      <w:r w:rsidR="009A03BB">
        <w:t xml:space="preserve"> </w:t>
      </w:r>
      <w:r w:rsidR="00F10E08" w:rsidRPr="008F3E7B">
        <w:t xml:space="preserve">Indeed, the legislature </w:t>
      </w:r>
      <w:r w:rsidR="003C7861">
        <w:t xml:space="preserve">adopted none of the </w:t>
      </w:r>
      <w:r w:rsidR="00AC46A8">
        <w:t>commission’s</w:t>
      </w:r>
      <w:r w:rsidR="003C7861">
        <w:t xml:space="preserve"> maps.</w:t>
      </w:r>
      <w:r w:rsidR="00AB127E" w:rsidRPr="00434672">
        <w:rPr>
          <w:rStyle w:val="FootnoteReference"/>
        </w:rPr>
        <w:footnoteReference w:id="341"/>
      </w:r>
      <w:r w:rsidR="00F10E08" w:rsidRPr="008F3E7B">
        <w:t xml:space="preserve"> </w:t>
      </w:r>
      <w:r w:rsidR="00AB3D99">
        <w:t>It amended one of the plans</w:t>
      </w:r>
      <w:r w:rsidR="00F63200">
        <w:t>, which became referred to as the</w:t>
      </w:r>
      <w:r w:rsidR="00F10E08" w:rsidRPr="008F3E7B">
        <w:t xml:space="preserve"> “People’s Map</w:t>
      </w:r>
      <w:r w:rsidR="008F3E7B">
        <w:t>.”</w:t>
      </w:r>
      <w:r w:rsidR="00AB127E" w:rsidRPr="00434672">
        <w:rPr>
          <w:rStyle w:val="FootnoteReference"/>
        </w:rPr>
        <w:footnoteReference w:id="342"/>
      </w:r>
      <w:r w:rsidR="008F3E7B">
        <w:t xml:space="preserve"> </w:t>
      </w:r>
      <w:r w:rsidR="00BC7590">
        <w:t>In a signing statemen</w:t>
      </w:r>
      <w:r w:rsidR="00EF1D78">
        <w:t>t</w:t>
      </w:r>
      <w:r w:rsidR="00BC7590">
        <w:t>, the</w:t>
      </w:r>
      <w:r w:rsidR="00EF1D78">
        <w:t xml:space="preserve"> New </w:t>
      </w:r>
      <w:r w:rsidR="00BC7590">
        <w:t xml:space="preserve">Mexico governor </w:t>
      </w:r>
      <w:r w:rsidR="00F10E08">
        <w:t>said,</w:t>
      </w:r>
      <w:r w:rsidR="00BC7590">
        <w:t xml:space="preserve"> </w:t>
      </w:r>
      <w:r w:rsidR="00BC7590" w:rsidRPr="00BC7590">
        <w:t>“</w:t>
      </w:r>
      <w:r w:rsidR="00C02B7E">
        <w:t>[i]</w:t>
      </w:r>
      <w:r w:rsidR="00BC7590" w:rsidRPr="00BC7590">
        <w:t>t is my duty to ratify the will of the majority here, which I believe has established a reasonable baseline for competitive federal elections, in which no one party or candidate may claim any undue advantage.</w:t>
      </w:r>
      <w:r w:rsidR="00BC7590">
        <w:t>”</w:t>
      </w:r>
      <w:r w:rsidR="00BC7590" w:rsidRPr="00434672">
        <w:rPr>
          <w:rStyle w:val="FootnoteReference"/>
        </w:rPr>
        <w:footnoteReference w:id="343"/>
      </w:r>
      <w:r w:rsidR="00640E5F">
        <w:t xml:space="preserve"> The Republican Party of New Mexico objected to the new map and </w:t>
      </w:r>
      <w:r w:rsidR="00640E5F" w:rsidRPr="009C0A6F">
        <w:t>challenged</w:t>
      </w:r>
      <w:r w:rsidR="00EF1D78" w:rsidRPr="009C0A6F">
        <w:t xml:space="preserve"> it</w:t>
      </w:r>
      <w:r w:rsidR="00752D69" w:rsidRPr="009C0A6F">
        <w:t xml:space="preserve"> </w:t>
      </w:r>
      <w:r w:rsidR="00640E5F" w:rsidRPr="009C0A6F">
        <w:t>in</w:t>
      </w:r>
      <w:r w:rsidR="00640E5F">
        <w:t xml:space="preserve"> state court.</w:t>
      </w:r>
      <w:r w:rsidR="00985A82" w:rsidRPr="00434672">
        <w:rPr>
          <w:rStyle w:val="FootnoteReference"/>
        </w:rPr>
        <w:footnoteReference w:id="344"/>
      </w:r>
    </w:p>
    <w:p w14:paraId="668BAADD" w14:textId="4CEE1E21" w:rsidR="00264C0D" w:rsidRPr="00264C0D" w:rsidRDefault="006C6B77" w:rsidP="00754A16">
      <w:pPr>
        <w:spacing w:line="480" w:lineRule="auto"/>
      </w:pPr>
      <w:r w:rsidRPr="006C6B77">
        <w:t xml:space="preserve">Plaintiffs </w:t>
      </w:r>
      <w:r>
        <w:t xml:space="preserve">in </w:t>
      </w:r>
      <w:r w:rsidRPr="006C6B77">
        <w:rPr>
          <w:i/>
          <w:iCs/>
        </w:rPr>
        <w:t>RPNM et al.</w:t>
      </w:r>
      <w:r w:rsidRPr="006C6B77">
        <w:t xml:space="preserve"> filed a complaint alleging that “Senate Bill 1... redraws New Mexico’s three congressional districts in contravention of traditional redistricting principles endorsed by the State Legislature and the New Mexico Supreme Court in order to accomplish a political gerrymander that unconstitutionally dilutes the votes of residents of southeastern New Mexico in order to achieve partisan advantage.”</w:t>
      </w:r>
      <w:r w:rsidR="00EB1AC8" w:rsidRPr="00434672">
        <w:rPr>
          <w:rStyle w:val="FootnoteReference"/>
        </w:rPr>
        <w:footnoteReference w:id="345"/>
      </w:r>
      <w:r w:rsidR="00B773CA">
        <w:t xml:space="preserve"> </w:t>
      </w:r>
      <w:r w:rsidR="00B773CA" w:rsidRPr="00B773CA">
        <w:t xml:space="preserve">Plaintiffs argued that </w:t>
      </w:r>
      <w:r w:rsidR="00B773CA">
        <w:t>the plan</w:t>
      </w:r>
      <w:r w:rsidR="00B773CA" w:rsidRPr="00B773CA">
        <w:t xml:space="preserve"> is a political gerrymander </w:t>
      </w:r>
      <w:r w:rsidR="00B773CA" w:rsidRPr="00B773CA">
        <w:lastRenderedPageBreak/>
        <w:t>in violation of Equal Protection</w:t>
      </w:r>
      <w:r w:rsidR="00D27492">
        <w:t xml:space="preserve"> clause in the New Mexico Constitution.</w:t>
      </w:r>
      <w:r w:rsidR="00D27492" w:rsidRPr="00434672">
        <w:rPr>
          <w:rStyle w:val="FootnoteReference"/>
        </w:rPr>
        <w:footnoteReference w:id="346"/>
      </w:r>
      <w:r w:rsidR="00C03C3A">
        <w:t xml:space="preserve"> </w:t>
      </w:r>
      <w:r w:rsidR="00BF5724">
        <w:t>Plaintiffs claim that “[w]</w:t>
      </w:r>
      <w:r w:rsidR="00BF5724" w:rsidRPr="00BF5724">
        <w:t xml:space="preserve">hen drafters of congressional maps use </w:t>
      </w:r>
      <w:r w:rsidR="00BF5724">
        <w:t>‘</w:t>
      </w:r>
      <w:r w:rsidR="00BF5724" w:rsidRPr="00BF5724">
        <w:t>illegitimate reasons</w:t>
      </w:r>
      <w:r w:rsidR="00BF5724">
        <w:t>’</w:t>
      </w:r>
      <w:r w:rsidR="00BF5724" w:rsidRPr="00BF5724">
        <w:t xml:space="preserve"> to discriminate against regions at the expense of others, including failing to adhere to New Mexico’s </w:t>
      </w:r>
      <w:r w:rsidR="00BF5724">
        <w:t>‘</w:t>
      </w:r>
      <w:r w:rsidR="00BF5724" w:rsidRPr="00BF5724">
        <w:t>traditional districting principles,</w:t>
      </w:r>
      <w:r w:rsidR="00BF5724">
        <w:t>’</w:t>
      </w:r>
      <w:r w:rsidR="00BF5724" w:rsidRPr="00BF5724">
        <w:t xml:space="preserve"> aggrieved voters may seek redress of this constitutional injury in the courts through an equal protection challenge.</w:t>
      </w:r>
      <w:r w:rsidR="00583E22">
        <w:t>”</w:t>
      </w:r>
      <w:r w:rsidR="00583E22" w:rsidRPr="00434672">
        <w:rPr>
          <w:rStyle w:val="FootnoteReference"/>
        </w:rPr>
        <w:footnoteReference w:id="347"/>
      </w:r>
      <w:r w:rsidR="00BF5724" w:rsidRPr="00BF5724">
        <w:t xml:space="preserve"> </w:t>
      </w:r>
      <w:r w:rsidR="00C03C3A">
        <w:t>The case is pending in state court</w:t>
      </w:r>
      <w:r w:rsidR="00B102C8">
        <w:t xml:space="preserve"> as of November 2022.</w:t>
      </w:r>
      <w:r w:rsidR="00A60666" w:rsidRPr="00434672">
        <w:rPr>
          <w:rStyle w:val="FootnoteReference"/>
        </w:rPr>
        <w:footnoteReference w:id="348"/>
      </w:r>
    </w:p>
    <w:p w14:paraId="242BCB5A" w14:textId="380F1627" w:rsidR="00A41F2F" w:rsidRDefault="00F12D62" w:rsidP="00754A16">
      <w:pPr>
        <w:pStyle w:val="Heading4"/>
        <w:spacing w:line="480" w:lineRule="auto"/>
      </w:pPr>
      <w:r>
        <w:t>Utah</w:t>
      </w:r>
    </w:p>
    <w:p w14:paraId="2B383D6E" w14:textId="7AAAA89F" w:rsidR="00C16B64" w:rsidRDefault="003228C0" w:rsidP="00754A16">
      <w:pPr>
        <w:spacing w:line="480" w:lineRule="auto"/>
      </w:pPr>
      <w:commentRangeStart w:id="83"/>
      <w:r>
        <w:t>In 2018, voters of Utah established an independent commission to conduct congressional redistricting</w:t>
      </w:r>
      <w:commentRangeEnd w:id="83"/>
      <w:r w:rsidR="00106CBC">
        <w:rPr>
          <w:rStyle w:val="CommentReference"/>
        </w:rPr>
        <w:commentReference w:id="83"/>
      </w:r>
      <w:r>
        <w:t>.</w:t>
      </w:r>
      <w:r w:rsidR="00CE4058" w:rsidRPr="00434672">
        <w:rPr>
          <w:rStyle w:val="FootnoteReference"/>
        </w:rPr>
        <w:footnoteReference w:id="349"/>
      </w:r>
      <w:r>
        <w:t xml:space="preserve"> </w:t>
      </w:r>
      <w:r w:rsidR="00A9167D">
        <w:t xml:space="preserve">That commission was </w:t>
      </w:r>
      <w:r w:rsidR="003B13C0">
        <w:t>created as an advisory commission allowing the legislature to reject a</w:t>
      </w:r>
      <w:r w:rsidR="00DF7E0B">
        <w:t xml:space="preserve"> commission </w:t>
      </w:r>
      <w:r w:rsidR="003B13C0">
        <w:t>plan</w:t>
      </w:r>
      <w:r w:rsidR="00DF7E0B">
        <w:t>, but in</w:t>
      </w:r>
      <w:r w:rsidR="004F162D">
        <w:t xml:space="preserve"> 2020, the Utah Legislature </w:t>
      </w:r>
      <w:r w:rsidR="00A35C72">
        <w:t>changed the law regarding congressional redistricting to make the commission fully advisory</w:t>
      </w:r>
      <w:r w:rsidR="004C44C2">
        <w:t>.</w:t>
      </w:r>
      <w:r w:rsidR="004C44C2" w:rsidRPr="00434672">
        <w:rPr>
          <w:rStyle w:val="FootnoteReference"/>
        </w:rPr>
        <w:footnoteReference w:id="350"/>
      </w:r>
      <w:r w:rsidR="001339DC">
        <w:t xml:space="preserve"> </w:t>
      </w:r>
      <w:commentRangeStart w:id="84"/>
      <w:r w:rsidR="001339DC">
        <w:t>The legislature ignored the commission’s recommendations and established a plan that was signed by the governor on No</w:t>
      </w:r>
      <w:r w:rsidR="00E92392">
        <w:t>v</w:t>
      </w:r>
      <w:r w:rsidR="001339DC">
        <w:t xml:space="preserve">ember </w:t>
      </w:r>
      <w:r w:rsidR="00E92392">
        <w:t>12, 202</w:t>
      </w:r>
      <w:r w:rsidR="00160E51">
        <w:t>1</w:t>
      </w:r>
      <w:commentRangeEnd w:id="84"/>
      <w:r w:rsidR="00106CBC">
        <w:rPr>
          <w:rStyle w:val="CommentReference"/>
        </w:rPr>
        <w:commentReference w:id="84"/>
      </w:r>
      <w:r w:rsidR="00E92392">
        <w:t>.</w:t>
      </w:r>
      <w:r w:rsidR="00B2566F" w:rsidRPr="00434672">
        <w:rPr>
          <w:rStyle w:val="FootnoteReference"/>
        </w:rPr>
        <w:footnoteReference w:id="351"/>
      </w:r>
      <w:r w:rsidR="00E92392">
        <w:t xml:space="preserve"> </w:t>
      </w:r>
      <w:r w:rsidR="00BA53D2">
        <w:t xml:space="preserve">A lawsuit was filed by </w:t>
      </w:r>
      <w:r w:rsidR="00FC4235">
        <w:t>the League of Women Voters of Utah in state court.</w:t>
      </w:r>
      <w:r w:rsidR="00FC4235" w:rsidRPr="00434672">
        <w:rPr>
          <w:rStyle w:val="FootnoteReference"/>
        </w:rPr>
        <w:footnoteReference w:id="352"/>
      </w:r>
      <w:r w:rsidR="00FC4235">
        <w:t xml:space="preserve"> </w:t>
      </w:r>
      <w:r w:rsidR="00C81215">
        <w:t>The</w:t>
      </w:r>
      <w:r w:rsidR="00FC4235" w:rsidRPr="00FC4235">
        <w:t xml:space="preserve"> complaint alleg</w:t>
      </w:r>
      <w:r w:rsidR="00C81215">
        <w:t>es</w:t>
      </w:r>
      <w:r w:rsidR="00FC4235" w:rsidRPr="00FC4235">
        <w:t xml:space="preserve"> that (1) the Utah Legislature’s 2021 Congressional Plan “violates multiple provisions of the Utah Constitution, including the Free Elections Clause, the Uniform Operation of Laws Clause, protections of free speech and association, and the right to vote; and </w:t>
      </w:r>
      <w:r w:rsidR="00FC4235" w:rsidRPr="00FC4235">
        <w:lastRenderedPageBreak/>
        <w:t>(2) that “the Legislature’s repeal of Proposition 4 [a bipartisan citizen initiative that prohibited partisan gerrymandering] violated the people’s constitutionally guaranteed lawmaking power and right to alter and reform their government.”</w:t>
      </w:r>
      <w:r w:rsidR="000041CA" w:rsidRPr="00434672">
        <w:rPr>
          <w:rStyle w:val="FootnoteReference"/>
        </w:rPr>
        <w:footnoteReference w:id="353"/>
      </w:r>
      <w:r w:rsidR="00B200C7">
        <w:t xml:space="preserve"> This case is pending as of November 2022.</w:t>
      </w:r>
      <w:r w:rsidR="00E3754B" w:rsidRPr="00434672">
        <w:rPr>
          <w:rStyle w:val="FootnoteReference"/>
        </w:rPr>
        <w:footnoteReference w:id="354"/>
      </w:r>
    </w:p>
    <w:p w14:paraId="084AD78A" w14:textId="77F5C94B" w:rsidR="00E453A9" w:rsidRPr="00C16B64" w:rsidRDefault="00382FE6" w:rsidP="00754A16">
      <w:pPr>
        <w:pStyle w:val="Heading3"/>
        <w:spacing w:line="480" w:lineRule="auto"/>
      </w:pPr>
      <w:bookmarkStart w:id="85" w:name="_Toc122704183"/>
      <w:bookmarkStart w:id="86" w:name="_Toc123141390"/>
      <w:r w:rsidRPr="00C16B64">
        <w:t xml:space="preserve">States where courts were forced to act </w:t>
      </w:r>
      <w:r w:rsidR="0087751F" w:rsidRPr="00C16B64">
        <w:t xml:space="preserve">because </w:t>
      </w:r>
      <w:r w:rsidR="00EF1D78" w:rsidRPr="00C16B64">
        <w:t xml:space="preserve">the </w:t>
      </w:r>
      <w:r w:rsidR="0087751F" w:rsidRPr="00C16B64">
        <w:t xml:space="preserve">legislature or </w:t>
      </w:r>
      <w:r w:rsidR="00EF1D78" w:rsidRPr="00C16B64">
        <w:t>a</w:t>
      </w:r>
      <w:r w:rsidR="00EF1D78" w:rsidRPr="000E4A38">
        <w:t xml:space="preserve"> </w:t>
      </w:r>
      <w:r w:rsidR="0087751F" w:rsidRPr="000E4A38">
        <w:t>commission failed</w:t>
      </w:r>
      <w:r w:rsidR="00E453A9" w:rsidRPr="000E4A38">
        <w:t xml:space="preserve"> to act in a timely fashion</w:t>
      </w:r>
      <w:bookmarkEnd w:id="85"/>
      <w:bookmarkEnd w:id="86"/>
    </w:p>
    <w:p w14:paraId="0B7B4707" w14:textId="7ACCBE38" w:rsidR="00473F7B" w:rsidRDefault="00473F7B" w:rsidP="00754A16">
      <w:pPr>
        <w:pStyle w:val="Heading4"/>
        <w:spacing w:line="480" w:lineRule="auto"/>
      </w:pPr>
      <w:r>
        <w:t>Connecticut</w:t>
      </w:r>
    </w:p>
    <w:p w14:paraId="7B307B6C" w14:textId="049F2E37" w:rsidR="00E453A9" w:rsidRPr="00E453A9" w:rsidRDefault="00752D69" w:rsidP="00754A16">
      <w:pPr>
        <w:spacing w:line="480" w:lineRule="auto"/>
      </w:pPr>
      <w:r>
        <w:t xml:space="preserve"> </w:t>
      </w:r>
      <w:r w:rsidR="00E453A9">
        <w:t>Connecticut’s legislature and governor are both controlled by Democrats.</w:t>
      </w:r>
      <w:r w:rsidR="00FE5344" w:rsidRPr="00434672">
        <w:rPr>
          <w:rStyle w:val="FootnoteReference"/>
        </w:rPr>
        <w:footnoteReference w:id="355"/>
      </w:r>
      <w:r w:rsidR="00E453A9">
        <w:t xml:space="preserve"> If the legislature fails to pass a plan with two-thirds majority in both chambers and receive the governor’s signature, the process is transferred to a nine-member backup political commission.</w:t>
      </w:r>
      <w:r w:rsidR="00AD1CC9" w:rsidRPr="00434672">
        <w:rPr>
          <w:rStyle w:val="FootnoteReference"/>
        </w:rPr>
        <w:footnoteReference w:id="356"/>
      </w:r>
      <w:r w:rsidR="00E453A9">
        <w:t xml:space="preserve"> Because of census data delays, the committee tasked with the legislature’s map drawing missed its September 15</w:t>
      </w:r>
      <w:r w:rsidR="00E453A9" w:rsidRPr="006B04D0">
        <w:rPr>
          <w:vertAlign w:val="superscript"/>
        </w:rPr>
        <w:t>th</w:t>
      </w:r>
      <w:r w:rsidR="00E453A9">
        <w:t xml:space="preserve"> deadline, and the process was shifted to the commission.</w:t>
      </w:r>
      <w:r w:rsidR="00E453A9" w:rsidRPr="00434672">
        <w:rPr>
          <w:rStyle w:val="FootnoteReference"/>
        </w:rPr>
        <w:footnoteReference w:id="357"/>
      </w:r>
      <w:r w:rsidR="00E453A9">
        <w:t xml:space="preserve"> The commission failed to deliver a plan by its statutory deadline, and the Connecticut Supreme Court took over the process and named a special master to draw the state’s five congressional seats.</w:t>
      </w:r>
      <w:r w:rsidR="00AD1CC9" w:rsidRPr="00434672">
        <w:rPr>
          <w:rStyle w:val="FootnoteReference"/>
        </w:rPr>
        <w:footnoteReference w:id="358"/>
      </w:r>
      <w:r w:rsidR="00E453A9">
        <w:t xml:space="preserve"> The court approved the special </w:t>
      </w:r>
      <w:r w:rsidR="00E453A9">
        <w:lastRenderedPageBreak/>
        <w:t>master’s map on February 10, 2022.</w:t>
      </w:r>
      <w:r w:rsidR="00AD1CC9" w:rsidRPr="00434672">
        <w:rPr>
          <w:rStyle w:val="FootnoteReference"/>
        </w:rPr>
        <w:footnoteReference w:id="359"/>
      </w:r>
    </w:p>
    <w:p w14:paraId="4383999C" w14:textId="77777777" w:rsidR="00F504CB" w:rsidRDefault="00F504CB" w:rsidP="00754A16">
      <w:pPr>
        <w:pStyle w:val="Heading4"/>
        <w:spacing w:line="480" w:lineRule="auto"/>
      </w:pPr>
      <w:r>
        <w:t>Minnesota</w:t>
      </w:r>
    </w:p>
    <w:p w14:paraId="2AA8C699" w14:textId="3073AAE3" w:rsidR="00F504CB" w:rsidRDefault="00F504CB" w:rsidP="00754A16">
      <w:pPr>
        <w:spacing w:line="480" w:lineRule="auto"/>
      </w:pPr>
      <w:r>
        <w:t>Minnesota was under divided government at the time of the 2020 redistricting cycle.</w:t>
      </w:r>
      <w:r w:rsidR="000641F5" w:rsidRPr="00434672">
        <w:rPr>
          <w:rStyle w:val="FootnoteReference"/>
        </w:rPr>
        <w:footnoteReference w:id="360"/>
      </w:r>
      <w:r>
        <w:t xml:space="preserve"> </w:t>
      </w:r>
      <w:commentRangeStart w:id="87"/>
      <w:r>
        <w:t>Democrats controlled the state house and governorship, and Republicans controlled the state senate</w:t>
      </w:r>
      <w:commentRangeEnd w:id="87"/>
      <w:r w:rsidR="00106CBC">
        <w:rPr>
          <w:rStyle w:val="CommentReference"/>
        </w:rPr>
        <w:commentReference w:id="87"/>
      </w:r>
      <w:r>
        <w:t>.</w:t>
      </w:r>
      <w:r w:rsidR="003E0191" w:rsidRPr="00434672">
        <w:rPr>
          <w:rStyle w:val="FootnoteReference"/>
        </w:rPr>
        <w:footnoteReference w:id="361"/>
      </w:r>
      <w:r>
        <w:t xml:space="preserve"> Because </w:t>
      </w:r>
      <w:r w:rsidRPr="000E4A38">
        <w:t>the redistricting process failed in Minnesota to reach an agreed upon congressional map, the Minnesota Supreme Court took over.</w:t>
      </w:r>
      <w:r w:rsidRPr="00434672">
        <w:rPr>
          <w:rStyle w:val="FootnoteReference"/>
        </w:rPr>
        <w:footnoteReference w:id="362"/>
      </w:r>
      <w:r w:rsidRPr="000E4A38">
        <w:t xml:space="preserve"> It named a five-person panel to develop a map.</w:t>
      </w:r>
      <w:r w:rsidR="00396437" w:rsidRPr="00434672">
        <w:rPr>
          <w:rStyle w:val="FootnoteReference"/>
        </w:rPr>
        <w:footnoteReference w:id="363"/>
      </w:r>
      <w:r w:rsidRPr="000E4A38">
        <w:t xml:space="preserve"> That map was adopted by the court on Feb</w:t>
      </w:r>
      <w:r>
        <w:t>ruary 15, 2022.</w:t>
      </w:r>
      <w:r w:rsidR="00396437" w:rsidRPr="00434672">
        <w:rPr>
          <w:rStyle w:val="FootnoteReference"/>
        </w:rPr>
        <w:footnoteReference w:id="364"/>
      </w:r>
    </w:p>
    <w:p w14:paraId="7A800C97" w14:textId="18DE4BEF" w:rsidR="0087751F" w:rsidRDefault="0087751F" w:rsidP="00754A16">
      <w:pPr>
        <w:pStyle w:val="Heading4"/>
        <w:spacing w:line="480" w:lineRule="auto"/>
      </w:pPr>
      <w:r>
        <w:t>New Hampshire</w:t>
      </w:r>
    </w:p>
    <w:p w14:paraId="2313C6E6" w14:textId="69C2DF97" w:rsidR="001804DF" w:rsidRPr="001804DF" w:rsidRDefault="002E2AD0" w:rsidP="00754A16">
      <w:pPr>
        <w:spacing w:line="480" w:lineRule="auto"/>
      </w:pPr>
      <w:r>
        <w:t>Th</w:t>
      </w:r>
      <w:r w:rsidR="001804DF">
        <w:t xml:space="preserve">e New Hampshire </w:t>
      </w:r>
      <w:r>
        <w:t>l</w:t>
      </w:r>
      <w:r w:rsidR="001804DF">
        <w:t>egislature and governor</w:t>
      </w:r>
      <w:r>
        <w:t xml:space="preserve"> are both controlled by Republicans.</w:t>
      </w:r>
      <w:r w:rsidR="007E3233" w:rsidRPr="00434672">
        <w:rPr>
          <w:rStyle w:val="FootnoteReference"/>
        </w:rPr>
        <w:footnoteReference w:id="365"/>
      </w:r>
      <w:r>
        <w:t xml:space="preserve"> </w:t>
      </w:r>
      <w:r w:rsidR="004F16DE">
        <w:t>New Hampshire is a closely contested state in statewide elections</w:t>
      </w:r>
      <w:r w:rsidR="004C6B22">
        <w:t>.</w:t>
      </w:r>
      <w:r w:rsidR="007E3233" w:rsidRPr="00434672">
        <w:rPr>
          <w:rStyle w:val="FootnoteReference"/>
        </w:rPr>
        <w:footnoteReference w:id="366"/>
      </w:r>
      <w:r w:rsidR="004C6B22">
        <w:t xml:space="preserve"> </w:t>
      </w:r>
      <w:r w:rsidR="006024A0">
        <w:t>The 2020 redistricting cycle ended in a stalemate</w:t>
      </w:r>
      <w:r w:rsidR="00FA69B3">
        <w:t>, which can be traced to the different governing coalitions</w:t>
      </w:r>
      <w:r w:rsidR="00DF7E0B">
        <w:t xml:space="preserve"> created </w:t>
      </w:r>
      <w:r w:rsidR="002A3F7D">
        <w:t>by</w:t>
      </w:r>
      <w:r w:rsidR="00FA69B3">
        <w:t xml:space="preserve"> district</w:t>
      </w:r>
      <w:r w:rsidR="002A3F7D">
        <w:t>-based</w:t>
      </w:r>
      <w:r w:rsidR="00FA69B3">
        <w:t xml:space="preserve"> </w:t>
      </w:r>
      <w:r w:rsidR="00FA69B3">
        <w:lastRenderedPageBreak/>
        <w:t>elections</w:t>
      </w:r>
      <w:r w:rsidR="002A3F7D">
        <w:t xml:space="preserve"> for legislators</w:t>
      </w:r>
      <w:r w:rsidR="00FA69B3">
        <w:t xml:space="preserve"> </w:t>
      </w:r>
      <w:r w:rsidR="00DF7E0B">
        <w:t>versus those for the</w:t>
      </w:r>
      <w:r w:rsidR="00FA69B3">
        <w:t xml:space="preserve"> governor </w:t>
      </w:r>
      <w:r w:rsidR="002A3F7D">
        <w:t xml:space="preserve">who </w:t>
      </w:r>
      <w:r w:rsidR="00FA69B3">
        <w:t>run statewide.</w:t>
      </w:r>
      <w:r w:rsidR="00075FF7" w:rsidRPr="00434672">
        <w:rPr>
          <w:rStyle w:val="FootnoteReference"/>
        </w:rPr>
        <w:footnoteReference w:id="367"/>
      </w:r>
      <w:r w:rsidR="00FA69B3">
        <w:t xml:space="preserve"> </w:t>
      </w:r>
      <w:r w:rsidR="00454C39">
        <w:t>The governor vetoed the legislature’s map.</w:t>
      </w:r>
      <w:r w:rsidR="00075FF7" w:rsidRPr="00434672">
        <w:rPr>
          <w:rStyle w:val="FootnoteReference"/>
        </w:rPr>
        <w:footnoteReference w:id="368"/>
      </w:r>
      <w:r w:rsidR="0092703A">
        <w:t xml:space="preserve"> The governor stated that “</w:t>
      </w:r>
      <w:r w:rsidR="0092703A" w:rsidRPr="0092703A">
        <w:t>I made it pretty clear, and they didn't want to take that advice, and I don't think my veto on any of those maps shocked them</w:t>
      </w:r>
      <w:r w:rsidR="006933E8">
        <w:t>.”</w:t>
      </w:r>
      <w:r w:rsidR="006933E8" w:rsidRPr="00434672">
        <w:rPr>
          <w:rStyle w:val="FootnoteReference"/>
        </w:rPr>
        <w:footnoteReference w:id="369"/>
      </w:r>
      <w:r w:rsidR="00454C39">
        <w:t xml:space="preserve"> </w:t>
      </w:r>
      <w:r w:rsidR="009D725D">
        <w:t>The New Hampshire Supreme Court appointed a special master to draw the two-district congressional map.</w:t>
      </w:r>
      <w:r w:rsidR="00960AE9" w:rsidRPr="00434672">
        <w:rPr>
          <w:rStyle w:val="FootnoteReference"/>
        </w:rPr>
        <w:footnoteReference w:id="370"/>
      </w:r>
      <w:r w:rsidR="009D725D">
        <w:t xml:space="preserve"> </w:t>
      </w:r>
      <w:r w:rsidR="00D41D50">
        <w:t xml:space="preserve">New Hampshire was the final state to </w:t>
      </w:r>
      <w:r w:rsidR="00EF1D78">
        <w:t xml:space="preserve">ratify </w:t>
      </w:r>
      <w:r w:rsidR="00E25616">
        <w:t>its 2022 congressional map.</w:t>
      </w:r>
      <w:r w:rsidR="00960AE9" w:rsidRPr="00434672">
        <w:rPr>
          <w:rStyle w:val="FootnoteReference"/>
        </w:rPr>
        <w:footnoteReference w:id="371"/>
      </w:r>
    </w:p>
    <w:p w14:paraId="6406C1FE" w14:textId="7A892B6A" w:rsidR="00473F7B" w:rsidRDefault="00F504CB" w:rsidP="00754A16">
      <w:pPr>
        <w:pStyle w:val="Heading4"/>
        <w:spacing w:line="480" w:lineRule="auto"/>
      </w:pPr>
      <w:r>
        <w:t>Pennsylvania</w:t>
      </w:r>
    </w:p>
    <w:p w14:paraId="724D1D97" w14:textId="79BE04F7" w:rsidR="00473F7B" w:rsidRDefault="003872CC" w:rsidP="00754A16">
      <w:pPr>
        <w:spacing w:line="480" w:lineRule="auto"/>
      </w:pPr>
      <w:r>
        <w:t xml:space="preserve">During the 2010 round of redistricting, </w:t>
      </w:r>
      <w:r w:rsidR="00473F7B">
        <w:t xml:space="preserve">Pennsylvania brought new hope that partisan gerrymandering could be litigated in the state courts. </w:t>
      </w:r>
      <w:r w:rsidR="00185B34">
        <w:t>In that cycle, t</w:t>
      </w:r>
      <w:r w:rsidR="00473F7B">
        <w:t xml:space="preserve">he Republican legislature and Republican governor agreed on a map that was widely </w:t>
      </w:r>
      <w:r w:rsidR="00396F1A">
        <w:t>condemned</w:t>
      </w:r>
      <w:r w:rsidR="00473F7B">
        <w:t xml:space="preserve"> as an egregious gerrymander</w:t>
      </w:r>
      <w:r w:rsidR="00C02B7E">
        <w:t>.</w:t>
      </w:r>
      <w:r w:rsidR="00C02B7E" w:rsidRPr="00434672">
        <w:rPr>
          <w:rStyle w:val="FootnoteReference"/>
        </w:rPr>
        <w:footnoteReference w:id="372"/>
      </w:r>
      <w:r w:rsidR="00473F7B">
        <w:t xml:space="preserve"> Across three midterm elections, regardless of the vote share received by the Democratic party statewide, </w:t>
      </w:r>
      <w:r w:rsidR="00396F1A">
        <w:t>Democrats</w:t>
      </w:r>
      <w:r w:rsidR="00473F7B">
        <w:t xml:space="preserve"> </w:t>
      </w:r>
      <w:r w:rsidR="00396F1A">
        <w:t>were</w:t>
      </w:r>
      <w:r w:rsidR="00473F7B">
        <w:t xml:space="preserve"> restricted to winning only five seats of the state’s 18, </w:t>
      </w:r>
      <w:r w:rsidR="0030539F">
        <w:t xml:space="preserve">including </w:t>
      </w:r>
      <w:r w:rsidR="0030539F">
        <w:lastRenderedPageBreak/>
        <w:t>elections</w:t>
      </w:r>
      <w:r w:rsidR="00473F7B">
        <w:t xml:space="preserve"> in which it received a majority of the </w:t>
      </w:r>
      <w:r w:rsidR="00396F1A">
        <w:t xml:space="preserve">total </w:t>
      </w:r>
      <w:r w:rsidR="00473F7B">
        <w:t>votes</w:t>
      </w:r>
      <w:r w:rsidR="00396F1A">
        <w:t xml:space="preserve"> cast for congressional candidates</w:t>
      </w:r>
      <w:r w:rsidR="00C02B7E">
        <w:t>.</w:t>
      </w:r>
      <w:r w:rsidR="00C02B7E" w:rsidRPr="00434672">
        <w:rPr>
          <w:rStyle w:val="FootnoteReference"/>
        </w:rPr>
        <w:footnoteReference w:id="373"/>
      </w:r>
    </w:p>
    <w:p w14:paraId="13750E6A" w14:textId="431DE787" w:rsidR="00473F7B" w:rsidRDefault="00473F7B" w:rsidP="00754A16">
      <w:pPr>
        <w:spacing w:line="480" w:lineRule="auto"/>
      </w:pPr>
      <w:r>
        <w:t xml:space="preserve">In </w:t>
      </w:r>
      <w:r w:rsidRPr="0080356A">
        <w:rPr>
          <w:i/>
          <w:iCs/>
        </w:rPr>
        <w:t>League of Women Voters of P</w:t>
      </w:r>
      <w:r>
        <w:rPr>
          <w:i/>
          <w:iCs/>
        </w:rPr>
        <w:t>A</w:t>
      </w:r>
      <w:r w:rsidRPr="0080356A">
        <w:rPr>
          <w:i/>
          <w:iCs/>
        </w:rPr>
        <w:t>. v. Commonwealth</w:t>
      </w:r>
      <w:r w:rsidR="00185B34">
        <w:t xml:space="preserve">, </w:t>
      </w:r>
      <w:r>
        <w:t xml:space="preserve">the state Supreme Court </w:t>
      </w:r>
      <w:r w:rsidRPr="000E4A38">
        <w:rPr>
          <w:bCs/>
        </w:rPr>
        <w:t>overturned the</w:t>
      </w:r>
      <w:r>
        <w:t xml:space="preserve"> </w:t>
      </w:r>
      <w:r w:rsidR="00396F1A">
        <w:t xml:space="preserve">legislatively drawn </w:t>
      </w:r>
      <w:r>
        <w:t>plan and replaced it with a court drawn plan.</w:t>
      </w:r>
      <w:r w:rsidR="004E7818" w:rsidRPr="00434672">
        <w:rPr>
          <w:rStyle w:val="FootnoteReference"/>
        </w:rPr>
        <w:footnoteReference w:id="374"/>
      </w:r>
      <w:r>
        <w:t xml:space="preserve"> It relied on indirect language in the state constitution.</w:t>
      </w:r>
      <w:r w:rsidR="004E7818" w:rsidRPr="00434672">
        <w:rPr>
          <w:rStyle w:val="FootnoteReference"/>
        </w:rPr>
        <w:footnoteReference w:id="375"/>
      </w:r>
      <w:r>
        <w:t xml:space="preserve"> The court ruled it violated the Free and Equal Elections Clause</w:t>
      </w:r>
      <w:r w:rsidRPr="00434672">
        <w:rPr>
          <w:rStyle w:val="FootnoteReference"/>
        </w:rPr>
        <w:footnoteReference w:id="376"/>
      </w:r>
      <w:r>
        <w:t xml:space="preserve"> because the enacted plan </w:t>
      </w:r>
      <w:r w:rsidRPr="00B4262E">
        <w:t>“dilutes the votes of those who in prior elections voted for the party not in power to give the party in power a lasting electoral advantage.”</w:t>
      </w:r>
      <w:r w:rsidRPr="00434672">
        <w:rPr>
          <w:rStyle w:val="FootnoteReference"/>
        </w:rPr>
        <w:footnoteReference w:id="377"/>
      </w:r>
      <w:r w:rsidRPr="00B4262E">
        <w:t xml:space="preserve"> </w:t>
      </w:r>
      <w:r>
        <w:t>In the subsequent two elections under the court map, Democrats were able to win nine of the 18 seats.</w:t>
      </w:r>
      <w:r w:rsidR="004E7818" w:rsidRPr="00434672">
        <w:rPr>
          <w:rStyle w:val="FootnoteReference"/>
        </w:rPr>
        <w:footnoteReference w:id="378"/>
      </w:r>
    </w:p>
    <w:p w14:paraId="2E63FBF8" w14:textId="1F1A2460" w:rsidR="00473F7B" w:rsidRDefault="00473F7B" w:rsidP="00754A16">
      <w:pPr>
        <w:spacing w:line="480" w:lineRule="auto"/>
      </w:pPr>
      <w:r>
        <w:t>Approaching the 2020 cycle of redistricting, the Republicans retained control of the state legislature, but now the governor was a member of the Democratic party.</w:t>
      </w:r>
      <w:r w:rsidR="004E7818" w:rsidRPr="00434672">
        <w:rPr>
          <w:rStyle w:val="FootnoteReference"/>
        </w:rPr>
        <w:footnoteReference w:id="379"/>
      </w:r>
      <w:r>
        <w:t xml:space="preserve"> The Republican legislature approved a plan, but it was vetoed.</w:t>
      </w:r>
      <w:r w:rsidR="004E7818" w:rsidRPr="00434672">
        <w:rPr>
          <w:rStyle w:val="FootnoteReference"/>
        </w:rPr>
        <w:footnoteReference w:id="380"/>
      </w:r>
      <w:r>
        <w:t xml:space="preserve"> The P</w:t>
      </w:r>
      <w:r w:rsidR="00714936">
        <w:t>ennsylvania</w:t>
      </w:r>
      <w:r>
        <w:t xml:space="preserve"> Supreme Court was now tasked with implementing a plan.</w:t>
      </w:r>
      <w:r w:rsidR="004E7818" w:rsidRPr="00434672">
        <w:rPr>
          <w:rStyle w:val="FootnoteReference"/>
        </w:rPr>
        <w:footnoteReference w:id="381"/>
      </w:r>
      <w:r>
        <w:t xml:space="preserve"> It heard testimony and allowed for the interested parties to submit plans.</w:t>
      </w:r>
      <w:r w:rsidR="004E7818" w:rsidRPr="00434672">
        <w:rPr>
          <w:rStyle w:val="FootnoteReference"/>
        </w:rPr>
        <w:footnoteReference w:id="382"/>
      </w:r>
      <w:r>
        <w:t xml:space="preserve"> It ultimately implemented a plan which was </w:t>
      </w:r>
      <w:r w:rsidRPr="00714936">
        <w:rPr>
          <w:bCs/>
        </w:rPr>
        <w:t>proposed</w:t>
      </w:r>
      <w:r>
        <w:t xml:space="preserve"> by the </w:t>
      </w:r>
      <w:r>
        <w:rPr>
          <w:i/>
          <w:iCs/>
        </w:rPr>
        <w:t>Carter</w:t>
      </w:r>
      <w:r>
        <w:t xml:space="preserve"> plaintiffs, drawn by a professor from Stanford University.</w:t>
      </w:r>
      <w:r w:rsidR="004E7818" w:rsidRPr="00434672">
        <w:rPr>
          <w:rStyle w:val="FootnoteReference"/>
        </w:rPr>
        <w:footnoteReference w:id="383"/>
      </w:r>
    </w:p>
    <w:p w14:paraId="08BAFB30" w14:textId="77777777" w:rsidR="00473F7B" w:rsidRDefault="00473F7B" w:rsidP="00754A16">
      <w:pPr>
        <w:pStyle w:val="Heading4"/>
        <w:spacing w:line="480" w:lineRule="auto"/>
      </w:pPr>
      <w:r>
        <w:lastRenderedPageBreak/>
        <w:t>Virginia</w:t>
      </w:r>
    </w:p>
    <w:p w14:paraId="08430ED2" w14:textId="598DA0D5" w:rsidR="00473F7B" w:rsidRPr="000E4A38" w:rsidRDefault="00473F7B" w:rsidP="00754A16">
      <w:pPr>
        <w:spacing w:line="480" w:lineRule="auto"/>
        <w:rPr>
          <w:bCs/>
        </w:rPr>
      </w:pPr>
      <w:r w:rsidRPr="000E4A38">
        <w:rPr>
          <w:bCs/>
        </w:rPr>
        <w:t>Late in the 2010 round, Virginia’s</w:t>
      </w:r>
      <w:r w:rsidR="00C02B7E">
        <w:rPr>
          <w:bCs/>
        </w:rPr>
        <w:t xml:space="preserve"> third</w:t>
      </w:r>
      <w:r w:rsidRPr="000E4A38">
        <w:rPr>
          <w:bCs/>
        </w:rPr>
        <w:t xml:space="preserve"> congressional district was eventually found by a three</w:t>
      </w:r>
      <w:r w:rsidR="000E4A38">
        <w:rPr>
          <w:bCs/>
        </w:rPr>
        <w:t>-</w:t>
      </w:r>
      <w:r w:rsidRPr="000E4A38">
        <w:rPr>
          <w:bCs/>
        </w:rPr>
        <w:t xml:space="preserve">judge federal panel to violate </w:t>
      </w:r>
      <w:r w:rsidRPr="00A611A4">
        <w:rPr>
          <w:bCs/>
          <w:i/>
          <w:iCs/>
        </w:rPr>
        <w:t>Shaw’s</w:t>
      </w:r>
      <w:r w:rsidRPr="000E4A38">
        <w:rPr>
          <w:bCs/>
        </w:rPr>
        <w:t xml:space="preserve"> racially preponderant motive test, and a new map was drawn by a special master appointed by that court.</w:t>
      </w:r>
      <w:r w:rsidRPr="00434672">
        <w:rPr>
          <w:rStyle w:val="FootnoteReference"/>
        </w:rPr>
        <w:footnoteReference w:id="384"/>
      </w:r>
      <w:r w:rsidRPr="000E4A38">
        <w:rPr>
          <w:bCs/>
        </w:rPr>
        <w:t xml:space="preserve"> In the process, five of Virginia’s eleven congressional districts were redrawn.</w:t>
      </w:r>
      <w:r w:rsidR="003B548C" w:rsidRPr="00434672">
        <w:rPr>
          <w:rStyle w:val="FootnoteReference"/>
        </w:rPr>
        <w:footnoteReference w:id="385"/>
      </w:r>
      <w:r w:rsidR="00752D69" w:rsidRPr="000E4A38">
        <w:rPr>
          <w:bCs/>
        </w:rPr>
        <w:t xml:space="preserve"> </w:t>
      </w:r>
      <w:r w:rsidRPr="000E4A38">
        <w:rPr>
          <w:bCs/>
        </w:rPr>
        <w:t>Of the five, one retained its black Democratic incumbent, three remained in Republican control, and the fifth, which had been redrawn with a considerably increased minority population elected a black Democrat.</w:t>
      </w:r>
      <w:r w:rsidRPr="00434672">
        <w:rPr>
          <w:rStyle w:val="FootnoteReference"/>
        </w:rPr>
        <w:footnoteReference w:id="386"/>
      </w:r>
      <w:r w:rsidRPr="000E4A38">
        <w:rPr>
          <w:bCs/>
        </w:rPr>
        <w:t xml:space="preserve"> </w:t>
      </w:r>
    </w:p>
    <w:p w14:paraId="3BE1E454" w14:textId="62AC83A5" w:rsidR="00473F7B" w:rsidRPr="000E4A38" w:rsidRDefault="00473F7B" w:rsidP="00754A16">
      <w:pPr>
        <w:spacing w:line="480" w:lineRule="auto"/>
        <w:rPr>
          <w:bCs/>
        </w:rPr>
      </w:pPr>
      <w:r w:rsidRPr="000E4A38">
        <w:rPr>
          <w:bCs/>
        </w:rPr>
        <w:t>In the 2020 round, Virginia’s newly constituted redistricting commission had an even number of members associated with each party and it deadlocked, unable to pass a map.</w:t>
      </w:r>
      <w:r w:rsidR="00C84491" w:rsidRPr="00434672">
        <w:rPr>
          <w:rStyle w:val="FootnoteReference"/>
        </w:rPr>
        <w:footnoteReference w:id="387"/>
      </w:r>
      <w:r w:rsidRPr="000E4A38">
        <w:rPr>
          <w:bCs/>
        </w:rPr>
        <w:t xml:space="preserve"> The state court intervened and appointed a team of two special masters to draw a congressional map.</w:t>
      </w:r>
      <w:r w:rsidRPr="00434672">
        <w:rPr>
          <w:rStyle w:val="FootnoteReference"/>
        </w:rPr>
        <w:footnoteReference w:id="388"/>
      </w:r>
      <w:r w:rsidRPr="000E4A38">
        <w:rPr>
          <w:bCs/>
        </w:rPr>
        <w:t xml:space="preserve"> One of these masters was appointed to represent Republican interests, the other to represent Democratic interests, but the special masters amicably co-operated to produce a map drawn with the good </w:t>
      </w:r>
      <w:r w:rsidRPr="000E4A38">
        <w:rPr>
          <w:bCs/>
        </w:rPr>
        <w:lastRenderedPageBreak/>
        <w:t>government principles embedded in the state constitution as their overriding considerations, including a concern to avoid partisan vote dilution.</w:t>
      </w:r>
      <w:r w:rsidRPr="00434672">
        <w:rPr>
          <w:rStyle w:val="FootnoteReference"/>
        </w:rPr>
        <w:footnoteReference w:id="389"/>
      </w:r>
    </w:p>
    <w:p w14:paraId="7F61214E" w14:textId="5C62ADD7" w:rsidR="00350B97" w:rsidRPr="00A60D46" w:rsidRDefault="00BA5AC9" w:rsidP="00754A16">
      <w:pPr>
        <w:pStyle w:val="Heading2"/>
        <w:spacing w:line="480" w:lineRule="auto"/>
      </w:pPr>
      <w:bookmarkStart w:id="88" w:name="_Toc122704184"/>
      <w:bookmarkStart w:id="89" w:name="_Toc123141391"/>
      <w:r>
        <w:t xml:space="preserve">Evaluating the </w:t>
      </w:r>
      <w:r w:rsidR="00B21C94">
        <w:t>consequences</w:t>
      </w:r>
      <w:r>
        <w:t xml:space="preserve"> of court </w:t>
      </w:r>
      <w:r w:rsidR="00B21C94">
        <w:t>action</w:t>
      </w:r>
      <w:bookmarkEnd w:id="88"/>
      <w:bookmarkEnd w:id="89"/>
    </w:p>
    <w:p w14:paraId="274A0A02" w14:textId="77777777" w:rsidR="00E74012" w:rsidRDefault="00A97C35" w:rsidP="00754A16">
      <w:pPr>
        <w:spacing w:line="480" w:lineRule="auto"/>
      </w:pPr>
      <w:r w:rsidRPr="00A97C35">
        <w:t>The next issue we take up is evaluating the consequences of state court action</w:t>
      </w:r>
      <w:r w:rsidR="00E74012">
        <w:t xml:space="preserve">. </w:t>
      </w:r>
    </w:p>
    <w:p w14:paraId="306C9EEB" w14:textId="1B8BB267" w:rsidR="00EC12AF" w:rsidRDefault="00697626" w:rsidP="00754A16">
      <w:pPr>
        <w:spacing w:line="480" w:lineRule="auto"/>
      </w:pPr>
      <w:r>
        <w:t>In</w:t>
      </w:r>
      <w:r w:rsidR="00C02B7E">
        <w:t xml:space="preserve"> Table Six</w:t>
      </w:r>
      <w:r>
        <w:t>, w</w:t>
      </w:r>
      <w:r w:rsidR="00E74012">
        <w:t>e look at</w:t>
      </w:r>
      <w:r w:rsidR="00A97C35" w:rsidRPr="00A97C35">
        <w:t xml:space="preserve"> those states where the state court </w:t>
      </w:r>
      <w:r w:rsidR="00810FC0" w:rsidRPr="00A97C35">
        <w:t>rejected</w:t>
      </w:r>
      <w:r w:rsidR="00A97C35" w:rsidRPr="00A97C35">
        <w:t xml:space="preserve"> </w:t>
      </w:r>
      <w:r w:rsidR="00EC12AF">
        <w:t xml:space="preserve">a map </w:t>
      </w:r>
      <w:r w:rsidR="00A97C35" w:rsidRPr="00A97C35">
        <w:t>as an unconstitutional partisan gerrymander</w:t>
      </w:r>
      <w:r>
        <w:t xml:space="preserve"> after litigation</w:t>
      </w:r>
      <w:r w:rsidR="002E2EE0">
        <w:t xml:space="preserve"> (North Carolina, Maryland, New York, Oh</w:t>
      </w:r>
      <w:r w:rsidR="006E362A">
        <w:t>io</w:t>
      </w:r>
      <w:r w:rsidR="002E2EE0">
        <w:t>)</w:t>
      </w:r>
      <w:r w:rsidR="009B1B08">
        <w:t>.</w:t>
      </w:r>
      <w:r w:rsidR="00ED61DB" w:rsidRPr="00434672">
        <w:rPr>
          <w:rStyle w:val="FootnoteReference"/>
        </w:rPr>
        <w:footnoteReference w:id="390"/>
      </w:r>
      <w:r w:rsidR="00810FC0">
        <w:t xml:space="preserve"> </w:t>
      </w:r>
      <w:r w:rsidR="00EC12AF">
        <w:t xml:space="preserve">Here we compare the </w:t>
      </w:r>
      <w:r w:rsidR="003A54F8">
        <w:t>court-imposed</w:t>
      </w:r>
      <w:r w:rsidR="00EC12AF">
        <w:t xml:space="preserve"> map with the legislative map it replaced, though Ohio is an exception. Ohio is a special case since the peculiar provisions in its constitution did not allow the Ohio Supreme Court to draw a map of its own.</w:t>
      </w:r>
      <w:r w:rsidR="00657F0F" w:rsidRPr="00434672">
        <w:rPr>
          <w:rStyle w:val="FootnoteReference"/>
        </w:rPr>
        <w:footnoteReference w:id="391"/>
      </w:r>
      <w:r w:rsidR="00657F0F">
        <w:t xml:space="preserve"> </w:t>
      </w:r>
      <w:r w:rsidR="00EC12AF">
        <w:t>Instead, that Court repeatedly rejected legislative and commission maps as they submitted new maps that differed little from the previously rejected map, until the election became so close in time that the legislature was able to get one of its maps adopted by a federal court to conduct an election.</w:t>
      </w:r>
      <w:r w:rsidR="00657F0F" w:rsidRPr="00434672">
        <w:rPr>
          <w:rStyle w:val="FootnoteReference"/>
        </w:rPr>
        <w:footnoteReference w:id="392"/>
      </w:r>
      <w:r w:rsidR="00EC12AF">
        <w:t xml:space="preserve"> Thus, even though the legislative maps were rejected by the state court, in Ohio there is no state court drawn map to compare against. We therefore compare the map first ruled unconstitutional against the map that was used in the 2022</w:t>
      </w:r>
      <w:r w:rsidR="00396F1A">
        <w:t xml:space="preserve"> congressional </w:t>
      </w:r>
      <w:r w:rsidR="00EC12AF">
        <w:t>election</w:t>
      </w:r>
      <w:r w:rsidR="00396F1A">
        <w:t xml:space="preserve"> in Ohio</w:t>
      </w:r>
      <w:r w:rsidR="00EC12AF">
        <w:t>.</w:t>
      </w:r>
    </w:p>
    <w:p w14:paraId="331A5D76" w14:textId="3BB2623A" w:rsidR="00F47CE9" w:rsidRDefault="00752D69" w:rsidP="00754A16">
      <w:pPr>
        <w:spacing w:line="480" w:lineRule="auto"/>
      </w:pPr>
      <w:r>
        <w:t xml:space="preserve"> </w:t>
      </w:r>
      <w:r w:rsidR="00810FC0">
        <w:t xml:space="preserve">We also evaluate plans </w:t>
      </w:r>
      <w:r w:rsidR="00A97C35" w:rsidRPr="00A97C35">
        <w:t>where the failure of the relevant redistricting authority to act in</w:t>
      </w:r>
      <w:r w:rsidR="000B5476">
        <w:t xml:space="preserve"> </w:t>
      </w:r>
      <w:r w:rsidR="00A97C35" w:rsidRPr="00A97C35">
        <w:t>a timely fashion led to the state court adopting a plan</w:t>
      </w:r>
      <w:r w:rsidR="00F47CE9">
        <w:t xml:space="preserve"> (</w:t>
      </w:r>
      <w:r w:rsidR="003D3F29">
        <w:t>Connecticut</w:t>
      </w:r>
      <w:r w:rsidR="00F11C1A">
        <w:t>, Minnesota</w:t>
      </w:r>
      <w:r w:rsidR="00200B05">
        <w:t xml:space="preserve">, New Hampshire, </w:t>
      </w:r>
      <w:r w:rsidR="00200B05" w:rsidRPr="00276A23">
        <w:lastRenderedPageBreak/>
        <w:t>Pennsylvania</w:t>
      </w:r>
      <w:r w:rsidR="00200B05">
        <w:t xml:space="preserve">, Virginia, </w:t>
      </w:r>
      <w:r w:rsidR="00200B05" w:rsidRPr="00276A23">
        <w:t>Wisconsin</w:t>
      </w:r>
      <w:r w:rsidR="00722D31" w:rsidRPr="00276A23">
        <w:t>)</w:t>
      </w:r>
      <w:r w:rsidR="00276A23">
        <w:t>.</w:t>
      </w:r>
      <w:r w:rsidR="00E17D70">
        <w:t xml:space="preserve"> For New Hampshire and Pennsylvania, we compare the Legislature’s map against the court map.</w:t>
      </w:r>
      <w:r w:rsidR="00D614E3">
        <w:t xml:space="preserve"> For Connecticut, Minnesota, Virginia, and Wisconsin, we only show the data </w:t>
      </w:r>
      <w:r w:rsidR="00E74012">
        <w:t xml:space="preserve">in Table </w:t>
      </w:r>
      <w:r w:rsidR="00C02B7E">
        <w:t>Six</w:t>
      </w:r>
      <w:r w:rsidR="00E74012">
        <w:t xml:space="preserve"> </w:t>
      </w:r>
      <w:r w:rsidR="00D614E3">
        <w:t>for the plan that was used in the 2022 midterm election.</w:t>
      </w:r>
    </w:p>
    <w:p w14:paraId="2A1A6E3F" w14:textId="1405E327" w:rsidR="00F47CE9" w:rsidRPr="002474A2" w:rsidRDefault="00F47CE9" w:rsidP="00754A16">
      <w:pPr>
        <w:spacing w:line="480" w:lineRule="auto"/>
        <w:rPr>
          <w:b/>
        </w:rPr>
      </w:pPr>
      <w:r>
        <w:t>For the states where there is a map against which we can compare the court-ordered</w:t>
      </w:r>
      <w:r w:rsidR="00254F80">
        <w:t xml:space="preserve"> (or ordered to modify)</w:t>
      </w:r>
      <w:r>
        <w:t xml:space="preserve"> map, we </w:t>
      </w:r>
      <w:r w:rsidRPr="000E4A38">
        <w:t xml:space="preserve">show in </w:t>
      </w:r>
      <w:r w:rsidR="00C02B7E">
        <w:t>Table Six</w:t>
      </w:r>
      <w:r w:rsidR="00AA45BC">
        <w:t xml:space="preserve"> </w:t>
      </w:r>
      <w:r w:rsidRPr="000E4A38">
        <w:t>comparisons of the two maps using metrics provided in Dave’s Redistricting App.</w:t>
      </w:r>
      <w:r w:rsidR="00752D69" w:rsidRPr="000E4A38">
        <w:t xml:space="preserve"> </w:t>
      </w:r>
      <w:r w:rsidR="00CB1F2B" w:rsidRPr="000E4A38">
        <w:t>For compactness</w:t>
      </w:r>
      <w:r w:rsidR="00396F1A">
        <w:t>,</w:t>
      </w:r>
      <w:r w:rsidR="00CB1F2B" w:rsidRPr="000E4A38">
        <w:t xml:space="preserve"> high values are better.</w:t>
      </w:r>
      <w:r w:rsidR="00752D69" w:rsidRPr="000E4A38">
        <w:t xml:space="preserve"> </w:t>
      </w:r>
      <w:r w:rsidR="00CB1F2B" w:rsidRPr="000E4A38">
        <w:t>For county splits</w:t>
      </w:r>
      <w:r w:rsidR="00396F1A">
        <w:t>,</w:t>
      </w:r>
      <w:r w:rsidR="00CB1F2B" w:rsidRPr="000E4A38">
        <w:t xml:space="preserve"> low values are better.</w:t>
      </w:r>
      <w:r w:rsidR="00752D69" w:rsidRPr="000E4A38">
        <w:t xml:space="preserve"> </w:t>
      </w:r>
      <w:r w:rsidR="00CB1F2B" w:rsidRPr="000E4A38">
        <w:t>For partisan bias, the ideal would be a value of zero.</w:t>
      </w:r>
      <w:r w:rsidR="00752D69" w:rsidRPr="000E4A38">
        <w:t xml:space="preserve"> </w:t>
      </w:r>
      <w:r w:rsidR="00CB1F2B" w:rsidRPr="000E4A38">
        <w:t>Substantial (and statistically significant) deviations from zero are undesirable</w:t>
      </w:r>
      <w:r w:rsidR="00396F1A">
        <w:t xml:space="preserve"> in that metric</w:t>
      </w:r>
      <w:r w:rsidR="00CB1F2B" w:rsidRPr="000E4A38">
        <w:t>. The sign on partisan bias tells us which party is advantaged, with positive values representing pro-Republican bias.</w:t>
      </w:r>
    </w:p>
    <w:p w14:paraId="6103C17B" w14:textId="77777777" w:rsidR="00F47CE9" w:rsidRDefault="00F47CE9" w:rsidP="00754A16">
      <w:pPr>
        <w:widowControl/>
        <w:spacing w:before="0" w:line="480" w:lineRule="auto"/>
        <w:ind w:firstLine="0"/>
        <w:jc w:val="left"/>
        <w:rPr>
          <w:b/>
          <w:bCs/>
        </w:rPr>
      </w:pPr>
    </w:p>
    <w:p w14:paraId="611022E1" w14:textId="289DFD13" w:rsidR="00F47CE9" w:rsidRDefault="00CB1D5B" w:rsidP="002A3F7D">
      <w:pPr>
        <w:pStyle w:val="Caption"/>
        <w:ind w:firstLine="0"/>
        <w:rPr>
          <w:b/>
          <w:bCs/>
        </w:rPr>
      </w:pPr>
      <w:bookmarkStart w:id="90" w:name="_Ref123138351"/>
      <w:bookmarkStart w:id="91" w:name="_Ref120229773"/>
      <w:r>
        <w:t xml:space="preserve">Table </w:t>
      </w:r>
      <w:fldSimple w:instr=" SEQ Table \* ARABIC ">
        <w:r w:rsidR="0072322F">
          <w:rPr>
            <w:noProof/>
          </w:rPr>
          <w:t>6</w:t>
        </w:r>
      </w:fldSimple>
      <w:bookmarkEnd w:id="90"/>
      <w:bookmarkEnd w:id="91"/>
      <w:r>
        <w:rPr>
          <w:noProof/>
        </w:rPr>
        <w:t>.</w:t>
      </w:r>
      <w:r w:rsidR="006B7FA1">
        <w:t xml:space="preserve"> </w:t>
      </w:r>
      <w:r w:rsidR="00E45DD3" w:rsidRPr="002A68C2">
        <w:rPr>
          <w:i w:val="0"/>
          <w:iCs w:val="0"/>
        </w:rPr>
        <w:t>Direct Comparisons Between Legislatively Drawn Map and State Court Drawn Remedy</w:t>
      </w:r>
      <w:r w:rsidR="00E74012">
        <w:rPr>
          <w:i w:val="0"/>
          <w:iCs w:val="0"/>
        </w:rPr>
        <w:t xml:space="preserve"> </w:t>
      </w:r>
      <w:r w:rsidR="00E74012" w:rsidRPr="00322369">
        <w:rPr>
          <w:bCs/>
          <w:i w:val="0"/>
          <w:iCs w:val="0"/>
        </w:rPr>
        <w:t>Where Such Comparisons are Feasible; Otherwise, Information about the Adopted Map</w:t>
      </w:r>
      <w:r w:rsidR="00CB1F2B" w:rsidRPr="00322369">
        <w:rPr>
          <w:bCs/>
          <w:i w:val="0"/>
          <w:iCs w:val="0"/>
        </w:rPr>
        <w:t xml:space="preserve"> is Given</w:t>
      </w:r>
      <w:r w:rsidR="00E74012" w:rsidRPr="00322369">
        <w:rPr>
          <w:bCs/>
          <w:i w:val="0"/>
          <w:iCs w:val="0"/>
        </w:rPr>
        <w:t>.</w:t>
      </w:r>
      <w:r w:rsidR="006F3C4A" w:rsidRPr="00434672">
        <w:rPr>
          <w:rStyle w:val="FootnoteReference"/>
        </w:rPr>
        <w:footnoteReference w:id="393"/>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89"/>
        <w:gridCol w:w="1414"/>
        <w:gridCol w:w="1414"/>
        <w:gridCol w:w="1415"/>
        <w:gridCol w:w="1413"/>
        <w:gridCol w:w="1415"/>
      </w:tblGrid>
      <w:tr w:rsidR="00287F3B" w:rsidRPr="00783292" w14:paraId="1CEF65D6" w14:textId="77777777" w:rsidTr="00231F0B">
        <w:trPr>
          <w:jc w:val="center"/>
        </w:trPr>
        <w:tc>
          <w:tcPr>
            <w:tcW w:w="1222" w:type="pct"/>
            <w:tcBorders>
              <w:bottom w:val="single" w:sz="4" w:space="0" w:color="auto"/>
            </w:tcBorders>
            <w:vAlign w:val="center"/>
          </w:tcPr>
          <w:p w14:paraId="2A5BA557" w14:textId="147B05B1"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State</w:t>
            </w:r>
          </w:p>
        </w:tc>
        <w:tc>
          <w:tcPr>
            <w:tcW w:w="755" w:type="pct"/>
            <w:tcBorders>
              <w:bottom w:val="single" w:sz="4" w:space="0" w:color="auto"/>
            </w:tcBorders>
            <w:vAlign w:val="center"/>
          </w:tcPr>
          <w:p w14:paraId="18E2CE87" w14:textId="168B10CC"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Total County Splits</w:t>
            </w:r>
          </w:p>
        </w:tc>
        <w:tc>
          <w:tcPr>
            <w:tcW w:w="755" w:type="pct"/>
            <w:tcBorders>
              <w:bottom w:val="single" w:sz="4" w:space="0" w:color="auto"/>
            </w:tcBorders>
            <w:vAlign w:val="center"/>
          </w:tcPr>
          <w:p w14:paraId="5019D54D" w14:textId="019A1E78"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Compact</w:t>
            </w:r>
            <w:r w:rsidR="00FC41A8" w:rsidRPr="00E57B97">
              <w:rPr>
                <w:color w:val="C00000"/>
                <w:sz w:val="16"/>
                <w:szCs w:val="16"/>
              </w:rPr>
              <w:t>-</w:t>
            </w:r>
            <w:r w:rsidRPr="00E57B97">
              <w:rPr>
                <w:color w:val="C00000"/>
                <w:sz w:val="16"/>
                <w:szCs w:val="16"/>
              </w:rPr>
              <w:t>ness</w:t>
            </w:r>
          </w:p>
        </w:tc>
        <w:tc>
          <w:tcPr>
            <w:tcW w:w="756" w:type="pct"/>
            <w:tcBorders>
              <w:bottom w:val="single" w:sz="4" w:space="0" w:color="auto"/>
            </w:tcBorders>
            <w:vAlign w:val="center"/>
          </w:tcPr>
          <w:p w14:paraId="0A18D706" w14:textId="3127396A"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Votes Bias</w:t>
            </w:r>
          </w:p>
        </w:tc>
        <w:tc>
          <w:tcPr>
            <w:tcW w:w="755" w:type="pct"/>
            <w:tcBorders>
              <w:bottom w:val="single" w:sz="4" w:space="0" w:color="auto"/>
            </w:tcBorders>
            <w:vAlign w:val="center"/>
          </w:tcPr>
          <w:p w14:paraId="75FDB1CE" w14:textId="3FD33032"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Biden Seats</w:t>
            </w:r>
          </w:p>
        </w:tc>
        <w:tc>
          <w:tcPr>
            <w:tcW w:w="756" w:type="pct"/>
            <w:tcBorders>
              <w:bottom w:val="single" w:sz="4" w:space="0" w:color="auto"/>
            </w:tcBorders>
            <w:vAlign w:val="center"/>
          </w:tcPr>
          <w:p w14:paraId="209B279F" w14:textId="7E78059B"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 xml:space="preserve">2022 </w:t>
            </w:r>
            <w:r w:rsidR="00752F02" w:rsidRPr="00E57B97">
              <w:rPr>
                <w:color w:val="C00000"/>
                <w:sz w:val="16"/>
                <w:szCs w:val="16"/>
              </w:rPr>
              <w:t>Seats</w:t>
            </w:r>
          </w:p>
        </w:tc>
      </w:tr>
      <w:tr w:rsidR="00287F3B" w:rsidRPr="00783292" w14:paraId="38CD183D" w14:textId="77777777" w:rsidTr="00E57B97">
        <w:trPr>
          <w:jc w:val="center"/>
        </w:trPr>
        <w:tc>
          <w:tcPr>
            <w:tcW w:w="1222" w:type="pct"/>
            <w:tcBorders>
              <w:top w:val="single" w:sz="4" w:space="0" w:color="auto"/>
            </w:tcBorders>
            <w:shd w:val="clear" w:color="auto" w:fill="D9D9D9" w:themeFill="background1" w:themeFillShade="D9"/>
          </w:tcPr>
          <w:p w14:paraId="56346410" w14:textId="4C037450" w:rsidR="00287F3B" w:rsidRPr="004D1374" w:rsidRDefault="00287F3B" w:rsidP="00754A16">
            <w:pPr>
              <w:widowControl/>
              <w:spacing w:before="0" w:line="480" w:lineRule="auto"/>
              <w:ind w:firstLine="0"/>
              <w:jc w:val="left"/>
              <w:rPr>
                <w:b/>
                <w:bCs/>
                <w:sz w:val="16"/>
                <w:szCs w:val="16"/>
              </w:rPr>
            </w:pPr>
            <w:r w:rsidRPr="004D1374">
              <w:rPr>
                <w:b/>
                <w:bCs/>
                <w:sz w:val="16"/>
                <w:szCs w:val="16"/>
              </w:rPr>
              <w:t>Maryland Leg</w:t>
            </w:r>
            <w:r w:rsidR="0076491B">
              <w:rPr>
                <w:b/>
                <w:bCs/>
                <w:sz w:val="16"/>
                <w:szCs w:val="16"/>
              </w:rPr>
              <w:t xml:space="preserve">islature </w:t>
            </w:r>
          </w:p>
        </w:tc>
        <w:tc>
          <w:tcPr>
            <w:tcW w:w="755" w:type="pct"/>
            <w:tcBorders>
              <w:top w:val="single" w:sz="4" w:space="0" w:color="auto"/>
            </w:tcBorders>
            <w:shd w:val="clear" w:color="auto" w:fill="D9D9D9" w:themeFill="background1" w:themeFillShade="D9"/>
            <w:vAlign w:val="center"/>
          </w:tcPr>
          <w:p w14:paraId="37E600DE" w14:textId="1E20AD2E" w:rsidR="00287F3B" w:rsidRPr="00783292" w:rsidRDefault="0084772B"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0DBC2130" w14:textId="3645378A" w:rsidR="00287F3B" w:rsidRPr="00783292" w:rsidRDefault="0084772B" w:rsidP="00754A16">
            <w:pPr>
              <w:widowControl/>
              <w:spacing w:before="0" w:line="480" w:lineRule="auto"/>
              <w:ind w:firstLine="0"/>
              <w:jc w:val="center"/>
              <w:rPr>
                <w:sz w:val="16"/>
                <w:szCs w:val="16"/>
              </w:rPr>
            </w:pPr>
            <w:r>
              <w:rPr>
                <w:sz w:val="16"/>
                <w:szCs w:val="16"/>
              </w:rPr>
              <w:t>23</w:t>
            </w:r>
          </w:p>
        </w:tc>
        <w:tc>
          <w:tcPr>
            <w:tcW w:w="756" w:type="pct"/>
            <w:tcBorders>
              <w:top w:val="single" w:sz="4" w:space="0" w:color="auto"/>
            </w:tcBorders>
            <w:shd w:val="clear" w:color="auto" w:fill="D9D9D9" w:themeFill="background1" w:themeFillShade="D9"/>
            <w:vAlign w:val="center"/>
          </w:tcPr>
          <w:p w14:paraId="0551EE6E" w14:textId="7BEC233D" w:rsidR="00287F3B" w:rsidRPr="00783292" w:rsidRDefault="00C8113D" w:rsidP="00754A16">
            <w:pPr>
              <w:widowControl/>
              <w:spacing w:before="0" w:line="480" w:lineRule="auto"/>
              <w:ind w:firstLine="0"/>
              <w:jc w:val="center"/>
              <w:rPr>
                <w:sz w:val="16"/>
                <w:szCs w:val="16"/>
              </w:rPr>
            </w:pPr>
            <w:r>
              <w:rPr>
                <w:sz w:val="16"/>
                <w:szCs w:val="16"/>
              </w:rPr>
              <w:t>0.55%</w:t>
            </w:r>
          </w:p>
        </w:tc>
        <w:tc>
          <w:tcPr>
            <w:tcW w:w="755" w:type="pct"/>
            <w:tcBorders>
              <w:top w:val="single" w:sz="4" w:space="0" w:color="auto"/>
            </w:tcBorders>
            <w:shd w:val="clear" w:color="auto" w:fill="D9D9D9" w:themeFill="background1" w:themeFillShade="D9"/>
            <w:vAlign w:val="center"/>
          </w:tcPr>
          <w:p w14:paraId="3334AA15" w14:textId="02F7B27D" w:rsidR="00287F3B" w:rsidRPr="00783292" w:rsidRDefault="0084772B" w:rsidP="00754A16">
            <w:pPr>
              <w:widowControl/>
              <w:spacing w:before="0" w:line="480" w:lineRule="auto"/>
              <w:ind w:firstLine="0"/>
              <w:jc w:val="center"/>
              <w:rPr>
                <w:sz w:val="16"/>
                <w:szCs w:val="16"/>
              </w:rPr>
            </w:pPr>
            <w:r>
              <w:rPr>
                <w:sz w:val="16"/>
                <w:szCs w:val="16"/>
              </w:rPr>
              <w:t>8</w:t>
            </w:r>
          </w:p>
        </w:tc>
        <w:tc>
          <w:tcPr>
            <w:tcW w:w="756" w:type="pct"/>
            <w:tcBorders>
              <w:top w:val="single" w:sz="4" w:space="0" w:color="auto"/>
            </w:tcBorders>
            <w:shd w:val="clear" w:color="auto" w:fill="D9D9D9" w:themeFill="background1" w:themeFillShade="D9"/>
            <w:vAlign w:val="center"/>
          </w:tcPr>
          <w:p w14:paraId="32EFA6FC" w14:textId="0FFC6909"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5AA88C30" w14:textId="77777777" w:rsidTr="00231F0B">
        <w:trPr>
          <w:jc w:val="center"/>
        </w:trPr>
        <w:tc>
          <w:tcPr>
            <w:tcW w:w="1222" w:type="pct"/>
            <w:tcBorders>
              <w:bottom w:val="single" w:sz="4" w:space="0" w:color="auto"/>
            </w:tcBorders>
          </w:tcPr>
          <w:p w14:paraId="224BEF3B" w14:textId="741CEEF9" w:rsidR="00287F3B" w:rsidRPr="004D1374" w:rsidRDefault="00287F3B" w:rsidP="00754A16">
            <w:pPr>
              <w:widowControl/>
              <w:spacing w:before="0" w:line="480" w:lineRule="auto"/>
              <w:ind w:firstLine="0"/>
              <w:jc w:val="left"/>
              <w:rPr>
                <w:b/>
                <w:bCs/>
                <w:sz w:val="16"/>
                <w:szCs w:val="16"/>
              </w:rPr>
            </w:pPr>
            <w:r w:rsidRPr="004D1374">
              <w:rPr>
                <w:b/>
                <w:bCs/>
                <w:sz w:val="16"/>
                <w:szCs w:val="16"/>
              </w:rPr>
              <w:t>Maryland Remedy</w:t>
            </w:r>
          </w:p>
        </w:tc>
        <w:tc>
          <w:tcPr>
            <w:tcW w:w="755" w:type="pct"/>
            <w:tcBorders>
              <w:bottom w:val="single" w:sz="4" w:space="0" w:color="auto"/>
            </w:tcBorders>
            <w:vAlign w:val="center"/>
          </w:tcPr>
          <w:p w14:paraId="562577C2" w14:textId="258410A2" w:rsidR="00287F3B" w:rsidRPr="00783292" w:rsidRDefault="00891EBD" w:rsidP="00754A16">
            <w:pPr>
              <w:widowControl/>
              <w:spacing w:before="0" w:line="480" w:lineRule="auto"/>
              <w:ind w:firstLine="0"/>
              <w:jc w:val="center"/>
              <w:rPr>
                <w:sz w:val="16"/>
                <w:szCs w:val="16"/>
              </w:rPr>
            </w:pPr>
            <w:r>
              <w:rPr>
                <w:sz w:val="16"/>
                <w:szCs w:val="16"/>
              </w:rPr>
              <w:t>9</w:t>
            </w:r>
          </w:p>
        </w:tc>
        <w:tc>
          <w:tcPr>
            <w:tcW w:w="755" w:type="pct"/>
            <w:tcBorders>
              <w:bottom w:val="single" w:sz="4" w:space="0" w:color="auto"/>
            </w:tcBorders>
            <w:vAlign w:val="center"/>
          </w:tcPr>
          <w:p w14:paraId="767038B2" w14:textId="4F245ABE" w:rsidR="00287F3B" w:rsidRPr="00783292" w:rsidRDefault="00285F27" w:rsidP="00754A16">
            <w:pPr>
              <w:widowControl/>
              <w:spacing w:before="0" w:line="480" w:lineRule="auto"/>
              <w:ind w:firstLine="0"/>
              <w:jc w:val="center"/>
              <w:rPr>
                <w:sz w:val="16"/>
                <w:szCs w:val="16"/>
              </w:rPr>
            </w:pPr>
            <w:r>
              <w:rPr>
                <w:sz w:val="16"/>
                <w:szCs w:val="16"/>
              </w:rPr>
              <w:t>41</w:t>
            </w:r>
          </w:p>
        </w:tc>
        <w:tc>
          <w:tcPr>
            <w:tcW w:w="756" w:type="pct"/>
            <w:tcBorders>
              <w:bottom w:val="single" w:sz="4" w:space="0" w:color="auto"/>
            </w:tcBorders>
            <w:vAlign w:val="center"/>
          </w:tcPr>
          <w:p w14:paraId="4A3C0218" w14:textId="418EAC96" w:rsidR="00287F3B" w:rsidRPr="00783292" w:rsidRDefault="00285F27" w:rsidP="00754A16">
            <w:pPr>
              <w:widowControl/>
              <w:spacing w:before="0" w:line="480" w:lineRule="auto"/>
              <w:ind w:firstLine="0"/>
              <w:jc w:val="center"/>
              <w:rPr>
                <w:sz w:val="16"/>
                <w:szCs w:val="16"/>
              </w:rPr>
            </w:pPr>
            <w:r>
              <w:rPr>
                <w:sz w:val="16"/>
                <w:szCs w:val="16"/>
              </w:rPr>
              <w:t>0.16%</w:t>
            </w:r>
          </w:p>
        </w:tc>
        <w:tc>
          <w:tcPr>
            <w:tcW w:w="755" w:type="pct"/>
            <w:tcBorders>
              <w:bottom w:val="single" w:sz="4" w:space="0" w:color="auto"/>
            </w:tcBorders>
            <w:vAlign w:val="center"/>
          </w:tcPr>
          <w:p w14:paraId="7B292F40" w14:textId="63ED668D" w:rsidR="00287F3B" w:rsidRPr="00783292" w:rsidRDefault="00891EBD" w:rsidP="00754A16">
            <w:pPr>
              <w:widowControl/>
              <w:spacing w:before="0" w:line="480" w:lineRule="auto"/>
              <w:ind w:firstLine="0"/>
              <w:jc w:val="center"/>
              <w:rPr>
                <w:sz w:val="16"/>
                <w:szCs w:val="16"/>
              </w:rPr>
            </w:pPr>
            <w:r>
              <w:rPr>
                <w:sz w:val="16"/>
                <w:szCs w:val="16"/>
              </w:rPr>
              <w:t>7</w:t>
            </w:r>
          </w:p>
        </w:tc>
        <w:tc>
          <w:tcPr>
            <w:tcW w:w="756" w:type="pct"/>
            <w:tcBorders>
              <w:bottom w:val="single" w:sz="4" w:space="0" w:color="auto"/>
            </w:tcBorders>
            <w:vAlign w:val="center"/>
          </w:tcPr>
          <w:p w14:paraId="7606B6F6" w14:textId="178E868C" w:rsidR="00287F3B" w:rsidRPr="00783292" w:rsidRDefault="006C76FD" w:rsidP="00754A16">
            <w:pPr>
              <w:widowControl/>
              <w:spacing w:before="0" w:line="480" w:lineRule="auto"/>
              <w:ind w:firstLine="0"/>
              <w:jc w:val="center"/>
              <w:rPr>
                <w:sz w:val="16"/>
                <w:szCs w:val="16"/>
              </w:rPr>
            </w:pPr>
            <w:r>
              <w:rPr>
                <w:sz w:val="16"/>
                <w:szCs w:val="16"/>
              </w:rPr>
              <w:t>7</w:t>
            </w:r>
          </w:p>
        </w:tc>
      </w:tr>
      <w:tr w:rsidR="00287F3B" w:rsidRPr="00783292" w14:paraId="57B5F2C7" w14:textId="77777777" w:rsidTr="00E57B97">
        <w:trPr>
          <w:jc w:val="center"/>
        </w:trPr>
        <w:tc>
          <w:tcPr>
            <w:tcW w:w="1222" w:type="pct"/>
            <w:tcBorders>
              <w:top w:val="single" w:sz="4" w:space="0" w:color="auto"/>
            </w:tcBorders>
            <w:shd w:val="clear" w:color="auto" w:fill="D9D9D9" w:themeFill="background1" w:themeFillShade="D9"/>
          </w:tcPr>
          <w:p w14:paraId="2B71958F" w14:textId="3B920026" w:rsidR="00287F3B" w:rsidRPr="004D1374" w:rsidRDefault="00287F3B" w:rsidP="00754A16">
            <w:pPr>
              <w:widowControl/>
              <w:spacing w:before="0" w:line="480" w:lineRule="auto"/>
              <w:ind w:firstLine="0"/>
              <w:jc w:val="left"/>
              <w:rPr>
                <w:b/>
                <w:bCs/>
                <w:sz w:val="16"/>
                <w:szCs w:val="16"/>
              </w:rPr>
            </w:pPr>
            <w:r w:rsidRPr="004D1374">
              <w:rPr>
                <w:b/>
                <w:bCs/>
                <w:sz w:val="16"/>
                <w:szCs w:val="16"/>
              </w:rPr>
              <w:t>North Carolina Legi</w:t>
            </w:r>
            <w:r w:rsidR="0076491B">
              <w:rPr>
                <w:b/>
                <w:bCs/>
                <w:sz w:val="16"/>
                <w:szCs w:val="16"/>
              </w:rPr>
              <w:t>slature</w:t>
            </w:r>
          </w:p>
        </w:tc>
        <w:tc>
          <w:tcPr>
            <w:tcW w:w="755" w:type="pct"/>
            <w:tcBorders>
              <w:top w:val="single" w:sz="4" w:space="0" w:color="auto"/>
            </w:tcBorders>
            <w:shd w:val="clear" w:color="auto" w:fill="D9D9D9" w:themeFill="background1" w:themeFillShade="D9"/>
            <w:vAlign w:val="center"/>
          </w:tcPr>
          <w:p w14:paraId="3F835DED" w14:textId="0C27F808" w:rsidR="00287F3B" w:rsidRPr="00783292" w:rsidRDefault="00287F3B"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2DB711CF" w14:textId="64407599" w:rsidR="00287F3B" w:rsidRPr="00783292" w:rsidRDefault="00287F3B" w:rsidP="00754A16">
            <w:pPr>
              <w:widowControl/>
              <w:spacing w:before="0" w:line="480" w:lineRule="auto"/>
              <w:ind w:firstLine="0"/>
              <w:jc w:val="center"/>
              <w:rPr>
                <w:sz w:val="16"/>
                <w:szCs w:val="16"/>
              </w:rPr>
            </w:pPr>
            <w:r>
              <w:rPr>
                <w:sz w:val="16"/>
                <w:szCs w:val="16"/>
              </w:rPr>
              <w:t>51</w:t>
            </w:r>
          </w:p>
        </w:tc>
        <w:tc>
          <w:tcPr>
            <w:tcW w:w="756" w:type="pct"/>
            <w:tcBorders>
              <w:top w:val="single" w:sz="4" w:space="0" w:color="auto"/>
            </w:tcBorders>
            <w:shd w:val="clear" w:color="auto" w:fill="D9D9D9" w:themeFill="background1" w:themeFillShade="D9"/>
            <w:vAlign w:val="center"/>
          </w:tcPr>
          <w:p w14:paraId="6332FB54" w14:textId="4D925D78" w:rsidR="00287F3B" w:rsidRPr="00783292" w:rsidRDefault="00287F3B" w:rsidP="00754A16">
            <w:pPr>
              <w:widowControl/>
              <w:spacing w:before="0" w:line="480" w:lineRule="auto"/>
              <w:ind w:firstLine="0"/>
              <w:jc w:val="center"/>
              <w:rPr>
                <w:sz w:val="16"/>
                <w:szCs w:val="16"/>
              </w:rPr>
            </w:pPr>
            <w:r w:rsidRPr="00B5228C">
              <w:rPr>
                <w:sz w:val="16"/>
                <w:szCs w:val="16"/>
              </w:rPr>
              <w:t>3.92%</w:t>
            </w:r>
          </w:p>
        </w:tc>
        <w:tc>
          <w:tcPr>
            <w:tcW w:w="755" w:type="pct"/>
            <w:tcBorders>
              <w:top w:val="single" w:sz="4" w:space="0" w:color="auto"/>
            </w:tcBorders>
            <w:shd w:val="clear" w:color="auto" w:fill="D9D9D9" w:themeFill="background1" w:themeFillShade="D9"/>
            <w:vAlign w:val="center"/>
          </w:tcPr>
          <w:p w14:paraId="35E0AA25" w14:textId="2EF63EC4" w:rsidR="00287F3B" w:rsidRPr="00783292" w:rsidRDefault="00752F02"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tcBorders>
            <w:shd w:val="clear" w:color="auto" w:fill="D9D9D9" w:themeFill="background1" w:themeFillShade="D9"/>
            <w:vAlign w:val="center"/>
          </w:tcPr>
          <w:p w14:paraId="06EC251C" w14:textId="6833381C"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37F612EB" w14:textId="77777777" w:rsidTr="00231F0B">
        <w:trPr>
          <w:jc w:val="center"/>
        </w:trPr>
        <w:tc>
          <w:tcPr>
            <w:tcW w:w="1222" w:type="pct"/>
            <w:tcBorders>
              <w:bottom w:val="single" w:sz="4" w:space="0" w:color="auto"/>
            </w:tcBorders>
          </w:tcPr>
          <w:p w14:paraId="2F27B879" w14:textId="7747C3DB" w:rsidR="00287F3B" w:rsidRPr="004D1374" w:rsidRDefault="00287F3B" w:rsidP="00754A16">
            <w:pPr>
              <w:widowControl/>
              <w:spacing w:before="0" w:line="480" w:lineRule="auto"/>
              <w:ind w:firstLine="0"/>
              <w:jc w:val="left"/>
              <w:rPr>
                <w:b/>
                <w:bCs/>
                <w:sz w:val="16"/>
                <w:szCs w:val="16"/>
              </w:rPr>
            </w:pPr>
            <w:r w:rsidRPr="004D1374">
              <w:rPr>
                <w:b/>
                <w:bCs/>
                <w:sz w:val="16"/>
                <w:szCs w:val="16"/>
              </w:rPr>
              <w:t>North Carolina</w:t>
            </w:r>
            <w:r w:rsidR="001701A9" w:rsidRPr="004D1374">
              <w:rPr>
                <w:b/>
                <w:bCs/>
                <w:sz w:val="16"/>
                <w:szCs w:val="16"/>
              </w:rPr>
              <w:t xml:space="preserve"> Court</w:t>
            </w:r>
          </w:p>
        </w:tc>
        <w:tc>
          <w:tcPr>
            <w:tcW w:w="755" w:type="pct"/>
            <w:tcBorders>
              <w:bottom w:val="single" w:sz="4" w:space="0" w:color="auto"/>
            </w:tcBorders>
            <w:vAlign w:val="center"/>
          </w:tcPr>
          <w:p w14:paraId="3BEBC708" w14:textId="141820C5" w:rsidR="00287F3B" w:rsidRPr="00783292" w:rsidRDefault="00851726" w:rsidP="00754A16">
            <w:pPr>
              <w:widowControl/>
              <w:spacing w:before="0" w:line="480" w:lineRule="auto"/>
              <w:ind w:firstLine="0"/>
              <w:jc w:val="center"/>
              <w:rPr>
                <w:sz w:val="16"/>
                <w:szCs w:val="16"/>
              </w:rPr>
            </w:pPr>
            <w:r>
              <w:rPr>
                <w:sz w:val="16"/>
                <w:szCs w:val="16"/>
              </w:rPr>
              <w:t>13</w:t>
            </w:r>
          </w:p>
        </w:tc>
        <w:tc>
          <w:tcPr>
            <w:tcW w:w="755" w:type="pct"/>
            <w:tcBorders>
              <w:bottom w:val="single" w:sz="4" w:space="0" w:color="auto"/>
            </w:tcBorders>
            <w:vAlign w:val="center"/>
          </w:tcPr>
          <w:p w14:paraId="5F3F635C" w14:textId="3768EA45" w:rsidR="00287F3B" w:rsidRPr="00783292" w:rsidRDefault="00851726" w:rsidP="00754A16">
            <w:pPr>
              <w:widowControl/>
              <w:spacing w:before="0" w:line="480" w:lineRule="auto"/>
              <w:ind w:firstLine="0"/>
              <w:jc w:val="center"/>
              <w:rPr>
                <w:sz w:val="16"/>
                <w:szCs w:val="16"/>
              </w:rPr>
            </w:pPr>
            <w:r>
              <w:rPr>
                <w:sz w:val="16"/>
                <w:szCs w:val="16"/>
              </w:rPr>
              <w:t>59</w:t>
            </w:r>
          </w:p>
        </w:tc>
        <w:tc>
          <w:tcPr>
            <w:tcW w:w="756" w:type="pct"/>
            <w:tcBorders>
              <w:bottom w:val="single" w:sz="4" w:space="0" w:color="auto"/>
            </w:tcBorders>
            <w:vAlign w:val="center"/>
          </w:tcPr>
          <w:p w14:paraId="1DD39804" w14:textId="548D2221" w:rsidR="00287F3B" w:rsidRPr="00783292" w:rsidRDefault="00376250" w:rsidP="00754A16">
            <w:pPr>
              <w:widowControl/>
              <w:spacing w:before="0" w:line="480" w:lineRule="auto"/>
              <w:ind w:firstLine="0"/>
              <w:jc w:val="center"/>
              <w:rPr>
                <w:sz w:val="16"/>
                <w:szCs w:val="16"/>
              </w:rPr>
            </w:pPr>
            <w:r>
              <w:rPr>
                <w:sz w:val="16"/>
                <w:szCs w:val="16"/>
              </w:rPr>
              <w:t>0.35%</w:t>
            </w:r>
          </w:p>
        </w:tc>
        <w:tc>
          <w:tcPr>
            <w:tcW w:w="755" w:type="pct"/>
            <w:tcBorders>
              <w:bottom w:val="single" w:sz="4" w:space="0" w:color="auto"/>
            </w:tcBorders>
            <w:vAlign w:val="center"/>
          </w:tcPr>
          <w:p w14:paraId="597B91E4" w14:textId="522DE081" w:rsidR="00287F3B" w:rsidRPr="00783292" w:rsidRDefault="00AA2DC6" w:rsidP="00754A16">
            <w:pPr>
              <w:widowControl/>
              <w:spacing w:before="0" w:line="480" w:lineRule="auto"/>
              <w:ind w:firstLine="0"/>
              <w:jc w:val="center"/>
              <w:rPr>
                <w:sz w:val="16"/>
                <w:szCs w:val="16"/>
              </w:rPr>
            </w:pPr>
            <w:r>
              <w:rPr>
                <w:sz w:val="16"/>
                <w:szCs w:val="16"/>
              </w:rPr>
              <w:t>7</w:t>
            </w:r>
          </w:p>
        </w:tc>
        <w:tc>
          <w:tcPr>
            <w:tcW w:w="756" w:type="pct"/>
            <w:tcBorders>
              <w:bottom w:val="single" w:sz="4" w:space="0" w:color="auto"/>
            </w:tcBorders>
            <w:vAlign w:val="center"/>
          </w:tcPr>
          <w:p w14:paraId="21DCCB68" w14:textId="1DB3DA5F" w:rsidR="00287F3B" w:rsidRPr="00783292" w:rsidRDefault="00646575" w:rsidP="00754A16">
            <w:pPr>
              <w:widowControl/>
              <w:spacing w:before="0" w:line="480" w:lineRule="auto"/>
              <w:ind w:firstLine="0"/>
              <w:jc w:val="center"/>
              <w:rPr>
                <w:sz w:val="16"/>
                <w:szCs w:val="16"/>
              </w:rPr>
            </w:pPr>
            <w:r>
              <w:rPr>
                <w:sz w:val="16"/>
                <w:szCs w:val="16"/>
              </w:rPr>
              <w:t>7</w:t>
            </w:r>
          </w:p>
        </w:tc>
      </w:tr>
      <w:tr w:rsidR="00356ECD" w:rsidRPr="00783292" w14:paraId="53BDFA34" w14:textId="77777777" w:rsidTr="00E57B97">
        <w:trPr>
          <w:jc w:val="center"/>
        </w:trPr>
        <w:tc>
          <w:tcPr>
            <w:tcW w:w="1222" w:type="pct"/>
            <w:tcBorders>
              <w:top w:val="single" w:sz="4" w:space="0" w:color="auto"/>
            </w:tcBorders>
            <w:shd w:val="clear" w:color="auto" w:fill="D9D9D9" w:themeFill="background1" w:themeFillShade="D9"/>
          </w:tcPr>
          <w:p w14:paraId="13C2FC8E" w14:textId="6B1C7889" w:rsidR="00356ECD" w:rsidRPr="004D1374" w:rsidRDefault="00356ECD" w:rsidP="00754A16">
            <w:pPr>
              <w:widowControl/>
              <w:spacing w:before="0" w:line="480" w:lineRule="auto"/>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Pr="004D1374">
              <w:rPr>
                <w:b/>
                <w:bCs/>
                <w:sz w:val="16"/>
                <w:szCs w:val="16"/>
              </w:rPr>
              <w:t>. Legislature</w:t>
            </w:r>
          </w:p>
        </w:tc>
        <w:tc>
          <w:tcPr>
            <w:tcW w:w="755" w:type="pct"/>
            <w:tcBorders>
              <w:top w:val="single" w:sz="4" w:space="0" w:color="auto"/>
            </w:tcBorders>
            <w:shd w:val="clear" w:color="auto" w:fill="D9D9D9" w:themeFill="background1" w:themeFillShade="D9"/>
            <w:vAlign w:val="center"/>
          </w:tcPr>
          <w:p w14:paraId="3A5F85DD" w14:textId="15AD678B" w:rsidR="00356ECD" w:rsidRDefault="00737C76" w:rsidP="00754A16">
            <w:pPr>
              <w:widowControl/>
              <w:spacing w:before="0" w:line="480" w:lineRule="auto"/>
              <w:ind w:firstLine="0"/>
              <w:jc w:val="center"/>
              <w:rPr>
                <w:sz w:val="16"/>
                <w:szCs w:val="16"/>
              </w:rPr>
            </w:pPr>
            <w:r>
              <w:rPr>
                <w:sz w:val="16"/>
                <w:szCs w:val="16"/>
              </w:rPr>
              <w:t>3</w:t>
            </w:r>
          </w:p>
        </w:tc>
        <w:tc>
          <w:tcPr>
            <w:tcW w:w="755" w:type="pct"/>
            <w:tcBorders>
              <w:top w:val="single" w:sz="4" w:space="0" w:color="auto"/>
            </w:tcBorders>
            <w:shd w:val="clear" w:color="auto" w:fill="D9D9D9" w:themeFill="background1" w:themeFillShade="D9"/>
            <w:vAlign w:val="center"/>
          </w:tcPr>
          <w:p w14:paraId="7D9F448D" w14:textId="54644313" w:rsidR="00356ECD" w:rsidRDefault="00737C76" w:rsidP="00754A16">
            <w:pPr>
              <w:widowControl/>
              <w:spacing w:before="0" w:line="480" w:lineRule="auto"/>
              <w:ind w:firstLine="0"/>
              <w:jc w:val="center"/>
              <w:rPr>
                <w:sz w:val="16"/>
                <w:szCs w:val="16"/>
              </w:rPr>
            </w:pPr>
            <w:r>
              <w:rPr>
                <w:sz w:val="16"/>
                <w:szCs w:val="16"/>
              </w:rPr>
              <w:t>43</w:t>
            </w:r>
          </w:p>
        </w:tc>
        <w:tc>
          <w:tcPr>
            <w:tcW w:w="756" w:type="pct"/>
            <w:tcBorders>
              <w:top w:val="single" w:sz="4" w:space="0" w:color="auto"/>
            </w:tcBorders>
            <w:shd w:val="clear" w:color="auto" w:fill="D9D9D9" w:themeFill="background1" w:themeFillShade="D9"/>
            <w:vAlign w:val="center"/>
          </w:tcPr>
          <w:p w14:paraId="6215CA2F" w14:textId="0CAAB98A" w:rsidR="00356ECD" w:rsidRDefault="00737C76" w:rsidP="00754A16">
            <w:pPr>
              <w:widowControl/>
              <w:spacing w:before="0" w:line="480" w:lineRule="auto"/>
              <w:ind w:firstLine="0"/>
              <w:jc w:val="center"/>
              <w:rPr>
                <w:sz w:val="16"/>
                <w:szCs w:val="16"/>
              </w:rPr>
            </w:pPr>
            <w:r>
              <w:rPr>
                <w:sz w:val="16"/>
                <w:szCs w:val="16"/>
              </w:rPr>
              <w:t>-0.15%</w:t>
            </w:r>
          </w:p>
        </w:tc>
        <w:tc>
          <w:tcPr>
            <w:tcW w:w="755" w:type="pct"/>
            <w:tcBorders>
              <w:top w:val="single" w:sz="4" w:space="0" w:color="auto"/>
            </w:tcBorders>
            <w:shd w:val="clear" w:color="auto" w:fill="D9D9D9" w:themeFill="background1" w:themeFillShade="D9"/>
            <w:vAlign w:val="center"/>
          </w:tcPr>
          <w:p w14:paraId="78FA5BBD" w14:textId="024BFA68" w:rsidR="00356ECD" w:rsidRDefault="00356ECD" w:rsidP="00754A16">
            <w:pPr>
              <w:widowControl/>
              <w:spacing w:before="0" w:line="480" w:lineRule="auto"/>
              <w:ind w:firstLine="0"/>
              <w:jc w:val="center"/>
              <w:rPr>
                <w:sz w:val="16"/>
                <w:szCs w:val="16"/>
              </w:rPr>
            </w:pPr>
            <w:r>
              <w:rPr>
                <w:sz w:val="16"/>
                <w:szCs w:val="16"/>
              </w:rPr>
              <w:t>2</w:t>
            </w:r>
          </w:p>
        </w:tc>
        <w:tc>
          <w:tcPr>
            <w:tcW w:w="756" w:type="pct"/>
            <w:tcBorders>
              <w:top w:val="single" w:sz="4" w:space="0" w:color="auto"/>
            </w:tcBorders>
            <w:shd w:val="clear" w:color="auto" w:fill="D9D9D9" w:themeFill="background1" w:themeFillShade="D9"/>
            <w:vAlign w:val="center"/>
          </w:tcPr>
          <w:p w14:paraId="379E6CBA" w14:textId="5B946D55" w:rsidR="00356ECD" w:rsidRPr="00783292" w:rsidRDefault="00941372" w:rsidP="00754A16">
            <w:pPr>
              <w:widowControl/>
              <w:spacing w:before="0" w:line="480" w:lineRule="auto"/>
              <w:ind w:firstLine="0"/>
              <w:jc w:val="center"/>
              <w:rPr>
                <w:sz w:val="16"/>
                <w:szCs w:val="16"/>
              </w:rPr>
            </w:pPr>
            <w:r>
              <w:rPr>
                <w:sz w:val="16"/>
                <w:szCs w:val="16"/>
              </w:rPr>
              <w:t>-</w:t>
            </w:r>
          </w:p>
        </w:tc>
      </w:tr>
      <w:tr w:rsidR="00356ECD" w:rsidRPr="00783292" w14:paraId="11523676" w14:textId="77777777" w:rsidTr="00231F0B">
        <w:trPr>
          <w:jc w:val="center"/>
        </w:trPr>
        <w:tc>
          <w:tcPr>
            <w:tcW w:w="1222" w:type="pct"/>
            <w:tcBorders>
              <w:bottom w:val="single" w:sz="4" w:space="0" w:color="auto"/>
            </w:tcBorders>
          </w:tcPr>
          <w:p w14:paraId="6CDC91B0" w14:textId="134E8862" w:rsidR="00356ECD" w:rsidRPr="004D1374" w:rsidRDefault="00356ECD" w:rsidP="00754A16">
            <w:pPr>
              <w:widowControl/>
              <w:spacing w:before="0" w:line="480" w:lineRule="auto"/>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0076491B"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64CDED98" w14:textId="15594CE3" w:rsidR="00356ECD" w:rsidRDefault="00E03338" w:rsidP="00754A16">
            <w:pPr>
              <w:widowControl/>
              <w:spacing w:before="0" w:line="480" w:lineRule="auto"/>
              <w:ind w:firstLine="0"/>
              <w:jc w:val="center"/>
              <w:rPr>
                <w:sz w:val="16"/>
                <w:szCs w:val="16"/>
              </w:rPr>
            </w:pPr>
            <w:r>
              <w:rPr>
                <w:sz w:val="16"/>
                <w:szCs w:val="16"/>
              </w:rPr>
              <w:t>5</w:t>
            </w:r>
          </w:p>
        </w:tc>
        <w:tc>
          <w:tcPr>
            <w:tcW w:w="755" w:type="pct"/>
            <w:tcBorders>
              <w:bottom w:val="single" w:sz="4" w:space="0" w:color="auto"/>
            </w:tcBorders>
            <w:vAlign w:val="center"/>
          </w:tcPr>
          <w:p w14:paraId="4B20C658" w14:textId="7001EFCC" w:rsidR="00356ECD" w:rsidRDefault="00E03338" w:rsidP="00754A16">
            <w:pPr>
              <w:widowControl/>
              <w:spacing w:before="0" w:line="480" w:lineRule="auto"/>
              <w:ind w:firstLine="0"/>
              <w:jc w:val="center"/>
              <w:rPr>
                <w:sz w:val="16"/>
                <w:szCs w:val="16"/>
              </w:rPr>
            </w:pPr>
            <w:r>
              <w:rPr>
                <w:sz w:val="16"/>
                <w:szCs w:val="16"/>
              </w:rPr>
              <w:t>26</w:t>
            </w:r>
          </w:p>
        </w:tc>
        <w:tc>
          <w:tcPr>
            <w:tcW w:w="756" w:type="pct"/>
            <w:tcBorders>
              <w:bottom w:val="single" w:sz="4" w:space="0" w:color="auto"/>
            </w:tcBorders>
            <w:vAlign w:val="center"/>
          </w:tcPr>
          <w:p w14:paraId="43660DE9" w14:textId="52687D9C" w:rsidR="00356ECD" w:rsidRDefault="00E03338" w:rsidP="00754A16">
            <w:pPr>
              <w:widowControl/>
              <w:spacing w:before="0" w:line="480" w:lineRule="auto"/>
              <w:ind w:firstLine="0"/>
              <w:jc w:val="center"/>
              <w:rPr>
                <w:sz w:val="16"/>
                <w:szCs w:val="16"/>
              </w:rPr>
            </w:pPr>
            <w:r>
              <w:rPr>
                <w:sz w:val="16"/>
                <w:szCs w:val="16"/>
              </w:rPr>
              <w:t>-0.00%</w:t>
            </w:r>
          </w:p>
        </w:tc>
        <w:tc>
          <w:tcPr>
            <w:tcW w:w="755" w:type="pct"/>
            <w:tcBorders>
              <w:bottom w:val="single" w:sz="4" w:space="0" w:color="auto"/>
            </w:tcBorders>
            <w:vAlign w:val="center"/>
          </w:tcPr>
          <w:p w14:paraId="3D308BB8" w14:textId="02843DBE" w:rsidR="00356ECD" w:rsidRDefault="00AA739D" w:rsidP="00754A16">
            <w:pPr>
              <w:widowControl/>
              <w:spacing w:before="0" w:line="480" w:lineRule="auto"/>
              <w:ind w:firstLine="0"/>
              <w:jc w:val="center"/>
              <w:rPr>
                <w:sz w:val="16"/>
                <w:szCs w:val="16"/>
              </w:rPr>
            </w:pPr>
            <w:r>
              <w:rPr>
                <w:sz w:val="16"/>
                <w:szCs w:val="16"/>
              </w:rPr>
              <w:t>2</w:t>
            </w:r>
          </w:p>
        </w:tc>
        <w:tc>
          <w:tcPr>
            <w:tcW w:w="756" w:type="pct"/>
            <w:tcBorders>
              <w:bottom w:val="single" w:sz="4" w:space="0" w:color="auto"/>
            </w:tcBorders>
            <w:vAlign w:val="center"/>
          </w:tcPr>
          <w:p w14:paraId="0A6CF727" w14:textId="0E96C334" w:rsidR="00356ECD" w:rsidRPr="00783292" w:rsidRDefault="004D1374" w:rsidP="00754A16">
            <w:pPr>
              <w:widowControl/>
              <w:spacing w:before="0" w:line="480" w:lineRule="auto"/>
              <w:ind w:firstLine="0"/>
              <w:jc w:val="center"/>
              <w:rPr>
                <w:sz w:val="16"/>
                <w:szCs w:val="16"/>
              </w:rPr>
            </w:pPr>
            <w:r>
              <w:rPr>
                <w:sz w:val="16"/>
                <w:szCs w:val="16"/>
              </w:rPr>
              <w:t>2</w:t>
            </w:r>
          </w:p>
        </w:tc>
      </w:tr>
      <w:tr w:rsidR="00287F3B" w:rsidRPr="00783292" w14:paraId="4F36387D" w14:textId="77777777" w:rsidTr="00E57B97">
        <w:trPr>
          <w:jc w:val="center"/>
        </w:trPr>
        <w:tc>
          <w:tcPr>
            <w:tcW w:w="1222" w:type="pct"/>
            <w:tcBorders>
              <w:top w:val="single" w:sz="4" w:space="0" w:color="auto"/>
            </w:tcBorders>
            <w:shd w:val="clear" w:color="auto" w:fill="D9D9D9" w:themeFill="background1" w:themeFillShade="D9"/>
          </w:tcPr>
          <w:p w14:paraId="76409357" w14:textId="46D2D9FD" w:rsidR="00287F3B" w:rsidRPr="004D1374" w:rsidRDefault="00287F3B" w:rsidP="00754A16">
            <w:pPr>
              <w:widowControl/>
              <w:spacing w:before="0" w:line="480" w:lineRule="auto"/>
              <w:ind w:firstLine="0"/>
              <w:jc w:val="left"/>
              <w:rPr>
                <w:b/>
                <w:bCs/>
                <w:sz w:val="16"/>
                <w:szCs w:val="16"/>
              </w:rPr>
            </w:pPr>
            <w:r w:rsidRPr="004D1374">
              <w:rPr>
                <w:b/>
                <w:bCs/>
                <w:sz w:val="16"/>
                <w:szCs w:val="16"/>
              </w:rPr>
              <w:t>New York 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221B30D4" w14:textId="70DBE9E6" w:rsidR="00287F3B" w:rsidRPr="00783292" w:rsidRDefault="007B36E4" w:rsidP="00754A16">
            <w:pPr>
              <w:widowControl/>
              <w:spacing w:before="0" w:line="480" w:lineRule="auto"/>
              <w:ind w:firstLine="0"/>
              <w:jc w:val="center"/>
              <w:rPr>
                <w:sz w:val="16"/>
                <w:szCs w:val="16"/>
              </w:rPr>
            </w:pPr>
            <w:r>
              <w:rPr>
                <w:sz w:val="16"/>
                <w:szCs w:val="16"/>
              </w:rPr>
              <w:t>56</w:t>
            </w:r>
          </w:p>
        </w:tc>
        <w:tc>
          <w:tcPr>
            <w:tcW w:w="755" w:type="pct"/>
            <w:tcBorders>
              <w:top w:val="single" w:sz="4" w:space="0" w:color="auto"/>
            </w:tcBorders>
            <w:shd w:val="clear" w:color="auto" w:fill="D9D9D9" w:themeFill="background1" w:themeFillShade="D9"/>
            <w:vAlign w:val="center"/>
          </w:tcPr>
          <w:p w14:paraId="082CF77B" w14:textId="53DE25F3" w:rsidR="00287F3B" w:rsidRPr="00783292" w:rsidRDefault="007B36E4" w:rsidP="00754A16">
            <w:pPr>
              <w:widowControl/>
              <w:spacing w:before="0" w:line="480" w:lineRule="auto"/>
              <w:ind w:firstLine="0"/>
              <w:jc w:val="center"/>
              <w:rPr>
                <w:sz w:val="16"/>
                <w:szCs w:val="16"/>
              </w:rPr>
            </w:pPr>
            <w:r>
              <w:rPr>
                <w:sz w:val="16"/>
                <w:szCs w:val="16"/>
              </w:rPr>
              <w:t>40</w:t>
            </w:r>
          </w:p>
        </w:tc>
        <w:tc>
          <w:tcPr>
            <w:tcW w:w="756" w:type="pct"/>
            <w:tcBorders>
              <w:top w:val="single" w:sz="4" w:space="0" w:color="auto"/>
            </w:tcBorders>
            <w:shd w:val="clear" w:color="auto" w:fill="D9D9D9" w:themeFill="background1" w:themeFillShade="D9"/>
            <w:vAlign w:val="center"/>
          </w:tcPr>
          <w:p w14:paraId="401EE195" w14:textId="5646A039" w:rsidR="00287F3B" w:rsidRPr="00783292" w:rsidRDefault="007B36E4" w:rsidP="00754A16">
            <w:pPr>
              <w:widowControl/>
              <w:spacing w:before="0" w:line="480" w:lineRule="auto"/>
              <w:ind w:firstLine="0"/>
              <w:jc w:val="center"/>
              <w:rPr>
                <w:sz w:val="16"/>
                <w:szCs w:val="16"/>
              </w:rPr>
            </w:pPr>
            <w:r>
              <w:rPr>
                <w:sz w:val="16"/>
                <w:szCs w:val="16"/>
              </w:rPr>
              <w:t>0.12%</w:t>
            </w:r>
          </w:p>
        </w:tc>
        <w:tc>
          <w:tcPr>
            <w:tcW w:w="755" w:type="pct"/>
            <w:tcBorders>
              <w:top w:val="single" w:sz="4" w:space="0" w:color="auto"/>
            </w:tcBorders>
            <w:shd w:val="clear" w:color="auto" w:fill="D9D9D9" w:themeFill="background1" w:themeFillShade="D9"/>
            <w:vAlign w:val="center"/>
          </w:tcPr>
          <w:p w14:paraId="7BC0D7EF" w14:textId="632DE48A" w:rsidR="00287F3B" w:rsidRPr="00783292" w:rsidRDefault="006053DB" w:rsidP="00754A16">
            <w:pPr>
              <w:widowControl/>
              <w:spacing w:before="0" w:line="480" w:lineRule="auto"/>
              <w:ind w:firstLine="0"/>
              <w:jc w:val="center"/>
              <w:rPr>
                <w:sz w:val="16"/>
                <w:szCs w:val="16"/>
              </w:rPr>
            </w:pPr>
            <w:r>
              <w:rPr>
                <w:sz w:val="16"/>
                <w:szCs w:val="16"/>
              </w:rPr>
              <w:t>22</w:t>
            </w:r>
          </w:p>
        </w:tc>
        <w:tc>
          <w:tcPr>
            <w:tcW w:w="756" w:type="pct"/>
            <w:tcBorders>
              <w:top w:val="single" w:sz="4" w:space="0" w:color="auto"/>
            </w:tcBorders>
            <w:shd w:val="clear" w:color="auto" w:fill="D9D9D9" w:themeFill="background1" w:themeFillShade="D9"/>
            <w:vAlign w:val="center"/>
          </w:tcPr>
          <w:p w14:paraId="266165DF" w14:textId="30EFF028"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1B7E83E6" w14:textId="77777777" w:rsidTr="00231F0B">
        <w:trPr>
          <w:jc w:val="center"/>
        </w:trPr>
        <w:tc>
          <w:tcPr>
            <w:tcW w:w="1222" w:type="pct"/>
            <w:tcBorders>
              <w:bottom w:val="single" w:sz="4" w:space="0" w:color="auto"/>
            </w:tcBorders>
          </w:tcPr>
          <w:p w14:paraId="30B33563" w14:textId="4753BC77" w:rsidR="00287F3B" w:rsidRPr="004D1374" w:rsidRDefault="00287F3B" w:rsidP="00754A16">
            <w:pPr>
              <w:widowControl/>
              <w:spacing w:before="0" w:line="480" w:lineRule="auto"/>
              <w:ind w:firstLine="0"/>
              <w:jc w:val="left"/>
              <w:rPr>
                <w:b/>
                <w:bCs/>
                <w:sz w:val="16"/>
                <w:szCs w:val="16"/>
              </w:rPr>
            </w:pPr>
            <w:r w:rsidRPr="004D1374">
              <w:rPr>
                <w:b/>
                <w:bCs/>
                <w:sz w:val="16"/>
                <w:szCs w:val="16"/>
              </w:rPr>
              <w:t>New York Court</w:t>
            </w:r>
          </w:p>
        </w:tc>
        <w:tc>
          <w:tcPr>
            <w:tcW w:w="755" w:type="pct"/>
            <w:tcBorders>
              <w:bottom w:val="single" w:sz="4" w:space="0" w:color="auto"/>
            </w:tcBorders>
            <w:vAlign w:val="center"/>
          </w:tcPr>
          <w:p w14:paraId="6613E3C4" w14:textId="52979564" w:rsidR="00287F3B" w:rsidRPr="00783292" w:rsidRDefault="00F6077C" w:rsidP="00754A16">
            <w:pPr>
              <w:widowControl/>
              <w:spacing w:before="0" w:line="480" w:lineRule="auto"/>
              <w:ind w:firstLine="0"/>
              <w:jc w:val="center"/>
              <w:rPr>
                <w:sz w:val="16"/>
                <w:szCs w:val="16"/>
              </w:rPr>
            </w:pPr>
            <w:r>
              <w:rPr>
                <w:sz w:val="16"/>
                <w:szCs w:val="16"/>
              </w:rPr>
              <w:t>26</w:t>
            </w:r>
          </w:p>
        </w:tc>
        <w:tc>
          <w:tcPr>
            <w:tcW w:w="755" w:type="pct"/>
            <w:tcBorders>
              <w:bottom w:val="single" w:sz="4" w:space="0" w:color="auto"/>
            </w:tcBorders>
            <w:vAlign w:val="center"/>
          </w:tcPr>
          <w:p w14:paraId="2415B703" w14:textId="7927D582" w:rsidR="00287F3B" w:rsidRPr="00783292" w:rsidRDefault="00FA6BB6" w:rsidP="00754A16">
            <w:pPr>
              <w:widowControl/>
              <w:spacing w:before="0" w:line="480" w:lineRule="auto"/>
              <w:ind w:firstLine="0"/>
              <w:jc w:val="center"/>
              <w:rPr>
                <w:sz w:val="16"/>
                <w:szCs w:val="16"/>
              </w:rPr>
            </w:pPr>
            <w:r>
              <w:rPr>
                <w:sz w:val="16"/>
                <w:szCs w:val="16"/>
              </w:rPr>
              <w:t>60</w:t>
            </w:r>
          </w:p>
        </w:tc>
        <w:tc>
          <w:tcPr>
            <w:tcW w:w="756" w:type="pct"/>
            <w:tcBorders>
              <w:bottom w:val="single" w:sz="4" w:space="0" w:color="auto"/>
            </w:tcBorders>
            <w:vAlign w:val="center"/>
          </w:tcPr>
          <w:p w14:paraId="701ABBA3" w14:textId="77589A1B" w:rsidR="00287F3B" w:rsidRPr="00783292" w:rsidRDefault="00FA6BB6" w:rsidP="00754A16">
            <w:pPr>
              <w:widowControl/>
              <w:spacing w:before="0" w:line="480" w:lineRule="auto"/>
              <w:ind w:firstLine="0"/>
              <w:jc w:val="center"/>
              <w:rPr>
                <w:sz w:val="16"/>
                <w:szCs w:val="16"/>
              </w:rPr>
            </w:pPr>
            <w:r>
              <w:rPr>
                <w:sz w:val="16"/>
                <w:szCs w:val="16"/>
              </w:rPr>
              <w:t>0.87%</w:t>
            </w:r>
          </w:p>
        </w:tc>
        <w:tc>
          <w:tcPr>
            <w:tcW w:w="755" w:type="pct"/>
            <w:tcBorders>
              <w:bottom w:val="single" w:sz="4" w:space="0" w:color="auto"/>
            </w:tcBorders>
            <w:vAlign w:val="center"/>
          </w:tcPr>
          <w:p w14:paraId="4C9D5C57" w14:textId="62708D54" w:rsidR="00287F3B" w:rsidRPr="00783292" w:rsidRDefault="00F6077C" w:rsidP="00754A16">
            <w:pPr>
              <w:widowControl/>
              <w:spacing w:before="0" w:line="480" w:lineRule="auto"/>
              <w:ind w:firstLine="0"/>
              <w:jc w:val="center"/>
              <w:rPr>
                <w:sz w:val="16"/>
                <w:szCs w:val="16"/>
              </w:rPr>
            </w:pPr>
            <w:r>
              <w:rPr>
                <w:sz w:val="16"/>
                <w:szCs w:val="16"/>
              </w:rPr>
              <w:t>21</w:t>
            </w:r>
          </w:p>
        </w:tc>
        <w:tc>
          <w:tcPr>
            <w:tcW w:w="756" w:type="pct"/>
            <w:tcBorders>
              <w:bottom w:val="single" w:sz="4" w:space="0" w:color="auto"/>
            </w:tcBorders>
            <w:vAlign w:val="center"/>
          </w:tcPr>
          <w:p w14:paraId="4BEC66D2" w14:textId="3597A1D2" w:rsidR="00287F3B" w:rsidRPr="00783292" w:rsidRDefault="00646575" w:rsidP="00754A16">
            <w:pPr>
              <w:widowControl/>
              <w:spacing w:before="0" w:line="480" w:lineRule="auto"/>
              <w:ind w:firstLine="0"/>
              <w:jc w:val="center"/>
              <w:rPr>
                <w:sz w:val="16"/>
                <w:szCs w:val="16"/>
              </w:rPr>
            </w:pPr>
            <w:r>
              <w:rPr>
                <w:sz w:val="16"/>
                <w:szCs w:val="16"/>
              </w:rPr>
              <w:t>15</w:t>
            </w:r>
          </w:p>
        </w:tc>
      </w:tr>
      <w:tr w:rsidR="00FE0D8A" w:rsidRPr="00783292" w14:paraId="0B250F29" w14:textId="77777777" w:rsidTr="00E57B97">
        <w:trPr>
          <w:jc w:val="center"/>
        </w:trPr>
        <w:tc>
          <w:tcPr>
            <w:tcW w:w="1222" w:type="pct"/>
            <w:tcBorders>
              <w:top w:val="single" w:sz="4" w:space="0" w:color="auto"/>
            </w:tcBorders>
            <w:shd w:val="clear" w:color="auto" w:fill="D9D9D9" w:themeFill="background1" w:themeFillShade="D9"/>
          </w:tcPr>
          <w:p w14:paraId="457A82E4" w14:textId="22019634" w:rsidR="00FE0D8A" w:rsidRPr="004D1374" w:rsidRDefault="00FE0D8A" w:rsidP="00754A16">
            <w:pPr>
              <w:widowControl/>
              <w:spacing w:before="0" w:line="480" w:lineRule="auto"/>
              <w:ind w:firstLine="0"/>
              <w:jc w:val="left"/>
              <w:rPr>
                <w:b/>
                <w:bCs/>
                <w:sz w:val="16"/>
                <w:szCs w:val="16"/>
              </w:rPr>
            </w:pPr>
            <w:r w:rsidRPr="004D1374">
              <w:rPr>
                <w:b/>
                <w:bCs/>
                <w:sz w:val="16"/>
                <w:szCs w:val="16"/>
              </w:rPr>
              <w:t>Ohio 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07FC2B7D" w14:textId="386B4401" w:rsidR="00FE0D8A" w:rsidRPr="00783292" w:rsidRDefault="00532F78"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701D18E6" w14:textId="13995ED4" w:rsidR="00FE0D8A" w:rsidRPr="00783292" w:rsidRDefault="00532F78" w:rsidP="00754A16">
            <w:pPr>
              <w:widowControl/>
              <w:spacing w:before="0" w:line="480" w:lineRule="auto"/>
              <w:ind w:firstLine="0"/>
              <w:jc w:val="center"/>
              <w:rPr>
                <w:sz w:val="16"/>
                <w:szCs w:val="16"/>
              </w:rPr>
            </w:pPr>
            <w:r>
              <w:rPr>
                <w:sz w:val="16"/>
                <w:szCs w:val="16"/>
              </w:rPr>
              <w:t>47</w:t>
            </w:r>
          </w:p>
        </w:tc>
        <w:tc>
          <w:tcPr>
            <w:tcW w:w="756" w:type="pct"/>
            <w:tcBorders>
              <w:top w:val="single" w:sz="4" w:space="0" w:color="auto"/>
            </w:tcBorders>
            <w:shd w:val="clear" w:color="auto" w:fill="D9D9D9" w:themeFill="background1" w:themeFillShade="D9"/>
            <w:vAlign w:val="center"/>
          </w:tcPr>
          <w:p w14:paraId="27511C21" w14:textId="7DB4604C" w:rsidR="00FE0D8A" w:rsidRPr="00783292" w:rsidRDefault="00D40BCD" w:rsidP="00754A16">
            <w:pPr>
              <w:widowControl/>
              <w:spacing w:before="0" w:line="480" w:lineRule="auto"/>
              <w:ind w:firstLine="0"/>
              <w:jc w:val="center"/>
              <w:rPr>
                <w:sz w:val="16"/>
                <w:szCs w:val="16"/>
              </w:rPr>
            </w:pPr>
            <w:r>
              <w:rPr>
                <w:sz w:val="16"/>
                <w:szCs w:val="16"/>
              </w:rPr>
              <w:t>2.08%</w:t>
            </w:r>
          </w:p>
        </w:tc>
        <w:tc>
          <w:tcPr>
            <w:tcW w:w="755" w:type="pct"/>
            <w:tcBorders>
              <w:top w:val="single" w:sz="4" w:space="0" w:color="auto"/>
            </w:tcBorders>
            <w:shd w:val="clear" w:color="auto" w:fill="D9D9D9" w:themeFill="background1" w:themeFillShade="D9"/>
            <w:vAlign w:val="center"/>
          </w:tcPr>
          <w:p w14:paraId="6DB0D91B" w14:textId="43B0531C" w:rsidR="00FE0D8A" w:rsidRPr="00783292" w:rsidRDefault="00532F78"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tcBorders>
            <w:shd w:val="clear" w:color="auto" w:fill="D9D9D9" w:themeFill="background1" w:themeFillShade="D9"/>
            <w:vAlign w:val="center"/>
          </w:tcPr>
          <w:p w14:paraId="3485C6B6" w14:textId="7FDCFAF4" w:rsidR="00FE0D8A" w:rsidRPr="00783292" w:rsidRDefault="00941372" w:rsidP="00754A16">
            <w:pPr>
              <w:widowControl/>
              <w:spacing w:before="0" w:line="480" w:lineRule="auto"/>
              <w:ind w:firstLine="0"/>
              <w:jc w:val="center"/>
              <w:rPr>
                <w:sz w:val="16"/>
                <w:szCs w:val="16"/>
              </w:rPr>
            </w:pPr>
            <w:r>
              <w:rPr>
                <w:sz w:val="16"/>
                <w:szCs w:val="16"/>
              </w:rPr>
              <w:t>-</w:t>
            </w:r>
          </w:p>
        </w:tc>
      </w:tr>
      <w:tr w:rsidR="00FE0D8A" w:rsidRPr="00783292" w14:paraId="75209D62" w14:textId="77777777" w:rsidTr="00231F0B">
        <w:trPr>
          <w:jc w:val="center"/>
        </w:trPr>
        <w:tc>
          <w:tcPr>
            <w:tcW w:w="1222" w:type="pct"/>
          </w:tcPr>
          <w:p w14:paraId="1BC3BC47" w14:textId="44ECFB14" w:rsidR="00FE0D8A" w:rsidRPr="004D1374" w:rsidRDefault="00FE0D8A" w:rsidP="00754A16">
            <w:pPr>
              <w:widowControl/>
              <w:spacing w:before="0" w:line="480" w:lineRule="auto"/>
              <w:ind w:firstLine="0"/>
              <w:jc w:val="left"/>
              <w:rPr>
                <w:b/>
                <w:bCs/>
                <w:sz w:val="16"/>
                <w:szCs w:val="16"/>
              </w:rPr>
            </w:pPr>
            <w:r w:rsidRPr="004D1374">
              <w:rPr>
                <w:b/>
                <w:bCs/>
                <w:sz w:val="16"/>
                <w:szCs w:val="16"/>
              </w:rPr>
              <w:t>Ohio Comm</w:t>
            </w:r>
            <w:r w:rsidR="008473CA">
              <w:rPr>
                <w:b/>
                <w:bCs/>
                <w:sz w:val="16"/>
                <w:szCs w:val="16"/>
              </w:rPr>
              <w:t>.</w:t>
            </w:r>
            <w:r w:rsidR="00EA68CC" w:rsidRPr="004D1374">
              <w:rPr>
                <w:b/>
                <w:bCs/>
                <w:sz w:val="16"/>
                <w:szCs w:val="16"/>
              </w:rPr>
              <w:t xml:space="preserve"> I</w:t>
            </w:r>
          </w:p>
        </w:tc>
        <w:tc>
          <w:tcPr>
            <w:tcW w:w="755" w:type="pct"/>
            <w:vAlign w:val="center"/>
          </w:tcPr>
          <w:p w14:paraId="3F1AA046" w14:textId="4701F9AC" w:rsidR="00FE0D8A" w:rsidRPr="00783292" w:rsidRDefault="00C12BF9" w:rsidP="00754A16">
            <w:pPr>
              <w:widowControl/>
              <w:spacing w:before="0" w:line="480" w:lineRule="auto"/>
              <w:ind w:firstLine="0"/>
              <w:jc w:val="center"/>
              <w:rPr>
                <w:sz w:val="16"/>
                <w:szCs w:val="16"/>
              </w:rPr>
            </w:pPr>
            <w:r>
              <w:rPr>
                <w:sz w:val="16"/>
                <w:szCs w:val="16"/>
              </w:rPr>
              <w:t>14</w:t>
            </w:r>
          </w:p>
        </w:tc>
        <w:tc>
          <w:tcPr>
            <w:tcW w:w="755" w:type="pct"/>
            <w:vAlign w:val="center"/>
          </w:tcPr>
          <w:p w14:paraId="7B8364E8" w14:textId="2FB0496C" w:rsidR="00FE0D8A" w:rsidRPr="00783292" w:rsidRDefault="00C12BF9" w:rsidP="00754A16">
            <w:pPr>
              <w:widowControl/>
              <w:spacing w:before="0" w:line="480" w:lineRule="auto"/>
              <w:ind w:firstLine="0"/>
              <w:jc w:val="center"/>
              <w:rPr>
                <w:sz w:val="16"/>
                <w:szCs w:val="16"/>
              </w:rPr>
            </w:pPr>
            <w:r>
              <w:rPr>
                <w:sz w:val="16"/>
                <w:szCs w:val="16"/>
              </w:rPr>
              <w:t>52</w:t>
            </w:r>
          </w:p>
        </w:tc>
        <w:tc>
          <w:tcPr>
            <w:tcW w:w="756" w:type="pct"/>
            <w:vAlign w:val="center"/>
          </w:tcPr>
          <w:p w14:paraId="7AC3236B" w14:textId="67EDF474" w:rsidR="00FE0D8A" w:rsidRPr="00783292" w:rsidRDefault="00C12BF9" w:rsidP="00754A16">
            <w:pPr>
              <w:widowControl/>
              <w:spacing w:before="0" w:line="480" w:lineRule="auto"/>
              <w:ind w:firstLine="0"/>
              <w:jc w:val="center"/>
              <w:rPr>
                <w:sz w:val="16"/>
                <w:szCs w:val="16"/>
              </w:rPr>
            </w:pPr>
            <w:r>
              <w:rPr>
                <w:sz w:val="16"/>
                <w:szCs w:val="16"/>
              </w:rPr>
              <w:t>1.68%</w:t>
            </w:r>
          </w:p>
        </w:tc>
        <w:tc>
          <w:tcPr>
            <w:tcW w:w="755" w:type="pct"/>
            <w:vAlign w:val="center"/>
          </w:tcPr>
          <w:p w14:paraId="2B32CBEA" w14:textId="214704D2" w:rsidR="00FE0D8A" w:rsidRPr="00783292" w:rsidRDefault="00FB69CD" w:rsidP="00754A16">
            <w:pPr>
              <w:widowControl/>
              <w:spacing w:before="0" w:line="480" w:lineRule="auto"/>
              <w:ind w:firstLine="0"/>
              <w:jc w:val="center"/>
              <w:rPr>
                <w:sz w:val="16"/>
                <w:szCs w:val="16"/>
              </w:rPr>
            </w:pPr>
            <w:r>
              <w:rPr>
                <w:sz w:val="16"/>
                <w:szCs w:val="16"/>
              </w:rPr>
              <w:t>4</w:t>
            </w:r>
          </w:p>
        </w:tc>
        <w:tc>
          <w:tcPr>
            <w:tcW w:w="756" w:type="pct"/>
            <w:vAlign w:val="center"/>
          </w:tcPr>
          <w:p w14:paraId="56C59637" w14:textId="1527D247" w:rsidR="00FE0D8A" w:rsidRPr="00783292" w:rsidRDefault="00646575" w:rsidP="00754A16">
            <w:pPr>
              <w:widowControl/>
              <w:spacing w:before="0" w:line="480" w:lineRule="auto"/>
              <w:ind w:firstLine="0"/>
              <w:jc w:val="center"/>
              <w:rPr>
                <w:sz w:val="16"/>
                <w:szCs w:val="16"/>
              </w:rPr>
            </w:pPr>
            <w:r>
              <w:rPr>
                <w:sz w:val="16"/>
                <w:szCs w:val="16"/>
              </w:rPr>
              <w:t>5</w:t>
            </w:r>
          </w:p>
        </w:tc>
      </w:tr>
      <w:tr w:rsidR="00FE0D8A" w:rsidRPr="00783292" w14:paraId="6091D8F5" w14:textId="77777777" w:rsidTr="00E57B97">
        <w:trPr>
          <w:jc w:val="center"/>
        </w:trPr>
        <w:tc>
          <w:tcPr>
            <w:tcW w:w="1222" w:type="pct"/>
            <w:tcBorders>
              <w:top w:val="single" w:sz="4" w:space="0" w:color="auto"/>
            </w:tcBorders>
            <w:shd w:val="clear" w:color="auto" w:fill="D9D9D9" w:themeFill="background1" w:themeFillShade="D9"/>
          </w:tcPr>
          <w:p w14:paraId="6E10034E" w14:textId="48C12B57" w:rsidR="00FE0D8A" w:rsidRPr="004D1374" w:rsidRDefault="00EA68CC" w:rsidP="00754A16">
            <w:pPr>
              <w:widowControl/>
              <w:spacing w:before="0" w:line="480" w:lineRule="auto"/>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775BAE36" w14:textId="068523B6" w:rsidR="00FE0D8A" w:rsidRPr="00783292" w:rsidRDefault="00CA69A4" w:rsidP="00754A16">
            <w:pPr>
              <w:widowControl/>
              <w:spacing w:before="0" w:line="480" w:lineRule="auto"/>
              <w:ind w:firstLine="0"/>
              <w:jc w:val="center"/>
              <w:rPr>
                <w:sz w:val="16"/>
                <w:szCs w:val="16"/>
              </w:rPr>
            </w:pPr>
            <w:r>
              <w:rPr>
                <w:sz w:val="16"/>
                <w:szCs w:val="16"/>
              </w:rPr>
              <w:t>18</w:t>
            </w:r>
          </w:p>
        </w:tc>
        <w:tc>
          <w:tcPr>
            <w:tcW w:w="755" w:type="pct"/>
            <w:tcBorders>
              <w:top w:val="single" w:sz="4" w:space="0" w:color="auto"/>
            </w:tcBorders>
            <w:shd w:val="clear" w:color="auto" w:fill="D9D9D9" w:themeFill="background1" w:themeFillShade="D9"/>
            <w:vAlign w:val="center"/>
          </w:tcPr>
          <w:p w14:paraId="13373698" w14:textId="6BBFA2C1" w:rsidR="00FE0D8A" w:rsidRPr="00783292" w:rsidRDefault="00CA69A4" w:rsidP="00754A16">
            <w:pPr>
              <w:widowControl/>
              <w:spacing w:before="0" w:line="480" w:lineRule="auto"/>
              <w:ind w:firstLine="0"/>
              <w:jc w:val="center"/>
              <w:rPr>
                <w:sz w:val="16"/>
                <w:szCs w:val="16"/>
              </w:rPr>
            </w:pPr>
            <w:r>
              <w:rPr>
                <w:sz w:val="16"/>
                <w:szCs w:val="16"/>
              </w:rPr>
              <w:t>55</w:t>
            </w:r>
          </w:p>
        </w:tc>
        <w:tc>
          <w:tcPr>
            <w:tcW w:w="756" w:type="pct"/>
            <w:tcBorders>
              <w:top w:val="single" w:sz="4" w:space="0" w:color="auto"/>
            </w:tcBorders>
            <w:shd w:val="clear" w:color="auto" w:fill="D9D9D9" w:themeFill="background1" w:themeFillShade="D9"/>
            <w:vAlign w:val="center"/>
          </w:tcPr>
          <w:p w14:paraId="48362B20" w14:textId="134CF867" w:rsidR="00FE0D8A" w:rsidRPr="00783292" w:rsidRDefault="00CA69A4" w:rsidP="00754A16">
            <w:pPr>
              <w:widowControl/>
              <w:spacing w:before="0" w:line="480" w:lineRule="auto"/>
              <w:ind w:firstLine="0"/>
              <w:jc w:val="center"/>
              <w:rPr>
                <w:sz w:val="16"/>
                <w:szCs w:val="16"/>
              </w:rPr>
            </w:pPr>
            <w:r>
              <w:rPr>
                <w:sz w:val="16"/>
                <w:szCs w:val="16"/>
              </w:rPr>
              <w:t>2.64%</w:t>
            </w:r>
          </w:p>
        </w:tc>
        <w:tc>
          <w:tcPr>
            <w:tcW w:w="755" w:type="pct"/>
            <w:tcBorders>
              <w:top w:val="single" w:sz="4" w:space="0" w:color="auto"/>
            </w:tcBorders>
            <w:shd w:val="clear" w:color="auto" w:fill="D9D9D9" w:themeFill="background1" w:themeFillShade="D9"/>
            <w:vAlign w:val="center"/>
          </w:tcPr>
          <w:p w14:paraId="61215685" w14:textId="36FB3A22" w:rsidR="00FE0D8A" w:rsidRPr="00783292" w:rsidRDefault="005025BB" w:rsidP="00754A16">
            <w:pPr>
              <w:widowControl/>
              <w:spacing w:before="0" w:line="480" w:lineRule="auto"/>
              <w:ind w:firstLine="0"/>
              <w:jc w:val="center"/>
              <w:rPr>
                <w:sz w:val="16"/>
                <w:szCs w:val="16"/>
              </w:rPr>
            </w:pPr>
            <w:r>
              <w:rPr>
                <w:sz w:val="16"/>
                <w:szCs w:val="16"/>
              </w:rPr>
              <w:t>8</w:t>
            </w:r>
          </w:p>
        </w:tc>
        <w:tc>
          <w:tcPr>
            <w:tcW w:w="756" w:type="pct"/>
            <w:tcBorders>
              <w:top w:val="single" w:sz="4" w:space="0" w:color="auto"/>
            </w:tcBorders>
            <w:shd w:val="clear" w:color="auto" w:fill="D9D9D9" w:themeFill="background1" w:themeFillShade="D9"/>
            <w:vAlign w:val="center"/>
          </w:tcPr>
          <w:p w14:paraId="57011BBC" w14:textId="3F51672D" w:rsidR="00FE0D8A" w:rsidRPr="00783292" w:rsidRDefault="00941372" w:rsidP="00754A16">
            <w:pPr>
              <w:widowControl/>
              <w:spacing w:before="0" w:line="480" w:lineRule="auto"/>
              <w:ind w:firstLine="0"/>
              <w:jc w:val="center"/>
              <w:rPr>
                <w:sz w:val="16"/>
                <w:szCs w:val="16"/>
              </w:rPr>
            </w:pPr>
            <w:r>
              <w:rPr>
                <w:sz w:val="16"/>
                <w:szCs w:val="16"/>
              </w:rPr>
              <w:t>-</w:t>
            </w:r>
          </w:p>
        </w:tc>
      </w:tr>
      <w:tr w:rsidR="00EA68CC" w:rsidRPr="00783292" w14:paraId="2D305BFF" w14:textId="77777777" w:rsidTr="00231F0B">
        <w:trPr>
          <w:jc w:val="center"/>
        </w:trPr>
        <w:tc>
          <w:tcPr>
            <w:tcW w:w="1222" w:type="pct"/>
            <w:tcBorders>
              <w:bottom w:val="single" w:sz="4" w:space="0" w:color="auto"/>
            </w:tcBorders>
          </w:tcPr>
          <w:p w14:paraId="5C9E2456" w14:textId="35A89075" w:rsidR="00EA68CC" w:rsidRPr="004D1374" w:rsidRDefault="00EA68CC" w:rsidP="00754A16">
            <w:pPr>
              <w:widowControl/>
              <w:spacing w:before="0" w:line="480" w:lineRule="auto"/>
              <w:ind w:firstLine="0"/>
              <w:jc w:val="left"/>
              <w:rPr>
                <w:b/>
                <w:bCs/>
                <w:sz w:val="16"/>
                <w:szCs w:val="16"/>
              </w:rPr>
            </w:pPr>
            <w:r w:rsidRPr="004D1374">
              <w:rPr>
                <w:b/>
                <w:bCs/>
                <w:sz w:val="16"/>
                <w:szCs w:val="16"/>
              </w:rPr>
              <w:lastRenderedPageBreak/>
              <w:t>Penns</w:t>
            </w:r>
            <w:r w:rsidR="00E74012">
              <w:rPr>
                <w:b/>
                <w:bCs/>
                <w:sz w:val="16"/>
                <w:szCs w:val="16"/>
              </w:rPr>
              <w:t>ylvania</w:t>
            </w:r>
            <w:r w:rsidR="00E74012"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39E4EFE1" w14:textId="38705E35" w:rsidR="00EA68CC" w:rsidRPr="00783292" w:rsidRDefault="00F84888" w:rsidP="00754A16">
            <w:pPr>
              <w:widowControl/>
              <w:spacing w:before="0" w:line="480" w:lineRule="auto"/>
              <w:ind w:firstLine="0"/>
              <w:jc w:val="center"/>
              <w:rPr>
                <w:sz w:val="16"/>
                <w:szCs w:val="16"/>
              </w:rPr>
            </w:pPr>
            <w:r>
              <w:rPr>
                <w:sz w:val="16"/>
                <w:szCs w:val="16"/>
              </w:rPr>
              <w:t>17</w:t>
            </w:r>
          </w:p>
        </w:tc>
        <w:tc>
          <w:tcPr>
            <w:tcW w:w="755" w:type="pct"/>
            <w:tcBorders>
              <w:bottom w:val="single" w:sz="4" w:space="0" w:color="auto"/>
            </w:tcBorders>
            <w:vAlign w:val="center"/>
          </w:tcPr>
          <w:p w14:paraId="1ED34F26" w14:textId="6FC772BB" w:rsidR="00EA68CC" w:rsidRPr="00783292" w:rsidRDefault="00F84888" w:rsidP="00754A16">
            <w:pPr>
              <w:widowControl/>
              <w:spacing w:before="0" w:line="480" w:lineRule="auto"/>
              <w:ind w:firstLine="0"/>
              <w:jc w:val="center"/>
              <w:rPr>
                <w:sz w:val="16"/>
                <w:szCs w:val="16"/>
              </w:rPr>
            </w:pPr>
            <w:r>
              <w:rPr>
                <w:sz w:val="16"/>
                <w:szCs w:val="16"/>
              </w:rPr>
              <w:t>56</w:t>
            </w:r>
          </w:p>
        </w:tc>
        <w:tc>
          <w:tcPr>
            <w:tcW w:w="756" w:type="pct"/>
            <w:tcBorders>
              <w:bottom w:val="single" w:sz="4" w:space="0" w:color="auto"/>
            </w:tcBorders>
            <w:vAlign w:val="center"/>
          </w:tcPr>
          <w:p w14:paraId="2B90386D" w14:textId="79C76959" w:rsidR="00EA68CC" w:rsidRPr="00783292" w:rsidRDefault="00F84888" w:rsidP="00754A16">
            <w:pPr>
              <w:widowControl/>
              <w:spacing w:before="0" w:line="480" w:lineRule="auto"/>
              <w:ind w:firstLine="0"/>
              <w:jc w:val="center"/>
              <w:rPr>
                <w:sz w:val="16"/>
                <w:szCs w:val="16"/>
              </w:rPr>
            </w:pPr>
            <w:r>
              <w:rPr>
                <w:sz w:val="16"/>
                <w:szCs w:val="16"/>
              </w:rPr>
              <w:t>0.31%</w:t>
            </w:r>
          </w:p>
        </w:tc>
        <w:tc>
          <w:tcPr>
            <w:tcW w:w="755" w:type="pct"/>
            <w:tcBorders>
              <w:bottom w:val="single" w:sz="4" w:space="0" w:color="auto"/>
            </w:tcBorders>
            <w:vAlign w:val="center"/>
          </w:tcPr>
          <w:p w14:paraId="56D17C59" w14:textId="22F4E1A6" w:rsidR="00EA68CC" w:rsidRPr="00783292" w:rsidRDefault="000A4396" w:rsidP="00754A16">
            <w:pPr>
              <w:widowControl/>
              <w:spacing w:before="0" w:line="480" w:lineRule="auto"/>
              <w:ind w:firstLine="0"/>
              <w:jc w:val="center"/>
              <w:rPr>
                <w:sz w:val="16"/>
                <w:szCs w:val="16"/>
              </w:rPr>
            </w:pPr>
            <w:r>
              <w:rPr>
                <w:sz w:val="16"/>
                <w:szCs w:val="16"/>
              </w:rPr>
              <w:t>9</w:t>
            </w:r>
          </w:p>
        </w:tc>
        <w:tc>
          <w:tcPr>
            <w:tcW w:w="756" w:type="pct"/>
            <w:tcBorders>
              <w:bottom w:val="single" w:sz="4" w:space="0" w:color="auto"/>
            </w:tcBorders>
            <w:vAlign w:val="center"/>
          </w:tcPr>
          <w:p w14:paraId="3D9C3880" w14:textId="2541B581" w:rsidR="00EA68CC" w:rsidRPr="00783292" w:rsidRDefault="00BB4062" w:rsidP="00754A16">
            <w:pPr>
              <w:widowControl/>
              <w:spacing w:before="0" w:line="480" w:lineRule="auto"/>
              <w:ind w:firstLine="0"/>
              <w:jc w:val="center"/>
              <w:rPr>
                <w:sz w:val="16"/>
                <w:szCs w:val="16"/>
              </w:rPr>
            </w:pPr>
            <w:r>
              <w:rPr>
                <w:sz w:val="16"/>
                <w:szCs w:val="16"/>
              </w:rPr>
              <w:t>8</w:t>
            </w:r>
          </w:p>
        </w:tc>
      </w:tr>
      <w:tr w:rsidR="00017037" w:rsidRPr="00783292" w14:paraId="3E8BCF6C" w14:textId="77777777" w:rsidTr="00BA7ECB">
        <w:trPr>
          <w:jc w:val="center"/>
        </w:trPr>
        <w:tc>
          <w:tcPr>
            <w:tcW w:w="1222" w:type="pct"/>
            <w:tcBorders>
              <w:top w:val="single" w:sz="4" w:space="0" w:color="auto"/>
              <w:bottom w:val="single" w:sz="4" w:space="0" w:color="auto"/>
            </w:tcBorders>
          </w:tcPr>
          <w:p w14:paraId="35C7E737" w14:textId="049F8BC5" w:rsidR="00017037" w:rsidRPr="004D1374" w:rsidRDefault="00017037" w:rsidP="00754A16">
            <w:pPr>
              <w:widowControl/>
              <w:spacing w:before="0" w:line="480" w:lineRule="auto"/>
              <w:ind w:firstLine="0"/>
              <w:jc w:val="left"/>
              <w:rPr>
                <w:b/>
                <w:bCs/>
                <w:sz w:val="16"/>
                <w:szCs w:val="16"/>
              </w:rPr>
            </w:pPr>
            <w:r>
              <w:rPr>
                <w:b/>
                <w:bCs/>
                <w:sz w:val="16"/>
                <w:szCs w:val="16"/>
              </w:rPr>
              <w:t>Connecticut Court</w:t>
            </w:r>
          </w:p>
        </w:tc>
        <w:tc>
          <w:tcPr>
            <w:tcW w:w="755" w:type="pct"/>
            <w:tcBorders>
              <w:top w:val="single" w:sz="4" w:space="0" w:color="auto"/>
              <w:bottom w:val="single" w:sz="4" w:space="0" w:color="auto"/>
            </w:tcBorders>
            <w:vAlign w:val="center"/>
          </w:tcPr>
          <w:p w14:paraId="50FDFFAC" w14:textId="66C57A25" w:rsidR="00017037" w:rsidRDefault="00182121" w:rsidP="00754A16">
            <w:pPr>
              <w:widowControl/>
              <w:spacing w:before="0" w:line="480" w:lineRule="auto"/>
              <w:ind w:firstLine="0"/>
              <w:jc w:val="center"/>
              <w:rPr>
                <w:sz w:val="16"/>
                <w:szCs w:val="16"/>
              </w:rPr>
            </w:pPr>
            <w:r>
              <w:rPr>
                <w:sz w:val="16"/>
                <w:szCs w:val="16"/>
              </w:rPr>
              <w:t>10</w:t>
            </w:r>
          </w:p>
        </w:tc>
        <w:tc>
          <w:tcPr>
            <w:tcW w:w="755" w:type="pct"/>
            <w:tcBorders>
              <w:top w:val="single" w:sz="4" w:space="0" w:color="auto"/>
              <w:bottom w:val="single" w:sz="4" w:space="0" w:color="auto"/>
            </w:tcBorders>
            <w:vAlign w:val="center"/>
          </w:tcPr>
          <w:p w14:paraId="3B464965" w14:textId="337D764C" w:rsidR="00017037" w:rsidRDefault="00182121" w:rsidP="00754A16">
            <w:pPr>
              <w:widowControl/>
              <w:spacing w:before="0" w:line="480" w:lineRule="auto"/>
              <w:ind w:firstLine="0"/>
              <w:jc w:val="center"/>
              <w:rPr>
                <w:sz w:val="16"/>
                <w:szCs w:val="16"/>
              </w:rPr>
            </w:pPr>
            <w:r>
              <w:rPr>
                <w:sz w:val="16"/>
                <w:szCs w:val="16"/>
              </w:rPr>
              <w:t>49</w:t>
            </w:r>
          </w:p>
        </w:tc>
        <w:tc>
          <w:tcPr>
            <w:tcW w:w="756" w:type="pct"/>
            <w:tcBorders>
              <w:top w:val="single" w:sz="4" w:space="0" w:color="auto"/>
              <w:bottom w:val="single" w:sz="4" w:space="0" w:color="auto"/>
            </w:tcBorders>
            <w:vAlign w:val="center"/>
          </w:tcPr>
          <w:p w14:paraId="127A6E5A" w14:textId="329E5F44" w:rsidR="00017037" w:rsidRDefault="001B11F4" w:rsidP="00754A16">
            <w:pPr>
              <w:widowControl/>
              <w:spacing w:before="0" w:line="480" w:lineRule="auto"/>
              <w:ind w:firstLine="0"/>
              <w:jc w:val="center"/>
              <w:rPr>
                <w:sz w:val="16"/>
                <w:szCs w:val="16"/>
              </w:rPr>
            </w:pPr>
            <w:r>
              <w:rPr>
                <w:sz w:val="16"/>
                <w:szCs w:val="16"/>
              </w:rPr>
              <w:t>-0.02%</w:t>
            </w:r>
          </w:p>
        </w:tc>
        <w:tc>
          <w:tcPr>
            <w:tcW w:w="755" w:type="pct"/>
            <w:tcBorders>
              <w:top w:val="single" w:sz="4" w:space="0" w:color="auto"/>
              <w:bottom w:val="single" w:sz="4" w:space="0" w:color="auto"/>
            </w:tcBorders>
            <w:vAlign w:val="center"/>
          </w:tcPr>
          <w:p w14:paraId="7DE8312F" w14:textId="26F125AC" w:rsidR="00017037" w:rsidRDefault="00182121" w:rsidP="00754A16">
            <w:pPr>
              <w:widowControl/>
              <w:spacing w:before="0" w:line="480" w:lineRule="auto"/>
              <w:ind w:firstLine="0"/>
              <w:jc w:val="center"/>
              <w:rPr>
                <w:sz w:val="16"/>
                <w:szCs w:val="16"/>
              </w:rPr>
            </w:pPr>
            <w:r>
              <w:rPr>
                <w:sz w:val="16"/>
                <w:szCs w:val="16"/>
              </w:rPr>
              <w:t>5</w:t>
            </w:r>
          </w:p>
        </w:tc>
        <w:tc>
          <w:tcPr>
            <w:tcW w:w="756" w:type="pct"/>
            <w:tcBorders>
              <w:top w:val="single" w:sz="4" w:space="0" w:color="auto"/>
              <w:bottom w:val="single" w:sz="4" w:space="0" w:color="auto"/>
            </w:tcBorders>
            <w:vAlign w:val="center"/>
          </w:tcPr>
          <w:p w14:paraId="4FB3C4A5" w14:textId="00B97D5D" w:rsidR="00017037" w:rsidRDefault="001B11F4" w:rsidP="00754A16">
            <w:pPr>
              <w:widowControl/>
              <w:spacing w:before="0" w:line="480" w:lineRule="auto"/>
              <w:ind w:firstLine="0"/>
              <w:jc w:val="center"/>
              <w:rPr>
                <w:sz w:val="16"/>
                <w:szCs w:val="16"/>
              </w:rPr>
            </w:pPr>
            <w:r>
              <w:rPr>
                <w:sz w:val="16"/>
                <w:szCs w:val="16"/>
              </w:rPr>
              <w:t>5</w:t>
            </w:r>
          </w:p>
        </w:tc>
      </w:tr>
      <w:tr w:rsidR="00017037" w:rsidRPr="00783292" w14:paraId="7AE8799E" w14:textId="77777777" w:rsidTr="00BA7ECB">
        <w:trPr>
          <w:jc w:val="center"/>
        </w:trPr>
        <w:tc>
          <w:tcPr>
            <w:tcW w:w="1222" w:type="pct"/>
            <w:tcBorders>
              <w:top w:val="single" w:sz="4" w:space="0" w:color="auto"/>
              <w:bottom w:val="single" w:sz="4" w:space="0" w:color="auto"/>
            </w:tcBorders>
          </w:tcPr>
          <w:p w14:paraId="3166F90F" w14:textId="06AB6430" w:rsidR="00017037" w:rsidRPr="004D1374" w:rsidRDefault="00017037" w:rsidP="00754A16">
            <w:pPr>
              <w:widowControl/>
              <w:spacing w:before="0" w:line="480" w:lineRule="auto"/>
              <w:ind w:firstLine="0"/>
              <w:jc w:val="left"/>
              <w:rPr>
                <w:b/>
                <w:bCs/>
                <w:sz w:val="16"/>
                <w:szCs w:val="16"/>
              </w:rPr>
            </w:pPr>
            <w:r>
              <w:rPr>
                <w:b/>
                <w:bCs/>
                <w:sz w:val="16"/>
                <w:szCs w:val="16"/>
              </w:rPr>
              <w:t>Minnesota Court</w:t>
            </w:r>
          </w:p>
        </w:tc>
        <w:tc>
          <w:tcPr>
            <w:tcW w:w="755" w:type="pct"/>
            <w:tcBorders>
              <w:top w:val="single" w:sz="4" w:space="0" w:color="auto"/>
              <w:bottom w:val="single" w:sz="4" w:space="0" w:color="auto"/>
            </w:tcBorders>
            <w:vAlign w:val="center"/>
          </w:tcPr>
          <w:p w14:paraId="566D7BC8" w14:textId="0CB8E1B8" w:rsidR="00017037" w:rsidRDefault="00AE0085" w:rsidP="00754A16">
            <w:pPr>
              <w:widowControl/>
              <w:spacing w:before="0" w:line="480" w:lineRule="auto"/>
              <w:ind w:firstLine="0"/>
              <w:jc w:val="center"/>
              <w:rPr>
                <w:sz w:val="16"/>
                <w:szCs w:val="16"/>
              </w:rPr>
            </w:pPr>
            <w:r>
              <w:rPr>
                <w:sz w:val="16"/>
                <w:szCs w:val="16"/>
              </w:rPr>
              <w:t>12</w:t>
            </w:r>
          </w:p>
        </w:tc>
        <w:tc>
          <w:tcPr>
            <w:tcW w:w="755" w:type="pct"/>
            <w:tcBorders>
              <w:top w:val="single" w:sz="4" w:space="0" w:color="auto"/>
              <w:bottom w:val="single" w:sz="4" w:space="0" w:color="auto"/>
            </w:tcBorders>
            <w:vAlign w:val="center"/>
          </w:tcPr>
          <w:p w14:paraId="41327E80" w14:textId="50A73CE4" w:rsidR="00017037" w:rsidRDefault="00AE0085" w:rsidP="00754A16">
            <w:pPr>
              <w:widowControl/>
              <w:spacing w:before="0" w:line="480" w:lineRule="auto"/>
              <w:ind w:firstLine="0"/>
              <w:jc w:val="center"/>
              <w:rPr>
                <w:sz w:val="16"/>
                <w:szCs w:val="16"/>
              </w:rPr>
            </w:pPr>
            <w:r>
              <w:rPr>
                <w:sz w:val="16"/>
                <w:szCs w:val="16"/>
              </w:rPr>
              <w:t>55</w:t>
            </w:r>
          </w:p>
        </w:tc>
        <w:tc>
          <w:tcPr>
            <w:tcW w:w="756" w:type="pct"/>
            <w:tcBorders>
              <w:top w:val="single" w:sz="4" w:space="0" w:color="auto"/>
              <w:bottom w:val="single" w:sz="4" w:space="0" w:color="auto"/>
            </w:tcBorders>
            <w:vAlign w:val="center"/>
          </w:tcPr>
          <w:p w14:paraId="492BBBFB" w14:textId="6E7DE005" w:rsidR="00017037" w:rsidRDefault="00AE0085" w:rsidP="00754A16">
            <w:pPr>
              <w:widowControl/>
              <w:spacing w:before="0" w:line="480" w:lineRule="auto"/>
              <w:ind w:firstLine="0"/>
              <w:jc w:val="center"/>
              <w:rPr>
                <w:sz w:val="16"/>
                <w:szCs w:val="16"/>
              </w:rPr>
            </w:pPr>
            <w:r>
              <w:rPr>
                <w:sz w:val="16"/>
                <w:szCs w:val="16"/>
              </w:rPr>
              <w:t>3.48%</w:t>
            </w:r>
          </w:p>
        </w:tc>
        <w:tc>
          <w:tcPr>
            <w:tcW w:w="755" w:type="pct"/>
            <w:tcBorders>
              <w:top w:val="single" w:sz="4" w:space="0" w:color="auto"/>
              <w:bottom w:val="single" w:sz="4" w:space="0" w:color="auto"/>
            </w:tcBorders>
            <w:vAlign w:val="center"/>
          </w:tcPr>
          <w:p w14:paraId="2DD770F7" w14:textId="78DC2FEE" w:rsidR="00017037" w:rsidRDefault="007F261B"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bottom w:val="single" w:sz="4" w:space="0" w:color="auto"/>
            </w:tcBorders>
            <w:vAlign w:val="center"/>
          </w:tcPr>
          <w:p w14:paraId="3D1572F8" w14:textId="670AFB1A" w:rsidR="00017037" w:rsidRDefault="001B11F4" w:rsidP="00754A16">
            <w:pPr>
              <w:widowControl/>
              <w:spacing w:before="0" w:line="480" w:lineRule="auto"/>
              <w:ind w:firstLine="0"/>
              <w:jc w:val="center"/>
              <w:rPr>
                <w:sz w:val="16"/>
                <w:szCs w:val="16"/>
              </w:rPr>
            </w:pPr>
            <w:r>
              <w:rPr>
                <w:sz w:val="16"/>
                <w:szCs w:val="16"/>
              </w:rPr>
              <w:t>4</w:t>
            </w:r>
          </w:p>
        </w:tc>
      </w:tr>
      <w:tr w:rsidR="00017037" w:rsidRPr="00783292" w14:paraId="29C08856" w14:textId="77777777" w:rsidTr="00BA7ECB">
        <w:trPr>
          <w:jc w:val="center"/>
        </w:trPr>
        <w:tc>
          <w:tcPr>
            <w:tcW w:w="1222" w:type="pct"/>
            <w:tcBorders>
              <w:top w:val="single" w:sz="4" w:space="0" w:color="auto"/>
              <w:bottom w:val="single" w:sz="4" w:space="0" w:color="auto"/>
            </w:tcBorders>
          </w:tcPr>
          <w:p w14:paraId="7E509C22" w14:textId="77777777" w:rsidR="00017037" w:rsidRPr="004D1374" w:rsidRDefault="00017037" w:rsidP="00754A16">
            <w:pPr>
              <w:widowControl/>
              <w:spacing w:before="0" w:line="480" w:lineRule="auto"/>
              <w:ind w:firstLine="0"/>
              <w:jc w:val="left"/>
              <w:rPr>
                <w:b/>
                <w:bCs/>
                <w:sz w:val="16"/>
                <w:szCs w:val="16"/>
              </w:rPr>
            </w:pPr>
            <w:r w:rsidRPr="004D1374">
              <w:rPr>
                <w:b/>
                <w:bCs/>
                <w:sz w:val="16"/>
                <w:szCs w:val="16"/>
              </w:rPr>
              <w:t>Virginia Court</w:t>
            </w:r>
          </w:p>
        </w:tc>
        <w:tc>
          <w:tcPr>
            <w:tcW w:w="755" w:type="pct"/>
            <w:tcBorders>
              <w:top w:val="single" w:sz="4" w:space="0" w:color="auto"/>
              <w:bottom w:val="single" w:sz="4" w:space="0" w:color="auto"/>
            </w:tcBorders>
            <w:vAlign w:val="center"/>
          </w:tcPr>
          <w:p w14:paraId="7582B497" w14:textId="77777777" w:rsidR="00017037" w:rsidRDefault="00017037" w:rsidP="00754A16">
            <w:pPr>
              <w:widowControl/>
              <w:spacing w:before="0" w:line="480" w:lineRule="auto"/>
              <w:ind w:firstLine="0"/>
              <w:jc w:val="center"/>
              <w:rPr>
                <w:sz w:val="16"/>
                <w:szCs w:val="16"/>
              </w:rPr>
            </w:pPr>
            <w:r>
              <w:rPr>
                <w:sz w:val="16"/>
                <w:szCs w:val="16"/>
              </w:rPr>
              <w:t>11</w:t>
            </w:r>
          </w:p>
        </w:tc>
        <w:tc>
          <w:tcPr>
            <w:tcW w:w="755" w:type="pct"/>
            <w:tcBorders>
              <w:top w:val="single" w:sz="4" w:space="0" w:color="auto"/>
              <w:bottom w:val="single" w:sz="4" w:space="0" w:color="auto"/>
            </w:tcBorders>
            <w:vAlign w:val="center"/>
          </w:tcPr>
          <w:p w14:paraId="325708F5" w14:textId="77777777" w:rsidR="00017037" w:rsidRDefault="00017037" w:rsidP="00754A16">
            <w:pPr>
              <w:widowControl/>
              <w:spacing w:before="0" w:line="480" w:lineRule="auto"/>
              <w:ind w:firstLine="0"/>
              <w:jc w:val="center"/>
              <w:rPr>
                <w:sz w:val="16"/>
                <w:szCs w:val="16"/>
              </w:rPr>
            </w:pPr>
            <w:r>
              <w:rPr>
                <w:sz w:val="16"/>
                <w:szCs w:val="16"/>
              </w:rPr>
              <w:t>46</w:t>
            </w:r>
          </w:p>
        </w:tc>
        <w:tc>
          <w:tcPr>
            <w:tcW w:w="756" w:type="pct"/>
            <w:tcBorders>
              <w:top w:val="single" w:sz="4" w:space="0" w:color="auto"/>
              <w:bottom w:val="single" w:sz="4" w:space="0" w:color="auto"/>
            </w:tcBorders>
            <w:vAlign w:val="center"/>
          </w:tcPr>
          <w:p w14:paraId="4FFF5B78" w14:textId="77777777" w:rsidR="00017037" w:rsidRDefault="00017037" w:rsidP="00754A16">
            <w:pPr>
              <w:widowControl/>
              <w:spacing w:before="0" w:line="480" w:lineRule="auto"/>
              <w:ind w:firstLine="0"/>
              <w:jc w:val="center"/>
              <w:rPr>
                <w:sz w:val="16"/>
                <w:szCs w:val="16"/>
              </w:rPr>
            </w:pPr>
            <w:r>
              <w:rPr>
                <w:sz w:val="16"/>
                <w:szCs w:val="16"/>
              </w:rPr>
              <w:t>0.47%</w:t>
            </w:r>
          </w:p>
        </w:tc>
        <w:tc>
          <w:tcPr>
            <w:tcW w:w="755" w:type="pct"/>
            <w:tcBorders>
              <w:top w:val="single" w:sz="4" w:space="0" w:color="auto"/>
              <w:bottom w:val="single" w:sz="4" w:space="0" w:color="auto"/>
            </w:tcBorders>
            <w:vAlign w:val="center"/>
          </w:tcPr>
          <w:p w14:paraId="1264FAD7" w14:textId="77777777" w:rsidR="00017037" w:rsidRDefault="00017037" w:rsidP="00754A16">
            <w:pPr>
              <w:widowControl/>
              <w:spacing w:before="0" w:line="480" w:lineRule="auto"/>
              <w:ind w:firstLine="0"/>
              <w:jc w:val="center"/>
              <w:rPr>
                <w:sz w:val="16"/>
                <w:szCs w:val="16"/>
              </w:rPr>
            </w:pPr>
            <w:r>
              <w:rPr>
                <w:sz w:val="16"/>
                <w:szCs w:val="16"/>
              </w:rPr>
              <w:t>7</w:t>
            </w:r>
          </w:p>
        </w:tc>
        <w:tc>
          <w:tcPr>
            <w:tcW w:w="756" w:type="pct"/>
            <w:tcBorders>
              <w:top w:val="single" w:sz="4" w:space="0" w:color="auto"/>
              <w:bottom w:val="single" w:sz="4" w:space="0" w:color="auto"/>
            </w:tcBorders>
            <w:vAlign w:val="center"/>
          </w:tcPr>
          <w:p w14:paraId="46F7C154" w14:textId="77777777" w:rsidR="00017037" w:rsidRPr="00783292" w:rsidRDefault="00017037" w:rsidP="00754A16">
            <w:pPr>
              <w:widowControl/>
              <w:spacing w:before="0" w:line="480" w:lineRule="auto"/>
              <w:ind w:firstLine="0"/>
              <w:jc w:val="center"/>
              <w:rPr>
                <w:sz w:val="16"/>
                <w:szCs w:val="16"/>
              </w:rPr>
            </w:pPr>
            <w:r>
              <w:rPr>
                <w:sz w:val="16"/>
                <w:szCs w:val="16"/>
              </w:rPr>
              <w:t>6</w:t>
            </w:r>
          </w:p>
        </w:tc>
      </w:tr>
      <w:tr w:rsidR="001701A9" w:rsidRPr="00783292" w14:paraId="516CF1F6" w14:textId="77777777" w:rsidTr="00231F0B">
        <w:trPr>
          <w:jc w:val="center"/>
        </w:trPr>
        <w:tc>
          <w:tcPr>
            <w:tcW w:w="1222" w:type="pct"/>
            <w:tcBorders>
              <w:top w:val="single" w:sz="4" w:space="0" w:color="auto"/>
              <w:bottom w:val="single" w:sz="4" w:space="0" w:color="auto"/>
            </w:tcBorders>
          </w:tcPr>
          <w:p w14:paraId="41EFC420" w14:textId="3FBF52BD" w:rsidR="001701A9" w:rsidRPr="004D1374" w:rsidRDefault="001701A9" w:rsidP="00754A16">
            <w:pPr>
              <w:widowControl/>
              <w:spacing w:before="0" w:line="480" w:lineRule="auto"/>
              <w:ind w:firstLine="0"/>
              <w:jc w:val="left"/>
              <w:rPr>
                <w:b/>
                <w:bCs/>
                <w:sz w:val="16"/>
                <w:szCs w:val="16"/>
              </w:rPr>
            </w:pPr>
            <w:r w:rsidRPr="004D1374">
              <w:rPr>
                <w:b/>
                <w:bCs/>
                <w:sz w:val="16"/>
                <w:szCs w:val="16"/>
              </w:rPr>
              <w:t>Wisconsin Gove</w:t>
            </w:r>
            <w:r w:rsidR="00407368" w:rsidRPr="004D1374">
              <w:rPr>
                <w:b/>
                <w:bCs/>
                <w:sz w:val="16"/>
                <w:szCs w:val="16"/>
              </w:rPr>
              <w:t>r</w:t>
            </w:r>
            <w:r w:rsidRPr="004D1374">
              <w:rPr>
                <w:b/>
                <w:bCs/>
                <w:sz w:val="16"/>
                <w:szCs w:val="16"/>
              </w:rPr>
              <w:t>nor</w:t>
            </w:r>
          </w:p>
        </w:tc>
        <w:tc>
          <w:tcPr>
            <w:tcW w:w="755" w:type="pct"/>
            <w:tcBorders>
              <w:top w:val="single" w:sz="4" w:space="0" w:color="auto"/>
              <w:bottom w:val="single" w:sz="4" w:space="0" w:color="auto"/>
            </w:tcBorders>
            <w:vAlign w:val="center"/>
          </w:tcPr>
          <w:p w14:paraId="2643D306" w14:textId="175A3425" w:rsidR="001701A9" w:rsidRPr="00783292" w:rsidRDefault="00313694" w:rsidP="00754A16">
            <w:pPr>
              <w:widowControl/>
              <w:spacing w:before="0" w:line="480" w:lineRule="auto"/>
              <w:ind w:firstLine="0"/>
              <w:jc w:val="center"/>
              <w:rPr>
                <w:sz w:val="16"/>
                <w:szCs w:val="16"/>
              </w:rPr>
            </w:pPr>
            <w:r>
              <w:rPr>
                <w:sz w:val="16"/>
                <w:szCs w:val="16"/>
              </w:rPr>
              <w:t>13</w:t>
            </w:r>
          </w:p>
        </w:tc>
        <w:tc>
          <w:tcPr>
            <w:tcW w:w="755" w:type="pct"/>
            <w:tcBorders>
              <w:top w:val="single" w:sz="4" w:space="0" w:color="auto"/>
              <w:bottom w:val="single" w:sz="4" w:space="0" w:color="auto"/>
            </w:tcBorders>
            <w:vAlign w:val="center"/>
          </w:tcPr>
          <w:p w14:paraId="13034707" w14:textId="649B5DFC" w:rsidR="001701A9" w:rsidRPr="00783292" w:rsidRDefault="00313694" w:rsidP="00754A16">
            <w:pPr>
              <w:widowControl/>
              <w:spacing w:before="0" w:line="480" w:lineRule="auto"/>
              <w:ind w:firstLine="0"/>
              <w:jc w:val="center"/>
              <w:rPr>
                <w:sz w:val="16"/>
                <w:szCs w:val="16"/>
              </w:rPr>
            </w:pPr>
            <w:r>
              <w:rPr>
                <w:sz w:val="16"/>
                <w:szCs w:val="16"/>
              </w:rPr>
              <w:t>54</w:t>
            </w:r>
          </w:p>
        </w:tc>
        <w:tc>
          <w:tcPr>
            <w:tcW w:w="756" w:type="pct"/>
            <w:tcBorders>
              <w:top w:val="single" w:sz="4" w:space="0" w:color="auto"/>
              <w:bottom w:val="single" w:sz="4" w:space="0" w:color="auto"/>
            </w:tcBorders>
            <w:vAlign w:val="center"/>
          </w:tcPr>
          <w:p w14:paraId="7FC893B5" w14:textId="42CA49F5" w:rsidR="001701A9" w:rsidRPr="00783292" w:rsidRDefault="00313694" w:rsidP="00754A16">
            <w:pPr>
              <w:widowControl/>
              <w:spacing w:before="0" w:line="480" w:lineRule="auto"/>
              <w:ind w:firstLine="0"/>
              <w:jc w:val="center"/>
              <w:rPr>
                <w:sz w:val="16"/>
                <w:szCs w:val="16"/>
              </w:rPr>
            </w:pPr>
            <w:r>
              <w:rPr>
                <w:sz w:val="16"/>
                <w:szCs w:val="16"/>
              </w:rPr>
              <w:t>4.28%</w:t>
            </w:r>
          </w:p>
        </w:tc>
        <w:tc>
          <w:tcPr>
            <w:tcW w:w="755" w:type="pct"/>
            <w:tcBorders>
              <w:top w:val="single" w:sz="4" w:space="0" w:color="auto"/>
              <w:bottom w:val="single" w:sz="4" w:space="0" w:color="auto"/>
            </w:tcBorders>
            <w:vAlign w:val="center"/>
          </w:tcPr>
          <w:p w14:paraId="4CD7817C" w14:textId="3C879954" w:rsidR="001701A9" w:rsidRPr="00783292" w:rsidRDefault="00543F0B" w:rsidP="00754A16">
            <w:pPr>
              <w:widowControl/>
              <w:spacing w:before="0" w:line="480" w:lineRule="auto"/>
              <w:ind w:firstLine="0"/>
              <w:jc w:val="center"/>
              <w:rPr>
                <w:sz w:val="16"/>
                <w:szCs w:val="16"/>
              </w:rPr>
            </w:pPr>
            <w:r>
              <w:rPr>
                <w:sz w:val="16"/>
                <w:szCs w:val="16"/>
              </w:rPr>
              <w:t>2</w:t>
            </w:r>
          </w:p>
        </w:tc>
        <w:tc>
          <w:tcPr>
            <w:tcW w:w="756" w:type="pct"/>
            <w:tcBorders>
              <w:top w:val="single" w:sz="4" w:space="0" w:color="auto"/>
              <w:bottom w:val="single" w:sz="4" w:space="0" w:color="auto"/>
            </w:tcBorders>
            <w:vAlign w:val="center"/>
          </w:tcPr>
          <w:p w14:paraId="028F6045" w14:textId="64DCDC72" w:rsidR="001701A9" w:rsidRPr="00783292" w:rsidRDefault="00BB4062" w:rsidP="00754A16">
            <w:pPr>
              <w:widowControl/>
              <w:spacing w:before="0" w:line="480" w:lineRule="auto"/>
              <w:ind w:firstLine="0"/>
              <w:jc w:val="center"/>
              <w:rPr>
                <w:sz w:val="16"/>
                <w:szCs w:val="16"/>
              </w:rPr>
            </w:pPr>
            <w:r>
              <w:rPr>
                <w:sz w:val="16"/>
                <w:szCs w:val="16"/>
              </w:rPr>
              <w:t>2</w:t>
            </w:r>
          </w:p>
        </w:tc>
      </w:tr>
    </w:tbl>
    <w:p w14:paraId="06E176FB" w14:textId="339BA6D7" w:rsidR="006E17BC" w:rsidRPr="00BB4062" w:rsidRDefault="00EC12AF" w:rsidP="00754A16">
      <w:pPr>
        <w:spacing w:line="480" w:lineRule="auto"/>
        <w:ind w:firstLine="0"/>
        <w:rPr>
          <w:i/>
          <w:iCs/>
        </w:rPr>
      </w:pPr>
      <w:r w:rsidRPr="00BB4062">
        <w:rPr>
          <w:i/>
          <w:iCs/>
        </w:rPr>
        <w:t>N</w:t>
      </w:r>
      <w:r w:rsidR="00517C8B">
        <w:rPr>
          <w:i/>
          <w:iCs/>
        </w:rPr>
        <w:t>otes</w:t>
      </w:r>
      <w:r w:rsidR="00EF115C" w:rsidRPr="00BB4062">
        <w:rPr>
          <w:i/>
          <w:iCs/>
        </w:rPr>
        <w:t>: Total County Splits refers to the number of county piece in total</w:t>
      </w:r>
      <w:r w:rsidR="00E53570" w:rsidRPr="00BB4062">
        <w:rPr>
          <w:i/>
          <w:iCs/>
        </w:rPr>
        <w:t xml:space="preserve">. Compactness is “You Know It </w:t>
      </w:r>
      <w:r w:rsidR="00A26D08" w:rsidRPr="00BB4062">
        <w:rPr>
          <w:i/>
          <w:iCs/>
        </w:rPr>
        <w:t xml:space="preserve">When You See It” measure from </w:t>
      </w:r>
      <w:r w:rsidR="008E59DE" w:rsidRPr="00434672">
        <w:rPr>
          <w:rStyle w:val="FootnoteReference"/>
        </w:rPr>
        <w:footnoteReference w:id="394"/>
      </w:r>
      <w:r w:rsidR="00A26D08" w:rsidRPr="00BB4062">
        <w:rPr>
          <w:i/>
          <w:iCs/>
        </w:rPr>
        <w:t xml:space="preserve">. </w:t>
      </w:r>
      <w:r w:rsidR="00CF3AD4" w:rsidRPr="00BB4062">
        <w:rPr>
          <w:i/>
          <w:iCs/>
        </w:rPr>
        <w:t>Votes Bias is calculated from the 2020 Presidential election, as are the number of Biden Seats.</w:t>
      </w:r>
      <w:r w:rsidR="00DB2634">
        <w:rPr>
          <w:i/>
          <w:iCs/>
        </w:rPr>
        <w:t xml:space="preserve"> Negative vote bias numbers indicate that the plan favors Democrats while a positive sign indicates the plan favors Republicans.</w:t>
      </w:r>
      <w:r w:rsidR="00CF3AD4" w:rsidRPr="00BB4062">
        <w:rPr>
          <w:i/>
          <w:iCs/>
        </w:rPr>
        <w:t xml:space="preserve"> The 2022 Seats is the number of Democratic seats after the 2022 midterm election.</w:t>
      </w:r>
    </w:p>
    <w:p w14:paraId="394723D2" w14:textId="77777777" w:rsidR="00EF115C" w:rsidRDefault="00EF115C" w:rsidP="00754A16">
      <w:pPr>
        <w:spacing w:line="480" w:lineRule="auto"/>
      </w:pPr>
    </w:p>
    <w:p w14:paraId="167FB348" w14:textId="11EDDA22" w:rsidR="0031738D" w:rsidRPr="000E4A38" w:rsidRDefault="006E17BC" w:rsidP="00754A16">
      <w:pPr>
        <w:spacing w:line="480" w:lineRule="auto"/>
      </w:pPr>
      <w:r>
        <w:t xml:space="preserve">What we see from </w:t>
      </w:r>
      <w:r w:rsidR="00931658">
        <w:t xml:space="preserve">Table Six </w:t>
      </w:r>
      <w:r>
        <w:t xml:space="preserve">is that the state court map </w:t>
      </w:r>
      <w:r w:rsidR="00CC3EF0">
        <w:t xml:space="preserve">usually </w:t>
      </w:r>
      <w:r>
        <w:t>dominates the legislative map</w:t>
      </w:r>
      <w:r w:rsidR="00D02572">
        <w:t xml:space="preserve"> on </w:t>
      </w:r>
      <w:r w:rsidR="00322369">
        <w:t>most of</w:t>
      </w:r>
      <w:r w:rsidR="00D02572">
        <w:t xml:space="preserve"> the factors identified.</w:t>
      </w:r>
      <w:r w:rsidR="002A3F7D" w:rsidRPr="00434672">
        <w:rPr>
          <w:rStyle w:val="FootnoteReference"/>
        </w:rPr>
        <w:footnoteReference w:id="395"/>
      </w:r>
      <w:r w:rsidR="00D02572">
        <w:t xml:space="preserve"> </w:t>
      </w:r>
      <w:r w:rsidR="00554E53">
        <w:t>But</w:t>
      </w:r>
      <w:r w:rsidR="00AE551E">
        <w:t xml:space="preserve"> there are some notable exceptions</w:t>
      </w:r>
      <w:r w:rsidR="00554E53">
        <w:t xml:space="preserve"> illustrating tradeoffs. For instance, in New Hampshire, both the number of </w:t>
      </w:r>
      <w:r w:rsidR="005272BD">
        <w:t>county splits and compactness scores get worse, but the vote bias gets slightly better.</w:t>
      </w:r>
      <w:r w:rsidR="00E329E0" w:rsidRPr="00434672">
        <w:rPr>
          <w:rStyle w:val="FootnoteReference"/>
        </w:rPr>
        <w:footnoteReference w:id="396"/>
      </w:r>
      <w:r w:rsidR="005272BD">
        <w:t xml:space="preserve"> In New York, the </w:t>
      </w:r>
      <w:r w:rsidR="00AF5A96">
        <w:t xml:space="preserve">county splits measure and compactness measures get markedly better, though the vote bias </w:t>
      </w:r>
      <w:r w:rsidR="00AF5A96" w:rsidRPr="000E4A38">
        <w:t>gets slightly worse.</w:t>
      </w:r>
      <w:r w:rsidR="00E329E0" w:rsidRPr="00434672">
        <w:rPr>
          <w:rStyle w:val="FootnoteReference"/>
        </w:rPr>
        <w:footnoteReference w:id="397"/>
      </w:r>
      <w:r w:rsidR="00AF5A96" w:rsidRPr="000E4A38">
        <w:t xml:space="preserve"> </w:t>
      </w:r>
      <w:r w:rsidR="00101166" w:rsidRPr="000E4A38">
        <w:t xml:space="preserve">We also notice that among </w:t>
      </w:r>
      <w:r w:rsidR="00B75713" w:rsidRPr="000E4A38">
        <w:t>all</w:t>
      </w:r>
      <w:r w:rsidR="00101166" w:rsidRPr="000E4A38">
        <w:t xml:space="preserve"> the court-imposed maps, the vote bias is extremely low, except in two </w:t>
      </w:r>
      <w:r w:rsidR="00B75713" w:rsidRPr="000E4A38">
        <w:t>cases. First is Minnesota, where there is significant pro-Republican bias.</w:t>
      </w:r>
      <w:r w:rsidR="00E329E0" w:rsidRPr="00434672">
        <w:rPr>
          <w:rStyle w:val="FootnoteReference"/>
        </w:rPr>
        <w:footnoteReference w:id="398"/>
      </w:r>
      <w:r w:rsidR="00B75713" w:rsidRPr="000E4A38">
        <w:t xml:space="preserve"> The second is in Wisconsin, which also has an even greater amount of pro-Republican bias.</w:t>
      </w:r>
      <w:r w:rsidR="00E329E0" w:rsidRPr="00434672">
        <w:rPr>
          <w:rStyle w:val="FootnoteReference"/>
        </w:rPr>
        <w:footnoteReference w:id="399"/>
      </w:r>
      <w:r w:rsidR="00314A3F" w:rsidRPr="000E4A38">
        <w:t xml:space="preserve"> </w:t>
      </w:r>
      <w:r w:rsidR="009D3978" w:rsidRPr="000E4A38">
        <w:t xml:space="preserve">We do not have an explanation </w:t>
      </w:r>
      <w:r w:rsidR="009D3978" w:rsidRPr="000E4A38">
        <w:lastRenderedPageBreak/>
        <w:t xml:space="preserve">for </w:t>
      </w:r>
      <w:r w:rsidR="00D02572" w:rsidRPr="000E4A38">
        <w:t>high partisan bias in Minnesota</w:t>
      </w:r>
      <w:r w:rsidR="009D3978" w:rsidRPr="000E4A38">
        <w:t>.</w:t>
      </w:r>
      <w:r w:rsidR="002C6D2A">
        <w:t xml:space="preserve"> The map adopted in 20</w:t>
      </w:r>
      <w:r w:rsidR="002F3F8C">
        <w:t>2</w:t>
      </w:r>
      <w:r w:rsidR="002C6D2A">
        <w:t xml:space="preserve">0 has very similar </w:t>
      </w:r>
      <w:r w:rsidR="002F3F8C">
        <w:t xml:space="preserve">district-level partisan outcomes as the 2010 map. </w:t>
      </w:r>
      <w:commentRangeStart w:id="92"/>
      <w:r w:rsidR="002F3F8C">
        <w:t>Statewide, Minnesota has voted for the Democratic presidential candidate in every election since 19</w:t>
      </w:r>
      <w:r w:rsidR="007F04F1">
        <w:t>76</w:t>
      </w:r>
      <w:r w:rsidR="002F3F8C">
        <w:t>.</w:t>
      </w:r>
      <w:r w:rsidR="006D624F" w:rsidRPr="00434672">
        <w:rPr>
          <w:rStyle w:val="FootnoteReference"/>
        </w:rPr>
        <w:footnoteReference w:id="400"/>
      </w:r>
      <w:r w:rsidR="002F3F8C">
        <w:t xml:space="preserve"> </w:t>
      </w:r>
      <w:commentRangeEnd w:id="92"/>
      <w:r w:rsidR="00106CBC">
        <w:rPr>
          <w:rStyle w:val="CommentReference"/>
        </w:rPr>
        <w:commentReference w:id="92"/>
      </w:r>
      <w:commentRangeStart w:id="93"/>
      <w:r w:rsidR="002F3F8C">
        <w:t>It also has two Democratic senators, and the governor is a Democrat.</w:t>
      </w:r>
      <w:commentRangeEnd w:id="93"/>
      <w:r w:rsidR="00106CBC">
        <w:rPr>
          <w:rStyle w:val="CommentReference"/>
        </w:rPr>
        <w:commentReference w:id="93"/>
      </w:r>
      <w:r w:rsidR="009C72B4" w:rsidRPr="00434672">
        <w:rPr>
          <w:rStyle w:val="FootnoteReference"/>
        </w:rPr>
        <w:footnoteReference w:id="401"/>
      </w:r>
      <w:r w:rsidR="002F3F8C">
        <w:t xml:space="preserve"> </w:t>
      </w:r>
      <w:commentRangeStart w:id="94"/>
      <w:r w:rsidR="00AD414F">
        <w:t>But</w:t>
      </w:r>
      <w:r w:rsidR="002F3F8C">
        <w:t xml:space="preserve"> </w:t>
      </w:r>
      <w:r w:rsidR="00AD414F">
        <w:t>the congressional delegation is split with four each.</w:t>
      </w:r>
      <w:r w:rsidR="00A1085B" w:rsidRPr="00434672">
        <w:rPr>
          <w:rStyle w:val="FootnoteReference"/>
        </w:rPr>
        <w:footnoteReference w:id="402"/>
      </w:r>
      <w:r w:rsidR="00AD414F">
        <w:t xml:space="preserve"> </w:t>
      </w:r>
      <w:commentRangeEnd w:id="94"/>
      <w:r w:rsidR="00106CBC">
        <w:rPr>
          <w:rStyle w:val="CommentReference"/>
        </w:rPr>
        <w:commentReference w:id="94"/>
      </w:r>
      <w:r w:rsidR="00433F99">
        <w:t>T</w:t>
      </w:r>
      <w:r w:rsidR="00314A3F" w:rsidRPr="000E4A38">
        <w:t>he failure of the Wisconsin court-adopted map is easy to explain.</w:t>
      </w:r>
      <w:r w:rsidR="00752D69" w:rsidRPr="000E4A38">
        <w:t xml:space="preserve"> </w:t>
      </w:r>
      <w:r w:rsidR="00314A3F" w:rsidRPr="000E4A38">
        <w:t>This was a least-change map; where the b</w:t>
      </w:r>
      <w:r w:rsidR="009D3978" w:rsidRPr="000E4A38">
        <w:t>aseline map was</w:t>
      </w:r>
      <w:r w:rsidR="00314A3F" w:rsidRPr="000E4A38">
        <w:t xml:space="preserve"> </w:t>
      </w:r>
      <w:r w:rsidR="009D3978" w:rsidRPr="000E4A38">
        <w:t xml:space="preserve">arguably </w:t>
      </w:r>
      <w:r w:rsidR="00314A3F" w:rsidRPr="000E4A38">
        <w:t>a gerrymander</w:t>
      </w:r>
      <w:r w:rsidR="00CB1F2B" w:rsidRPr="000E4A38">
        <w:t>;</w:t>
      </w:r>
      <w:r w:rsidR="00314A3F" w:rsidRPr="000E4A38">
        <w:t xml:space="preserve"> least change simply perpetuate</w:t>
      </w:r>
      <w:r w:rsidR="009D3978" w:rsidRPr="000E4A38">
        <w:t>d</w:t>
      </w:r>
      <w:r w:rsidR="00314A3F" w:rsidRPr="000E4A38">
        <w:t xml:space="preserve"> that gerrymander. </w:t>
      </w:r>
    </w:p>
    <w:p w14:paraId="18853209" w14:textId="00B233EE" w:rsidR="00A51A5A" w:rsidRDefault="00A51A5A" w:rsidP="00754A16">
      <w:pPr>
        <w:spacing w:line="480" w:lineRule="auto"/>
      </w:pPr>
      <w:r>
        <w:t xml:space="preserve">The data in Table </w:t>
      </w:r>
      <w:r w:rsidR="002A3F7D">
        <w:t>Six</w:t>
      </w:r>
      <w:r>
        <w:t xml:space="preserve"> also show an important fact about US elections</w:t>
      </w:r>
      <w:r w:rsidR="002A3F7D">
        <w:t>;</w:t>
      </w:r>
      <w:r>
        <w:t xml:space="preserve"> there is high predictability of aggregate congressional outcomes based on past presidential votes in the congressional district.</w:t>
      </w:r>
      <w:r w:rsidR="0080096B">
        <w:t xml:space="preserve"> </w:t>
      </w:r>
      <w:r>
        <w:t>New York is the sole substantial exception</w:t>
      </w:r>
      <w:r w:rsidR="00AE5FE2">
        <w:t xml:space="preserve"> to this predictability</w:t>
      </w:r>
      <w:r w:rsidR="002A3F7D">
        <w:t>.</w:t>
      </w:r>
      <w:r>
        <w:t xml:space="preserve"> </w:t>
      </w:r>
      <w:r w:rsidR="002A3F7D">
        <w:t>T</w:t>
      </w:r>
      <w:r>
        <w:t>here</w:t>
      </w:r>
      <w:r w:rsidR="002A3F7D">
        <w:t>,</w:t>
      </w:r>
      <w:r>
        <w:t xml:space="preserve"> </w:t>
      </w:r>
      <w:r w:rsidR="00657F0F">
        <w:t>the predictive failure</w:t>
      </w:r>
      <w:r>
        <w:t xml:space="preserve"> has been attributed to </w:t>
      </w:r>
      <w:r w:rsidR="00AE5FE2">
        <w:t>many factors: GOP emphasis on crime that helped them to gain votes in the suburbs,</w:t>
      </w:r>
      <w:r w:rsidR="00CB1D5B" w:rsidRPr="00434672">
        <w:rPr>
          <w:rStyle w:val="FootnoteReference"/>
        </w:rPr>
        <w:footnoteReference w:id="403"/>
      </w:r>
      <w:r w:rsidR="00AE5FE2">
        <w:t xml:space="preserve"> </w:t>
      </w:r>
      <w:r w:rsidR="00BF7076">
        <w:t xml:space="preserve">an especially large </w:t>
      </w:r>
      <w:r>
        <w:t>decline in turnout among Democrats as compared to Republicans</w:t>
      </w:r>
      <w:r w:rsidR="00AE5FE2">
        <w:t>,</w:t>
      </w:r>
      <w:r w:rsidR="00FF6F68" w:rsidRPr="00434672">
        <w:rPr>
          <w:rStyle w:val="FootnoteReference"/>
        </w:rPr>
        <w:footnoteReference w:id="404"/>
      </w:r>
      <w:r w:rsidR="00AE5FE2">
        <w:t xml:space="preserve"> </w:t>
      </w:r>
      <w:r w:rsidR="00657F0F">
        <w:t>and</w:t>
      </w:r>
      <w:r w:rsidR="00AE5FE2">
        <w:t xml:space="preserve"> the unpopularity of the Democratic governor in the state.</w:t>
      </w:r>
      <w:r w:rsidR="00AE5FE2" w:rsidRPr="00434672">
        <w:rPr>
          <w:rStyle w:val="FootnoteReference"/>
        </w:rPr>
        <w:footnoteReference w:id="405"/>
      </w:r>
      <w:r w:rsidR="0080096B">
        <w:t xml:space="preserve"> </w:t>
      </w:r>
      <w:r>
        <w:t>In general, trends in 2022 favored Republicans, as would be expected in a midterm election where the President was a Democrat.</w:t>
      </w:r>
      <w:r w:rsidR="002A3F7D" w:rsidRPr="00434672">
        <w:rPr>
          <w:rStyle w:val="FootnoteReference"/>
        </w:rPr>
        <w:footnoteReference w:id="406"/>
      </w:r>
    </w:p>
    <w:p w14:paraId="75C9363E" w14:textId="1F2F2C3A" w:rsidR="00E74012" w:rsidRPr="00B65DD5" w:rsidRDefault="00A51A5A" w:rsidP="00754A16">
      <w:pPr>
        <w:spacing w:line="480" w:lineRule="auto"/>
        <w:rPr>
          <w:i/>
        </w:rPr>
      </w:pPr>
      <w:r>
        <w:lastRenderedPageBreak/>
        <w:t xml:space="preserve"> </w:t>
      </w:r>
      <w:r w:rsidR="00D02572" w:rsidRPr="000E4A38">
        <w:t xml:space="preserve">The data in </w:t>
      </w:r>
      <w:r w:rsidR="00931658">
        <w:t xml:space="preserve">Table Six </w:t>
      </w:r>
      <w:r w:rsidR="00D02572" w:rsidRPr="000E4A38">
        <w:t>only deals with cases that were resolved in time for a remedial map to be drawn for the 2022 election</w:t>
      </w:r>
      <w:r w:rsidR="00D61F45" w:rsidRPr="000E4A38">
        <w:t>.</w:t>
      </w:r>
      <w:r w:rsidR="00752D69" w:rsidRPr="000E4A38">
        <w:t xml:space="preserve"> </w:t>
      </w:r>
      <w:r w:rsidR="00D02572" w:rsidRPr="000E4A38">
        <w:t>Four states have maps that are currently ruled unconstitutional being used in the 2022 election, accounting for 10% of all districts</w:t>
      </w:r>
      <w:r w:rsidR="00D61F45" w:rsidRPr="000E4A38">
        <w:t>.</w:t>
      </w:r>
      <w:r w:rsidR="002A3F7D" w:rsidRPr="00434672">
        <w:rPr>
          <w:rStyle w:val="FootnoteReference"/>
        </w:rPr>
        <w:footnoteReference w:id="407"/>
      </w:r>
      <w:r w:rsidR="00D61F45" w:rsidRPr="000E4A38">
        <w:t xml:space="preserve"> </w:t>
      </w:r>
      <w:r w:rsidR="00657F0F">
        <w:t>We</w:t>
      </w:r>
      <w:r w:rsidR="00D02572" w:rsidRPr="000E4A38">
        <w:t xml:space="preserve"> estimate </w:t>
      </w:r>
      <w:r w:rsidR="00657F0F">
        <w:t>t</w:t>
      </w:r>
      <w:r w:rsidR="00D02572" w:rsidRPr="000E4A38">
        <w:t xml:space="preserve">hat these unconstitutional plans likely cost the Democrats between </w:t>
      </w:r>
      <w:r w:rsidR="00931658">
        <w:t>five</w:t>
      </w:r>
      <w:r w:rsidR="00D02572" w:rsidRPr="000E4A38">
        <w:t xml:space="preserve"> and </w:t>
      </w:r>
      <w:r w:rsidR="00931658">
        <w:t>six</w:t>
      </w:r>
      <w:r w:rsidR="00D02572" w:rsidRPr="000E4A38">
        <w:t xml:space="preserve"> seats</w:t>
      </w:r>
      <w:r w:rsidR="007071BC" w:rsidRPr="000E4A38">
        <w:t xml:space="preserve"> in Congress</w:t>
      </w:r>
      <w:r w:rsidR="00D02572" w:rsidRPr="000E4A38">
        <w:t>. If their unconstitutionality is sustained by higher courts, they will need to be redrawn for the 2024 election.</w:t>
      </w:r>
      <w:r w:rsidR="00D61F45" w:rsidRPr="00434672">
        <w:rPr>
          <w:rStyle w:val="FootnoteReference"/>
        </w:rPr>
        <w:footnoteReference w:id="408"/>
      </w:r>
      <w:r w:rsidR="00752D69" w:rsidRPr="000E4A38">
        <w:t xml:space="preserve"> </w:t>
      </w:r>
      <w:r w:rsidR="00D61F45" w:rsidRPr="000E4A38">
        <w:t xml:space="preserve">Other court cases are still pending. </w:t>
      </w:r>
      <w:r w:rsidR="00D02572" w:rsidRPr="000E4A38">
        <w:t>But these</w:t>
      </w:r>
      <w:r w:rsidR="007071BC" w:rsidRPr="000E4A38">
        <w:t xml:space="preserve"> cases</w:t>
      </w:r>
      <w:r w:rsidR="00D02572" w:rsidRPr="000E4A38">
        <w:t xml:space="preserve"> will </w:t>
      </w:r>
      <w:r w:rsidR="00D61F45" w:rsidRPr="000E4A38">
        <w:t xml:space="preserve">probably </w:t>
      </w:r>
      <w:r w:rsidR="00D02572" w:rsidRPr="000E4A38">
        <w:t>not be the only</w:t>
      </w:r>
      <w:r w:rsidR="007071BC" w:rsidRPr="000E4A38">
        <w:t xml:space="preserve"> ones to lead to</w:t>
      </w:r>
      <w:r w:rsidR="00752D69" w:rsidRPr="000E4A38">
        <w:t xml:space="preserve"> </w:t>
      </w:r>
      <w:r w:rsidR="00D02572" w:rsidRPr="000E4A38">
        <w:t xml:space="preserve">“new” maps in 2024. The </w:t>
      </w:r>
      <w:r w:rsidR="008204CF">
        <w:t xml:space="preserve">U.S. </w:t>
      </w:r>
      <w:r w:rsidR="00D02572" w:rsidRPr="000E4A38">
        <w:t xml:space="preserve">Supreme Court has held that there is no bar on mid-decadal congressional redistricting </w:t>
      </w:r>
      <w:r w:rsidR="00D02572" w:rsidRPr="00434672">
        <w:rPr>
          <w:rStyle w:val="FootnoteReference"/>
        </w:rPr>
        <w:footnoteReference w:id="409"/>
      </w:r>
      <w:r w:rsidR="00D02572" w:rsidRPr="000E4A38">
        <w:t xml:space="preserve"> and states under trifecta </w:t>
      </w:r>
      <w:r w:rsidR="005F5F2F">
        <w:t>contr</w:t>
      </w:r>
      <w:r w:rsidR="00D02572" w:rsidRPr="000E4A38">
        <w:t>ol may well choose to polish their previous partisan gerrymandering efforts by tinkering with their map to improve its partisan performance.</w:t>
      </w:r>
      <w:r w:rsidR="00D02572" w:rsidRPr="00434672">
        <w:rPr>
          <w:rStyle w:val="FootnoteReference"/>
        </w:rPr>
        <w:footnoteReference w:id="410"/>
      </w:r>
      <w:r w:rsidR="00752D69" w:rsidRPr="000E4A38">
        <w:t xml:space="preserve"> </w:t>
      </w:r>
      <w:r w:rsidR="00D61F45" w:rsidRPr="000E4A38">
        <w:t>Thus, we expect some state courts will still have plenty to keep them busy</w:t>
      </w:r>
      <w:r w:rsidR="0039124F" w:rsidRPr="000E4A38">
        <w:t xml:space="preserve"> between now and the 2024 election </w:t>
      </w:r>
      <w:r w:rsidR="00D61F45" w:rsidRPr="000E4A38">
        <w:t>– and we have only been looking at congressional districting, not at state legislative districting.</w:t>
      </w:r>
      <w:bookmarkEnd w:id="55"/>
    </w:p>
    <w:p w14:paraId="0EC72FF6" w14:textId="1BE39568" w:rsidR="00314A3F" w:rsidRPr="005F5F2F" w:rsidRDefault="00752D69" w:rsidP="00754A16">
      <w:pPr>
        <w:pStyle w:val="Heading1"/>
        <w:spacing w:line="480" w:lineRule="auto"/>
      </w:pPr>
      <w:r w:rsidRPr="005F5F2F">
        <w:t xml:space="preserve"> </w:t>
      </w:r>
      <w:bookmarkStart w:id="95" w:name="_Toc122704185"/>
      <w:bookmarkStart w:id="96" w:name="_Toc123141392"/>
      <w:r w:rsidR="000E4A38" w:rsidRPr="005F5F2F">
        <w:t>Conclusions</w:t>
      </w:r>
      <w:bookmarkEnd w:id="95"/>
      <w:bookmarkEnd w:id="96"/>
    </w:p>
    <w:p w14:paraId="0CAD5F1D" w14:textId="77777777" w:rsidR="00982E62" w:rsidRDefault="00E1289D" w:rsidP="00754A16">
      <w:pPr>
        <w:pStyle w:val="ListParagraph"/>
        <w:numPr>
          <w:ilvl w:val="0"/>
          <w:numId w:val="20"/>
        </w:numPr>
        <w:spacing w:line="480" w:lineRule="auto"/>
      </w:pPr>
      <w:r w:rsidRPr="000E4A38">
        <w:t xml:space="preserve">It is now state courts rather than federal courts whom litigants turn to </w:t>
      </w:r>
      <w:r w:rsidR="00283D72">
        <w:t>when</w:t>
      </w:r>
      <w:r w:rsidR="007071BC" w:rsidRPr="000E4A38">
        <w:t xml:space="preserve"> </w:t>
      </w:r>
      <w:r w:rsidRPr="000E4A38">
        <w:t>challeng</w:t>
      </w:r>
      <w:r w:rsidR="00283D72">
        <w:t>ing</w:t>
      </w:r>
      <w:r w:rsidRPr="000E4A38">
        <w:t xml:space="preserve"> what they regard as egregious partisan gerrymanders</w:t>
      </w:r>
      <w:r w:rsidR="00AE171C" w:rsidRPr="000E4A38">
        <w:t xml:space="preserve">, with one key reason for that difference being the U.S. Supreme Court’s definitive opting out of any role in controlling </w:t>
      </w:r>
      <w:r w:rsidR="00CF15E8" w:rsidRPr="000E4A38">
        <w:t xml:space="preserve">partisan </w:t>
      </w:r>
      <w:r w:rsidR="00AE171C" w:rsidRPr="000E4A38">
        <w:t>gerrymandering</w:t>
      </w:r>
      <w:r w:rsidR="00CF15E8" w:rsidRPr="000E4A38">
        <w:t>.</w:t>
      </w:r>
    </w:p>
    <w:p w14:paraId="1280D5AE" w14:textId="2DCC2B7E" w:rsidR="006B608D" w:rsidRDefault="00E1289D" w:rsidP="00754A16">
      <w:pPr>
        <w:pStyle w:val="ListParagraph"/>
        <w:numPr>
          <w:ilvl w:val="0"/>
          <w:numId w:val="20"/>
        </w:numPr>
        <w:spacing w:line="480" w:lineRule="auto"/>
      </w:pPr>
      <w:r w:rsidRPr="000E4A38">
        <w:lastRenderedPageBreak/>
        <w:t xml:space="preserve">State courts have taken up the challenge of </w:t>
      </w:r>
      <w:r w:rsidRPr="00061364">
        <w:rPr>
          <w:i/>
        </w:rPr>
        <w:t>Rucho</w:t>
      </w:r>
      <w:r w:rsidRPr="000E4A38">
        <w:t xml:space="preserve"> to find manageable standards to measure gerrymandering by using state constitutional provisions to craft state-specific standards for a finding that a plan was an unconstitutional partisan gerrymander. In our view they have by and large done so successfully. In so doing they have drawn on the repertoire of tools developed by social scientists, computer scientists and others, including metrics for measuring the extent of partisan gerrymandering and to assess likely durability, but also computer-based ways to evaluate plans with respect to how well they satisfy good government standards.</w:t>
      </w:r>
    </w:p>
    <w:p w14:paraId="7D27FF83" w14:textId="77777777" w:rsidR="006B608D" w:rsidRDefault="00F6465C" w:rsidP="00754A16">
      <w:pPr>
        <w:pStyle w:val="ListParagraph"/>
        <w:numPr>
          <w:ilvl w:val="0"/>
          <w:numId w:val="20"/>
        </w:numPr>
        <w:spacing w:line="480" w:lineRule="auto"/>
      </w:pPr>
      <w:r w:rsidRPr="000E4A38">
        <w:t>While the existence of new constitutional amendments with explicit prohibitions on partisan gerrymandering has given some state courts power to address the issue of partisan gerrymandering, s</w:t>
      </w:r>
      <w:r w:rsidR="00BA7E13" w:rsidRPr="000E4A38">
        <w:t>tate courts have made use of both old and new language in their state’s constitution</w:t>
      </w:r>
      <w:r w:rsidRPr="000E4A38">
        <w:t xml:space="preserve"> – with a particularly creative interpretation of the thrust of language long in the</w:t>
      </w:r>
      <w:r w:rsidR="00CF15E8" w:rsidRPr="000E4A38">
        <w:t>ir</w:t>
      </w:r>
      <w:r w:rsidRPr="000E4A38">
        <w:t xml:space="preserve"> constitution</w:t>
      </w:r>
      <w:r w:rsidR="006B608D">
        <w:t>.</w:t>
      </w:r>
    </w:p>
    <w:p w14:paraId="36894BF9" w14:textId="02C7E4EF" w:rsidR="007C605F" w:rsidRDefault="00BA7E13" w:rsidP="00754A16">
      <w:pPr>
        <w:pStyle w:val="ListParagraph"/>
        <w:numPr>
          <w:ilvl w:val="0"/>
          <w:numId w:val="20"/>
        </w:numPr>
        <w:spacing w:line="480" w:lineRule="auto"/>
      </w:pPr>
      <w:r w:rsidRPr="000E4A38">
        <w:t xml:space="preserve">When maps have been challenged as partisan </w:t>
      </w:r>
      <w:r w:rsidR="00F42E01" w:rsidRPr="000E4A38">
        <w:t>gerrymanders</w:t>
      </w:r>
      <w:r w:rsidR="009B670C">
        <w:t>,</w:t>
      </w:r>
      <w:r w:rsidR="00F42E01">
        <w:t xml:space="preserve"> and where </w:t>
      </w:r>
      <w:r w:rsidRPr="000E4A38">
        <w:t xml:space="preserve">direct </w:t>
      </w:r>
      <w:r w:rsidR="00F42E01">
        <w:t xml:space="preserve">language </w:t>
      </w:r>
      <w:r w:rsidR="00B962C5">
        <w:t xml:space="preserve">prohibits partisan gerrymandering </w:t>
      </w:r>
      <w:r w:rsidRPr="000E4A38">
        <w:t>in the state constitution</w:t>
      </w:r>
      <w:r w:rsidR="00125D5D">
        <w:t>,</w:t>
      </w:r>
      <w:r w:rsidRPr="000E4A38">
        <w:t xml:space="preserve"> </w:t>
      </w:r>
      <w:r w:rsidR="00125D5D">
        <w:t>challenges are</w:t>
      </w:r>
      <w:r w:rsidR="00685BBA">
        <w:t xml:space="preserve"> usually</w:t>
      </w:r>
      <w:r w:rsidRPr="000E4A38">
        <w:t xml:space="preserve"> successful</w:t>
      </w:r>
      <w:r w:rsidR="001F1EA9" w:rsidRPr="000E4A38">
        <w:t>.</w:t>
      </w:r>
      <w:r w:rsidR="00F6465C" w:rsidRPr="00434672">
        <w:rPr>
          <w:rStyle w:val="FootnoteReference"/>
        </w:rPr>
        <w:footnoteReference w:id="411"/>
      </w:r>
      <w:r w:rsidR="001F1EA9" w:rsidRPr="000E4A38">
        <w:t xml:space="preserve"> </w:t>
      </w:r>
      <w:r w:rsidRPr="000E4A38">
        <w:t>On the other hand, in those situation</w:t>
      </w:r>
      <w:r w:rsidR="008A6727">
        <w:t>s</w:t>
      </w:r>
      <w:r w:rsidRPr="000E4A38">
        <w:t xml:space="preserve"> where no language existed in the state constitution that could provide the basis for a state court to invalidate a plan as an egregious partisan gerrymander</w:t>
      </w:r>
      <w:r w:rsidR="00141AC8" w:rsidRPr="000E4A38">
        <w:t>,</w:t>
      </w:r>
      <w:r w:rsidRPr="000E4A38">
        <w:t xml:space="preserve"> partisan gerrymandering challenges have been rejected by state courts</w:t>
      </w:r>
      <w:r w:rsidR="00627008" w:rsidRPr="000E4A38">
        <w:t xml:space="preserve"> on jurisprudential grounds even when the court held the map to </w:t>
      </w:r>
      <w:r w:rsidR="00627008" w:rsidRPr="000E4A38">
        <w:lastRenderedPageBreak/>
        <w:t>be a partisan gerrymander</w:t>
      </w:r>
      <w:r w:rsidR="00F3433A" w:rsidRPr="000E4A38">
        <w:t xml:space="preserve"> (Kansas)</w:t>
      </w:r>
      <w:r w:rsidR="006B608D">
        <w:t>.</w:t>
      </w:r>
      <w:r w:rsidR="0078662A">
        <w:t xml:space="preserve"> </w:t>
      </w:r>
      <w:r w:rsidR="0063510E">
        <w:t>Where there is indirect language</w:t>
      </w:r>
      <w:r w:rsidR="00C86108">
        <w:t>, and a case has been brought, courts have</w:t>
      </w:r>
      <w:r w:rsidR="00A35F8A">
        <w:t xml:space="preserve"> generally accepted </w:t>
      </w:r>
      <w:r w:rsidR="00276F4C">
        <w:t xml:space="preserve">that the language </w:t>
      </w:r>
      <w:r w:rsidR="00082358">
        <w:t xml:space="preserve">found in </w:t>
      </w:r>
      <w:r w:rsidR="00482E50">
        <w:t>free and equal clauses are relevant to partisan gerrymander</w:t>
      </w:r>
      <w:r w:rsidR="00C86108">
        <w:t xml:space="preserve">. </w:t>
      </w:r>
      <w:r w:rsidR="0078662A">
        <w:t>Kentucky</w:t>
      </w:r>
      <w:r w:rsidR="00482E50">
        <w:t xml:space="preserve"> is an exception;</w:t>
      </w:r>
      <w:r w:rsidR="0078662A">
        <w:t xml:space="preserve"> the map was found to be a partisan gerrymander, and the state has the same </w:t>
      </w:r>
      <w:r w:rsidR="00A1433A">
        <w:t>type of language found in North Carolina and Pennsylvania, but the court did not find that partisan gerrymandering violated those provisions.</w:t>
      </w:r>
      <w:r w:rsidR="00A23B93">
        <w:t xml:space="preserve"> Of course, </w:t>
      </w:r>
      <w:r w:rsidR="00606C37">
        <w:t xml:space="preserve">in </w:t>
      </w:r>
      <w:r w:rsidR="00A23B93">
        <w:t xml:space="preserve">the cases that were brought, the plaintiffs expected to have </w:t>
      </w:r>
      <w:r w:rsidR="00606C37">
        <w:t xml:space="preserve">success. The success rate for </w:t>
      </w:r>
      <w:r w:rsidR="00167520">
        <w:t xml:space="preserve">litigating partisan gerrymandering using either direct or indirect language might go down as these </w:t>
      </w:r>
      <w:r w:rsidR="00FE11CA">
        <w:t>cases are brought in more states</w:t>
      </w:r>
      <w:r w:rsidR="002C2B14">
        <w:t xml:space="preserve"> where the judicial politics are less favorable.</w:t>
      </w:r>
    </w:p>
    <w:p w14:paraId="476EBB82" w14:textId="4F6510B1" w:rsidR="00627008" w:rsidRPr="000E4A38" w:rsidRDefault="00627008" w:rsidP="00754A16">
      <w:pPr>
        <w:pStyle w:val="ListParagraph"/>
        <w:numPr>
          <w:ilvl w:val="0"/>
          <w:numId w:val="20"/>
        </w:numPr>
        <w:spacing w:line="480" w:lineRule="auto"/>
      </w:pPr>
      <w:r w:rsidRPr="000E4A38">
        <w:t xml:space="preserve">Both congressional maps drawn in states where Democrats had party control and maps from states where Republicans had party control </w:t>
      </w:r>
      <w:r w:rsidR="00E22E8F" w:rsidRPr="000E4A38">
        <w:t>have been</w:t>
      </w:r>
      <w:r w:rsidRPr="000E4A38">
        <w:t xml:space="preserve"> overturned by state courts.</w:t>
      </w:r>
      <w:r w:rsidR="00AE171C" w:rsidRPr="000E4A38">
        <w:t xml:space="preserve"> </w:t>
      </w:r>
      <w:r w:rsidR="00CF15E8" w:rsidRPr="000E4A38">
        <w:t>However, e</w:t>
      </w:r>
      <w:r w:rsidR="00AE171C" w:rsidRPr="000E4A38">
        <w:t xml:space="preserve">ven when there are </w:t>
      </w:r>
      <w:r w:rsidR="00CA7FF9" w:rsidRPr="000E4A38">
        <w:t xml:space="preserve">state constitutional </w:t>
      </w:r>
      <w:r w:rsidR="00AE171C" w:rsidRPr="000E4A38">
        <w:t>provisions</w:t>
      </w:r>
      <w:r w:rsidR="00CA7FF9" w:rsidRPr="000E4A38">
        <w:t xml:space="preserve"> that</w:t>
      </w:r>
      <w:r w:rsidR="00AE171C" w:rsidRPr="000E4A38">
        <w:t xml:space="preserve"> state court justices </w:t>
      </w:r>
      <w:r w:rsidR="00CA7FF9" w:rsidRPr="000E4A38">
        <w:t xml:space="preserve">can use, some </w:t>
      </w:r>
      <w:r w:rsidR="00AE171C" w:rsidRPr="000E4A38">
        <w:t xml:space="preserve">have found reasons to conclude that the challenged map really does not rise to the level of a constitutional violation even when other justices concluded that it did. </w:t>
      </w:r>
      <w:r w:rsidR="00CF15E8" w:rsidRPr="000E4A38">
        <w:t>Nonetheless, in</w:t>
      </w:r>
      <w:r w:rsidR="00F6465C" w:rsidRPr="000E4A38">
        <w:t xml:space="preserve"> the 2020 round of redistricting,</w:t>
      </w:r>
      <w:r w:rsidR="00752D69" w:rsidRPr="000E4A38">
        <w:t xml:space="preserve"> </w:t>
      </w:r>
      <w:r w:rsidR="006C38C3">
        <w:t xml:space="preserve">it is our view that, </w:t>
      </w:r>
      <w:r w:rsidR="00CF15E8" w:rsidRPr="000E4A38">
        <w:t>while</w:t>
      </w:r>
      <w:r w:rsidR="00F6465C" w:rsidRPr="000E4A38">
        <w:t xml:space="preserve"> partisanship of</w:t>
      </w:r>
      <w:r w:rsidR="00752D69" w:rsidRPr="000E4A38">
        <w:t xml:space="preserve"> </w:t>
      </w:r>
      <w:r w:rsidR="00F6465C" w:rsidRPr="000E4A38">
        <w:t xml:space="preserve">state court justices appeared to play a role in their decision-making, </w:t>
      </w:r>
      <w:r w:rsidR="00CF15E8" w:rsidRPr="000E4A38">
        <w:t xml:space="preserve">it was </w:t>
      </w:r>
      <w:r w:rsidR="00F6465C" w:rsidRPr="000E4A38">
        <w:t xml:space="preserve">only a muted one. </w:t>
      </w:r>
    </w:p>
    <w:p w14:paraId="093A3D6D" w14:textId="76C7C07A" w:rsidR="00872480" w:rsidRDefault="00872480" w:rsidP="00754A16">
      <w:pPr>
        <w:pStyle w:val="ListParagraph"/>
        <w:numPr>
          <w:ilvl w:val="0"/>
          <w:numId w:val="20"/>
        </w:numPr>
        <w:spacing w:line="480" w:lineRule="auto"/>
      </w:pPr>
      <w:r w:rsidRPr="000E4A38">
        <w:t>As we assess the overall evidence, in those settings where party control made that possible, partisan gerrymandering was as egregious and pervasive as in the past – or even more so.</w:t>
      </w:r>
      <w:r w:rsidR="006C38C3" w:rsidRPr="00434672">
        <w:rPr>
          <w:rStyle w:val="FootnoteReference"/>
        </w:rPr>
        <w:footnoteReference w:id="412"/>
      </w:r>
      <w:r w:rsidRPr="000E4A38">
        <w:t xml:space="preserve"> But several factors combined to create a situation in which the net </w:t>
      </w:r>
      <w:r w:rsidRPr="000E4A38">
        <w:lastRenderedPageBreak/>
        <w:t xml:space="preserve">partisan </w:t>
      </w:r>
      <w:r w:rsidRPr="00061364">
        <w:rPr>
          <w:i/>
          <w:iCs/>
        </w:rPr>
        <w:t>effects</w:t>
      </w:r>
      <w:r w:rsidRPr="000E4A38">
        <w:t xml:space="preserve"> of partisan gerrymandering were substantially reduced from what might have been expected based on the willingness of state legislators to gerrymander maps to favor their party. </w:t>
      </w:r>
    </w:p>
    <w:p w14:paraId="1A534628" w14:textId="018DB873" w:rsidR="00872480" w:rsidRDefault="00872480" w:rsidP="00754A16">
      <w:pPr>
        <w:pStyle w:val="ListParagraph"/>
        <w:numPr>
          <w:ilvl w:val="1"/>
          <w:numId w:val="20"/>
        </w:numPr>
        <w:spacing w:line="480" w:lineRule="auto"/>
      </w:pPr>
      <w:r w:rsidRPr="000E4A38">
        <w:t>First, taking redistricting out of the hands of the legislature by creating commissions in some states meant that in some trifecta states partisan majorities were left impotent to effectuate partisan gerrymanders</w:t>
      </w:r>
      <w:r>
        <w:t>.</w:t>
      </w:r>
      <w:r w:rsidR="00F54D63" w:rsidRPr="00434672">
        <w:rPr>
          <w:rStyle w:val="FootnoteReference"/>
        </w:rPr>
        <w:footnoteReference w:id="413"/>
      </w:r>
      <w:r w:rsidRPr="000E4A38">
        <w:t xml:space="preserve"> </w:t>
      </w:r>
      <w:r>
        <w:t>Moreover,</w:t>
      </w:r>
      <w:r w:rsidRPr="000E4A38">
        <w:t xml:space="preserve"> a failure of the commission</w:t>
      </w:r>
      <w:r>
        <w:t xml:space="preserve"> or legislature</w:t>
      </w:r>
      <w:r w:rsidRPr="000E4A38">
        <w:t xml:space="preserve"> to draw a map in a timely fashion generally brought state courts into the picture. </w:t>
      </w:r>
    </w:p>
    <w:p w14:paraId="07B731EB" w14:textId="77777777" w:rsidR="00872480" w:rsidRDefault="00872480" w:rsidP="00754A16">
      <w:pPr>
        <w:pStyle w:val="ListParagraph"/>
        <w:numPr>
          <w:ilvl w:val="1"/>
          <w:numId w:val="20"/>
        </w:numPr>
        <w:spacing w:line="480" w:lineRule="auto"/>
      </w:pPr>
      <w:r w:rsidRPr="000E4A38">
        <w:t xml:space="preserve">Second, state courts took a much more aggressive stance in applying provisions of their state constitution as bars to gerrymandering and drawing maps of their own than in past decades. </w:t>
      </w:r>
    </w:p>
    <w:p w14:paraId="1A02BF7E" w14:textId="14AC2DA0" w:rsidR="00872480" w:rsidRDefault="00872480" w:rsidP="00754A16">
      <w:pPr>
        <w:pStyle w:val="ListParagraph"/>
        <w:numPr>
          <w:ilvl w:val="1"/>
          <w:numId w:val="20"/>
        </w:numPr>
        <w:spacing w:line="480" w:lineRule="auto"/>
      </w:pPr>
      <w:r w:rsidRPr="000E4A38">
        <w:t>Third, the relative balance in states where each party had control over the process meant a decrease in the advantage for the Republicans compared to the 2010 redistricting cycle.</w:t>
      </w:r>
    </w:p>
    <w:p w14:paraId="2447B354" w14:textId="77777777" w:rsidR="00D84C32" w:rsidRDefault="00872480" w:rsidP="00754A16">
      <w:pPr>
        <w:pStyle w:val="ListParagraph"/>
        <w:numPr>
          <w:ilvl w:val="0"/>
          <w:numId w:val="20"/>
        </w:numPr>
        <w:spacing w:line="480" w:lineRule="auto"/>
      </w:pPr>
      <w:r w:rsidRPr="000E4A38">
        <w:t xml:space="preserve">The overall level of egregious gerrymandering is less in the congressional maps being used in 2022 than many scholars anticipated would be the case after </w:t>
      </w:r>
      <w:r w:rsidRPr="00061364">
        <w:rPr>
          <w:i/>
          <w:iCs/>
        </w:rPr>
        <w:t>Rucho</w:t>
      </w:r>
      <w:r w:rsidRPr="000E4A38">
        <w:t xml:space="preserve"> was decided in 2018</w:t>
      </w:r>
      <w:r>
        <w:t>.</w:t>
      </w:r>
    </w:p>
    <w:p w14:paraId="1818B15B" w14:textId="12586701" w:rsidR="00265444" w:rsidRDefault="00575289" w:rsidP="00754A16">
      <w:pPr>
        <w:pStyle w:val="ListParagraph"/>
        <w:numPr>
          <w:ilvl w:val="0"/>
          <w:numId w:val="20"/>
        </w:numPr>
        <w:spacing w:line="480" w:lineRule="auto"/>
      </w:pPr>
      <w:r w:rsidRPr="000E4A38">
        <w:t>Because Republican</w:t>
      </w:r>
      <w:r w:rsidR="00F3433A" w:rsidRPr="000E4A38">
        <w:t xml:space="preserve">s are still in control of more </w:t>
      </w:r>
      <w:r w:rsidRPr="000E4A38">
        <w:t>state legislatures</w:t>
      </w:r>
      <w:r w:rsidR="00265444">
        <w:t>,</w:t>
      </w:r>
      <w:r w:rsidRPr="000E4A38">
        <w:t xml:space="preserve"> the role of state courts in the 2020 round has had greater consequences in blocking Republican </w:t>
      </w:r>
      <w:r w:rsidRPr="000E4A38">
        <w:lastRenderedPageBreak/>
        <w:t>gerrymanders than in blocking Democratic gerrymanders.</w:t>
      </w:r>
    </w:p>
    <w:p w14:paraId="2FFA7E39" w14:textId="77777777" w:rsidR="00270379" w:rsidRDefault="00F3433A" w:rsidP="00754A16">
      <w:pPr>
        <w:pStyle w:val="ListParagraph"/>
        <w:numPr>
          <w:ilvl w:val="0"/>
          <w:numId w:val="20"/>
        </w:numPr>
        <w:spacing w:line="480" w:lineRule="auto"/>
      </w:pPr>
      <w:r w:rsidRPr="000E4A38">
        <w:t>Despite the variety of state constitutional provisions referenced by courts and variation in language even in similar provisions, we find that state courts have been remarkably consistent in drawing on metrics for identifying gerrymandering effects and on ensemble-based tools</w:t>
      </w:r>
      <w:r w:rsidR="00D53CD2" w:rsidRPr="000E4A38">
        <w:t>.</w:t>
      </w:r>
      <w:r w:rsidR="00E22E8F" w:rsidRPr="00434672">
        <w:rPr>
          <w:rStyle w:val="FootnoteReference"/>
        </w:rPr>
        <w:footnoteReference w:id="414"/>
      </w:r>
    </w:p>
    <w:p w14:paraId="6267E16E" w14:textId="1552E68C" w:rsidR="00270379" w:rsidRDefault="00E74012" w:rsidP="00754A16">
      <w:pPr>
        <w:pStyle w:val="ListParagraph"/>
        <w:numPr>
          <w:ilvl w:val="0"/>
          <w:numId w:val="20"/>
        </w:numPr>
        <w:spacing w:line="480" w:lineRule="auto"/>
      </w:pPr>
      <w:r w:rsidRPr="000E4A38">
        <w:t>Not only have partisan gerrymandering claims shifted from federal courts to state courts, but even si</w:t>
      </w:r>
      <w:r w:rsidR="00E22E8F" w:rsidRPr="000E4A38">
        <w:t xml:space="preserve">tuations </w:t>
      </w:r>
      <w:r w:rsidRPr="000E4A38">
        <w:t xml:space="preserve">where those with primary authority over redistricting fail to act in a timely fashion now appear to </w:t>
      </w:r>
      <w:r w:rsidR="00314A3F" w:rsidRPr="000E4A38">
        <w:t xml:space="preserve">almost </w:t>
      </w:r>
      <w:r w:rsidRPr="000E4A38">
        <w:t>invariably have litigants seeking a remedial map drawn by a state court rather than a federal court.</w:t>
      </w:r>
      <w:r w:rsidR="00752D69" w:rsidRPr="000E4A38">
        <w:t xml:space="preserve"> </w:t>
      </w:r>
      <w:r w:rsidRPr="000E4A38">
        <w:t>This is a change from the practice of previous decades</w:t>
      </w:r>
      <w:r w:rsidR="00E1289D" w:rsidRPr="000E4A38">
        <w:t xml:space="preserve"> where the fact that the past map violated federal one person, one vote standards made it most likely that, when a new map was required by an institutional failure, it would be a federal court that would draw the remedy</w:t>
      </w:r>
      <w:r w:rsidR="002A3F7D">
        <w:t>.</w:t>
      </w:r>
      <w:r w:rsidR="00F54D63" w:rsidRPr="00434672">
        <w:rPr>
          <w:rStyle w:val="FootnoteReference"/>
        </w:rPr>
        <w:footnoteReference w:id="415"/>
      </w:r>
    </w:p>
    <w:p w14:paraId="42CADB5A" w14:textId="71FED73B" w:rsidR="00F9003A" w:rsidRDefault="00D069C7" w:rsidP="00754A16">
      <w:pPr>
        <w:pStyle w:val="ListParagraph"/>
        <w:numPr>
          <w:ilvl w:val="0"/>
          <w:numId w:val="20"/>
        </w:numPr>
        <w:spacing w:line="480" w:lineRule="auto"/>
      </w:pPr>
      <w:r w:rsidRPr="000E4A38">
        <w:t>While the pict</w:t>
      </w:r>
      <w:r w:rsidR="00314A3F" w:rsidRPr="000E4A38">
        <w:t xml:space="preserve">ure is partly mixed, on balance, </w:t>
      </w:r>
      <w:r w:rsidRPr="000E4A38">
        <w:t>state court maps are superior to those they replace with respect to partisan symmetry and good government criteria.</w:t>
      </w:r>
      <w:r w:rsidR="00F54D63" w:rsidRPr="00434672">
        <w:rPr>
          <w:rStyle w:val="FootnoteReference"/>
        </w:rPr>
        <w:footnoteReference w:id="416"/>
      </w:r>
    </w:p>
    <w:p w14:paraId="653365ED" w14:textId="1918FA48" w:rsidR="002F01C8" w:rsidRDefault="0039124F" w:rsidP="00754A16">
      <w:pPr>
        <w:pStyle w:val="ListParagraph"/>
        <w:numPr>
          <w:ilvl w:val="0"/>
          <w:numId w:val="20"/>
        </w:numPr>
        <w:spacing w:line="480" w:lineRule="auto"/>
      </w:pPr>
      <w:r w:rsidRPr="00061364">
        <w:rPr>
          <w:szCs w:val="24"/>
        </w:rPr>
        <w:t xml:space="preserve">While it might appear that the future for </w:t>
      </w:r>
      <w:r w:rsidR="00AE171C" w:rsidRPr="00061364">
        <w:rPr>
          <w:szCs w:val="24"/>
        </w:rPr>
        <w:t>a strong</w:t>
      </w:r>
      <w:r w:rsidR="00752D69" w:rsidRPr="00061364">
        <w:rPr>
          <w:szCs w:val="24"/>
        </w:rPr>
        <w:t xml:space="preserve"> </w:t>
      </w:r>
      <w:r w:rsidRPr="00061364">
        <w:rPr>
          <w:szCs w:val="24"/>
        </w:rPr>
        <w:t>state court role in checking the excesses of partisan gerrymandering at the congressional level is now clear, that is a premature verdict</w:t>
      </w:r>
      <w:r w:rsidR="00A548E9" w:rsidRPr="00061364">
        <w:rPr>
          <w:szCs w:val="24"/>
        </w:rPr>
        <w:t>.</w:t>
      </w:r>
      <w:r w:rsidR="0091718C" w:rsidRPr="00434672">
        <w:rPr>
          <w:rStyle w:val="FootnoteReference"/>
        </w:rPr>
        <w:footnoteReference w:id="417"/>
      </w:r>
      <w:r w:rsidR="00A548E9" w:rsidRPr="00061364">
        <w:rPr>
          <w:szCs w:val="24"/>
        </w:rPr>
        <w:t xml:space="preserve"> </w:t>
      </w:r>
      <w:r w:rsidR="00B3458F" w:rsidRPr="000E4A38">
        <w:t xml:space="preserve">Political parties are now seeing control of state courts as much </w:t>
      </w:r>
      <w:r w:rsidR="00B3458F" w:rsidRPr="000E4A38">
        <w:lastRenderedPageBreak/>
        <w:t xml:space="preserve">more important than it had been seen in the past, </w:t>
      </w:r>
      <w:r w:rsidR="00F54D63">
        <w:t xml:space="preserve">with </w:t>
      </w:r>
      <w:r w:rsidR="00CC1556">
        <w:t>m</w:t>
      </w:r>
      <w:r w:rsidR="00F54D63" w:rsidRPr="000E4A38">
        <w:t>uch more money being spent on state court judicial contests than in the past.</w:t>
      </w:r>
      <w:r w:rsidR="00F54D63" w:rsidRPr="00434672">
        <w:rPr>
          <w:rStyle w:val="FootnoteReference"/>
        </w:rPr>
        <w:footnoteReference w:id="418"/>
      </w:r>
      <w:r w:rsidR="00F54D63">
        <w:t xml:space="preserve"> </w:t>
      </w:r>
      <w:r w:rsidR="002A3F7D">
        <w:t>T</w:t>
      </w:r>
      <w:r w:rsidR="00B3458F" w:rsidRPr="000E4A38">
        <w:t xml:space="preserve">he role of state courts in redistricting </w:t>
      </w:r>
      <w:r w:rsidR="002A3F7D">
        <w:t xml:space="preserve">is </w:t>
      </w:r>
      <w:r w:rsidR="00B3458F" w:rsidRPr="000E4A38">
        <w:t xml:space="preserve">a major element that increased </w:t>
      </w:r>
      <w:r w:rsidR="002A3F7D">
        <w:t>focus on election of ideological and partisan judges to state courts</w:t>
      </w:r>
      <w:r w:rsidR="00B3458F" w:rsidRPr="000E4A38">
        <w:t>.</w:t>
      </w:r>
      <w:r w:rsidR="002A3F7D" w:rsidRPr="00434672">
        <w:rPr>
          <w:rStyle w:val="FootnoteReference"/>
        </w:rPr>
        <w:footnoteReference w:id="419"/>
      </w:r>
      <w:r w:rsidR="00B3458F" w:rsidRPr="000E4A38">
        <w:t xml:space="preserve"> As money in judicial elections become</w:t>
      </w:r>
      <w:r w:rsidR="00C20B94">
        <w:t>s</w:t>
      </w:r>
      <w:r w:rsidR="00B3458F" w:rsidRPr="000E4A38">
        <w:t xml:space="preserve"> more </w:t>
      </w:r>
      <w:r w:rsidR="002A3F7D" w:rsidRPr="000E4A38">
        <w:t>important,</w:t>
      </w:r>
      <w:r w:rsidR="00B3458F" w:rsidRPr="000E4A38">
        <w:t xml:space="preserve"> </w:t>
      </w:r>
      <w:r w:rsidR="00CC1556">
        <w:t xml:space="preserve">we believe </w:t>
      </w:r>
      <w:r w:rsidR="00B3458F" w:rsidRPr="000E4A38">
        <w:t>it is also likely that state judges will be more ideological and more partisan than in the past</w:t>
      </w:r>
      <w:r w:rsidR="00CC1556">
        <w:t>, as judicial contests reflect the hyperpolarization of both national and state politics</w:t>
      </w:r>
      <w:r w:rsidR="00B3458F" w:rsidRPr="000E4A38">
        <w:t>.</w:t>
      </w:r>
      <w:r w:rsidR="002A3F7D" w:rsidRPr="00434672">
        <w:rPr>
          <w:rStyle w:val="FootnoteReference"/>
        </w:rPr>
        <w:footnoteReference w:id="420"/>
      </w:r>
      <w:r w:rsidR="002A3F7D">
        <w:t xml:space="preserve"> </w:t>
      </w:r>
      <w:r w:rsidR="00B3458F" w:rsidRPr="000E4A38">
        <w:t>Consequently, we may see more situations w</w:t>
      </w:r>
      <w:r w:rsidR="00E72AF6">
        <w:t>h</w:t>
      </w:r>
      <w:r w:rsidR="00B3458F" w:rsidRPr="000E4A38">
        <w:t>ere state court justices refuse to police partisan gerrymanders done by co-partisans.</w:t>
      </w:r>
      <w:r w:rsidR="00B3458F" w:rsidRPr="00434672">
        <w:rPr>
          <w:rStyle w:val="FootnoteReference"/>
        </w:rPr>
        <w:footnoteReference w:id="421"/>
      </w:r>
    </w:p>
    <w:p w14:paraId="6AAC0C9D" w14:textId="59FBF619" w:rsidR="0098600F" w:rsidRPr="0080356A" w:rsidRDefault="008F69A1" w:rsidP="00A83B6C">
      <w:pPr>
        <w:pStyle w:val="ListParagraph"/>
        <w:numPr>
          <w:ilvl w:val="0"/>
          <w:numId w:val="20"/>
        </w:numPr>
        <w:spacing w:line="480" w:lineRule="auto"/>
      </w:pPr>
      <w:r w:rsidRPr="00380A26">
        <w:rPr>
          <w:szCs w:val="24"/>
        </w:rPr>
        <w:t xml:space="preserve">Similarly, we should not assume that most partisan gerrymandering claims will be successful in states with state constitutional provisions that facilitate the bringing of such claims. Litigant success in state courts is a function of the facts on the grounds. </w:t>
      </w:r>
      <w:r w:rsidR="00CC1556">
        <w:rPr>
          <w:szCs w:val="24"/>
        </w:rPr>
        <w:t>But</w:t>
      </w:r>
      <w:r w:rsidR="009D7E6E" w:rsidRPr="00380A26">
        <w:rPr>
          <w:szCs w:val="24"/>
        </w:rPr>
        <w:t xml:space="preserve"> when the law is less clear, as in the states where only indirect language exists, </w:t>
      </w:r>
      <w:r w:rsidR="009D7E6E" w:rsidRPr="00380A26">
        <w:rPr>
          <w:i/>
          <w:iCs/>
          <w:szCs w:val="24"/>
        </w:rPr>
        <w:t>ceteris paribus</w:t>
      </w:r>
      <w:r w:rsidR="009D7E6E" w:rsidRPr="00380A26">
        <w:rPr>
          <w:szCs w:val="24"/>
        </w:rPr>
        <w:t>, we expect judges to be less likely to overturn state legislatures.</w:t>
      </w:r>
      <w:r w:rsidR="009D7E6E" w:rsidRPr="000E4A38">
        <w:t xml:space="preserve"> </w:t>
      </w:r>
      <w:r w:rsidR="00C405E8">
        <w:t xml:space="preserve">And even in some states where they have used language </w:t>
      </w:r>
      <w:r w:rsidR="00CC1556">
        <w:t xml:space="preserve">such as that about free and equal </w:t>
      </w:r>
      <w:r w:rsidR="00CC1556">
        <w:lastRenderedPageBreak/>
        <w:t xml:space="preserve">elections </w:t>
      </w:r>
      <w:r w:rsidR="00C405E8">
        <w:t xml:space="preserve">to bar partisan gerrymandering, </w:t>
      </w:r>
      <w:r w:rsidR="00587169">
        <w:t>change in the composition of state courts may lead to a reversal of that interpretation.</w:t>
      </w:r>
      <w:r w:rsidR="00673AAC" w:rsidRPr="00673AAC">
        <w:t xml:space="preserve"> </w:t>
      </w:r>
      <w:r w:rsidR="00673AAC" w:rsidRPr="000E4A38">
        <w:t>Language that more explicitly bars partisan gerrymandering may be more efficacious than good government criteria in making partisan gerrymandering less likely</w:t>
      </w:r>
      <w:r w:rsidR="0036525F">
        <w:t>.</w:t>
      </w:r>
      <w:r w:rsidR="00CC1556">
        <w:t xml:space="preserve"> </w:t>
      </w:r>
      <w:r w:rsidR="00CC1556" w:rsidRPr="00380A26">
        <w:rPr>
          <w:szCs w:val="24"/>
        </w:rPr>
        <w:t>Relevant</w:t>
      </w:r>
      <w:r w:rsidR="00CC1556">
        <w:rPr>
          <w:szCs w:val="24"/>
        </w:rPr>
        <w:t xml:space="preserve"> also </w:t>
      </w:r>
      <w:r w:rsidR="00CC1556" w:rsidRPr="00380A26">
        <w:rPr>
          <w:szCs w:val="24"/>
        </w:rPr>
        <w:t xml:space="preserve">to </w:t>
      </w:r>
      <w:r w:rsidR="00CC1556">
        <w:rPr>
          <w:szCs w:val="24"/>
        </w:rPr>
        <w:t>success</w:t>
      </w:r>
      <w:r w:rsidR="00CC1556" w:rsidRPr="00380A26">
        <w:rPr>
          <w:szCs w:val="24"/>
        </w:rPr>
        <w:t xml:space="preserve"> is the willingness of state court justices to enforce the law.</w:t>
      </w:r>
      <w:r w:rsidR="00673AAC" w:rsidRPr="000E4A38">
        <w:t xml:space="preserve"> </w:t>
      </w:r>
      <w:r w:rsidR="0036525F">
        <w:t>E</w:t>
      </w:r>
      <w:r w:rsidR="00673AAC" w:rsidRPr="000E4A38">
        <w:t>ven provisions explicitly barring partisan gerrymandering may not be efficacious if there is not adequate enforcement by state courts.</w:t>
      </w:r>
      <w:r w:rsidR="00673AAC" w:rsidRPr="00434672">
        <w:rPr>
          <w:rStyle w:val="FootnoteReference"/>
        </w:rPr>
        <w:footnoteReference w:id="422"/>
      </w:r>
    </w:p>
    <w:sectPr w:rsidR="0098600F" w:rsidRPr="0080356A" w:rsidSect="00553614">
      <w:headerReference w:type="even" r:id="rId13"/>
      <w:headerReference w:type="default" r:id="rId14"/>
      <w:pgSz w:w="12240" w:h="15840" w:code="1"/>
      <w:pgMar w:top="1440" w:right="1440" w:bottom="1440" w:left="1440" w:header="1512" w:footer="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hristian Merheb" w:date="2023-01-03T03:23:00Z" w:initials="CM">
    <w:p w14:paraId="7A67379C" w14:textId="77777777" w:rsidR="009F07D7" w:rsidRDefault="009F07D7" w:rsidP="00565096">
      <w:pPr>
        <w:jc w:val="left"/>
      </w:pPr>
      <w:r>
        <w:rPr>
          <w:rStyle w:val="CommentReference"/>
        </w:rPr>
        <w:annotationRef/>
      </w:r>
      <w:r>
        <w:rPr>
          <w:sz w:val="20"/>
        </w:rPr>
        <w:t>This could use a citation.</w:t>
      </w:r>
    </w:p>
  </w:comment>
  <w:comment w:id="9" w:author="Christian Merheb" w:date="2023-01-03T18:44:00Z" w:initials="CM">
    <w:p w14:paraId="07272764" w14:textId="77777777" w:rsidR="00560077" w:rsidRDefault="00560077" w:rsidP="00913EA2">
      <w:pPr>
        <w:jc w:val="left"/>
      </w:pPr>
      <w:r>
        <w:rPr>
          <w:rStyle w:val="CommentReference"/>
        </w:rPr>
        <w:annotationRef/>
      </w:r>
      <w:r>
        <w:rPr>
          <w:sz w:val="20"/>
        </w:rPr>
        <w:t>Citation</w:t>
      </w:r>
    </w:p>
  </w:comment>
  <w:comment w:id="20" w:author="Christian Merheb" w:date="2023-01-03T18:50:00Z" w:initials="CM">
    <w:p w14:paraId="755B1090" w14:textId="77777777" w:rsidR="00560077" w:rsidRDefault="00560077" w:rsidP="00D363AD">
      <w:pPr>
        <w:jc w:val="left"/>
      </w:pPr>
      <w:r>
        <w:rPr>
          <w:rStyle w:val="CommentReference"/>
        </w:rPr>
        <w:annotationRef/>
      </w:r>
      <w:r>
        <w:rPr>
          <w:sz w:val="20"/>
        </w:rPr>
        <w:t xml:space="preserve">Citations may be necessary here. </w:t>
      </w:r>
    </w:p>
  </w:comment>
  <w:comment w:id="35" w:author="Christian Merheb" w:date="2023-01-03T19:49:00Z" w:initials="CM">
    <w:p w14:paraId="647984A3" w14:textId="77777777" w:rsidR="00560077" w:rsidRDefault="00560077" w:rsidP="001B079C">
      <w:pPr>
        <w:jc w:val="left"/>
      </w:pPr>
      <w:r>
        <w:rPr>
          <w:rStyle w:val="CommentReference"/>
        </w:rPr>
        <w:annotationRef/>
      </w:r>
      <w:r>
        <w:rPr>
          <w:sz w:val="20"/>
        </w:rPr>
        <w:t xml:space="preserve">This is what pops up on my end: “Error! Reference source not found. Shows this data.” I’m not sure what I’m missing. </w:t>
      </w:r>
    </w:p>
  </w:comment>
  <w:comment w:id="36" w:author="Jonathan Cervas" w:date="2023-01-07T20:04:00Z" w:initials="JC">
    <w:p w14:paraId="0887DAD5" w14:textId="77777777" w:rsidR="000018F1" w:rsidRDefault="000018F1" w:rsidP="00D96519">
      <w:pPr>
        <w:jc w:val="left"/>
      </w:pPr>
      <w:r>
        <w:rPr>
          <w:rStyle w:val="CommentReference"/>
        </w:rPr>
        <w:annotationRef/>
      </w:r>
      <w:r>
        <w:rPr>
          <w:sz w:val="20"/>
        </w:rPr>
        <w:t>It’s a Word cross-reference. Table 3</w:t>
      </w:r>
    </w:p>
  </w:comment>
  <w:comment w:id="41" w:author="Christian Merheb" w:date="2023-01-03T19:52:00Z" w:initials="CM">
    <w:p w14:paraId="265FE7A5" w14:textId="12D33142" w:rsidR="00560077" w:rsidRDefault="00560077" w:rsidP="00552D17">
      <w:pPr>
        <w:jc w:val="left"/>
      </w:pPr>
      <w:r>
        <w:rPr>
          <w:rStyle w:val="CommentReference"/>
        </w:rPr>
        <w:annotationRef/>
      </w:r>
      <w:r>
        <w:rPr>
          <w:sz w:val="20"/>
        </w:rPr>
        <w:t>Does Footnote 146 list all of these states? If not, citation support for all of the states with claims is needed.</w:t>
      </w:r>
    </w:p>
  </w:comment>
  <w:comment w:id="50" w:author="Christian Merheb" w:date="2023-01-03T19:59:00Z" w:initials="CM">
    <w:p w14:paraId="2D663EE0" w14:textId="77777777" w:rsidR="00560077" w:rsidRDefault="00560077" w:rsidP="009C4B24">
      <w:pPr>
        <w:jc w:val="left"/>
      </w:pPr>
      <w:r>
        <w:rPr>
          <w:rStyle w:val="CommentReference"/>
        </w:rPr>
        <w:annotationRef/>
      </w:r>
      <w:r>
        <w:rPr>
          <w:sz w:val="20"/>
        </w:rPr>
        <w:t>Citation needed.</w:t>
      </w:r>
    </w:p>
  </w:comment>
  <w:comment w:id="58" w:author="Christian Merheb" w:date="2023-01-03T20:35:00Z" w:initials="CM">
    <w:p w14:paraId="0CC23813" w14:textId="77777777" w:rsidR="00560077" w:rsidRDefault="00560077" w:rsidP="002A6260">
      <w:pPr>
        <w:jc w:val="left"/>
      </w:pPr>
      <w:r>
        <w:rPr>
          <w:rStyle w:val="CommentReference"/>
        </w:rPr>
        <w:annotationRef/>
      </w:r>
      <w:r>
        <w:rPr>
          <w:sz w:val="20"/>
        </w:rPr>
        <w:t>Citation for each sentence needed</w:t>
      </w:r>
    </w:p>
  </w:comment>
  <w:comment w:id="59" w:author="Christian Merheb" w:date="2023-01-03T20:36:00Z" w:initials="CM">
    <w:p w14:paraId="231D1015" w14:textId="77777777" w:rsidR="00560077" w:rsidRDefault="00560077" w:rsidP="00180C07">
      <w:pPr>
        <w:jc w:val="left"/>
      </w:pPr>
      <w:r>
        <w:rPr>
          <w:rStyle w:val="CommentReference"/>
        </w:rPr>
        <w:annotationRef/>
      </w:r>
      <w:r>
        <w:rPr>
          <w:sz w:val="20"/>
        </w:rPr>
        <w:t>This should include a citation to the language</w:t>
      </w:r>
    </w:p>
  </w:comment>
  <w:comment w:id="67" w:author="Christian Merheb" w:date="2023-01-03T21:21:00Z" w:initials="CM">
    <w:p w14:paraId="349BF44B" w14:textId="77777777" w:rsidR="00106CBC" w:rsidRDefault="00106CBC" w:rsidP="008834DD">
      <w:pPr>
        <w:jc w:val="left"/>
      </w:pPr>
      <w:r>
        <w:rPr>
          <w:rStyle w:val="CommentReference"/>
        </w:rPr>
        <w:annotationRef/>
      </w:r>
      <w:r>
        <w:rPr>
          <w:sz w:val="20"/>
        </w:rPr>
        <w:t>Citation needed</w:t>
      </w:r>
    </w:p>
  </w:comment>
  <w:comment w:id="68" w:author="Christian Merheb" w:date="2023-01-03T21:22:00Z" w:initials="CM">
    <w:p w14:paraId="70988220" w14:textId="77777777" w:rsidR="00106CBC" w:rsidRDefault="00106CBC" w:rsidP="00724DB0">
      <w:pPr>
        <w:jc w:val="left"/>
      </w:pPr>
      <w:r>
        <w:rPr>
          <w:rStyle w:val="CommentReference"/>
        </w:rPr>
        <w:annotationRef/>
      </w:r>
      <w:r>
        <w:rPr>
          <w:sz w:val="20"/>
        </w:rPr>
        <w:t>Citation needed</w:t>
      </w:r>
    </w:p>
  </w:comment>
  <w:comment w:id="69" w:author="Christian Merheb" w:date="2023-01-03T21:23:00Z" w:initials="CM">
    <w:p w14:paraId="6245F8D6" w14:textId="77777777" w:rsidR="00106CBC" w:rsidRDefault="00106CBC" w:rsidP="00D33C57">
      <w:pPr>
        <w:jc w:val="left"/>
      </w:pPr>
      <w:r>
        <w:rPr>
          <w:rStyle w:val="CommentReference"/>
        </w:rPr>
        <w:annotationRef/>
      </w:r>
      <w:r>
        <w:rPr>
          <w:sz w:val="20"/>
        </w:rPr>
        <w:t>Citation</w:t>
      </w:r>
    </w:p>
  </w:comment>
  <w:comment w:id="70" w:author="Christian Merheb" w:date="2023-01-03T21:26:00Z" w:initials="CM">
    <w:p w14:paraId="298A16ED" w14:textId="77777777" w:rsidR="00106CBC" w:rsidRDefault="00106CBC" w:rsidP="007C42A5">
      <w:pPr>
        <w:jc w:val="left"/>
      </w:pPr>
      <w:r>
        <w:rPr>
          <w:rStyle w:val="CommentReference"/>
        </w:rPr>
        <w:annotationRef/>
      </w:r>
      <w:r>
        <w:rPr>
          <w:sz w:val="20"/>
        </w:rPr>
        <w:t xml:space="preserve">Is this is an original conclusion? Regardless, facts in this sentence should have some form of a citation since they don’t arise anywhere else. Possibly a See generally. </w:t>
      </w:r>
    </w:p>
  </w:comment>
  <w:comment w:id="71" w:author="Jonathan Cervas" w:date="2023-01-07T20:57:00Z" w:initials="JC">
    <w:p w14:paraId="0D5ABC47" w14:textId="77777777" w:rsidR="006C7064" w:rsidRDefault="006C7064" w:rsidP="00880A32">
      <w:pPr>
        <w:jc w:val="left"/>
      </w:pPr>
      <w:r>
        <w:rPr>
          <w:rStyle w:val="CommentReference"/>
        </w:rPr>
        <w:annotationRef/>
      </w:r>
      <w:r>
        <w:rPr>
          <w:sz w:val="20"/>
        </w:rPr>
        <w:t>The opinion I have for Clarno has no page numbers, but the quote I’ve put in the footnote is from the opinion and cites to “FOF 265.”</w:t>
      </w:r>
    </w:p>
  </w:comment>
  <w:comment w:id="74" w:author="Christian Merheb" w:date="2023-01-03T21:27:00Z" w:initials="CM">
    <w:p w14:paraId="3A85C5EF" w14:textId="2D07613F" w:rsidR="00106CBC" w:rsidRDefault="00106CBC" w:rsidP="00470BF0">
      <w:pPr>
        <w:jc w:val="left"/>
      </w:pPr>
      <w:r>
        <w:rPr>
          <w:rStyle w:val="CommentReference"/>
        </w:rPr>
        <w:annotationRef/>
      </w:r>
      <w:r>
        <w:rPr>
          <w:sz w:val="20"/>
        </w:rPr>
        <w:t>Citation needed.</w:t>
      </w:r>
    </w:p>
  </w:comment>
  <w:comment w:id="75" w:author="Christian Merheb" w:date="2023-01-03T21:29:00Z" w:initials="CM">
    <w:p w14:paraId="1FA0D50B" w14:textId="77777777" w:rsidR="00106CBC" w:rsidRDefault="00106CBC" w:rsidP="00F42874">
      <w:pPr>
        <w:jc w:val="left"/>
      </w:pPr>
      <w:r>
        <w:rPr>
          <w:rStyle w:val="CommentReference"/>
        </w:rPr>
        <w:annotationRef/>
      </w:r>
      <w:r>
        <w:rPr>
          <w:sz w:val="20"/>
        </w:rPr>
        <w:t>Citation</w:t>
      </w:r>
    </w:p>
  </w:comment>
  <w:comment w:id="82" w:author="Christian Merheb" w:date="2023-01-03T21:34:00Z" w:initials="CM">
    <w:p w14:paraId="21DD6832" w14:textId="77777777" w:rsidR="00106CBC" w:rsidRDefault="00106CBC" w:rsidP="00A15154">
      <w:pPr>
        <w:jc w:val="left"/>
      </w:pPr>
      <w:r>
        <w:rPr>
          <w:rStyle w:val="CommentReference"/>
        </w:rPr>
        <w:annotationRef/>
      </w:r>
      <w:r>
        <w:rPr>
          <w:sz w:val="20"/>
        </w:rPr>
        <w:t>Citations needed for each sentence</w:t>
      </w:r>
    </w:p>
  </w:comment>
  <w:comment w:id="83" w:author="Christian Merheb" w:date="2023-01-03T21:41:00Z" w:initials="CM">
    <w:p w14:paraId="0F8E56CE" w14:textId="77777777" w:rsidR="00106CBC" w:rsidRDefault="00106CBC" w:rsidP="00A3508D">
      <w:pPr>
        <w:jc w:val="left"/>
      </w:pPr>
      <w:r>
        <w:rPr>
          <w:rStyle w:val="CommentReference"/>
        </w:rPr>
        <w:annotationRef/>
      </w:r>
      <w:r>
        <w:rPr>
          <w:sz w:val="20"/>
        </w:rPr>
        <w:t>Citation needed</w:t>
      </w:r>
    </w:p>
  </w:comment>
  <w:comment w:id="84" w:author="Christian Merheb" w:date="2023-01-03T21:41:00Z" w:initials="CM">
    <w:p w14:paraId="7B038AF9" w14:textId="77777777" w:rsidR="00106CBC" w:rsidRDefault="00106CBC" w:rsidP="00B17381">
      <w:pPr>
        <w:jc w:val="left"/>
      </w:pPr>
      <w:r>
        <w:rPr>
          <w:rStyle w:val="CommentReference"/>
        </w:rPr>
        <w:annotationRef/>
      </w:r>
      <w:r>
        <w:rPr>
          <w:sz w:val="20"/>
        </w:rPr>
        <w:t>Citation needed</w:t>
      </w:r>
    </w:p>
  </w:comment>
  <w:comment w:id="87" w:author="Christian Merheb" w:date="2023-01-03T21:42:00Z" w:initials="CM">
    <w:p w14:paraId="68494BE5" w14:textId="77777777" w:rsidR="00106CBC" w:rsidRDefault="00106CBC" w:rsidP="00AC665D">
      <w:pPr>
        <w:jc w:val="left"/>
      </w:pPr>
      <w:r>
        <w:rPr>
          <w:rStyle w:val="CommentReference"/>
        </w:rPr>
        <w:annotationRef/>
      </w:r>
      <w:r>
        <w:rPr>
          <w:sz w:val="20"/>
        </w:rPr>
        <w:t>Citation Needed</w:t>
      </w:r>
    </w:p>
  </w:comment>
  <w:comment w:id="92" w:author="Christian Merheb" w:date="2023-01-03T22:04:00Z" w:initials="CM">
    <w:p w14:paraId="633EFD35" w14:textId="77777777" w:rsidR="00106CBC" w:rsidRDefault="00106CBC" w:rsidP="00A27D48">
      <w:pPr>
        <w:jc w:val="left"/>
      </w:pPr>
      <w:r>
        <w:rPr>
          <w:rStyle w:val="CommentReference"/>
        </w:rPr>
        <w:annotationRef/>
      </w:r>
      <w:r>
        <w:rPr>
          <w:sz w:val="20"/>
        </w:rPr>
        <w:t>Citation needed.</w:t>
      </w:r>
    </w:p>
  </w:comment>
  <w:comment w:id="93" w:author="Christian Merheb" w:date="2023-01-03T22:04:00Z" w:initials="CM">
    <w:p w14:paraId="27CA3499" w14:textId="77777777" w:rsidR="00106CBC" w:rsidRDefault="00106CBC" w:rsidP="007679DE">
      <w:pPr>
        <w:jc w:val="left"/>
      </w:pPr>
      <w:r>
        <w:rPr>
          <w:rStyle w:val="CommentReference"/>
        </w:rPr>
        <w:annotationRef/>
      </w:r>
      <w:r>
        <w:rPr>
          <w:sz w:val="20"/>
        </w:rPr>
        <w:t>Citation needed.</w:t>
      </w:r>
    </w:p>
  </w:comment>
  <w:comment w:id="94" w:author="Christian Merheb" w:date="2023-01-03T22:04:00Z" w:initials="CM">
    <w:p w14:paraId="493CE70A" w14:textId="77777777" w:rsidR="00106CBC" w:rsidRDefault="00106CBC" w:rsidP="00DA0476">
      <w:pPr>
        <w:jc w:val="left"/>
      </w:pPr>
      <w:r>
        <w:rPr>
          <w:rStyle w:val="CommentReference"/>
        </w:rPr>
        <w:annotationRef/>
      </w:r>
      <w:r>
        <w:rPr>
          <w:sz w:val="20"/>
        </w:rPr>
        <w:t>Citation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67379C" w15:done="1"/>
  <w15:commentEx w15:paraId="07272764" w15:done="1"/>
  <w15:commentEx w15:paraId="755B1090" w15:done="0"/>
  <w15:commentEx w15:paraId="647984A3" w15:done="0"/>
  <w15:commentEx w15:paraId="0887DAD5" w15:paraIdParent="647984A3" w15:done="0"/>
  <w15:commentEx w15:paraId="265FE7A5" w15:done="0"/>
  <w15:commentEx w15:paraId="2D663EE0" w15:done="1"/>
  <w15:commentEx w15:paraId="0CC23813" w15:done="1"/>
  <w15:commentEx w15:paraId="231D1015" w15:done="1"/>
  <w15:commentEx w15:paraId="349BF44B" w15:done="1"/>
  <w15:commentEx w15:paraId="70988220" w15:done="1"/>
  <w15:commentEx w15:paraId="6245F8D6" w15:done="1"/>
  <w15:commentEx w15:paraId="298A16ED" w15:done="0"/>
  <w15:commentEx w15:paraId="0D5ABC47" w15:paraIdParent="298A16ED" w15:done="0"/>
  <w15:commentEx w15:paraId="3A85C5EF" w15:done="1"/>
  <w15:commentEx w15:paraId="1FA0D50B" w15:done="1"/>
  <w15:commentEx w15:paraId="21DD6832" w15:done="1"/>
  <w15:commentEx w15:paraId="0F8E56CE" w15:done="1"/>
  <w15:commentEx w15:paraId="7B038AF9" w15:done="1"/>
  <w15:commentEx w15:paraId="68494BE5" w15:done="1"/>
  <w15:commentEx w15:paraId="633EFD35" w15:done="1"/>
  <w15:commentEx w15:paraId="27CA3499" w15:done="1"/>
  <w15:commentEx w15:paraId="493CE70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1E44" w16cex:dateUtc="2023-01-03T08:23:00Z"/>
  <w16cex:commentExtensible w16cex:durableId="275EF607" w16cex:dateUtc="2023-01-03T23:44:00Z"/>
  <w16cex:commentExtensible w16cex:durableId="275EF785" w16cex:dateUtc="2023-01-03T23:50:00Z"/>
  <w16cex:commentExtensible w16cex:durableId="275F054A" w16cex:dateUtc="2023-01-04T00:49:00Z"/>
  <w16cex:commentExtensible w16cex:durableId="27644EBC" w16cex:dateUtc="2023-01-08T01:04:00Z"/>
  <w16cex:commentExtensible w16cex:durableId="275F05E4" w16cex:dateUtc="2023-01-04T00:52:00Z"/>
  <w16cex:commentExtensible w16cex:durableId="275F078A" w16cex:dateUtc="2023-01-04T00:59:00Z"/>
  <w16cex:commentExtensible w16cex:durableId="275F0FFF" w16cex:dateUtc="2023-01-04T01:35:00Z"/>
  <w16cex:commentExtensible w16cex:durableId="275F1044" w16cex:dateUtc="2023-01-04T01:36:00Z"/>
  <w16cex:commentExtensible w16cex:durableId="275F1ACB" w16cex:dateUtc="2023-01-04T02:21:00Z"/>
  <w16cex:commentExtensible w16cex:durableId="275F1B07" w16cex:dateUtc="2023-01-04T02:22:00Z"/>
  <w16cex:commentExtensible w16cex:durableId="275F1B3B" w16cex:dateUtc="2023-01-04T02:23:00Z"/>
  <w16cex:commentExtensible w16cex:durableId="275F1BF0" w16cex:dateUtc="2023-01-04T02:26:00Z"/>
  <w16cex:commentExtensible w16cex:durableId="27645B33" w16cex:dateUtc="2023-01-08T01:57:00Z"/>
  <w16cex:commentExtensible w16cex:durableId="275F1C44" w16cex:dateUtc="2023-01-04T02:27:00Z"/>
  <w16cex:commentExtensible w16cex:durableId="275F1CC3" w16cex:dateUtc="2023-01-04T02:29:00Z"/>
  <w16cex:commentExtensible w16cex:durableId="275F1DCD" w16cex:dateUtc="2023-01-04T02:34:00Z"/>
  <w16cex:commentExtensible w16cex:durableId="275F1F77" w16cex:dateUtc="2023-01-04T02:41:00Z"/>
  <w16cex:commentExtensible w16cex:durableId="275F1F8D" w16cex:dateUtc="2023-01-04T02:41:00Z"/>
  <w16cex:commentExtensible w16cex:durableId="275F1FC8" w16cex:dateUtc="2023-01-04T02:42:00Z"/>
  <w16cex:commentExtensible w16cex:durableId="275F24F3" w16cex:dateUtc="2023-01-04T03:04:00Z"/>
  <w16cex:commentExtensible w16cex:durableId="275F2502" w16cex:dateUtc="2023-01-04T03:04:00Z"/>
  <w16cex:commentExtensible w16cex:durableId="275F250B" w16cex:dateUtc="2023-01-04T0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67379C" w16cid:durableId="275E1E44"/>
  <w16cid:commentId w16cid:paraId="07272764" w16cid:durableId="275EF607"/>
  <w16cid:commentId w16cid:paraId="755B1090" w16cid:durableId="275EF785"/>
  <w16cid:commentId w16cid:paraId="647984A3" w16cid:durableId="275F054A"/>
  <w16cid:commentId w16cid:paraId="0887DAD5" w16cid:durableId="27644EBC"/>
  <w16cid:commentId w16cid:paraId="265FE7A5" w16cid:durableId="275F05E4"/>
  <w16cid:commentId w16cid:paraId="2D663EE0" w16cid:durableId="275F078A"/>
  <w16cid:commentId w16cid:paraId="0CC23813" w16cid:durableId="275F0FFF"/>
  <w16cid:commentId w16cid:paraId="231D1015" w16cid:durableId="275F1044"/>
  <w16cid:commentId w16cid:paraId="349BF44B" w16cid:durableId="275F1ACB"/>
  <w16cid:commentId w16cid:paraId="70988220" w16cid:durableId="275F1B07"/>
  <w16cid:commentId w16cid:paraId="6245F8D6" w16cid:durableId="275F1B3B"/>
  <w16cid:commentId w16cid:paraId="298A16ED" w16cid:durableId="275F1BF0"/>
  <w16cid:commentId w16cid:paraId="0D5ABC47" w16cid:durableId="27645B33"/>
  <w16cid:commentId w16cid:paraId="3A85C5EF" w16cid:durableId="275F1C44"/>
  <w16cid:commentId w16cid:paraId="1FA0D50B" w16cid:durableId="275F1CC3"/>
  <w16cid:commentId w16cid:paraId="21DD6832" w16cid:durableId="275F1DCD"/>
  <w16cid:commentId w16cid:paraId="0F8E56CE" w16cid:durableId="275F1F77"/>
  <w16cid:commentId w16cid:paraId="7B038AF9" w16cid:durableId="275F1F8D"/>
  <w16cid:commentId w16cid:paraId="68494BE5" w16cid:durableId="275F1FC8"/>
  <w16cid:commentId w16cid:paraId="633EFD35" w16cid:durableId="275F24F3"/>
  <w16cid:commentId w16cid:paraId="27CA3499" w16cid:durableId="275F2502"/>
  <w16cid:commentId w16cid:paraId="493CE70A" w16cid:durableId="275F25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2D566" w14:textId="77777777" w:rsidR="00822AFE" w:rsidRDefault="00822AFE">
      <w:r>
        <w:separator/>
      </w:r>
    </w:p>
  </w:endnote>
  <w:endnote w:type="continuationSeparator" w:id="0">
    <w:p w14:paraId="4C741B6B" w14:textId="77777777" w:rsidR="00822AFE" w:rsidRDefault="00822AFE">
      <w:r>
        <w:continuationSeparator/>
      </w:r>
    </w:p>
  </w:endnote>
  <w:endnote w:type="continuationNotice" w:id="1">
    <w:p w14:paraId="213F10D2" w14:textId="77777777" w:rsidR="00822AFE" w:rsidRDefault="00822AF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777A2" w14:textId="77777777" w:rsidR="00822AFE" w:rsidRDefault="00822AFE">
      <w:r>
        <w:separator/>
      </w:r>
    </w:p>
  </w:footnote>
  <w:footnote w:type="continuationSeparator" w:id="0">
    <w:p w14:paraId="65F1180F" w14:textId="77777777" w:rsidR="00822AFE" w:rsidRDefault="00822AFE">
      <w:r>
        <w:continuationSeparator/>
      </w:r>
    </w:p>
  </w:footnote>
  <w:footnote w:type="continuationNotice" w:id="1">
    <w:p w14:paraId="2044DEED" w14:textId="77777777" w:rsidR="00822AFE" w:rsidRDefault="00822AFE">
      <w:pPr>
        <w:spacing w:before="0"/>
      </w:pPr>
    </w:p>
  </w:footnote>
  <w:footnote w:id="2">
    <w:p w14:paraId="4072BD62" w14:textId="77777777" w:rsidR="00CB1F2B" w:rsidRPr="00EC4F7B" w:rsidRDefault="00CB1F2B" w:rsidP="001123E1">
      <w:pPr>
        <w:pStyle w:val="FootnoteText"/>
        <w:rPr>
          <w:szCs w:val="22"/>
        </w:rPr>
      </w:pPr>
      <w:r w:rsidRPr="00434672">
        <w:rPr>
          <w:rStyle w:val="FootnoteReference"/>
        </w:rPr>
        <w:footnoteRef/>
      </w:r>
      <w:r w:rsidRPr="00EC4F7B">
        <w:rPr>
          <w:szCs w:val="22"/>
        </w:rPr>
        <w:t xml:space="preserve"> Much of what </w:t>
      </w:r>
      <w:r w:rsidRPr="002D09D9">
        <w:t>we say will also be relevant to state legislative redistricting but providing details of state</w:t>
      </w:r>
      <w:r w:rsidRPr="00EC4F7B">
        <w:rPr>
          <w:szCs w:val="22"/>
        </w:rPr>
        <w:t xml:space="preserve"> legislative redistricting in the 2020s redistricting round is beyond the scope of this essay and requires a separate treatment.</w:t>
      </w:r>
    </w:p>
  </w:footnote>
  <w:footnote w:id="3">
    <w:p w14:paraId="0240BBA8" w14:textId="4A6B4DE6" w:rsidR="00CB1F2B" w:rsidRPr="00EC4F7B" w:rsidRDefault="00CB1F2B" w:rsidP="00301106">
      <w:pPr>
        <w:pStyle w:val="FootnoteText"/>
        <w:rPr>
          <w:szCs w:val="22"/>
        </w:rPr>
      </w:pPr>
      <w:r w:rsidRPr="00434672">
        <w:rPr>
          <w:rStyle w:val="FootnoteReference"/>
        </w:rPr>
        <w:footnoteRef/>
      </w:r>
      <w:r w:rsidRPr="00EC4F7B">
        <w:rPr>
          <w:szCs w:val="22"/>
        </w:rPr>
        <w:t xml:space="preserve"> The decennial census </w:t>
      </w:r>
      <w:r w:rsidRPr="00EC4F7B">
        <w:rPr>
          <w:i/>
          <w:iCs/>
          <w:szCs w:val="22"/>
        </w:rPr>
        <w:t>inter alia</w:t>
      </w:r>
      <w:r w:rsidRPr="00EC4F7B">
        <w:rPr>
          <w:szCs w:val="22"/>
        </w:rPr>
        <w:t xml:space="preserve"> enumerates the population of the country and for each state and determines the total representatives (out of 435) that each state will be allocated.</w:t>
      </w:r>
    </w:p>
  </w:footnote>
  <w:footnote w:id="4">
    <w:p w14:paraId="59255E43" w14:textId="31A8091E" w:rsidR="00A07BE2" w:rsidRDefault="00A07BE2">
      <w:pPr>
        <w:pStyle w:val="FootnoteText"/>
      </w:pPr>
      <w:r w:rsidRPr="00434672">
        <w:rPr>
          <w:rStyle w:val="FootnoteReference"/>
        </w:rPr>
        <w:footnoteRef/>
      </w:r>
      <w:r>
        <w:t xml:space="preserve"> </w:t>
      </w:r>
      <w:r>
        <w:fldChar w:fldCharType="begin"/>
      </w:r>
      <w:r w:rsidR="009E3B02">
        <w:instrText xml:space="preserve"> ADDIN ZOTERO_ITEM CSL_CITATION {"citationID":"FGiFa3a1","properties":{"formattedCitation":"Justin Levitt, {\\i{}National Overview}, {\\scaps All About Redistricting}, https://redistricting.lls.edu/national-overview/ (last visited Dec 21, 2022).","plainCitation":"Justin Levitt, National Overview, All About Redistricting, https://redistricting.lls.edu/national-overview/ (last visited Dec 21, 2022).","noteIndex":3},"citationItems":[{"id":7805,"uris":["http://zotero.org/users/10395840/items/A6NP6UIP"],"itemData":{"id":7805,"type":"post-weblog","abstract":"All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fldChar w:fldCharType="separate"/>
      </w:r>
      <w:r w:rsidR="00E12B49" w:rsidRPr="00E12B49">
        <w:t xml:space="preserve">Justin Levitt, </w:t>
      </w:r>
      <w:r w:rsidR="00E12B49" w:rsidRPr="00E12B49">
        <w:rPr>
          <w:i/>
          <w:iCs/>
        </w:rPr>
        <w:t>National Overview</w:t>
      </w:r>
      <w:r w:rsidR="00E12B49" w:rsidRPr="00E12B49">
        <w:t xml:space="preserve">, </w:t>
      </w:r>
      <w:r w:rsidR="00E12B49" w:rsidRPr="00E12B49">
        <w:rPr>
          <w:smallCaps/>
        </w:rPr>
        <w:t>All About Redistricting</w:t>
      </w:r>
      <w:r w:rsidR="00E12B49" w:rsidRPr="00E12B49">
        <w:t>, https://redistricting.lls.edu/national-overview/ (last visited Dec 21, 2022).</w:t>
      </w:r>
      <w:r>
        <w:fldChar w:fldCharType="end"/>
      </w:r>
    </w:p>
  </w:footnote>
  <w:footnote w:id="5">
    <w:p w14:paraId="437C7079" w14:textId="5313873D" w:rsidR="00CB1F2B" w:rsidRPr="00EC4F7B" w:rsidRDefault="00CB1F2B">
      <w:pPr>
        <w:pStyle w:val="FootnoteText"/>
        <w:rPr>
          <w:szCs w:val="22"/>
        </w:rPr>
      </w:pPr>
      <w:r w:rsidRPr="00434672">
        <w:rPr>
          <w:rStyle w:val="FootnoteReference"/>
        </w:rPr>
        <w:footnoteRef/>
      </w:r>
      <w:r w:rsidRPr="00EC4F7B">
        <w:rPr>
          <w:szCs w:val="22"/>
        </w:rPr>
        <w:t xml:space="preserve"> Single party control is close to a necessary condition for partisan </w:t>
      </w:r>
      <w:r w:rsidR="00204F7D" w:rsidRPr="00EC4F7B">
        <w:rPr>
          <w:szCs w:val="22"/>
        </w:rPr>
        <w:t>gerrymandering,</w:t>
      </w:r>
      <w:r w:rsidRPr="00EC4F7B">
        <w:rPr>
          <w:szCs w:val="22"/>
        </w:rPr>
        <w:t xml:space="preserve"> but it is not a sufficient condition. You</w:t>
      </w:r>
      <w:r w:rsidR="00752D69" w:rsidRPr="00EC4F7B">
        <w:rPr>
          <w:szCs w:val="22"/>
        </w:rPr>
        <w:t xml:space="preserve"> </w:t>
      </w:r>
      <w:r w:rsidRPr="00EC4F7B">
        <w:rPr>
          <w:szCs w:val="22"/>
        </w:rPr>
        <w:t>cannot gerrymander where you do</w:t>
      </w:r>
      <w:r w:rsidR="00A04FBD">
        <w:rPr>
          <w:szCs w:val="22"/>
        </w:rPr>
        <w:t xml:space="preserve"> not</w:t>
      </w:r>
      <w:r w:rsidRPr="00EC4F7B">
        <w:rPr>
          <w:szCs w:val="22"/>
        </w:rPr>
        <w:t xml:space="preserve"> have control.</w:t>
      </w:r>
    </w:p>
  </w:footnote>
  <w:footnote w:id="6">
    <w:p w14:paraId="7867D218" w14:textId="015123AB" w:rsidR="00CB1F2B" w:rsidRPr="00EC4F7B" w:rsidRDefault="00CB1F2B" w:rsidP="00FD7574">
      <w:pPr>
        <w:pStyle w:val="FootnoteText"/>
        <w:rPr>
          <w:szCs w:val="22"/>
        </w:rPr>
      </w:pPr>
      <w:r w:rsidRPr="00434672">
        <w:rPr>
          <w:rStyle w:val="FootnoteReference"/>
        </w:rPr>
        <w:footnoteRef/>
      </w:r>
      <w:r w:rsidRPr="00EC4F7B">
        <w:rPr>
          <w:szCs w:val="22"/>
        </w:rPr>
        <w:t xml:space="preserve"> </w:t>
      </w:r>
      <w:r w:rsidRPr="000E2FAE">
        <w:rPr>
          <w:szCs w:val="22"/>
        </w:rPr>
        <w:t>See details later in the text</w:t>
      </w:r>
      <w:r w:rsidR="008B7C6D">
        <w:rPr>
          <w:szCs w:val="22"/>
        </w:rPr>
        <w:t xml:space="preserve"> and</w:t>
      </w:r>
      <w:r w:rsidR="00C035D5">
        <w:rPr>
          <w:szCs w:val="22"/>
        </w:rPr>
        <w:t xml:space="preserve"> </w:t>
      </w:r>
      <w:r w:rsidR="00C035D5">
        <w:rPr>
          <w:i/>
          <w:iCs/>
          <w:szCs w:val="22"/>
        </w:rPr>
        <w:t xml:space="preserve">Infra </w:t>
      </w:r>
      <w:r w:rsidR="00C035D5">
        <w:rPr>
          <w:szCs w:val="22"/>
        </w:rPr>
        <w:fldChar w:fldCharType="begin"/>
      </w:r>
      <w:r w:rsidR="00C035D5">
        <w:rPr>
          <w:i/>
          <w:iCs/>
          <w:szCs w:val="22"/>
        </w:rPr>
        <w:instrText xml:space="preserve"> REF _Ref123137422 \h </w:instrText>
      </w:r>
      <w:r w:rsidR="00C035D5">
        <w:rPr>
          <w:szCs w:val="22"/>
        </w:rPr>
      </w:r>
      <w:r w:rsidR="00C035D5">
        <w:rPr>
          <w:szCs w:val="22"/>
        </w:rPr>
        <w:fldChar w:fldCharType="separate"/>
      </w:r>
      <w:r w:rsidR="0072322F">
        <w:t xml:space="preserve">Table </w:t>
      </w:r>
      <w:r w:rsidR="0072322F">
        <w:rPr>
          <w:noProof/>
        </w:rPr>
        <w:t>1</w:t>
      </w:r>
      <w:r w:rsidR="00C035D5">
        <w:rPr>
          <w:szCs w:val="22"/>
        </w:rPr>
        <w:fldChar w:fldCharType="end"/>
      </w:r>
      <w:r w:rsidR="00C035D5">
        <w:rPr>
          <w:szCs w:val="22"/>
        </w:rPr>
        <w:t>.</w:t>
      </w:r>
      <w:r w:rsidRPr="00EC4F7B">
        <w:rPr>
          <w:szCs w:val="22"/>
        </w:rPr>
        <w:t xml:space="preserve"> The term </w:t>
      </w:r>
      <w:r w:rsidRPr="00EC4F7B">
        <w:rPr>
          <w:i/>
          <w:iCs/>
          <w:szCs w:val="22"/>
        </w:rPr>
        <w:t>trifecta control</w:t>
      </w:r>
      <w:r w:rsidRPr="00EC4F7B">
        <w:rPr>
          <w:szCs w:val="22"/>
        </w:rPr>
        <w:t xml:space="preserve"> is commonly used to denote states where one party controls both branches of the legislature and the governorship.</w:t>
      </w:r>
      <w:r w:rsidR="00752D69" w:rsidRPr="00EC4F7B">
        <w:rPr>
          <w:szCs w:val="22"/>
        </w:rPr>
        <w:t xml:space="preserve"> </w:t>
      </w:r>
      <w:r w:rsidRPr="00EC4F7B">
        <w:rPr>
          <w:szCs w:val="22"/>
        </w:rPr>
        <w:t xml:space="preserve">But another more general term applicable to the redistricting context is </w:t>
      </w:r>
      <w:r w:rsidRPr="00EC4F7B">
        <w:rPr>
          <w:i/>
          <w:iCs/>
          <w:szCs w:val="22"/>
        </w:rPr>
        <w:t>party control</w:t>
      </w:r>
      <w:r w:rsidRPr="00EC4F7B">
        <w:rPr>
          <w:szCs w:val="22"/>
        </w:rPr>
        <w:t>—used to describe</w:t>
      </w:r>
      <w:r w:rsidR="00752D69" w:rsidRPr="00EC4F7B">
        <w:rPr>
          <w:szCs w:val="22"/>
        </w:rPr>
        <w:t xml:space="preserve"> </w:t>
      </w:r>
      <w:r w:rsidRPr="00EC4F7B">
        <w:rPr>
          <w:szCs w:val="22"/>
        </w:rPr>
        <w:t>situation in which one party can unilaterally adopt a redistricting plan even if there is divided party control. In North Carolina this is possible if one party controls both branches of the legislature since that state does not have a role for the governor in the redistricting process</w:t>
      </w:r>
      <w:r w:rsidR="00396C63">
        <w:rPr>
          <w:szCs w:val="22"/>
        </w:rPr>
        <w:t xml:space="preserve"> (</w:t>
      </w:r>
      <w:r w:rsidR="00396C63">
        <w:rPr>
          <w:i/>
          <w:iCs/>
          <w:szCs w:val="22"/>
        </w:rPr>
        <w:t xml:space="preserve">See generally </w:t>
      </w:r>
      <w:r w:rsidR="00396C63">
        <w:rPr>
          <w:i/>
          <w:iCs/>
          <w:szCs w:val="22"/>
        </w:rPr>
        <w:fldChar w:fldCharType="begin"/>
      </w:r>
      <w:r w:rsidR="00A76BAF">
        <w:rPr>
          <w:i/>
          <w:iCs/>
          <w:szCs w:val="22"/>
        </w:rPr>
        <w:instrText xml:space="preserve"> ADDIN ZOTERO_ITEM CSL_CITATION {"citationID":"a1qe8gul7q6","properties":{"formattedCitation":"Richard F Ober, Samuel S.-H. Wang &amp; Aaron Barden, {\\i{}Up by Their Own Bootstraps: Will a New Supreme Court Let Legislatures Bypass Governors Over Redistricting?}, 83 {\\scaps Albany Law Rev.} (forthcoming).","plainCitation":"Richard F Ober, Samuel S.-H. Wang &amp; Aaron Barden, Up by Their Own Bootstraps: Will a New Supreme Court Let Legislatures Bypass Governors Over Redistricting?, 83 Albany Law Rev. (forthcoming).","noteIndex":5},"citationItems":[{"id":8006,"uris":["http://zotero.org/users/10395840/items/XNZIIYQD"],"itemData":{"id":8006,"type":"article-journal","container-title":"Albany Law Review","issue":"4","language":"en","source":"Zotero","title":"Up by Their Own Bootstraps: Will a New Supreme Court Let Legislatures Bypass Governors Over Redistricting?","volume":"83","author":[{"family":"Ober","given":"Richard F"},{"family":"Wang","given":"Samuel S.-H."},{"family":"Barden","given":"Aaron"}],"issued":{"literal":"forthcoming"}}}],"schema":"https://github.com/citation-style-language/schema/raw/master/csl-citation.json"} </w:instrText>
      </w:r>
      <w:r w:rsidR="00396C63">
        <w:rPr>
          <w:i/>
          <w:iCs/>
          <w:szCs w:val="22"/>
        </w:rPr>
        <w:fldChar w:fldCharType="separate"/>
      </w:r>
      <w:r w:rsidR="00E12B49" w:rsidRPr="00E12B49">
        <w:t xml:space="preserve">Richard F Ober, Samuel S.-H. Wang &amp; Aaron Barden, </w:t>
      </w:r>
      <w:r w:rsidR="00E12B49" w:rsidRPr="00E12B49">
        <w:rPr>
          <w:i/>
          <w:iCs/>
        </w:rPr>
        <w:t>Up by Their Own Bootstraps: Will a New Supreme Court Let Legislatures Bypass Governors Over Redistricting?</w:t>
      </w:r>
      <w:r w:rsidR="00E12B49" w:rsidRPr="00E12B49">
        <w:t xml:space="preserve">, 83 </w:t>
      </w:r>
      <w:r w:rsidR="00E12B49" w:rsidRPr="00E12B49">
        <w:rPr>
          <w:smallCaps/>
        </w:rPr>
        <w:t>Albany Law Rev.</w:t>
      </w:r>
      <w:r w:rsidR="00E12B49" w:rsidRPr="00E12B49">
        <w:t xml:space="preserve"> (forthcoming).</w:t>
      </w:r>
      <w:r w:rsidR="00396C63">
        <w:rPr>
          <w:i/>
          <w:iCs/>
          <w:szCs w:val="22"/>
        </w:rPr>
        <w:fldChar w:fldCharType="end"/>
      </w:r>
      <w:r w:rsidR="00F73B0B">
        <w:rPr>
          <w:i/>
          <w:iCs/>
          <w:szCs w:val="22"/>
        </w:rPr>
        <w:t>)</w:t>
      </w:r>
      <w:r w:rsidRPr="00EC4F7B">
        <w:rPr>
          <w:szCs w:val="22"/>
        </w:rPr>
        <w:t>; other states have state legislative compositions such that the governor’s veto can be overridden when one party controls a supermajority in both branches of the state legislature.</w:t>
      </w:r>
      <w:r w:rsidR="00752D69" w:rsidRPr="00EC4F7B">
        <w:rPr>
          <w:szCs w:val="22"/>
        </w:rPr>
        <w:t xml:space="preserve"> </w:t>
      </w:r>
      <w:r w:rsidRPr="00956EA3">
        <w:rPr>
          <w:i/>
          <w:iCs/>
          <w:szCs w:val="22"/>
        </w:rPr>
        <w:t xml:space="preserve">See </w:t>
      </w:r>
      <w:r w:rsidRPr="00EC4F7B">
        <w:rPr>
          <w:szCs w:val="22"/>
        </w:rPr>
        <w:t>later in the text for details about party control in the 2010 and 2020 rounds.</w:t>
      </w:r>
    </w:p>
  </w:footnote>
  <w:footnote w:id="7">
    <w:p w14:paraId="3376AFAA" w14:textId="4963199B" w:rsidR="00CB1F2B" w:rsidRPr="000D0ECB" w:rsidRDefault="00CB1F2B">
      <w:pPr>
        <w:pStyle w:val="FootnoteText"/>
        <w:rPr>
          <w:szCs w:val="22"/>
        </w:rPr>
      </w:pPr>
      <w:r w:rsidRPr="00434672">
        <w:rPr>
          <w:rStyle w:val="FootnoteReference"/>
        </w:rPr>
        <w:footnoteRef/>
      </w:r>
      <w:r w:rsidRPr="00EC4F7B">
        <w:rPr>
          <w:szCs w:val="22"/>
        </w:rPr>
        <w:t xml:space="preserve"> </w:t>
      </w:r>
      <w:r w:rsidR="000D0ECB">
        <w:rPr>
          <w:i/>
          <w:iCs/>
          <w:szCs w:val="22"/>
        </w:rPr>
        <w:t xml:space="preserve">See infra </w:t>
      </w:r>
      <w:r w:rsidR="000D0ECB">
        <w:rPr>
          <w:szCs w:val="22"/>
        </w:rPr>
        <w:t>note</w:t>
      </w:r>
      <w:r w:rsidR="00346D23">
        <w:rPr>
          <w:szCs w:val="22"/>
        </w:rPr>
        <w:t>s</w:t>
      </w:r>
      <w:r w:rsidR="00944286">
        <w:rPr>
          <w:szCs w:val="22"/>
        </w:rPr>
        <w:t xml:space="preserve"> </w:t>
      </w:r>
      <w:r w:rsidR="00346D23">
        <w:rPr>
          <w:szCs w:val="22"/>
        </w:rPr>
        <w:fldChar w:fldCharType="begin"/>
      </w:r>
      <w:r w:rsidR="00346D23">
        <w:rPr>
          <w:szCs w:val="22"/>
        </w:rPr>
        <w:instrText xml:space="preserve"> NOTEREF _Ref122771657 \h </w:instrText>
      </w:r>
      <w:r w:rsidR="00346D23">
        <w:rPr>
          <w:szCs w:val="22"/>
        </w:rPr>
      </w:r>
      <w:r w:rsidR="00346D23">
        <w:rPr>
          <w:szCs w:val="22"/>
        </w:rPr>
        <w:fldChar w:fldCharType="separate"/>
      </w:r>
      <w:r w:rsidR="0072322F">
        <w:rPr>
          <w:szCs w:val="22"/>
        </w:rPr>
        <w:t>68</w:t>
      </w:r>
      <w:r w:rsidR="00346D23">
        <w:rPr>
          <w:szCs w:val="22"/>
        </w:rPr>
        <w:fldChar w:fldCharType="end"/>
      </w:r>
      <w:r w:rsidR="00346D23">
        <w:rPr>
          <w:szCs w:val="22"/>
        </w:rPr>
        <w:t xml:space="preserve"> and</w:t>
      </w:r>
      <w:r w:rsidR="00944286">
        <w:rPr>
          <w:szCs w:val="22"/>
        </w:rPr>
        <w:t xml:space="preserve"> </w:t>
      </w:r>
      <w:r w:rsidR="00944286">
        <w:rPr>
          <w:szCs w:val="22"/>
        </w:rPr>
        <w:fldChar w:fldCharType="begin"/>
      </w:r>
      <w:r w:rsidR="00944286">
        <w:rPr>
          <w:szCs w:val="22"/>
        </w:rPr>
        <w:instrText xml:space="preserve"> NOTEREF _Ref122704324 \h </w:instrText>
      </w:r>
      <w:r w:rsidR="00944286">
        <w:rPr>
          <w:szCs w:val="22"/>
        </w:rPr>
      </w:r>
      <w:r w:rsidR="00944286">
        <w:rPr>
          <w:szCs w:val="22"/>
        </w:rPr>
        <w:fldChar w:fldCharType="separate"/>
      </w:r>
      <w:r w:rsidR="0072322F">
        <w:rPr>
          <w:szCs w:val="22"/>
        </w:rPr>
        <w:t>69</w:t>
      </w:r>
      <w:r w:rsidR="00944286">
        <w:rPr>
          <w:szCs w:val="22"/>
        </w:rPr>
        <w:fldChar w:fldCharType="end"/>
      </w:r>
      <w:r w:rsidR="00944286">
        <w:rPr>
          <w:szCs w:val="22"/>
        </w:rPr>
        <w:t>.</w:t>
      </w:r>
    </w:p>
  </w:footnote>
  <w:footnote w:id="8">
    <w:p w14:paraId="68BD3E21" w14:textId="1E219DAD" w:rsidR="00856A7C" w:rsidRDefault="00856A7C">
      <w:pPr>
        <w:pStyle w:val="FootnoteText"/>
      </w:pPr>
      <w:r w:rsidRPr="00434672">
        <w:rPr>
          <w:rStyle w:val="FootnoteReference"/>
        </w:rPr>
        <w:footnoteRef/>
      </w:r>
      <w:r>
        <w:t xml:space="preserve"> </w:t>
      </w:r>
      <w:r>
        <w:fldChar w:fldCharType="begin"/>
      </w:r>
      <w:r w:rsidR="00683FD6">
        <w:instrText xml:space="preserve"> ADDIN ZOTERO_ITEM CSL_CITATION {"citationID":"sz755d1m","properties":{"formattedCitation":"{\\scaps National Conference of State Legislatures}, {\\scaps Redistricting Law 2020} (2019) page 96.","plainCitation":"National Conference of State Legislatures, Redistricting Law 2020 (2019) page 96.","noteIndex":7},"citationItems":[{"id":7646,"uris":["http://zotero.org/users/10395840/items/A3F96CZQ"],"itemData":{"id":7646,"type":"book","publisher":"National Conference of State Legislatures","title":"Redistricting Law 2020","author":[{"family":"National Conference of State Legislatures","given":""}],"issued":{"date-parts":[["2019"]]}},"label":"page","suffix":"page 96"}],"schema":"https://github.com/citation-style-language/schema/raw/master/csl-citation.json"} </w:instrText>
      </w:r>
      <w:r>
        <w:fldChar w:fldCharType="separate"/>
      </w:r>
      <w:r w:rsidR="00E12B49" w:rsidRPr="00E12B49">
        <w:rPr>
          <w:smallCaps/>
        </w:rPr>
        <w:t>National Conference of State Legislatures</w:t>
      </w:r>
      <w:r w:rsidR="00E12B49" w:rsidRPr="00E12B49">
        <w:t xml:space="preserve">, </w:t>
      </w:r>
      <w:r w:rsidR="00E12B49" w:rsidRPr="00E12B49">
        <w:rPr>
          <w:smallCaps/>
        </w:rPr>
        <w:t>Redistricting Law 2020</w:t>
      </w:r>
      <w:r w:rsidR="00E12B49" w:rsidRPr="00E12B49">
        <w:t xml:space="preserve"> (2019) page 96.</w:t>
      </w:r>
      <w:r>
        <w:fldChar w:fldCharType="end"/>
      </w:r>
    </w:p>
  </w:footnote>
  <w:footnote w:id="9">
    <w:p w14:paraId="48D0DA93" w14:textId="1D02B4EF" w:rsidR="00CB1F2B" w:rsidRPr="00B3570E" w:rsidRDefault="00CB1F2B" w:rsidP="00D53CD2">
      <w:pPr>
        <w:pStyle w:val="FootnoteText"/>
        <w:rPr>
          <w:color w:val="FF0000"/>
          <w:szCs w:val="22"/>
        </w:rPr>
      </w:pPr>
      <w:r w:rsidRPr="00434672">
        <w:rPr>
          <w:rStyle w:val="FootnoteReference"/>
        </w:rPr>
        <w:footnoteRef/>
      </w:r>
      <w:r w:rsidR="0031501C" w:rsidRPr="00EC4F7B">
        <w:rPr>
          <w:szCs w:val="22"/>
        </w:rPr>
        <w:t xml:space="preserve"> </w:t>
      </w:r>
      <w:r w:rsidRPr="00EC4F7B">
        <w:rPr>
          <w:szCs w:val="22"/>
        </w:rPr>
        <w:t>Not every effort to change control of redistricting was successful. In Pennsylvania, for example, groups such as the Committee of Seventy and Fair Districts PA advocated for significant changes to the redistricting process. No changes were made. Also, sometimes a redistricting commission is put into place but with a badly flawed procedure.</w:t>
      </w:r>
      <w:r w:rsidR="00752D69" w:rsidRPr="00EC4F7B">
        <w:rPr>
          <w:szCs w:val="22"/>
        </w:rPr>
        <w:t xml:space="preserve"> </w:t>
      </w:r>
      <w:r w:rsidRPr="00EC4F7B">
        <w:rPr>
          <w:szCs w:val="22"/>
        </w:rPr>
        <w:t xml:space="preserve">In Missouri, voters passed the “Clean Missouri” act, but it was later amended to lose its teeth. In Ohio, the outcome was subverted by the majority party despite state court findings that adopted legislative maps were unconstitutional. In Virginia, a commission with the same number of Republican identifiers as Democratic party identifiers resulted in deadlock. </w:t>
      </w:r>
      <w:r w:rsidRPr="00A83B6C">
        <w:rPr>
          <w:i/>
          <w:iCs/>
          <w:szCs w:val="22"/>
        </w:rPr>
        <w:t>See further discussion below.</w:t>
      </w:r>
      <w:r w:rsidR="00523A81">
        <w:rPr>
          <w:i/>
          <w:iCs/>
          <w:szCs w:val="22"/>
        </w:rPr>
        <w:t xml:space="preserve"> </w:t>
      </w:r>
      <w:r w:rsidR="00B3570E">
        <w:rPr>
          <w:i/>
          <w:iCs/>
          <w:szCs w:val="22"/>
        </w:rPr>
        <w:t xml:space="preserve">Infra </w:t>
      </w:r>
      <w:r w:rsidR="00B3570E">
        <w:rPr>
          <w:szCs w:val="22"/>
        </w:rPr>
        <w:t>at 62.</w:t>
      </w:r>
    </w:p>
  </w:footnote>
  <w:footnote w:id="10">
    <w:p w14:paraId="4F2B8329" w14:textId="72348C0D" w:rsidR="00A35F54" w:rsidRDefault="00A35F54">
      <w:pPr>
        <w:pStyle w:val="FootnoteText"/>
      </w:pPr>
      <w:r w:rsidRPr="00434672">
        <w:rPr>
          <w:rStyle w:val="FootnoteReference"/>
        </w:rPr>
        <w:footnoteRef/>
      </w:r>
      <w:r>
        <w:t xml:space="preserve"> </w:t>
      </w:r>
      <w:r>
        <w:fldChar w:fldCharType="begin"/>
      </w:r>
      <w:r w:rsidR="00683FD6">
        <w:instrText xml:space="preserve"> ADDIN ZOTERO_ITEM CSL_CITATION {"citationID":"8VZJCqMN","properties":{"formattedCitation":"{\\scaps National Conference of State Legislatures}, {\\i{}supra} note 7 Appendix E.","plainCitation":"National Conference of State Legislatures, supra note 7 Appendix E.","noteIndex":9},"citationItems":[{"id":7646,"uris":["http://zotero.org/users/10395840/items/A3F96CZQ"],"itemData":{"id":7646,"type":"book","publisher":"National Conference of State Legislatures","title":"Redistricting Law 2020","author":[{"family":"National Conference of State Legislatures","given":""}],"issued":{"date-parts":[["2019"]]}},"label":"page","suffix":"Appendix E"}],"schema":"https://github.com/citation-style-language/schema/raw/master/csl-citation.json"} </w:instrText>
      </w:r>
      <w:r>
        <w:fldChar w:fldCharType="separate"/>
      </w:r>
      <w:r w:rsidR="00E12B49" w:rsidRPr="00E12B49">
        <w:rPr>
          <w:smallCaps/>
        </w:rPr>
        <w:t>National Conference of State Legislatures</w:t>
      </w:r>
      <w:r w:rsidR="00E12B49" w:rsidRPr="00E12B49">
        <w:t xml:space="preserve">, </w:t>
      </w:r>
      <w:r w:rsidR="00E12B49" w:rsidRPr="00E12B49">
        <w:rPr>
          <w:i/>
          <w:iCs/>
        </w:rPr>
        <w:t>supra</w:t>
      </w:r>
      <w:r w:rsidR="00E12B49" w:rsidRPr="00E12B49">
        <w:t xml:space="preserve"> note 7 Appendix E.</w:t>
      </w:r>
      <w:r>
        <w:fldChar w:fldCharType="end"/>
      </w:r>
    </w:p>
  </w:footnote>
  <w:footnote w:id="11">
    <w:p w14:paraId="5B09A1A9" w14:textId="4BDAFAF5" w:rsidR="00CB1F2B" w:rsidRPr="00EC4F7B" w:rsidRDefault="00CB1F2B" w:rsidP="00E73FF8">
      <w:pPr>
        <w:pStyle w:val="FootnoteText"/>
        <w:rPr>
          <w:b/>
          <w:szCs w:val="22"/>
        </w:rPr>
      </w:pPr>
      <w:r w:rsidRPr="00434672">
        <w:rPr>
          <w:rStyle w:val="FootnoteReference"/>
        </w:rPr>
        <w:footnoteRef/>
      </w:r>
      <w:r w:rsidRPr="00EC4F7B">
        <w:rPr>
          <w:szCs w:val="22"/>
        </w:rPr>
        <w:t xml:space="preserve"> The exact text of constitutional provisions varies by state. Traditional criteria, in addition to those listed above</w:t>
      </w:r>
      <w:r w:rsidR="00127E18" w:rsidRPr="00EC4F7B">
        <w:rPr>
          <w:szCs w:val="22"/>
        </w:rPr>
        <w:t>,</w:t>
      </w:r>
      <w:r w:rsidRPr="00EC4F7B">
        <w:rPr>
          <w:szCs w:val="22"/>
        </w:rPr>
        <w:t xml:space="preserve"> include preservation of communities of interest and protection of the voting rights of racial minorities. Some courts have also accepted that avoiding the pairing of incumbents, and/or preservation of the cores of existing districts are legitimate concerns in map-making, but these considerations would not normally be included in the category of traditional redistricting criteria of the kind that are found in most state constitutions. </w:t>
      </w:r>
      <w:r w:rsidR="002A4413" w:rsidRPr="00EC4F7B">
        <w:rPr>
          <w:szCs w:val="22"/>
        </w:rPr>
        <w:t>And</w:t>
      </w:r>
      <w:r w:rsidRPr="00EC4F7B">
        <w:rPr>
          <w:szCs w:val="22"/>
        </w:rPr>
        <w:t xml:space="preserve"> they may operate to advantage the party currently controlling a chamber or congressional delegation by freezing into place a previous gerrymander.</w:t>
      </w:r>
    </w:p>
    <w:p w14:paraId="17386D44" w14:textId="46B531F1" w:rsidR="00CB1F2B" w:rsidRPr="00EC4F7B" w:rsidRDefault="00CB1F2B" w:rsidP="00F31C67">
      <w:pPr>
        <w:pStyle w:val="FootnoteText"/>
        <w:rPr>
          <w:color w:val="FF0000"/>
          <w:szCs w:val="22"/>
        </w:rPr>
      </w:pPr>
      <w:r w:rsidRPr="00EC4F7B">
        <w:rPr>
          <w:szCs w:val="22"/>
        </w:rPr>
        <w:t>States without specific criteria in their constitution affecting congressional mapmaking</w:t>
      </w:r>
      <w:r w:rsidRPr="00EC4F7B">
        <w:rPr>
          <w:b/>
          <w:bCs/>
          <w:szCs w:val="22"/>
        </w:rPr>
        <w:t xml:space="preserve"> </w:t>
      </w:r>
      <w:r w:rsidRPr="00EC4F7B">
        <w:rPr>
          <w:szCs w:val="22"/>
        </w:rPr>
        <w:t xml:space="preserve">are Alaska, Connecticut, Delaware, Illinois, Indiana, Maryland, Massachusetts, Montana, New Hampshire, New Jersey, North Dakota, South Dakota, Tennessee, Texas, Vermont, and Wisconsin. For more, see </w:t>
      </w:r>
      <w:r w:rsidR="00E71F55">
        <w:rPr>
          <w:szCs w:val="22"/>
        </w:rPr>
        <w:fldChar w:fldCharType="begin"/>
      </w:r>
      <w:r w:rsidR="008646A8">
        <w:rPr>
          <w:szCs w:val="22"/>
        </w:rPr>
        <w:instrText xml:space="preserve"> ADDIN ZOTERO_ITEM CSL_CITATION {"citationID":"a26se031p3f","properties":{"formattedCitation":"{\\scaps Sarah J. Eckman}, {\\i{}Congressional Redistricting Criteria and Considerations}, (2021), https://crsreports.congress.gov/product/pdf/IN/IN11618 (last visited Dec 28, 2022); Ben Williams &amp; Wendy Underhill, {\\i{}Redistricting Criteria}, 25 {\\scaps Natl. Conf. State Legis.} (2017), https://www.ncsl.org/research/redistricting/redistricting-criteria-legisbrief.aspx (last visited Dec 28, 2022); Justin Levitt, {\\i{}Criteria for congressional districts}, {\\scaps All About Redistricting}, https://redistricting.lls.edu/redistricting-101/where-are-the-lines-drawn/criteria-for-congressional-districts/ (last visited Dec 28, 2022).","plainCitation":"Sarah J. Eckman, Congressional Redistricting Criteria and Considerations, (2021), https://crsreports.congress.gov/product/pdf/IN/IN11618 (last visited Dec 28, 2022); Ben Williams &amp; Wendy Underhill, Redistricting Criteria, 25 Natl. Conf. State Legis. (2017), https://www.ncsl.org/research/redistricting/redistricting-criteria-legisbrief.aspx (last visited Dec 28, 2022); Justin Levitt, Criteria for congressional districts, All About Redistricting, https://redistricting.lls.edu/redistricting-101/where-are-the-lines-drawn/criteria-for-congressional-districts/ (last visited Dec 28, 2022).","noteIndex":10},"citationItems":[{"id":8008,"uris":["http://zotero.org/users/10395840/items/RMVCWKGL"],"itemData":{"id":8008,"type":"report","publisher":"Congressional Research Service","title":"Congressional Redistricting Criteria and Considerations","URL":"https://crsreports.congress.gov/product/pdf/IN/IN11618","author":[{"family":"Eckman","given":"Sarah J."}],"accessed":{"date-parts":[["2022",12,28]]},"issued":{"date-parts":[["2021",11,15]]}}},{"id":8009,"uris":["http://zotero.org/users/10395840/items/TSZHFBAY"],"itemData":{"id":8009,"type":"article-journal","container-title":"National Conference of State Legislatures","title":"Redistricting Criteria","URL":"https://www.ncsl.org/research/redistricting/redistricting-criteria-legisbrief.aspx","volume":"25","author":[{"family":"Williams","given":"Ben"},{"family":"Underhill","given":"Wendy"}],"accessed":{"date-parts":[["2022",12,28]]},"issued":{"date-parts":[["2017",9]]}}},{"id":8011,"uris":["http://zotero.org/users/10395840/items/5U9243DB"],"itemData":{"id":8011,"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Redistricting","language":"en","title":"Criteria for congressional districts","URL":"https://redistricting.lls.edu/redistricting-101/where-are-the-lines-drawn/criteria-for-congressional-districts/","author":[{"family":"Levitt","given":"Justin"}],"accessed":{"date-parts":[["2022",12,28]]}}}],"schema":"https://github.com/citation-style-language/schema/raw/master/csl-citation.json"} </w:instrText>
      </w:r>
      <w:r w:rsidR="00E71F55">
        <w:rPr>
          <w:szCs w:val="22"/>
        </w:rPr>
        <w:fldChar w:fldCharType="separate"/>
      </w:r>
      <w:r w:rsidR="00E12B49" w:rsidRPr="00E12B49">
        <w:rPr>
          <w:smallCaps/>
        </w:rPr>
        <w:t>Sarah J. Eckman</w:t>
      </w:r>
      <w:r w:rsidR="00E12B49" w:rsidRPr="00E12B49">
        <w:t xml:space="preserve">, </w:t>
      </w:r>
      <w:r w:rsidR="00E12B49" w:rsidRPr="00E12B49">
        <w:rPr>
          <w:i/>
          <w:iCs/>
        </w:rPr>
        <w:t>Congressional Redistricting Criteria and Considerations</w:t>
      </w:r>
      <w:r w:rsidR="00E12B49" w:rsidRPr="00E12B49">
        <w:t xml:space="preserve">, (2021), https://crsreports.congress.gov/product/pdf/IN/IN11618 (last visited Dec 28, 2022); Ben Williams &amp; Wendy Underhill, </w:t>
      </w:r>
      <w:r w:rsidR="00E12B49" w:rsidRPr="00E12B49">
        <w:rPr>
          <w:i/>
          <w:iCs/>
        </w:rPr>
        <w:t>Redistricting Criteria</w:t>
      </w:r>
      <w:r w:rsidR="00E12B49" w:rsidRPr="00E12B49">
        <w:t xml:space="preserve">, 25 </w:t>
      </w:r>
      <w:r w:rsidR="00E12B49" w:rsidRPr="00E12B49">
        <w:rPr>
          <w:smallCaps/>
        </w:rPr>
        <w:t>Natl. Conf. State Legis.</w:t>
      </w:r>
      <w:r w:rsidR="00E12B49" w:rsidRPr="00E12B49">
        <w:t xml:space="preserve"> (2017), https://www.ncsl.org/research/redistricting/redistricting-criteria-legisbrief.aspx (last visited Dec 28, 2022); Justin Levitt, </w:t>
      </w:r>
      <w:r w:rsidR="00E12B49" w:rsidRPr="00E12B49">
        <w:rPr>
          <w:i/>
          <w:iCs/>
        </w:rPr>
        <w:t>Criteria for congressional districts</w:t>
      </w:r>
      <w:r w:rsidR="00E12B49" w:rsidRPr="00E12B49">
        <w:t xml:space="preserve">, </w:t>
      </w:r>
      <w:r w:rsidR="00E12B49" w:rsidRPr="00E12B49">
        <w:rPr>
          <w:smallCaps/>
        </w:rPr>
        <w:t>All About Redistricting</w:t>
      </w:r>
      <w:r w:rsidR="00E12B49" w:rsidRPr="00E12B49">
        <w:t>, https://redistricting.lls.edu/redistricting-101/where-are-the-lines-drawn/criteria-for-congressional-districts/ (last visited Dec 28, 2022).</w:t>
      </w:r>
      <w:r w:rsidR="00E71F55">
        <w:rPr>
          <w:szCs w:val="22"/>
        </w:rPr>
        <w:fldChar w:fldCharType="end"/>
      </w:r>
    </w:p>
  </w:footnote>
  <w:footnote w:id="12">
    <w:p w14:paraId="3298342F" w14:textId="157BFB12" w:rsidR="00CB1F2B" w:rsidRPr="00EC4F7B" w:rsidRDefault="00CB1F2B" w:rsidP="006A5C83">
      <w:pPr>
        <w:pStyle w:val="FootnoteText"/>
        <w:rPr>
          <w:color w:val="FF0000"/>
          <w:szCs w:val="22"/>
        </w:rPr>
      </w:pPr>
      <w:r w:rsidRPr="00434672">
        <w:rPr>
          <w:rStyle w:val="FootnoteReference"/>
        </w:rPr>
        <w:footnoteRef/>
      </w:r>
      <w:r w:rsidRPr="00EC4F7B">
        <w:rPr>
          <w:szCs w:val="22"/>
        </w:rPr>
        <w:t xml:space="preserve"> </w:t>
      </w:r>
      <w:r w:rsidR="00DA023C">
        <w:rPr>
          <w:bCs/>
          <w:i/>
          <w:iCs/>
          <w:szCs w:val="22"/>
        </w:rPr>
        <w:t xml:space="preserve">Infra </w:t>
      </w:r>
      <w:r w:rsidR="00DE4C0A">
        <w:rPr>
          <w:bCs/>
          <w:szCs w:val="22"/>
        </w:rPr>
        <w:t xml:space="preserve">note </w:t>
      </w:r>
      <w:r w:rsidR="00DE4C0A">
        <w:rPr>
          <w:bCs/>
          <w:szCs w:val="22"/>
        </w:rPr>
        <w:fldChar w:fldCharType="begin"/>
      </w:r>
      <w:r w:rsidR="00DE4C0A">
        <w:rPr>
          <w:bCs/>
          <w:szCs w:val="22"/>
        </w:rPr>
        <w:instrText xml:space="preserve"> NOTEREF _Ref122771879 \h </w:instrText>
      </w:r>
      <w:r w:rsidR="00DE4C0A">
        <w:rPr>
          <w:bCs/>
          <w:szCs w:val="22"/>
        </w:rPr>
      </w:r>
      <w:r w:rsidR="00DE4C0A">
        <w:rPr>
          <w:bCs/>
          <w:szCs w:val="22"/>
        </w:rPr>
        <w:fldChar w:fldCharType="separate"/>
      </w:r>
      <w:r w:rsidR="0072322F">
        <w:rPr>
          <w:bCs/>
          <w:szCs w:val="22"/>
        </w:rPr>
        <w:t>70</w:t>
      </w:r>
      <w:r w:rsidR="00DE4C0A">
        <w:rPr>
          <w:bCs/>
          <w:szCs w:val="22"/>
        </w:rPr>
        <w:fldChar w:fldCharType="end"/>
      </w:r>
      <w:r w:rsidR="00DA023C">
        <w:rPr>
          <w:bCs/>
          <w:szCs w:val="22"/>
        </w:rPr>
        <w:t>.</w:t>
      </w:r>
      <w:r w:rsidR="0080096B">
        <w:rPr>
          <w:bCs/>
          <w:szCs w:val="22"/>
        </w:rPr>
        <w:t xml:space="preserve"> </w:t>
      </w:r>
    </w:p>
  </w:footnote>
  <w:footnote w:id="13">
    <w:p w14:paraId="2C956245" w14:textId="7B69E658" w:rsidR="006632F8" w:rsidRPr="00EC4F7B" w:rsidRDefault="006632F8">
      <w:pPr>
        <w:pStyle w:val="FootnoteText"/>
        <w:rPr>
          <w:szCs w:val="22"/>
        </w:rPr>
      </w:pPr>
      <w:r w:rsidRPr="00434672">
        <w:rPr>
          <w:rStyle w:val="FootnoteReference"/>
        </w:rPr>
        <w:footnoteRef/>
      </w:r>
      <w:r w:rsidRPr="00EC4F7B">
        <w:rPr>
          <w:szCs w:val="22"/>
        </w:rPr>
        <w:t xml:space="preserve"> </w:t>
      </w:r>
      <w:r w:rsidR="00AA6414">
        <w:rPr>
          <w:szCs w:val="22"/>
        </w:rPr>
        <w:fldChar w:fldCharType="begin"/>
      </w:r>
      <w:r w:rsidR="009E3B02">
        <w:rPr>
          <w:szCs w:val="22"/>
        </w:rPr>
        <w:instrText xml:space="preserve"> ADDIN ZOTERO_ITEM CSL_CITATION {"citationID":"YEMev6ps","properties":{"formattedCitation":"League of Women Voters of PA. v. Commonwealth, 178 A.3d 737 (2018).","plainCitation":"League of Women Voters of PA. v. Commonwealth, 178 A.3d 737 (2018).","noteIndex":12},"citationItems":[{"id":7855,"uris":["http://zotero.org/users/10395840/items/4KLVAJZ8"],"itemData":{"id":7855,"type":"legal_case","authority":"Supreme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AA6414">
        <w:rPr>
          <w:szCs w:val="22"/>
        </w:rPr>
        <w:fldChar w:fldCharType="separate"/>
      </w:r>
      <w:r w:rsidR="00E12B49">
        <w:rPr>
          <w:noProof/>
          <w:szCs w:val="22"/>
        </w:rPr>
        <w:t>League of Women Voters of PA. v. Commonwealth, 178 A.3d 737 (2018).</w:t>
      </w:r>
      <w:r w:rsidR="00AA6414">
        <w:rPr>
          <w:szCs w:val="22"/>
        </w:rPr>
        <w:fldChar w:fldCharType="end"/>
      </w:r>
    </w:p>
  </w:footnote>
  <w:footnote w:id="14">
    <w:p w14:paraId="4DDFC0FE" w14:textId="6615EB2B" w:rsidR="00CB1F2B" w:rsidRPr="00EC4F7B" w:rsidRDefault="00CB1F2B" w:rsidP="00A36FE3">
      <w:pPr>
        <w:pStyle w:val="FootnoteText"/>
        <w:rPr>
          <w:szCs w:val="22"/>
        </w:rPr>
      </w:pPr>
      <w:r w:rsidRPr="00434672">
        <w:rPr>
          <w:rStyle w:val="FootnoteReference"/>
        </w:rPr>
        <w:footnoteRef/>
      </w:r>
      <w:r w:rsidRPr="00EC4F7B">
        <w:rPr>
          <w:szCs w:val="22"/>
        </w:rPr>
        <w:t xml:space="preserve"> See </w:t>
      </w:r>
      <w:r w:rsidRPr="00EC4F7B">
        <w:rPr>
          <w:szCs w:val="22"/>
        </w:rPr>
        <w:fldChar w:fldCharType="begin"/>
      </w:r>
      <w:r w:rsidR="009E3B02">
        <w:rPr>
          <w:szCs w:val="22"/>
        </w:rPr>
        <w:instrText xml:space="preserve"> ADDIN ZOTERO_ITEM CSL_CITATION {"citationID":"Aas9ajaY","properties":{"formattedCitation":"Joshua A Douglas, {\\i{}The Right to Vote Under State Constitutions}, 67 {\\scaps VANDERBILT LAW Rev.} 61 (2014).","plainCitation":"Joshua A Douglas, The Right to Vote Under State Constitutions, 67 VANDERBILT LAW Rev. 61 (2014).","noteIndex":13},"citationItems":[{"id":5081,"uris":["http://zotero.org/users/10395840/items/BWZZMLDR"],"itemData":{"id":5081,"type":"article-journal","container-title":"VANDERBILT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Pr="00EC4F7B">
        <w:rPr>
          <w:szCs w:val="22"/>
        </w:rPr>
        <w:fldChar w:fldCharType="separate"/>
      </w:r>
      <w:r w:rsidR="00E12B49" w:rsidRPr="00E12B49">
        <w:t xml:space="preserve">Joshua A Douglas, </w:t>
      </w:r>
      <w:r w:rsidR="00E12B49" w:rsidRPr="00E12B49">
        <w:rPr>
          <w:i/>
          <w:iCs/>
        </w:rPr>
        <w:t>The Right to Vote Under State Constitutions</w:t>
      </w:r>
      <w:r w:rsidR="00E12B49" w:rsidRPr="00E12B49">
        <w:t xml:space="preserve">, 67 </w:t>
      </w:r>
      <w:r w:rsidR="00E12B49" w:rsidRPr="00E12B49">
        <w:rPr>
          <w:smallCaps/>
        </w:rPr>
        <w:t>VANDERBILT LAW Rev.</w:t>
      </w:r>
      <w:r w:rsidR="00E12B49" w:rsidRPr="00E12B49">
        <w:t xml:space="preserve"> 61 (2014).</w:t>
      </w:r>
      <w:r w:rsidRPr="00EC4F7B">
        <w:rPr>
          <w:szCs w:val="22"/>
        </w:rPr>
        <w:fldChar w:fldCharType="end"/>
      </w:r>
      <w:r w:rsidRPr="00EC4F7B">
        <w:rPr>
          <w:szCs w:val="22"/>
        </w:rPr>
        <w:t xml:space="preserve"> for more information on the right to vote found in state constitutions.</w:t>
      </w:r>
    </w:p>
  </w:footnote>
  <w:footnote w:id="15">
    <w:p w14:paraId="67F6BAD9" w14:textId="07DCD178" w:rsidR="00CB1F2B" w:rsidRPr="00EC4F7B" w:rsidRDefault="00CB1F2B" w:rsidP="00A36FE3">
      <w:pPr>
        <w:pStyle w:val="FootnoteText"/>
        <w:rPr>
          <w:szCs w:val="22"/>
        </w:rPr>
      </w:pPr>
      <w:r w:rsidRPr="00434672">
        <w:rPr>
          <w:rStyle w:val="FootnoteReference"/>
        </w:rPr>
        <w:footnoteRef/>
      </w:r>
      <w:r w:rsidRPr="00EC4F7B">
        <w:rPr>
          <w:szCs w:val="22"/>
        </w:rPr>
        <w:t xml:space="preserve"> As noted above, most states still have redistricting under legislative control; however, several states have advisory commissions or backup commissions if the legislature fails to pass a map.</w:t>
      </w:r>
      <w:r w:rsidR="00B91848">
        <w:rPr>
          <w:szCs w:val="22"/>
        </w:rPr>
        <w:t xml:space="preserve"> </w:t>
      </w:r>
      <w:r w:rsidR="00B91848">
        <w:rPr>
          <w:i/>
          <w:iCs/>
          <w:szCs w:val="22"/>
        </w:rPr>
        <w:t>Infra</w:t>
      </w:r>
      <w:r w:rsidR="00272C0A">
        <w:rPr>
          <w:i/>
          <w:iCs/>
          <w:szCs w:val="22"/>
        </w:rPr>
        <w:t xml:space="preserve"> </w:t>
      </w:r>
      <w:r w:rsidR="00272C0A" w:rsidRPr="00272C0A">
        <w:rPr>
          <w:szCs w:val="22"/>
        </w:rPr>
        <w:t>note</w:t>
      </w:r>
      <w:r w:rsidR="00B91848" w:rsidRPr="00272C0A">
        <w:rPr>
          <w:szCs w:val="22"/>
        </w:rPr>
        <w:t xml:space="preserve"> </w:t>
      </w:r>
      <w:r w:rsidR="00272C0A" w:rsidRPr="00272C0A">
        <w:rPr>
          <w:szCs w:val="22"/>
        </w:rPr>
        <w:fldChar w:fldCharType="begin"/>
      </w:r>
      <w:r w:rsidR="00272C0A" w:rsidRPr="00272C0A">
        <w:rPr>
          <w:szCs w:val="22"/>
        </w:rPr>
        <w:instrText xml:space="preserve"> NOTEREF _Ref122704324 \h </w:instrText>
      </w:r>
      <w:r w:rsidR="00272C0A">
        <w:rPr>
          <w:szCs w:val="22"/>
        </w:rPr>
        <w:instrText xml:space="preserve"> \* MERGEFORMAT </w:instrText>
      </w:r>
      <w:r w:rsidR="00272C0A" w:rsidRPr="00272C0A">
        <w:rPr>
          <w:szCs w:val="22"/>
        </w:rPr>
      </w:r>
      <w:r w:rsidR="00272C0A" w:rsidRPr="00272C0A">
        <w:rPr>
          <w:szCs w:val="22"/>
        </w:rPr>
        <w:fldChar w:fldCharType="separate"/>
      </w:r>
      <w:r w:rsidR="0072322F">
        <w:rPr>
          <w:szCs w:val="22"/>
        </w:rPr>
        <w:t>69</w:t>
      </w:r>
      <w:r w:rsidR="00272C0A" w:rsidRPr="00272C0A">
        <w:rPr>
          <w:szCs w:val="22"/>
        </w:rPr>
        <w:fldChar w:fldCharType="end"/>
      </w:r>
      <w:r w:rsidR="00272C0A" w:rsidRPr="00272C0A">
        <w:rPr>
          <w:szCs w:val="22"/>
        </w:rPr>
        <w:t>.</w:t>
      </w:r>
      <w:r w:rsidRPr="00EC4F7B">
        <w:rPr>
          <w:szCs w:val="22"/>
        </w:rPr>
        <w:t xml:space="preserve"> Additionally, states differ on the voting rule required to pass a map. For instance, Ohio requires the legislature to pass a map with a supermajority; otherwise, a backup commission retains jurisdiction over the creation of a Congressional plan</w:t>
      </w:r>
      <w:r w:rsidR="00466919">
        <w:rPr>
          <w:szCs w:val="22"/>
        </w:rPr>
        <w:t>.</w:t>
      </w:r>
      <w:r w:rsidR="00BA1ABB">
        <w:rPr>
          <w:szCs w:val="22"/>
        </w:rPr>
        <w:t xml:space="preserve"> </w:t>
      </w:r>
      <w:r w:rsidR="00BA1ABB">
        <w:rPr>
          <w:szCs w:val="22"/>
        </w:rPr>
        <w:fldChar w:fldCharType="begin"/>
      </w:r>
      <w:r w:rsidR="00683FD6">
        <w:rPr>
          <w:szCs w:val="22"/>
        </w:rPr>
        <w:instrText xml:space="preserve"> ADDIN ZOTERO_ITEM CSL_CITATION {"citationID":"xIfgVBis","properties":{"formattedCitation":"{\\scaps National Conference of State Legislatures}, {\\i{}supra} note 7 page 91.","plainCitation":"National Conference of State Legislatures, supra note 7 page 91.","noteIndex":14},"citationItems":[{"id":7646,"uris":["http://zotero.org/users/10395840/items/A3F96CZQ"],"itemData":{"id":7646,"type":"book","publisher":"National Conference of State Legislatures","title":"Redistricting Law 2020","author":[{"family":"National Conference of State Legislatures","given":""}],"issued":{"date-parts":[["2019"]]}},"label":"page","suffix":"page 91"}],"schema":"https://github.com/citation-style-language/schema/raw/master/csl-citation.json"} </w:instrText>
      </w:r>
      <w:r w:rsidR="00BA1ABB">
        <w:rPr>
          <w:szCs w:val="22"/>
        </w:rPr>
        <w:fldChar w:fldCharType="separate"/>
      </w:r>
      <w:r w:rsidR="00E12B49" w:rsidRPr="00E12B49">
        <w:rPr>
          <w:smallCaps/>
        </w:rPr>
        <w:t>National Conference of State Legislatures</w:t>
      </w:r>
      <w:r w:rsidR="00E12B49" w:rsidRPr="00E12B49">
        <w:t xml:space="preserve">, </w:t>
      </w:r>
      <w:r w:rsidR="00E12B49" w:rsidRPr="00E12B49">
        <w:rPr>
          <w:i/>
          <w:iCs/>
        </w:rPr>
        <w:t>supra</w:t>
      </w:r>
      <w:r w:rsidR="00E12B49" w:rsidRPr="00E12B49">
        <w:t xml:space="preserve"> note 7 page 91.</w:t>
      </w:r>
      <w:r w:rsidR="00BA1ABB">
        <w:rPr>
          <w:szCs w:val="22"/>
        </w:rPr>
        <w:fldChar w:fldCharType="end"/>
      </w:r>
    </w:p>
  </w:footnote>
  <w:footnote w:id="16">
    <w:p w14:paraId="1B52EA17" w14:textId="5EE211D7" w:rsidR="00EF163A" w:rsidRDefault="00EF163A">
      <w:pPr>
        <w:pStyle w:val="FootnoteText"/>
      </w:pPr>
      <w:r w:rsidRPr="00434672">
        <w:rPr>
          <w:rStyle w:val="FootnoteReference"/>
        </w:rPr>
        <w:footnoteRef/>
      </w:r>
      <w:r>
        <w:t xml:space="preserve"> </w:t>
      </w:r>
      <w:r>
        <w:rPr>
          <w:noProof/>
        </w:rPr>
        <w:t xml:space="preserve">Cf. </w:t>
      </w:r>
      <w:r w:rsidR="008C1ED7">
        <w:rPr>
          <w:noProof/>
        </w:rPr>
        <w:fldChar w:fldCharType="begin"/>
      </w:r>
      <w:r w:rsidR="007A76B2">
        <w:rPr>
          <w:noProof/>
        </w:rPr>
        <w:instrText xml:space="preserve"> ADDIN ZOTERO_ITEM CSL_CITATION {"citationID":"Uppms97j","properties":{"formattedCitation":"Bernard Grofman &amp; Jonathan R. Cervas, {\\i{}Can State Courts Cure Partisan Gerrymandering: Lessons from {\\i0{}League of Women Voters v. Commonwealth of Pennsylvania} (2018)}, 17 {\\scaps Election Law J. Rules Polit. Policy} 264 (2018), https://www.liebertpub.com/doi/10.1089/elj.2018.0496 (last visited Oct 18, 2022).","plainCitation":"Bernard Grofman &amp; Jonathan R. Cervas, Can State Courts Cure Partisan Gerrymandering: Lessons from League of Women Voters v. Commonwealth of Pennsylvania (2018), 17 Election Law J. Rules Polit. Policy 264 (2018), https://www.liebertpub.com/doi/10.1089/elj.2018.0496 (last visited Oct 18, 2022).","noteIndex":15},"citationItems":[{"id":3996,"uris":["http://zotero.org/users/10395840/items/BXCJV6HP"],"itemData":{"id":3996,"type":"article-journal","abstract":"In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Gerrymandering","URL":"https://www.liebertpub.com/doi/10.1089/elj.2018.0496","volume":"17","author":[{"family":"Grofman","given":"Bernard"},{"family":"Cervas","given":"Jonathan R."}],"accessed":{"date-parts":[["2022",10,18]]},"issued":{"date-parts":[["2018",12]]}}}],"schema":"https://github.com/citation-style-language/schema/raw/master/csl-citation.json"} </w:instrText>
      </w:r>
      <w:r w:rsidR="008C1ED7">
        <w:rPr>
          <w:noProof/>
        </w:rPr>
        <w:fldChar w:fldCharType="separate"/>
      </w:r>
      <w:r w:rsidR="00E12B49" w:rsidRPr="00E12B49">
        <w:t xml:space="preserve">Bernard Grofman &amp; Jonathan R. Cervas, </w:t>
      </w:r>
      <w:r w:rsidR="00E12B49" w:rsidRPr="00E12B49">
        <w:rPr>
          <w:i/>
          <w:iCs/>
        </w:rPr>
        <w:t xml:space="preserve">Can State Courts Cure Partisan Gerrymandering: Lessons from </w:t>
      </w:r>
      <w:r w:rsidR="00E12B49" w:rsidRPr="00E12B49">
        <w:t>League of Women Voters v. Commonwealth of Pennsylvania</w:t>
      </w:r>
      <w:r w:rsidR="00E12B49" w:rsidRPr="00E12B49">
        <w:rPr>
          <w:i/>
          <w:iCs/>
        </w:rPr>
        <w:t xml:space="preserve"> (2018)</w:t>
      </w:r>
      <w:r w:rsidR="00E12B49" w:rsidRPr="00E12B49">
        <w:t xml:space="preserve">, 17 </w:t>
      </w:r>
      <w:r w:rsidR="00E12B49" w:rsidRPr="00E12B49">
        <w:rPr>
          <w:smallCaps/>
        </w:rPr>
        <w:t>Election Law J. Rules Polit. Policy</w:t>
      </w:r>
      <w:r w:rsidR="00E12B49" w:rsidRPr="00E12B49">
        <w:t xml:space="preserve"> 264 (2018), https://www.liebertpub.com/doi/10.1089/elj.2018.0496 (last visited Oct 18, 2022).</w:t>
      </w:r>
      <w:r w:rsidR="008C1ED7">
        <w:rPr>
          <w:noProof/>
        </w:rPr>
        <w:fldChar w:fldCharType="end"/>
      </w:r>
    </w:p>
  </w:footnote>
  <w:footnote w:id="17">
    <w:p w14:paraId="405330E0" w14:textId="441A26E1" w:rsidR="00505524" w:rsidRDefault="00505524">
      <w:pPr>
        <w:pStyle w:val="FootnoteText"/>
      </w:pPr>
      <w:r w:rsidRPr="00434672">
        <w:rPr>
          <w:rStyle w:val="FootnoteReference"/>
        </w:rPr>
        <w:footnoteRef/>
      </w:r>
      <w:r>
        <w:t xml:space="preserve"> </w:t>
      </w:r>
      <w:r>
        <w:rPr>
          <w:i/>
          <w:iCs/>
        </w:rPr>
        <w:t xml:space="preserve">See especially </w:t>
      </w:r>
      <w:r>
        <w:fldChar w:fldCharType="begin"/>
      </w:r>
      <w:r w:rsidR="008646A8">
        <w:instrText xml:space="preserve"> ADDIN ZOTERO_ITEM CSL_CITATION {"citationID":"avknj6qnh","properties":{"formattedCitation":"Baker v. Carr, 369 U.S. 186 (1962).","plainCitation":"Baker v. Carr, 369 U.S. 186 (1962).","noteIndex":16},"citationItems":[{"id":7881,"uris":["http://zotero.org/users/10395840/items/HH2DY9ZS"],"itemData":{"id":7881,"type":"legal_case","container-title":"U.S.","page":"186","title":"Baker v. Carr","volume":"369","issued":{"date-parts":[["1962"]]}}}],"schema":"https://github.com/citation-style-language/schema/raw/master/csl-citation.json"} </w:instrText>
      </w:r>
      <w:r>
        <w:fldChar w:fldCharType="separate"/>
      </w:r>
      <w:r w:rsidR="00E12B49">
        <w:t>Baker v. Carr, 369 U.S. 186 (1962).</w:t>
      </w:r>
      <w:r>
        <w:fldChar w:fldCharType="end"/>
      </w:r>
    </w:p>
  </w:footnote>
  <w:footnote w:id="18">
    <w:p w14:paraId="7D4F0DA6" w14:textId="59CD92E8" w:rsidR="00F221DF" w:rsidRPr="00EC4F7B" w:rsidRDefault="00F221DF">
      <w:pPr>
        <w:pStyle w:val="FootnoteText"/>
        <w:rPr>
          <w:szCs w:val="22"/>
        </w:rPr>
      </w:pPr>
      <w:r w:rsidRPr="00434672">
        <w:rPr>
          <w:rStyle w:val="FootnoteReference"/>
        </w:rPr>
        <w:footnoteRef/>
      </w:r>
      <w:r w:rsidRPr="00EC4F7B">
        <w:rPr>
          <w:szCs w:val="22"/>
        </w:rPr>
        <w:t xml:space="preserve"> </w:t>
      </w:r>
      <w:r w:rsidR="003F2DE0">
        <w:rPr>
          <w:szCs w:val="22"/>
        </w:rPr>
        <w:fldChar w:fldCharType="begin"/>
      </w:r>
      <w:r w:rsidR="008646A8">
        <w:rPr>
          <w:szCs w:val="22"/>
        </w:rPr>
        <w:instrText xml:space="preserve"> ADDIN ZOTERO_ITEM CSL_CITATION {"citationID":"fmu3kkav","properties":{"formattedCitation":"Gaffney v. Cummings, 412 U.S. 735 (1973).","plainCitation":"Gaffney v. Cummings, 412 U.S. 735 (1973).","noteIndex":17},"citationItems":[{"id":7862,"uris":["http://zotero.org/users/10395840/items/872A4FYR"],"itemData":{"id":7862,"type":"legal_case","container-title":"U.S.","number":"g","page":"735","title":"Gaffney v. Cummings","volume":"412","issued":{"date-parts":[["1973"]]}}}],"schema":"https://github.com/citation-style-language/schema/raw/master/csl-citation.json"} </w:instrText>
      </w:r>
      <w:r w:rsidR="003F2DE0">
        <w:rPr>
          <w:szCs w:val="22"/>
        </w:rPr>
        <w:fldChar w:fldCharType="separate"/>
      </w:r>
      <w:r w:rsidR="00E12B49">
        <w:rPr>
          <w:noProof/>
          <w:szCs w:val="22"/>
        </w:rPr>
        <w:t>Gaffney v. Cummings, 412 U.S. 735 (1973).</w:t>
      </w:r>
      <w:r w:rsidR="003F2DE0">
        <w:rPr>
          <w:szCs w:val="22"/>
        </w:rPr>
        <w:fldChar w:fldCharType="end"/>
      </w:r>
    </w:p>
  </w:footnote>
  <w:footnote w:id="19">
    <w:p w14:paraId="6013A84E" w14:textId="2B4B1AD1" w:rsidR="00FF7AC0" w:rsidRPr="00FF7AC0" w:rsidRDefault="00FF7AC0" w:rsidP="00121743">
      <w:pPr>
        <w:pStyle w:val="FootnoteText"/>
      </w:pPr>
      <w:r w:rsidRPr="00434672">
        <w:rPr>
          <w:rStyle w:val="FootnoteReference"/>
        </w:rPr>
        <w:footnoteRef/>
      </w:r>
      <w:r>
        <w:t xml:space="preserve"> </w:t>
      </w:r>
      <w:r w:rsidR="00503F4F">
        <w:fldChar w:fldCharType="begin"/>
      </w:r>
      <w:r w:rsidR="008646A8">
        <w:instrText xml:space="preserve"> ADDIN ZOTERO_ITEM CSL_CITATION {"citationID":"yVKCmVCh","properties":{"formattedCitation":"{\\i{}Id.} at 738.","plainCitation":"Id. at 738.","noteIndex":18},"citationItems":[{"id":7862,"uris":["http://zotero.org/users/10395840/items/872A4FYR"],"itemData":{"id":7862,"type":"legal_case","container-title":"U.S.","number":"g","page":"735","title":"Gaffney v. Cummings","volume":"412","issued":{"date-parts":[["1973"]]}},"locator":"738","label":"page"}],"schema":"https://github.com/citation-style-language/schema/raw/master/csl-citation.json"} </w:instrText>
      </w:r>
      <w:r w:rsidR="00503F4F">
        <w:fldChar w:fldCharType="separate"/>
      </w:r>
      <w:r w:rsidR="00E12B49" w:rsidRPr="00E12B49">
        <w:rPr>
          <w:i/>
          <w:iCs/>
        </w:rPr>
        <w:t>Id.</w:t>
      </w:r>
      <w:r w:rsidR="00E12B49" w:rsidRPr="00E12B49">
        <w:t xml:space="preserve"> at 738.</w:t>
      </w:r>
      <w:r w:rsidR="00503F4F">
        <w:fldChar w:fldCharType="end"/>
      </w:r>
      <w:r w:rsidR="00456D84">
        <w:t xml:space="preserve"> </w:t>
      </w:r>
      <w:r w:rsidR="00121743">
        <w:t>(“</w:t>
      </w:r>
      <w:r w:rsidR="00FE168A">
        <w:t>the</w:t>
      </w:r>
      <w:r w:rsidR="00121743" w:rsidRPr="00121743">
        <w:t xml:space="preserve"> Board </w:t>
      </w:r>
      <w:r w:rsidR="00FE168A">
        <w:t xml:space="preserve">. . . </w:t>
      </w:r>
      <w:r w:rsidR="00121743" w:rsidRPr="00121743">
        <w:t>created what was thought to be a proportionate number of Republican and Democratic legislative seats</w:t>
      </w:r>
      <w:r w:rsidR="002E6ACA">
        <w:t>”</w:t>
      </w:r>
      <w:r w:rsidR="00121743">
        <w:t>).</w:t>
      </w:r>
    </w:p>
  </w:footnote>
  <w:footnote w:id="20">
    <w:p w14:paraId="7CDE4A15" w14:textId="2F6E4A84" w:rsidR="00D75BE7" w:rsidRPr="00D75BE7" w:rsidRDefault="00D75BE7">
      <w:pPr>
        <w:pStyle w:val="FootnoteText"/>
      </w:pPr>
      <w:r w:rsidRPr="00434672">
        <w:rPr>
          <w:rStyle w:val="FootnoteReference"/>
        </w:rPr>
        <w:footnoteRef/>
      </w:r>
      <w:r>
        <w:t xml:space="preserve"> </w:t>
      </w:r>
      <w:r w:rsidR="00503F4F">
        <w:fldChar w:fldCharType="begin"/>
      </w:r>
      <w:r w:rsidR="008646A8">
        <w:instrText xml:space="preserve"> ADDIN ZOTERO_ITEM CSL_CITATION {"citationID":"W8pttADw","properties":{"formattedCitation":"{\\i{}Id.} at 754.","plainCitation":"Id. at 754.","noteIndex":19},"citationItems":[{"id":7862,"uris":["http://zotero.org/users/10395840/items/872A4FYR"],"itemData":{"id":7862,"type":"legal_case","container-title":"U.S.","number":"g","page":"735","title":"Gaffney v. Cummings","volume":"412","issued":{"date-parts":[["1973"]]}},"locator":"754","label":"page"}],"schema":"https://github.com/citation-style-language/schema/raw/master/csl-citation.json"} </w:instrText>
      </w:r>
      <w:r w:rsidR="00503F4F">
        <w:fldChar w:fldCharType="separate"/>
      </w:r>
      <w:r w:rsidR="00E12B49" w:rsidRPr="00E12B49">
        <w:rPr>
          <w:i/>
          <w:iCs/>
        </w:rPr>
        <w:t>Id.</w:t>
      </w:r>
      <w:r w:rsidR="00E12B49" w:rsidRPr="00E12B49">
        <w:t xml:space="preserve"> at 754.</w:t>
      </w:r>
      <w:r w:rsidR="00503F4F">
        <w:fldChar w:fldCharType="end"/>
      </w:r>
      <w:r w:rsidR="00503F4F">
        <w:t xml:space="preserve"> </w:t>
      </w:r>
      <w:r w:rsidR="005222FC">
        <w:t>(“[N]</w:t>
      </w:r>
      <w:r w:rsidR="005222FC" w:rsidRPr="005222FC">
        <w:t>either we nor the district courts have a constitutional warrant to invalidate a state plan, otherwise within tolerable population limits, because it undertakes, not to minimize or eliminate the political strength of any group or party, but to recognize it and, through districting, provide a rough sort of proportional representation in the legislative halls of the State.</w:t>
      </w:r>
      <w:r w:rsidR="005222FC">
        <w:t>”).</w:t>
      </w:r>
    </w:p>
  </w:footnote>
  <w:footnote w:id="21">
    <w:p w14:paraId="53BFD54C" w14:textId="49FAF56E" w:rsidR="00592E73" w:rsidRPr="00EC4F7B" w:rsidRDefault="00592E73">
      <w:pPr>
        <w:pStyle w:val="FootnoteText"/>
        <w:rPr>
          <w:szCs w:val="22"/>
        </w:rPr>
      </w:pPr>
      <w:r w:rsidRPr="00434672">
        <w:rPr>
          <w:rStyle w:val="FootnoteReference"/>
        </w:rPr>
        <w:footnoteRef/>
      </w:r>
      <w:r w:rsidRPr="00EC4F7B">
        <w:rPr>
          <w:szCs w:val="22"/>
        </w:rPr>
        <w:t xml:space="preserve"> </w:t>
      </w:r>
      <w:r w:rsidR="002E7A54">
        <w:rPr>
          <w:szCs w:val="22"/>
        </w:rPr>
        <w:fldChar w:fldCharType="begin"/>
      </w:r>
      <w:r w:rsidR="008646A8">
        <w:rPr>
          <w:szCs w:val="22"/>
        </w:rPr>
        <w:instrText xml:space="preserve"> ADDIN ZOTERO_ITEM CSL_CITATION {"citationID":"iRxAqtA2","properties":{"formattedCitation":"Badham v. Eu, 721 F.2d 1170 (1983) cert. denied.","plainCitation":"Badham v. Eu, 721 F.2d 1170 (1983) cert. denied.","noteIndex":20},"citationItems":[{"id":7863,"uris":["http://zotero.org/users/10395840/items/SV4BRSHM"],"itemData":{"id":7863,"type":"legal_case","authority":"D. Calif.","container-title":"F.2d","note":"cert. denied.","page":"1170","title":"Badham v. Eu","volume":"721","issued":{"date-parts":[["1983"]]}},"label":"page","suffix":"cert. denied"}],"schema":"https://github.com/citation-style-language/schema/raw/master/csl-citation.json"} </w:instrText>
      </w:r>
      <w:r w:rsidR="002E7A54">
        <w:rPr>
          <w:szCs w:val="22"/>
        </w:rPr>
        <w:fldChar w:fldCharType="separate"/>
      </w:r>
      <w:r w:rsidR="00E12B49">
        <w:rPr>
          <w:noProof/>
          <w:szCs w:val="22"/>
        </w:rPr>
        <w:t>Badham v. Eu, 721 F.2d 1170 (1983) cert. denied.</w:t>
      </w:r>
      <w:r w:rsidR="002E7A54">
        <w:rPr>
          <w:szCs w:val="22"/>
        </w:rPr>
        <w:fldChar w:fldCharType="end"/>
      </w:r>
    </w:p>
  </w:footnote>
  <w:footnote w:id="22">
    <w:p w14:paraId="633182C7" w14:textId="64751F2B" w:rsidR="00F31DB2" w:rsidRPr="00F31DB2" w:rsidRDefault="00F31DB2">
      <w:pPr>
        <w:pStyle w:val="FootnoteText"/>
      </w:pPr>
      <w:r w:rsidRPr="00434672">
        <w:rPr>
          <w:rStyle w:val="FootnoteReference"/>
        </w:rPr>
        <w:footnoteRef/>
      </w:r>
      <w:r>
        <w:t xml:space="preserve"> </w:t>
      </w:r>
      <w:r w:rsidR="00456D84">
        <w:fldChar w:fldCharType="begin"/>
      </w:r>
      <w:r w:rsidR="008646A8">
        <w:instrText xml:space="preserve"> ADDIN ZOTERO_ITEM CSL_CITATION {"citationID":"W4znfshM","properties":{"formattedCitation":"{\\i{}Id.} at 1179.","plainCitation":"Id. at 1179.","noteIndex":21},"citationItems":[{"id":7863,"uris":["http://zotero.org/users/10395840/items/SV4BRSHM"],"itemData":{"id":7863,"type":"legal_case","authority":"D. Calif.","container-title":"F.2d","note":"cert. denied.","page":"1170","title":"Badham v. Eu","volume":"721","issued":{"date-parts":[["1983"]]}},"locator":"1179","label":"page"}],"schema":"https://github.com/citation-style-language/schema/raw/master/csl-citation.json"} </w:instrText>
      </w:r>
      <w:r w:rsidR="00456D84">
        <w:fldChar w:fldCharType="separate"/>
      </w:r>
      <w:r w:rsidR="00E12B49" w:rsidRPr="00E12B49">
        <w:rPr>
          <w:i/>
          <w:iCs/>
        </w:rPr>
        <w:t>Id.</w:t>
      </w:r>
      <w:r w:rsidR="00E12B49" w:rsidRPr="00E12B49">
        <w:t xml:space="preserve"> at 1179.</w:t>
      </w:r>
      <w:r w:rsidR="00456D84">
        <w:fldChar w:fldCharType="end"/>
      </w:r>
    </w:p>
  </w:footnote>
  <w:footnote w:id="23">
    <w:p w14:paraId="3E7E50EA" w14:textId="31787439" w:rsidR="00D82336" w:rsidRPr="00EC4F7B" w:rsidRDefault="00D82336">
      <w:pPr>
        <w:pStyle w:val="FootnoteText"/>
        <w:rPr>
          <w:szCs w:val="22"/>
        </w:rPr>
      </w:pPr>
      <w:r w:rsidRPr="00434672">
        <w:rPr>
          <w:rStyle w:val="FootnoteReference"/>
        </w:rPr>
        <w:footnoteRef/>
      </w:r>
      <w:r w:rsidRPr="00EC4F7B">
        <w:rPr>
          <w:szCs w:val="22"/>
        </w:rPr>
        <w:t xml:space="preserve"> </w:t>
      </w:r>
      <w:r w:rsidR="00E72917">
        <w:rPr>
          <w:szCs w:val="22"/>
        </w:rPr>
        <w:fldChar w:fldCharType="begin"/>
      </w:r>
      <w:r w:rsidR="008646A8">
        <w:rPr>
          <w:szCs w:val="22"/>
        </w:rPr>
        <w:instrText xml:space="preserve"> ADDIN ZOTERO_ITEM CSL_CITATION {"citationID":"QdxYBJJg","properties":{"formattedCitation":"Davis v. Bandemer, 478 U.S. 109 (1986).","plainCitation":"Davis v. Bandemer, 478 U.S. 109 (1986).","noteIndex":22},"citationItems":[{"id":7864,"uris":["http://zotero.org/users/10395840/items/NJ2NNGE4"],"itemData":{"id":7864,"type":"legal_case","container-title":"U.S.","page":"109","title":"Davis v. Bandemer","volume":"478","issued":{"date-parts":[["1986"]]}}}],"schema":"https://github.com/citation-style-language/schema/raw/master/csl-citation.json"} </w:instrText>
      </w:r>
      <w:r w:rsidR="00E72917">
        <w:rPr>
          <w:szCs w:val="22"/>
        </w:rPr>
        <w:fldChar w:fldCharType="separate"/>
      </w:r>
      <w:r w:rsidR="00E12B49">
        <w:rPr>
          <w:noProof/>
          <w:szCs w:val="22"/>
        </w:rPr>
        <w:t>Davis v. Bandemer, 478 U.S. 109 (1986).</w:t>
      </w:r>
      <w:r w:rsidR="00E72917">
        <w:rPr>
          <w:szCs w:val="22"/>
        </w:rPr>
        <w:fldChar w:fldCharType="end"/>
      </w:r>
    </w:p>
  </w:footnote>
  <w:footnote w:id="24">
    <w:p w14:paraId="12A09121" w14:textId="614842D9" w:rsidR="006D1966" w:rsidRPr="006D1966" w:rsidRDefault="006D1966">
      <w:pPr>
        <w:pStyle w:val="FootnoteText"/>
      </w:pPr>
      <w:r w:rsidRPr="00434672">
        <w:rPr>
          <w:rStyle w:val="FootnoteReference"/>
        </w:rPr>
        <w:footnoteRef/>
      </w:r>
      <w:r>
        <w:t xml:space="preserve"> </w:t>
      </w:r>
      <w:r w:rsidR="00456D84">
        <w:fldChar w:fldCharType="begin"/>
      </w:r>
      <w:r w:rsidR="008646A8">
        <w:instrText xml:space="preserve"> ADDIN ZOTERO_ITEM CSL_CITATION {"citationID":"F5kC8Qre","properties":{"formattedCitation":"{\\i{}Id.} at 113.","plainCitation":"Id. at 113.","noteIndex":23},"citationItems":[{"id":7864,"uris":["http://zotero.org/users/10395840/items/NJ2NNGE4"],"itemData":{"id":7864,"type":"legal_case","container-title":"U.S.","page":"109","title":"Davis v. Bandemer","volume":"478","issued":{"date-parts":[["1986"]]}},"locator":"113","label":"page"}],"schema":"https://github.com/citation-style-language/schema/raw/master/csl-citation.json"} </w:instrText>
      </w:r>
      <w:r w:rsidR="00456D84">
        <w:fldChar w:fldCharType="separate"/>
      </w:r>
      <w:r w:rsidR="00E12B49" w:rsidRPr="00E12B49">
        <w:rPr>
          <w:i/>
          <w:iCs/>
        </w:rPr>
        <w:t>Id.</w:t>
      </w:r>
      <w:r w:rsidR="00E12B49" w:rsidRPr="00E12B49">
        <w:t xml:space="preserve"> at 113.</w:t>
      </w:r>
      <w:r w:rsidR="00456D84">
        <w:fldChar w:fldCharType="end"/>
      </w:r>
    </w:p>
  </w:footnote>
  <w:footnote w:id="25">
    <w:p w14:paraId="5C6D6E66" w14:textId="7F4F371D" w:rsidR="00635906" w:rsidRPr="00EC4F7B" w:rsidRDefault="00635906">
      <w:pPr>
        <w:pStyle w:val="FootnoteText"/>
        <w:rPr>
          <w:szCs w:val="22"/>
        </w:rPr>
      </w:pPr>
      <w:r w:rsidRPr="00434672">
        <w:rPr>
          <w:rStyle w:val="FootnoteReference"/>
        </w:rPr>
        <w:footnoteRef/>
      </w:r>
      <w:r w:rsidRPr="00EC4F7B">
        <w:rPr>
          <w:szCs w:val="22"/>
        </w:rPr>
        <w:t xml:space="preserve"> </w:t>
      </w:r>
      <w:r w:rsidR="00170054">
        <w:rPr>
          <w:szCs w:val="22"/>
        </w:rPr>
        <w:fldChar w:fldCharType="begin"/>
      </w:r>
      <w:r w:rsidR="008646A8">
        <w:rPr>
          <w:szCs w:val="22"/>
        </w:rPr>
        <w:instrText xml:space="preserve"> ADDIN ZOTERO_ITEM CSL_CITATION {"citationID":"ablsr9aj56","properties":{"formattedCitation":"{\\i{}Id.} at 139.","plainCitation":"Id. at 139.","noteIndex":24},"citationItems":[{"id":7864,"uris":["http://zotero.org/users/10395840/items/NJ2NNGE4"],"itemData":{"id":7864,"type":"legal_case","container-title":"U.S.","page":"109","title":"Davis v. Bandemer","volume":"478","issued":{"date-parts":[["1986"]]}},"locator":"139","label":"page"}],"schema":"https://github.com/citation-style-language/schema/raw/master/csl-citation.json"} </w:instrText>
      </w:r>
      <w:r w:rsidR="00170054">
        <w:rPr>
          <w:szCs w:val="22"/>
        </w:rPr>
        <w:fldChar w:fldCharType="separate"/>
      </w:r>
      <w:r w:rsidR="00E12B49" w:rsidRPr="00E12B49">
        <w:rPr>
          <w:i/>
          <w:iCs/>
        </w:rPr>
        <w:t>Id.</w:t>
      </w:r>
      <w:r w:rsidR="00E12B49" w:rsidRPr="00E12B49">
        <w:t xml:space="preserve"> at 139.</w:t>
      </w:r>
      <w:r w:rsidR="00170054">
        <w:rPr>
          <w:szCs w:val="22"/>
        </w:rPr>
        <w:fldChar w:fldCharType="end"/>
      </w:r>
      <w:r w:rsidR="003A3005">
        <w:rPr>
          <w:szCs w:val="22"/>
        </w:rPr>
        <w:t xml:space="preserve"> </w:t>
      </w:r>
      <w:r w:rsidR="003A3005" w:rsidRPr="003A3005">
        <w:rPr>
          <w:szCs w:val="22"/>
        </w:rPr>
        <w:t>(“In those cases, the racial minorities asserting the successful equal protection claims had essentially been shut out of the political process”)</w:t>
      </w:r>
      <w:r w:rsidR="003A3005">
        <w:rPr>
          <w:szCs w:val="22"/>
        </w:rPr>
        <w:t>.</w:t>
      </w:r>
    </w:p>
  </w:footnote>
  <w:footnote w:id="26">
    <w:p w14:paraId="657F0937" w14:textId="3CC9211E" w:rsidR="009948A9" w:rsidRPr="00EC4F7B" w:rsidRDefault="009948A9">
      <w:pPr>
        <w:pStyle w:val="FootnoteText"/>
        <w:rPr>
          <w:szCs w:val="22"/>
        </w:rPr>
      </w:pPr>
      <w:r w:rsidRPr="00434672">
        <w:rPr>
          <w:rStyle w:val="FootnoteReference"/>
        </w:rPr>
        <w:footnoteRef/>
      </w:r>
      <w:r w:rsidRPr="00EC4F7B">
        <w:rPr>
          <w:szCs w:val="22"/>
        </w:rPr>
        <w:t xml:space="preserve"> </w:t>
      </w:r>
      <w:r w:rsidR="00E65ED4" w:rsidRPr="00E65ED4">
        <w:rPr>
          <w:i/>
          <w:iCs/>
          <w:szCs w:val="22"/>
        </w:rPr>
        <w:t>S</w:t>
      </w:r>
      <w:r w:rsidRPr="00E65ED4">
        <w:rPr>
          <w:i/>
          <w:iCs/>
          <w:szCs w:val="22"/>
        </w:rPr>
        <w:t>ee</w:t>
      </w:r>
      <w:r w:rsidRPr="00EC4F7B">
        <w:rPr>
          <w:szCs w:val="22"/>
        </w:rPr>
        <w:t xml:space="preserve"> </w:t>
      </w:r>
      <w:r w:rsidRPr="00E65ED4">
        <w:rPr>
          <w:i/>
          <w:iCs/>
          <w:szCs w:val="22"/>
        </w:rPr>
        <w:t>e.g.,</w:t>
      </w:r>
      <w:r w:rsidRPr="00EC4F7B">
        <w:rPr>
          <w:szCs w:val="22"/>
        </w:rPr>
        <w:t xml:space="preserve"> </w:t>
      </w:r>
      <w:r w:rsidRPr="00EC4F7B">
        <w:rPr>
          <w:i/>
          <w:iCs/>
          <w:szCs w:val="22"/>
        </w:rPr>
        <w:t>Republican Party v. Martin</w:t>
      </w:r>
      <w:r w:rsidRPr="00EC4F7B">
        <w:rPr>
          <w:szCs w:val="22"/>
        </w:rPr>
        <w:t xml:space="preserve"> 980 F2d 943 (4</w:t>
      </w:r>
      <w:r w:rsidRPr="00EC4F7B">
        <w:rPr>
          <w:szCs w:val="22"/>
          <w:vertAlign w:val="superscript"/>
        </w:rPr>
        <w:t>th</w:t>
      </w:r>
      <w:r w:rsidRPr="00EC4F7B">
        <w:rPr>
          <w:szCs w:val="22"/>
        </w:rPr>
        <w:t xml:space="preserve"> Cir. 1992).</w:t>
      </w:r>
    </w:p>
  </w:footnote>
  <w:footnote w:id="27">
    <w:p w14:paraId="593FE4A3" w14:textId="7A40CE12" w:rsidR="001C4027" w:rsidRPr="00A83B6C" w:rsidRDefault="001C4027" w:rsidP="0053720B">
      <w:pPr>
        <w:pStyle w:val="FootnoteText"/>
        <w:rPr>
          <w:u w:val="single"/>
        </w:rPr>
      </w:pPr>
      <w:r w:rsidRPr="00434672">
        <w:rPr>
          <w:rStyle w:val="FootnoteReference"/>
        </w:rPr>
        <w:footnoteRef/>
      </w:r>
      <w:r>
        <w:t xml:space="preserve"> </w:t>
      </w:r>
      <w:r w:rsidR="00AF313A" w:rsidRPr="00A83B6C">
        <w:rPr>
          <w:i/>
          <w:iCs/>
        </w:rPr>
        <w:t>See, e.g.</w:t>
      </w:r>
      <w:r w:rsidR="00AF313A">
        <w:t xml:space="preserve">, </w:t>
      </w:r>
      <w:r w:rsidR="00AF313A" w:rsidRPr="00C7272D">
        <w:rPr>
          <w:i/>
          <w:iCs/>
        </w:rPr>
        <w:t>Duckworth v. State Admin. Bd. of Election Laws</w:t>
      </w:r>
      <w:r w:rsidR="00AF313A" w:rsidRPr="00C7272D">
        <w:t>, 332 F.3d 769 (CA4 2003); </w:t>
      </w:r>
      <w:r w:rsidR="00AF313A" w:rsidRPr="00C7272D">
        <w:rPr>
          <w:i/>
          <w:iCs/>
        </w:rPr>
        <w:t>Smith v. Boyle</w:t>
      </w:r>
      <w:r w:rsidR="00AF313A" w:rsidRPr="00C7272D">
        <w:t>, 144 F.3d 1060 (CA7 1998); </w:t>
      </w:r>
      <w:r w:rsidR="00AF313A" w:rsidRPr="00C7272D">
        <w:rPr>
          <w:i/>
          <w:iCs/>
        </w:rPr>
        <w:t>La Porte County Republican Cent. Comm. v. Bd. of Comm'rs of County of La Porte</w:t>
      </w:r>
      <w:r w:rsidR="00AF313A" w:rsidRPr="00C7272D">
        <w:t>, 43 F.3d 1126 (CA7 1994)</w:t>
      </w:r>
      <w:r w:rsidR="0053720B" w:rsidRPr="00C7272D">
        <w:t>.</w:t>
      </w:r>
      <w:r w:rsidR="0080096B">
        <w:t xml:space="preserve"> </w:t>
      </w:r>
      <w:r w:rsidR="00B32FBB" w:rsidRPr="00C7272D">
        <w:t xml:space="preserve">In </w:t>
      </w:r>
      <w:r w:rsidR="00E7726C" w:rsidRPr="00C7272D">
        <w:rPr>
          <w:i/>
          <w:iCs/>
        </w:rPr>
        <w:t>Vieth</w:t>
      </w:r>
      <w:r w:rsidR="00B32FBB" w:rsidRPr="00C7272D">
        <w:t xml:space="preserve">, Justice </w:t>
      </w:r>
      <w:r w:rsidR="001779D6" w:rsidRPr="00C7272D">
        <w:t>Scalia</w:t>
      </w:r>
      <w:r w:rsidR="00B32FBB" w:rsidRPr="00C7272D">
        <w:t xml:space="preserve"> </w:t>
      </w:r>
      <w:r w:rsidR="00E7726C" w:rsidRPr="00C7272D">
        <w:t>listed</w:t>
      </w:r>
      <w:r w:rsidR="00B32FBB" w:rsidRPr="00C7272D">
        <w:t xml:space="preserve"> </w:t>
      </w:r>
      <w:r w:rsidR="00B903C9" w:rsidRPr="00C7272D">
        <w:t>a multitude of</w:t>
      </w:r>
      <w:r w:rsidR="00B32FBB" w:rsidRPr="00C7272D">
        <w:t xml:space="preserve"> cases post-</w:t>
      </w:r>
      <w:r w:rsidR="00B32FBB" w:rsidRPr="00C7272D">
        <w:rPr>
          <w:i/>
          <w:iCs/>
        </w:rPr>
        <w:t xml:space="preserve">Bandemer </w:t>
      </w:r>
      <w:r w:rsidR="00DD26F1" w:rsidRPr="00C7272D">
        <w:t>involving</w:t>
      </w:r>
      <w:r w:rsidR="00B32FBB" w:rsidRPr="00C7272D">
        <w:t xml:space="preserve"> partisan gerrymandering </w:t>
      </w:r>
      <w:r w:rsidR="00A845A6" w:rsidRPr="00C7272D">
        <w:t xml:space="preserve">claims </w:t>
      </w:r>
      <w:r w:rsidR="00B32FBB" w:rsidRPr="00C7272D">
        <w:t>where relief was denied.</w:t>
      </w:r>
      <w:r w:rsidR="0080096B">
        <w:t xml:space="preserve"> </w:t>
      </w:r>
      <w:r w:rsidR="00A845A6" w:rsidRPr="00A83B6C">
        <w:rPr>
          <w:i/>
          <w:iCs/>
        </w:rPr>
        <w:t>See</w:t>
      </w:r>
      <w:r w:rsidR="00E62A58">
        <w:rPr>
          <w:i/>
          <w:iCs/>
        </w:rPr>
        <w:t xml:space="preserve"> </w:t>
      </w:r>
      <w:r w:rsidR="00E62A58">
        <w:rPr>
          <w:i/>
          <w:iCs/>
        </w:rPr>
        <w:fldChar w:fldCharType="begin"/>
      </w:r>
      <w:r w:rsidR="008646A8">
        <w:rPr>
          <w:i/>
          <w:iCs/>
        </w:rPr>
        <w:instrText xml:space="preserve"> ADDIN ZOTERO_ITEM CSL_CITATION {"citationID":"a163mshp4p9","properties":{"formattedCitation":"Vieth v. Jubelirer, 541 U.S. 267, 280 (2004) note 6.","plainCitation":"Vieth v. Jubelirer, 541 U.S. 267, 280 (2004) note 6.","noteIndex":26},"citationItems":[{"id":7865,"uris":["http://zotero.org/users/10395840/items/FWWU59XJ"],"itemData":{"id":7865,"type":"legal_case","container-title":"U.S.","page":"267","references":"v","title":"Vieth v. Jubelirer","volume":"541","issued":{"date-parts":[["2004"]]}},"locator":"280","label":"page","suffix":"note 6"}],"schema":"https://github.com/citation-style-language/schema/raw/master/csl-citation.json"} </w:instrText>
      </w:r>
      <w:r w:rsidR="00E62A58">
        <w:rPr>
          <w:i/>
          <w:iCs/>
        </w:rPr>
        <w:fldChar w:fldCharType="separate"/>
      </w:r>
      <w:r w:rsidR="00E12B49">
        <w:t>Vieth v. Jubelirer, 541 U.S. 267, 280 (2004) note 6.</w:t>
      </w:r>
      <w:r w:rsidR="00E62A58">
        <w:rPr>
          <w:i/>
          <w:iCs/>
        </w:rPr>
        <w:fldChar w:fldCharType="end"/>
      </w:r>
    </w:p>
  </w:footnote>
  <w:footnote w:id="28">
    <w:p w14:paraId="0C499DEE" w14:textId="0F49A7E7" w:rsidR="009948A9" w:rsidRPr="00EC4F7B" w:rsidRDefault="009948A9">
      <w:pPr>
        <w:pStyle w:val="FootnoteText"/>
        <w:rPr>
          <w:szCs w:val="22"/>
        </w:rPr>
      </w:pPr>
      <w:r w:rsidRPr="00434672">
        <w:rPr>
          <w:rStyle w:val="FootnoteReference"/>
        </w:rPr>
        <w:footnoteRef/>
      </w:r>
      <w:r w:rsidRPr="00EC4F7B">
        <w:rPr>
          <w:szCs w:val="22"/>
        </w:rPr>
        <w:t xml:space="preserve"> </w:t>
      </w:r>
      <w:r w:rsidR="00765C74">
        <w:rPr>
          <w:szCs w:val="22"/>
        </w:rPr>
        <w:fldChar w:fldCharType="begin"/>
      </w:r>
      <w:r w:rsidR="008646A8">
        <w:rPr>
          <w:szCs w:val="22"/>
        </w:rPr>
        <w:instrText xml:space="preserve"> ADDIN ZOTERO_ITEM CSL_CITATION {"citationID":"a120re7elnp","properties":{"formattedCitation":"Vieth v. Jubelirer, {\\i{}supra} note 26.","plainCitation":"Vieth v. Jubelirer, supra note 26.","noteIndex":27},"citationItems":[{"id":7865,"uris":["http://zotero.org/users/10395840/items/FWWU59XJ"],"itemData":{"id":7865,"type":"legal_case","container-title":"U.S.","page":"267","references":"v","title":"Vieth v. Jubelirer","volume":"541","issued":{"date-parts":[["2004"]]}},"label":"page"}],"schema":"https://github.com/citation-style-language/schema/raw/master/csl-citation.json"} </w:instrText>
      </w:r>
      <w:r w:rsidR="00765C74">
        <w:rPr>
          <w:szCs w:val="22"/>
        </w:rPr>
        <w:fldChar w:fldCharType="separate"/>
      </w:r>
      <w:r w:rsidR="00E12B49" w:rsidRPr="00E12B49">
        <w:t xml:space="preserve">Vieth v. Jubelirer, </w:t>
      </w:r>
      <w:r w:rsidR="00E12B49" w:rsidRPr="00E12B49">
        <w:rPr>
          <w:i/>
          <w:iCs/>
        </w:rPr>
        <w:t>supra</w:t>
      </w:r>
      <w:r w:rsidR="00E12B49" w:rsidRPr="00E12B49">
        <w:t xml:space="preserve"> note 26.</w:t>
      </w:r>
      <w:r w:rsidR="00765C74">
        <w:rPr>
          <w:szCs w:val="22"/>
        </w:rPr>
        <w:fldChar w:fldCharType="end"/>
      </w:r>
    </w:p>
  </w:footnote>
  <w:footnote w:id="29">
    <w:p w14:paraId="0DFF64CA" w14:textId="65C6E0F1" w:rsidR="009833D6" w:rsidRPr="009833D6" w:rsidRDefault="009833D6">
      <w:pPr>
        <w:pStyle w:val="FootnoteText"/>
      </w:pPr>
      <w:r w:rsidRPr="00434672">
        <w:rPr>
          <w:rStyle w:val="FootnoteReference"/>
        </w:rPr>
        <w:footnoteRef/>
      </w:r>
      <w:r>
        <w:t xml:space="preserve"> </w:t>
      </w:r>
      <w:r w:rsidR="00765C74">
        <w:fldChar w:fldCharType="begin"/>
      </w:r>
      <w:r w:rsidR="008646A8">
        <w:instrText xml:space="preserve"> ADDIN ZOTERO_ITEM CSL_CITATION {"citationID":"xZ99DCD2","properties":{"formattedCitation":"{\\i{}Id.} at 305\\uc0\\u8211{}06.","plainCitation":"Id. at 305–06.","noteIndex":28},"citationItems":[{"id":7865,"uris":["http://zotero.org/users/10395840/items/FWWU59XJ"],"itemData":{"id":7865,"type":"legal_case","container-title":"U.S.","page":"267","references":"v","title":"Vieth v. Jubelirer","volume":"541","issued":{"date-parts":[["2004"]]}},"locator":"305–06","label":"page"}],"schema":"https://github.com/citation-style-language/schema/raw/master/csl-citation.json"} </w:instrText>
      </w:r>
      <w:r w:rsidR="00765C74">
        <w:fldChar w:fldCharType="separate"/>
      </w:r>
      <w:r w:rsidR="00E12B49" w:rsidRPr="00E12B49">
        <w:rPr>
          <w:i/>
          <w:iCs/>
        </w:rPr>
        <w:t>Id.</w:t>
      </w:r>
      <w:r w:rsidR="00E12B49" w:rsidRPr="00E12B49">
        <w:t xml:space="preserve"> at 305–06.</w:t>
      </w:r>
      <w:r w:rsidR="00765C74">
        <w:fldChar w:fldCharType="end"/>
      </w:r>
    </w:p>
  </w:footnote>
  <w:footnote w:id="30">
    <w:p w14:paraId="12F1EB29" w14:textId="0E11B3EF" w:rsidR="00E309AE" w:rsidRDefault="00E309AE">
      <w:pPr>
        <w:pStyle w:val="FootnoteText"/>
      </w:pPr>
      <w:r w:rsidRPr="00434672">
        <w:rPr>
          <w:rStyle w:val="FootnoteReference"/>
        </w:rPr>
        <w:footnoteRef/>
      </w:r>
      <w:r>
        <w:t xml:space="preserve"> </w:t>
      </w:r>
      <w:r w:rsidR="00613F0A">
        <w:rPr>
          <w:i/>
          <w:iCs/>
        </w:rPr>
        <w:t xml:space="preserve">See </w:t>
      </w:r>
      <w:r w:rsidR="007518C9">
        <w:rPr>
          <w:i/>
          <w:iCs/>
        </w:rPr>
        <w:fldChar w:fldCharType="begin"/>
      </w:r>
      <w:r w:rsidR="008646A8">
        <w:rPr>
          <w:i/>
          <w:iCs/>
        </w:rPr>
        <w:instrText xml:space="preserve"> ADDIN ZOTERO_ITEM CSL_CITATION {"citationID":"yDskXPUf","properties":{"formattedCitation":"{\\i{}Id.} at 317.","plainCitation":"Id. at 317.","noteIndex":29},"citationItems":[{"id":7865,"uris":["http://zotero.org/users/10395840/items/FWWU59XJ"],"itemData":{"id":7865,"type":"legal_case","container-title":"U.S.","page":"267","references":"v","title":"Vieth v. Jubelirer","volume":"541","issued":{"date-parts":[["2004"]]}},"locator":"317","label":"page"}],"schema":"https://github.com/citation-style-language/schema/raw/master/csl-citation.json"} </w:instrText>
      </w:r>
      <w:r w:rsidR="007518C9">
        <w:rPr>
          <w:i/>
          <w:iCs/>
        </w:rPr>
        <w:fldChar w:fldCharType="separate"/>
      </w:r>
      <w:r w:rsidR="00E12B49" w:rsidRPr="00E12B49">
        <w:rPr>
          <w:i/>
          <w:iCs/>
        </w:rPr>
        <w:t>Id.</w:t>
      </w:r>
      <w:r w:rsidR="00E12B49" w:rsidRPr="00E12B49">
        <w:t xml:space="preserve"> at 317.</w:t>
      </w:r>
      <w:r w:rsidR="007518C9">
        <w:rPr>
          <w:i/>
          <w:iCs/>
        </w:rPr>
        <w:fldChar w:fldCharType="end"/>
      </w:r>
      <w:r w:rsidR="007518C9">
        <w:rPr>
          <w:i/>
          <w:iCs/>
        </w:rPr>
        <w:t xml:space="preserve"> </w:t>
      </w:r>
      <w:r w:rsidR="00763895">
        <w:t>(Stevens, J., dissenting)</w:t>
      </w:r>
      <w:r w:rsidR="00613F0A">
        <w:t xml:space="preserve">; </w:t>
      </w:r>
      <w:r w:rsidR="00613F0A" w:rsidRPr="00A83B6C">
        <w:rPr>
          <w:i/>
          <w:iCs/>
        </w:rPr>
        <w:t>see also</w:t>
      </w:r>
      <w:r w:rsidR="00763895" w:rsidRPr="00EF22F8">
        <w:t xml:space="preserve"> </w:t>
      </w:r>
      <w:r>
        <w:fldChar w:fldCharType="begin"/>
      </w:r>
      <w:r w:rsidR="008646A8">
        <w:instrText xml:space="preserve"> ADDIN ZOTERO_ITEM CSL_CITATION {"citationID":"a2Y9edbf","properties":{"formattedCitation":"{\\scaps Anthony J. McGann et al.}, {\\scaps Gerrymandering in America: the House of Representatives, the Supreme Court, and the future of popular sovereignty} (2016).","plainCitation":"Anthony J. McGann et al., Gerrymandering in America: the House of Representatives, the Supreme Court, and the future of popular sovereignty (2016).","noteIndex":29},"citationItems":[{"id":3731,"uris":["http://zotero.org/users/10395840/items/NSEG3IBQ"],"itemData":{"id":3731,"type":"book","call-number":"KF4905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fldChar w:fldCharType="separate"/>
      </w:r>
      <w:r w:rsidR="00E12B49" w:rsidRPr="00E12B49">
        <w:rPr>
          <w:smallCaps/>
        </w:rPr>
        <w:t>Anthony J. McGann et al.</w:t>
      </w:r>
      <w:r w:rsidR="00E12B49" w:rsidRPr="00E12B49">
        <w:t xml:space="preserve">, </w:t>
      </w:r>
      <w:r w:rsidR="00E12B49" w:rsidRPr="00E12B49">
        <w:rPr>
          <w:smallCaps/>
        </w:rPr>
        <w:t>Gerrymandering in America: the House of Representatives, the Supreme Court, and the future of popular sovereignty</w:t>
      </w:r>
      <w:r w:rsidR="00E12B49" w:rsidRPr="00E12B49">
        <w:t xml:space="preserve"> (2016).</w:t>
      </w:r>
      <w:r>
        <w:fldChar w:fldCharType="end"/>
      </w:r>
    </w:p>
  </w:footnote>
  <w:footnote w:id="31">
    <w:p w14:paraId="26825369" w14:textId="522193B0" w:rsidR="00FC0DAC" w:rsidRPr="00EC4F7B" w:rsidRDefault="00FC0DAC" w:rsidP="00FC0DAC">
      <w:pPr>
        <w:pStyle w:val="FootnoteText"/>
        <w:rPr>
          <w:szCs w:val="22"/>
        </w:rPr>
      </w:pPr>
      <w:r w:rsidRPr="00434672">
        <w:rPr>
          <w:rStyle w:val="FootnoteReference"/>
        </w:rPr>
        <w:footnoteRef/>
      </w:r>
      <w:r w:rsidRPr="00EC4F7B">
        <w:rPr>
          <w:szCs w:val="22"/>
        </w:rPr>
        <w:t xml:space="preserve"> </w:t>
      </w:r>
      <w:r w:rsidR="007518C9">
        <w:rPr>
          <w:szCs w:val="22"/>
        </w:rPr>
        <w:fldChar w:fldCharType="begin"/>
      </w:r>
      <w:r w:rsidR="008646A8">
        <w:rPr>
          <w:szCs w:val="22"/>
        </w:rPr>
        <w:instrText xml:space="preserve"> ADDIN ZOTERO_ITEM CSL_CITATION {"citationID":"xyyGoq3V","properties":{"formattedCitation":"Vieth v. Jubelirer, {\\i{}supra} note 26 at 306\\uc0\\u8211{}307.","plainCitation":"Vieth v. Jubelirer, supra note 26 at 306–307.","noteIndex":30},"citationItems":[{"id":7865,"uris":["http://zotero.org/users/10395840/items/FWWU59XJ"],"itemData":{"id":7865,"type":"legal_case","container-title":"U.S.","page":"267","references":"v","title":"Vieth v. Jubelirer","volume":"541","issued":{"date-parts":[["2004"]]}},"locator":"306-307","label":"page"}],"schema":"https://github.com/citation-style-language/schema/raw/master/csl-citation.json"} </w:instrText>
      </w:r>
      <w:r w:rsidR="007518C9">
        <w:rPr>
          <w:szCs w:val="22"/>
        </w:rPr>
        <w:fldChar w:fldCharType="separate"/>
      </w:r>
      <w:r w:rsidR="00E12B49" w:rsidRPr="00E12B49">
        <w:t xml:space="preserve">Vieth v. Jubelirer, </w:t>
      </w:r>
      <w:r w:rsidR="00E12B49" w:rsidRPr="00E12B49">
        <w:rPr>
          <w:i/>
          <w:iCs/>
        </w:rPr>
        <w:t>supra</w:t>
      </w:r>
      <w:r w:rsidR="00E12B49" w:rsidRPr="00E12B49">
        <w:t xml:space="preserve"> note 26 at 306–307.</w:t>
      </w:r>
      <w:r w:rsidR="007518C9">
        <w:rPr>
          <w:szCs w:val="22"/>
        </w:rPr>
        <w:fldChar w:fldCharType="end"/>
      </w:r>
    </w:p>
  </w:footnote>
  <w:footnote w:id="32">
    <w:p w14:paraId="3721A514" w14:textId="7CAB3DDF" w:rsidR="006961E7" w:rsidRDefault="006961E7">
      <w:pPr>
        <w:pStyle w:val="FootnoteText"/>
      </w:pPr>
      <w:r w:rsidRPr="00434672">
        <w:rPr>
          <w:rStyle w:val="FootnoteReference"/>
        </w:rPr>
        <w:footnoteRef/>
      </w:r>
      <w:r>
        <w:t xml:space="preserve"> </w:t>
      </w:r>
      <w:r w:rsidRPr="00F7086D">
        <w:rPr>
          <w:i/>
          <w:iCs/>
        </w:rPr>
        <w:t>See generally</w:t>
      </w:r>
      <w:r>
        <w:t xml:space="preserve"> </w:t>
      </w:r>
      <w:r w:rsidR="00010D31">
        <w:t xml:space="preserve">Stevens Dissent </w:t>
      </w:r>
      <w:r w:rsidR="003803CF">
        <w:fldChar w:fldCharType="begin"/>
      </w:r>
      <w:r w:rsidR="008646A8">
        <w:instrText xml:space="preserve"> ADDIN ZOTERO_ITEM CSL_CITATION {"citationID":"4he4r6ue","properties":{"formattedCitation":"{\\i{}Id.} at 317.","plainCitation":"Id. at 317.","noteIndex":31},"citationItems":[{"id":7865,"uris":["http://zotero.org/users/10395840/items/FWWU59XJ"],"itemData":{"id":7865,"type":"legal_case","container-title":"U.S.","page":"267","references":"v","title":"Vieth v. Jubelirer","volume":"541","issued":{"date-parts":[["2004"]]}},"locator":"317","label":"page"}],"schema":"https://github.com/citation-style-language/schema/raw/master/csl-citation.json"} </w:instrText>
      </w:r>
      <w:r w:rsidR="003803CF">
        <w:fldChar w:fldCharType="separate"/>
      </w:r>
      <w:r w:rsidR="00E12B49" w:rsidRPr="00E12B49">
        <w:rPr>
          <w:i/>
          <w:iCs/>
        </w:rPr>
        <w:t>Id.</w:t>
      </w:r>
      <w:r w:rsidR="00E12B49" w:rsidRPr="00E12B49">
        <w:t xml:space="preserve"> at 317.</w:t>
      </w:r>
      <w:r w:rsidR="003803CF">
        <w:fldChar w:fldCharType="end"/>
      </w:r>
      <w:r w:rsidR="003803CF">
        <w:t xml:space="preserve">, </w:t>
      </w:r>
      <w:r w:rsidR="00861949">
        <w:t xml:space="preserve">Souter </w:t>
      </w:r>
      <w:r w:rsidR="00F13502">
        <w:t xml:space="preserve">Dissent </w:t>
      </w:r>
      <w:r w:rsidR="00861949">
        <w:t>(with Ginsberg)</w:t>
      </w:r>
      <w:r w:rsidR="003803CF">
        <w:t xml:space="preserve"> </w:t>
      </w:r>
      <w:r w:rsidR="003803CF">
        <w:fldChar w:fldCharType="begin"/>
      </w:r>
      <w:r w:rsidR="008646A8">
        <w:instrText xml:space="preserve"> ADDIN ZOTERO_ITEM CSL_CITATION {"citationID":"PV0ryOoA","properties":{"formattedCitation":"{\\i{}Id.} at 343.","plainCitation":"Id. at 343.","noteIndex":31},"citationItems":[{"id":7865,"uris":["http://zotero.org/users/10395840/items/FWWU59XJ"],"itemData":{"id":7865,"type":"legal_case","container-title":"U.S.","page":"267","references":"v","title":"Vieth v. Jubelirer","volume":"541","issued":{"date-parts":[["2004"]]}},"locator":"343","label":"page"}],"schema":"https://github.com/citation-style-language/schema/raw/master/csl-citation.json"} </w:instrText>
      </w:r>
      <w:r w:rsidR="003803CF">
        <w:fldChar w:fldCharType="separate"/>
      </w:r>
      <w:r w:rsidR="00E12B49" w:rsidRPr="00E12B49">
        <w:rPr>
          <w:i/>
          <w:iCs/>
        </w:rPr>
        <w:t>Id.</w:t>
      </w:r>
      <w:r w:rsidR="00E12B49" w:rsidRPr="00E12B49">
        <w:t xml:space="preserve"> at 343.</w:t>
      </w:r>
      <w:r w:rsidR="003803CF">
        <w:fldChar w:fldCharType="end"/>
      </w:r>
      <w:r w:rsidR="00861949">
        <w:t>, Breyer</w:t>
      </w:r>
      <w:r w:rsidR="00F13502">
        <w:t xml:space="preserve"> Dissent</w:t>
      </w:r>
      <w:r w:rsidR="00861949">
        <w:t xml:space="preserve"> </w:t>
      </w:r>
      <w:r w:rsidR="003803CF">
        <w:fldChar w:fldCharType="begin"/>
      </w:r>
      <w:r w:rsidR="008646A8">
        <w:instrText xml:space="preserve"> ADDIN ZOTERO_ITEM CSL_CITATION {"citationID":"WVBCEB06","properties":{"formattedCitation":"{\\i{}Id.} at 355.","plainCitation":"Id. at 355.","noteIndex":31},"citationItems":[{"id":7865,"uris":["http://zotero.org/users/10395840/items/FWWU59XJ"],"itemData":{"id":7865,"type":"legal_case","container-title":"U.S.","page":"267","references":"v","title":"Vieth v. Jubelirer","volume":"541","issued":{"date-parts":[["2004"]]}},"locator":"355","label":"page"}],"schema":"https://github.com/citation-style-language/schema/raw/master/csl-citation.json"} </w:instrText>
      </w:r>
      <w:r w:rsidR="003803CF">
        <w:fldChar w:fldCharType="separate"/>
      </w:r>
      <w:r w:rsidR="00E12B49" w:rsidRPr="00E12B49">
        <w:rPr>
          <w:i/>
          <w:iCs/>
        </w:rPr>
        <w:t>Id.</w:t>
      </w:r>
      <w:r w:rsidR="00E12B49" w:rsidRPr="00E12B49">
        <w:t xml:space="preserve"> at 355.</w:t>
      </w:r>
      <w:r w:rsidR="003803CF">
        <w:fldChar w:fldCharType="end"/>
      </w:r>
      <w:r w:rsidR="003803CF">
        <w:t xml:space="preserve"> </w:t>
      </w:r>
      <w:r w:rsidR="00320235" w:rsidRPr="00F7086D">
        <w:rPr>
          <w:i/>
          <w:iCs/>
        </w:rPr>
        <w:t>See also</w:t>
      </w:r>
      <w:r w:rsidR="00320235">
        <w:t xml:space="preserve"> </w:t>
      </w:r>
      <w:r w:rsidR="00A92EF7">
        <w:fldChar w:fldCharType="begin"/>
      </w:r>
      <w:r w:rsidR="007A76B2">
        <w:instrText xml:space="preserve"> ADDIN ZOTERO_ITEM CSL_CITATION {"citationID":"8GjcgWSX","properties":{"formattedCitation":"J. Clark Kelso, {\\i{}Vieth v. Jubelirer: Judicial Review of Political Gerrymanders}, 3 {\\scaps Election Law J. Rules Polit. Policy} 47 (2004).","plainCitation":"J. Clark Kelso, Vieth v. Jubelirer: Judicial Review of Political Gerrymanders, 3 Election Law J. Rules Polit. Policy 47 (2004).","noteIndex":31},"citationItems":[{"id":"4azjFgCK/sSAwQdVq","uris":["http://zotero.org/users/10395840/items/QPRFJ7HC"],"itemData":{"id":7809,"type":"article-journal","container-title":"Election Law Journal: Rules, Politics, and Policy","DOI":"10.1089/153312904322739925","ISSN":"1533-1296","issue":"1","note":"publisher: Mary Ann Liebert, Inc., publishers","page":"47-51","source":"liebertpub.com (Atypon)","title":"Vieth v. Jubelirer: Judicial Review of Political Gerrymanders","title-short":"Vieth v. Jubelirer","volume":"3","author":[{"family":"Kelso","given":"J. Clark"}],"issued":{"date-parts":[["2004",3]]}}}],"schema":"https://github.com/citation-style-language/schema/raw/master/csl-citation.json"} </w:instrText>
      </w:r>
      <w:r w:rsidR="00A92EF7">
        <w:fldChar w:fldCharType="separate"/>
      </w:r>
      <w:r w:rsidR="00E12B49" w:rsidRPr="00E12B49">
        <w:t xml:space="preserve">J. Clark Kelso, </w:t>
      </w:r>
      <w:r w:rsidR="00E12B49" w:rsidRPr="00E12B49">
        <w:rPr>
          <w:i/>
          <w:iCs/>
        </w:rPr>
        <w:t>Vieth v. Jubelirer: Judicial Review of Political Gerrymanders</w:t>
      </w:r>
      <w:r w:rsidR="00E12B49" w:rsidRPr="00E12B49">
        <w:t xml:space="preserve">, 3 </w:t>
      </w:r>
      <w:r w:rsidR="00E12B49" w:rsidRPr="00E12B49">
        <w:rPr>
          <w:smallCaps/>
        </w:rPr>
        <w:t>Election Law J. Rules Polit. Policy</w:t>
      </w:r>
      <w:r w:rsidR="00E12B49" w:rsidRPr="00E12B49">
        <w:t xml:space="preserve"> 47 (2004).</w:t>
      </w:r>
      <w:r w:rsidR="00A92EF7">
        <w:fldChar w:fldCharType="end"/>
      </w:r>
    </w:p>
  </w:footnote>
  <w:footnote w:id="33">
    <w:p w14:paraId="5312BD36" w14:textId="3DBF884D" w:rsidR="00FC3143" w:rsidRPr="00EC4F7B" w:rsidRDefault="00FC3143">
      <w:pPr>
        <w:pStyle w:val="FootnoteText"/>
        <w:rPr>
          <w:szCs w:val="22"/>
        </w:rPr>
      </w:pPr>
      <w:r w:rsidRPr="00434672">
        <w:rPr>
          <w:rStyle w:val="FootnoteReference"/>
        </w:rPr>
        <w:footnoteRef/>
      </w:r>
      <w:r w:rsidRPr="00EC4F7B">
        <w:rPr>
          <w:szCs w:val="22"/>
        </w:rPr>
        <w:t xml:space="preserve"> </w:t>
      </w:r>
      <w:r w:rsidR="000D76A7">
        <w:rPr>
          <w:szCs w:val="22"/>
        </w:rPr>
        <w:fldChar w:fldCharType="begin"/>
      </w:r>
      <w:r w:rsidR="008646A8">
        <w:rPr>
          <w:szCs w:val="22"/>
        </w:rPr>
        <w:instrText xml:space="preserve"> ADDIN ZOTERO_ITEM CSL_CITATION {"citationID":"0jUHwfzQ","properties":{"formattedCitation":"Vieth v. Jubelirer, {\\i{}supra} note 26 at 267, 269.","plainCitation":"Vieth v. Jubelirer, supra note 26 at 267, 269.","noteIndex":32},"citationItems":[{"id":7865,"uris":["http://zotero.org/users/10395840/items/FWWU59XJ"],"itemData":{"id":7865,"type":"legal_case","container-title":"U.S.","page":"267","references":"v","title":"Vieth v. Jubelirer","volume":"541","issued":{"date-parts":[["2004"]]}},"locator":"267, 269","label":"page"}],"schema":"https://github.com/citation-style-language/schema/raw/master/csl-citation.json"} </w:instrText>
      </w:r>
      <w:r w:rsidR="000D76A7">
        <w:rPr>
          <w:szCs w:val="22"/>
        </w:rPr>
        <w:fldChar w:fldCharType="separate"/>
      </w:r>
      <w:r w:rsidR="00E12B49" w:rsidRPr="00E12B49">
        <w:t xml:space="preserve">Vieth v. Jubelirer, </w:t>
      </w:r>
      <w:r w:rsidR="00E12B49" w:rsidRPr="00E12B49">
        <w:rPr>
          <w:i/>
          <w:iCs/>
        </w:rPr>
        <w:t>supra</w:t>
      </w:r>
      <w:r w:rsidR="00E12B49" w:rsidRPr="00E12B49">
        <w:t xml:space="preserve"> note 26 at 267, 269.</w:t>
      </w:r>
      <w:r w:rsidR="000D76A7">
        <w:rPr>
          <w:szCs w:val="22"/>
        </w:rPr>
        <w:fldChar w:fldCharType="end"/>
      </w:r>
    </w:p>
  </w:footnote>
  <w:footnote w:id="34">
    <w:p w14:paraId="6B791275" w14:textId="184B6335" w:rsidR="00CB1F2B" w:rsidRPr="00EC4F7B" w:rsidRDefault="00CB1F2B" w:rsidP="00022B67">
      <w:pPr>
        <w:pStyle w:val="FootnoteText"/>
        <w:ind w:left="360" w:firstLine="0"/>
        <w:rPr>
          <w:szCs w:val="22"/>
        </w:rPr>
      </w:pPr>
      <w:r w:rsidRPr="00434672">
        <w:rPr>
          <w:rStyle w:val="FootnoteReference"/>
        </w:rPr>
        <w:footnoteRef/>
      </w:r>
      <w:r w:rsidRPr="00EC4F7B">
        <w:rPr>
          <w:szCs w:val="22"/>
        </w:rPr>
        <w:t xml:space="preserve"> For an overview of </w:t>
      </w:r>
      <w:r w:rsidRPr="00EC4F7B">
        <w:rPr>
          <w:i/>
          <w:iCs/>
          <w:szCs w:val="22"/>
        </w:rPr>
        <w:t>Vieth</w:t>
      </w:r>
      <w:r w:rsidRPr="00EC4F7B">
        <w:rPr>
          <w:szCs w:val="22"/>
        </w:rPr>
        <w:t xml:space="preserve"> see </w:t>
      </w:r>
      <w:r w:rsidR="00405886">
        <w:rPr>
          <w:color w:val="000000"/>
          <w:szCs w:val="22"/>
        </w:rPr>
        <w:fldChar w:fldCharType="begin"/>
      </w:r>
      <w:r w:rsidR="008646A8">
        <w:rPr>
          <w:color w:val="000000"/>
          <w:szCs w:val="22"/>
        </w:rPr>
        <w:instrText xml:space="preserve"> ADDIN ZOTERO_ITEM CSL_CITATION {"citationID":"K6p90BEP","properties":{"formattedCitation":"{\\scaps McGann et al.}, {\\i{}supra} note 29.","plainCitation":"McGann et al., supra note 29.","noteIndex":33},"citationItems":[{"id":3731,"uris":["http://zotero.org/users/10395840/items/NSEG3IBQ"],"itemData":{"id":3731,"type":"book","call-number":"KF4905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rsidR="00405886">
        <w:rPr>
          <w:color w:val="000000"/>
          <w:szCs w:val="22"/>
        </w:rPr>
        <w:fldChar w:fldCharType="separate"/>
      </w:r>
      <w:r w:rsidR="00E12B49" w:rsidRPr="00E12B49">
        <w:rPr>
          <w:smallCaps/>
          <w:color w:val="000000"/>
        </w:rPr>
        <w:t>McGann et al.</w:t>
      </w:r>
      <w:r w:rsidR="00E12B49" w:rsidRPr="00E12B49">
        <w:rPr>
          <w:color w:val="000000"/>
        </w:rPr>
        <w:t xml:space="preserve">, </w:t>
      </w:r>
      <w:r w:rsidR="00E12B49" w:rsidRPr="00E12B49">
        <w:rPr>
          <w:i/>
          <w:iCs/>
          <w:color w:val="000000"/>
        </w:rPr>
        <w:t>supra</w:t>
      </w:r>
      <w:r w:rsidR="00E12B49" w:rsidRPr="00E12B49">
        <w:rPr>
          <w:color w:val="000000"/>
        </w:rPr>
        <w:t xml:space="preserve"> note 29.</w:t>
      </w:r>
      <w:r w:rsidR="00405886">
        <w:rPr>
          <w:color w:val="000000"/>
          <w:szCs w:val="22"/>
        </w:rPr>
        <w:fldChar w:fldCharType="end"/>
      </w:r>
    </w:p>
  </w:footnote>
  <w:footnote w:id="35">
    <w:p w14:paraId="2FCBBD63" w14:textId="4847BD46" w:rsidR="00CB1F2B" w:rsidRPr="00EC4F7B" w:rsidRDefault="00CB1F2B" w:rsidP="00EB27CE">
      <w:pPr>
        <w:pStyle w:val="FootnoteText"/>
        <w:rPr>
          <w:szCs w:val="22"/>
        </w:rPr>
      </w:pPr>
      <w:r w:rsidRPr="00434672">
        <w:rPr>
          <w:rStyle w:val="FootnoteReference"/>
        </w:rPr>
        <w:footnoteRef/>
      </w:r>
      <w:r w:rsidRPr="00EC4F7B">
        <w:rPr>
          <w:szCs w:val="22"/>
        </w:rPr>
        <w:t xml:space="preserve"> </w:t>
      </w:r>
      <w:r w:rsidR="00DD47E6">
        <w:rPr>
          <w:szCs w:val="22"/>
        </w:rPr>
        <w:fldChar w:fldCharType="begin"/>
      </w:r>
      <w:r w:rsidR="008646A8">
        <w:rPr>
          <w:szCs w:val="22"/>
        </w:rPr>
        <w:instrText xml:space="preserve"> ADDIN ZOTERO_ITEM CSL_CITATION {"citationID":"a2otu5v247o","properties":{"formattedCitation":"Vieth v. Jubelirer, {\\i{}supra} note 26 at 291\\uc0\\u8211{}292.","plainCitation":"Vieth v. Jubelirer, supra note 26 at 291–292.","noteIndex":34},"citationItems":[{"id":7865,"uris":["http://zotero.org/users/10395840/items/FWWU59XJ"],"itemData":{"id":7865,"type":"legal_case","container-title":"U.S.","page":"267","references":"v","title":"Vieth v. Jubelirer","volume":"541","issued":{"date-parts":[["2004"]]}},"locator":"291-292","label":"page"}],"schema":"https://github.com/citation-style-language/schema/raw/master/csl-citation.json"} </w:instrText>
      </w:r>
      <w:r w:rsidR="00DD47E6">
        <w:rPr>
          <w:szCs w:val="22"/>
        </w:rPr>
        <w:fldChar w:fldCharType="separate"/>
      </w:r>
      <w:r w:rsidR="00E12B49" w:rsidRPr="00E12B49">
        <w:t xml:space="preserve">Vieth v. Jubelirer, </w:t>
      </w:r>
      <w:r w:rsidR="00E12B49" w:rsidRPr="00E12B49">
        <w:rPr>
          <w:i/>
          <w:iCs/>
        </w:rPr>
        <w:t>supra</w:t>
      </w:r>
      <w:r w:rsidR="00E12B49" w:rsidRPr="00E12B49">
        <w:t xml:space="preserve"> note 26 at 291–292.</w:t>
      </w:r>
      <w:r w:rsidR="00DD47E6">
        <w:rPr>
          <w:szCs w:val="22"/>
        </w:rPr>
        <w:fldChar w:fldCharType="end"/>
      </w:r>
    </w:p>
  </w:footnote>
  <w:footnote w:id="36">
    <w:p w14:paraId="4968E4CC" w14:textId="6515D718" w:rsidR="00A033DF" w:rsidRPr="00EC4F7B" w:rsidRDefault="00A033DF" w:rsidP="00A033DF">
      <w:pPr>
        <w:pStyle w:val="FootnoteText"/>
        <w:rPr>
          <w:szCs w:val="22"/>
        </w:rPr>
      </w:pPr>
      <w:r w:rsidRPr="00434672">
        <w:rPr>
          <w:rStyle w:val="FootnoteReference"/>
        </w:rPr>
        <w:footnoteRef/>
      </w:r>
      <w:r w:rsidRPr="00EC4F7B">
        <w:rPr>
          <w:szCs w:val="22"/>
        </w:rPr>
        <w:t xml:space="preserve"> </w:t>
      </w:r>
      <w:r w:rsidR="00B679E6">
        <w:rPr>
          <w:szCs w:val="22"/>
        </w:rPr>
        <w:fldChar w:fldCharType="begin"/>
      </w:r>
      <w:r w:rsidR="008646A8">
        <w:rPr>
          <w:szCs w:val="22"/>
        </w:rPr>
        <w:instrText xml:space="preserve"> ADDIN ZOTERO_ITEM CSL_CITATION {"citationID":"EOc16uG5","properties":{"formattedCitation":"LULAC v. Perry, 548 U.S. 399 (2006).","plainCitation":"LULAC v. Perry, 548 U.S. 399 (2006).","noteIndex":35},"citationItems":[{"id":7866,"uris":["http://zotero.org/users/10395840/items/BTFK6G4P"],"itemData":{"id":7866,"type":"legal_case","container-title":"U.S.","page":"399","references":"l","title":"LULAC v. Perry","volume":"548","issued":{"date-parts":[["2006"]]}}}],"schema":"https://github.com/citation-style-language/schema/raw/master/csl-citation.json"} </w:instrText>
      </w:r>
      <w:r w:rsidR="00B679E6">
        <w:rPr>
          <w:szCs w:val="22"/>
        </w:rPr>
        <w:fldChar w:fldCharType="separate"/>
      </w:r>
      <w:r w:rsidR="00E12B49">
        <w:rPr>
          <w:noProof/>
          <w:szCs w:val="22"/>
        </w:rPr>
        <w:t>LULAC v. Perry, 548 U.S. 399 (2006).</w:t>
      </w:r>
      <w:r w:rsidR="00B679E6">
        <w:rPr>
          <w:szCs w:val="22"/>
        </w:rPr>
        <w:fldChar w:fldCharType="end"/>
      </w:r>
    </w:p>
  </w:footnote>
  <w:footnote w:id="37">
    <w:p w14:paraId="41504192" w14:textId="1F216680" w:rsidR="00CB1F2B" w:rsidRPr="00EC4F7B" w:rsidRDefault="00CB1F2B">
      <w:pPr>
        <w:pStyle w:val="FootnoteText"/>
        <w:rPr>
          <w:szCs w:val="22"/>
        </w:rPr>
      </w:pPr>
      <w:r w:rsidRPr="00434672">
        <w:rPr>
          <w:rStyle w:val="FootnoteReference"/>
        </w:rPr>
        <w:footnoteRef/>
      </w:r>
      <w:r w:rsidRPr="00EC4F7B">
        <w:rPr>
          <w:szCs w:val="22"/>
        </w:rPr>
        <w:t xml:space="preserve"> </w:t>
      </w:r>
      <w:r w:rsidRPr="00EC4F7B">
        <w:rPr>
          <w:szCs w:val="22"/>
        </w:rPr>
        <w:fldChar w:fldCharType="begin"/>
      </w:r>
      <w:r w:rsidR="007A76B2">
        <w:rPr>
          <w:szCs w:val="22"/>
        </w:rPr>
        <w:instrText xml:space="preserve"> ADDIN ZOTERO_ITEM CSL_CITATION {"citationID":"hpVUfkvG","properties":{"formattedCitation":"Bernard Grofman &amp; Gary King, {\\i{}The Future of Partisan Symmetry as a Judicial Test for Partisan Gerrymandering after {\\i0{}LULAC v. Perry}}, 6 {\\scaps Election Law J. Rules Polit. Policy} 2 (2007), http://www.liebertpub.com/doi/10.1089/elj.2006.6002 (last visited Oct 18, 2022).","plainCitation":"Bernard Grofman &amp; Gary King, The Future of Partisan Symmetry as a Judicial Test for Partisan Gerrymandering after LULAC v. Perry, 6 Election Law J. Rules Polit. Policy 2 (2007), http://www.liebertpub.com/doi/10.1089/elj.2006.6002 (last visited Oct 18, 2022).","noteIndex":36},"citationItems":[{"id":4514,"uris":["http://zotero.org/users/10395840/items/5QZVJ79C"],"itemData":{"id":4514,"type":"article-journal","container-title":"Election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URL":"http://www.liebertpub.com/doi/10.1089/elj.2006.6002","volume":"6","author":[{"family":"Grofman","given":"Bernard"},{"family":"King","given":"Gary"}],"accessed":{"date-parts":[["2022",10,18]]},"issued":{"date-parts":[["2007",3]]}},"label":"page"}],"schema":"https://github.com/citation-style-language/schema/raw/master/csl-citation.json"} </w:instrText>
      </w:r>
      <w:r w:rsidRPr="00EC4F7B">
        <w:rPr>
          <w:szCs w:val="22"/>
        </w:rPr>
        <w:fldChar w:fldCharType="separate"/>
      </w:r>
      <w:r w:rsidR="00E12B49" w:rsidRPr="00E12B49">
        <w:t xml:space="preserve">Bernard Grofman &amp; Gary King, </w:t>
      </w:r>
      <w:r w:rsidR="00E12B49" w:rsidRPr="00E12B49">
        <w:rPr>
          <w:i/>
          <w:iCs/>
        </w:rPr>
        <w:t xml:space="preserve">The Future of Partisan Symmetry as a Judicial Test for Partisan Gerrymandering after </w:t>
      </w:r>
      <w:r w:rsidR="00E12B49" w:rsidRPr="00E12B49">
        <w:t xml:space="preserve">LULAC v. Perry, 6 </w:t>
      </w:r>
      <w:r w:rsidR="00E12B49" w:rsidRPr="00E12B49">
        <w:rPr>
          <w:smallCaps/>
        </w:rPr>
        <w:t>Election Law J. Rules Polit. Policy</w:t>
      </w:r>
      <w:r w:rsidR="00E12B49" w:rsidRPr="00E12B49">
        <w:t xml:space="preserve"> 2 (2007), http://www.liebertpub.com/doi/10.1089/elj.2006.6002 (last visited Oct 18, 2022).</w:t>
      </w:r>
      <w:r w:rsidRPr="00EC4F7B">
        <w:rPr>
          <w:szCs w:val="22"/>
        </w:rPr>
        <w:fldChar w:fldCharType="end"/>
      </w:r>
    </w:p>
  </w:footnote>
  <w:footnote w:id="38">
    <w:p w14:paraId="5D76C577" w14:textId="48700E61" w:rsidR="00525A98" w:rsidRDefault="00525A98">
      <w:pPr>
        <w:pStyle w:val="FootnoteText"/>
      </w:pPr>
      <w:r>
        <w:rPr>
          <w:rStyle w:val="FootnoteReference"/>
        </w:rPr>
        <w:footnoteRef/>
      </w:r>
      <w:r>
        <w:t xml:space="preserve"> </w:t>
      </w:r>
      <w:r>
        <w:fldChar w:fldCharType="begin"/>
      </w:r>
      <w:r>
        <w:instrText xml:space="preserve"> ADDIN ZOTERO_ITEM CSL_CITATION {"citationID":"A7swvy1E","properties":{"formattedCitation":"Kristopher Tapp, {\\i{}Measuring Political Gerrymandering}, 126 {\\scaps Am. Math. Mon.} 593 (2019), https://doi.org/10.1080/00029890.2019.1609324 (last visited Jan 7, 2023) (\\uc0\\u8220{}Motivated by Kennedy\\uc0\\u8217{}s criteria, Stephanopoulos and McGhee proposed their efficiency gap formula to measure the degree of partisan gerrymandering in an election [7],[11]. Their formula was one key to the plaintiffs\\uc0\\u8217{} success in the Gill v. Whitford [2016] case. . . .\\uc0\\u8221{}).","plainCitation":"Kristopher Tapp, Measuring Political Gerrymandering, 126 Am. Math. Mon. 593 (2019), https://doi.org/10.1080/00029890.2019.1609324 (last visited Jan 7, 2023) (“Motivated by Kennedy’s criteria, Stephanopoulos and McGhee proposed their efficiency gap formula to measure the degree of partisan gerrymandering in an election [7],[11]. Their formula was one key to the plaintiffs’ success in the Gill v. Whitford [2016] case. . . .”).","noteIndex":37},"citationItems":[{"id":8157,"uris":["http://zotero.org/users/10395840/items/U4SA8EFH"],"itemData":{"id":8157,"type":"article-journal","abstract":"In 2018, a Pennsylvania court struck down the state’s congressional map due to unconstitutional partisan gerrymandering, and a new map was established in time for the midterm elections. Recent lawsuits alleging gerrymandering in Wisconsin, Maryland, and North Carolina have also caught the nation’s attention. The efficiency gap formula made headlines for the key role it played, particularly in the ongoing Wisconsin case. Since the introduction of this formula in 2014, the mathematics has moved forward more quickly than the courts, with alternative versions proposed, analyzed, and compared. Much of the relevant literature appears (or will appear) in political science and law journals, so we believe that the general mathematics audience might find benefit in a concise, self-contained overview of this application of mathematics that could have profound consequences for our democracy.","container-title":"The American Mathematical Monthly","DOI":"10.1080/00029890.2019.1609324","ISSN":"0002-9890","issue":"7","note":"publisher: Taylor &amp; Francis\n_eprint: https://doi.org/10.1080/00029890.2019.1609324","page":"593-609","source":"Taylor and Francis+NEJM","title":"Measuring Political Gerrymandering","URL":"https://doi.org/10.1080/00029890.2019.1609324","volume":"126","author":[{"family":"Tapp","given":"Kristopher"}],"accessed":{"date-parts":[["2023",1,7]]},"issued":{"date-parts":[["2019",8,9]]}},"label":"page","suffix":" (“Motivated by Kennedy’s criteria, Stephanopoulos and McGhee proposed their efficiency gap formula to measure the degree of partisan gerrymandering in an election [7],[11]. Their formula was one key to the plaintiffs’ success in the Gill v. Whitford [2016] case. . . .”)"}],"schema":"https://github.com/citation-style-language/schema/raw/master/csl-citation.json"} </w:instrText>
      </w:r>
      <w:r>
        <w:fldChar w:fldCharType="separate"/>
      </w:r>
      <w:r w:rsidRPr="00525A98">
        <w:t xml:space="preserve">Kristopher Tapp, </w:t>
      </w:r>
      <w:r w:rsidRPr="00525A98">
        <w:rPr>
          <w:i/>
          <w:iCs/>
        </w:rPr>
        <w:t>Measuring Political Gerrymandering</w:t>
      </w:r>
      <w:r w:rsidRPr="00525A98">
        <w:t xml:space="preserve">, 126 </w:t>
      </w:r>
      <w:r w:rsidRPr="00525A98">
        <w:rPr>
          <w:smallCaps/>
        </w:rPr>
        <w:t>Am. Math. Mon.</w:t>
      </w:r>
      <w:r w:rsidRPr="00525A98">
        <w:t xml:space="preserve"> 593 (2019), https://doi.org/10.1080/00029890.2019.1609324 (last visited Jan 7, 2023) (“Motivated by Kennedy’s criteria, Stephanopoulos and McGhee proposed their efficiency gap formula to measure the degree of partisan gerrymandering in an election [7],[11]. Their formula was one key to the plaintiffs’ success in the Gill v. Whitford [2016] case. . . .”).</w:t>
      </w:r>
      <w:r>
        <w:fldChar w:fldCharType="end"/>
      </w:r>
    </w:p>
  </w:footnote>
  <w:footnote w:id="39">
    <w:p w14:paraId="6B561330" w14:textId="6E654B37" w:rsidR="00D379E7" w:rsidRDefault="00D379E7">
      <w:pPr>
        <w:pStyle w:val="FootnoteText"/>
      </w:pPr>
      <w:r w:rsidRPr="00434672">
        <w:rPr>
          <w:rStyle w:val="FootnoteReference"/>
        </w:rPr>
        <w:footnoteRef/>
      </w:r>
      <w:r>
        <w:t xml:space="preserve"> </w:t>
      </w:r>
      <w:r w:rsidR="00921CD8">
        <w:rPr>
          <w:i/>
          <w:iCs/>
        </w:rPr>
        <w:t xml:space="preserve">See </w:t>
      </w:r>
      <w:r w:rsidR="00A83B6C" w:rsidRPr="00921CD8">
        <w:rPr>
          <w:i/>
          <w:iCs/>
        </w:rPr>
        <w:t>e</w:t>
      </w:r>
      <w:r w:rsidRPr="00921CD8">
        <w:rPr>
          <w:i/>
          <w:iCs/>
        </w:rPr>
        <w:t>.g.</w:t>
      </w:r>
      <w:r>
        <w:t xml:space="preserve">, </w:t>
      </w:r>
      <w:r w:rsidR="00CE4A06">
        <w:fldChar w:fldCharType="begin"/>
      </w:r>
      <w:r w:rsidR="00525A98">
        <w:instrText xml:space="preserve"> ADDIN ZOTERO_ITEM CSL_CITATION {"citationID":"f5IyxV9O","properties":{"formattedCitation":"Gill v. Whitford, 585 U.S. ___ (2018); Rucho v. Common Cause, 139 S.Ct. 2484 (2019); Tapp, {\\i{}supra} note 37 (\\uc0\\u8220{}Motivated by Kennedy\\uc0\\u8217{}s criteria, Stephanopoulos and McGhee proposed their efficiency gap formula to measure the degree of partisan gerrymandering in an election [7],[11]. Their formula was one key to the plaintiffs\\uc0\\u8217{} success in the Gill v. Whitford [2016] case. . .\\uc0\\u8221{}). Moon Duchin, {\\i{}Outlier analysis for Pennsylvania congressional redistricting}, {\\scaps Tech. Rep.} 18 (2018), https://mggg.org/uploads/md-report.pdf; Jonathan Rodden &amp; Thomas Weighill, {\\i{}Political geography and representation: A case study of districting in Pennsylvania}, {\\i{}in} {\\scaps Political Geometry} 101 (Moon Duchin &amp; Olivia Walch eds., 2022), https://link.springer.com/10.1007/978-3-319-69161-9_5 (last visited Oct 18, 2022).","plainCitation":"Gill v. Whitford, 585 U.S. ___ (2018); Rucho v. Common Cause, 139 S.Ct. 2484 (2019); Tapp, supra note 37 (“Motivated by Kennedy’s criteria, Stephanopoulos and McGhee proposed their efficiency gap formula to measure the degree of partisan gerrymandering in an election [7],[11]. Their formula was one key to the plaintiffs’ success in the Gill v. Whitford [2016] case. . .”). Moon Duchin, Outlier analysis for Pennsylvania congressional redistricting, Tech. Rep. 18 (2018), https://mggg.org/uploads/md-report.pdf; Jonathan Rodden &amp; Thomas Weighill, Political geography and representation: A case study of districting in Pennsylvania, in Political Geometry 101 (Moon Duchin &amp; Olivia Walch eds., 2022), https://link.springer.com/10.1007/978-3-319-69161-9_5 (last visited Oct 18, 2022).","noteIndex":38},"citationItems":[{"id":7867,"uris":["http://zotero.org/users/10395840/items/RAM98DMG"],"itemData":{"id":7867,"type":"legal_case","container-title":"U.S.","page":"___","references":"g","title":"Gill v. Whitford","volume":"585","issued":{"date-parts":[["2018"]]}}},{"id":7868,"uris":["http://zotero.org/users/10395840/items/GG6MBMVB"],"itemData":{"id":7868,"type":"legal_case","container-title":"S.Ct.","number":"18-422","page":"2484","title":"Rucho v. Common Cause","volume":"139","issued":{"date-parts":[["2019"]]}},"label":"page"},{"id":8157,"uris":["http://zotero.org/users/10395840/items/U4SA8EFH"],"itemData":{"id":8157,"type":"article-journal","abstract":"In 2018, a Pennsylvania court struck down the state’s congressional map due to unconstitutional partisan gerrymandering, and a new map was established in time for the midterm elections. Recent lawsuits alleging gerrymandering in Wisconsin, Maryland, and North Carolina have also caught the nation’s attention. The efficiency gap formula made headlines for the key role it played, particularly in the ongoing Wisconsin case. Since the introduction of this formula in 2014, the mathematics has moved forward more quickly than the courts, with alternative versions proposed, analyzed, and compared. Much of the relevant literature appears (or will appear) in political science and law journals, so we believe that the general mathematics audience might find benefit in a concise, self-contained overview of this application of mathematics that could have profound consequences for our democracy.","container-title":"The American Mathematical Monthly","DOI":"10.1080/00029890.2019.1609324","ISSN":"0002-9890","issue":"7","note":"publisher: Taylor &amp; Francis\n_eprint: https://doi.org/10.1080/00029890.2019.1609324","page":"593-609","source":"Taylor and Francis+NEJM","title":"Measuring Political Gerrymandering","URL":"https://doi.org/10.1080/00029890.2019.1609324","volume":"126","author":[{"family":"Tapp","given":"Kristopher"}],"accessed":{"date-parts":[["2023",1,7]]},"issued":{"date-parts":[["2019",8,9]]}},"label":"page","suffix":" (“Motivated by Kennedy’s criteria, Stephanopoulos and McGhee proposed their efficiency gap formula to measure the degree of partisan gerrymandering in an election [7],[11]. Their formula was one key to the plaintiffs’ success in the Gill v. Whitford (2016) case. . .”)."},{"id":4942,"uris":["http://zotero.org/users/10395840/items/RE97AKGK"],"itemData":{"id":4942,"type":"article-journal","container-title":"Technical report","language":"en","page":"18","source":"Zotero","title":"Outlier analysis for Pennsylvania congressional redistricting","URL":"https://mggg.org/uploads/md-report.pdf","author":[{"family":"Duchin","given":"Moon"}],"issued":{"date-parts":[["2018",2]]}}},{"id":4566,"uris":["http://zotero.org/users/10395840/items/LLLXDQWR"],"itemData":{"id":4566,"type":"chapter","container-title":"Political Geometry","event-place":"Cham","ISBN":"978-3-319-69160-2","language":"en","note":"DOI: 10.1007/978-3-319-69161-9_5","page":"101-127","publisher":"Springer International Publishing","publisher-place":"Cham","source":"DOI.org (Crossref)","title":"Political geography and representation: A case study of districting in Pennsylvania","title-short":"Political geography and representation","URL":"https://link.springer.com/10.1007/978-3-319-69161-9_5","editor":[{"family":"Duchin","given":"Moon"},{"family":"Walch","given":"Olivia"}],"author":[{"family":"Rodden","given":"Jonathan"},{"family":"Weighill","given":"Thomas"}],"accessed":{"date-parts":[["2022",10,18]]},"issued":{"date-parts":[["2022"]]}}}],"schema":"https://github.com/citation-style-language/schema/raw/master/csl-citation.json"} </w:instrText>
      </w:r>
      <w:r w:rsidR="00CE4A06">
        <w:fldChar w:fldCharType="separate"/>
      </w:r>
      <w:r w:rsidR="00525A98" w:rsidRPr="00525A98">
        <w:t xml:space="preserve">Gill v. Whitford, 585 U.S. ___ (2018); Rucho v. Common Cause, 139 S.Ct. 2484 (2019); Tapp, </w:t>
      </w:r>
      <w:r w:rsidR="00525A98" w:rsidRPr="00525A98">
        <w:rPr>
          <w:i/>
          <w:iCs/>
        </w:rPr>
        <w:t>supra</w:t>
      </w:r>
      <w:r w:rsidR="00525A98" w:rsidRPr="00525A98">
        <w:t xml:space="preserve"> note 37 (“Motivated by Kennedy’s criteria, Stephanopoulos and McGhee proposed their efficiency gap formula to measure the degree of partisan gerrymandering in an election [7],[11]. Their formula was one key to the plaintiffs’ success in the Gill v. Whitford [2016] case. . .”). Moon Duchin, </w:t>
      </w:r>
      <w:r w:rsidR="00525A98" w:rsidRPr="00525A98">
        <w:rPr>
          <w:i/>
          <w:iCs/>
        </w:rPr>
        <w:t>Outlier analysis for Pennsylvania congressional redistricting</w:t>
      </w:r>
      <w:r w:rsidR="00525A98" w:rsidRPr="00525A98">
        <w:t xml:space="preserve">, </w:t>
      </w:r>
      <w:r w:rsidR="00525A98" w:rsidRPr="00525A98">
        <w:rPr>
          <w:smallCaps/>
        </w:rPr>
        <w:t>Tech. Rep.</w:t>
      </w:r>
      <w:r w:rsidR="00525A98" w:rsidRPr="00525A98">
        <w:t xml:space="preserve"> 18 (2018), https://mggg.org/uploads/md-report.pdf; Jonathan Rodden &amp; Thomas Weighill, </w:t>
      </w:r>
      <w:r w:rsidR="00525A98" w:rsidRPr="00525A98">
        <w:rPr>
          <w:i/>
          <w:iCs/>
        </w:rPr>
        <w:t>Political geography and representation: A case study of districting in Pennsylvania</w:t>
      </w:r>
      <w:r w:rsidR="00525A98" w:rsidRPr="00525A98">
        <w:t xml:space="preserve">, </w:t>
      </w:r>
      <w:r w:rsidR="00525A98" w:rsidRPr="00525A98">
        <w:rPr>
          <w:i/>
          <w:iCs/>
        </w:rPr>
        <w:t>in</w:t>
      </w:r>
      <w:r w:rsidR="00525A98" w:rsidRPr="00525A98">
        <w:t xml:space="preserve"> </w:t>
      </w:r>
      <w:r w:rsidR="00525A98" w:rsidRPr="00525A98">
        <w:rPr>
          <w:smallCaps/>
        </w:rPr>
        <w:t>Political Geometry</w:t>
      </w:r>
      <w:r w:rsidR="00525A98" w:rsidRPr="00525A98">
        <w:t xml:space="preserve"> 101 (Moon Duchin &amp; Olivia Walch eds., 2022), https://link.springer.com/10.1007/978-3-319-69161-9_5 (last visited Oct 18, 2022).</w:t>
      </w:r>
      <w:r w:rsidR="00CE4A06">
        <w:fldChar w:fldCharType="end"/>
      </w:r>
    </w:p>
  </w:footnote>
  <w:footnote w:id="40">
    <w:p w14:paraId="7D81B85E" w14:textId="77229332" w:rsidR="00D04903" w:rsidRPr="00EC4F7B" w:rsidRDefault="00D04903">
      <w:pPr>
        <w:pStyle w:val="FootnoteText"/>
        <w:rPr>
          <w:szCs w:val="22"/>
        </w:rPr>
      </w:pPr>
      <w:r w:rsidRPr="00434672">
        <w:rPr>
          <w:rStyle w:val="FootnoteReference"/>
        </w:rPr>
        <w:footnoteRef/>
      </w:r>
      <w:r w:rsidRPr="00EC4F7B">
        <w:rPr>
          <w:szCs w:val="22"/>
        </w:rPr>
        <w:t xml:space="preserve"> </w:t>
      </w:r>
      <w:r w:rsidR="00E51CC9">
        <w:rPr>
          <w:szCs w:val="22"/>
        </w:rPr>
        <w:fldChar w:fldCharType="begin"/>
      </w:r>
      <w:r w:rsidR="007A76B2">
        <w:rPr>
          <w:szCs w:val="22"/>
        </w:rPr>
        <w:instrText xml:space="preserve"> ADDIN ZOTERO_ITEM CSL_CITATION {"citationID":"TRwKi1au","properties":{"formattedCitation":"Whitford v. Gill, 218 F.Supp.3d 837 (2016).","plainCitation":"Whitford v. Gill, 218 F.Supp.3d 837 (2016).","noteIndex":39},"citationItems":[{"id":7869,"uris":["http://zotero.org/users/10395840/items/XQHH2DS2"],"itemData":{"id":7869,"type":"legal_case","authority":"W.D.Wis.","container-title":"F.Supp.3d","number":"3:15-cv-00421","page":"837","title":"Whitford v. Gill","volume":"218","issued":{"date-parts":[["2016"]]}}}],"schema":"https://github.com/citation-style-language/schema/raw/master/csl-citation.json"} </w:instrText>
      </w:r>
      <w:r w:rsidR="00E51CC9">
        <w:rPr>
          <w:szCs w:val="22"/>
        </w:rPr>
        <w:fldChar w:fldCharType="separate"/>
      </w:r>
      <w:r w:rsidR="00E12B49">
        <w:t>Whitford v. Gill, 218 F.Supp.3d 837 (2016).</w:t>
      </w:r>
      <w:r w:rsidR="00E51CC9">
        <w:rPr>
          <w:szCs w:val="22"/>
        </w:rPr>
        <w:fldChar w:fldCharType="end"/>
      </w:r>
    </w:p>
  </w:footnote>
  <w:footnote w:id="41">
    <w:p w14:paraId="3E6B48A8" w14:textId="31A31A95" w:rsidR="00646855" w:rsidRPr="00EC4F7B" w:rsidRDefault="00646855">
      <w:pPr>
        <w:pStyle w:val="FootnoteText"/>
        <w:rPr>
          <w:szCs w:val="22"/>
        </w:rPr>
      </w:pPr>
      <w:r w:rsidRPr="00434672">
        <w:rPr>
          <w:rStyle w:val="FootnoteReference"/>
        </w:rPr>
        <w:footnoteRef/>
      </w:r>
      <w:r w:rsidRPr="00EC4F7B">
        <w:rPr>
          <w:szCs w:val="22"/>
        </w:rPr>
        <w:t xml:space="preserve"> </w:t>
      </w:r>
      <w:r w:rsidR="00642A49">
        <w:rPr>
          <w:szCs w:val="22"/>
        </w:rPr>
        <w:fldChar w:fldCharType="begin"/>
      </w:r>
      <w:r w:rsidR="007A76B2">
        <w:rPr>
          <w:szCs w:val="22"/>
        </w:rPr>
        <w:instrText xml:space="preserve"> ADDIN ZOTERO_ITEM CSL_CITATION {"citationID":"6IMCSQAi","properties":{"formattedCitation":"Common Cause v. Rucho, 279 F Supp 3d 587 (2018).","plainCitation":"Common Cause v. Rucho, 279 F Supp 3d 587 (2018).","noteIndex":40},"citationItems":[{"id":7870,"uris":["http://zotero.org/users/10395840/items/QR6AZ8AX"],"itemData":{"id":7870,"type":"legal_case","authority":"M.D.N.C.","container-title":"F. Supp. 3d","page":"587","title":"Common Cause v. Rucho","volume":"279","issued":{"date-parts":[["2018"]]}}}],"schema":"https://github.com/citation-style-language/schema/raw/master/csl-citation.json"} </w:instrText>
      </w:r>
      <w:r w:rsidR="00642A49">
        <w:rPr>
          <w:szCs w:val="22"/>
        </w:rPr>
        <w:fldChar w:fldCharType="separate"/>
      </w:r>
      <w:r w:rsidR="00E12B49">
        <w:t>Common Cause v. Rucho, 279 F Supp 3d 587 (2018).</w:t>
      </w:r>
      <w:r w:rsidR="00642A49">
        <w:rPr>
          <w:szCs w:val="22"/>
        </w:rPr>
        <w:fldChar w:fldCharType="end"/>
      </w:r>
    </w:p>
  </w:footnote>
  <w:footnote w:id="42">
    <w:p w14:paraId="3688DD72" w14:textId="0517A0B5" w:rsidR="004F095B" w:rsidRPr="00EC4F7B" w:rsidRDefault="004F095B">
      <w:pPr>
        <w:pStyle w:val="FootnoteText"/>
        <w:rPr>
          <w:szCs w:val="22"/>
        </w:rPr>
      </w:pPr>
      <w:r w:rsidRPr="00434672">
        <w:rPr>
          <w:rStyle w:val="FootnoteReference"/>
        </w:rPr>
        <w:footnoteRef/>
      </w:r>
      <w:r w:rsidRPr="00EC4F7B">
        <w:rPr>
          <w:szCs w:val="22"/>
        </w:rPr>
        <w:t xml:space="preserve"> </w:t>
      </w:r>
      <w:r w:rsidR="008F6223">
        <w:rPr>
          <w:szCs w:val="22"/>
        </w:rPr>
        <w:fldChar w:fldCharType="begin"/>
      </w:r>
      <w:r w:rsidR="007A76B2">
        <w:rPr>
          <w:szCs w:val="22"/>
        </w:rPr>
        <w:instrText xml:space="preserve"> ADDIN ZOTERO_ITEM CSL_CITATION {"citationID":"ljNU0yoC","properties":{"formattedCitation":"Benisek v. Lamone, 241 F Supp 3d 566 (2017).","plainCitation":"Benisek v. Lamone, 241 F Supp 3d 566 (2017).","noteIndex":41},"citationItems":[{"id":7873,"uris":["http://zotero.org/users/10395840/items/GITQE3D9"],"itemData":{"id":7873,"type":"legal_case","container-title":"F. Supp. 3d","page":"566","title":"Benisek v. Lamone","volume":"241","issued":{"date-parts":[["2017"]]}}}],"schema":"https://github.com/citation-style-language/schema/raw/master/csl-citation.json"} </w:instrText>
      </w:r>
      <w:r w:rsidR="008F6223">
        <w:rPr>
          <w:szCs w:val="22"/>
        </w:rPr>
        <w:fldChar w:fldCharType="separate"/>
      </w:r>
      <w:r w:rsidR="00E12B49">
        <w:rPr>
          <w:noProof/>
          <w:szCs w:val="22"/>
        </w:rPr>
        <w:t>Benisek v. Lamone, 241 F Supp 3d 566 (2017).</w:t>
      </w:r>
      <w:r w:rsidR="008F6223">
        <w:rPr>
          <w:szCs w:val="22"/>
        </w:rPr>
        <w:fldChar w:fldCharType="end"/>
      </w:r>
    </w:p>
  </w:footnote>
  <w:footnote w:id="43">
    <w:p w14:paraId="5B840744" w14:textId="094AB362" w:rsidR="00E947C5" w:rsidRDefault="00E947C5">
      <w:pPr>
        <w:pStyle w:val="FootnoteText"/>
      </w:pPr>
      <w:r w:rsidRPr="00434672">
        <w:rPr>
          <w:rStyle w:val="FootnoteReference"/>
        </w:rPr>
        <w:footnoteRef/>
      </w:r>
      <w:r>
        <w:t xml:space="preserve"> </w:t>
      </w:r>
      <w:r w:rsidR="00E13DDA">
        <w:fldChar w:fldCharType="begin"/>
      </w:r>
      <w:r w:rsidR="007A76B2">
        <w:instrText xml:space="preserve"> ADDIN ZOTERO_ITEM CSL_CITATION {"citationID":"a4ch2iingq","properties":{"formattedCitation":"Rucho v. Common Cause, {\\i{}supra} note 38.","plainCitation":"Rucho v. Common Cause, supra note 38.","noteIndex":42},"citationItems":[{"id":7868,"uris":["http://zotero.org/users/10395840/items/GG6MBMVB"],"itemData":{"id":7868,"type":"legal_case","container-title":"S.Ct.","number":"18-422","page":"2484","title":"Rucho v. Common Cause","volume":"139","issued":{"date-parts":[["2019"]]}},"label":"page"}],"schema":"https://github.com/citation-style-language/schema/raw/master/csl-citation.json"} </w:instrText>
      </w:r>
      <w:r w:rsidR="00E13DDA">
        <w:fldChar w:fldCharType="separate"/>
      </w:r>
      <w:r w:rsidR="00E12B49" w:rsidRPr="00E12B49">
        <w:t xml:space="preserve">Rucho v. Common Cause, </w:t>
      </w:r>
      <w:r w:rsidR="00E12B49" w:rsidRPr="00E12B49">
        <w:rPr>
          <w:i/>
          <w:iCs/>
        </w:rPr>
        <w:t>supra</w:t>
      </w:r>
      <w:r w:rsidR="00E12B49" w:rsidRPr="00E12B49">
        <w:t xml:space="preserve"> note 38.</w:t>
      </w:r>
      <w:r w:rsidR="00E13DDA">
        <w:fldChar w:fldCharType="end"/>
      </w:r>
    </w:p>
  </w:footnote>
  <w:footnote w:id="44">
    <w:p w14:paraId="48241CAC" w14:textId="2EA61D1E" w:rsidR="0066397F" w:rsidRPr="00A83B6C" w:rsidRDefault="0066397F">
      <w:pPr>
        <w:pStyle w:val="FootnoteText"/>
        <w:rPr>
          <w:i/>
          <w:iCs/>
        </w:rPr>
      </w:pPr>
      <w:r w:rsidRPr="00434672">
        <w:rPr>
          <w:rStyle w:val="FootnoteReference"/>
        </w:rPr>
        <w:footnoteRef/>
      </w:r>
      <w:r>
        <w:t xml:space="preserve"> </w:t>
      </w:r>
      <w:r w:rsidRPr="002A3F7D">
        <w:rPr>
          <w:i/>
          <w:iCs/>
        </w:rPr>
        <w:t>See generally</w:t>
      </w:r>
      <w:r w:rsidR="00EA54F9">
        <w:t xml:space="preserve"> </w:t>
      </w:r>
      <w:r w:rsidR="00EA54F9">
        <w:fldChar w:fldCharType="begin"/>
      </w:r>
      <w:r w:rsidR="007A76B2">
        <w:instrText xml:space="preserve"> ADDIN ZOTERO_ITEM CSL_CITATION {"citationID":"YjMpGTnT","properties":{"formattedCitation":"{\\i{}Id.}","plainCitation":"Id.","noteIndex":43},"citationItems":[{"id":7868,"uris":["http://zotero.org/users/10395840/items/GG6MBMVB"],"itemData":{"id":7868,"type":"legal_case","container-title":"S.Ct.","number":"18-422","page":"2484","title":"Rucho v. Common Cause","volume":"139","issued":{"date-parts":[["2019"]]}}}],"schema":"https://github.com/citation-style-language/schema/raw/master/csl-citation.json"} </w:instrText>
      </w:r>
      <w:r w:rsidR="00EA54F9">
        <w:fldChar w:fldCharType="separate"/>
      </w:r>
      <w:r w:rsidR="00E12B49" w:rsidRPr="00E12B49">
        <w:rPr>
          <w:i/>
          <w:iCs/>
        </w:rPr>
        <w:t>Id.</w:t>
      </w:r>
      <w:r w:rsidR="00EA54F9">
        <w:fldChar w:fldCharType="end"/>
      </w:r>
    </w:p>
  </w:footnote>
  <w:footnote w:id="45">
    <w:p w14:paraId="2FC28C6A" w14:textId="27B99FBA" w:rsidR="00BB6415" w:rsidRDefault="00BB6415">
      <w:pPr>
        <w:pStyle w:val="FootnoteText"/>
      </w:pPr>
      <w:r w:rsidRPr="00434672">
        <w:rPr>
          <w:rStyle w:val="FootnoteReference"/>
        </w:rPr>
        <w:footnoteRef/>
      </w:r>
      <w:r>
        <w:t xml:space="preserve"> </w:t>
      </w:r>
      <w:r w:rsidR="00992E6A">
        <w:fldChar w:fldCharType="begin"/>
      </w:r>
      <w:r w:rsidR="007A76B2">
        <w:instrText xml:space="preserve"> ADDIN ZOTERO_ITEM CSL_CITATION {"citationID":"v2vOgF5U","properties":{"formattedCitation":"Davis v. Bandemer, {\\i{}supra} note 22 at 113.","plainCitation":"Davis v. Bandemer, supra note 22 at 113.","noteIndex":44},"citationItems":[{"id":7864,"uris":["http://zotero.org/users/10395840/items/NJ2NNGE4"],"itemData":{"id":7864,"type":"legal_case","container-title":"U.S.","page":"109","title":"Davis v. Bandemer","volume":"478","issued":{"date-parts":[["1986"]]}},"locator":"113","label":"page"}],"schema":"https://github.com/citation-style-language/schema/raw/master/csl-citation.json"} </w:instrText>
      </w:r>
      <w:r w:rsidR="00992E6A">
        <w:fldChar w:fldCharType="separate"/>
      </w:r>
      <w:r w:rsidR="00E12B49" w:rsidRPr="00E12B49">
        <w:t xml:space="preserve">Davis v. Bandemer, </w:t>
      </w:r>
      <w:r w:rsidR="00E12B49" w:rsidRPr="00E12B49">
        <w:rPr>
          <w:i/>
          <w:iCs/>
        </w:rPr>
        <w:t>supra</w:t>
      </w:r>
      <w:r w:rsidR="00E12B49" w:rsidRPr="00E12B49">
        <w:t xml:space="preserve"> note 22 at 113.</w:t>
      </w:r>
      <w:r w:rsidR="00992E6A">
        <w:fldChar w:fldCharType="end"/>
      </w:r>
    </w:p>
  </w:footnote>
  <w:footnote w:id="46">
    <w:p w14:paraId="6B88F753" w14:textId="4D5B05BB" w:rsidR="005C3881" w:rsidRPr="00EC4F7B" w:rsidRDefault="005C3881">
      <w:pPr>
        <w:pStyle w:val="FootnoteText"/>
        <w:rPr>
          <w:szCs w:val="22"/>
        </w:rPr>
      </w:pPr>
      <w:r w:rsidRPr="00434672">
        <w:rPr>
          <w:rStyle w:val="FootnoteReference"/>
        </w:rPr>
        <w:footnoteRef/>
      </w:r>
      <w:r w:rsidRPr="00EC4F7B">
        <w:rPr>
          <w:szCs w:val="22"/>
        </w:rPr>
        <w:t xml:space="preserve"> </w:t>
      </w:r>
      <w:r w:rsidR="008D6103">
        <w:rPr>
          <w:szCs w:val="22"/>
        </w:rPr>
        <w:fldChar w:fldCharType="begin"/>
      </w:r>
      <w:r w:rsidR="007A76B2">
        <w:rPr>
          <w:szCs w:val="22"/>
        </w:rPr>
        <w:instrText xml:space="preserve"> ADDIN ZOTERO_ITEM CSL_CITATION {"citationID":"3gqbT0La","properties":{"formattedCitation":"Rucho v. Common Cause, {\\i{}supra} note 38 at 2491.","plainCitation":"Rucho v. Common Cause, supra note 38 at 2491.","noteIndex":45},"citationItems":[{"id":7868,"uris":["http://zotero.org/users/10395840/items/GG6MBMVB"],"itemData":{"id":7868,"type":"legal_case","container-title":"S.Ct.","number":"18-422","page":"2484","title":"Rucho v. Common Cause","volume":"139","issued":{"date-parts":[["2019"]]}},"locator":"2491","label":"page"}],"schema":"https://github.com/citation-style-language/schema/raw/master/csl-citation.json"} </w:instrText>
      </w:r>
      <w:r w:rsidR="008D6103">
        <w:rPr>
          <w:szCs w:val="22"/>
        </w:rPr>
        <w:fldChar w:fldCharType="separate"/>
      </w:r>
      <w:r w:rsidR="00E12B49" w:rsidRPr="00E12B49">
        <w:t xml:space="preserve">Rucho v. Common Cause, </w:t>
      </w:r>
      <w:r w:rsidR="00E12B49" w:rsidRPr="00E12B49">
        <w:rPr>
          <w:i/>
          <w:iCs/>
        </w:rPr>
        <w:t>supra</w:t>
      </w:r>
      <w:r w:rsidR="00E12B49" w:rsidRPr="00E12B49">
        <w:t xml:space="preserve"> note 38 at 2491.</w:t>
      </w:r>
      <w:r w:rsidR="008D6103">
        <w:rPr>
          <w:szCs w:val="22"/>
        </w:rPr>
        <w:fldChar w:fldCharType="end"/>
      </w:r>
    </w:p>
  </w:footnote>
  <w:footnote w:id="47">
    <w:p w14:paraId="68B50ECD" w14:textId="42E1AB78" w:rsidR="005C3881" w:rsidRPr="00EC4F7B" w:rsidRDefault="005C3881">
      <w:pPr>
        <w:pStyle w:val="FootnoteText"/>
        <w:rPr>
          <w:szCs w:val="22"/>
        </w:rPr>
      </w:pPr>
      <w:r w:rsidRPr="00434672">
        <w:rPr>
          <w:rStyle w:val="FootnoteReference"/>
        </w:rPr>
        <w:footnoteRef/>
      </w:r>
      <w:r w:rsidRPr="00EC4F7B">
        <w:rPr>
          <w:szCs w:val="22"/>
        </w:rPr>
        <w:t xml:space="preserve"> </w:t>
      </w:r>
      <w:r w:rsidR="008D6103">
        <w:rPr>
          <w:szCs w:val="22"/>
        </w:rPr>
        <w:fldChar w:fldCharType="begin"/>
      </w:r>
      <w:r w:rsidR="007A76B2">
        <w:rPr>
          <w:szCs w:val="22"/>
        </w:rPr>
        <w:instrText xml:space="preserve"> ADDIN ZOTERO_ITEM CSL_CITATION {"citationID":"c5WNo9Mc","properties":{"formattedCitation":"{\\i{}Id.} at 2494 quotations omitted; emphasis added.","plainCitation":"Id. at 2494 quotations omitted; emphasis added.","noteIndex":46},"citationItems":[{"id":7868,"uris":["http://zotero.org/users/10395840/items/GG6MBMVB"],"itemData":{"id":7868,"type":"legal_case","container-title":"S.Ct.","number":"18-422","page":"2484","title":"Rucho v. Common Cause","volume":"139","issued":{"date-parts":[["2019"]]}},"locator":"2494","label":"page","suffix":"quotations omitted; emphasis added"}],"schema":"https://github.com/citation-style-language/schema/raw/master/csl-citation.json"} </w:instrText>
      </w:r>
      <w:r w:rsidR="008D6103">
        <w:rPr>
          <w:szCs w:val="22"/>
        </w:rPr>
        <w:fldChar w:fldCharType="separate"/>
      </w:r>
      <w:r w:rsidR="00E12B49" w:rsidRPr="00E12B49">
        <w:rPr>
          <w:i/>
          <w:iCs/>
        </w:rPr>
        <w:t>Id.</w:t>
      </w:r>
      <w:r w:rsidR="00E12B49" w:rsidRPr="00E12B49">
        <w:t xml:space="preserve"> at 2494 quotations omitted; emphasis added.</w:t>
      </w:r>
      <w:r w:rsidR="008D6103">
        <w:rPr>
          <w:szCs w:val="22"/>
        </w:rPr>
        <w:fldChar w:fldCharType="end"/>
      </w:r>
    </w:p>
  </w:footnote>
  <w:footnote w:id="48">
    <w:p w14:paraId="138008FC" w14:textId="7E8CDF71" w:rsidR="005C3881" w:rsidRPr="00EC4F7B" w:rsidRDefault="005C3881">
      <w:pPr>
        <w:pStyle w:val="FootnoteText"/>
        <w:rPr>
          <w:szCs w:val="22"/>
        </w:rPr>
      </w:pPr>
      <w:r w:rsidRPr="00434672">
        <w:rPr>
          <w:rStyle w:val="FootnoteReference"/>
        </w:rPr>
        <w:footnoteRef/>
      </w:r>
      <w:r w:rsidRPr="00EC4F7B">
        <w:rPr>
          <w:szCs w:val="22"/>
        </w:rPr>
        <w:t xml:space="preserve"> </w:t>
      </w:r>
      <w:r w:rsidR="00C72FAD">
        <w:rPr>
          <w:szCs w:val="22"/>
        </w:rPr>
        <w:fldChar w:fldCharType="begin"/>
      </w:r>
      <w:r w:rsidR="007A76B2">
        <w:rPr>
          <w:szCs w:val="22"/>
        </w:rPr>
        <w:instrText xml:space="preserve"> ADDIN ZOTERO_ITEM CSL_CITATION {"citationID":"JIPF39RZ","properties":{"formattedCitation":"{\\i{}Id.} at 2507.","plainCitation":"Id. at 2507.","noteIndex":47},"citationItems":[{"id":7868,"uris":["http://zotero.org/users/10395840/items/GG6MBMVB"],"itemData":{"id":7868,"type":"legal_case","container-title":"S.Ct.","number":"18-422","page":"2484","title":"Rucho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C72FAD">
        <w:rPr>
          <w:szCs w:val="22"/>
        </w:rPr>
        <w:fldChar w:fldCharType="separate"/>
      </w:r>
      <w:r w:rsidR="00E12B49" w:rsidRPr="00E12B49">
        <w:rPr>
          <w:i/>
          <w:iCs/>
        </w:rPr>
        <w:t>Id.</w:t>
      </w:r>
      <w:r w:rsidR="00E12B49" w:rsidRPr="00E12B49">
        <w:t xml:space="preserve"> at 2507.</w:t>
      </w:r>
      <w:r w:rsidR="00C72FAD">
        <w:rPr>
          <w:szCs w:val="22"/>
        </w:rPr>
        <w:fldChar w:fldCharType="end"/>
      </w:r>
    </w:p>
  </w:footnote>
  <w:footnote w:id="49">
    <w:p w14:paraId="43A536B6" w14:textId="6C7C6CD0" w:rsidR="005C3881" w:rsidRPr="00EC4F7B" w:rsidRDefault="005C3881">
      <w:pPr>
        <w:pStyle w:val="FootnoteText"/>
        <w:rPr>
          <w:szCs w:val="22"/>
        </w:rPr>
      </w:pPr>
      <w:r w:rsidRPr="00434672">
        <w:rPr>
          <w:rStyle w:val="FootnoteReference"/>
        </w:rPr>
        <w:footnoteRef/>
      </w:r>
      <w:r w:rsidRPr="00EC4F7B">
        <w:rPr>
          <w:szCs w:val="22"/>
        </w:rPr>
        <w:t xml:space="preserve"> </w:t>
      </w:r>
      <w:r w:rsidR="00C72FAD">
        <w:rPr>
          <w:szCs w:val="22"/>
        </w:rPr>
        <w:fldChar w:fldCharType="begin"/>
      </w:r>
      <w:r w:rsidR="007A76B2">
        <w:rPr>
          <w:szCs w:val="22"/>
        </w:rPr>
        <w:instrText xml:space="preserve"> ADDIN ZOTERO_ITEM CSL_CITATION {"citationID":"7Tx95p53","properties":{"formattedCitation":"{\\i{}Id.} at 2506.","plainCitation":"Id. at 2506.","noteIndex":48},"citationItems":[{"id":7868,"uris":["http://zotero.org/users/10395840/items/GG6MBMVB"],"itemData":{"id":7868,"type":"legal_case","container-title":"S.Ct.","number":"18-422","page":"2484","title":"Rucho v. Common Cause","volume":"139","issued":{"date-parts":[["2019"]]}},"locator":"2506","label":"page"}],"schema":"https://github.com/citation-style-language/schema/raw/master/csl-citation.json"} </w:instrText>
      </w:r>
      <w:r w:rsidR="00C72FAD">
        <w:rPr>
          <w:szCs w:val="22"/>
        </w:rPr>
        <w:fldChar w:fldCharType="separate"/>
      </w:r>
      <w:r w:rsidR="00E12B49" w:rsidRPr="00E12B49">
        <w:rPr>
          <w:i/>
          <w:iCs/>
        </w:rPr>
        <w:t>Id.</w:t>
      </w:r>
      <w:r w:rsidR="00E12B49" w:rsidRPr="00E12B49">
        <w:t xml:space="preserve"> at 2506.</w:t>
      </w:r>
      <w:r w:rsidR="00C72FAD">
        <w:rPr>
          <w:szCs w:val="22"/>
        </w:rPr>
        <w:fldChar w:fldCharType="end"/>
      </w:r>
    </w:p>
  </w:footnote>
  <w:footnote w:id="50">
    <w:p w14:paraId="5AD52CC0" w14:textId="39EB0312" w:rsidR="005C3881" w:rsidRPr="00EC4F7B" w:rsidRDefault="005C3881">
      <w:pPr>
        <w:pStyle w:val="FootnoteText"/>
        <w:rPr>
          <w:szCs w:val="22"/>
        </w:rPr>
      </w:pPr>
      <w:r w:rsidRPr="00434672">
        <w:rPr>
          <w:rStyle w:val="FootnoteReference"/>
        </w:rPr>
        <w:footnoteRef/>
      </w:r>
      <w:r w:rsidRPr="00EC4F7B">
        <w:rPr>
          <w:szCs w:val="22"/>
        </w:rPr>
        <w:t xml:space="preserve"> </w:t>
      </w:r>
      <w:r w:rsidR="00C72FAD">
        <w:rPr>
          <w:szCs w:val="22"/>
        </w:rPr>
        <w:fldChar w:fldCharType="begin"/>
      </w:r>
      <w:r w:rsidR="007A76B2">
        <w:rPr>
          <w:szCs w:val="22"/>
        </w:rPr>
        <w:instrText xml:space="preserve"> ADDIN ZOTERO_ITEM CSL_CITATION {"citationID":"Xe4QioSE","properties":{"formattedCitation":"{\\i{}Id.} at 2507.","plainCitation":"Id. at 2507.","noteIndex":49},"citationItems":[{"id":7868,"uris":["http://zotero.org/users/10395840/items/GG6MBMVB"],"itemData":{"id":7868,"type":"legal_case","container-title":"S.Ct.","number":"18-422","page":"2484","title":"Rucho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C72FAD">
        <w:rPr>
          <w:szCs w:val="22"/>
        </w:rPr>
        <w:fldChar w:fldCharType="separate"/>
      </w:r>
      <w:r w:rsidR="00E12B49" w:rsidRPr="00E12B49">
        <w:rPr>
          <w:i/>
          <w:iCs/>
        </w:rPr>
        <w:t>Id.</w:t>
      </w:r>
      <w:r w:rsidR="00E12B49" w:rsidRPr="00E12B49">
        <w:t xml:space="preserve"> at 2507.</w:t>
      </w:r>
      <w:r w:rsidR="00C72FAD">
        <w:rPr>
          <w:szCs w:val="22"/>
        </w:rPr>
        <w:fldChar w:fldCharType="end"/>
      </w:r>
    </w:p>
  </w:footnote>
  <w:footnote w:id="51">
    <w:p w14:paraId="3EB34F5E" w14:textId="166968B4" w:rsidR="005C3881" w:rsidRPr="00EC4F7B" w:rsidRDefault="005C3881">
      <w:pPr>
        <w:pStyle w:val="FootnoteText"/>
        <w:rPr>
          <w:szCs w:val="22"/>
        </w:rPr>
      </w:pPr>
      <w:r w:rsidRPr="00434672">
        <w:rPr>
          <w:rStyle w:val="FootnoteReference"/>
        </w:rPr>
        <w:footnoteRef/>
      </w:r>
      <w:r w:rsidRPr="00EC4F7B">
        <w:rPr>
          <w:szCs w:val="22"/>
        </w:rPr>
        <w:t xml:space="preserve"> </w:t>
      </w:r>
      <w:r w:rsidR="00222185">
        <w:rPr>
          <w:szCs w:val="22"/>
        </w:rPr>
        <w:fldChar w:fldCharType="begin"/>
      </w:r>
      <w:r w:rsidR="007A76B2">
        <w:rPr>
          <w:szCs w:val="22"/>
        </w:rPr>
        <w:instrText xml:space="preserve"> ADDIN ZOTERO_ITEM CSL_CITATION {"citationID":"ATqrk9Di","properties":{"formattedCitation":"{\\i{}Id.} at 2499.","plainCitation":"Id. at 2499.","noteIndex":50},"citationItems":[{"id":7868,"uris":["http://zotero.org/users/10395840/items/GG6MBMVB"],"itemData":{"id":7868,"type":"legal_case","container-title":"S.Ct.","number":"18-422","page":"2484","title":"Rucho v. Common Cause","volume":"139","issued":{"date-parts":[["2019"]]}},"locator":"2499","label":"page"}],"schema":"https://github.com/citation-style-language/schema/raw/master/csl-citation.json"} </w:instrText>
      </w:r>
      <w:r w:rsidR="00222185">
        <w:rPr>
          <w:szCs w:val="22"/>
        </w:rPr>
        <w:fldChar w:fldCharType="separate"/>
      </w:r>
      <w:r w:rsidR="00E12B49" w:rsidRPr="00E12B49">
        <w:rPr>
          <w:i/>
          <w:iCs/>
        </w:rPr>
        <w:t>Id.</w:t>
      </w:r>
      <w:r w:rsidR="00E12B49" w:rsidRPr="00E12B49">
        <w:t xml:space="preserve"> at 2499.</w:t>
      </w:r>
      <w:r w:rsidR="00222185">
        <w:rPr>
          <w:szCs w:val="22"/>
        </w:rPr>
        <w:fldChar w:fldCharType="end"/>
      </w:r>
    </w:p>
  </w:footnote>
  <w:footnote w:id="52">
    <w:p w14:paraId="3A5FD896" w14:textId="18EB398C" w:rsidR="005C3881" w:rsidRPr="00EC4F7B" w:rsidRDefault="005C3881">
      <w:pPr>
        <w:pStyle w:val="FootnoteText"/>
        <w:rPr>
          <w:szCs w:val="22"/>
        </w:rPr>
      </w:pPr>
      <w:r w:rsidRPr="00434672">
        <w:rPr>
          <w:rStyle w:val="FootnoteReference"/>
        </w:rPr>
        <w:footnoteRef/>
      </w:r>
      <w:r w:rsidRPr="00EC4F7B">
        <w:rPr>
          <w:szCs w:val="22"/>
        </w:rPr>
        <w:t xml:space="preserve"> </w:t>
      </w:r>
      <w:r w:rsidR="00107A59">
        <w:rPr>
          <w:szCs w:val="22"/>
        </w:rPr>
        <w:fldChar w:fldCharType="begin"/>
      </w:r>
      <w:r w:rsidR="007A76B2">
        <w:rPr>
          <w:szCs w:val="22"/>
        </w:rPr>
        <w:instrText xml:space="preserve"> ADDIN ZOTERO_ITEM CSL_CITATION {"citationID":"CbfipvEN","properties":{"formattedCitation":"{\\i{}Id.}","plainCitation":"Id.","noteIndex":51},"citationItems":[{"id":7868,"uris":["http://zotero.org/users/10395840/items/GG6MBMVB"],"itemData":{"id":7868,"type":"legal_case","container-title":"S.Ct.","number":"18-422","page":"2484","title":"Rucho v. Common Cause","volume":"139","issued":{"date-parts":[["2019"]]}},"locator":"2499","label":"page"}],"schema":"https://github.com/citation-style-language/schema/raw/master/csl-citation.json"} </w:instrText>
      </w:r>
      <w:r w:rsidR="00107A59">
        <w:rPr>
          <w:szCs w:val="22"/>
        </w:rPr>
        <w:fldChar w:fldCharType="separate"/>
      </w:r>
      <w:r w:rsidR="00E12B49" w:rsidRPr="00E12B49">
        <w:rPr>
          <w:i/>
          <w:iCs/>
        </w:rPr>
        <w:t>Id.</w:t>
      </w:r>
      <w:r w:rsidR="00107A59">
        <w:rPr>
          <w:szCs w:val="22"/>
        </w:rPr>
        <w:fldChar w:fldCharType="end"/>
      </w:r>
    </w:p>
  </w:footnote>
  <w:footnote w:id="53">
    <w:p w14:paraId="66640B34" w14:textId="03B6E2A8" w:rsidR="008E59DE" w:rsidRDefault="008E59DE">
      <w:pPr>
        <w:pStyle w:val="FootnoteText"/>
      </w:pPr>
      <w:r w:rsidRPr="00434672">
        <w:rPr>
          <w:rStyle w:val="FootnoteReference"/>
        </w:rPr>
        <w:footnoteRef/>
      </w:r>
      <w:r>
        <w:t xml:space="preserve"> </w:t>
      </w:r>
      <w:r>
        <w:fldChar w:fldCharType="begin"/>
      </w:r>
      <w:r w:rsidR="007A76B2">
        <w:instrText xml:space="preserve"> ADDIN ZOTERO_ITEM CSL_CITATION {"citationID":"ODxlFwcX","properties":{"formattedCitation":"Bernard Grofman, {\\i{}For Single-Member Districts, Random is Not Equal}, {\\i{}in} {\\scaps Representation and Redistricting Issues,} 55 (Bernard Grofman et al. eds., Eds. ed. 1982); G. Gudgin &amp; P. J. Taylor, {\\i{}The Decomposition of Electoral Bias in a Plurality Election}, 10 {\\scaps Br. J. Polit. Sci.} 515 (1980), https://www.cambridge.org/core/journals/british-journal-of-political-science/article/abs/decomposition-of-electoral-bias-in-a-plurality-election/7F5D5B83F7F1D6DF1433FABC354ECDF2 (last visited Nov 28, 2022); {\\scaps G. Gudgin, P.J. Taylor &amp; R.J. Johnston}, {\\scaps Seats, Votes, and the Spatial Organisation of Elections} (2012), https://books.google.com/books?id=3UVLAQAAQBAJ; {\\scaps M.S. Shugart &amp; R. Taagepera}, {\\scaps Votes from Seats: Logical Models of Electoral Systems} (2017), https://books.google.com/books?id=0S42DwAAQBAJ; Rein Taagepera, {\\i{}Seats and votes: A generalization of the cube law of elections}, 2 {\\scaps Soc. Sci. Res.} 257 (1973), https://linkinghub.elsevier.com/retrieve/pii/0049089X73900033 (last visited Oct 18, 2022).","plainCitation":"Bernard Grofman, For Single-Member Districts, Random is Not Equal, in Representation and Redistricting Issues, 55 (Bernard Grofman et al. eds., Eds. ed. 1982); G. Gudgin &amp; P. J. Taylor, The Decomposition of Electoral Bias in a Plurality Election, 10 Br. J. Polit. Sci. 515 (1980), https://www.cambridge.org/core/journals/british-journal-of-political-science/article/abs/decomposition-of-electoral-bias-in-a-plurality-election/7F5D5B83F7F1D6DF1433FABC354ECDF2 (last visited Nov 28, 2022); G. Gudgin, P.J. Taylor &amp; R.J. Johnston, Seats, Votes, and the Spatial Organisation of Elections (2012), https://books.google.com/books?id=3UVLAQAAQBAJ; M.S. Shugart &amp; R. Taagepera, Votes from Seats: Logical Models of Electoral Systems (2017), https://books.google.com/books?id=0S42DwAAQBAJ; Rein Taagepera, Seats and votes: A generalization of the cube law of elections, 2 Soc. Sci. Res. 257 (1973), https://linkinghub.elsevier.com/retrieve/pii/0049089X73900033 (last visited Oct 18, 2022).","noteIndex":52},"citationItems":[{"id":7724,"uris":["http://zotero.org/users/10395840/items/QFJWE46U"],"itemData":{"id":7724,"type":"chapter","container-title":"Representation and Redistricting Issues,","edition":"Eds.","page":"55-58","publisher":"Lexington Books","title":"For Single-Member Districts, Random is Not Equal","author":[{"family":"Grofman","given":"Bernard"}],"editor":[{"family":"Grofman","given":"Bernard"},{"family":"Lijphart","given":"Arend"},{"family":"McKay","given":"Roberts"},{"family":"Scarrow","given":"Howard"}],"issued":{"date-parts":[["1982"]]}}},{"id":7772,"uris":["http://zotero.org/users/10395840/items/VGU2BXH7"],"itemData":{"id":7772,"type":"article-journal","abstract":"This paper describes an empirical procedure for analysing the difference between the proportion of votes a major party attracts and the proportion of seats it subsequently wins in a plurality election. This difference will be referred to as the electoral bias with respect to that particular party at the election being analysed:B = S — V, (1)where S is the seat proportion and V the vote proportion gained by the party. This bias is the basic concept underlying much of the debate about electoral reform but curiously it has been an under-researched topic in political science literature. Apart from a small continuing debate over the cubic law of seat proportions and some analyses of Australian and New Zealand elections most attention in election studies has been concerned with determining the proportion of votes rather than the subsequent proportion of seats.","container-title":"British Journal of Political Science","DOI":"10.1017/S0007123400002374","ISSN":"1469-2112, 0007-1234","issue":"4","language":"en","note":"publisher: Cambridge University Press","page":"515-521","source":"Cambridge University Press","title":"The Decomposition of Electoral Bias in a Plurality Election","URL":"https://www.cambridge.org/core/journals/british-journal-of-political-science/article/abs/decomposition-of-electoral-bias-in-a-plurality-election/7F5D5B83F7F1D6DF1433FABC354ECDF2","volume":"10","author":[{"family":"Gudgin","given":"G."},{"family":"Taylor","given":"P. J."}],"accessed":{"date-parts":[["2022",11,28]]},"issued":{"date-parts":[["1980",10]]}}},{"id":7771,"uris":["http://zotero.org/users/10395840/items/UQB3WQ67"],"itemData":{"id":7771,"type":"book","collection-title":"ECPR Press Classics","ISBN":"978-1-907301-35-3","note":"LCCN: 2016438520","publisher":"ECPR Press","title":"Seats, Votes, and the Spatial Organisation of Elections","URL":"https://books.google.com/books?id=3UVLAQAAQBAJ","author":[{"family":"Gudgin","given":"G."},{"family":"Taylor","given":"P.J."},{"family":"Johnston","given":"R.J."}],"issued":{"date-parts":[["2012"]]}}},{"id":7774,"uris":["http://zotero.org/users/10395840/items/F93WZM5A"],"itemData":{"id":7774,"type":"book","ISBN":"978-1-108-41702-0","note":"LCCN: 2017026036","publisher":"Cambridge University Press","title":"Votes from Seats: Logical Models of Electoral Systems","URL":"https://books.google.com/books?id=0S42DwAAQBAJ","author":[{"family":"Shugart","given":"M.S."},{"family":"Taagepera","given":"R."}],"issued":{"date-parts":[["2017"]]}}},{"id":4052,"uris":["http://zotero.org/users/10395840/items/W5DJ4KBK"],"itemData":{"id":4052,"type":"article-journal","container-title":"Social Science Research","DOI":"10.1016/0049-089X(73)90003-3","ISSN":"0049089X","issue":"3","journalAbbreviation":"Social Science Research","language":"en","page":"257-275","source":"DOI.org (Crossref)","title":"Seats and votes: A generalization of the cube law of elections","title-short":"Seats and votes","URL":"https://linkinghub.elsevier.com/retrieve/pii/0049089X73900033","volume":"2","author":[{"family":"Taagepera","given":"Rein"}],"accessed":{"date-parts":[["2022",10,18]]},"issued":{"date-parts":[["1973",9]]}}}],"schema":"https://github.com/citation-style-language/schema/raw/master/csl-citation.json"} </w:instrText>
      </w:r>
      <w:r>
        <w:fldChar w:fldCharType="separate"/>
      </w:r>
      <w:r w:rsidR="00E12B49" w:rsidRPr="00E12B49">
        <w:t xml:space="preserve">Bernard Grofman, </w:t>
      </w:r>
      <w:r w:rsidR="00E12B49" w:rsidRPr="00E12B49">
        <w:rPr>
          <w:i/>
          <w:iCs/>
        </w:rPr>
        <w:t>For Single-Member Districts, Random is Not Equal</w:t>
      </w:r>
      <w:r w:rsidR="00E12B49" w:rsidRPr="00E12B49">
        <w:t xml:space="preserve">, </w:t>
      </w:r>
      <w:r w:rsidR="00E12B49" w:rsidRPr="00E12B49">
        <w:rPr>
          <w:i/>
          <w:iCs/>
        </w:rPr>
        <w:t>in</w:t>
      </w:r>
      <w:r w:rsidR="00E12B49" w:rsidRPr="00E12B49">
        <w:t xml:space="preserve"> </w:t>
      </w:r>
      <w:r w:rsidR="00E12B49" w:rsidRPr="00E12B49">
        <w:rPr>
          <w:smallCaps/>
        </w:rPr>
        <w:t>Representation and Redistricting Issues,</w:t>
      </w:r>
      <w:r w:rsidR="00E12B49" w:rsidRPr="00E12B49">
        <w:t xml:space="preserve"> 55 (Bernard Grofman et al. eds., Eds. ed. 1982); G. Gudgin &amp; P. J. Taylor, </w:t>
      </w:r>
      <w:r w:rsidR="00E12B49" w:rsidRPr="00E12B49">
        <w:rPr>
          <w:i/>
          <w:iCs/>
        </w:rPr>
        <w:t>The Decomposition of Electoral Bias in a Plurality Election</w:t>
      </w:r>
      <w:r w:rsidR="00E12B49" w:rsidRPr="00E12B49">
        <w:t xml:space="preserve">, 10 </w:t>
      </w:r>
      <w:r w:rsidR="00E12B49" w:rsidRPr="00E12B49">
        <w:rPr>
          <w:smallCaps/>
        </w:rPr>
        <w:t>Br. J. Polit. Sci.</w:t>
      </w:r>
      <w:r w:rsidR="00E12B49" w:rsidRPr="00E12B49">
        <w:t xml:space="preserve"> 515 (1980), https://www.cambridge.org/core/journals/british-journal-of-political-science/article/abs/decomposition-of-electoral-bias-in-a-plurality-election/7F5D5B83F7F1D6DF1433FABC354ECDF2 (last visited Nov 28, 2022); </w:t>
      </w:r>
      <w:r w:rsidR="00E12B49" w:rsidRPr="00E12B49">
        <w:rPr>
          <w:smallCaps/>
        </w:rPr>
        <w:t>G. Gudgin, P.J. Taylor &amp; R.J. Johnston</w:t>
      </w:r>
      <w:r w:rsidR="00E12B49" w:rsidRPr="00E12B49">
        <w:t xml:space="preserve">, </w:t>
      </w:r>
      <w:r w:rsidR="00E12B49" w:rsidRPr="00E12B49">
        <w:rPr>
          <w:smallCaps/>
        </w:rPr>
        <w:t>Seats, Votes, and the Spatial Organisation of Elections</w:t>
      </w:r>
      <w:r w:rsidR="00E12B49" w:rsidRPr="00E12B49">
        <w:t xml:space="preserve"> (2012), https://books.google.com/books?id=3UVLAQAAQBAJ; </w:t>
      </w:r>
      <w:r w:rsidR="00E12B49" w:rsidRPr="00E12B49">
        <w:rPr>
          <w:smallCaps/>
        </w:rPr>
        <w:t>M.S. Shugart &amp; R. Taagepera</w:t>
      </w:r>
      <w:r w:rsidR="00E12B49" w:rsidRPr="00E12B49">
        <w:t xml:space="preserve">, </w:t>
      </w:r>
      <w:r w:rsidR="00E12B49" w:rsidRPr="00E12B49">
        <w:rPr>
          <w:smallCaps/>
        </w:rPr>
        <w:t>Votes from Seats: Logical Models of Electoral Systems</w:t>
      </w:r>
      <w:r w:rsidR="00E12B49" w:rsidRPr="00E12B49">
        <w:t xml:space="preserve"> (2017), https://books.google.com/books?id=0S42DwAAQBAJ; Rein Taagepera, </w:t>
      </w:r>
      <w:r w:rsidR="00E12B49" w:rsidRPr="00E12B49">
        <w:rPr>
          <w:i/>
          <w:iCs/>
        </w:rPr>
        <w:t>Seats and votes: A generalization of the cube law of elections</w:t>
      </w:r>
      <w:r w:rsidR="00E12B49" w:rsidRPr="00E12B49">
        <w:t xml:space="preserve">, 2 </w:t>
      </w:r>
      <w:r w:rsidR="00E12B49" w:rsidRPr="00E12B49">
        <w:rPr>
          <w:smallCaps/>
        </w:rPr>
        <w:t>Soc. Sci. Res.</w:t>
      </w:r>
      <w:r w:rsidR="00E12B49" w:rsidRPr="00E12B49">
        <w:t xml:space="preserve"> 257 (1973), https://linkinghub.elsevier.com/retrieve/pii/0049089X73900033 (last visited Oct 18, 2022).</w:t>
      </w:r>
      <w:r>
        <w:fldChar w:fldCharType="end"/>
      </w:r>
    </w:p>
  </w:footnote>
  <w:footnote w:id="54">
    <w:p w14:paraId="4CBECE5F" w14:textId="7201993B" w:rsidR="005F22F7" w:rsidRDefault="005F22F7">
      <w:pPr>
        <w:pStyle w:val="FootnoteText"/>
      </w:pPr>
      <w:r w:rsidRPr="00434672">
        <w:rPr>
          <w:rStyle w:val="FootnoteReference"/>
        </w:rPr>
        <w:footnoteRef/>
      </w:r>
      <w:r>
        <w:t xml:space="preserve"> </w:t>
      </w:r>
      <w:r>
        <w:fldChar w:fldCharType="begin"/>
      </w:r>
      <w:r w:rsidR="007A76B2">
        <w:instrText xml:space="preserve"> ADDIN ZOTERO_ITEM CSL_CITATION {"citationID":"fToz5pX7","properties":{"formattedCitation":"Grofman and King, {\\i{}supra} note 36; Jonathan N. Katz, Gary King &amp; Elizabeth Rosenblatt, {\\i{}Theoretical Foundations and Empirical Evaluations of Partisan Fairness in District-Based Democracies}, 114 {\\scaps Am. Polit. Sci. Rev.} 164 (2020), https://www.cambridge.org/core/product/identifier/S000305541900056X/type/journal_article (last visited Oct 18, 2022).","plainCitation":"Grofman and King, supra note 36; Jonathan N. Katz, Gary King &amp; Elizabeth Rosenblatt, Theoretical Foundations and Empirical Evaluations of Partisan Fairness in District-Based Democracies, 114 Am. Polit. Sci. Rev. 164 (2020), https://www.cambridge.org/core/product/identifier/S000305541900056X/type/journal_article (last visited Oct 18, 2022).","noteIndex":53},"citationItems":[{"id":4514,"uris":["http://zotero.org/users/10395840/items/5QZVJ79C"],"itemData":{"id":4514,"type":"article-journal","container-title":"Election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URL":"http://www.liebertpub.com/doi/10.1089/elj.2006.6002","volume":"6","author":[{"family":"Grofman","given":"Bernard"},{"family":"King","given":"Gary"}],"accessed":{"date-parts":[["2022",10,18]]},"issued":{"date-parts":[["2007",3]]}}},{"id":5176,"uris":["http://zotero.org/users/10395840/items/7UVMMI78"],"itemData":{"id":5176,"type":"article-journal","abstrac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systems.","container-title":"American Political Science Review","DOI":"10.1017/S000305541900056X","ISSN":"0003-0554, 1537-5943","issue":"1","journalAbbreviation":"Am Polit Sci Rev","language":"en","page":"164-178","source":"DOI.org (Crossref)","title":"Theoretical Foundations and Empirical Evaluations of Partisan Fairness in District-Based Democracies","URL":"https://www.cambridge.org/core/product/identifier/S000305541900056X/type/journal_article","volume":"114","author":[{"family":"Katz","given":"Jonathan N."},{"family":"King","given":"Gary"},{"family":"Rosenblatt","given":"Elizabeth"}],"accessed":{"date-parts":[["2022",10,18]]},"issued":{"date-parts":[["2020",2]]}}}],"schema":"https://github.com/citation-style-language/schema/raw/master/csl-citation.json"} </w:instrText>
      </w:r>
      <w:r>
        <w:fldChar w:fldCharType="separate"/>
      </w:r>
      <w:r w:rsidR="00E12B49" w:rsidRPr="00E12B49">
        <w:t xml:space="preserve">Grofman and King, </w:t>
      </w:r>
      <w:r w:rsidR="00E12B49" w:rsidRPr="00E12B49">
        <w:rPr>
          <w:i/>
          <w:iCs/>
        </w:rPr>
        <w:t>supra</w:t>
      </w:r>
      <w:r w:rsidR="00E12B49" w:rsidRPr="00E12B49">
        <w:t xml:space="preserve"> note 36; Jonathan N. Katz, Gary King &amp; Elizabeth Rosenblatt, </w:t>
      </w:r>
      <w:r w:rsidR="00E12B49" w:rsidRPr="00E12B49">
        <w:rPr>
          <w:i/>
          <w:iCs/>
        </w:rPr>
        <w:t>Theoretical Foundations and Empirical Evaluations of Partisan Fairness in District-Based Democracies</w:t>
      </w:r>
      <w:r w:rsidR="00E12B49" w:rsidRPr="00E12B49">
        <w:t xml:space="preserve">, 114 </w:t>
      </w:r>
      <w:r w:rsidR="00E12B49" w:rsidRPr="00E12B49">
        <w:rPr>
          <w:smallCaps/>
        </w:rPr>
        <w:t>Am. Polit. Sci. Rev.</w:t>
      </w:r>
      <w:r w:rsidR="00E12B49" w:rsidRPr="00E12B49">
        <w:t xml:space="preserve"> 164 (2020), https://www.cambridge.org/core/product/identifier/S000305541900056X/type/journal_article (last visited Oct 18, 2022).</w:t>
      </w:r>
      <w:r>
        <w:fldChar w:fldCharType="end"/>
      </w:r>
    </w:p>
  </w:footnote>
  <w:footnote w:id="55">
    <w:p w14:paraId="326387E4" w14:textId="615AEC20" w:rsidR="005F22F7" w:rsidRDefault="005F22F7" w:rsidP="00DC098E">
      <w:pPr>
        <w:pStyle w:val="FootnoteText"/>
      </w:pPr>
      <w:r w:rsidRPr="00434672">
        <w:rPr>
          <w:rStyle w:val="FootnoteReference"/>
        </w:rPr>
        <w:footnoteRef/>
      </w:r>
      <w:r>
        <w:t xml:space="preserve"> </w:t>
      </w:r>
      <w:r>
        <w:fldChar w:fldCharType="begin"/>
      </w:r>
      <w:r w:rsidR="007A76B2">
        <w:instrText xml:space="preserve"> ADDIN ZOTERO_ITEM CSL_CITATION {"citationID":"22bUPq0l","properties":{"formattedCitation":"Amariah Becker et al., {\\i{}Computational Redistricting and the Voting Rights Act}, 20 {\\scaps Election Law J. Rules Polit. Policy} 407 (2021), https://www.liebertpub.com/doi/10.1089/elj.2020.0704 (last visited Oct 18, 2022); Daryl DeFord, Moon Duchin &amp; Justin Solomon, {\\i{}Recombination: A Family of Markov Chains for Redistricting}, {\\scaps Harv. Data Sci. Rev.} (2021), https://hdsr.mitpress.mit.edu/pub/1ds8ptxu (last visited Oct 18, 2022); Moon Duchin &amp; Douglas M Spencer, {\\i{}Models, Race, and the Law}, 54 (2021); {\\scaps Political Geometry: Rethinking Redistricting in the US with Math, Law, and Everything In Between}, (Moon Duchin &amp; Olivia Walch eds., 2022), https://link.springer.com/10.1007/978-3-319-69161-9 (last visited Oct 18, 2022).","plainCitation":"Amariah Becker et al., Computational Redistricting and the Voting Rights Act, 20 Election Law J. Rules Polit. Policy 407 (2021), https://www.liebertpub.com/doi/10.1089/elj.2020.0704 (last visited Oct 18, 2022); Daryl DeFord, Moon Duchin &amp; Justin Solomon, Recombination: A Family of Markov Chains for Redistricting, Harv. Data Sci. Rev. (2021), https://hdsr.mitpress.mit.edu/pub/1ds8ptxu (last visited Oct 18, 2022); Moon Duchin &amp; Douglas M Spencer, Models, Race, and the Law, 54 (2021); Political Geometry: Rethinking Redistricting in the US with Math, Law, and Everything In Between, (Moon Duchin &amp; Olivia Walch eds., 2022), https://link.springer.com/10.1007/978-3-319-69161-9 (last visited Oct 18, 2022).","noteIndex":54},"citationItems":[{"id":4979,"uris":["http://zotero.org/users/10395840/items/DT6K5PPI"],"itemData":{"id":4979,"type":"article-journal","abstract":"In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URL":"https://www.liebertpub.com/doi/10.1089/elj.2020.0704","volume":"20","author":[{"family":"Becker","given":"Amariah"},{"family":"Duchin","given":"Moon"},{"family":"Gold","given":"Dara"},{"family":"Hirsch","given":"Sam"}],"accessed":{"date-parts":[["2022",10,18]]},"issued":{"date-parts":[["2021",12,1]]}}},{"id":5085,"uris":["http://zotero.org/users/10395840/items/ZFXQLV4B"],"itemData":{"id":5085,"type":"article-journal","container-title":"Harvard Data Science Review","DOI":"10.1162/99608f92.eb30390f","language":"en","source":"DOI.org (Crossref)","title":"Recombination: A Family of Markov Chains for Redistricting","title-short":"Recombination","URL":"https://hdsr.mitpress.mit.edu/pub/1ds8ptxu","author":[{"family":"DeFord","given":"Daryl"},{"family":"Duchin","given":"Moon"},{"family":"Solomon","given":"Justin"}],"accessed":{"date-parts":[["2022",10,18]]},"issued":{"date-parts":[["2021",1,29]]}}},{"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fldChar w:fldCharType="separate"/>
      </w:r>
      <w:r w:rsidR="00E12B49" w:rsidRPr="00E12B49">
        <w:t xml:space="preserve">Amariah Becker et al., </w:t>
      </w:r>
      <w:r w:rsidR="00E12B49" w:rsidRPr="00E12B49">
        <w:rPr>
          <w:i/>
          <w:iCs/>
        </w:rPr>
        <w:t>Computational Redistricting and the Voting Rights Act</w:t>
      </w:r>
      <w:r w:rsidR="00E12B49" w:rsidRPr="00E12B49">
        <w:t xml:space="preserve">, 20 </w:t>
      </w:r>
      <w:r w:rsidR="00E12B49" w:rsidRPr="00E12B49">
        <w:rPr>
          <w:smallCaps/>
        </w:rPr>
        <w:t>Election Law J. Rules Polit. Policy</w:t>
      </w:r>
      <w:r w:rsidR="00E12B49" w:rsidRPr="00E12B49">
        <w:t xml:space="preserve"> 407 (2021), https://www.liebertpub.com/doi/10.1089/elj.2020.0704 (last visited Oct 18, 2022); Daryl DeFord, Moon Duchin &amp; Justin Solomon, </w:t>
      </w:r>
      <w:r w:rsidR="00E12B49" w:rsidRPr="00E12B49">
        <w:rPr>
          <w:i/>
          <w:iCs/>
        </w:rPr>
        <w:t>Recombination: A Family of Markov Chains for Redistricting</w:t>
      </w:r>
      <w:r w:rsidR="00E12B49" w:rsidRPr="00E12B49">
        <w:t xml:space="preserve">, </w:t>
      </w:r>
      <w:r w:rsidR="00E12B49" w:rsidRPr="00E12B49">
        <w:rPr>
          <w:smallCaps/>
        </w:rPr>
        <w:t>Harv. Data Sci. Rev.</w:t>
      </w:r>
      <w:r w:rsidR="00E12B49" w:rsidRPr="00E12B49">
        <w:t xml:space="preserve"> (2021), https://hdsr.mitpress.mit.edu/pub/1ds8ptxu (last visited Oct 18, 2022); Moon Duchin &amp; Douglas M Spencer, </w:t>
      </w:r>
      <w:r w:rsidR="00E12B49" w:rsidRPr="00E12B49">
        <w:rPr>
          <w:i/>
          <w:iCs/>
        </w:rPr>
        <w:t>Models, Race, and the Law</w:t>
      </w:r>
      <w:r w:rsidR="00E12B49" w:rsidRPr="00E12B49">
        <w:t xml:space="preserve">, 54 (2021); </w:t>
      </w:r>
      <w:r w:rsidR="00E12B49" w:rsidRPr="00E12B49">
        <w:rPr>
          <w:smallCaps/>
        </w:rPr>
        <w:t>Political Geometry: Rethinking Redistricting in the US with Math, Law, and Everything In Between</w:t>
      </w:r>
      <w:r w:rsidR="00E12B49" w:rsidRPr="00E12B49">
        <w:t>, (Moon Duchin &amp; Olivia Walch eds., 2022), https://link.springer.com/10.1007/978-3-319-69161-9 (last visited Oct 18, 2022).</w:t>
      </w:r>
      <w:r>
        <w:fldChar w:fldCharType="end"/>
      </w:r>
    </w:p>
  </w:footnote>
  <w:footnote w:id="56">
    <w:p w14:paraId="433466F7" w14:textId="21B8E649" w:rsidR="004D563A" w:rsidRPr="00EC4F7B" w:rsidRDefault="004D563A">
      <w:pPr>
        <w:pStyle w:val="FootnoteText"/>
        <w:rPr>
          <w:szCs w:val="22"/>
        </w:rPr>
      </w:pPr>
      <w:r w:rsidRPr="00434672">
        <w:rPr>
          <w:rStyle w:val="FootnoteReference"/>
        </w:rPr>
        <w:footnoteRef/>
      </w:r>
      <w:r w:rsidRPr="00EC4F7B">
        <w:rPr>
          <w:szCs w:val="22"/>
        </w:rPr>
        <w:t xml:space="preserve"> See </w:t>
      </w:r>
      <w:r w:rsidR="004B5B1B">
        <w:rPr>
          <w:szCs w:val="22"/>
        </w:rPr>
        <w:fldChar w:fldCharType="begin"/>
      </w:r>
      <w:r w:rsidR="007A76B2">
        <w:rPr>
          <w:szCs w:val="22"/>
        </w:rPr>
        <w:instrText xml:space="preserve"> ADDIN ZOTERO_ITEM CSL_CITATION {"citationID":"HgVufoAm","properties":{"formattedCitation":"{\\i{}League of Women Voters of Pa. v. Commonwealth, 178 A.3d 737 (Pa. 2018)}, {\\i{}supra} note 12; League of Women Voters of Fla. v. Detzner, 172 So.3d 363 (2015).","plainCitation":"League of Women Voters of Pa. v. Commonwealth, 178 A.3d 737 (Pa. 2018), supra note 12; League of Women Voters of Fla. v. Detzner, 172 So.3d 363 (2015).","noteIndex":55},"citationItems":[{"id":7855,"uris":["http://zotero.org/users/10395840/items/4KLVAJZ8"],"itemData":{"id":7855,"type":"legal_case","authority":"Supreme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4B5B1B">
        <w:rPr>
          <w:szCs w:val="22"/>
        </w:rPr>
        <w:fldChar w:fldCharType="separate"/>
      </w:r>
      <w:r w:rsidR="00E12B49" w:rsidRPr="00E12B49">
        <w:rPr>
          <w:i/>
          <w:iCs/>
        </w:rPr>
        <w:t>League of Women Voters of Pa. v. Commonwealth, 178 A.3d 737 (Pa. 2018)</w:t>
      </w:r>
      <w:r w:rsidR="00E12B49" w:rsidRPr="00E12B49">
        <w:t xml:space="preserve">, </w:t>
      </w:r>
      <w:r w:rsidR="00E12B49" w:rsidRPr="00E12B49">
        <w:rPr>
          <w:i/>
          <w:iCs/>
        </w:rPr>
        <w:t>supra</w:t>
      </w:r>
      <w:r w:rsidR="00E12B49" w:rsidRPr="00E12B49">
        <w:t xml:space="preserve"> note 12; League of Women Voters of Fla. v. Detzner, 172 So.3d 363 (2015).</w:t>
      </w:r>
      <w:r w:rsidR="004B5B1B">
        <w:rPr>
          <w:szCs w:val="22"/>
        </w:rPr>
        <w:fldChar w:fldCharType="end"/>
      </w:r>
    </w:p>
  </w:footnote>
  <w:footnote w:id="57">
    <w:p w14:paraId="1FAA7DF7" w14:textId="64FEEADC" w:rsidR="004D563A" w:rsidRPr="00EC4F7B" w:rsidRDefault="004D563A">
      <w:pPr>
        <w:pStyle w:val="FootnoteText"/>
        <w:rPr>
          <w:szCs w:val="22"/>
        </w:rPr>
      </w:pPr>
      <w:r w:rsidRPr="00434672">
        <w:rPr>
          <w:rStyle w:val="FootnoteReference"/>
        </w:rPr>
        <w:footnoteRef/>
      </w:r>
      <w:r w:rsidRPr="00EC4F7B">
        <w:rPr>
          <w:szCs w:val="22"/>
        </w:rPr>
        <w:t xml:space="preserve"> </w:t>
      </w:r>
      <w:r w:rsidRPr="00EC4F7B">
        <w:rPr>
          <w:bCs/>
          <w:szCs w:val="22"/>
        </w:rPr>
        <w:t xml:space="preserve">See </w:t>
      </w:r>
      <w:r w:rsidR="00287999">
        <w:rPr>
          <w:bCs/>
          <w:szCs w:val="22"/>
        </w:rPr>
        <w:fldChar w:fldCharType="begin"/>
      </w:r>
      <w:r w:rsidR="007A76B2">
        <w:rPr>
          <w:bCs/>
          <w:szCs w:val="22"/>
        </w:rPr>
        <w:instrText xml:space="preserve"> ADDIN ZOTERO_ITEM CSL_CITATION {"citationID":"jKwS5YPq","properties":{"formattedCitation":"Harper v. Lewis, No. 19-CVS-012667 NC Super Ct Wake Cnty (2019), https://www.brennancenter.org/sites/default/files/2019-12/2019-12-02-Order%20on%20Prior%20Injunction%20and%20BOE%20filing.pdf.","plainCitation":"Harper v. Lewis, No. 19-CVS-012667 NC Super Ct Wake Cnty (2019), https://www.brennancenter.org/sites/default/files/2019-12/2019-12-02-Order%20on%20Prior%20Injunction%20and%20BOE%20filing.pdf.","noteIndex":56},"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19-CVS-012667","issued":{"date-parts":[["2019",10,28]]}}}],"schema":"https://github.com/citation-style-language/schema/raw/master/csl-citation.json"} </w:instrText>
      </w:r>
      <w:r w:rsidR="00287999">
        <w:rPr>
          <w:bCs/>
          <w:szCs w:val="22"/>
        </w:rPr>
        <w:fldChar w:fldCharType="separate"/>
      </w:r>
      <w:r w:rsidR="00E12B49">
        <w:rPr>
          <w:bCs/>
          <w:noProof/>
          <w:szCs w:val="22"/>
        </w:rPr>
        <w:t>Harper v. Lewis, No. 19-CVS-012667 NC Super Ct Wake Cnty (2019), https://www.brennancenter.org/sites/default/files/2019-12/2019-12-02-Order%20on%20Prior%20Injunction%20and%20BOE%20filing.pdf.</w:t>
      </w:r>
      <w:r w:rsidR="00287999">
        <w:rPr>
          <w:bCs/>
          <w:szCs w:val="22"/>
        </w:rPr>
        <w:fldChar w:fldCharType="end"/>
      </w:r>
    </w:p>
  </w:footnote>
  <w:footnote w:id="58">
    <w:p w14:paraId="5D082B8C" w14:textId="567AAAD4" w:rsidR="00AB33B8" w:rsidRDefault="00AB33B8">
      <w:pPr>
        <w:pStyle w:val="FootnoteText"/>
      </w:pPr>
      <w:r w:rsidRPr="00434672">
        <w:rPr>
          <w:rStyle w:val="FootnoteReference"/>
        </w:rPr>
        <w:footnoteRef/>
      </w:r>
      <w:r>
        <w:t xml:space="preserve"> </w:t>
      </w:r>
      <w:r>
        <w:fldChar w:fldCharType="begin"/>
      </w:r>
      <w:r w:rsidR="007A76B2">
        <w:instrText xml:space="preserve"> ADDIN ZOTERO_ITEM CSL_CITATION {"citationID":"T64WZLkN","properties":{"formattedCitation":"Jonathan R. Cervas &amp; Bernard Grofman, {\\i{}Tools for identifying partisan gerrymandering with an application to congressional districting in Pennsylvania}, 76 {\\scaps Polit. Geogr.} 102069 (2020), https://linkinghub.elsevier.com/retrieve/pii/S0962629818303342 (last visited Oct 18, 2022); Grofman and Cervas, {\\i{}supra} note 15; Samuel Wang, Richard Ober &amp; Benjamin Williams, {\\i{}Laboratories of Democracy Reform: State Constitutions and Partisan Gerrymandering}, 22 {\\scaps Univ. Pa. J. Const. Law} 203 (2019), https://scholarship.law.upenn.edu/jcl/vol22/iss1/5 (last visited Oct 18, 2022).","plainCitation":"Jonathan R. Cervas &amp; Bernard Grofman, Tools for identifying partisan gerrymandering with an application to congressional districting in Pennsylvania, 76 Polit. Geogr. 102069 (2020), https://linkinghub.elsevier.com/retrieve/pii/S0962629818303342 (last visited Oct 18, 2022); Grofman and Cervas, supra note 15; Samuel Wang, Richard Ober &amp; Benjamin Williams, Laboratories of Democracy Reform: State Constitutions and Partisan Gerrymandering, 22 Univ. Pa. J. Const. Law 203 (2019), https://scholarship.law.upenn.edu/jcl/vol22/iss1/5 (last visited Oct 18, 2022).","noteIndex":57},"citationItems":[{"id":4348,"uris":["http://zotero.org/users/10395840/items/AFR8L3CX"],"itemData":{"id":4348,"type":"article-journal","abstract":"In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Pennsylvania","URL":"https://linkinghub.elsevier.com/retrieve/pii/S0962629818303342","volume":"76","author":[{"family":"Cervas","given":"Jonathan R."},{"family":"Grofman","given":"Bernard"}],"accessed":{"date-parts":[["2022",10,18]]},"issued":{"date-parts":[["2020",1]]}},"label":"page"},{"id":3996,"uris":["http://zotero.org/users/10395840/items/BXCJV6HP"],"itemData":{"id":3996,"type":"article-journal","abstract":"In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Gerrymandering","URL":"https://www.liebertpub.com/doi/10.1089/elj.2018.0496","volume":"17","author":[{"family":"Grofman","given":"Bernard"},{"family":"Cervas","given":"Jonathan R."}],"accessed":{"date-parts":[["2022",10,18]]},"issued":{"date-parts":[["2018",12]]}}},{"id":5405,"uris":["http://zotero.org/users/10395840/items/45H797WW"],"itemData":{"id":5405,"type":"article-journal","abstract":"Partisan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principles.","container-title":"University of Pennsylvania Journal of Constitutional Law","issue":"1","journalAbbreviation":"SSRN Journal","language":"en","page":"203","title":"Laboratories of Democracy Reform: State Constitutions and Partisan Gerrymandering","title-short":"Laboratories of Democracy Reform","URL":"https://scholarship.law.upenn.edu/jcl/vol22/iss1/5","volume":"22","author":[{"family":"Wang","given":"Samuel"},{"family":"Ober","given":"Richard"},{"family":"Williams","given":"Benjamin"}],"accessed":{"date-parts":[["2022",10,18]]},"issued":{"date-parts":[["2019"]]}}}],"schema":"https://github.com/citation-style-language/schema/raw/master/csl-citation.json"} </w:instrText>
      </w:r>
      <w:r>
        <w:fldChar w:fldCharType="separate"/>
      </w:r>
      <w:r w:rsidR="00E12B49" w:rsidRPr="00E12B49">
        <w:t xml:space="preserve">Jonathan R. Cervas &amp; Bernard Grofman, </w:t>
      </w:r>
      <w:r w:rsidR="00E12B49" w:rsidRPr="00E12B49">
        <w:rPr>
          <w:i/>
          <w:iCs/>
        </w:rPr>
        <w:t>Tools for identifying partisan gerrymandering with an application to congressional districting in Pennsylvania</w:t>
      </w:r>
      <w:r w:rsidR="00E12B49" w:rsidRPr="00E12B49">
        <w:t xml:space="preserve">, 76 </w:t>
      </w:r>
      <w:r w:rsidR="00E12B49" w:rsidRPr="00E12B49">
        <w:rPr>
          <w:smallCaps/>
        </w:rPr>
        <w:t>Polit. Geogr.</w:t>
      </w:r>
      <w:r w:rsidR="00E12B49" w:rsidRPr="00E12B49">
        <w:t xml:space="preserve"> 102069 (2020), https://linkinghub.elsevier.com/retrieve/pii/S0962629818303342 (last visited Oct 18, 2022); Grofman and Cervas, </w:t>
      </w:r>
      <w:r w:rsidR="00E12B49" w:rsidRPr="00E12B49">
        <w:rPr>
          <w:i/>
          <w:iCs/>
        </w:rPr>
        <w:t>supra</w:t>
      </w:r>
      <w:r w:rsidR="00E12B49" w:rsidRPr="00E12B49">
        <w:t xml:space="preserve"> note 15; Samuel Wang, Richard Ober &amp; Benjamin Williams, </w:t>
      </w:r>
      <w:r w:rsidR="00E12B49" w:rsidRPr="00E12B49">
        <w:rPr>
          <w:i/>
          <w:iCs/>
        </w:rPr>
        <w:t>Laboratories of Democracy Reform: State Constitutions and Partisan Gerrymandering</w:t>
      </w:r>
      <w:r w:rsidR="00E12B49" w:rsidRPr="00E12B49">
        <w:t xml:space="preserve">, 22 </w:t>
      </w:r>
      <w:r w:rsidR="00E12B49" w:rsidRPr="00E12B49">
        <w:rPr>
          <w:smallCaps/>
        </w:rPr>
        <w:t>Univ. Pa. J. Const. Law</w:t>
      </w:r>
      <w:r w:rsidR="00E12B49" w:rsidRPr="00E12B49">
        <w:t xml:space="preserve"> 203 (2019), https://scholarship.law.upenn.edu/jcl/vol22/iss1/5 (last visited Oct 18, 2022).</w:t>
      </w:r>
      <w:r>
        <w:fldChar w:fldCharType="end"/>
      </w:r>
    </w:p>
  </w:footnote>
  <w:footnote w:id="59">
    <w:p w14:paraId="79D629E3" w14:textId="27150BB4" w:rsidR="00CB1F2B" w:rsidRPr="00EC4F7B" w:rsidRDefault="00CB1F2B">
      <w:pPr>
        <w:pStyle w:val="FootnoteText"/>
        <w:rPr>
          <w:szCs w:val="22"/>
        </w:rPr>
      </w:pPr>
      <w:r w:rsidRPr="00434672">
        <w:rPr>
          <w:rStyle w:val="FootnoteReference"/>
        </w:rPr>
        <w:footnoteRef/>
      </w:r>
      <w:r w:rsidRPr="00EC4F7B">
        <w:rPr>
          <w:szCs w:val="22"/>
        </w:rPr>
        <w:t xml:space="preserve"> The map that was to be replaced was itself drawn as a remedy to an earlier racial gerrymander. </w:t>
      </w:r>
      <w:r w:rsidR="00FF73E1">
        <w:rPr>
          <w:szCs w:val="22"/>
        </w:rPr>
        <w:fldChar w:fldCharType="begin"/>
      </w:r>
      <w:r w:rsidR="007A76B2">
        <w:rPr>
          <w:szCs w:val="22"/>
        </w:rPr>
        <w:instrText xml:space="preserve"> ADDIN ZOTERO_ITEM CSL_CITATION {"citationID":"7kn2x3GN","properties":{"formattedCitation":"Harris v. McCrory, 159 F Supp 3d 600 (2016).","plainCitation":"Harris v. McCrory, 159 F Supp 3d 600 (2016).","noteIndex":58},"citationItems":[{"id":7878,"uris":["http://zotero.org/users/10395840/items/Y8R2JYG5"],"itemData":{"id":7878,"type":"legal_case","authority":"M.D.N.C.hlel","container-title":"F. Supp. 3d","page":"600","title":"Harris v. McCrory","volume":"159","issued":{"date-parts":[["2016"]]}}}],"schema":"https://github.com/citation-style-language/schema/raw/master/csl-citation.json"} </w:instrText>
      </w:r>
      <w:r w:rsidR="00FF73E1">
        <w:rPr>
          <w:szCs w:val="22"/>
        </w:rPr>
        <w:fldChar w:fldCharType="separate"/>
      </w:r>
      <w:r w:rsidR="00E12B49">
        <w:rPr>
          <w:noProof/>
          <w:szCs w:val="22"/>
        </w:rPr>
        <w:t>Harris v. McCrory, 159 F Supp 3d 600 (2016).</w:t>
      </w:r>
      <w:r w:rsidR="00FF73E1">
        <w:rPr>
          <w:szCs w:val="22"/>
        </w:rPr>
        <w:fldChar w:fldCharType="end"/>
      </w:r>
      <w:r w:rsidR="00E77800">
        <w:rPr>
          <w:szCs w:val="22"/>
        </w:rPr>
        <w:t xml:space="preserve"> </w:t>
      </w:r>
      <w:r w:rsidRPr="00EC4F7B">
        <w:rPr>
          <w:szCs w:val="22"/>
        </w:rPr>
        <w:t xml:space="preserve">While drawing the remedy, the legislator (and named defendant) admitted to drawing with partisanship as its primary motivation, saying they “propose[d] that [the Committee] draw the maps to give a partisan advantage to 10 Republicans and 3 Democrats because [he] d[id] not believe it [would be] possible to draw a map with 11 Republicans and 2 Democrats." </w:t>
      </w:r>
      <w:r w:rsidR="0062335D">
        <w:rPr>
          <w:szCs w:val="22"/>
        </w:rPr>
        <w:fldChar w:fldCharType="begin"/>
      </w:r>
      <w:r w:rsidR="007A76B2">
        <w:rPr>
          <w:szCs w:val="22"/>
        </w:rPr>
        <w:instrText xml:space="preserve"> ADDIN ZOTERO_ITEM CSL_CITATION {"citationID":"mYfO7bCy","properties":{"formattedCitation":"Common Cause v. Rucho, {\\i{}supra} note 40 at 808.","plainCitation":"Common Cause v. Rucho, supra note 40 at 808.","noteIndex":58},"citationItems":[{"id":7870,"uris":["http://zotero.org/users/10395840/items/QR6AZ8AX"],"itemData":{"id":7870,"type":"legal_case","authority":"M.D.N.C.","container-title":"F. Supp. 3d","page":"587","title":"Common Cause v. Rucho","volume":"279","issued":{"date-parts":[["2018"]]}},"locator":"808","label":"page"}],"schema":"https://github.com/citation-style-language/schema/raw/master/csl-citation.json"} </w:instrText>
      </w:r>
      <w:r w:rsidR="0062335D">
        <w:rPr>
          <w:szCs w:val="22"/>
        </w:rPr>
        <w:fldChar w:fldCharType="separate"/>
      </w:r>
      <w:r w:rsidR="00E12B49" w:rsidRPr="00E12B49">
        <w:t xml:space="preserve">Common Cause v. Rucho, </w:t>
      </w:r>
      <w:r w:rsidR="00E12B49" w:rsidRPr="00E12B49">
        <w:rPr>
          <w:i/>
          <w:iCs/>
        </w:rPr>
        <w:t>supra</w:t>
      </w:r>
      <w:r w:rsidR="00E12B49" w:rsidRPr="00E12B49">
        <w:t xml:space="preserve"> note 40 at 808.</w:t>
      </w:r>
      <w:r w:rsidR="0062335D">
        <w:rPr>
          <w:szCs w:val="22"/>
        </w:rPr>
        <w:fldChar w:fldCharType="end"/>
      </w:r>
      <w:r w:rsidR="00B31823">
        <w:rPr>
          <w:szCs w:val="22"/>
        </w:rPr>
        <w:t xml:space="preserve"> </w:t>
      </w:r>
      <w:r w:rsidRPr="00EC4F7B">
        <w:rPr>
          <w:szCs w:val="22"/>
        </w:rPr>
        <w:t>That map was approved on a party line vote.</w:t>
      </w:r>
    </w:p>
  </w:footnote>
  <w:footnote w:id="60">
    <w:p w14:paraId="48ED8342" w14:textId="1D5D1F84" w:rsidR="00EF5D97" w:rsidRDefault="00EF5D97">
      <w:pPr>
        <w:pStyle w:val="FootnoteText"/>
      </w:pPr>
      <w:r w:rsidRPr="00434672">
        <w:rPr>
          <w:rStyle w:val="FootnoteReference"/>
        </w:rPr>
        <w:footnoteRef/>
      </w:r>
      <w:r>
        <w:t xml:space="preserve"> </w:t>
      </w:r>
      <w:r>
        <w:fldChar w:fldCharType="begin"/>
      </w:r>
      <w:r w:rsidR="007A76B2">
        <w:instrText xml:space="preserve"> ADDIN ZOTERO_ITEM CSL_CITATION {"citationID":"FPhrQCYU","properties":{"formattedCitation":"Harper v. Lewis, {\\i{}supra} note 56.","plainCitation":"Harper v. Lewis, supra note 56.","noteIndex":59},"citationItems":[{"id":7922,"uris":["http://zotero.org/users/10395840/items/3BHB3MDY"],"itemData":{"id":7922,"type":"legal_case","authority":"N.C.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19-CVS-012667","issued":{"date-parts":[["2019",10,28]]}}}],"schema":"https://github.com/citation-style-language/schema/raw/master/csl-citation.json"} </w:instrText>
      </w:r>
      <w:r>
        <w:fldChar w:fldCharType="separate"/>
      </w:r>
      <w:r w:rsidR="00E12B49" w:rsidRPr="00E12B49">
        <w:t xml:space="preserve">Harper v. Lewis, </w:t>
      </w:r>
      <w:r w:rsidR="00E12B49" w:rsidRPr="00E12B49">
        <w:rPr>
          <w:i/>
          <w:iCs/>
        </w:rPr>
        <w:t>supra</w:t>
      </w:r>
      <w:r w:rsidR="00E12B49" w:rsidRPr="00E12B49">
        <w:t xml:space="preserve"> note 56.</w:t>
      </w:r>
      <w:r>
        <w:fldChar w:fldCharType="end"/>
      </w:r>
    </w:p>
  </w:footnote>
  <w:footnote w:id="61">
    <w:p w14:paraId="08EA5FA3" w14:textId="70F52EC9" w:rsidR="009129B0" w:rsidRDefault="009129B0">
      <w:pPr>
        <w:pStyle w:val="FootnoteText"/>
      </w:pPr>
      <w:r w:rsidRPr="00434672">
        <w:rPr>
          <w:rStyle w:val="FootnoteReference"/>
        </w:rPr>
        <w:footnoteRef/>
      </w:r>
      <w:r>
        <w:t xml:space="preserve"> </w:t>
      </w:r>
      <w:r w:rsidR="000E3646" w:rsidRPr="000E3646">
        <w:t>Fla. Const. Art. III, §20</w:t>
      </w:r>
      <w:r w:rsidR="000E3646">
        <w:t xml:space="preserve"> (</w:t>
      </w:r>
      <w:r w:rsidR="00083611">
        <w:t>a)</w:t>
      </w:r>
    </w:p>
  </w:footnote>
  <w:footnote w:id="62">
    <w:p w14:paraId="1497E965" w14:textId="3CCF979B" w:rsidR="000F0A98" w:rsidRPr="00EC4F7B" w:rsidRDefault="000F0A98">
      <w:pPr>
        <w:pStyle w:val="FootnoteText"/>
        <w:rPr>
          <w:szCs w:val="22"/>
        </w:rPr>
      </w:pPr>
      <w:r w:rsidRPr="00434672">
        <w:rPr>
          <w:rStyle w:val="FootnoteReference"/>
        </w:rPr>
        <w:footnoteRef/>
      </w:r>
      <w:r w:rsidRPr="00EC4F7B">
        <w:rPr>
          <w:szCs w:val="22"/>
        </w:rPr>
        <w:t xml:space="preserve"> Pa. Const. art I, § 5. </w:t>
      </w:r>
      <w:r w:rsidR="00B31823">
        <w:rPr>
          <w:szCs w:val="22"/>
        </w:rPr>
        <w:fldChar w:fldCharType="begin"/>
      </w:r>
      <w:r w:rsidR="007A76B2">
        <w:rPr>
          <w:szCs w:val="22"/>
        </w:rPr>
        <w:instrText xml:space="preserve"> ADDIN ZOTERO_ITEM CSL_CITATION {"citationID":"34qkWGH9","properties":{"formattedCitation":"{\\i{}League of Women Voters of Pa. v. Commonwealth, 178 A.3d 737 (Pa. 2018)}, {\\i{}supra} note 12 at 816.","plainCitation":"League of Women Voters of Pa. v. Commonwealth, 178 A.3d 737 (Pa. 2018), supra note 12 at 816.","noteIndex":61},"citationItems":[{"id":7855,"uris":["http://zotero.org/users/10395840/items/4KLVAJZ8"],"itemData":{"id":7855,"type":"legal_case","authority":"Supreme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2018)","volume":"178","issued":{"date-parts":[["2018",2,7]]}},"locator":"816","label":"page"}],"schema":"https://github.com/citation-style-language/schema/raw/master/csl-citation.json"} </w:instrText>
      </w:r>
      <w:r w:rsidR="00B31823">
        <w:rPr>
          <w:szCs w:val="22"/>
        </w:rPr>
        <w:fldChar w:fldCharType="separate"/>
      </w:r>
      <w:r w:rsidR="00E12B49" w:rsidRPr="00E12B49">
        <w:rPr>
          <w:i/>
          <w:iCs/>
        </w:rPr>
        <w:t>League of Women Voters of Pa. v. Commonwealth, 178 A.3d 737 (Pa. 2018)</w:t>
      </w:r>
      <w:r w:rsidR="00E12B49" w:rsidRPr="00E12B49">
        <w:t xml:space="preserve">, </w:t>
      </w:r>
      <w:r w:rsidR="00E12B49" w:rsidRPr="00E12B49">
        <w:rPr>
          <w:i/>
          <w:iCs/>
        </w:rPr>
        <w:t>supra</w:t>
      </w:r>
      <w:r w:rsidR="00E12B49" w:rsidRPr="00E12B49">
        <w:t xml:space="preserve"> note 12 at 816.</w:t>
      </w:r>
      <w:r w:rsidR="00B31823">
        <w:rPr>
          <w:szCs w:val="22"/>
        </w:rPr>
        <w:fldChar w:fldCharType="end"/>
      </w:r>
    </w:p>
  </w:footnote>
  <w:footnote w:id="63">
    <w:p w14:paraId="3CA22CE1" w14:textId="1B1576C7" w:rsidR="000F0A98" w:rsidRPr="00EC4F7B" w:rsidRDefault="000F0A98">
      <w:pPr>
        <w:pStyle w:val="FootnoteText"/>
        <w:rPr>
          <w:szCs w:val="22"/>
        </w:rPr>
      </w:pPr>
      <w:r w:rsidRPr="00434672">
        <w:rPr>
          <w:rStyle w:val="FootnoteReference"/>
        </w:rPr>
        <w:footnoteRef/>
      </w:r>
      <w:r w:rsidRPr="00EC4F7B">
        <w:rPr>
          <w:szCs w:val="22"/>
        </w:rPr>
        <w:t xml:space="preserve"> NC. Const. art. I § 10.</w:t>
      </w:r>
    </w:p>
  </w:footnote>
  <w:footnote w:id="64">
    <w:p w14:paraId="415C953C" w14:textId="4B234996" w:rsidR="00BD6292" w:rsidRDefault="00BD6292" w:rsidP="00804C9E">
      <w:pPr>
        <w:pStyle w:val="FootnoteText"/>
      </w:pPr>
      <w:r w:rsidRPr="00434672">
        <w:rPr>
          <w:rStyle w:val="FootnoteReference"/>
        </w:rPr>
        <w:footnoteRef/>
      </w:r>
      <w:r w:rsidR="005C08FA">
        <w:t xml:space="preserve"> </w:t>
      </w:r>
      <w:r w:rsidR="003B6653">
        <w:fldChar w:fldCharType="begin"/>
      </w:r>
      <w:r w:rsidR="007A76B2">
        <w:instrText xml:space="preserve"> ADDIN ZOTERO_ITEM CSL_CITATION {"citationID":"1UWRIIcJ","properties":{"formattedCitation":"{\\i{}League of Women Voters of Pa. v. Commonwealth, 178 A.3d 737 (Pa. 2018)}, {\\i{}supra} note 12 at 830 note 7.","plainCitation":"League of Women Voters of Pa. v. Commonwealth, 178 A.3d 737 (Pa. 2018), supra note 12 at 830 note 7.","noteIndex":63},"citationItems":[{"id":7855,"uris":["http://zotero.org/users/10395840/items/4KLVAJZ8"],"itemData":{"id":7855,"type":"legal_case","authority":"Supreme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2018)","volume":"178","issued":{"date-parts":[["2018",2,7]]}},"locator":"830 note 7","label":"page"}],"schema":"https://github.com/citation-style-language/schema/raw/master/csl-citation.json"} </w:instrText>
      </w:r>
      <w:r w:rsidR="003B6653">
        <w:fldChar w:fldCharType="separate"/>
      </w:r>
      <w:r w:rsidR="00E12B49" w:rsidRPr="00E12B49">
        <w:rPr>
          <w:i/>
          <w:iCs/>
        </w:rPr>
        <w:t>League of Women Voters of Pa. v. Commonwealth, 178 A.3d 737 (Pa. 2018)</w:t>
      </w:r>
      <w:r w:rsidR="00E12B49" w:rsidRPr="00E12B49">
        <w:t xml:space="preserve">, </w:t>
      </w:r>
      <w:r w:rsidR="00E12B49" w:rsidRPr="00E12B49">
        <w:rPr>
          <w:i/>
          <w:iCs/>
        </w:rPr>
        <w:t>supra</w:t>
      </w:r>
      <w:r w:rsidR="00E12B49" w:rsidRPr="00E12B49">
        <w:t xml:space="preserve"> note 12 at 830 note 7.</w:t>
      </w:r>
      <w:r w:rsidR="003B6653">
        <w:fldChar w:fldCharType="end"/>
      </w:r>
      <w:r w:rsidR="00715AFF">
        <w:t xml:space="preserve"> </w:t>
      </w:r>
      <w:r w:rsidR="005C08FA">
        <w:t>(</w:t>
      </w:r>
      <w:r w:rsidR="00065475">
        <w:t>referring to</w:t>
      </w:r>
      <w:r w:rsidR="005C08FA">
        <w:t xml:space="preserve"> “</w:t>
      </w:r>
      <w:r w:rsidR="005C08FA" w:rsidRPr="005C08FA">
        <w:t xml:space="preserve">Professor Nathaniel Persily, the expert </w:t>
      </w:r>
      <w:r w:rsidR="00C113BF">
        <w:t>[the]</w:t>
      </w:r>
      <w:r w:rsidR="005C08FA" w:rsidRPr="005C08FA">
        <w:t xml:space="preserve"> Court engaged in its Order of January 26th</w:t>
      </w:r>
      <w:r w:rsidR="005C08FA">
        <w:t>”).</w:t>
      </w:r>
      <w:r w:rsidR="000F08F3">
        <w:t xml:space="preserve"> </w:t>
      </w:r>
      <w:r w:rsidR="00D20BEB" w:rsidRPr="00D20BEB">
        <w:t>Nathaniel Persily is the James B. McClatchy Professor of Law at Stanford Law School</w:t>
      </w:r>
      <w:r w:rsidR="00D20BEB">
        <w:t>.</w:t>
      </w:r>
      <w:r w:rsidR="0080096B">
        <w:t xml:space="preserve"> </w:t>
      </w:r>
      <w:r w:rsidR="00D20BEB">
        <w:rPr>
          <w:i/>
          <w:iCs/>
        </w:rPr>
        <w:t>Nathaniel Persily, Biography</w:t>
      </w:r>
      <w:r w:rsidR="00D20BEB">
        <w:t xml:space="preserve">, </w:t>
      </w:r>
      <w:r w:rsidR="00D20BEB" w:rsidRPr="00A83B6C">
        <w:rPr>
          <w:smallCaps/>
        </w:rPr>
        <w:t>Stan. L. Sch.</w:t>
      </w:r>
      <w:r w:rsidR="00D20BEB">
        <w:t xml:space="preserve">, </w:t>
      </w:r>
      <w:hyperlink r:id="rId1" w:history="1">
        <w:r w:rsidR="00D20BEB" w:rsidRPr="00BE241C">
          <w:rPr>
            <w:rStyle w:val="Hyperlink"/>
          </w:rPr>
          <w:t>https://law.stanford.edu/directory/nathaniel-persily/</w:t>
        </w:r>
      </w:hyperlink>
      <w:r w:rsidR="00D20BEB">
        <w:t xml:space="preserve"> (last visited Dec. 22, 2022</w:t>
      </w:r>
      <w:r w:rsidR="00804C9E">
        <w:t xml:space="preserve">). </w:t>
      </w:r>
    </w:p>
  </w:footnote>
  <w:footnote w:id="65">
    <w:p w14:paraId="1C3E9990" w14:textId="337F57F1" w:rsidR="002A70DC" w:rsidRDefault="002A70DC">
      <w:pPr>
        <w:pStyle w:val="FootnoteText"/>
      </w:pPr>
      <w:ins w:id="10" w:author="Scott Matsuda" w:date="2023-01-04T22:11:00Z">
        <w:r w:rsidRPr="00434672">
          <w:rPr>
            <w:rStyle w:val="FootnoteReference"/>
          </w:rPr>
          <w:footnoteRef/>
        </w:r>
        <w:r>
          <w:t xml:space="preserve"> </w:t>
        </w:r>
      </w:ins>
      <w:ins w:id="11" w:author="Scott Matsuda" w:date="2023-01-04T22:28:00Z">
        <w:r w:rsidRPr="00280020">
          <w:rPr>
            <w:i/>
            <w:iCs/>
            <w:rPrChange w:id="12" w:author="Scott Matsuda" w:date="2023-01-04T22:29:00Z">
              <w:rPr/>
            </w:rPrChange>
          </w:rPr>
          <w:t>See Romo v. Detzner</w:t>
        </w:r>
        <w:r>
          <w:t xml:space="preserve">, </w:t>
        </w:r>
        <w:r w:rsidR="005E2DD8">
          <w:t>No</w:t>
        </w:r>
      </w:ins>
      <w:ins w:id="13" w:author="Scott Matsuda" w:date="2023-01-04T22:29:00Z">
        <w:r w:rsidR="00F629CC">
          <w:t>s</w:t>
        </w:r>
      </w:ins>
      <w:ins w:id="14" w:author="Scott Matsuda" w:date="2023-01-04T22:28:00Z">
        <w:r w:rsidR="005E2DD8">
          <w:t xml:space="preserve">. 2012-CA-412 </w:t>
        </w:r>
      </w:ins>
      <w:ins w:id="15" w:author="Scott Matsuda" w:date="2023-01-04T22:29:00Z">
        <w:r w:rsidR="00F629CC">
          <w:t xml:space="preserve">&amp; 2012-CA-490 </w:t>
        </w:r>
      </w:ins>
      <w:ins w:id="16" w:author="Scott Matsuda" w:date="2023-01-04T22:28:00Z">
        <w:r w:rsidR="005E2DD8">
          <w:t>(Fla. 2d. Cir. July 10,  2014)</w:t>
        </w:r>
      </w:ins>
      <w:ins w:id="17" w:author="Scott Matsuda" w:date="2023-01-04T22:29:00Z">
        <w:r w:rsidR="00280020">
          <w:t xml:space="preserve"> (trial court order).</w:t>
        </w:r>
      </w:ins>
    </w:p>
  </w:footnote>
  <w:footnote w:id="66">
    <w:p w14:paraId="4C727076" w14:textId="34AA7A14" w:rsidR="00CB1F2B" w:rsidRPr="00EC4F7B" w:rsidRDefault="00CB1F2B">
      <w:pPr>
        <w:pStyle w:val="FootnoteText"/>
        <w:rPr>
          <w:szCs w:val="22"/>
        </w:rPr>
      </w:pPr>
      <w:r w:rsidRPr="00434672">
        <w:rPr>
          <w:rStyle w:val="FootnoteReference"/>
        </w:rPr>
        <w:footnoteRef/>
      </w:r>
      <w:r w:rsidRPr="00EC4F7B">
        <w:rPr>
          <w:szCs w:val="22"/>
        </w:rPr>
        <w:t xml:space="preserve"> On December 2, 2015, the Florida Supreme Court issued an opinion intended to bring finality to litigation surrounding the state’s congressional redistricting that “spanned nearly four years in state courts.”</w:t>
      </w:r>
      <w:r w:rsidR="00CB126D">
        <w:rPr>
          <w:szCs w:val="22"/>
        </w:rPr>
        <w:t xml:space="preserve"> </w:t>
      </w:r>
      <w:r w:rsidR="00EF3300">
        <w:rPr>
          <w:szCs w:val="22"/>
        </w:rPr>
        <w:fldChar w:fldCharType="begin"/>
      </w:r>
      <w:r w:rsidR="007A76B2">
        <w:rPr>
          <w:szCs w:val="22"/>
        </w:rPr>
        <w:instrText xml:space="preserve"> ADDIN ZOTERO_ITEM CSL_CITATION {"citationID":"zXsrCHhV","properties":{"formattedCitation":"League of Women Voters of Fla. v. Detzner, {\\i{}supra} note 55.","plainCitation":"League of Women Voters of Fla. v. Detzner, supra note 55.","noteIndex":65},"citationItems":[{"id":7874,"uris":["http://zotero.org/users/10395840/items/8BIQZSWY"],"itemData":{"id":7874,"type":"legal_case","authority":"Fla.","container-title":"So.3d","number":"No.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EF3300">
        <w:rPr>
          <w:szCs w:val="22"/>
        </w:rPr>
        <w:fldChar w:fldCharType="separate"/>
      </w:r>
      <w:r w:rsidR="00E12B49" w:rsidRPr="00E12B49">
        <w:t xml:space="preserve">League of Women Voters of Fla. v. Detzner, </w:t>
      </w:r>
      <w:r w:rsidR="00E12B49" w:rsidRPr="00E12B49">
        <w:rPr>
          <w:i/>
          <w:iCs/>
        </w:rPr>
        <w:t>supra</w:t>
      </w:r>
      <w:r w:rsidR="00E12B49" w:rsidRPr="00E12B49">
        <w:t xml:space="preserve"> note 55.</w:t>
      </w:r>
      <w:r w:rsidR="00EF3300">
        <w:rPr>
          <w:szCs w:val="22"/>
        </w:rPr>
        <w:fldChar w:fldCharType="end"/>
      </w:r>
      <w:r w:rsidR="00D3082A">
        <w:rPr>
          <w:szCs w:val="22"/>
        </w:rPr>
        <w:t xml:space="preserve"> </w:t>
      </w:r>
      <w:r w:rsidR="005A37E6" w:rsidRPr="00421F81">
        <w:rPr>
          <w:i/>
          <w:iCs/>
          <w:szCs w:val="22"/>
        </w:rPr>
        <w:t>See</w:t>
      </w:r>
      <w:r w:rsidR="00BD09C2">
        <w:rPr>
          <w:i/>
          <w:iCs/>
          <w:szCs w:val="22"/>
        </w:rPr>
        <w:t xml:space="preserve"> also</w:t>
      </w:r>
      <w:r w:rsidR="005A37E6" w:rsidRPr="00421F81">
        <w:rPr>
          <w:i/>
          <w:iCs/>
          <w:szCs w:val="22"/>
        </w:rPr>
        <w:t xml:space="preserve"> </w:t>
      </w:r>
      <w:r w:rsidR="00D3082A" w:rsidRPr="00421F81">
        <w:rPr>
          <w:i/>
          <w:iCs/>
          <w:szCs w:val="22"/>
        </w:rPr>
        <w:t>League of Women Voters v. Detzner</w:t>
      </w:r>
      <w:r w:rsidR="00D3082A" w:rsidRPr="00D3082A">
        <w:rPr>
          <w:szCs w:val="22"/>
        </w:rPr>
        <w:t>, No. 2012-CA-2842 (Fla. Cir. Ct., Leon Cnty. Dec. 30, 2015)</w:t>
      </w:r>
      <w:r w:rsidR="00D3082A">
        <w:rPr>
          <w:szCs w:val="22"/>
        </w:rPr>
        <w:t xml:space="preserve"> (</w:t>
      </w:r>
      <w:r w:rsidR="00DA42B9">
        <w:rPr>
          <w:szCs w:val="22"/>
        </w:rPr>
        <w:t>final judgment adopting remedial senate plan).</w:t>
      </w:r>
    </w:p>
  </w:footnote>
  <w:footnote w:id="67">
    <w:p w14:paraId="365C1076" w14:textId="789AF68D" w:rsidR="00CB1F2B" w:rsidRPr="00EC4F7B" w:rsidRDefault="00CB1F2B">
      <w:pPr>
        <w:pStyle w:val="FootnoteText"/>
        <w:rPr>
          <w:szCs w:val="22"/>
        </w:rPr>
      </w:pPr>
      <w:r w:rsidRPr="00434672">
        <w:rPr>
          <w:rStyle w:val="FootnoteReference"/>
        </w:rPr>
        <w:footnoteRef/>
      </w:r>
      <w:r w:rsidRPr="00EC4F7B">
        <w:rPr>
          <w:szCs w:val="22"/>
        </w:rPr>
        <w:t xml:space="preserve"> </w:t>
      </w:r>
      <w:r w:rsidR="00EE5256" w:rsidRPr="00EC4F7B">
        <w:rPr>
          <w:szCs w:val="22"/>
        </w:rPr>
        <w:t xml:space="preserve">In addition to the challenge of the Congressional maps, the state court </w:t>
      </w:r>
      <w:r w:rsidR="00FF4C2B">
        <w:rPr>
          <w:szCs w:val="22"/>
        </w:rPr>
        <w:t xml:space="preserve">first </w:t>
      </w:r>
      <w:r w:rsidR="00BE2FFD" w:rsidRPr="00EC4F7B">
        <w:rPr>
          <w:szCs w:val="22"/>
        </w:rPr>
        <w:t>overturned the</w:t>
      </w:r>
      <w:r w:rsidRPr="00EC4F7B">
        <w:rPr>
          <w:szCs w:val="22"/>
        </w:rPr>
        <w:t xml:space="preserve"> state legislative maps</w:t>
      </w:r>
      <w:r w:rsidR="00BE2FFD" w:rsidRPr="00EC4F7B">
        <w:rPr>
          <w:szCs w:val="22"/>
        </w:rPr>
        <w:t>.</w:t>
      </w:r>
      <w:r w:rsidRPr="00EC4F7B">
        <w:rPr>
          <w:szCs w:val="22"/>
        </w:rPr>
        <w:t xml:space="preserve"> </w:t>
      </w:r>
      <w:r w:rsidR="00ED2579">
        <w:rPr>
          <w:szCs w:val="22"/>
        </w:rPr>
        <w:fldChar w:fldCharType="begin"/>
      </w:r>
      <w:r w:rsidR="007A76B2">
        <w:rPr>
          <w:szCs w:val="22"/>
        </w:rPr>
        <w:instrText xml:space="preserve"> ADDIN ZOTERO_ITEM CSL_CITATION {"citationID":"OygiIWKx","properties":{"formattedCitation":"Common Cause v. Lewis, 834 S.E.2d 425 (2019).","plainCitation":"Common Cause v. Lewis, 834 S.E.2d 425 (2019).","noteIndex":66},"citationItems":[{"id":7879,"uris":["http://zotero.org/users/10395840/items/W49QMDHP"],"itemData":{"id":7879,"type":"legal_case","authority":"N.C. Supreme Court","container-title":"S.E.2d","number":"No. 417P19.","page":"425","title":"Common Cause v. Lewis","volume":"834","issued":{"date-parts":[["2019"]]}}}],"schema":"https://github.com/citation-style-language/schema/raw/master/csl-citation.json"} </w:instrText>
      </w:r>
      <w:r w:rsidR="00ED2579">
        <w:rPr>
          <w:szCs w:val="22"/>
        </w:rPr>
        <w:fldChar w:fldCharType="separate"/>
      </w:r>
      <w:r w:rsidR="00E12B49">
        <w:rPr>
          <w:noProof/>
          <w:szCs w:val="22"/>
        </w:rPr>
        <w:t>Common Cause v. Lewis, 834 S.E.2d 425 (2019).</w:t>
      </w:r>
      <w:r w:rsidR="00ED2579">
        <w:rPr>
          <w:szCs w:val="22"/>
        </w:rPr>
        <w:fldChar w:fldCharType="end"/>
      </w:r>
    </w:p>
  </w:footnote>
  <w:footnote w:id="68">
    <w:p w14:paraId="71C63912" w14:textId="558B85A6" w:rsidR="00CB1F2B" w:rsidRPr="00EC4F7B" w:rsidRDefault="00CB1F2B" w:rsidP="002B2318">
      <w:pPr>
        <w:pStyle w:val="FootnoteText"/>
        <w:rPr>
          <w:szCs w:val="22"/>
        </w:rPr>
      </w:pPr>
      <w:r w:rsidRPr="00434672">
        <w:rPr>
          <w:rStyle w:val="FootnoteReference"/>
        </w:rPr>
        <w:footnoteRef/>
      </w:r>
      <w:r w:rsidRPr="00EC4F7B">
        <w:rPr>
          <w:szCs w:val="22"/>
        </w:rPr>
        <w:t xml:space="preserve"> Urging the General Assembly to adopt a map in “an expeditious process… that ensures full transparency and allows for bipartisan participation and consensus to create new congressional districts that likewise seek to achieve this fundamental constitutional objective.” </w:t>
      </w:r>
      <w:r w:rsidR="00193E76">
        <w:rPr>
          <w:szCs w:val="22"/>
        </w:rPr>
        <w:fldChar w:fldCharType="begin"/>
      </w:r>
      <w:r w:rsidR="007A76B2">
        <w:rPr>
          <w:szCs w:val="22"/>
        </w:rPr>
        <w:instrText xml:space="preserve"> ADDIN ZOTERO_ITEM CSL_CITATION {"citationID":"9yyglRZD","properties":{"formattedCitation":"{\\i{}Id.} at slip opinion 17-18.","plainCitation":"Id. at slip opinion 17-18.","noteIndex":67},"citationItems":[{"id":7879,"uris":["http://zotero.org/users/10395840/items/W49QMDHP"],"itemData":{"id":7879,"type":"legal_case","authority":"N.C. Supreme Court","container-title":"S.E.2d","number":"No. 417P19.","page":"425","title":"Common Cause v. Lewis","volume":"834","issued":{"date-parts":[["2019"]]}},"locator":"slip opinion 17-18","label":"page"}],"schema":"https://github.com/citation-style-language/schema/raw/master/csl-citation.json"} </w:instrText>
      </w:r>
      <w:r w:rsidR="00193E76">
        <w:rPr>
          <w:szCs w:val="22"/>
        </w:rPr>
        <w:fldChar w:fldCharType="separate"/>
      </w:r>
      <w:r w:rsidR="00E12B49" w:rsidRPr="00E12B49">
        <w:rPr>
          <w:i/>
          <w:iCs/>
        </w:rPr>
        <w:t>Id.</w:t>
      </w:r>
      <w:r w:rsidR="00E12B49" w:rsidRPr="00E12B49">
        <w:t xml:space="preserve"> at slip opinion 17-18.</w:t>
      </w:r>
      <w:r w:rsidR="00193E76">
        <w:rPr>
          <w:szCs w:val="22"/>
        </w:rPr>
        <w:fldChar w:fldCharType="end"/>
      </w:r>
    </w:p>
  </w:footnote>
  <w:footnote w:id="69">
    <w:p w14:paraId="5C884F2A" w14:textId="389DBC65" w:rsidR="00CB1F2B" w:rsidRPr="00EC4F7B" w:rsidRDefault="00CB1F2B" w:rsidP="00521D1F">
      <w:pPr>
        <w:pStyle w:val="FootnoteText"/>
        <w:rPr>
          <w:szCs w:val="22"/>
        </w:rPr>
      </w:pPr>
      <w:r w:rsidRPr="00434672">
        <w:rPr>
          <w:rStyle w:val="FootnoteReference"/>
        </w:rPr>
        <w:footnoteRef/>
      </w:r>
      <w:r w:rsidRPr="00EC4F7B">
        <w:rPr>
          <w:szCs w:val="22"/>
        </w:rPr>
        <w:t xml:space="preserve"> While the new maps crafted by the legislature raised questions about their fairness, the court unanimously accepted the map to avoid needing to move primaries. Judge Paul Ridgeway said, “the net result is the grievous and flawed 2016 map has been replaced.” </w:t>
      </w:r>
      <w:r w:rsidR="00D310C6">
        <w:rPr>
          <w:szCs w:val="22"/>
        </w:rPr>
        <w:fldChar w:fldCharType="begin"/>
      </w:r>
      <w:r w:rsidR="007A76B2">
        <w:rPr>
          <w:szCs w:val="22"/>
        </w:rPr>
        <w:instrText xml:space="preserve"> ADDIN ZOTERO_ITEM CSL_CITATION {"citationID":"eZ0rMnnP","properties":{"formattedCitation":"Brian Murphy &amp; Will Doran, {\\i{}New congressional maps in North Carolina will stand for 2020, court rules}, {\\scaps The News &amp; Observer}, Dec. 3, 2019, https://www.google.com/url?sa=t&amp;rct=j&amp;q=&amp;esrc=s&amp;source=web&amp;cd=&amp;ved=2ahUKEwi-u_Gc4ZD8AhUkK1kFHSGEAigQFnoECAgQAQ&amp;url=https%3A%2F%2Fwww.newsobserver.com%2Fnews%2Fpolitics-government%2Felection%2Farticle237958719.html&amp;usg=AOvVaw0ZCyYbbEqo4K7hX1Dh8h6C.","plainCitation":"Brian Murphy &amp; Will Doran, New congressional maps in North Carolina will stand for 2020, court rules, The News &amp; Observer, Dec. 3, 2019, https://www.google.com/url?sa=t&amp;rct=j&amp;q=&amp;esrc=s&amp;source=web&amp;cd=&amp;ved=2ahUKEwi-u_Gc4ZD8AhUkK1kFHSGEAigQFnoECAgQAQ&amp;url=https%3A%2F%2Fwww.newsobserver.com%2Fnews%2Fpolitics-government%2Felection%2Farticle237958719.html&amp;usg=AOvVaw0ZCyYbbEqo4K7hX1Dh8h6C.","noteIndex":68},"citationItems":[{"id":7880,"uris":["http://zotero.org/users/10395840/items/MS2DCXE9"],"itemData":{"id":7880,"type":"article-newspaper","container-title":"The News &amp; Observer","title":"New congressional maps in North Carolina will stand for 2020, court rules","URL":"https://www.google.com/url?sa=t&amp;rct=j&amp;q=&amp;esrc=s&amp;source=web&amp;cd=&amp;ved=2ahUKEwi-u_Gc4ZD8AhUkK1kFHSGEAigQFnoECAgQAQ&amp;url=https%3A%2F%2Fwww.newsobserver.com%2Fnews%2Fpolitics-government%2Felection%2Farticle237958719.html&amp;usg=AOvVaw0ZCyYbbEqo4K7hX1Dh8h6C","author":[{"literal":"Brian Murphy"},{"literal":"Will Doran"}],"issued":{"date-parts":[["2019",12,3]]}}}],"schema":"https://github.com/citation-style-language/schema/raw/master/csl-citation.json"} </w:instrText>
      </w:r>
      <w:r w:rsidR="00D310C6">
        <w:rPr>
          <w:szCs w:val="22"/>
        </w:rPr>
        <w:fldChar w:fldCharType="separate"/>
      </w:r>
      <w:r w:rsidR="00E12B49" w:rsidRPr="00E12B49">
        <w:t xml:space="preserve">Brian Murphy &amp; Will Doran, </w:t>
      </w:r>
      <w:r w:rsidR="00E12B49" w:rsidRPr="00E12B49">
        <w:rPr>
          <w:i/>
          <w:iCs/>
        </w:rPr>
        <w:t>New congressional maps in North Carolina will stand for 2020, court rules</w:t>
      </w:r>
      <w:r w:rsidR="00E12B49" w:rsidRPr="00E12B49">
        <w:t xml:space="preserve">, </w:t>
      </w:r>
      <w:r w:rsidR="00E12B49" w:rsidRPr="00E12B49">
        <w:rPr>
          <w:smallCaps/>
        </w:rPr>
        <w:t>The News &amp; Observer</w:t>
      </w:r>
      <w:r w:rsidR="00E12B49" w:rsidRPr="00E12B49">
        <w:t>, Dec. 3, 2019, https://www.google.com/url?sa=t&amp;rct=j&amp;q=&amp;esrc=s&amp;source=web&amp;cd=&amp;ved=2ahUKEwi-u_Gc4ZD8AhUkK1kFHSGEAigQFnoECAgQAQ&amp;url=https%3A%2F%2Fwww.newsobserver.com%2Fnews%2Fpolitics-government%2Felection%2Farticle237958719.html&amp;usg=AOvVaw0ZCyYbbEqo4K7hX1Dh8h6C.</w:t>
      </w:r>
      <w:r w:rsidR="00D310C6">
        <w:rPr>
          <w:szCs w:val="22"/>
        </w:rPr>
        <w:fldChar w:fldCharType="end"/>
      </w:r>
    </w:p>
  </w:footnote>
  <w:footnote w:id="70">
    <w:p w14:paraId="4C4E450C" w14:textId="3F279029" w:rsidR="00ED01E2" w:rsidRPr="00EC4F7B" w:rsidRDefault="00ED01E2" w:rsidP="00ED01E2">
      <w:pPr>
        <w:pStyle w:val="FootnoteText"/>
        <w:rPr>
          <w:szCs w:val="22"/>
        </w:rPr>
      </w:pPr>
      <w:r w:rsidRPr="00434672">
        <w:rPr>
          <w:rStyle w:val="FootnoteReference"/>
        </w:rPr>
        <w:footnoteRef/>
      </w:r>
      <w:r w:rsidRPr="00EC4F7B">
        <w:rPr>
          <w:szCs w:val="22"/>
        </w:rPr>
        <w:t xml:space="preserve"> Montana has had a commission since 1973, but only after the 2020 census and after the 1980 census did it have more than one congressional seat</w:t>
      </w:r>
      <w:r w:rsidRPr="005B76A0">
        <w:rPr>
          <w:i/>
          <w:iCs/>
          <w:szCs w:val="22"/>
          <w:rPrChange w:id="21" w:author="Scott Matsuda" w:date="2023-01-04T22:33:00Z">
            <w:rPr>
              <w:szCs w:val="22"/>
            </w:rPr>
          </w:rPrChange>
        </w:rPr>
        <w:t>.</w:t>
      </w:r>
      <w:ins w:id="22" w:author="Scott Matsuda" w:date="2023-01-04T22:32:00Z">
        <w:r w:rsidR="005B76A0" w:rsidRPr="005B76A0">
          <w:rPr>
            <w:i/>
            <w:iCs/>
            <w:szCs w:val="22"/>
            <w:rPrChange w:id="23" w:author="Scott Matsuda" w:date="2023-01-04T22:33:00Z">
              <w:rPr>
                <w:szCs w:val="22"/>
              </w:rPr>
            </w:rPrChange>
          </w:rPr>
          <w:t xml:space="preserve"> See also</w:t>
        </w:r>
      </w:ins>
      <w:r w:rsidR="00A61860">
        <w:rPr>
          <w:i/>
          <w:iCs/>
          <w:szCs w:val="22"/>
        </w:rPr>
        <w:t xml:space="preserve"> </w:t>
      </w:r>
      <w:r w:rsidR="00A61860">
        <w:rPr>
          <w:i/>
          <w:iCs/>
          <w:szCs w:val="22"/>
        </w:rPr>
        <w:fldChar w:fldCharType="begin"/>
      </w:r>
      <w:r w:rsidR="00A61860">
        <w:rPr>
          <w:i/>
          <w:iCs/>
          <w:szCs w:val="22"/>
        </w:rPr>
        <w:instrText xml:space="preserve"> ADDIN ZOTERO_ITEM CSL_CITATION {"citationID":"k9Cb4XLo","properties":{"formattedCitation":"National Conference of State Legislatures, {\\i{}Redistricting Commissions: Congressional Plans}, (2021), https://www.ncsl.org/research/redistricting/redistricting-commissions-congressional-plans.aspx (last visited Dec 21, 2022).","plainCitation":"National Conference of State Legislatures, Redistricting Commissions: Congressional Plans, (2021), https://www.ncsl.org/research/redistricting/redistricting-commissions-congressional-plans.aspx (last visited Dec 21, 2022).","noteIndex":69},"citationItems":[{"id":7807,"uris":["http://zotero.org/users/10395840/items/UBQR6854"],"itemData":{"id":7807,"type":"webpage","title":"Redistricting Commissions: Congressional Plans","URL":"https://www.ncsl.org/research/redistricting/redistricting-commissions-congressional-plans.aspx","author":[{"family":"National Conference of State Legislatures","given":""}],"accessed":{"date-parts":[["2022",12,21]]},"issued":{"date-parts":[["2021",12,10]]}}}],"schema":"https://github.com/citation-style-language/schema/raw/master/csl-citation.json"} </w:instrText>
      </w:r>
      <w:r w:rsidR="00A61860">
        <w:rPr>
          <w:i/>
          <w:iCs/>
          <w:szCs w:val="22"/>
        </w:rPr>
        <w:fldChar w:fldCharType="separate"/>
      </w:r>
      <w:r w:rsidR="00E12B49" w:rsidRPr="00E12B49">
        <w:t xml:space="preserve">National Conference of State Legislatures, </w:t>
      </w:r>
      <w:r w:rsidR="00E12B49" w:rsidRPr="00E12B49">
        <w:rPr>
          <w:i/>
          <w:iCs/>
        </w:rPr>
        <w:t>Redistricting Commissions: Congressional Plans</w:t>
      </w:r>
      <w:r w:rsidR="00E12B49" w:rsidRPr="00E12B49">
        <w:t>, (2021), https://www.ncsl.org/research/redistricting/redistricting-commissions-congressional-plans.aspx (last visited Dec 21, 2022).</w:t>
      </w:r>
      <w:r w:rsidR="00A61860">
        <w:rPr>
          <w:i/>
          <w:iCs/>
          <w:szCs w:val="22"/>
        </w:rPr>
        <w:fldChar w:fldCharType="end"/>
      </w:r>
    </w:p>
  </w:footnote>
  <w:footnote w:id="71">
    <w:p w14:paraId="71BBAE81" w14:textId="4A7836E9" w:rsidR="00ED01E2" w:rsidRPr="00EC4F7B" w:rsidRDefault="00ED01E2" w:rsidP="00ED01E2">
      <w:pPr>
        <w:pStyle w:val="FootnoteText"/>
        <w:rPr>
          <w:szCs w:val="22"/>
        </w:rPr>
      </w:pPr>
      <w:r w:rsidRPr="00434672">
        <w:rPr>
          <w:rStyle w:val="FootnoteReference"/>
        </w:rPr>
        <w:footnoteRef/>
      </w:r>
      <w:r w:rsidRPr="00EC4F7B">
        <w:rPr>
          <w:szCs w:val="22"/>
        </w:rPr>
        <w:t xml:space="preserve"> </w:t>
      </w:r>
      <w:r w:rsidR="00084814">
        <w:rPr>
          <w:i/>
          <w:iCs/>
          <w:szCs w:val="22"/>
        </w:rPr>
        <w:fldChar w:fldCharType="begin"/>
      </w:r>
      <w:r w:rsidR="00084814">
        <w:rPr>
          <w:i/>
          <w:iCs/>
          <w:szCs w:val="22"/>
        </w:rPr>
        <w:instrText xml:space="preserve"> ADDIN ZOTERO_ITEM CSL_CITATION {"citationID":"0RQHsAHm","properties":{"formattedCitation":"{\\i{}Id.}","plainCitation":"Id.","noteIndex":70},"citationItems":[{"id":7807,"uris":["http://zotero.org/users/10395840/items/UBQR6854"],"itemData":{"id":7807,"type":"webpage","title":"Redistricting Commissions: Congressional Plans","URL":"https://www.ncsl.org/research/redistricting/redistricting-commissions-congressional-plans.aspx","author":[{"family":"National Conference of State Legislatures","given":""}],"accessed":{"date-parts":[["2022",12,21]]},"issued":{"date-parts":[["2021",12,10]]}}}],"schema":"https://github.com/citation-style-language/schema/raw/master/csl-citation.json"} </w:instrText>
      </w:r>
      <w:r w:rsidR="00084814">
        <w:rPr>
          <w:i/>
          <w:iCs/>
          <w:szCs w:val="22"/>
        </w:rPr>
        <w:fldChar w:fldCharType="separate"/>
      </w:r>
      <w:r w:rsidR="00E12B49" w:rsidRPr="00E12B49">
        <w:rPr>
          <w:i/>
          <w:iCs/>
        </w:rPr>
        <w:t>Id.</w:t>
      </w:r>
      <w:r w:rsidR="00084814">
        <w:rPr>
          <w:i/>
          <w:iCs/>
          <w:szCs w:val="22"/>
        </w:rPr>
        <w:fldChar w:fldCharType="end"/>
      </w:r>
      <w:r w:rsidR="00084814">
        <w:rPr>
          <w:i/>
          <w:iCs/>
          <w:szCs w:val="22"/>
        </w:rPr>
        <w:t xml:space="preserve"> </w:t>
      </w:r>
      <w:r w:rsidRPr="00EC4F7B">
        <w:rPr>
          <w:szCs w:val="22"/>
        </w:rPr>
        <w:t>Arizona, California, Colorado, Hawaii, Idaho, Michigan, Montana, New Jersey, New York, Virginia, Washington</w:t>
      </w:r>
      <w:r w:rsidR="00A61860">
        <w:rPr>
          <w:szCs w:val="22"/>
        </w:rPr>
        <w:t xml:space="preserve">. </w:t>
      </w:r>
    </w:p>
  </w:footnote>
  <w:footnote w:id="72">
    <w:p w14:paraId="48228033" w14:textId="7E891CF4" w:rsidR="00ED01E2" w:rsidRPr="00EC4F7B" w:rsidRDefault="00ED01E2" w:rsidP="00ED01E2">
      <w:pPr>
        <w:pStyle w:val="FootnoteText"/>
        <w:rPr>
          <w:bCs/>
          <w:szCs w:val="22"/>
        </w:rPr>
      </w:pPr>
      <w:r w:rsidRPr="00434672">
        <w:rPr>
          <w:rStyle w:val="FootnoteReference"/>
        </w:rPr>
        <w:footnoteRef/>
      </w:r>
      <w:r w:rsidRPr="00EC4F7B">
        <w:rPr>
          <w:szCs w:val="22"/>
        </w:rPr>
        <w:t xml:space="preserve"> </w:t>
      </w:r>
      <w:r w:rsidR="00084814">
        <w:rPr>
          <w:i/>
          <w:iCs/>
          <w:szCs w:val="22"/>
        </w:rPr>
        <w:fldChar w:fldCharType="begin"/>
      </w:r>
      <w:r w:rsidR="00084814">
        <w:rPr>
          <w:i/>
          <w:iCs/>
          <w:szCs w:val="22"/>
        </w:rPr>
        <w:instrText xml:space="preserve"> ADDIN ZOTERO_ITEM CSL_CITATION {"citationID":"52PFzl82","properties":{"formattedCitation":"{\\i{}Id.}","plainCitation":"Id.","noteIndex":71},"citationItems":[{"id":7807,"uris":["http://zotero.org/users/10395840/items/UBQR6854"],"itemData":{"id":7807,"type":"webpage","title":"Redistricting Commissions: Congressional Plans","URL":"https://www.ncsl.org/research/redistricting/redistricting-commissions-congressional-plans.aspx","author":[{"family":"National Conference of State Legislatures","given":""}],"accessed":{"date-parts":[["2022",12,21]]},"issued":{"date-parts":[["2021",12,10]]}}}],"schema":"https://github.com/citation-style-language/schema/raw/master/csl-citation.json"} </w:instrText>
      </w:r>
      <w:r w:rsidR="00084814">
        <w:rPr>
          <w:i/>
          <w:iCs/>
          <w:szCs w:val="22"/>
        </w:rPr>
        <w:fldChar w:fldCharType="separate"/>
      </w:r>
      <w:r w:rsidR="00E12B49" w:rsidRPr="00E12B49">
        <w:rPr>
          <w:i/>
          <w:iCs/>
        </w:rPr>
        <w:t>Id.</w:t>
      </w:r>
      <w:r w:rsidR="00084814">
        <w:rPr>
          <w:i/>
          <w:iCs/>
          <w:szCs w:val="22"/>
        </w:rPr>
        <w:fldChar w:fldCharType="end"/>
      </w:r>
      <w:r w:rsidR="00084814">
        <w:rPr>
          <w:i/>
          <w:iCs/>
          <w:szCs w:val="22"/>
        </w:rPr>
        <w:t xml:space="preserve"> </w:t>
      </w:r>
      <w:r w:rsidRPr="00EC4F7B">
        <w:rPr>
          <w:szCs w:val="22"/>
        </w:rPr>
        <w:t>Secondary (backup) responsibly is given to commissions in three other states (Connecticut, Indiana, and Ohio), with three more having advisory commissions (Iowa, Maine, and Utah). Backup commissions usually get the opportunity to draw districts when the legislature fails to act, especially likely in those states where a supermajority requirement for legislative enactment of a redistricting plan is in place. In Connecticut, both the legislature and the backup commission failed, and the state Supreme Court drew the map instead. Indiana did not require a supermajority for the legislature to pass a map. The state legislature and governor, under Republican control, passed a congressional map.</w:t>
      </w:r>
      <w:r w:rsidRPr="00EC4F7B">
        <w:rPr>
          <w:b/>
          <w:szCs w:val="22"/>
        </w:rPr>
        <w:t xml:space="preserve"> </w:t>
      </w:r>
      <w:r w:rsidRPr="00EC4F7B">
        <w:rPr>
          <w:szCs w:val="22"/>
        </w:rPr>
        <w:t xml:space="preserve">In Ohio, the process is complicated because the legislature is first to act, and if it fails the backup commission has an opportunity to draw a plan. If it fails, the legislature gets another opportunity, but without the supermajority requirement. That plan, however, is only valid for two years. </w:t>
      </w:r>
      <w:r w:rsidRPr="00EC4F7B">
        <w:rPr>
          <w:bCs/>
          <w:szCs w:val="22"/>
        </w:rPr>
        <w:t>See further discussion of Connecticut and Ohio below.</w:t>
      </w:r>
      <w:r w:rsidR="00084814">
        <w:rPr>
          <w:bCs/>
          <w:szCs w:val="22"/>
        </w:rPr>
        <w:t xml:space="preserve"> </w:t>
      </w:r>
    </w:p>
  </w:footnote>
  <w:footnote w:id="73">
    <w:p w14:paraId="4B22C69E" w14:textId="6FE670F7" w:rsidR="00CB1F2B" w:rsidRPr="00EC4F7B" w:rsidRDefault="00CB1F2B" w:rsidP="0067315F">
      <w:pPr>
        <w:pStyle w:val="FootnoteText"/>
        <w:rPr>
          <w:szCs w:val="22"/>
        </w:rPr>
      </w:pPr>
      <w:r w:rsidRPr="00434672">
        <w:rPr>
          <w:rStyle w:val="FootnoteReference"/>
        </w:rPr>
        <w:footnoteRef/>
      </w:r>
      <w:r w:rsidRPr="00EC4F7B">
        <w:rPr>
          <w:szCs w:val="22"/>
        </w:rPr>
        <w:t xml:space="preserve"> </w:t>
      </w:r>
      <w:r w:rsidR="00C34382">
        <w:rPr>
          <w:szCs w:val="22"/>
        </w:rPr>
        <w:fldChar w:fldCharType="begin"/>
      </w:r>
      <w:r w:rsidR="00C34382">
        <w:rPr>
          <w:szCs w:val="22"/>
        </w:rPr>
        <w:instrText xml:space="preserve"> ADDIN ZOTERO_ITEM CSL_CITATION {"citationID":"ouW7vLqu","properties":{"formattedCitation":"Williams and Underhill, {\\i{}supra} note 10.","plainCitation":"Williams and Underhill, supra note 10.","noteIndex":72},"citationItems":[{"id":8009,"uris":["http://zotero.org/users/10395840/items/TSZHFBAY"],"itemData":{"id":8009,"type":"article-journal","container-title":"National Conference of State Legislatures","title":"Redistricting Criteria","URL":"https://www.ncsl.org/research/redistricting/redistricting-criteria-legisbrief.aspx","volume":"25","author":[{"family":"Williams","given":"Ben"},{"family":"Underhill","given":"Wendy"}],"accessed":{"date-parts":[["2022",12,28]]},"issued":{"date-parts":[["2017",9]]}}}],"schema":"https://github.com/citation-style-language/schema/raw/master/csl-citation.json"} </w:instrText>
      </w:r>
      <w:r w:rsidR="00C34382">
        <w:rPr>
          <w:szCs w:val="22"/>
        </w:rPr>
        <w:fldChar w:fldCharType="separate"/>
      </w:r>
      <w:r w:rsidR="00E12B49" w:rsidRPr="00E12B49">
        <w:t xml:space="preserve">Williams and Underhill, </w:t>
      </w:r>
      <w:r w:rsidR="00E12B49" w:rsidRPr="00E12B49">
        <w:rPr>
          <w:i/>
          <w:iCs/>
        </w:rPr>
        <w:t>supra</w:t>
      </w:r>
      <w:r w:rsidR="00E12B49" w:rsidRPr="00E12B49">
        <w:t xml:space="preserve"> note 10.</w:t>
      </w:r>
      <w:r w:rsidR="00C34382">
        <w:rPr>
          <w:szCs w:val="22"/>
        </w:rPr>
        <w:fldChar w:fldCharType="end"/>
      </w:r>
      <w:r w:rsidR="00C34382">
        <w:rPr>
          <w:szCs w:val="22"/>
        </w:rPr>
        <w:t xml:space="preserve"> </w:t>
      </w:r>
      <w:r w:rsidRPr="00EC4F7B">
        <w:rPr>
          <w:szCs w:val="22"/>
        </w:rPr>
        <w:t>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Competitive; Prohibited: Intentionally Favor or Disfavor a Party or Group)</w:t>
      </w:r>
      <w:r w:rsidR="003A6DF1">
        <w:rPr>
          <w:szCs w:val="22"/>
        </w:rPr>
        <w:t xml:space="preserve">. </w:t>
      </w:r>
    </w:p>
  </w:footnote>
  <w:footnote w:id="74">
    <w:p w14:paraId="53DB2F71" w14:textId="69FE1F19" w:rsidR="00D11FAE" w:rsidRDefault="00D11FAE">
      <w:pPr>
        <w:pStyle w:val="FootnoteText"/>
      </w:pPr>
      <w:r w:rsidRPr="00434672">
        <w:rPr>
          <w:rStyle w:val="FootnoteReference"/>
        </w:rPr>
        <w:footnoteRef/>
      </w:r>
      <w:r>
        <w:t xml:space="preserve"> </w:t>
      </w:r>
      <w:r>
        <w:fldChar w:fldCharType="begin"/>
      </w:r>
      <w:r w:rsidR="007A76B2">
        <w:instrText xml:space="preserve"> ADDIN ZOTERO_ITEM CSL_CITATION {"citationID":"oKLuRwTa","properties":{"formattedCitation":"Bernard Grofman, {\\i{}Criteria For Districting: A Social Science Perspective}, 33 {\\scaps UCLA Law Rev. 33 UCLA Rev} 77 (1985), https://heinonline.org/HOL/Page?handle=hein.journals/uclalr33&amp;id=93&amp;collection=journals&amp;index= Table Three.","plainCitation":"Bernard Grofman, Criteria For Districting: A Social Science Perspective, 33 UCLA Law Rev. 33 UCLA Rev 77 (1985), https://heinonline.org/HOL/Page?handle=hein.journals/uclalr33&amp;id=93&amp;collection=journals&amp;index= Table Three.","noteIndex":73},"citationItems":[{"id":4837,"uris":["http://zotero.org/users/10395840/items/GPL3BZBE"],"itemData":{"id":4837,"type":"article-journal","container-title":"UCLA Law Review 33 UCLA L. Rev.","issue":"1","language":"en","page":"77-184","source":"Zotero","title":"Criteria For Districting: A Social Science Perspective","URL":"https://heinonline.org/HOL/Page?handle=hein.journals/uclalr33&amp;id=93&amp;collection=journals&amp;index=","volume":"33","author":[{"family":"Grofman","given":"Bernard"}],"issued":{"date-parts":[["1985"]],"season":"1986"}},"label":"page","suffix":"Table Three"}],"schema":"https://github.com/citation-style-language/schema/raw/master/csl-citation.json"} </w:instrText>
      </w:r>
      <w:r>
        <w:fldChar w:fldCharType="separate"/>
      </w:r>
      <w:r w:rsidR="00E12B49" w:rsidRPr="00E12B49">
        <w:t xml:space="preserve">Bernard Grofman, </w:t>
      </w:r>
      <w:r w:rsidR="00E12B49" w:rsidRPr="00E12B49">
        <w:rPr>
          <w:i/>
          <w:iCs/>
        </w:rPr>
        <w:t>Criteria For Districting: A Social Science Perspective</w:t>
      </w:r>
      <w:r w:rsidR="00E12B49" w:rsidRPr="00E12B49">
        <w:t xml:space="preserve">, 33 </w:t>
      </w:r>
      <w:r w:rsidR="00E12B49" w:rsidRPr="00E12B49">
        <w:rPr>
          <w:smallCaps/>
        </w:rPr>
        <w:t>UCLA Law Rev. 33 UCLA Rev</w:t>
      </w:r>
      <w:r w:rsidR="00E12B49" w:rsidRPr="00E12B49">
        <w:t xml:space="preserve"> 77 (1985), https://heinonline.org/HOL/Page?handle=hein.journals/uclalr33&amp;id=93&amp;collection=journals&amp;index= Table Three.</w:t>
      </w:r>
      <w:r>
        <w:fldChar w:fldCharType="end"/>
      </w:r>
    </w:p>
  </w:footnote>
  <w:footnote w:id="75">
    <w:p w14:paraId="102A7997" w14:textId="4C51E1EC" w:rsidR="00CB1F2B" w:rsidRPr="00EC4F7B" w:rsidRDefault="00CB1F2B" w:rsidP="0067315F">
      <w:pPr>
        <w:pStyle w:val="FootnoteText"/>
        <w:rPr>
          <w:b/>
          <w:color w:val="FF0000"/>
          <w:szCs w:val="22"/>
        </w:rPr>
      </w:pPr>
      <w:r w:rsidRPr="00434672">
        <w:rPr>
          <w:rStyle w:val="FootnoteReference"/>
        </w:rPr>
        <w:footnoteRef/>
      </w:r>
      <w:r w:rsidRPr="00EC4F7B">
        <w:rPr>
          <w:szCs w:val="22"/>
        </w:rPr>
        <w:t xml:space="preserve"> In 2010, by initiative, Florida overwhelmingly passed the “Florida Congressional District Boundaries Amendment.” The new constitutional provision provided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FL Const. Art. III sect. 20 (a). Florida state courts made use of this language in the 2010 round (</w:t>
      </w:r>
      <w:r w:rsidR="00E25F22">
        <w:rPr>
          <w:szCs w:val="22"/>
        </w:rPr>
        <w:fldChar w:fldCharType="begin"/>
      </w:r>
      <w:r w:rsidR="007A76B2">
        <w:rPr>
          <w:szCs w:val="22"/>
        </w:rPr>
        <w:instrText xml:space="preserve"> ADDIN ZOTERO_ITEM CSL_CITATION {"citationID":"ERuSCbnp","properties":{"formattedCitation":"League of Women Voters of Fla. v. Detzner, {\\i{}supra} note 55.","plainCitation":"League of Women Voters of Fla. v. Detzner, supra note 55.","noteIndex":74},"citationItems":[{"id":7874,"uris":["http://zotero.org/users/10395840/items/8BIQZSWY"],"itemData":{"id":7874,"type":"legal_case","authority":"Fla.","container-title":"So.3d","number":"No.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E25F22">
        <w:rPr>
          <w:szCs w:val="22"/>
        </w:rPr>
        <w:fldChar w:fldCharType="separate"/>
      </w:r>
      <w:r w:rsidR="00E12B49" w:rsidRPr="00E12B49">
        <w:t xml:space="preserve">League of Women Voters of Fla. v. Detzner, </w:t>
      </w:r>
      <w:r w:rsidR="00E12B49" w:rsidRPr="00E12B49">
        <w:rPr>
          <w:i/>
          <w:iCs/>
        </w:rPr>
        <w:t>supra</w:t>
      </w:r>
      <w:r w:rsidR="00E12B49" w:rsidRPr="00E12B49">
        <w:t xml:space="preserve"> note 55.</w:t>
      </w:r>
      <w:r w:rsidR="00E25F22">
        <w:rPr>
          <w:szCs w:val="22"/>
        </w:rPr>
        <w:fldChar w:fldCharType="end"/>
      </w:r>
      <w:r w:rsidRPr="00EC4F7B">
        <w:rPr>
          <w:szCs w:val="22"/>
        </w:rPr>
        <w:t>), and see below.</w:t>
      </w:r>
    </w:p>
  </w:footnote>
  <w:footnote w:id="76">
    <w:p w14:paraId="3F7BB3E3" w14:textId="62485FFB" w:rsidR="00124C9A" w:rsidRPr="00EC4F7B" w:rsidRDefault="00124C9A" w:rsidP="00124C9A">
      <w:pPr>
        <w:pStyle w:val="FootnoteText"/>
        <w:rPr>
          <w:szCs w:val="22"/>
        </w:rPr>
      </w:pPr>
      <w:r w:rsidRPr="00434672">
        <w:rPr>
          <w:rStyle w:val="FootnoteReference"/>
        </w:rPr>
        <w:footnoteRef/>
      </w:r>
      <w:r w:rsidRPr="00EC4F7B">
        <w:rPr>
          <w:szCs w:val="22"/>
        </w:rPr>
        <w:t xml:space="preserve"> </w:t>
      </w:r>
      <w:r w:rsidR="004F24B9">
        <w:rPr>
          <w:szCs w:val="22"/>
        </w:rPr>
        <w:fldChar w:fldCharType="begin"/>
      </w:r>
      <w:r w:rsidR="007A76B2">
        <w:rPr>
          <w:szCs w:val="22"/>
        </w:rPr>
        <w:instrText xml:space="preserve"> ADDIN ZOTERO_ITEM CSL_CITATION {"citationID":"uo0NNz8I","properties":{"formattedCitation":"Rucho v. Common Cause, {\\i{}supra} note 38 at 2507.","plainCitation":"Rucho v. Common Cause, supra note 38 at 2507.","noteIndex":75},"citationItems":[{"id":7868,"uris":["http://zotero.org/users/10395840/items/GG6MBMVB"],"itemData":{"id":7868,"type":"legal_case","container-title":"S.Ct.","number":"18-422","page":"2484","title":"Rucho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4F24B9">
        <w:rPr>
          <w:szCs w:val="22"/>
        </w:rPr>
        <w:fldChar w:fldCharType="separate"/>
      </w:r>
      <w:r w:rsidR="00E12B49" w:rsidRPr="00E12B49">
        <w:t xml:space="preserve">Rucho v. Common Cause, </w:t>
      </w:r>
      <w:r w:rsidR="00E12B49" w:rsidRPr="00E12B49">
        <w:rPr>
          <w:i/>
          <w:iCs/>
        </w:rPr>
        <w:t>supra</w:t>
      </w:r>
      <w:r w:rsidR="00E12B49" w:rsidRPr="00E12B49">
        <w:t xml:space="preserve"> note 38 at 2507.</w:t>
      </w:r>
      <w:r w:rsidR="004F24B9">
        <w:rPr>
          <w:szCs w:val="22"/>
        </w:rPr>
        <w:fldChar w:fldCharType="end"/>
      </w:r>
    </w:p>
  </w:footnote>
  <w:footnote w:id="77">
    <w:p w14:paraId="07B0DC04" w14:textId="2962319E" w:rsidR="00124C9A" w:rsidRPr="00EC4F7B" w:rsidRDefault="00124C9A" w:rsidP="00124C9A">
      <w:pPr>
        <w:pStyle w:val="FootnoteText"/>
        <w:rPr>
          <w:szCs w:val="22"/>
        </w:rPr>
      </w:pPr>
      <w:r w:rsidRPr="00434672">
        <w:rPr>
          <w:rStyle w:val="FootnoteReference"/>
        </w:rPr>
        <w:footnoteRef/>
      </w:r>
      <w:r w:rsidRPr="00EC4F7B">
        <w:rPr>
          <w:szCs w:val="22"/>
        </w:rPr>
        <w:t xml:space="preserve"> </w:t>
      </w:r>
      <w:r w:rsidR="00E86E25">
        <w:rPr>
          <w:szCs w:val="22"/>
        </w:rPr>
        <w:fldChar w:fldCharType="begin"/>
      </w:r>
      <w:r w:rsidR="007A76B2">
        <w:rPr>
          <w:szCs w:val="22"/>
        </w:rPr>
        <w:instrText xml:space="preserve"> ADDIN ZOTERO_ITEM CSL_CITATION {"citationID":"g1fnVMUH","properties":{"formattedCitation":"{\\i{}Id.}","plainCitation":"Id.","noteIndex":76},"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E86E25">
        <w:rPr>
          <w:szCs w:val="22"/>
        </w:rPr>
        <w:fldChar w:fldCharType="separate"/>
      </w:r>
      <w:r w:rsidR="00E12B49" w:rsidRPr="00E12B49">
        <w:rPr>
          <w:i/>
          <w:iCs/>
        </w:rPr>
        <w:t>Id.</w:t>
      </w:r>
      <w:r w:rsidR="00E86E25">
        <w:rPr>
          <w:szCs w:val="22"/>
        </w:rPr>
        <w:fldChar w:fldCharType="end"/>
      </w:r>
    </w:p>
  </w:footnote>
  <w:footnote w:id="78">
    <w:p w14:paraId="26F5430C" w14:textId="557E88DA" w:rsidR="00124C9A" w:rsidRPr="00EC4F7B" w:rsidRDefault="00124C9A" w:rsidP="00124C9A">
      <w:pPr>
        <w:pStyle w:val="FootnoteText"/>
        <w:rPr>
          <w:szCs w:val="22"/>
        </w:rPr>
      </w:pPr>
      <w:r w:rsidRPr="00434672">
        <w:rPr>
          <w:rStyle w:val="FootnoteReference"/>
        </w:rPr>
        <w:footnoteRef/>
      </w:r>
      <w:r w:rsidRPr="00EC4F7B">
        <w:rPr>
          <w:szCs w:val="22"/>
        </w:rPr>
        <w:t xml:space="preserve"> </w:t>
      </w:r>
      <w:r w:rsidR="00E86E25">
        <w:rPr>
          <w:szCs w:val="22"/>
        </w:rPr>
        <w:fldChar w:fldCharType="begin"/>
      </w:r>
      <w:r w:rsidR="007A76B2">
        <w:rPr>
          <w:szCs w:val="22"/>
        </w:rPr>
        <w:instrText xml:space="preserve"> ADDIN ZOTERO_ITEM CSL_CITATION {"citationID":"jSwYaBEz","properties":{"formattedCitation":"{\\i{}Id.}","plainCitation":"Id.","noteIndex":77},"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E86E25">
        <w:rPr>
          <w:szCs w:val="22"/>
        </w:rPr>
        <w:fldChar w:fldCharType="separate"/>
      </w:r>
      <w:r w:rsidR="00E12B49" w:rsidRPr="00E12B49">
        <w:rPr>
          <w:i/>
          <w:iCs/>
        </w:rPr>
        <w:t>Id.</w:t>
      </w:r>
      <w:r w:rsidR="00E86E25">
        <w:rPr>
          <w:szCs w:val="22"/>
        </w:rPr>
        <w:fldChar w:fldCharType="end"/>
      </w:r>
    </w:p>
  </w:footnote>
  <w:footnote w:id="79">
    <w:p w14:paraId="2A19E2AD" w14:textId="66045ED1" w:rsidR="00124C9A" w:rsidRPr="00EC4F7B" w:rsidRDefault="00124C9A" w:rsidP="00124C9A">
      <w:pPr>
        <w:pStyle w:val="FootnoteText"/>
        <w:rPr>
          <w:szCs w:val="22"/>
        </w:rPr>
      </w:pPr>
      <w:r w:rsidRPr="00434672">
        <w:rPr>
          <w:rStyle w:val="FootnoteReference"/>
        </w:rPr>
        <w:footnoteRef/>
      </w:r>
      <w:r w:rsidRPr="00EC4F7B">
        <w:rPr>
          <w:szCs w:val="22"/>
        </w:rPr>
        <w:t xml:space="preserve"> It went on to say that state statutes and constitutions do not provide a renewed basis for </w:t>
      </w:r>
      <w:r w:rsidRPr="00EC4F7B">
        <w:rPr>
          <w:szCs w:val="22"/>
          <w:u w:val="single"/>
        </w:rPr>
        <w:t>federal</w:t>
      </w:r>
      <w:r w:rsidRPr="00EC4F7B">
        <w:rPr>
          <w:szCs w:val="22"/>
        </w:rPr>
        <w:t xml:space="preserve"> courts to wade into "one of the most intensely partisan aspects of American political life." </w:t>
      </w:r>
      <w:r w:rsidR="00E86E25">
        <w:rPr>
          <w:szCs w:val="22"/>
        </w:rPr>
        <w:fldChar w:fldCharType="begin"/>
      </w:r>
      <w:r w:rsidR="007A76B2">
        <w:rPr>
          <w:szCs w:val="22"/>
        </w:rPr>
        <w:instrText xml:space="preserve"> ADDIN ZOTERO_ITEM CSL_CITATION {"citationID":"frQIIbws","properties":{"formattedCitation":"{\\i{}Id.} (emphasis added).","plainCitation":"Id. (emphasis added).","noteIndex":78},"citationItems":[{"id":7868,"uris":["http://zotero.org/users/10395840/items/GG6MBMVB"],"itemData":{"id":7868,"type":"legal_case","container-title":"S.Ct.","number":"18-422","page":"2484","title":"Rucho v. Common Cause","volume":"139","issued":{"date-parts":[["2019"]]}},"locator":"2507","label":"page","suffix":"(emphasis added)"}],"schema":"https://github.com/citation-style-language/schema/raw/master/csl-citation.json"} </w:instrText>
      </w:r>
      <w:r w:rsidR="00E86E25">
        <w:rPr>
          <w:szCs w:val="22"/>
        </w:rPr>
        <w:fldChar w:fldCharType="separate"/>
      </w:r>
      <w:r w:rsidR="00E12B49" w:rsidRPr="00E12B49">
        <w:rPr>
          <w:i/>
          <w:iCs/>
        </w:rPr>
        <w:t>Id.</w:t>
      </w:r>
      <w:r w:rsidR="00E12B49" w:rsidRPr="00E12B49">
        <w:t xml:space="preserve"> (emphasis added).</w:t>
      </w:r>
      <w:r w:rsidR="00E86E25">
        <w:rPr>
          <w:szCs w:val="22"/>
        </w:rPr>
        <w:fldChar w:fldCharType="end"/>
      </w:r>
    </w:p>
  </w:footnote>
  <w:footnote w:id="80">
    <w:p w14:paraId="2BA59F4A" w14:textId="66F3C518" w:rsidR="00CB1F2B" w:rsidRPr="00EC4F7B" w:rsidRDefault="00CB1F2B">
      <w:pPr>
        <w:pStyle w:val="FootnoteText"/>
        <w:rPr>
          <w:szCs w:val="22"/>
        </w:rPr>
      </w:pPr>
      <w:r w:rsidRPr="00434672">
        <w:rPr>
          <w:rStyle w:val="FootnoteReference"/>
        </w:rPr>
        <w:footnoteRef/>
      </w:r>
      <w:r w:rsidRPr="00EC4F7B">
        <w:rPr>
          <w:szCs w:val="22"/>
        </w:rPr>
        <w:t xml:space="preserve"> </w:t>
      </w:r>
      <w:r w:rsidR="00D11FAE">
        <w:fldChar w:fldCharType="begin"/>
      </w:r>
      <w:r w:rsidR="007A76B2">
        <w:instrText xml:space="preserve"> ADDIN ZOTERO_ITEM CSL_CITATION {"citationID":"TbIwGd06","properties":{"formattedCitation":"Douglas, {\\i{}supra} note 13; Wang, Ober, and Williams, {\\i{}supra} note 57.","plainCitation":"Douglas, supra note 13; Wang, Ober, and Williams, supra note 57.","noteIndex":79},"citationItems":[{"id":5081,"uris":["http://zotero.org/users/10395840/items/BWZZMLDR"],"itemData":{"id":5081,"type":"article-journal","container-title":"VANDERBILT LAW REVIEW","language":"en","page":"61","source":"Zotero","title":"The Right to Vote Under State Constitutions","volume":"67","author":[{"family":"Douglas","given":"Joshua A"}],"issued":{"date-parts":[["2014"]]}}},{"id":5405,"uris":["http://zotero.org/users/10395840/items/45H797WW"],"itemData":{"id":5405,"type":"article-journal","abstract":"Partisan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principles.","container-title":"University of Pennsylvania Journal of Constitutional Law","issue":"1","journalAbbreviation":"SSRN Journal","language":"en","page":"203","title":"Laboratories of Democracy Reform: State Constitutions and Partisan Gerrymandering","title-short":"Laboratories of Democracy Reform","URL":"https://scholarship.law.upenn.edu/jcl/vol22/iss1/5","volume":"22","author":[{"family":"Wang","given":"Samuel"},{"family":"Ober","given":"Richard"},{"family":"Williams","given":"Benjamin"}],"accessed":{"date-parts":[["2022",10,18]]},"issued":{"date-parts":[["2019"]]}}}],"schema":"https://github.com/citation-style-language/schema/raw/master/csl-citation.json"} </w:instrText>
      </w:r>
      <w:r w:rsidR="00D11FAE">
        <w:fldChar w:fldCharType="separate"/>
      </w:r>
      <w:r w:rsidR="00E12B49" w:rsidRPr="00E12B49">
        <w:t xml:space="preserve">Douglas, </w:t>
      </w:r>
      <w:r w:rsidR="00E12B49" w:rsidRPr="00E12B49">
        <w:rPr>
          <w:i/>
          <w:iCs/>
        </w:rPr>
        <w:t>supra</w:t>
      </w:r>
      <w:r w:rsidR="00E12B49" w:rsidRPr="00E12B49">
        <w:t xml:space="preserve"> note 13; Wang, Ober, and Williams, </w:t>
      </w:r>
      <w:r w:rsidR="00E12B49" w:rsidRPr="00E12B49">
        <w:rPr>
          <w:i/>
          <w:iCs/>
        </w:rPr>
        <w:t>supra</w:t>
      </w:r>
      <w:r w:rsidR="00E12B49" w:rsidRPr="00E12B49">
        <w:t xml:space="preserve"> note 57.</w:t>
      </w:r>
      <w:r w:rsidR="00D11FAE">
        <w:fldChar w:fldCharType="end"/>
      </w:r>
      <w:r w:rsidR="00D11FAE">
        <w:t xml:space="preserve"> (</w:t>
      </w:r>
      <w:r w:rsidRPr="00EC4F7B">
        <w:rPr>
          <w:szCs w:val="22"/>
        </w:rPr>
        <w:t>Arizona, Arkansas, Colorado, Delaware, Illinois, Indiana, Kentucky, Maryland, Massachusetts, Missouri, Montana, Nebraska, New Hampshire, New Mexico, North Carolina, Oklahoma, Oregon, Pennsylvania, South Carolina, South Dakota, Tennessee, Utah, Vermont, Virginia, Washington, and Wyoming</w:t>
      </w:r>
      <w:r w:rsidR="00D11FAE">
        <w:rPr>
          <w:szCs w:val="22"/>
        </w:rPr>
        <w:t>)</w:t>
      </w:r>
      <w:r w:rsidRPr="00EC4F7B">
        <w:rPr>
          <w:szCs w:val="22"/>
        </w:rPr>
        <w:t>.</w:t>
      </w:r>
    </w:p>
  </w:footnote>
  <w:footnote w:id="81">
    <w:p w14:paraId="0362E810" w14:textId="771C714B" w:rsidR="0059022C" w:rsidRDefault="0059022C">
      <w:pPr>
        <w:pStyle w:val="FootnoteText"/>
      </w:pPr>
      <w:r w:rsidRPr="00434672">
        <w:rPr>
          <w:rStyle w:val="FootnoteReference"/>
        </w:rPr>
        <w:footnoteRef/>
      </w:r>
      <w:r>
        <w:t xml:space="preserve"> </w:t>
      </w:r>
      <w:r>
        <w:fldChar w:fldCharType="begin"/>
      </w:r>
      <w:r w:rsidR="007A76B2">
        <w:instrText xml:space="preserve"> ADDIN ZOTERO_ITEM CSL_CITATION {"citationID":"SsETHdo4","properties":{"formattedCitation":"Grofman and Cervas, {\\i{}supra} note 15.","plainCitation":"Grofman and Cervas, supra note 15.","noteIndex":80},"citationItems":[{"id":3996,"uris":["http://zotero.org/users/10395840/items/BXCJV6HP"],"itemData":{"id":3996,"type":"article-journal","abstract":"In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Gerrymandering","URL":"https://www.liebertpub.com/doi/10.1089/elj.2018.0496","volume":"17","author":[{"family":"Grofman","given":"Bernard"},{"family":"Cervas","given":"Jonathan R."}],"accessed":{"date-parts":[["2022",10,18]]},"issued":{"date-parts":[["2018",12]]}}}],"schema":"https://github.com/citation-style-language/schema/raw/master/csl-citation.json"} </w:instrText>
      </w:r>
      <w:r>
        <w:fldChar w:fldCharType="separate"/>
      </w:r>
      <w:r w:rsidR="00E12B49" w:rsidRPr="00E12B49">
        <w:t xml:space="preserve">Grofman and Cervas, </w:t>
      </w:r>
      <w:r w:rsidR="00E12B49" w:rsidRPr="00E12B49">
        <w:rPr>
          <w:i/>
          <w:iCs/>
        </w:rPr>
        <w:t>supra</w:t>
      </w:r>
      <w:r w:rsidR="00E12B49" w:rsidRPr="00E12B49">
        <w:t xml:space="preserve"> note 15.</w:t>
      </w:r>
      <w:r>
        <w:fldChar w:fldCharType="end"/>
      </w:r>
    </w:p>
  </w:footnote>
  <w:footnote w:id="82">
    <w:p w14:paraId="6B4F042B" w14:textId="793A53A3" w:rsidR="00CB1F2B" w:rsidRPr="00EC4F7B" w:rsidRDefault="00CB1F2B" w:rsidP="00D53CD2">
      <w:pPr>
        <w:pStyle w:val="FootnoteText"/>
        <w:rPr>
          <w:szCs w:val="22"/>
        </w:rPr>
      </w:pPr>
      <w:r w:rsidRPr="00434672">
        <w:rPr>
          <w:rStyle w:val="FootnoteReference"/>
        </w:rPr>
        <w:footnoteRef/>
      </w:r>
      <w:r w:rsidRPr="00EC4F7B">
        <w:rPr>
          <w:szCs w:val="22"/>
        </w:rPr>
        <w:t xml:space="preserve"> </w:t>
      </w:r>
      <w:r w:rsidR="00420D68">
        <w:rPr>
          <w:szCs w:val="22"/>
        </w:rPr>
        <w:fldChar w:fldCharType="begin"/>
      </w:r>
      <w:r w:rsidR="007A76B2">
        <w:rPr>
          <w:szCs w:val="22"/>
        </w:rPr>
        <w:instrText xml:space="preserve"> ADDIN ZOTERO_ITEM CSL_CITATION {"citationID":"OkLsJxwN","properties":{"formattedCitation":"Baker v. Carr, {\\i{}supra} note 16.","plainCitation":"Baker v. Carr, supra note 16.","noteIndex":81},"citationItems":[{"id":7881,"uris":["http://zotero.org/users/10395840/items/HH2DY9ZS"],"itemData":{"id":7881,"type":"legal_case","container-title":"U.S.","page":"186","title":"Baker v. Carr","volume":"369","issued":{"date-parts":[["1962"]]}}}],"schema":"https://github.com/citation-style-language/schema/raw/master/csl-citation.json"} </w:instrText>
      </w:r>
      <w:r w:rsidR="00420D68">
        <w:rPr>
          <w:szCs w:val="22"/>
        </w:rPr>
        <w:fldChar w:fldCharType="separate"/>
      </w:r>
      <w:r w:rsidR="00E12B49" w:rsidRPr="00E12B49">
        <w:t xml:space="preserve">Baker v. Carr, </w:t>
      </w:r>
      <w:r w:rsidR="00E12B49" w:rsidRPr="00E12B49">
        <w:rPr>
          <w:i/>
          <w:iCs/>
        </w:rPr>
        <w:t>supra</w:t>
      </w:r>
      <w:r w:rsidR="00E12B49" w:rsidRPr="00E12B49">
        <w:t xml:space="preserve"> note 16.</w:t>
      </w:r>
      <w:r w:rsidR="00420D68">
        <w:rPr>
          <w:szCs w:val="22"/>
        </w:rPr>
        <w:fldChar w:fldCharType="end"/>
      </w:r>
    </w:p>
  </w:footnote>
  <w:footnote w:id="83">
    <w:p w14:paraId="36C17924" w14:textId="23AB112B" w:rsidR="00D11FAE" w:rsidRDefault="00D11FAE">
      <w:pPr>
        <w:pStyle w:val="FootnoteText"/>
      </w:pPr>
      <w:r w:rsidRPr="00434672">
        <w:rPr>
          <w:rStyle w:val="FootnoteReference"/>
        </w:rPr>
        <w:footnoteRef/>
      </w:r>
      <w:r>
        <w:t xml:space="preserve"> </w:t>
      </w:r>
      <w:r>
        <w:fldChar w:fldCharType="begin"/>
      </w:r>
      <w:r w:rsidR="007A76B2">
        <w:instrText xml:space="preserve"> ADDIN ZOTERO_ITEM CSL_CITATION {"citationID":"lR4hb9Xa","properties":{"formattedCitation":"Morris P. Fiorina, {\\i{}Divided Government in the American States: A Byproduct of Legislative Professionalism?}, 88 {\\scaps Am. Polit. Sci. Rev.} 304 (1994), https://www.jstor.org/stable/2944705 (last visited Oct 29, 2022).","plainCitation":"Morris P. Fiorina, Divided Government in the American States: A Byproduct of Legislative Professionalism?, 88 Am. Polit. Sci. Rev. 304 (1994), https://www.jstor.org/stable/2944705 (last visited Oct 29, 2022).","noteIndex":82},"citationItems":[{"id":7598,"uris":["http://zotero.org/users/10395840/items/PBFFACEM"],"itemData":{"id":7598,"type":"article-journal","abstract":"Since World War II, divided government has become increasingly common in the American states. A significant component of the increase is the deterioration of Republican fortunes in state legislatures: after the 1990 and 1992 elections, for example, only five state legislatures were controlled by the Republicans. I shall examine the hypothesis that the professionalization of state legislatures makes legislative service more attractive to Democratic candidates and less attractive to Republican candidates, because full-time legislative service is incompatible with another career, and Democrats, on average, have less lucrative career opportunities than Republicans. Statistical analysis of post-World War II legislative elections outside the South is consistent with the argument: other things being equal, every ten-thousand-dollar increase in real biennial legislative compensation is associated with approximately a 1% increase in Democratic legislators.","container-title":"The American Political Science Review","DOI":"10.2307/2944705","ISSN":"0003-0554","issue":"2","note":"publisher: [American Political Science Association, Cambridge University Press]","page":"304-316","source":"JSTOR","title":"Divided Government in the American States: A Byproduct of Legislative Professionalism?","title-short":"Divided Government in the American States","URL":"https://www.jstor.org/stable/2944705","volume":"88","author":[{"family":"Fiorina","given":"Morris P."}],"accessed":{"date-parts":[["2022",10,29]]},"issued":{"date-parts":[["1994"]]}}}],"schema":"https://github.com/citation-style-language/schema/raw/master/csl-citation.json"} </w:instrText>
      </w:r>
      <w:r>
        <w:fldChar w:fldCharType="separate"/>
      </w:r>
      <w:r w:rsidR="00E12B49" w:rsidRPr="00E12B49">
        <w:t xml:space="preserve">Morris P. Fiorina, </w:t>
      </w:r>
      <w:r w:rsidR="00E12B49" w:rsidRPr="00E12B49">
        <w:rPr>
          <w:i/>
          <w:iCs/>
        </w:rPr>
        <w:t>Divided Government in the American States: A Byproduct of Legislative Professionalism?</w:t>
      </w:r>
      <w:r w:rsidR="00E12B49" w:rsidRPr="00E12B49">
        <w:t xml:space="preserve">, 88 </w:t>
      </w:r>
      <w:r w:rsidR="00E12B49" w:rsidRPr="00E12B49">
        <w:rPr>
          <w:smallCaps/>
        </w:rPr>
        <w:t>Am. Polit. Sci. Rev.</w:t>
      </w:r>
      <w:r w:rsidR="00E12B49" w:rsidRPr="00E12B49">
        <w:t xml:space="preserve"> 304 (1994), https://www.jstor.org/stable/2944705 (last visited Oct 29, 2022).</w:t>
      </w:r>
      <w:r>
        <w:fldChar w:fldCharType="end"/>
      </w:r>
    </w:p>
  </w:footnote>
  <w:footnote w:id="84">
    <w:p w14:paraId="6030EBA1" w14:textId="04E65CD9" w:rsidR="00D11FAE" w:rsidRDefault="00D11FAE">
      <w:pPr>
        <w:pStyle w:val="FootnoteText"/>
      </w:pPr>
      <w:r w:rsidRPr="00434672">
        <w:rPr>
          <w:rStyle w:val="FootnoteReference"/>
        </w:rPr>
        <w:footnoteRef/>
      </w:r>
      <w:r>
        <w:t xml:space="preserve"> </w:t>
      </w:r>
      <w:r>
        <w:fldChar w:fldCharType="begin"/>
      </w:r>
      <w:r w:rsidR="007A76B2">
        <w:instrText xml:space="preserve"> ADDIN ZOTERO_ITEM CSL_CITATION {"citationID":"8ZIpxnd8","properties":{"formattedCitation":"Gary C. Jacobson, {\\i{}It\\uc0\\u8217{}s Nothing Personal: The Decline of the Incumbency Advantage in US House Elections}, 77 {\\scaps J. Polit.} 861 (2015), https://www.journals.uchicago.edu/doi/10.1086/681670 (last visited Oct 18, 2022).","plainCitation":"Gary C. Jacobson, It’s Nothing Personal: The Decline of the Incumbency Advantage in US House Elections, 77 J. Polit. 861 (2015), https://www.journals.uchicago.edu/doi/10.1086/681670 (last visited Oct 18, 2022).","noteIndex":83},"citationItems":[{"id":4696,"uris":["http://zotero.org/users/10395840/items/TQ7T3F99"],"itemData":{"id":4696,"type":"article-journal","container-title":"The Journal of Politics","DOI":"10.1086/681670","ISSN":"0022-3816, 1468-2508","issue":"3","journalAbbreviation":"The Journal of Politics","language":"en","page":"861-873","source":"DOI.org (Crossref)","title":"It’s Nothing Personal: The Decline of the Incumbency Advantage in US House Elections","title-short":"It’s Nothing Personal","URL":"https://www.journals.uchicago.edu/doi/10.1086/681670","volume":"77","author":[{"family":"Jacobson","given":"Gary C."}],"accessed":{"date-parts":[["2022",10,18]]},"issued":{"date-parts":[["2015",7]]}}}],"schema":"https://github.com/citation-style-language/schema/raw/master/csl-citation.json"} </w:instrText>
      </w:r>
      <w:r>
        <w:fldChar w:fldCharType="separate"/>
      </w:r>
      <w:r w:rsidR="00E12B49" w:rsidRPr="00E12B49">
        <w:t xml:space="preserve">Gary C. Jacobson, </w:t>
      </w:r>
      <w:r w:rsidR="00E12B49" w:rsidRPr="00E12B49">
        <w:rPr>
          <w:i/>
          <w:iCs/>
        </w:rPr>
        <w:t>It’s Nothing Personal: The Decline of the Incumbency Advantage in US House Elections</w:t>
      </w:r>
      <w:r w:rsidR="00E12B49" w:rsidRPr="00E12B49">
        <w:t xml:space="preserve">, 77 </w:t>
      </w:r>
      <w:r w:rsidR="00E12B49" w:rsidRPr="00E12B49">
        <w:rPr>
          <w:smallCaps/>
        </w:rPr>
        <w:t>J. Polit.</w:t>
      </w:r>
      <w:r w:rsidR="00E12B49" w:rsidRPr="00E12B49">
        <w:t xml:space="preserve"> 861 (2015), https://www.journals.uchicago.edu/doi/10.1086/681670 (last visited Oct 18, 2022).</w:t>
      </w:r>
      <w:r>
        <w:fldChar w:fldCharType="end"/>
      </w:r>
    </w:p>
  </w:footnote>
  <w:footnote w:id="85">
    <w:p w14:paraId="1B861210" w14:textId="48D5CD4A" w:rsidR="00CB1F2B" w:rsidRPr="00EC4F7B" w:rsidRDefault="00CB1F2B" w:rsidP="00D53CD2">
      <w:pPr>
        <w:pStyle w:val="ListParagraph"/>
        <w:ind w:left="0"/>
        <w:rPr>
          <w:sz w:val="22"/>
          <w:szCs w:val="22"/>
        </w:rPr>
      </w:pPr>
      <w:r w:rsidRPr="00434672">
        <w:rPr>
          <w:rStyle w:val="FootnoteReference"/>
        </w:rPr>
        <w:footnoteRef/>
      </w:r>
      <w:r w:rsidRPr="00EC4F7B">
        <w:rPr>
          <w:sz w:val="22"/>
          <w:szCs w:val="22"/>
        </w:rPr>
        <w:t xml:space="preserve"> </w:t>
      </w:r>
      <w:r w:rsidR="00420D68">
        <w:rPr>
          <w:sz w:val="22"/>
          <w:szCs w:val="22"/>
        </w:rPr>
        <w:fldChar w:fldCharType="begin"/>
      </w:r>
      <w:r w:rsidR="007A76B2">
        <w:rPr>
          <w:sz w:val="22"/>
          <w:szCs w:val="22"/>
        </w:rPr>
        <w:instrText xml:space="preserve"> ADDIN ZOTERO_ITEM CSL_CITATION {"citationID":"P4NcpHwU","properties":{"formattedCitation":"{\\scaps J.H. Aldrich &amp; J.D. Griffin}, {\\scaps Why Parties Matter: Political Competition and Democracy in the American South} (2018), https://books.google.com/books?id=bSE-DwAAQBAJ; Samuel Issacharoff &amp; Richard H. Pildes, {\\i{}Majoritarianism and Minoritarianism in the Law of Democracy}, {\\scaps SSRN Electron. J.} (2022), https://www.ssrn.com/abstract=4240006 (last visited Oct 21, 2022).","plainCitation":"J.H. Aldrich &amp; J.D. Griffin, Why Parties Matter: Political Competition and Democracy in the American South (2018), https://books.google.com/books?id=bSE-DwAAQBAJ; Samuel Issacharoff &amp; Richard H. Pildes, Majoritarianism and Minoritarianism in the Law of Democracy, SSRN Electron. J. (2022), https://www.ssrn.com/abstract=4240006 (last visited Oct 21, 2022).","noteIndex":84},"citationItems":[{"id":7606,"uris":["http://zotero.org/users/10395840/items/26NJPEMX"],"itemData":{"id":7606,"type":"book","collection-title":"Chicago Studies in American Politics","ISBN":"978-0-226-49537-8","note":"LCCN: 2017022086","publisher":"University of Chicago Press","title":"Why Parties Matter: Political Competition and Democracy in the American South","URL":"https://books.google.com/books?id=bSE-DwAAQBAJ","author":[{"family":"Aldrich","given":"J.H."},{"family":"Griffin","given":"J.D."}],"issued":{"date-parts":[["2018"]]}}},{"id":7517,"uris":["http://zotero.org/users/10395840/items/UGVK2WFR"],"itemData":{"id":7517,"type":"article-journal","container-title":"SSRN Electronic Journal","DOI":"10.2139/ssrn.4240006","ISSN":"1556-5068","journalAbbreviation":"SSRN Journal","language":"en","source":"DOI.org (Crossref)","title":"Majoritarianism and Minoritarianism in the Law of Democracy","URL":"https://www.ssrn.com/abstract=4240006","author":[{"family":"Issacharoff","given":"Samuel"},{"family":"Pildes","given":"Richard H."}],"accessed":{"date-parts":[["2022",10,21]]},"issued":{"date-parts":[["2022"]]}}}],"schema":"https://github.com/citation-style-language/schema/raw/master/csl-citation.json"} </w:instrText>
      </w:r>
      <w:r w:rsidR="00420D68">
        <w:rPr>
          <w:sz w:val="22"/>
          <w:szCs w:val="22"/>
        </w:rPr>
        <w:fldChar w:fldCharType="separate"/>
      </w:r>
      <w:r w:rsidR="00E12B49" w:rsidRPr="00E12B49">
        <w:rPr>
          <w:smallCaps/>
          <w:sz w:val="22"/>
        </w:rPr>
        <w:t>J.H. Aldrich &amp; J.D. Griffin</w:t>
      </w:r>
      <w:r w:rsidR="00E12B49" w:rsidRPr="00E12B49">
        <w:rPr>
          <w:sz w:val="22"/>
        </w:rPr>
        <w:t xml:space="preserve">, </w:t>
      </w:r>
      <w:r w:rsidR="00E12B49" w:rsidRPr="00E12B49">
        <w:rPr>
          <w:smallCaps/>
          <w:sz w:val="22"/>
        </w:rPr>
        <w:t>Why Parties Matter: Political Competition and Democracy in the American South</w:t>
      </w:r>
      <w:r w:rsidR="00E12B49" w:rsidRPr="00E12B49">
        <w:rPr>
          <w:sz w:val="22"/>
        </w:rPr>
        <w:t xml:space="preserve"> (2018), https://books.google.com/books?id=bSE-DwAAQBAJ; Samuel Issacharoff &amp; Richard H. Pildes, </w:t>
      </w:r>
      <w:r w:rsidR="00E12B49" w:rsidRPr="00E12B49">
        <w:rPr>
          <w:i/>
          <w:iCs/>
          <w:sz w:val="22"/>
        </w:rPr>
        <w:t>Majoritarianism and Minoritarianism in the Law of Democracy</w:t>
      </w:r>
      <w:r w:rsidR="00E12B49" w:rsidRPr="00E12B49">
        <w:rPr>
          <w:sz w:val="22"/>
        </w:rPr>
        <w:t xml:space="preserve">, </w:t>
      </w:r>
      <w:r w:rsidR="00E12B49" w:rsidRPr="00E12B49">
        <w:rPr>
          <w:smallCaps/>
          <w:sz w:val="22"/>
        </w:rPr>
        <w:t>SSRN Electron. J.</w:t>
      </w:r>
      <w:r w:rsidR="00E12B49" w:rsidRPr="00E12B49">
        <w:rPr>
          <w:sz w:val="22"/>
        </w:rPr>
        <w:t xml:space="preserve"> (2022), https://www.ssrn.com/abstract=4240006 (last visited Oct 21, 2022).</w:t>
      </w:r>
      <w:r w:rsidR="00420D68">
        <w:rPr>
          <w:sz w:val="22"/>
          <w:szCs w:val="22"/>
        </w:rPr>
        <w:fldChar w:fldCharType="end"/>
      </w:r>
      <w:r w:rsidR="001E48C2">
        <w:rPr>
          <w:sz w:val="22"/>
          <w:szCs w:val="22"/>
        </w:rPr>
        <w:t xml:space="preserve"> </w:t>
      </w:r>
      <w:r w:rsidRPr="00EC4F7B">
        <w:rPr>
          <w:sz w:val="22"/>
          <w:szCs w:val="22"/>
        </w:rPr>
        <w:t>As noted earlier, the place where we most expect to see egregious partisan gerrymandering are states where one party has complete control of the redistricting process control.</w:t>
      </w:r>
      <w:r w:rsidR="00752D69" w:rsidRPr="00EC4F7B">
        <w:rPr>
          <w:sz w:val="22"/>
          <w:szCs w:val="22"/>
        </w:rPr>
        <w:t xml:space="preserve"> </w:t>
      </w:r>
      <w:r w:rsidRPr="00EC4F7B">
        <w:rPr>
          <w:sz w:val="22"/>
          <w:szCs w:val="22"/>
        </w:rPr>
        <w:t xml:space="preserve">When we describe state government control, we will use the term </w:t>
      </w:r>
      <w:r w:rsidRPr="00EC4F7B">
        <w:rPr>
          <w:i/>
          <w:sz w:val="22"/>
          <w:szCs w:val="22"/>
        </w:rPr>
        <w:t>trifecta</w:t>
      </w:r>
      <w:r w:rsidRPr="00EC4F7B">
        <w:rPr>
          <w:sz w:val="22"/>
          <w:szCs w:val="22"/>
        </w:rPr>
        <w:t xml:space="preserve">. When we talk about control over redistricting, will use the term </w:t>
      </w:r>
      <w:r w:rsidRPr="00EC4F7B">
        <w:rPr>
          <w:i/>
          <w:iCs/>
          <w:sz w:val="22"/>
          <w:szCs w:val="22"/>
        </w:rPr>
        <w:t>party control</w:t>
      </w:r>
      <w:r w:rsidRPr="00EC4F7B">
        <w:rPr>
          <w:sz w:val="22"/>
          <w:szCs w:val="22"/>
        </w:rPr>
        <w:t>.</w:t>
      </w:r>
    </w:p>
  </w:footnote>
  <w:footnote w:id="86">
    <w:p w14:paraId="4B7956EA" w14:textId="59489F1F" w:rsidR="001C2A67" w:rsidRDefault="001C2A67">
      <w:pPr>
        <w:pStyle w:val="FootnoteText"/>
      </w:pPr>
      <w:r w:rsidRPr="00434672">
        <w:rPr>
          <w:rStyle w:val="FootnoteReference"/>
        </w:rPr>
        <w:footnoteRef/>
      </w:r>
      <w:r>
        <w:t xml:space="preserve"> </w:t>
      </w:r>
      <w:r w:rsidR="00B152B5">
        <w:fldChar w:fldCharType="begin"/>
      </w:r>
      <w:r w:rsidR="007A76B2">
        <w:instrText xml:space="preserve"> ADDIN ZOTERO_ITEM CSL_CITATION {"citationID":"vYwQ8zjd","properties":{"formattedCitation":"Levitt, {\\i{}supra} note 3.","plainCitation":"Levitt, supra note 3.","noteIndex":85},"citationItems":[{"id":7805,"uris":["http://zotero.org/users/10395840/items/A6NP6UIP"],"itemData":{"id":7805,"type":"post-weblog","abstract":"All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rsidR="00B152B5">
        <w:fldChar w:fldCharType="separate"/>
      </w:r>
      <w:r w:rsidR="00E12B49" w:rsidRPr="00E12B49">
        <w:t xml:space="preserve">Levitt, </w:t>
      </w:r>
      <w:r w:rsidR="00E12B49" w:rsidRPr="00E12B49">
        <w:rPr>
          <w:i/>
          <w:iCs/>
        </w:rPr>
        <w:t>supra</w:t>
      </w:r>
      <w:r w:rsidR="00E12B49" w:rsidRPr="00E12B49">
        <w:t xml:space="preserve"> note 3.</w:t>
      </w:r>
      <w:r w:rsidR="00B152B5">
        <w:fldChar w:fldCharType="end"/>
      </w:r>
    </w:p>
  </w:footnote>
  <w:footnote w:id="87">
    <w:p w14:paraId="523D0221" w14:textId="6DC981BE" w:rsidR="00CB1F2B" w:rsidRPr="00EC4F7B" w:rsidRDefault="00CB1F2B">
      <w:pPr>
        <w:pStyle w:val="FootnoteText"/>
        <w:rPr>
          <w:szCs w:val="22"/>
        </w:rPr>
      </w:pPr>
      <w:r w:rsidRPr="00434672">
        <w:rPr>
          <w:rStyle w:val="FootnoteReference"/>
        </w:rPr>
        <w:footnoteRef/>
      </w:r>
      <w:r w:rsidRPr="00EC4F7B">
        <w:rPr>
          <w:szCs w:val="22"/>
        </w:rPr>
        <w:t xml:space="preserve"> Going into 2020, Democrats controlled the redistricting process in eight states (Oregon, Massachusetts, Nevada, Illinois, New Mexico, New York, Rhode Island, Maryland; 75 total districts). Republicans controlled the process in 19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w:t>
      </w:r>
    </w:p>
  </w:footnote>
  <w:footnote w:id="88">
    <w:p w14:paraId="0C4CAAEF" w14:textId="77777777" w:rsidR="00CB1F2B" w:rsidRPr="00EC4F7B" w:rsidRDefault="00CB1F2B" w:rsidP="00163405">
      <w:pPr>
        <w:pStyle w:val="FootnoteText"/>
        <w:rPr>
          <w:szCs w:val="22"/>
        </w:rPr>
      </w:pPr>
      <w:r w:rsidRPr="00434672">
        <w:rPr>
          <w:rStyle w:val="FootnoteReference"/>
        </w:rPr>
        <w:footnoteRef/>
      </w:r>
      <w:r w:rsidRPr="00EC4F7B">
        <w:rPr>
          <w:szCs w:val="22"/>
        </w:rPr>
        <w:t xml:space="preserve"> Going into 2010 Democrats had party control in six states (Arkansas, Illinois, West Virginia, Maryland, Massachusetts, Rhode Island; 44 total districts). Republicans had party control in 18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the transition from single-party Democratic control to single-party Republican control. By the end of the decade, both states in both chambers had at least 2-to-1 Republican to Democrat ratios. Nebraska’s legislature is non-partisan.</w:t>
      </w:r>
    </w:p>
  </w:footnote>
  <w:footnote w:id="89">
    <w:p w14:paraId="3CBD7E5F" w14:textId="7AE26D1E" w:rsidR="00CB1F2B" w:rsidRPr="00EC4F7B" w:rsidRDefault="00CB1F2B">
      <w:pPr>
        <w:pStyle w:val="FootnoteText"/>
        <w:rPr>
          <w:szCs w:val="22"/>
        </w:rPr>
      </w:pPr>
      <w:r w:rsidRPr="00434672">
        <w:rPr>
          <w:rStyle w:val="FootnoteReference"/>
        </w:rPr>
        <w:footnoteRef/>
      </w:r>
      <w:r w:rsidRPr="00EC4F7B">
        <w:rPr>
          <w:szCs w:val="22"/>
        </w:rPr>
        <w:t xml:space="preserve"> </w:t>
      </w:r>
      <w:r w:rsidR="00D11FAE" w:rsidRPr="0037309A">
        <w:rPr>
          <w:bCs/>
        </w:rPr>
        <w:t>See</w:t>
      </w:r>
      <w:r w:rsidR="001B2DB6">
        <w:rPr>
          <w:bCs/>
        </w:rPr>
        <w:t xml:space="preserve"> </w:t>
      </w:r>
      <w:r w:rsidR="00C4426B">
        <w:rPr>
          <w:bCs/>
          <w:i/>
          <w:iCs/>
        </w:rPr>
        <w:t>infra</w:t>
      </w:r>
      <w:r w:rsidR="00D11FAE" w:rsidRPr="0037309A">
        <w:rPr>
          <w:bCs/>
        </w:rPr>
        <w:t xml:space="preserve"> </w:t>
      </w:r>
      <w:r w:rsidR="00D712A8">
        <w:rPr>
          <w:bCs/>
        </w:rPr>
        <w:fldChar w:fldCharType="begin"/>
      </w:r>
      <w:r w:rsidR="00D712A8">
        <w:rPr>
          <w:bCs/>
        </w:rPr>
        <w:instrText xml:space="preserve"> REF _Ref123137422 \h </w:instrText>
      </w:r>
      <w:r w:rsidR="00D712A8">
        <w:rPr>
          <w:bCs/>
        </w:rPr>
      </w:r>
      <w:r w:rsidR="00D712A8">
        <w:rPr>
          <w:bCs/>
        </w:rPr>
        <w:fldChar w:fldCharType="separate"/>
      </w:r>
      <w:r w:rsidR="0072322F">
        <w:t xml:space="preserve">Table </w:t>
      </w:r>
      <w:r w:rsidR="0072322F">
        <w:rPr>
          <w:noProof/>
        </w:rPr>
        <w:t>1</w:t>
      </w:r>
      <w:r w:rsidR="00D712A8">
        <w:rPr>
          <w:bCs/>
        </w:rPr>
        <w:fldChar w:fldCharType="end"/>
      </w:r>
      <w:r w:rsidR="00D712A8">
        <w:rPr>
          <w:bCs/>
        </w:rPr>
        <w:t xml:space="preserve"> and </w:t>
      </w:r>
      <w:r w:rsidR="00D712A8">
        <w:rPr>
          <w:bCs/>
        </w:rPr>
        <w:fldChar w:fldCharType="begin"/>
      </w:r>
      <w:r w:rsidR="00D712A8">
        <w:rPr>
          <w:bCs/>
        </w:rPr>
        <w:instrText xml:space="preserve"> REF _Ref123163956 \h </w:instrText>
      </w:r>
      <w:r w:rsidR="00D712A8">
        <w:rPr>
          <w:bCs/>
        </w:rPr>
      </w:r>
      <w:r w:rsidR="00D712A8">
        <w:rPr>
          <w:bCs/>
        </w:rPr>
        <w:fldChar w:fldCharType="separate"/>
      </w:r>
      <w:r w:rsidR="0072322F">
        <w:t xml:space="preserve">Table </w:t>
      </w:r>
      <w:r w:rsidR="0072322F">
        <w:rPr>
          <w:noProof/>
        </w:rPr>
        <w:t>2</w:t>
      </w:r>
      <w:r w:rsidR="00D712A8">
        <w:rPr>
          <w:bCs/>
        </w:rPr>
        <w:fldChar w:fldCharType="end"/>
      </w:r>
      <w:r w:rsidR="00D11FAE" w:rsidRPr="0037309A">
        <w:rPr>
          <w:bCs/>
        </w:rPr>
        <w:t xml:space="preserve"> for more detail</w:t>
      </w:r>
      <w:r w:rsidR="00D11FAE">
        <w:rPr>
          <w:szCs w:val="22"/>
        </w:rPr>
        <w:t xml:space="preserve">. </w:t>
      </w:r>
      <w:r w:rsidRPr="00EC4F7B">
        <w:rPr>
          <w:szCs w:val="22"/>
        </w:rPr>
        <w:t>The district advantage is calculated by finding the difference in the total number of districts for which each party had complete control over the process.</w:t>
      </w:r>
    </w:p>
  </w:footnote>
  <w:footnote w:id="90">
    <w:p w14:paraId="1E032D1D" w14:textId="19E6FC9D" w:rsidR="001E48C2" w:rsidRDefault="001E48C2">
      <w:pPr>
        <w:pStyle w:val="FootnoteText"/>
      </w:pPr>
      <w:r w:rsidRPr="00434672">
        <w:rPr>
          <w:rStyle w:val="FootnoteReference"/>
        </w:rPr>
        <w:footnoteRef/>
      </w:r>
      <w:r>
        <w:t xml:space="preserve"> </w:t>
      </w:r>
      <w:r>
        <w:fldChar w:fldCharType="begin"/>
      </w:r>
      <w:r w:rsidR="007A76B2">
        <w:instrText xml:space="preserve"> ADDIN ZOTERO_ITEM CSL_CITATION {"citationID":"wdUfolkG","properties":{"formattedCitation":"Morris P. Fiorina &amp; Samuel J. Abrams, {\\i{}Political Polarization in the American Public}, 11 {\\scaps Annu. Rev. Polit. Sci.} 563 (2008), https://www.annualreviews.org/doi/10.1146/annurev.polisci.11.053106.153836 (last visited Oct 18, 2022); {\\scaps N. McCarty, K.T. Poole &amp; H. Rosenthal}, {\\scaps Polarized America, second edition: The Dance of Ideology and Unequal Riches} (2016), https://books.google.com/books?id=58mpCwAAQBAJ; Richard H Pildes, {\\i{}Why the Center Does Not Hold: The Causes of Hyperpolarized Democracy in America}, 99 {\\scaps Calif. Law Rev.} 62 (2011).","plainCitation":"Morris P. Fiorina &amp; Samuel J. Abrams, Political Polarization in the American Public, 11 Annu. Rev. Polit. Sci. 563 (2008), https://www.annualreviews.org/doi/10.1146/annurev.polisci.11.053106.153836 (last visited Oct 18, 2022); N. McCarty, K.T. Poole &amp; H. Rosenthal, Polarized America, second edition: The Dance of Ideology and Unequal Riches (2016), https://books.google.com/books?id=58mpCwAAQBAJ; Richard H Pildes, Why the Center Does Not Hold: The Causes of Hyperpolarized Democracy in America, 99 Calif. Law Rev. 62 (2011).","noteIndex":89},"citationItems":[{"id":4720,"uris":["http://zotero.org/users/10395840/items/GQQ66D3K"],"itemData":{"id":4720,"type":"article-journal","abstract":"For more than two decades political scientists have discussed rising elite polarization in the United States, but the study of mass polarization did not receive comparable attention until fairly recently. This article surveys the literature on mass polarization. It begins with a discussion of the concept of polarization, then moves to a critical consideration of different kinds of evidence that have been used to study polarization, concluding that much of the evidence presents problems of inference that render conclusions problematic. The most direct evidence—citizens’ positions on public policy issues—shows little or no indication of increased mass polarization over the past two to three decades. Party sorting—an increased correlation between policy views and partisan identiﬁcation—clearly has occurred, although the extent has sometimes been exaggerated. Geographic polarization—the hypothesized tendency of like-minded people to cluster together—remains an open question. To date, there is no conclusive evidence that elite polarization has stimulated voters to polarize, on the one hand, or withdraw from politics, on the other.","container-title":"Annual Review of Political Science","DOI":"10.1146/annurev.polisci.11.053106.153836","ISSN":"1094-2939, 1545-1577","issue":"1","journalAbbreviation":"Annu. Rev. Polit. Sci.","language":"en","page":"563-588","source":"DOI.org (Crossref)","title":"Political Polarization in the American Public","URL":"https://www.annualreviews.org/doi/10.1146/annurev.polisci.11.053106.153836","volume":"11","author":[{"family":"Fiorina","given":"Morris P."},{"family":"Abrams","given":"Samuel J."}],"accessed":{"date-parts":[["2022",10,18]]},"issued":{"date-parts":[["2008",6,1]]}}},{"id":7607,"uris":["http://zotero.org/users/10395840/items/RZRYUMSA"],"itemData":{"id":7607,"type":"book","collection-title":"Walras-Pareto Lectures","ISBN":"978-0-262-33406-8","publisher":"MIT Press","title":"Polarized America, second edition: The Dance of Ideology and Unequal Riches","URL":"https://books.google.com/books?id=58mpCwAAQBAJ","author":[{"family":"McCarty","given":"N."},{"family":"Poole","given":"K.T."},{"family":"Rosenthal","given":"H."}],"issued":{"date-parts":[["2016"]]}}},{"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fldChar w:fldCharType="separate"/>
      </w:r>
      <w:r w:rsidR="00E12B49" w:rsidRPr="00E12B49">
        <w:t xml:space="preserve">Morris P. Fiorina &amp; Samuel J. Abrams, </w:t>
      </w:r>
      <w:r w:rsidR="00E12B49" w:rsidRPr="00E12B49">
        <w:rPr>
          <w:i/>
          <w:iCs/>
        </w:rPr>
        <w:t>Political Polarization in the American Public</w:t>
      </w:r>
      <w:r w:rsidR="00E12B49" w:rsidRPr="00E12B49">
        <w:t xml:space="preserve">, 11 </w:t>
      </w:r>
      <w:r w:rsidR="00E12B49" w:rsidRPr="00E12B49">
        <w:rPr>
          <w:smallCaps/>
        </w:rPr>
        <w:t>Annu. Rev. Polit. Sci.</w:t>
      </w:r>
      <w:r w:rsidR="00E12B49" w:rsidRPr="00E12B49">
        <w:t xml:space="preserve"> 563 (2008), https://www.annualreviews.org/doi/10.1146/annurev.polisci.11.053106.153836 (last visited Oct 18, 2022); </w:t>
      </w:r>
      <w:r w:rsidR="00E12B49" w:rsidRPr="00E12B49">
        <w:rPr>
          <w:smallCaps/>
        </w:rPr>
        <w:t>N. McCarty, K.T. Poole &amp; H. Rosenthal</w:t>
      </w:r>
      <w:r w:rsidR="00E12B49" w:rsidRPr="00E12B49">
        <w:t xml:space="preserve">, </w:t>
      </w:r>
      <w:r w:rsidR="00E12B49" w:rsidRPr="00E12B49">
        <w:rPr>
          <w:smallCaps/>
        </w:rPr>
        <w:t>Polarized America, second edition: The Dance of Ideology and Unequal Riches</w:t>
      </w:r>
      <w:r w:rsidR="00E12B49" w:rsidRPr="00E12B49">
        <w:t xml:space="preserve"> (2016), https://books.google.com/books?id=58mpCwAAQBAJ; Richard H Pildes, </w:t>
      </w:r>
      <w:r w:rsidR="00E12B49" w:rsidRPr="00E12B49">
        <w:rPr>
          <w:i/>
          <w:iCs/>
        </w:rPr>
        <w:t>Why the Center Does Not Hold: The Causes of Hyperpolarized Democracy in America</w:t>
      </w:r>
      <w:r w:rsidR="00E12B49" w:rsidRPr="00E12B49">
        <w:t xml:space="preserve">, 99 </w:t>
      </w:r>
      <w:r w:rsidR="00E12B49" w:rsidRPr="00E12B49">
        <w:rPr>
          <w:smallCaps/>
        </w:rPr>
        <w:t>Calif. Law Rev.</w:t>
      </w:r>
      <w:r w:rsidR="00E12B49" w:rsidRPr="00E12B49">
        <w:t xml:space="preserve"> 62 (2011).</w:t>
      </w:r>
      <w:r>
        <w:fldChar w:fldCharType="end"/>
      </w:r>
    </w:p>
  </w:footnote>
  <w:footnote w:id="91">
    <w:p w14:paraId="6E1F585E" w14:textId="7BD903DE" w:rsidR="001E48C2" w:rsidRDefault="001E48C2">
      <w:pPr>
        <w:pStyle w:val="FootnoteText"/>
      </w:pPr>
      <w:r w:rsidRPr="00434672">
        <w:rPr>
          <w:rStyle w:val="FootnoteReference"/>
        </w:rPr>
        <w:footnoteRef/>
      </w:r>
      <w:r>
        <w:t xml:space="preserve"> </w:t>
      </w:r>
      <w:r>
        <w:fldChar w:fldCharType="begin"/>
      </w:r>
      <w:r w:rsidR="007A76B2">
        <w:instrText xml:space="preserve"> ADDIN ZOTERO_ITEM CSL_CITATION {"citationID":"S6Q6GWcG","properties":{"formattedCitation":"Frances E. Lee, {\\i{}How Party Polarization Affects Governance}, 18 {\\scaps Annu. Rev. Polit. Sci.} 261 (2015), https://www.annualreviews.org/doi/10.1146/annurev-polisci-072012-113747 (last visited Oct 18, 2022); {\\scaps Frances E. Lee}, {\\scaps Insecure Majorities: Congress and the Perpetual Campaign} (2016), https://press.uchicago.edu/ucp/books/book/chicago/I/bo24732099.html (last visited Oct 30, 2022).","plainCitation":"Frances E. Lee, How Party Polarization Affects Governance, 18 Annu. Rev. Polit. Sci. 261 (2015), https://www.annualreviews.org/doi/10.1146/annurev-polisci-072012-113747 (last visited Oct 18, 2022); Frances E. Lee, Insecure Majorities: Congress and the Perpetual Campaign (2016), https://press.uchicago.edu/ucp/books/book/chicago/I/bo24732099.html (last visited Oct 30, 2022).","noteIndex":90},"citationItems":[{"id":669,"uris":["http://zotero.org/users/10395840/items/DJNHGDTB"],"itemData":{"id":669,"type":"article-journal","abstract":"The purpose of this review is to take stock of how party polarization affects governance in the United States. The article begins by deﬁning polarization and discussing the means by which it can be measured. It is undeniable that the two parties have grown more sharply differentiated. Some evidence suggests that the substantive policy preferences of liberals and conservatives diverge more widely, but the case for ideological polarization in the spatial sense is not deﬁnitive. Effects on the institutional processes of US government have entailed a hardening of party divisions and a tendency toward centralization of power. Nevertheless, these more cohesive parties are not more effective than their predecessors at enacting policies or managing routine governing responsibilities. The consequences for public policy seem best characterized as “drift” (Hacker 2004, p. 246). There is little evidence that party polarization has promoted ideologically extreme policy outcomes or has systematically advantaged either liberalism or conservatism.","container-title":"Annual Review of Political Science","DOI":"10.1146/annurev-polisci-072012-113747","ISSN":"1094-2939, 1545-1577","issue":"1","journalAbbreviation":"Annu. Rev. Polit. Sci.","language":"en","page":"261-282","source":"DOI.org (Crossref)","title":"How Party Polarization Affects Governance","URL":"https://www.annualreviews.org/doi/10.1146/annurev-polisci-072012-113747","volume":"18","author":[{"family":"Lee","given":"Frances E."}],"accessed":{"date-parts":[["2022",10,18]]},"issued":{"date-parts":[["2015",5,11]]}}},{"id":7608,"uris":["http://zotero.org/users/10395840/items/NQW8ZUCX"],"itemData":{"id":7608,"type":"book","abstract":"As Democrats and Republicans continue to vie for political advantage, Congress remains paralyzed by partisan conflict. That the last two decades have seen some of the least productive Congresses in recent history is usually explained by the growing ideological gulf between the parties, but this explanation misses another fundamental factor influencing the dynamic. In contrast to politics through most of the twentieth century, the contemporary Democratic and Republican parties compete for control of Congress at relative parity, and this has dramatically changed the parties’ incentives and strategies in ways that have driven the contentious partisanship characteristic of contemporary American politics.             With Insecure Majorities, Frances E. Lee offers a controversial new perspective on the rise of congressional party conflict, showing how the shift in competitive circumstances has had a profound impact on how Democrats and Republicans interact. For nearly half a century, Democrats were the majority party, usually maintaining control of the presidency, the House, and the Senate. Republicans did not stand much chance of winning majority status, and Democrats could not conceive of losing it. Under such uncompetitive conditions, scant collective action was exerted by either party toward building or preserving a majority. Beginning in the 1980s, that changed, and most elections since have offered the prospect of a change of party control. Lee shows, through an impressive range of interviews and analysis, how competition for control of the government drives members of both parties to participate in actions that promote their own party’s image and undercut that of the opposition, including the perpetual hunt for issues that can score political points by putting the opposing party on the wrong side of public opinion. More often than not, this strategy stands in the way of productive bipartisan cooperation—and it is also unlikely to change as long as control of the government remains within reach for both parties.","event-place":"Chicago, IL","ISBN":"978-0-226-40904-7","language":"en","number-of-pages":"248","publisher":"University of Chicago Press","publisher-place":"Chicago, IL","source":"University of Chicago Press","title":"Insecure Majorities: Congress and the Perpetual Campaign","title-short":"Insecure Majorities","URL":"https://press.uchicago.edu/ucp/books/book/chicago/I/bo24732099.html","author":[{"family":"Lee","given":"Frances E."}],"accessed":{"date-parts":[["2022",10,30]]},"issued":{"date-parts":[["2016",8]]}}}],"schema":"https://github.com/citation-style-language/schema/raw/master/csl-citation.json"} </w:instrText>
      </w:r>
      <w:r>
        <w:fldChar w:fldCharType="separate"/>
      </w:r>
      <w:r w:rsidR="00E12B49" w:rsidRPr="00E12B49">
        <w:t xml:space="preserve">Frances E. Lee, </w:t>
      </w:r>
      <w:r w:rsidR="00E12B49" w:rsidRPr="00E12B49">
        <w:rPr>
          <w:i/>
          <w:iCs/>
        </w:rPr>
        <w:t>How Party Polarization Affects Governance</w:t>
      </w:r>
      <w:r w:rsidR="00E12B49" w:rsidRPr="00E12B49">
        <w:t xml:space="preserve">, 18 </w:t>
      </w:r>
      <w:r w:rsidR="00E12B49" w:rsidRPr="00E12B49">
        <w:rPr>
          <w:smallCaps/>
        </w:rPr>
        <w:t>Annu. Rev. Polit. Sci.</w:t>
      </w:r>
      <w:r w:rsidR="00E12B49" w:rsidRPr="00E12B49">
        <w:t xml:space="preserve"> 261 (2015), https://www.annualreviews.org/doi/10.1146/annurev-polisci-072012-113747 (last visited Oct 18, 2022); </w:t>
      </w:r>
      <w:r w:rsidR="00E12B49" w:rsidRPr="00E12B49">
        <w:rPr>
          <w:smallCaps/>
        </w:rPr>
        <w:t>Frances E. Lee</w:t>
      </w:r>
      <w:r w:rsidR="00E12B49" w:rsidRPr="00E12B49">
        <w:t xml:space="preserve">, </w:t>
      </w:r>
      <w:r w:rsidR="00E12B49" w:rsidRPr="00E12B49">
        <w:rPr>
          <w:smallCaps/>
        </w:rPr>
        <w:t>Insecure Majorities: Congress and the Perpetual Campaign</w:t>
      </w:r>
      <w:r w:rsidR="00E12B49" w:rsidRPr="00E12B49">
        <w:t xml:space="preserve"> (2016), https://press.uchicago.edu/ucp/books/book/chicago/I/bo24732099.html (last visited Oct 30, 2022).</w:t>
      </w:r>
      <w:r>
        <w:fldChar w:fldCharType="end"/>
      </w:r>
    </w:p>
  </w:footnote>
  <w:footnote w:id="92">
    <w:p w14:paraId="6DF4337B" w14:textId="1B12BA0A" w:rsidR="000F676D" w:rsidRDefault="000F676D">
      <w:pPr>
        <w:pStyle w:val="FootnoteText"/>
      </w:pPr>
      <w:r w:rsidRPr="00434672">
        <w:rPr>
          <w:rStyle w:val="FootnoteReference"/>
        </w:rPr>
        <w:footnoteRef/>
      </w:r>
      <w:r>
        <w:t xml:space="preserve"> For instance, in New York, the Court of Appeals split 4-3</w:t>
      </w:r>
      <w:r w:rsidR="00F04F91">
        <w:t>, though all members of the court were appointed by Democratic governors</w:t>
      </w:r>
      <w:r w:rsidR="00891076">
        <w:t>.</w:t>
      </w:r>
      <w:r w:rsidR="00F04F91">
        <w:t xml:space="preserve"> </w:t>
      </w:r>
      <w:r w:rsidR="00F04F91">
        <w:fldChar w:fldCharType="begin"/>
      </w:r>
      <w:r w:rsidR="007A76B2">
        <w:instrText xml:space="preserve"> ADDIN ZOTERO_ITEM CSL_CITATION {"citationID":"tDCWCAtJ","properties":{"formattedCitation":"Sara Dorn, {\\i{}Court of Appeals throws out New York redistricting maps}, {\\scaps City &amp; State NY} (2022), https://www.cityandstateny.com/policy/2022/04/court-appeals-throws-out-ny-maps/366199/ (last visited Dec 22, 2022).","plainCitation":"Sara Dorn, Court of Appeals throws out New York redistricting maps, City &amp; State NY (2022), https://www.cityandstateny.com/policy/2022/04/court-appeals-throws-out-ny-maps/366199/ (last visited Dec 22, 2022).","noteIndex":91},"citationItems":[{"id":7813,"uris":["http://zotero.org/users/10395840/items/4BPKEYWR"],"itemData":{"id":7813,"type":"webpage","abstract":"Congressional and state Senate lines will need to be redrawn, the state’s highest court ruled.","container-title":"City &amp; State NY","language":"en","title":"Court of Appeals throws out New York redistricting maps","URL":"https://www.cityandstateny.com/policy/2022/04/court-appeals-throws-out-ny-maps/366199/","author":[{"family":"Dorn","given":"Sara"}],"accessed":{"date-parts":[["2022",12,22]]},"issued":{"date-parts":[["2022",4,27]]}},"label":"page"}],"schema":"https://github.com/citation-style-language/schema/raw/master/csl-citation.json"} </w:instrText>
      </w:r>
      <w:r w:rsidR="00F04F91">
        <w:fldChar w:fldCharType="separate"/>
      </w:r>
      <w:r w:rsidR="00E12B49" w:rsidRPr="00E12B49">
        <w:t xml:space="preserve">Sara Dorn, </w:t>
      </w:r>
      <w:r w:rsidR="00E12B49" w:rsidRPr="00E12B49">
        <w:rPr>
          <w:i/>
          <w:iCs/>
        </w:rPr>
        <w:t>Court of Appeals throws out New York redistricting maps</w:t>
      </w:r>
      <w:r w:rsidR="00E12B49" w:rsidRPr="00E12B49">
        <w:t xml:space="preserve">, </w:t>
      </w:r>
      <w:r w:rsidR="00E12B49" w:rsidRPr="00E12B49">
        <w:rPr>
          <w:smallCaps/>
        </w:rPr>
        <w:t>City &amp; State NY</w:t>
      </w:r>
      <w:r w:rsidR="00E12B49" w:rsidRPr="00E12B49">
        <w:t xml:space="preserve"> (2022), https://www.cityandstateny.com/policy/2022/04/court-appeals-throws-out-ny-maps/366199/ (last visited Dec 22, 2022).</w:t>
      </w:r>
      <w:r w:rsidR="00F04F91">
        <w:fldChar w:fldCharType="end"/>
      </w:r>
      <w:r w:rsidR="007A7CF6">
        <w:t xml:space="preserve"> In Ohio, </w:t>
      </w:r>
      <w:r w:rsidR="00277ACA">
        <w:t>all the Democratic justices were joined by the a single GOP justice in overturning the maps on a 4-3 vote, with all three dissents by GOP justices</w:t>
      </w:r>
      <w:r w:rsidR="00257959">
        <w:t>.</w:t>
      </w:r>
      <w:r w:rsidR="00277ACA">
        <w:t xml:space="preserve"> </w:t>
      </w:r>
      <w:r w:rsidR="00277ACA">
        <w:fldChar w:fldCharType="begin"/>
      </w:r>
      <w:r w:rsidR="007A76B2">
        <w:instrText xml:space="preserve"> ADDIN ZOTERO_ITEM CSL_CITATION {"citationID":"vWW95488","properties":{"formattedCitation":"Associated Press, {\\i{}Ohio Supreme Court scraps 2nd GOP-drawn congressional map}, {\\scaps POLITICO} (2022), https://www.politico.com/news/2022/07/19/ohio-supreme-court-scraps-2nd-gop-drawn-congressional-map-00046583 (last visited Dec 22, 2022).","plainCitation":"Associated Press, Ohio Supreme Court scraps 2nd GOP-drawn congressional map, POLITICO (2022), https://www.politico.com/news/2022/07/19/ohio-supreme-court-scraps-2nd-gop-drawn-congressional-map-00046583 (last visited Dec 22, 2022).","noteIndex":91},"citationItems":[{"id":7815,"uris":["http://zotero.org/users/10395840/items/CAYSBHXB"],"itemData":{"id":7815,"type":"webpage","abstract":"The Ohio Supreme Court has rejected a second Republican-drawn map of U.S. House districts as gerrymandered.","container-title":"POLITICO","language":"en","title":"Ohio Supreme Court scraps 2nd GOP-drawn congressional map","URL":"https://www.politico.com/news/2022/07/19/ohio-supreme-court-scraps-2nd-gop-drawn-congressional-map-00046583","author":[{"family":"Associated Press","given":""}],"accessed":{"date-parts":[["2022",12,22]]},"issued":{"date-parts":[["2022",7,19]]}},"label":"page"}],"schema":"https://github.com/citation-style-language/schema/raw/master/csl-citation.json"} </w:instrText>
      </w:r>
      <w:r w:rsidR="00277ACA">
        <w:fldChar w:fldCharType="separate"/>
      </w:r>
      <w:r w:rsidR="00E12B49" w:rsidRPr="00E12B49">
        <w:t xml:space="preserve">Associated Press, </w:t>
      </w:r>
      <w:r w:rsidR="00E12B49" w:rsidRPr="00E12B49">
        <w:rPr>
          <w:i/>
          <w:iCs/>
        </w:rPr>
        <w:t>Ohio Supreme Court scraps 2nd GOP-drawn congressional map</w:t>
      </w:r>
      <w:r w:rsidR="00E12B49" w:rsidRPr="00E12B49">
        <w:t xml:space="preserve">, </w:t>
      </w:r>
      <w:r w:rsidR="00E12B49" w:rsidRPr="00E12B49">
        <w:rPr>
          <w:smallCaps/>
        </w:rPr>
        <w:t>POLITICO</w:t>
      </w:r>
      <w:r w:rsidR="00E12B49" w:rsidRPr="00E12B49">
        <w:t xml:space="preserve"> (2022), https://www.politico.com/news/2022/07/19/ohio-supreme-court-scraps-2nd-gop-drawn-congressional-map-00046583 (last visited Dec 22, 2022).</w:t>
      </w:r>
      <w:r w:rsidR="00277ACA">
        <w:fldChar w:fldCharType="end"/>
      </w:r>
    </w:p>
  </w:footnote>
  <w:footnote w:id="93">
    <w:p w14:paraId="413FE94F" w14:textId="0A4430C0" w:rsidR="00CB1F2B" w:rsidRPr="00EC4F7B" w:rsidRDefault="00CB1F2B" w:rsidP="009507A0">
      <w:pPr>
        <w:pStyle w:val="FootnoteText"/>
        <w:rPr>
          <w:szCs w:val="22"/>
        </w:rPr>
      </w:pPr>
      <w:r w:rsidRPr="00434672">
        <w:rPr>
          <w:rStyle w:val="FootnoteReference"/>
        </w:rPr>
        <w:footnoteRef/>
      </w:r>
      <w:r w:rsidRPr="00EC4F7B">
        <w:rPr>
          <w:b/>
          <w:bCs/>
          <w:szCs w:val="22"/>
        </w:rPr>
        <w:t xml:space="preserve"> </w:t>
      </w:r>
      <w:r w:rsidRPr="00EC4F7B">
        <w:rPr>
          <w:szCs w:val="22"/>
        </w:rPr>
        <w:t xml:space="preserve">In our view the relationship between judicial partisan identification and attitudes toward gerrymandering is not simple and varies across jurisdictions, but demonstration of that point must be left to subsequent ongoing research. </w:t>
      </w:r>
    </w:p>
  </w:footnote>
  <w:footnote w:id="94">
    <w:p w14:paraId="6C4011D7" w14:textId="77777777" w:rsidR="00CB1F2B" w:rsidRPr="00EC4F7B" w:rsidRDefault="00CB1F2B" w:rsidP="001C6936">
      <w:pPr>
        <w:pStyle w:val="FootnoteText"/>
        <w:rPr>
          <w:szCs w:val="22"/>
        </w:rPr>
      </w:pPr>
      <w:r w:rsidRPr="00434672">
        <w:rPr>
          <w:rStyle w:val="FootnoteReference"/>
        </w:rPr>
        <w:footnoteRef/>
      </w:r>
      <w:r w:rsidRPr="00EC4F7B">
        <w:rPr>
          <w:szCs w:val="22"/>
        </w:rPr>
        <w:t xml:space="preserve"> This data is P.L. 94-171. It includes detailed data on the entire population of the United States and is views as the authoritative dataset for redistricting.</w:t>
      </w:r>
    </w:p>
  </w:footnote>
  <w:footnote w:id="95">
    <w:p w14:paraId="5D9D1121" w14:textId="7ACD0C00" w:rsidR="00CB1F2B" w:rsidRPr="00EC4F7B" w:rsidRDefault="00CB1F2B">
      <w:pPr>
        <w:pStyle w:val="FootnoteText"/>
        <w:rPr>
          <w:szCs w:val="22"/>
        </w:rPr>
      </w:pPr>
      <w:r w:rsidRPr="00434672">
        <w:rPr>
          <w:rStyle w:val="FootnoteReference"/>
        </w:rPr>
        <w:footnoteRef/>
      </w:r>
      <w:r w:rsidRPr="00EC4F7B">
        <w:rPr>
          <w:szCs w:val="22"/>
        </w:rPr>
        <w:t xml:space="preserve"> </w:t>
      </w:r>
      <w:r w:rsidR="008602D7" w:rsidRPr="002A3F7D">
        <w:rPr>
          <w:i/>
        </w:rPr>
        <w:t>See</w:t>
      </w:r>
      <w:r w:rsidR="008602D7">
        <w:rPr>
          <w:szCs w:val="22"/>
        </w:rPr>
        <w:t xml:space="preserve"> </w:t>
      </w:r>
      <w:r w:rsidR="008602D7">
        <w:rPr>
          <w:szCs w:val="22"/>
        </w:rPr>
        <w:fldChar w:fldCharType="begin"/>
      </w:r>
      <w:r w:rsidR="007A76B2">
        <w:rPr>
          <w:szCs w:val="22"/>
        </w:rPr>
        <w:instrText xml:space="preserve"> ADDIN ZOTERO_ITEM CSL_CITATION {"citationID":"OSfaK2vG","properties":{"formattedCitation":"NCSL, {\\i{}2020 Census Delays and the Impact on Redistricting}, (2021), https://www.ncsl.org/research/redistricting/2020-census-delays-and-the-impact-on-redistricting-637261879.aspx (last visited Dec 22, 2022).","plainCitation":"NCSL, 2020 Census Delays and the Impact on Redistricting, (2021), https://www.ncsl.org/research/redistricting/2020-census-delays-and-the-impact-on-redistricting-637261879.aspx (last visited Dec 22, 2022).","noteIndex":94},"citationItems":[{"id":7817,"uris":["http://zotero.org/users/10395840/items/YLDUHKUG"],"itemData":{"id":7817,"type":"webpage","title":"2020 Census Delays and the Impact on Redistricting","URL":"https://www.ncsl.org/research/redistricting/2020-census-delays-and-the-impact-on-redistricting-637261879.aspx","author":[{"family":"NCSL","given":""}],"accessed":{"date-parts":[["2022",12,22]]},"issued":{"date-parts":[["2021",9,23]]}}}],"schema":"https://github.com/citation-style-language/schema/raw/master/csl-citation.json"} </w:instrText>
      </w:r>
      <w:r w:rsidR="008602D7">
        <w:rPr>
          <w:szCs w:val="22"/>
        </w:rPr>
        <w:fldChar w:fldCharType="separate"/>
      </w:r>
      <w:r w:rsidR="00E12B49" w:rsidRPr="00E12B49">
        <w:t xml:space="preserve">NCSL, </w:t>
      </w:r>
      <w:r w:rsidR="00E12B49" w:rsidRPr="00E12B49">
        <w:rPr>
          <w:i/>
          <w:iCs/>
        </w:rPr>
        <w:t>2020 Census Delays and the Impact on Redistricting</w:t>
      </w:r>
      <w:r w:rsidR="00E12B49" w:rsidRPr="00E12B49">
        <w:t>, (2021), https://www.ncsl.org/research/redistricting/2020-census-delays-and-the-impact-on-redistricting-637261879.aspx (last visited Dec 22, 2022).</w:t>
      </w:r>
      <w:r w:rsidR="008602D7">
        <w:rPr>
          <w:szCs w:val="22"/>
        </w:rPr>
        <w:fldChar w:fldCharType="end"/>
      </w:r>
      <w:r w:rsidR="00B20D85">
        <w:rPr>
          <w:szCs w:val="22"/>
        </w:rPr>
        <w:t xml:space="preserve"> </w:t>
      </w:r>
      <w:r w:rsidRPr="00EC4F7B">
        <w:rPr>
          <w:szCs w:val="22"/>
        </w:rPr>
        <w:t>This delay occurred in part because of COVID-19 and in part because of administrative failures.</w:t>
      </w:r>
    </w:p>
  </w:footnote>
  <w:footnote w:id="96">
    <w:p w14:paraId="21365D30" w14:textId="25DEE115" w:rsidR="000A3B79" w:rsidRDefault="000A3B79">
      <w:pPr>
        <w:pStyle w:val="FootnoteText"/>
      </w:pPr>
      <w:r w:rsidRPr="00434672">
        <w:rPr>
          <w:rStyle w:val="FootnoteReference"/>
        </w:rPr>
        <w:footnoteRef/>
      </w:r>
      <w:r>
        <w:t xml:space="preserve"> </w:t>
      </w:r>
      <w:r w:rsidR="005A3E3C">
        <w:fldChar w:fldCharType="begin"/>
      </w:r>
      <w:r w:rsidR="007A76B2">
        <w:instrText xml:space="preserve"> ADDIN ZOTERO_ITEM CSL_CITATION {"citationID":"HnlgB7PB","properties":{"formattedCitation":"{\\i{}Id.}","plainCitation":"Id.","noteIndex":95},"citationItems":[{"id":7817,"uris":["http://zotero.org/users/10395840/items/YLDUHKUG"],"itemData":{"id":7817,"type":"webpage","title":"2020 Census Delays and the Impact on Redistricting","URL":"https://www.ncsl.org/research/redistricting/2020-census-delays-and-the-impact-on-redistricting-637261879.aspx","author":[{"family":"NCSL","given":""}],"accessed":{"date-parts":[["2022",12,22]]},"issued":{"date-parts":[["2021",9,23]]}}}],"schema":"https://github.com/citation-style-language/schema/raw/master/csl-citation.json"} </w:instrText>
      </w:r>
      <w:r w:rsidR="005A3E3C">
        <w:fldChar w:fldCharType="separate"/>
      </w:r>
      <w:r w:rsidR="00E12B49" w:rsidRPr="00E12B49">
        <w:rPr>
          <w:i/>
          <w:iCs/>
        </w:rPr>
        <w:t>Id.</w:t>
      </w:r>
      <w:r w:rsidR="005A3E3C">
        <w:fldChar w:fldCharType="end"/>
      </w:r>
    </w:p>
  </w:footnote>
  <w:footnote w:id="97">
    <w:p w14:paraId="52301368" w14:textId="348186FB" w:rsidR="001B59B9" w:rsidRPr="00EC4F7B" w:rsidRDefault="001B59B9">
      <w:pPr>
        <w:pStyle w:val="FootnoteText"/>
        <w:rPr>
          <w:szCs w:val="22"/>
        </w:rPr>
      </w:pPr>
      <w:r w:rsidRPr="00434672">
        <w:rPr>
          <w:rStyle w:val="FootnoteReference"/>
        </w:rPr>
        <w:footnoteRef/>
      </w:r>
      <w:r w:rsidRPr="00EC4F7B">
        <w:rPr>
          <w:szCs w:val="22"/>
        </w:rPr>
        <w:t xml:space="preserve"> </w:t>
      </w:r>
      <w:r w:rsidR="00FD6E48">
        <w:rPr>
          <w:szCs w:val="22"/>
        </w:rPr>
        <w:fldChar w:fldCharType="begin"/>
      </w:r>
      <w:r w:rsidR="007A76B2">
        <w:rPr>
          <w:szCs w:val="22"/>
        </w:rPr>
        <w:instrText xml:space="preserve"> ADDIN ZOTERO_ITEM CSL_CITATION {"citationID":"b1s8A8EG","properties":{"formattedCitation":"Shelby County. v. Holder, 570 U.S. 529 (2013).","plainCitation":"Shelby County. v. Holder, 570 U.S. 529 (2013).","noteIndex":96},"citationItems":[{"id":7882,"uris":["http://zotero.org/users/10395840/items/CDRXKJS7"],"itemData":{"id":7882,"type":"legal_case","container-title":"U.S.","page":"529","title":"Shelby County. v. Holder","volume":"570","issued":{"date-parts":[["2013"]]}}}],"schema":"https://github.com/citation-style-language/schema/raw/master/csl-citation.json"} </w:instrText>
      </w:r>
      <w:r w:rsidR="00FD6E48">
        <w:rPr>
          <w:szCs w:val="22"/>
        </w:rPr>
        <w:fldChar w:fldCharType="separate"/>
      </w:r>
      <w:r w:rsidR="00E12B49">
        <w:rPr>
          <w:noProof/>
          <w:szCs w:val="22"/>
        </w:rPr>
        <w:t>Shelby County. v. Holder, 570 U.S. 529 (2013).</w:t>
      </w:r>
      <w:r w:rsidR="00FD6E48">
        <w:rPr>
          <w:szCs w:val="22"/>
        </w:rPr>
        <w:fldChar w:fldCharType="end"/>
      </w:r>
    </w:p>
  </w:footnote>
  <w:footnote w:id="98">
    <w:p w14:paraId="4FD05C37" w14:textId="37D87A1E" w:rsidR="00A035A2" w:rsidRDefault="00A035A2">
      <w:pPr>
        <w:pStyle w:val="FootnoteText"/>
      </w:pPr>
      <w:r w:rsidRPr="00434672">
        <w:rPr>
          <w:rStyle w:val="FootnoteReference"/>
        </w:rPr>
        <w:footnoteRef/>
      </w:r>
      <w:r>
        <w:t xml:space="preserve"> </w:t>
      </w:r>
      <w:r w:rsidRPr="00670CA0">
        <w:fldChar w:fldCharType="begin"/>
      </w:r>
      <w:r w:rsidR="007A76B2">
        <w:instrText xml:space="preserve"> ADDIN ZOTERO_ITEM CSL_CITATION {"citationID":"7HSEaPrc","properties":{"formattedCitation":"Richard L. Engstrom, {\\i{}Shelby County v. Holder and the gutting of federal preclearance of election law changes}, 2 {\\scaps Polit. Groups Identities} 530 (2014), https://doi.org/10.1080/21565503.2014.940545; Richard L Hasen, {\\i{}Shelby County and the Illusion of Minimalism}, 22 713 (2013).","plainCitation":"Richard L. Engstrom, Shelby County v. Holder and the gutting of federal preclearance of election law changes, 2 Polit. Groups Identities 530 (2014), https://doi.org/10.1080/21565503.2014.940545; Richard L Hasen, Shelby County and the Illusion of Minimalism, 22 713 (2013).","noteIndex":97},"citationItems":[{"id":7640,"uris":["http://zotero.org/users/10395840/items/GIGWCFPE"],"itemData":{"id":7640,"type":"article-journal","container-title":"Politics, Groups, and Identities","DOI":"10.1080/21565503.2014.940545","issue":"3","note":"publisher: Routledge\n_eprint: https://doi.org/10.1080/21565503.2014.940545","page":"530-548","title":"Shelby County v. Holder and the gutting of federal preclearance of election law changes","URL":"https://doi.org/10.1080/21565503.2014.940545","volume":"2","author":[{"family":"Engstrom","given":"Richard L."}],"issued":{"date-parts":[["2014"]]}}},{"id":7639,"uris":["http://zotero.org/users/10395840/items/GCCZZ2GS"],"itemData":{"id":7639,"type":"article-journal","issue":"3","language":"en","page":"713","source":"Zotero","title":"Shelby County and the Illusion of Minimalism","volume":"22","author":[{"family":"Hasen","given":"Richard L"}],"issued":{"date-parts":[["2013"]],"season":"2014"}}}],"schema":"https://github.com/citation-style-language/schema/raw/master/csl-citation.json"} </w:instrText>
      </w:r>
      <w:r w:rsidRPr="00670CA0">
        <w:fldChar w:fldCharType="separate"/>
      </w:r>
      <w:r w:rsidR="00E12B49" w:rsidRPr="00E12B49">
        <w:t xml:space="preserve">Richard L. Engstrom, </w:t>
      </w:r>
      <w:r w:rsidR="00E12B49" w:rsidRPr="00E12B49">
        <w:rPr>
          <w:i/>
          <w:iCs/>
        </w:rPr>
        <w:t>Shelby County v. Holder and the gutting of federal preclearance of election law changes</w:t>
      </w:r>
      <w:r w:rsidR="00E12B49" w:rsidRPr="00E12B49">
        <w:t xml:space="preserve">, 2 </w:t>
      </w:r>
      <w:r w:rsidR="00E12B49" w:rsidRPr="00E12B49">
        <w:rPr>
          <w:smallCaps/>
        </w:rPr>
        <w:t>Polit. Groups Identities</w:t>
      </w:r>
      <w:r w:rsidR="00E12B49" w:rsidRPr="00E12B49">
        <w:t xml:space="preserve"> 530 (2014), https://doi.org/10.1080/21565503.2014.940545; Richard L Hasen, </w:t>
      </w:r>
      <w:r w:rsidR="00E12B49" w:rsidRPr="00E12B49">
        <w:rPr>
          <w:i/>
          <w:iCs/>
        </w:rPr>
        <w:t>Shelby County and the Illusion of Minimalism</w:t>
      </w:r>
      <w:r w:rsidR="00E12B49" w:rsidRPr="00E12B49">
        <w:t>, 22 713 (2013).</w:t>
      </w:r>
      <w:r w:rsidRPr="00670CA0">
        <w:fldChar w:fldCharType="end"/>
      </w:r>
    </w:p>
  </w:footnote>
  <w:footnote w:id="99">
    <w:p w14:paraId="1E060015" w14:textId="77777777" w:rsidR="00A035A2" w:rsidRPr="00EC4F7B" w:rsidRDefault="00A035A2" w:rsidP="00A035A2">
      <w:pPr>
        <w:pStyle w:val="FootnoteText"/>
        <w:rPr>
          <w:szCs w:val="22"/>
        </w:rPr>
      </w:pPr>
      <w:r w:rsidRPr="00434672">
        <w:rPr>
          <w:rStyle w:val="FootnoteReference"/>
        </w:rPr>
        <w:footnoteRef/>
      </w:r>
      <w:r w:rsidRPr="00EC4F7B">
        <w:rPr>
          <w:szCs w:val="22"/>
        </w:rPr>
        <w:t xml:space="preserve"> 42 U.S.C. §§ 1973–1973p (2006).</w:t>
      </w:r>
    </w:p>
  </w:footnote>
  <w:footnote w:id="100">
    <w:p w14:paraId="7F7FC4E7" w14:textId="6BDF7CF0" w:rsidR="00CB1F2B" w:rsidRPr="00EC4F7B" w:rsidRDefault="00CB1F2B" w:rsidP="004B6F05">
      <w:pPr>
        <w:pStyle w:val="FootnoteText"/>
        <w:rPr>
          <w:szCs w:val="22"/>
        </w:rPr>
      </w:pPr>
      <w:r w:rsidRPr="00434672">
        <w:rPr>
          <w:rStyle w:val="FootnoteReference"/>
        </w:rPr>
        <w:footnoteRef/>
      </w:r>
      <w:r w:rsidRPr="00EC4F7B">
        <w:rPr>
          <w:szCs w:val="22"/>
        </w:rPr>
        <w:t xml:space="preserve"> </w:t>
      </w:r>
      <w:r w:rsidR="00A035A2" w:rsidRPr="00670CA0">
        <w:fldChar w:fldCharType="begin"/>
      </w:r>
      <w:r w:rsidR="007A76B2">
        <w:instrText xml:space="preserve"> ADDIN ZOTERO_ITEM CSL_CITATION {"citationID":"Z01pwOdR","properties":{"formattedCitation":"James Blacksher &amp; Lani Guinier, {\\i{}Free at Last: Rejecting Equal Sovereignty and Restoring the Constitutional Right to Vote Shelby County v. Holder}, 8 {\\scaps Harv. Law Policy Rev.} 39 (2014), https://heinonline.org/HOL/P?h=hein.journals/harlpolrv8&amp;i=39 (last visited Nov 4, 2022).","plainCitation":"James Blacksher &amp; Lani Guinier, Free at Last: Rejecting Equal Sovereignty and Restoring the Constitutional Right to Vote Shelby County v. Holder, 8 Harv. Law Policy Rev. 39 (2014), https://heinonline.org/HOL/P?h=hein.journals/harlpolrv8&amp;i=39 (last visited Nov 4, 2022).","noteIndex":99},"citationItems":[{"id":7641,"uris":["http://zotero.org/users/10395840/items/7TZ9ID6R"],"itemData":{"id":7641,"type":"article-journal","container-title":"Harvard Law &amp; Policy Review","issue":"1","journalAbbreviation":"Harv. L. &amp; Pol'y Rev.","language":"eng","page":"39-70","source":"HeinOnline","title":"Free at Last: Rejecting Equal Sovereignty and Restoring the Constitutional Right to Vote Shelby County v. Holder","title-short":"Free at Last","URL":"https://heinonline.org/HOL/P?h=hein.journals/harlpolrv8&amp;i=39","volume":"8","author":[{"family":"Blacksher","given":"James"},{"family":"Guinier","given":"Lani"}],"accessed":{"date-parts":[["2022",11,4]]},"issued":{"date-parts":[["2014"]]}}}],"schema":"https://github.com/citation-style-language/schema/raw/master/csl-citation.json"} </w:instrText>
      </w:r>
      <w:r w:rsidR="00A035A2" w:rsidRPr="00670CA0">
        <w:fldChar w:fldCharType="separate"/>
      </w:r>
      <w:r w:rsidR="00E12B49" w:rsidRPr="00E12B49">
        <w:t xml:space="preserve">James Blacksher &amp; Lani Guinier, </w:t>
      </w:r>
      <w:r w:rsidR="00E12B49" w:rsidRPr="00E12B49">
        <w:rPr>
          <w:i/>
          <w:iCs/>
        </w:rPr>
        <w:t>Free at Last: Rejecting Equal Sovereignty and Restoring the Constitutional Right to Vote Shelby County v. Holder</w:t>
      </w:r>
      <w:r w:rsidR="00E12B49" w:rsidRPr="00E12B49">
        <w:t xml:space="preserve">, 8 </w:t>
      </w:r>
      <w:r w:rsidR="00E12B49" w:rsidRPr="00E12B49">
        <w:rPr>
          <w:smallCaps/>
        </w:rPr>
        <w:t>Harv. Law Policy Rev.</w:t>
      </w:r>
      <w:r w:rsidR="00E12B49" w:rsidRPr="00E12B49">
        <w:t xml:space="preserve"> 39 (2014), https://heinonline.org/HOL/P?h=hein.journals/harlpolrv8&amp;i=39 (last visited Nov 4, 2022).</w:t>
      </w:r>
      <w:r w:rsidR="00A035A2" w:rsidRPr="00670CA0">
        <w:fldChar w:fldCharType="end"/>
      </w:r>
      <w:r w:rsidR="00A035A2" w:rsidRPr="009E2F11">
        <w:t>.</w:t>
      </w:r>
    </w:p>
  </w:footnote>
  <w:footnote w:id="101">
    <w:p w14:paraId="63B1C083" w14:textId="681E3374" w:rsidR="00CB1F2B" w:rsidRPr="00EC4F7B" w:rsidRDefault="00CB1F2B" w:rsidP="004B6F05">
      <w:pPr>
        <w:pStyle w:val="FootnoteText"/>
        <w:rPr>
          <w:szCs w:val="22"/>
        </w:rPr>
      </w:pPr>
      <w:r w:rsidRPr="00434672">
        <w:rPr>
          <w:rStyle w:val="FootnoteReference"/>
        </w:rPr>
        <w:footnoteRef/>
      </w:r>
      <w:r w:rsidRPr="00EC4F7B">
        <w:rPr>
          <w:szCs w:val="22"/>
        </w:rPr>
        <w:t xml:space="preserve"> </w:t>
      </w:r>
      <w:r w:rsidR="00A035A2" w:rsidRPr="00670CA0">
        <w:fldChar w:fldCharType="begin"/>
      </w:r>
      <w:r w:rsidR="007A76B2">
        <w:instrText xml:space="preserve"> ADDIN ZOTERO_ITEM CSL_CITATION {"citationID":"Afe3BDPs","properties":{"formattedCitation":"{\\scaps National Conference of State Legislatures}, {\\scaps Redistricting Law 2010} 80 (2009) Table Six.","plainCitation":"National Conference of State Legislatures, Redistricting Law 2010 80 (2009) Table Six.","noteIndex":100},"citationItems":[{"id":7644,"uris":["http://zotero.org/users/10395840/items/8EJKAHNV"],"itemData":{"id":7644,"type":"book","language":"en","publisher":"National Conference of State Legislatures","title":"Redistricting Law 2010","author":[{"family":"National Conference of State Legislatures","given":""}],"issued":{"date-parts":[["2009"]]}},"locator":"80","label":"page","suffix":"Table Six"}],"schema":"https://github.com/citation-style-language/schema/raw/master/csl-citation.json"} </w:instrText>
      </w:r>
      <w:r w:rsidR="00A035A2" w:rsidRPr="00670CA0">
        <w:fldChar w:fldCharType="separate"/>
      </w:r>
      <w:r w:rsidR="00E12B49" w:rsidRPr="00E12B49">
        <w:rPr>
          <w:smallCaps/>
        </w:rPr>
        <w:t>National Conference of State Legislatures</w:t>
      </w:r>
      <w:r w:rsidR="00E12B49" w:rsidRPr="00E12B49">
        <w:t xml:space="preserve">, </w:t>
      </w:r>
      <w:r w:rsidR="00E12B49" w:rsidRPr="00E12B49">
        <w:rPr>
          <w:smallCaps/>
        </w:rPr>
        <w:t>Redistricting Law 2010</w:t>
      </w:r>
      <w:r w:rsidR="00E12B49" w:rsidRPr="00E12B49">
        <w:t xml:space="preserve"> 80 (2009) Table Six.</w:t>
      </w:r>
      <w:r w:rsidR="00A035A2" w:rsidRPr="00670CA0">
        <w:fldChar w:fldCharType="end"/>
      </w:r>
      <w:r w:rsidR="00A035A2">
        <w:t xml:space="preserve"> (</w:t>
      </w:r>
      <w:r w:rsidRPr="00EC4F7B">
        <w:rPr>
          <w:szCs w:val="22"/>
        </w:rPr>
        <w:t>Alabama, Alaska, Arizona, (part) California, (part) Florida, Georgia, Louisiana, (part) Michigan, Mississippi, (part) New Hampshire, (part) New York, (part) North Carolina, South Carolina, (part) South Dakota, Texas, Virginia</w:t>
      </w:r>
      <w:r w:rsidR="00A035A2">
        <w:rPr>
          <w:szCs w:val="22"/>
        </w:rPr>
        <w:t>)</w:t>
      </w:r>
      <w:r w:rsidRPr="00EC4F7B">
        <w:rPr>
          <w:szCs w:val="22"/>
        </w:rPr>
        <w:t>.</w:t>
      </w:r>
    </w:p>
  </w:footnote>
  <w:footnote w:id="102">
    <w:p w14:paraId="2886B136" w14:textId="44A3200A" w:rsidR="00BC3A7C" w:rsidRPr="00BC3A7C" w:rsidRDefault="00BC3A7C">
      <w:pPr>
        <w:pStyle w:val="FootnoteText"/>
      </w:pPr>
      <w:r w:rsidRPr="00434672">
        <w:rPr>
          <w:rStyle w:val="FootnoteReference"/>
        </w:rPr>
        <w:footnoteRef/>
      </w:r>
      <w:r>
        <w:t xml:space="preserve"> </w:t>
      </w:r>
      <w:r w:rsidR="00AE71F6">
        <w:t xml:space="preserve">By invalidating section 4(b) of the Voting Rights Act, </w:t>
      </w:r>
      <w:r w:rsidR="001950EE">
        <w:t xml:space="preserve">the </w:t>
      </w:r>
      <w:r w:rsidR="001950EE">
        <w:rPr>
          <w:i/>
          <w:iCs/>
        </w:rPr>
        <w:t xml:space="preserve">Shelby </w:t>
      </w:r>
      <w:r w:rsidR="001950EE">
        <w:t>court</w:t>
      </w:r>
      <w:r w:rsidR="00AE71F6">
        <w:t xml:space="preserve"> </w:t>
      </w:r>
      <w:r w:rsidR="001950EE">
        <w:t>eliminated</w:t>
      </w:r>
      <w:r w:rsidR="00AE71F6">
        <w:t xml:space="preserve"> </w:t>
      </w:r>
      <w:r w:rsidR="001950EE">
        <w:t>the</w:t>
      </w:r>
      <w:r w:rsidR="00AE71F6">
        <w:t xml:space="preserve"> enforcement mechanism </w:t>
      </w:r>
      <w:r w:rsidR="002718A4">
        <w:t>provided by</w:t>
      </w:r>
      <w:r w:rsidR="00AE71F6">
        <w:t xml:space="preserve"> section 5. </w:t>
      </w:r>
      <w:r>
        <w:rPr>
          <w:i/>
          <w:iCs/>
        </w:rPr>
        <w:t xml:space="preserve">See </w:t>
      </w:r>
      <w:r w:rsidR="00236E15">
        <w:rPr>
          <w:i/>
          <w:iCs/>
        </w:rPr>
        <w:fldChar w:fldCharType="begin"/>
      </w:r>
      <w:r w:rsidR="007A76B2">
        <w:rPr>
          <w:i/>
          <w:iCs/>
        </w:rPr>
        <w:instrText xml:space="preserve"> ADDIN ZOTERO_ITEM CSL_CITATION {"citationID":"ZjYRpz0S","properties":{"formattedCitation":"Shelby County. v. Holder, {\\i{}supra} note 96 at 557.","plainCitation":"Shelby County. v. Holder, supra note 96 at 557.","noteIndex":101},"citationItems":[{"id":7882,"uris":["http://zotero.org/users/10395840/items/CDRXKJS7"],"itemData":{"id":7882,"type":"legal_case","container-title":"U.S.","page":"529","title":"Shelby County. v. Holder","volume":"570","issued":{"date-parts":[["2013"]]}},"locator":"557","label":"page"}],"schema":"https://github.com/citation-style-language/schema/raw/master/csl-citation.json"} </w:instrText>
      </w:r>
      <w:r w:rsidR="00236E15">
        <w:rPr>
          <w:i/>
          <w:iCs/>
        </w:rPr>
        <w:fldChar w:fldCharType="separate"/>
      </w:r>
      <w:r w:rsidR="00E12B49" w:rsidRPr="00E12B49">
        <w:t xml:space="preserve">Shelby County. v. Holder, </w:t>
      </w:r>
      <w:r w:rsidR="00E12B49" w:rsidRPr="00E12B49">
        <w:rPr>
          <w:i/>
          <w:iCs/>
        </w:rPr>
        <w:t>supra</w:t>
      </w:r>
      <w:r w:rsidR="00E12B49" w:rsidRPr="00E12B49">
        <w:t xml:space="preserve"> note 96 at 557.</w:t>
      </w:r>
      <w:r w:rsidR="00236E15">
        <w:rPr>
          <w:i/>
          <w:iCs/>
        </w:rPr>
        <w:fldChar w:fldCharType="end"/>
      </w:r>
    </w:p>
  </w:footnote>
  <w:footnote w:id="103">
    <w:p w14:paraId="01C4FBD6" w14:textId="14BBAA86" w:rsidR="00B9137E" w:rsidRDefault="00B9137E">
      <w:pPr>
        <w:pStyle w:val="FootnoteText"/>
      </w:pPr>
      <w:r w:rsidRPr="00434672">
        <w:rPr>
          <w:rStyle w:val="FootnoteReference"/>
        </w:rPr>
        <w:footnoteRef/>
      </w:r>
      <w:r>
        <w:t xml:space="preserve"> </w:t>
      </w:r>
      <w:r w:rsidR="00C26A32">
        <w:t xml:space="preserve">The </w:t>
      </w:r>
      <w:r w:rsidR="002B70B9" w:rsidRPr="002B70B9">
        <w:t>John R. Lewis Voting Rights Advancement Act</w:t>
      </w:r>
      <w:r w:rsidR="002B70B9">
        <w:t xml:space="preserve"> was proposed by the Congress in 2021. It </w:t>
      </w:r>
      <w:r w:rsidR="009C4A91">
        <w:t>has not been passed at the time of the writing of this essay</w:t>
      </w:r>
      <w:r w:rsidR="002B70B9">
        <w:t xml:space="preserve"> </w:t>
      </w:r>
      <w:r w:rsidR="002B70B9">
        <w:fldChar w:fldCharType="begin"/>
      </w:r>
      <w:r w:rsidR="007A76B2">
        <w:instrText xml:space="preserve"> ADDIN ZOTERO_ITEM CSL_CITATION {"citationID":"E8y9uQcc","properties":{"formattedCitation":"Andrews Garber, {\\i{}Debunking False Claims About the John Lewis Voting Rights Act}, {\\scaps Brennan Center for Justice}, Jan. 13, 2022, https://www.brennancenter.org/our-work/research-reports/debunking-false-claims-about-john-lewis-voting-rights-act (last visited Dec 22, 2022).","plainCitation":"Andrews Garber, Debunking False Claims About the John Lewis Voting Rights Act, Brennan Center for Justice, Jan. 13, 2022, https://www.brennancenter.org/our-work/research-reports/debunking-false-claims-about-john-lewis-voting-rights-act (last visited Dec 22, 2022).","noteIndex":102},"citationItems":[{"id":7819,"uris":["http://zotero.org/users/10395840/items/QG2A2HUX"],"itemData":{"id":7819,"type":"article-newspaper","container-title":"Brennan Center for Justice","language":"en","title":"Debunking False Claims About the John Lewis Voting Rights Act","URL":"https://www.brennancenter.org/our-work/research-reports/debunking-false-claims-about-john-lewis-voting-rights-act","author":[{"family":"Garber","given":"Andrews"}],"accessed":{"date-parts":[["2022",12,22]]},"issued":{"date-parts":[["2022",1,13]]}}}],"schema":"https://github.com/citation-style-language/schema/raw/master/csl-citation.json"} </w:instrText>
      </w:r>
      <w:r w:rsidR="002B70B9">
        <w:fldChar w:fldCharType="separate"/>
      </w:r>
      <w:r w:rsidR="00E12B49" w:rsidRPr="00E12B49">
        <w:t xml:space="preserve">Andrews Garber, </w:t>
      </w:r>
      <w:r w:rsidR="00E12B49" w:rsidRPr="00E12B49">
        <w:rPr>
          <w:i/>
          <w:iCs/>
        </w:rPr>
        <w:t>Debunking False Claims About the John Lewis Voting Rights Act</w:t>
      </w:r>
      <w:r w:rsidR="00E12B49" w:rsidRPr="00E12B49">
        <w:t xml:space="preserve">, </w:t>
      </w:r>
      <w:r w:rsidR="00E12B49" w:rsidRPr="00E12B49">
        <w:rPr>
          <w:smallCaps/>
        </w:rPr>
        <w:t>Brennan Center for Justice</w:t>
      </w:r>
      <w:r w:rsidR="00E12B49" w:rsidRPr="00E12B49">
        <w:t>, Jan. 13, 2022, https://www.brennancenter.org/our-work/research-reports/debunking-false-claims-about-john-lewis-voting-rights-act (last visited Dec 22, 2022).</w:t>
      </w:r>
      <w:r w:rsidR="002B70B9">
        <w:fldChar w:fldCharType="end"/>
      </w:r>
    </w:p>
  </w:footnote>
  <w:footnote w:id="104">
    <w:p w14:paraId="517DD32D" w14:textId="0741C2B7" w:rsidR="006D4550" w:rsidRDefault="006D4550">
      <w:pPr>
        <w:pStyle w:val="FootnoteText"/>
      </w:pPr>
      <w:r w:rsidRPr="00434672">
        <w:rPr>
          <w:rStyle w:val="FootnoteReference"/>
        </w:rPr>
        <w:footnoteRef/>
      </w:r>
      <w:r>
        <w:t xml:space="preserve"> </w:t>
      </w:r>
      <w:r>
        <w:fldChar w:fldCharType="begin"/>
      </w:r>
      <w:r w:rsidR="007A76B2">
        <w:instrText xml:space="preserve"> ADDIN ZOTERO_ITEM CSL_CITATION {"citationID":"CRFYCCnw","properties":{"formattedCitation":"{\\scaps National Conference of State Legislatures}, {\\i{}supra} note 7 page xvi.","plainCitation":"National Conference of State Legislatures, supra note 7 page xvi.","noteIndex":103},"citationItems":[{"id":7646,"uris":["http://zotero.org/users/10395840/items/A3F96CZQ"],"itemData":{"id":7646,"type":"book","publisher":"National Conference of State Legislatures","title":"Redistricting Law 2020","author":[{"family":"National Conference of State Legislatures","given":""}],"issued":{"date-parts":[["2019"]]}},"label":"page","suffix":"page xvi"}],"schema":"https://github.com/citation-style-language/schema/raw/master/csl-citation.json"} </w:instrText>
      </w:r>
      <w:r>
        <w:fldChar w:fldCharType="separate"/>
      </w:r>
      <w:r w:rsidR="00E12B49" w:rsidRPr="00E12B49">
        <w:rPr>
          <w:smallCaps/>
        </w:rPr>
        <w:t>National Conference of State Legislatures</w:t>
      </w:r>
      <w:r w:rsidR="00E12B49" w:rsidRPr="00E12B49">
        <w:t xml:space="preserve">, </w:t>
      </w:r>
      <w:r w:rsidR="00E12B49" w:rsidRPr="00E12B49">
        <w:rPr>
          <w:i/>
          <w:iCs/>
        </w:rPr>
        <w:t>supra</w:t>
      </w:r>
      <w:r w:rsidR="00E12B49" w:rsidRPr="00E12B49">
        <w:t xml:space="preserve"> note 7 page xvi.</w:t>
      </w:r>
      <w:r>
        <w:fldChar w:fldCharType="end"/>
      </w:r>
    </w:p>
  </w:footnote>
  <w:footnote w:id="105">
    <w:p w14:paraId="5DE9F949" w14:textId="21DEB87D" w:rsidR="002F0CAB" w:rsidRPr="002F0CAB" w:rsidRDefault="002F0CAB" w:rsidP="002F0CAB">
      <w:pPr>
        <w:pStyle w:val="FootnoteText"/>
        <w:rPr>
          <w:szCs w:val="22"/>
        </w:rPr>
      </w:pPr>
      <w:r w:rsidRPr="00434672">
        <w:rPr>
          <w:rStyle w:val="FootnoteReference"/>
        </w:rPr>
        <w:footnoteRef/>
      </w:r>
      <w:r>
        <w:t xml:space="preserve"> </w:t>
      </w:r>
      <w:r w:rsidRPr="00D1024D">
        <w:rPr>
          <w:i/>
          <w:iCs/>
        </w:rPr>
        <w:t>See</w:t>
      </w:r>
      <w:r w:rsidR="00626250" w:rsidRPr="00D1024D">
        <w:rPr>
          <w:i/>
          <w:iCs/>
        </w:rPr>
        <w:t xml:space="preserve"> generally</w:t>
      </w:r>
      <w:r>
        <w:t xml:space="preserve"> </w:t>
      </w:r>
      <w:r w:rsidR="006041B5">
        <w:fldChar w:fldCharType="begin"/>
      </w:r>
      <w:r w:rsidR="007A76B2">
        <w:instrText xml:space="preserve"> ADDIN ZOTERO_ITEM CSL_CITATION {"citationID":"oMzVvRDQ","properties":{"formattedCitation":"Merrill v. Milligan, No. 21A375 S.Ct. (2022); Galmon v. Ardoin, No. 3:22-CV-214 M.D. La. (2022).","plainCitation":"Merrill v. Milligan, No. 21A375 S.Ct. (2022); Galmon v. Ardoin, No. 3:22-CV-214 M.D. La. (2022).","noteIndex":104},"citationItems":[{"id":7883,"uris":["http://zotero.org/users/10395840/items/ASTKXJCC"],"itemData":{"id":7883,"type":"legal_case","container-title":"S.Ct.","number":"21-1086;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3:22-CV-214","issued":{"date-parts":[["2022",3,30]]}}}],"schema":"https://github.com/citation-style-language/schema/raw/master/csl-citation.json"} </w:instrText>
      </w:r>
      <w:r w:rsidR="006041B5">
        <w:fldChar w:fldCharType="separate"/>
      </w:r>
      <w:r w:rsidR="00E12B49">
        <w:rPr>
          <w:noProof/>
        </w:rPr>
        <w:t>Merrill v. Milligan, No. 21A375 S.Ct. (2022); Galmon v. Ardoin, No. 3:22-CV-214 M.D. La. (2022).</w:t>
      </w:r>
      <w:r w:rsidR="006041B5">
        <w:fldChar w:fldCharType="end"/>
      </w:r>
    </w:p>
  </w:footnote>
  <w:footnote w:id="106">
    <w:p w14:paraId="00FE361B" w14:textId="7FCC50F1" w:rsidR="006F1A53" w:rsidRDefault="006F1A53">
      <w:pPr>
        <w:pStyle w:val="FootnoteText"/>
      </w:pPr>
      <w:r w:rsidRPr="00434672">
        <w:rPr>
          <w:rStyle w:val="FootnoteReference"/>
        </w:rPr>
        <w:footnoteRef/>
      </w:r>
      <w:r>
        <w:t xml:space="preserve"> </w:t>
      </w:r>
      <w:r w:rsidRPr="000A7B2E">
        <w:fldChar w:fldCharType="begin"/>
      </w:r>
      <w:r w:rsidR="007A76B2">
        <w:instrText xml:space="preserve"> ADDIN ZOTERO_ITEM CSL_CITATION {"citationID":"lkwwr893","properties":{"formattedCitation":"Richard L Hasen, {\\i{}Race Or Party, Race As Party, Or Party All The Time: Three Uneasy Approaches To Conjoined Polarization In Redistricting And Voting Cases}, 59 {\\scaps William Mary Law Rev.} 50 (2018).","plainCitation":"Richard L Hasen, Race Or Party, Race As Party, Or Party All The Time: Three Uneasy Approaches To Conjoined Polarization In Redistricting And Voting Cases, 59 William Mary Law Rev. 50 (2018).","noteIndex":105},"citationItems":[{"id":5334,"uris":["http://zotero.org/users/10395840/items/4NWAYSD4"],"itemData":{"id":5334,"type":"article-journal","container-title":"William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rsidRPr="000A7B2E">
        <w:fldChar w:fldCharType="separate"/>
      </w:r>
      <w:r w:rsidR="00E12B49" w:rsidRPr="00E12B49">
        <w:t xml:space="preserve">Richard L Hasen, </w:t>
      </w:r>
      <w:r w:rsidR="00E12B49" w:rsidRPr="00E12B49">
        <w:rPr>
          <w:i/>
          <w:iCs/>
        </w:rPr>
        <w:t>Race Or Party, Race As Party, Or Party All The Time: Three Uneasy Approaches To Conjoined Polarization In Redistricting And Voting Cases</w:t>
      </w:r>
      <w:r w:rsidR="00E12B49" w:rsidRPr="00E12B49">
        <w:t xml:space="preserve">, 59 </w:t>
      </w:r>
      <w:r w:rsidR="00E12B49" w:rsidRPr="00E12B49">
        <w:rPr>
          <w:smallCaps/>
        </w:rPr>
        <w:t>William Mary Law Rev.</w:t>
      </w:r>
      <w:r w:rsidR="00E12B49" w:rsidRPr="00E12B49">
        <w:t xml:space="preserve"> 50 (2018).</w:t>
      </w:r>
      <w:r w:rsidRPr="000A7B2E">
        <w:fldChar w:fldCharType="end"/>
      </w:r>
    </w:p>
  </w:footnote>
  <w:footnote w:id="107">
    <w:p w14:paraId="1241B1D2" w14:textId="11E01DE8" w:rsidR="00024871" w:rsidRDefault="00024871">
      <w:pPr>
        <w:pStyle w:val="FootnoteText"/>
      </w:pPr>
      <w:r w:rsidRPr="00434672">
        <w:rPr>
          <w:rStyle w:val="FootnoteReference"/>
        </w:rPr>
        <w:footnoteRef/>
      </w:r>
      <w:r>
        <w:t xml:space="preserve"> </w:t>
      </w:r>
      <w:r>
        <w:fldChar w:fldCharType="begin"/>
      </w:r>
      <w:r w:rsidR="007A76B2">
        <w:instrText xml:space="preserve"> ADDIN ZOTERO_ITEM CSL_CITATION {"citationID":"o3iXzwPe","properties":{"formattedCitation":"{\\i{}Id.}","plainCitation":"Id.","noteIndex":106},"citationItems":[{"id":5334,"uris":["http://zotero.org/users/10395840/items/4NWAYSD4"],"itemData":{"id":5334,"type":"article-journal","container-title":"William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fldChar w:fldCharType="separate"/>
      </w:r>
      <w:r w:rsidR="00E12B49" w:rsidRPr="00E12B49">
        <w:rPr>
          <w:i/>
          <w:iCs/>
        </w:rPr>
        <w:t>Id.</w:t>
      </w:r>
      <w:r>
        <w:fldChar w:fldCharType="end"/>
      </w:r>
    </w:p>
  </w:footnote>
  <w:footnote w:id="108">
    <w:p w14:paraId="2DC40CC6" w14:textId="10EF17BE" w:rsidR="00CB1F2B" w:rsidRPr="00EC4F7B" w:rsidRDefault="00CB1F2B" w:rsidP="004B6F05">
      <w:pPr>
        <w:pStyle w:val="FootnoteText"/>
        <w:rPr>
          <w:szCs w:val="22"/>
        </w:rPr>
      </w:pPr>
      <w:r w:rsidRPr="00434672">
        <w:rPr>
          <w:rStyle w:val="FootnoteReference"/>
        </w:rPr>
        <w:footnoteRef/>
      </w:r>
      <w:r w:rsidRPr="00EC4F7B">
        <w:rPr>
          <w:szCs w:val="22"/>
        </w:rPr>
        <w:t xml:space="preserve"> For example, in Georgia in 2020, whites supported Trump over Biden 69% to 30%. Blacks gave only 11% support to Trump, and Hispanics split 37% to Trump and 62% to Biden. Georgia Exit Polls based on 4,385 total respondents, </w:t>
      </w:r>
      <w:hyperlink r:id="rId2" w:history="1">
        <w:r w:rsidRPr="00EC4F7B">
          <w:rPr>
            <w:rStyle w:val="Hyperlink"/>
            <w:szCs w:val="22"/>
          </w:rPr>
          <w:t>https://www.cnn.com/election/2020/exit-polls/president/georgia</w:t>
        </w:r>
      </w:hyperlink>
      <w:r w:rsidRPr="00EC4F7B">
        <w:rPr>
          <w:szCs w:val="22"/>
        </w:rPr>
        <w:t>. In South Carolina, Trump received the support of 73% of White voters, but only 9% of Black voters. South Carolina Exit Polls based on 1,684 total respondents</w:t>
      </w:r>
      <w:r w:rsidR="008008B4">
        <w:rPr>
          <w:szCs w:val="22"/>
        </w:rPr>
        <w:t xml:space="preserve">, </w:t>
      </w:r>
      <w:r w:rsidR="008008B4" w:rsidRPr="008008B4">
        <w:rPr>
          <w:szCs w:val="22"/>
        </w:rPr>
        <w:t>https://www.cnn.com/election/2020/exit-polls/president/south-carolina</w:t>
      </w:r>
      <w:r w:rsidRPr="00EC4F7B">
        <w:rPr>
          <w:szCs w:val="22"/>
        </w:rPr>
        <w:t>.</w:t>
      </w:r>
    </w:p>
  </w:footnote>
  <w:footnote w:id="109">
    <w:p w14:paraId="00A32E3D" w14:textId="13EBBDD1" w:rsidR="00AA0CA0" w:rsidRPr="00EC4F7B" w:rsidRDefault="00AA0CA0">
      <w:pPr>
        <w:pStyle w:val="FootnoteText"/>
        <w:rPr>
          <w:szCs w:val="22"/>
        </w:rPr>
      </w:pPr>
      <w:r w:rsidRPr="00434672">
        <w:rPr>
          <w:rStyle w:val="FootnoteReference"/>
        </w:rPr>
        <w:footnoteRef/>
      </w:r>
      <w:r w:rsidRPr="00EC4F7B">
        <w:rPr>
          <w:szCs w:val="22"/>
        </w:rPr>
        <w:t xml:space="preserve"> </w:t>
      </w:r>
      <w:r w:rsidR="006F1A4F">
        <w:rPr>
          <w:szCs w:val="22"/>
        </w:rPr>
        <w:fldChar w:fldCharType="begin"/>
      </w:r>
      <w:r w:rsidR="007A76B2">
        <w:rPr>
          <w:szCs w:val="22"/>
        </w:rPr>
        <w:instrText xml:space="preserve"> ADDIN ZOTERO_ITEM CSL_CITATION {"citationID":"BaEMOCWT","properties":{"formattedCitation":"Thornburg v. Gingles, 478 U.S. 30 (1986).","plainCitation":"Thornburg v. Gingles, 478 U.S. 30 (1986).","noteIndex":108},"citationItems":[{"id":7885,"uris":["http://zotero.org/users/10395840/items/EMM9KHBH"],"itemData":{"id":7885,"type":"legal_case","container-title":"U.S.","page":"30","title":"Thornburg v. Gingles","volume":"478","issued":{"date-parts":[["1986"]]}}}],"schema":"https://github.com/citation-style-language/schema/raw/master/csl-citation.json"} </w:instrText>
      </w:r>
      <w:r w:rsidR="006F1A4F">
        <w:rPr>
          <w:szCs w:val="22"/>
        </w:rPr>
        <w:fldChar w:fldCharType="separate"/>
      </w:r>
      <w:r w:rsidR="00E12B49">
        <w:rPr>
          <w:noProof/>
          <w:szCs w:val="22"/>
        </w:rPr>
        <w:t>Thornburg v. Gingles, 478 U.S. 30 (1986).</w:t>
      </w:r>
      <w:r w:rsidR="006F1A4F">
        <w:rPr>
          <w:szCs w:val="22"/>
        </w:rPr>
        <w:fldChar w:fldCharType="end"/>
      </w:r>
    </w:p>
  </w:footnote>
  <w:footnote w:id="110">
    <w:p w14:paraId="2487E29B" w14:textId="5CD62F49" w:rsidR="00CB1F2B" w:rsidRPr="00EC4F7B" w:rsidRDefault="00CB1F2B" w:rsidP="00C64E8A">
      <w:pPr>
        <w:pStyle w:val="FootnoteText"/>
        <w:rPr>
          <w:szCs w:val="22"/>
        </w:rPr>
      </w:pPr>
      <w:r w:rsidRPr="00434672">
        <w:rPr>
          <w:rStyle w:val="FootnoteReference"/>
        </w:rPr>
        <w:footnoteRef/>
      </w:r>
      <w:r w:rsidRPr="00EC4F7B">
        <w:rPr>
          <w:szCs w:val="22"/>
        </w:rPr>
        <w:t xml:space="preserve"> </w:t>
      </w:r>
      <w:r w:rsidR="006F1A4F">
        <w:rPr>
          <w:szCs w:val="22"/>
        </w:rPr>
        <w:fldChar w:fldCharType="begin"/>
      </w:r>
      <w:r w:rsidR="007A76B2">
        <w:rPr>
          <w:szCs w:val="22"/>
        </w:rPr>
        <w:instrText xml:space="preserve"> ADDIN ZOTERO_ITEM CSL_CITATION {"citationID":"8iK3K40S","properties":{"formattedCitation":"Merrill v. Milligan, {\\i{}supra} note 104.","plainCitation":"Merrill v. Milligan, supra note 104.","noteIndex":109},"citationItems":[{"id":7883,"uris":["http://zotero.org/users/10395840/items/ASTKXJCC"],"itemData":{"id":7883,"type":"legal_case","container-title":"S.Ct.","number":"21-1086; 21-1087","title":"Merrill v. Milligan","volume":"No. 21A375","issued":{"date-parts":[["2022"]]}}}],"schema":"https://github.com/citation-style-language/schema/raw/master/csl-citation.json"} </w:instrText>
      </w:r>
      <w:r w:rsidR="006F1A4F">
        <w:rPr>
          <w:szCs w:val="22"/>
        </w:rPr>
        <w:fldChar w:fldCharType="separate"/>
      </w:r>
      <w:r w:rsidR="00E12B49" w:rsidRPr="00E12B49">
        <w:t xml:space="preserve">Merrill v. Milligan, </w:t>
      </w:r>
      <w:r w:rsidR="00E12B49" w:rsidRPr="00E12B49">
        <w:rPr>
          <w:i/>
          <w:iCs/>
        </w:rPr>
        <w:t>supra</w:t>
      </w:r>
      <w:r w:rsidR="00E12B49" w:rsidRPr="00E12B49">
        <w:t xml:space="preserve"> note 104.</w:t>
      </w:r>
      <w:r w:rsidR="006F1A4F">
        <w:rPr>
          <w:szCs w:val="22"/>
        </w:rPr>
        <w:fldChar w:fldCharType="end"/>
      </w:r>
    </w:p>
  </w:footnote>
  <w:footnote w:id="111">
    <w:p w14:paraId="1E39DD97" w14:textId="7879C6A3" w:rsidR="00933017" w:rsidRDefault="00933017">
      <w:pPr>
        <w:pStyle w:val="FootnoteText"/>
      </w:pPr>
      <w:r w:rsidRPr="00434672">
        <w:rPr>
          <w:rStyle w:val="FootnoteReference"/>
        </w:rPr>
        <w:footnoteRef/>
      </w:r>
      <w:r>
        <w:t xml:space="preserve"> </w:t>
      </w:r>
      <w:r w:rsidR="00873FD5">
        <w:fldChar w:fldCharType="begin"/>
      </w:r>
      <w:r w:rsidR="007A76B2">
        <w:instrText xml:space="preserve"> ADDIN ZOTERO_ITEM CSL_CITATION {"citationID":"OAHQsknR","properties":{"formattedCitation":"{\\i{}Id.}","plainCitation":"Id.","noteIndex":110},"citationItems":[{"id":7883,"uris":["http://zotero.org/users/10395840/items/ASTKXJCC"],"itemData":{"id":7883,"type":"legal_case","container-title":"S.Ct.","number":"21-1086; 21-1087","title":"Merrill v. Milligan","volume":"No. 21A375","issued":{"date-parts":[["2022"]]}}}],"schema":"https://github.com/citation-style-language/schema/raw/master/csl-citation.json"} </w:instrText>
      </w:r>
      <w:r w:rsidR="00873FD5">
        <w:fldChar w:fldCharType="separate"/>
      </w:r>
      <w:r w:rsidR="00E12B49" w:rsidRPr="00E12B49">
        <w:rPr>
          <w:i/>
          <w:iCs/>
        </w:rPr>
        <w:t>Id.</w:t>
      </w:r>
      <w:r w:rsidR="00873FD5">
        <w:fldChar w:fldCharType="end"/>
      </w:r>
    </w:p>
  </w:footnote>
  <w:footnote w:id="112">
    <w:p w14:paraId="0C0D0790" w14:textId="34E46995" w:rsidR="00CB1F2B" w:rsidRPr="00EC4F7B" w:rsidRDefault="00CB1F2B" w:rsidP="00C64E8A">
      <w:pPr>
        <w:pStyle w:val="FootnoteText"/>
        <w:rPr>
          <w:szCs w:val="22"/>
        </w:rPr>
      </w:pPr>
      <w:r w:rsidRPr="00434672">
        <w:rPr>
          <w:rStyle w:val="FootnoteReference"/>
        </w:rPr>
        <w:footnoteRef/>
      </w:r>
      <w:r w:rsidRPr="00EC4F7B">
        <w:rPr>
          <w:szCs w:val="22"/>
        </w:rPr>
        <w:t xml:space="preserve"> There are other elements that need to be satisfied for a </w:t>
      </w:r>
      <w:r w:rsidR="00533F23">
        <w:rPr>
          <w:szCs w:val="22"/>
        </w:rPr>
        <w:t>Section Two</w:t>
      </w:r>
      <w:r w:rsidRPr="00EC4F7B">
        <w:rPr>
          <w:szCs w:val="22"/>
        </w:rPr>
        <w:t xml:space="preserve"> challenge to be successful: see</w:t>
      </w:r>
      <w:r w:rsidR="002044FE">
        <w:rPr>
          <w:szCs w:val="22"/>
        </w:rPr>
        <w:t xml:space="preserve"> </w:t>
      </w:r>
      <w:r w:rsidRPr="00EC4F7B">
        <w:rPr>
          <w:szCs w:val="22"/>
        </w:rPr>
        <w:fldChar w:fldCharType="begin"/>
      </w:r>
      <w:r w:rsidR="007A76B2">
        <w:rPr>
          <w:szCs w:val="22"/>
        </w:rPr>
        <w:instrText xml:space="preserve"> ADDIN ZOTERO_ITEM CSL_CITATION {"citationID":"XesQEB2m","properties":{"formattedCitation":"{\\i{}supra} note 7 at 43\\uc0\\u8211{}44.","plainCitation":"supra note 7 at 43–44.","noteIndex":111},"citationItems":[{"id":7646,"uris":["http://zotero.org/users/10395840/items/A3F96CZQ"],"itemData":{"id":7646,"type":"book","publisher":"National Conference of State Legislatures","title":"Redistricting Law 2020","author":[{"family":"National Conference of State Legislatures","given":""}],"issued":{"date-parts":[["2019"]]}},"locator":"43-44","label":"page","suppress-author":true}],"schema":"https://github.com/citation-style-language/schema/raw/master/csl-citation.json"} </w:instrText>
      </w:r>
      <w:r w:rsidRPr="00EC4F7B">
        <w:rPr>
          <w:szCs w:val="22"/>
        </w:rPr>
        <w:fldChar w:fldCharType="separate"/>
      </w:r>
      <w:r w:rsidR="00E12B49" w:rsidRPr="00E12B49">
        <w:rPr>
          <w:i/>
          <w:iCs/>
        </w:rPr>
        <w:t>supra</w:t>
      </w:r>
      <w:r w:rsidR="00E12B49" w:rsidRPr="00E12B49">
        <w:t xml:space="preserve"> note 7 at 43–44.</w:t>
      </w:r>
      <w:r w:rsidRPr="00EC4F7B">
        <w:rPr>
          <w:szCs w:val="22"/>
        </w:rPr>
        <w:fldChar w:fldCharType="end"/>
      </w:r>
    </w:p>
  </w:footnote>
  <w:footnote w:id="113">
    <w:p w14:paraId="74867D95" w14:textId="664251C6" w:rsidR="00542DF6" w:rsidRPr="00EC4F7B" w:rsidRDefault="00542DF6" w:rsidP="00542DF6">
      <w:pPr>
        <w:pStyle w:val="FootnoteText"/>
        <w:rPr>
          <w:szCs w:val="22"/>
        </w:rPr>
      </w:pPr>
      <w:r w:rsidRPr="00434672">
        <w:rPr>
          <w:rStyle w:val="FootnoteReference"/>
        </w:rPr>
        <w:footnoteRef/>
      </w:r>
      <w:r w:rsidRPr="00EC4F7B">
        <w:rPr>
          <w:szCs w:val="22"/>
        </w:rPr>
        <w:t xml:space="preserve"> </w:t>
      </w:r>
      <w:r w:rsidR="00E91048">
        <w:rPr>
          <w:szCs w:val="22"/>
        </w:rPr>
        <w:fldChar w:fldCharType="begin"/>
      </w:r>
      <w:r w:rsidR="007A76B2">
        <w:rPr>
          <w:szCs w:val="22"/>
        </w:rPr>
        <w:instrText xml:space="preserve"> ADDIN ZOTERO_ITEM CSL_CITATION {"citationID":"tdahetzO","properties":{"formattedCitation":"Shaw v. Reno, 509 U.S. 630 (1993).","plainCitation":"Shaw v. Reno, 509 U.S. 630 (1993).","noteIndex":112},"citationItems":[{"id":7886,"uris":["http://zotero.org/users/10395840/items/YDFWKLWW"],"itemData":{"id":7886,"type":"legal_case","container-title":"U.S.","page":"630","references":"s","title":"Shaw v. Reno","volume":"509","issued":{"date-parts":[["1993"]]}}}],"schema":"https://github.com/citation-style-language/schema/raw/master/csl-citation.json"} </w:instrText>
      </w:r>
      <w:r w:rsidR="00E91048">
        <w:rPr>
          <w:szCs w:val="22"/>
        </w:rPr>
        <w:fldChar w:fldCharType="separate"/>
      </w:r>
      <w:r w:rsidR="00E12B49">
        <w:rPr>
          <w:noProof/>
          <w:szCs w:val="22"/>
        </w:rPr>
        <w:t>Shaw v. Reno, 509 U.S. 630 (1993).</w:t>
      </w:r>
      <w:r w:rsidR="00E91048">
        <w:rPr>
          <w:szCs w:val="22"/>
        </w:rPr>
        <w:fldChar w:fldCharType="end"/>
      </w:r>
    </w:p>
  </w:footnote>
  <w:footnote w:id="114">
    <w:p w14:paraId="2EDCA4E3" w14:textId="597A1BF5" w:rsidR="0026616E" w:rsidRPr="0026616E" w:rsidRDefault="0026616E">
      <w:pPr>
        <w:pStyle w:val="FootnoteText"/>
      </w:pPr>
      <w:r w:rsidRPr="00434672">
        <w:rPr>
          <w:rStyle w:val="FootnoteReference"/>
        </w:rPr>
        <w:footnoteRef/>
      </w:r>
      <w:r>
        <w:t xml:space="preserve"> </w:t>
      </w:r>
      <w:r w:rsidR="00326AFE">
        <w:fldChar w:fldCharType="begin"/>
      </w:r>
      <w:r w:rsidR="007A76B2">
        <w:instrText xml:space="preserve"> ADDIN ZOTERO_ITEM CSL_CITATION {"citationID":"FGSyRuLH","properties":{"formattedCitation":"Frank R. Parker, {\\i{}Shaw v. Reno: A Constitutional Setback for Minority Representation}, 28 {\\scaps PS Polit. Sci. Polit.} 47 (1995), https://www-jstor-org.cmu.idm.oclc.org/stable/420580#metadata_info_tab_contents (last visited Dec 23, 2022).","plainCitation":"Frank R. Parker, Shaw v. Reno: A Constitutional Setback for Minority Representation, 28 PS Polit. Sci. Polit. 47 (1995), https://www-jstor-org.cmu.idm.oclc.org/stable/420580#metadata_info_tab_contents (last visited Dec 23, 2022).","noteIndex":113},"citationItems":[{"id":7887,"uris":["http://zotero.org/users/10395840/items/YZ2US763"],"itemData":{"id":7887,"type":"article-journal","container-title":"PS: Political Science and Politics","issue":"1","page":"47-50","title":"Shaw v. Reno: A Constitutional Setback for Minority Representation","URL":"https://www-jstor-org.cmu.idm.oclc.org/stable/420580#metadata_info_tab_contents","volume":"28","author":[{"family":"Parker","given":"Frank R."}],"accessed":{"date-parts":[["2022",12,23]]},"issued":{"date-parts":[["1995"]]}},"label":"page"}],"schema":"https://github.com/citation-style-language/schema/raw/master/csl-citation.json"} </w:instrText>
      </w:r>
      <w:r w:rsidR="00326AFE">
        <w:fldChar w:fldCharType="separate"/>
      </w:r>
      <w:r w:rsidR="00E12B49" w:rsidRPr="00E12B49">
        <w:t xml:space="preserve">Frank R. Parker, </w:t>
      </w:r>
      <w:r w:rsidR="00E12B49" w:rsidRPr="00E12B49">
        <w:rPr>
          <w:i/>
          <w:iCs/>
        </w:rPr>
        <w:t>Shaw v. Reno: A Constitutional Setback for Minority Representation</w:t>
      </w:r>
      <w:r w:rsidR="00E12B49" w:rsidRPr="00E12B49">
        <w:t xml:space="preserve">, 28 </w:t>
      </w:r>
      <w:r w:rsidR="00E12B49" w:rsidRPr="00E12B49">
        <w:rPr>
          <w:smallCaps/>
        </w:rPr>
        <w:t>PS Polit. Sci. Polit.</w:t>
      </w:r>
      <w:r w:rsidR="00E12B49" w:rsidRPr="00E12B49">
        <w:t xml:space="preserve"> 47 (1995), https://www-jstor-org.cmu.idm.oclc.org/stable/420580#metadata_info_tab_contents (last visited Dec 23, 2022).</w:t>
      </w:r>
      <w:r w:rsidR="00326AFE">
        <w:fldChar w:fldCharType="end"/>
      </w:r>
      <w:r w:rsidR="00F86F9C">
        <w:t xml:space="preserve"> </w:t>
      </w:r>
      <w:r>
        <w:t>(</w:t>
      </w:r>
      <w:r w:rsidR="00BE619A">
        <w:t>“The striking increases in the number of majority-black and majority-Hispanic districts triggered a white backlash that focused on the use of race in drawing majority-minority districts and on the shapes of some of the districts. Offended white voters have filed federal court lawsuits in five states</w:t>
      </w:r>
      <w:r w:rsidR="004E7043">
        <w:t>—</w:t>
      </w:r>
      <w:r w:rsidR="00BE619A">
        <w:t>North Carolina, Louisiana, Georgia, Texas, and Florida</w:t>
      </w:r>
      <w:r w:rsidR="004E7043">
        <w:t>—</w:t>
      </w:r>
      <w:r w:rsidR="00BE619A">
        <w:t>alleging that the creation of majority-minority districts violates the Equal Protection Clause of the Fourteenth Amendment.”</w:t>
      </w:r>
      <w:r>
        <w:t>).</w:t>
      </w:r>
    </w:p>
  </w:footnote>
  <w:footnote w:id="115">
    <w:p w14:paraId="7C9C1680" w14:textId="6D8538BC" w:rsidR="00930098" w:rsidRPr="00930098" w:rsidRDefault="00930098">
      <w:pPr>
        <w:pStyle w:val="FootnoteText"/>
      </w:pPr>
      <w:r w:rsidRPr="00434672">
        <w:rPr>
          <w:rStyle w:val="FootnoteReference"/>
        </w:rPr>
        <w:footnoteRef/>
      </w:r>
      <w:r>
        <w:t xml:space="preserve"> </w:t>
      </w:r>
      <w:r w:rsidR="001014AB">
        <w:fldChar w:fldCharType="begin"/>
      </w:r>
      <w:r w:rsidR="007A76B2">
        <w:instrText xml:space="preserve"> ADDIN ZOTERO_ITEM CSL_CITATION {"citationID":"wGaR2Wi1","properties":{"formattedCitation":"Shaw v. Reno, {\\i{}supra} note 112 at 641\\uc0\\u8211{}642.","plainCitation":"Shaw v. Reno, supra note 112 at 641–642.","noteIndex":114},"citationItems":[{"id":7886,"uris":["http://zotero.org/users/10395840/items/YDFWKLWW"],"itemData":{"id":7886,"type":"legal_case","container-title":"U.S.","page":"630","references":"s","title":"Shaw v. Reno","volume":"509","issued":{"date-parts":[["1993"]]}},"locator":"641-642","label":"page"}],"schema":"https://github.com/citation-style-language/schema/raw/master/csl-citation.json"} </w:instrText>
      </w:r>
      <w:r w:rsidR="001014AB">
        <w:fldChar w:fldCharType="separate"/>
      </w:r>
      <w:r w:rsidR="00E12B49" w:rsidRPr="00E12B49">
        <w:t xml:space="preserve">Shaw v. Reno, </w:t>
      </w:r>
      <w:r w:rsidR="00E12B49" w:rsidRPr="00E12B49">
        <w:rPr>
          <w:i/>
          <w:iCs/>
        </w:rPr>
        <w:t>supra</w:t>
      </w:r>
      <w:r w:rsidR="00E12B49" w:rsidRPr="00E12B49">
        <w:t xml:space="preserve"> note 112 at 641–642.</w:t>
      </w:r>
      <w:r w:rsidR="001014AB">
        <w:fldChar w:fldCharType="end"/>
      </w:r>
      <w:r>
        <w:t>(</w:t>
      </w:r>
      <w:r w:rsidR="002F4446">
        <w:t xml:space="preserve">The </w:t>
      </w:r>
      <w:r w:rsidR="003F5764">
        <w:t>appella</w:t>
      </w:r>
      <w:r w:rsidR="002C3549">
        <w:t>nts</w:t>
      </w:r>
      <w:r w:rsidR="002F4446">
        <w:t xml:space="preserve"> in </w:t>
      </w:r>
      <w:r w:rsidR="002F4446">
        <w:rPr>
          <w:i/>
          <w:iCs/>
        </w:rPr>
        <w:t xml:space="preserve">Shaw </w:t>
      </w:r>
      <w:r>
        <w:t>“</w:t>
      </w:r>
      <w:r w:rsidRPr="00930098">
        <w:t xml:space="preserve">alleged that the deliberate segregation of voters into separate districts on the basis of race violated their constitutional right to participate in a </w:t>
      </w:r>
      <w:r w:rsidR="003D3528">
        <w:t>‘</w:t>
      </w:r>
      <w:r w:rsidRPr="00930098">
        <w:t>color-blind</w:t>
      </w:r>
      <w:r w:rsidR="003D3528">
        <w:t>’</w:t>
      </w:r>
      <w:r w:rsidRPr="00930098">
        <w:t xml:space="preserve"> electoral process.</w:t>
      </w:r>
      <w:r>
        <w:t>”)</w:t>
      </w:r>
    </w:p>
  </w:footnote>
  <w:footnote w:id="116">
    <w:p w14:paraId="79E7A832" w14:textId="44EA3D57" w:rsidR="00104CAE" w:rsidRPr="00C3721E" w:rsidRDefault="00104CAE" w:rsidP="00A83B6C">
      <w:r w:rsidRPr="00434672">
        <w:rPr>
          <w:rStyle w:val="FootnoteReference"/>
        </w:rPr>
        <w:footnoteRef/>
      </w:r>
      <w:r>
        <w:t xml:space="preserve"> </w:t>
      </w:r>
      <w:r w:rsidRPr="00A83B6C">
        <w:rPr>
          <w:sz w:val="22"/>
          <w:szCs w:val="22"/>
        </w:rPr>
        <w:t xml:space="preserve">This occurs because of the </w:t>
      </w:r>
      <w:r w:rsidR="00211037" w:rsidRPr="00A83B6C">
        <w:rPr>
          <w:sz w:val="22"/>
          <w:szCs w:val="22"/>
        </w:rPr>
        <w:t>predictable</w:t>
      </w:r>
      <w:r w:rsidRPr="00A83B6C">
        <w:rPr>
          <w:sz w:val="22"/>
          <w:szCs w:val="22"/>
        </w:rPr>
        <w:t xml:space="preserve"> alignment between race and party affiliation.</w:t>
      </w:r>
      <w:r w:rsidR="0080096B">
        <w:rPr>
          <w:sz w:val="22"/>
          <w:szCs w:val="22"/>
        </w:rPr>
        <w:t xml:space="preserve"> </w:t>
      </w:r>
      <w:r w:rsidR="00C3721E" w:rsidRPr="00A83B6C">
        <w:rPr>
          <w:i/>
          <w:iCs/>
          <w:sz w:val="22"/>
          <w:szCs w:val="22"/>
        </w:rPr>
        <w:t>See</w:t>
      </w:r>
      <w:r w:rsidR="00C3721E" w:rsidRPr="00A83B6C">
        <w:rPr>
          <w:sz w:val="22"/>
          <w:szCs w:val="22"/>
        </w:rPr>
        <w:t xml:space="preserve"> </w:t>
      </w:r>
      <w:r w:rsidR="00F0594E">
        <w:rPr>
          <w:sz w:val="22"/>
          <w:szCs w:val="22"/>
        </w:rPr>
        <w:fldChar w:fldCharType="begin"/>
      </w:r>
      <w:r w:rsidR="007A76B2">
        <w:rPr>
          <w:sz w:val="22"/>
          <w:szCs w:val="22"/>
        </w:rPr>
        <w:instrText xml:space="preserve"> ADDIN ZOTERO_ITEM CSL_CITATION {"citationID":"sTU0faSf","properties":{"formattedCitation":"Pew Research Center, {\\i{}A Deep Dive Into Party Affiliation}, (2015), https://www.pewresearch.org/politics/2015/04/07/a-deep-dive-into-party-affiliation/ (last visited Dec 23, 2022).","plainCitation":"Pew Research Center, A Deep Dive Into Party Affiliation, (2015), https://www.pewresearch.org/politics/2015/04/07/a-deep-dive-into-party-affiliation/ (last visited Dec 23, 2022).","noteIndex":115},"citationItems":[{"id":7890,"uris":["http://zotero.org/users/10395840/items/E9IGQPCL"],"itemData":{"id":7890,"type":"post-weblog","abstract":"39% of Americans identify as independents, more than they do as Democrats ( 32%) or as Republicans (23%). This is the highest percentage of independents in more than 75 years of public opinion polling.","language":"en-US","title":"A Deep Dive Into Party Affiliation","URL":"https://www.pewresearch.org/politics/2015/04/07/a-deep-dive-into-party-affiliation/","author":[{"family":"Pew Research Center","given":""}],"accessed":{"date-parts":[["2022",12,23]]},"issued":{"date-parts":[["2015",4,7]]}}}],"schema":"https://github.com/citation-style-language/schema/raw/master/csl-citation.json"} </w:instrText>
      </w:r>
      <w:r w:rsidR="00F0594E">
        <w:rPr>
          <w:sz w:val="22"/>
          <w:szCs w:val="22"/>
        </w:rPr>
        <w:fldChar w:fldCharType="separate"/>
      </w:r>
      <w:r w:rsidR="00E12B49" w:rsidRPr="00E12B49">
        <w:rPr>
          <w:sz w:val="22"/>
        </w:rPr>
        <w:t xml:space="preserve">Pew Research Center, </w:t>
      </w:r>
      <w:r w:rsidR="00E12B49" w:rsidRPr="00E12B49">
        <w:rPr>
          <w:i/>
          <w:iCs/>
          <w:sz w:val="22"/>
        </w:rPr>
        <w:t>A Deep Dive Into Party Affiliation</w:t>
      </w:r>
      <w:r w:rsidR="00E12B49" w:rsidRPr="00E12B49">
        <w:rPr>
          <w:sz w:val="22"/>
        </w:rPr>
        <w:t>, (2015), https://www.pewresearch.org/politics/2015/04/07/a-deep-dive-into-party-affiliation/ (last visited Dec 23, 2022).</w:t>
      </w:r>
      <w:r w:rsidR="00F0594E">
        <w:rPr>
          <w:sz w:val="22"/>
          <w:szCs w:val="22"/>
        </w:rPr>
        <w:fldChar w:fldCharType="end"/>
      </w:r>
      <w:r w:rsidR="0043003B">
        <w:rPr>
          <w:sz w:val="22"/>
          <w:szCs w:val="22"/>
        </w:rPr>
        <w:t xml:space="preserve"> </w:t>
      </w:r>
      <w:r w:rsidR="00C3721E" w:rsidRPr="00A83B6C">
        <w:rPr>
          <w:sz w:val="22"/>
          <w:szCs w:val="22"/>
        </w:rPr>
        <w:t>(“Democrats hold an 80%-11% advantage among blacks, lead by close to three-to-one among</w:t>
      </w:r>
      <w:r w:rsidR="00C3721E" w:rsidRPr="00C3721E">
        <w:rPr>
          <w:sz w:val="22"/>
        </w:rPr>
        <w:t xml:space="preserve"> Asian Americans (65%-23%) and by more than two-to-one among Hispanics (56%-26%</w:t>
      </w:r>
      <w:r w:rsidR="00C3721E">
        <w:rPr>
          <w:sz w:val="22"/>
        </w:rPr>
        <w:t>).”</w:t>
      </w:r>
      <w:r w:rsidR="004F5C79">
        <w:t xml:space="preserve"> </w:t>
      </w:r>
    </w:p>
  </w:footnote>
  <w:footnote w:id="117">
    <w:p w14:paraId="1A11FDFB" w14:textId="4995F213" w:rsidR="00187F04" w:rsidRDefault="00187F04">
      <w:pPr>
        <w:pStyle w:val="FootnoteText"/>
      </w:pPr>
      <w:r w:rsidRPr="00434672">
        <w:rPr>
          <w:rStyle w:val="FootnoteReference"/>
        </w:rPr>
        <w:footnoteRef/>
      </w:r>
      <w:r>
        <w:t xml:space="preserve"> </w:t>
      </w:r>
      <w:r>
        <w:fldChar w:fldCharType="begin"/>
      </w:r>
      <w:r w:rsidR="007A76B2">
        <w:instrText xml:space="preserve"> ADDIN ZOTERO_ITEM CSL_CITATION {"citationID":"8WzpxKMN","properties":{"formattedCitation":"{\\scaps M.V. Mood III &amp; Seth C. McKee}, {\\scaps Rural Republican Realignment in the Modern South: The Untold Story} (2022).","plainCitation":"M.V. Mood III &amp; Seth C. McKee, Rural Republican Realignment in the Modern South: The Untold Story (2022).","noteIndex":116},"citationItems":[{"id":7727,"uris":["http://zotero.org/users/10395840/items/UJ3Q7LN3"],"itemData":{"id":7727,"type":"book","number-of-pages":"326","publisher":"University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sidR="00E12B49" w:rsidRPr="00E12B49">
        <w:rPr>
          <w:smallCaps/>
        </w:rPr>
        <w:t>M.V. Mood III &amp; Seth C. McKee</w:t>
      </w:r>
      <w:r w:rsidR="00E12B49" w:rsidRPr="00E12B49">
        <w:t xml:space="preserve">, </w:t>
      </w:r>
      <w:r w:rsidR="00E12B49" w:rsidRPr="00E12B49">
        <w:rPr>
          <w:smallCaps/>
        </w:rPr>
        <w:t>Rural Republican Realignment in the Modern South: The Untold Story</w:t>
      </w:r>
      <w:r w:rsidR="00E12B49" w:rsidRPr="00E12B49">
        <w:t xml:space="preserve"> (2022).</w:t>
      </w:r>
      <w:r>
        <w:fldChar w:fldCharType="end"/>
      </w:r>
    </w:p>
  </w:footnote>
  <w:footnote w:id="118">
    <w:p w14:paraId="2F8B0DFB" w14:textId="3AC5B6BA" w:rsidR="00542DF6" w:rsidRDefault="00542DF6">
      <w:pPr>
        <w:pStyle w:val="FootnoteText"/>
      </w:pPr>
      <w:r w:rsidRPr="00434672">
        <w:rPr>
          <w:rStyle w:val="FootnoteReference"/>
        </w:rPr>
        <w:footnoteRef/>
      </w:r>
      <w:r>
        <w:t xml:space="preserve"> </w:t>
      </w:r>
      <w:r>
        <w:fldChar w:fldCharType="begin"/>
      </w:r>
      <w:r w:rsidR="007A76B2">
        <w:instrText xml:space="preserve"> ADDIN ZOTERO_ITEM CSL_CITATION {"citationID":"K81BttT4","properties":{"formattedCitation":"J. Morgan Kousser, {\\i{}The Immutability of Categories and the Reshaping of Southern Politics}, 13 {\\scaps Annu. Rev. Polit. Sci.} 365 (2010), https://www.annualreviews.org/doi/10.1146/annurev.polisci.033008.091519 (last visited Oct 18, 2022); {\\scaps Mood III and McKee}, {\\i{}supra} note 116.","plainCitation":"J. Morgan Kousser, The Immutability of Categories and the Reshaping of Southern Politics, 13 Annu. Rev. Polit. Sci. 365 (2010), https://www.annualreviews.org/doi/10.1146/annurev.polisci.033008.091519 (last visited Oct 18, 2022); Mood III and McKee, supra note 116.","noteIndex":117},"citationItems":[{"id":4965,"uris":["http://zotero.org/users/10395840/items/XEMY6XBL"],"itemData":{"id":4965,"type":"article-journal","abstract":"How did the no-party, extremely-low-turnout, fragmented political system that V.O. Key, Jr. described in his 1949 book Southern Politics get transformed into the Republican-dominant, average-turnout, highlyorganized political structure that propelled Georgia Republican Newt Gingrich into the House Speakership in 1995? After a long series of analytical narratives that focused on racial explanations for the shifts in white voting behavior, several of the most recent works have emphasized class and economic development. I suggest that both explanations are misleading because they treat race, class, and party as stable phenomena, when it is the changes in these phenomena and in their interactions that ought to be the focus of explanations for the reshaping of southern politics. A comprehensive successor to Key’s masterwork will have to blend religion and ideology (which have also undergone dramatic changes in the six decades of southern history since Key wrote) with race and class, and it will have to describe and explain changes in governance, as well.","container-title":"Annual Review of Political Science","DOI":"10.1146/annurev.polisci.033008.091519","ISSN":"1094-2939, 1545-1577","issue":"1","journalAbbreviation":"Annu. Rev. Polit. Sci.","language":"en","page":"365-383","source":"DOI.org (Crossref)","title":"The Immutability of Categories and the Reshaping of Southern Politics","URL":"https://www.annualreviews.org/doi/10.1146/annurev.polisci.033008.091519","volume":"13","author":[{"family":"Kousser","given":"J. Morgan"}],"accessed":{"date-parts":[["2022",10,18]]},"issued":{"date-parts":[["2010",5,1]]}}},{"id":7727,"uris":["http://zotero.org/users/10395840/items/UJ3Q7LN3"],"itemData":{"id":7727,"type":"book","number-of-pages":"326","publisher":"University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sidR="00E12B49" w:rsidRPr="00E12B49">
        <w:t xml:space="preserve">J. Morgan Kousser, </w:t>
      </w:r>
      <w:r w:rsidR="00E12B49" w:rsidRPr="00E12B49">
        <w:rPr>
          <w:i/>
          <w:iCs/>
        </w:rPr>
        <w:t>The Immutability of Categories and the Reshaping of Southern Politics</w:t>
      </w:r>
      <w:r w:rsidR="00E12B49" w:rsidRPr="00E12B49">
        <w:t xml:space="preserve">, 13 </w:t>
      </w:r>
      <w:r w:rsidR="00E12B49" w:rsidRPr="00E12B49">
        <w:rPr>
          <w:smallCaps/>
        </w:rPr>
        <w:t>Annu. Rev. Polit. Sci.</w:t>
      </w:r>
      <w:r w:rsidR="00E12B49" w:rsidRPr="00E12B49">
        <w:t xml:space="preserve"> 365 (2010), https://www.annualreviews.org/doi/10.1146/annurev.polisci.033008.091519 (last visited Oct 18, 2022); </w:t>
      </w:r>
      <w:r w:rsidR="00E12B49" w:rsidRPr="00E12B49">
        <w:rPr>
          <w:smallCaps/>
        </w:rPr>
        <w:t>Mood III and McKee</w:t>
      </w:r>
      <w:r w:rsidR="00E12B49" w:rsidRPr="00E12B49">
        <w:t xml:space="preserve">, </w:t>
      </w:r>
      <w:r w:rsidR="00E12B49" w:rsidRPr="00E12B49">
        <w:rPr>
          <w:i/>
          <w:iCs/>
        </w:rPr>
        <w:t>supra</w:t>
      </w:r>
      <w:r w:rsidR="00E12B49" w:rsidRPr="00E12B49">
        <w:t xml:space="preserve"> note 116.</w:t>
      </w:r>
      <w:r>
        <w:fldChar w:fldCharType="end"/>
      </w:r>
    </w:p>
  </w:footnote>
  <w:footnote w:id="119">
    <w:p w14:paraId="021A4599" w14:textId="34DAD17B" w:rsidR="00CB1F2B" w:rsidRPr="00EC4F7B" w:rsidRDefault="00CB1F2B" w:rsidP="00521188">
      <w:pPr>
        <w:pStyle w:val="FootnoteText"/>
        <w:rPr>
          <w:szCs w:val="22"/>
        </w:rPr>
      </w:pPr>
      <w:r w:rsidRPr="00434672">
        <w:rPr>
          <w:rStyle w:val="FootnoteReference"/>
        </w:rPr>
        <w:footnoteRef/>
      </w:r>
      <w:r w:rsidRPr="00EC4F7B">
        <w:rPr>
          <w:szCs w:val="22"/>
        </w:rPr>
        <w:t xml:space="preserve"> </w:t>
      </w:r>
      <w:r w:rsidR="00542DF6">
        <w:fldChar w:fldCharType="begin"/>
      </w:r>
      <w:r w:rsidR="007A76B2">
        <w:instrText xml:space="preserve"> ADDIN ZOTERO_ITEM CSL_CITATION {"citationID":"GTCecMsS","properties":{"formattedCitation":"David Lublin et al., {\\i{}Minority Success in Non-Majority Minority Districts: Finding the \\uc0\\u8220{}Sweet Spot,\\uc0\\u8221{}} 5 {\\scaps J. Race Ethn. Polit.} 275 (2020), https://www.cambridge.org/core/product/identifier/S2056608519000242/type/journal_article (last visited Oct 18, 2022).","plainCitation":"David Lublin et al., Minority Success in Non-Majority Minority Districts: Finding the “Sweet Spot,” 5 J. Race Ethn. Polit. 275 (2020), https://www.cambridge.org/core/product/identifier/S2056608519000242/type/journal_article (last visited Oct 18, 2022).","noteIndex":118},"citationItems":[{"id":5108,"uris":["http://zotero.org/users/10395840/items/KZ2VWAGN"],"itemData":{"id":5108,"type":"article-journal","abstract":"Though African-American and Latino electoral success in state legislative and congressional elections continues to occur almost entirely in majority-minority districts, minorities now have new opportunities in districts that are only 40–50% minority. This success can primarily be explained in terms of a curvilinear model that generates a “sweet spot” of maximum likelihood of minority candidate electoral success as a function of minority population share of the district and the proportion of the district that votes Republican. Past racial redistricting legal challenges often focused on cracking concentrated racial minorities to prevent the creation of majority-minority districts. Future lawsuits may also follow in the steps of recent successful court challenges against racially motivated packing that resulted in the reduction of minority population percentage in a previously majority-minority district in order to enhance minority opportunity in an adjacent non-majority-minority district.","container-title":"The Journal of Race, Ethnicity, and Politics","DOI":"10.1017/rep.2019.24","ISSN":"2056-6085","issue":"2","journalAbbreviation":"J. Race Ethnicity Politics","language":"en","page":"275-298","source":"DOI.org (Crossref)","title":"Minority Success in Non-Majority Minority Districts: Finding the “Sweet Spot”","title-short":"Minority Success in Non-Majority Minority Districts","URL":"https://www.cambridge.org/core/product/identifier/S2056608519000242/type/journal_article","volume":"5","author":[{"family":"Lublin","given":"David"},{"family":"Handley","given":"Lisa"},{"family":"Brunell","given":"Thomas L."},{"family":"Grofman","given":"Bernard"}],"accessed":{"date-parts":[["2022",10,18]]},"issued":{"date-parts":[["2020",7]]}}}],"schema":"https://github.com/citation-style-language/schema/raw/master/csl-citation.json"} </w:instrText>
      </w:r>
      <w:r w:rsidR="00542DF6">
        <w:fldChar w:fldCharType="separate"/>
      </w:r>
      <w:r w:rsidR="00E12B49" w:rsidRPr="00E12B49">
        <w:t xml:space="preserve">David Lublin et al., </w:t>
      </w:r>
      <w:r w:rsidR="00E12B49" w:rsidRPr="00E12B49">
        <w:rPr>
          <w:i/>
          <w:iCs/>
        </w:rPr>
        <w:t>Minority Success in Non-Majority Minority Districts: Finding the “Sweet Spot,”</w:t>
      </w:r>
      <w:r w:rsidR="00E12B49" w:rsidRPr="00E12B49">
        <w:t xml:space="preserve"> 5 </w:t>
      </w:r>
      <w:r w:rsidR="00E12B49" w:rsidRPr="00E12B49">
        <w:rPr>
          <w:smallCaps/>
        </w:rPr>
        <w:t>J. Race Ethn. Polit.</w:t>
      </w:r>
      <w:r w:rsidR="00E12B49" w:rsidRPr="00E12B49">
        <w:t xml:space="preserve"> 275 (2020), https://www.cambridge.org/core/product/identifier/S2056608519000242/type/journal_article (last visited Oct 18, 2022).</w:t>
      </w:r>
      <w:r w:rsidR="00542DF6">
        <w:fldChar w:fldCharType="end"/>
      </w:r>
      <w:r w:rsidR="00542DF6">
        <w:t xml:space="preserve"> </w:t>
      </w:r>
      <w:r w:rsidRPr="00EC4F7B">
        <w:rPr>
          <w:szCs w:val="22"/>
        </w:rPr>
        <w:t>Sometimes, however, these gerrymandered maps had non-trivial minority support because they protected minority incumbents and/or were likely to achieve the election of descriptively similar legislators.</w:t>
      </w:r>
    </w:p>
  </w:footnote>
  <w:footnote w:id="120">
    <w:p w14:paraId="11540720" w14:textId="5E98230E" w:rsidR="001C512D" w:rsidRPr="00A83B6C" w:rsidRDefault="001C512D">
      <w:pPr>
        <w:pStyle w:val="FootnoteText"/>
        <w:rPr>
          <w:i/>
          <w:iCs/>
        </w:rPr>
      </w:pPr>
      <w:r w:rsidRPr="00434672">
        <w:rPr>
          <w:rStyle w:val="FootnoteReference"/>
        </w:rPr>
        <w:footnoteRef/>
      </w:r>
      <w:r>
        <w:t xml:space="preserve"> In 2022, Alabama, Georgia, Louisiana, and Ohio each used maps in their elections that were found unconstitutional by state courts.</w:t>
      </w:r>
      <w:r w:rsidR="004F5C79">
        <w:t xml:space="preserve"> </w:t>
      </w:r>
      <w:r w:rsidR="003C1059">
        <w:rPr>
          <w:i/>
          <w:iCs/>
        </w:rPr>
        <w:t>See generally</w:t>
      </w:r>
      <w:r w:rsidR="003C1059">
        <w:t xml:space="preserve">, </w:t>
      </w:r>
      <w:r w:rsidR="00E26CD0">
        <w:fldChar w:fldCharType="begin"/>
      </w:r>
      <w:r w:rsidR="007A76B2">
        <w:instrText xml:space="preserve"> ADDIN ZOTERO_ITEM CSL_CITATION {"citationID":"GWyItV4X","properties":{"formattedCitation":"Michael Wines, {\\i{}Four States Will Use Congressional Maps Rejected by Courts, Helping G.O.P. Odds}, {\\scaps The New York Times}, Aug. 9, 2022, at 16, https://www.nytimes.com/2022/08/08/us/elections/gerrymandering-maps-elections-republicans.html (last visited Dec 23, 2022).","plainCitation":"Michael Wines, Four States Will Use Congressional Maps Rejected by Courts, Helping G.O.P. Odds, The New York Times, Aug. 9, 2022, at 16, https://www.nytimes.com/2022/08/08/us/elections/gerrymandering-maps-elections-republicans.html (last visited Dec 23, 2022).","noteIndex":119},"citationItems":[{"id":7856,"uris":["http://zotero.org/users/10395840/items/SACGWF9D"],"itemData":{"id":7856,"type":"article-newspaper","container-title":"The New York Times","page":"16","section":"A","title":"Four States Will Use Congressional Maps Rejected by Courts, Helping G.O.P. Odds","URL":"https://www.nytimes.com/2022/08/08/us/elections/gerrymandering-maps-elections-republicans.html","author":[{"literal":"Michael Wines"}],"accessed":{"date-parts":[["2022",12,23]]},"issued":{"date-parts":[["2022",8,9]]}}}],"schema":"https://github.com/citation-style-language/schema/raw/master/csl-citation.json"} </w:instrText>
      </w:r>
      <w:r w:rsidR="00E26CD0">
        <w:fldChar w:fldCharType="separate"/>
      </w:r>
      <w:r w:rsidR="00E12B49" w:rsidRPr="00E12B49">
        <w:t xml:space="preserve">Michael Wines, </w:t>
      </w:r>
      <w:r w:rsidR="00E12B49" w:rsidRPr="00E12B49">
        <w:rPr>
          <w:i/>
          <w:iCs/>
        </w:rPr>
        <w:t>Four States Will Use Congressional Maps Rejected by Courts, Helping G.O.P. Odds</w:t>
      </w:r>
      <w:r w:rsidR="00E12B49" w:rsidRPr="00E12B49">
        <w:t xml:space="preserve">, </w:t>
      </w:r>
      <w:r w:rsidR="00E12B49" w:rsidRPr="00E12B49">
        <w:rPr>
          <w:smallCaps/>
        </w:rPr>
        <w:t>The New York Times</w:t>
      </w:r>
      <w:r w:rsidR="00E12B49" w:rsidRPr="00E12B49">
        <w:t>, Aug. 9, 2022, at 16, https://www.nytimes.com/2022/08/08/us/elections/gerrymandering-maps-elections-republicans.html (last visited Dec 23, 2022).</w:t>
      </w:r>
      <w:r w:rsidR="00E26CD0">
        <w:fldChar w:fldCharType="end"/>
      </w:r>
      <w:r w:rsidR="00E26CD0">
        <w:t xml:space="preserve"> </w:t>
      </w:r>
      <w:r w:rsidR="006A4520">
        <w:t>(</w:t>
      </w:r>
      <w:r w:rsidR="008D42A1">
        <w:t>“</w:t>
      </w:r>
      <w:r w:rsidR="003A3FCC">
        <w:t>‘</w:t>
      </w:r>
      <w:r w:rsidR="008D42A1" w:rsidRPr="008D42A1">
        <w:t>We’re seeing a revolution in courts’ willingness to allow elections to go forward under illegal or unconstitutional rules,</w:t>
      </w:r>
      <w:r w:rsidR="00850EB5">
        <w:t>’</w:t>
      </w:r>
      <w:r w:rsidR="00DC29DF">
        <w:t xml:space="preserve"> [said]</w:t>
      </w:r>
      <w:r w:rsidR="008D42A1" w:rsidRPr="008D42A1">
        <w:t xml:space="preserve"> Richard L. Hasen, a professor at the U.C.L.A. School of Law</w:t>
      </w:r>
      <w:r w:rsidR="008D42A1">
        <w:t>. . . .”</w:t>
      </w:r>
      <w:r w:rsidR="006A4520">
        <w:t>).</w:t>
      </w:r>
    </w:p>
  </w:footnote>
  <w:footnote w:id="121">
    <w:p w14:paraId="07E56C0B" w14:textId="60D8B190" w:rsidR="00CB1F2B" w:rsidRPr="00EC4F7B" w:rsidRDefault="00CB1F2B" w:rsidP="00C64E8A">
      <w:pPr>
        <w:pStyle w:val="FootnoteText"/>
        <w:rPr>
          <w:szCs w:val="22"/>
        </w:rPr>
      </w:pPr>
      <w:r w:rsidRPr="00434672">
        <w:rPr>
          <w:rStyle w:val="FootnoteReference"/>
        </w:rPr>
        <w:footnoteRef/>
      </w:r>
      <w:r w:rsidRPr="00EC4F7B">
        <w:rPr>
          <w:szCs w:val="22"/>
        </w:rPr>
        <w:t xml:space="preserve"> </w:t>
      </w:r>
      <w:r w:rsidR="00A17171">
        <w:rPr>
          <w:szCs w:val="22"/>
        </w:rPr>
        <w:fldChar w:fldCharType="begin"/>
      </w:r>
      <w:r w:rsidR="007A76B2">
        <w:rPr>
          <w:szCs w:val="22"/>
        </w:rPr>
        <w:instrText xml:space="preserve"> ADDIN ZOTERO_ITEM CSL_CITATION {"citationID":"bU8VcopT","properties":{"formattedCitation":"Purcell v. Gonzalez, 549 U.S. 1 (2006).","plainCitation":"Purcell v. Gonzalez, 549 U.S. 1 (2006).","noteIndex":120},"citationItems":[{"id":7892,"uris":["http://zotero.org/users/10395840/items/GSEQ5T39"],"itemData":{"id":7892,"type":"legal_case","container-title":"U.S.","page":"1","references":"p","title":"Purcell v. Gonzalez","volume":"549","issued":{"date-parts":[["2006"]]}}}],"schema":"https://github.com/citation-style-language/schema/raw/master/csl-citation.json"} </w:instrText>
      </w:r>
      <w:r w:rsidR="00A17171">
        <w:rPr>
          <w:szCs w:val="22"/>
        </w:rPr>
        <w:fldChar w:fldCharType="separate"/>
      </w:r>
      <w:r w:rsidR="00E12B49">
        <w:rPr>
          <w:noProof/>
          <w:szCs w:val="22"/>
        </w:rPr>
        <w:t>Purcell v. Gonzalez, 549 U.S. 1 (2006).</w:t>
      </w:r>
      <w:r w:rsidR="00A17171">
        <w:rPr>
          <w:szCs w:val="22"/>
        </w:rPr>
        <w:fldChar w:fldCharType="end"/>
      </w:r>
    </w:p>
  </w:footnote>
  <w:footnote w:id="122">
    <w:p w14:paraId="77A60C62" w14:textId="707C86D5" w:rsidR="00291A39" w:rsidRDefault="00291A39" w:rsidP="00140624">
      <w:pPr>
        <w:pStyle w:val="FootnoteText"/>
      </w:pPr>
      <w:r w:rsidRPr="00434672">
        <w:rPr>
          <w:rStyle w:val="FootnoteReference"/>
        </w:rPr>
        <w:footnoteRef/>
      </w:r>
      <w:r>
        <w:t xml:space="preserve"> </w:t>
      </w:r>
      <w:r w:rsidRPr="002A3F7D">
        <w:rPr>
          <w:i/>
        </w:rPr>
        <w:t>See</w:t>
      </w:r>
      <w:r w:rsidR="00A95207">
        <w:rPr>
          <w:i/>
        </w:rPr>
        <w:t xml:space="preserve"> generally</w:t>
      </w:r>
      <w:r>
        <w:t xml:space="preserve"> </w:t>
      </w:r>
      <w:r w:rsidR="00E03F74">
        <w:fldChar w:fldCharType="begin"/>
      </w:r>
      <w:r w:rsidR="007A76B2">
        <w:instrText xml:space="preserve"> ADDIN ZOTERO_ITEM CSL_CITATION {"citationID":"eIpQRxRb","properties":{"formattedCitation":"Merrill v. Milligan, {\\i{}supra} note 104; Galmon v. Ardoin, {\\i{}supra} note 104; Adams v. DeWine, ___ Ohio St3d ___; Adams v. DeWine, ___ 2022-Ohio-89 ___; Adams v. DeWine, ___ N.E.3d ___.","plainCitation":"Merrill v. Milligan, supra note 104; Galmon v. Ardoin, supra note 104; Adams v. DeWine, ___ Ohio St3d ___; Adams v. DeWine, ___ 2022-Ohio-89 ___; Adams v. DeWine, ___ N.E.3d ___.","noteIndex":121},"citationItems":[{"id":7883,"uris":["http://zotero.org/users/10395840/items/ASTKXJCC"],"itemData":{"id":7883,"type":"legal_case","container-title":"S.Ct.","number":"21-1086;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3:22-CV-214","issued":{"date-parts":[["2022",3,30]]}}},{"id":7893,"uris":["http://zotero.org/users/10395840/items/BY3ACSX9"],"itemData":{"id":7893,"type":"legal_case","container-title":"Ohio St.3d","page":"___","title":"Adams v. DeWine","volume":"___"}},{"id":7894,"uris":["http://zotero.org/users/10395840/items/V33MBNJ9"],"itemData":{"id":7894,"type":"legal_case","container-title":"2022-Ohio-89","page":"___","title":"Adams v. DeWine","volume":"___"}},{"id":7895,"uris":["http://zotero.org/users/10395840/items/HWUIC9ZD"],"itemData":{"id":7895,"type":"legal_case","container-title":"N.E.3d","page":"___","title":"Adams v. DeWine","volume":"___"}}],"schema":"https://github.com/citation-style-language/schema/raw/master/csl-citation.json"} </w:instrText>
      </w:r>
      <w:r w:rsidR="00E03F74">
        <w:fldChar w:fldCharType="separate"/>
      </w:r>
      <w:r w:rsidR="00E12B49" w:rsidRPr="00E12B49">
        <w:t xml:space="preserve">Merrill v. Milligan, </w:t>
      </w:r>
      <w:r w:rsidR="00E12B49" w:rsidRPr="00E12B49">
        <w:rPr>
          <w:i/>
          <w:iCs/>
        </w:rPr>
        <w:t>supra</w:t>
      </w:r>
      <w:r w:rsidR="00E12B49" w:rsidRPr="00E12B49">
        <w:t xml:space="preserve"> note 104; Galmon v. Ardoin, </w:t>
      </w:r>
      <w:r w:rsidR="00E12B49" w:rsidRPr="00E12B49">
        <w:rPr>
          <w:i/>
          <w:iCs/>
        </w:rPr>
        <w:t>supra</w:t>
      </w:r>
      <w:r w:rsidR="00E12B49" w:rsidRPr="00E12B49">
        <w:t xml:space="preserve"> note 104; Adams v. DeWine, ___ Ohio St3d ___; Adams v. DeWine, ___ 2022-Ohio-89 ___; Adams v. DeWine, ___ N.E.3d ___.</w:t>
      </w:r>
      <w:r w:rsidR="00E03F74">
        <w:fldChar w:fldCharType="end"/>
      </w:r>
    </w:p>
  </w:footnote>
  <w:footnote w:id="123">
    <w:p w14:paraId="74C26871" w14:textId="68E9CD70" w:rsidR="00533F23" w:rsidRDefault="00533F23">
      <w:pPr>
        <w:pStyle w:val="FootnoteText"/>
      </w:pPr>
      <w:r w:rsidRPr="00434672">
        <w:rPr>
          <w:rStyle w:val="FootnoteReference"/>
        </w:rPr>
        <w:footnoteRef/>
      </w:r>
      <w:r>
        <w:t xml:space="preserve"> </w:t>
      </w:r>
      <w:r w:rsidR="00683FD6">
        <w:rPr>
          <w:color w:val="000000"/>
        </w:rPr>
        <w:fldChar w:fldCharType="begin"/>
      </w:r>
      <w:r w:rsidR="007A76B2">
        <w:rPr>
          <w:color w:val="000000"/>
        </w:rPr>
        <w:instrText xml:space="preserve"> ADDIN ZOTERO_ITEM CSL_CITATION {"citationID":"bydT0Lxh","properties":{"formattedCitation":"Richard L Hasen, {\\i{}Reining in the Purcell Principle}, 43 427 (2016), https://ir.law.fsu.edu/lr/vol43/iss2/4kou.","plainCitation":"Richard L Hasen, Reining in the Purcell Principle, 43 427 (2016), https://ir.law.fsu.edu/lr/vol43/iss2/4kou.","noteIndex":122},"citationItems":[{"id":843,"uris":["http://zotero.org/users/10395840/items/YPTXQWBN"],"itemData":{"id":843,"type":"article-journal","issue":"2","language":"en","page":"427","source":"Zotero","title":"Reining in the Purcell Principle","URL":"https://ir.law.fsu.edu/lr/vol43/iss2/4kou","volume":"43","author":[{"family":"Hasen","given":"Richard L"}],"issued":{"date-parts":[["2016"]]}}}],"schema":"https://github.com/citation-style-language/schema/raw/master/csl-citation.json"} </w:instrText>
      </w:r>
      <w:r w:rsidR="00683FD6">
        <w:rPr>
          <w:color w:val="000000"/>
        </w:rPr>
        <w:fldChar w:fldCharType="separate"/>
      </w:r>
      <w:r w:rsidR="00E12B49" w:rsidRPr="00E12B49">
        <w:rPr>
          <w:color w:val="000000"/>
        </w:rPr>
        <w:t xml:space="preserve">Richard L Hasen, </w:t>
      </w:r>
      <w:r w:rsidR="00E12B49" w:rsidRPr="00E12B49">
        <w:rPr>
          <w:i/>
          <w:iCs/>
          <w:color w:val="000000"/>
        </w:rPr>
        <w:t>Reining in the Purcell Principle</w:t>
      </w:r>
      <w:r w:rsidR="00E12B49" w:rsidRPr="00E12B49">
        <w:rPr>
          <w:color w:val="000000"/>
        </w:rPr>
        <w:t>, 43 427 (2016), https://ir.law.fsu.edu/lr/vol43/iss2/4kou.</w:t>
      </w:r>
      <w:r w:rsidR="00683FD6">
        <w:rPr>
          <w:color w:val="000000"/>
        </w:rPr>
        <w:fldChar w:fldCharType="end"/>
      </w:r>
    </w:p>
  </w:footnote>
  <w:footnote w:id="124">
    <w:p w14:paraId="649A8856" w14:textId="16D75A75" w:rsidR="00011C3F" w:rsidRDefault="00011C3F">
      <w:pPr>
        <w:pStyle w:val="FootnoteText"/>
      </w:pPr>
      <w:r w:rsidRPr="00434672">
        <w:rPr>
          <w:rStyle w:val="FootnoteReference"/>
        </w:rPr>
        <w:footnoteRef/>
      </w:r>
      <w:r>
        <w:t xml:space="preserve"> For instance, Kentucky</w:t>
      </w:r>
      <w:r w:rsidR="001350E0">
        <w:t xml:space="preserve">’s court issued a ruling after the 2022 election. </w:t>
      </w:r>
      <w:r w:rsidR="0078181E">
        <w:fldChar w:fldCharType="begin"/>
      </w:r>
      <w:r w:rsidR="007A76B2">
        <w:instrText xml:space="preserve"> ADDIN ZOTERO_ITEM CSL_CITATION {"citationID":"yDqoayLi","properties":{"formattedCitation":"Graham v. Adams, KyCirCt No22-CI-00047 (Complaint) (2022).","plainCitation":"Graham v. Adams, KyCirCt No22-CI-00047 (Complaint) (2022).","noteIndex":123},"citationItems":[{"id":7846,"uris":["http://zotero.org/users/10395840/items/KQNK4JY2"],"itemData":{"id":7846,"type":"legal_case","authority":"COMMONWEALTH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(Complaint)","issued":{"date-parts":[["2022",1,20]]}}}],"schema":"https://github.com/citation-style-language/schema/raw/master/csl-citation.json"} </w:instrText>
      </w:r>
      <w:r w:rsidR="0078181E">
        <w:fldChar w:fldCharType="separate"/>
      </w:r>
      <w:r w:rsidR="00E12B49">
        <w:rPr>
          <w:noProof/>
        </w:rPr>
        <w:t>Graham v. Adams, KyCirCt No22-CI-00047 (Complaint) (2022).</w:t>
      </w:r>
      <w:r w:rsidR="0078181E">
        <w:fldChar w:fldCharType="end"/>
      </w:r>
      <w:r w:rsidR="00A3519F">
        <w:t xml:space="preserve"> We detail other pending litigation in this essay.</w:t>
      </w:r>
    </w:p>
  </w:footnote>
  <w:footnote w:id="125">
    <w:p w14:paraId="076EA4FC" w14:textId="4F8A211F" w:rsidR="00CB1F2B" w:rsidRPr="00EC4F7B" w:rsidRDefault="00CB1F2B" w:rsidP="00C64E8A">
      <w:pPr>
        <w:pStyle w:val="FootnoteText"/>
        <w:rPr>
          <w:szCs w:val="22"/>
        </w:rPr>
      </w:pPr>
      <w:r w:rsidRPr="00434672">
        <w:rPr>
          <w:rStyle w:val="FootnoteReference"/>
        </w:rPr>
        <w:footnoteRef/>
      </w:r>
      <w:r w:rsidRPr="00EC4F7B">
        <w:rPr>
          <w:szCs w:val="22"/>
        </w:rPr>
        <w:t xml:space="preserve"> </w:t>
      </w:r>
      <w:r w:rsidR="00F736FE">
        <w:rPr>
          <w:szCs w:val="22"/>
        </w:rPr>
        <w:fldChar w:fldCharType="begin"/>
      </w:r>
      <w:r w:rsidR="007A76B2">
        <w:rPr>
          <w:szCs w:val="22"/>
        </w:rPr>
        <w:instrText xml:space="preserve"> ADDIN ZOTERO_ITEM CSL_CITATION {"citationID":"XWWj4ZEA","properties":{"formattedCitation":"Merrill v. Milligan, {\\i{}supra} note 104; Galmon v. Ardoin, {\\i{}supra} note 104.","plainCitation":"Merrill v. Milligan, supra note 104; Galmon v. Ardoin, supra note 104.","noteIndex":124},"citationItems":[{"id":7883,"uris":["http://zotero.org/users/10395840/items/ASTKXJCC"],"itemData":{"id":7883,"type":"legal_case","container-title":"S.Ct.","number":"21-1086;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3:22-CV-214","issued":{"date-parts":[["2022",3,30]]}}}],"schema":"https://github.com/citation-style-language/schema/raw/master/csl-citation.json"} </w:instrText>
      </w:r>
      <w:r w:rsidR="00F736FE">
        <w:rPr>
          <w:szCs w:val="22"/>
        </w:rPr>
        <w:fldChar w:fldCharType="separate"/>
      </w:r>
      <w:r w:rsidR="00E12B49" w:rsidRPr="00E12B49">
        <w:t xml:space="preserve">Merrill v. Milligan, </w:t>
      </w:r>
      <w:r w:rsidR="00E12B49" w:rsidRPr="00E12B49">
        <w:rPr>
          <w:i/>
          <w:iCs/>
        </w:rPr>
        <w:t>supra</w:t>
      </w:r>
      <w:r w:rsidR="00E12B49" w:rsidRPr="00E12B49">
        <w:t xml:space="preserve"> note 104; Galmon v. Ardoin, </w:t>
      </w:r>
      <w:r w:rsidR="00E12B49" w:rsidRPr="00E12B49">
        <w:rPr>
          <w:i/>
          <w:iCs/>
        </w:rPr>
        <w:t>supra</w:t>
      </w:r>
      <w:r w:rsidR="00E12B49" w:rsidRPr="00E12B49">
        <w:t xml:space="preserve"> note 104.</w:t>
      </w:r>
      <w:r w:rsidR="00F736FE">
        <w:rPr>
          <w:szCs w:val="22"/>
        </w:rPr>
        <w:fldChar w:fldCharType="end"/>
      </w:r>
    </w:p>
  </w:footnote>
  <w:footnote w:id="126">
    <w:p w14:paraId="73BE156A" w14:textId="237843EA" w:rsidR="00AE1F2C" w:rsidRDefault="00AE1F2C">
      <w:pPr>
        <w:pStyle w:val="FootnoteText"/>
      </w:pPr>
      <w:r w:rsidRPr="00434672">
        <w:rPr>
          <w:rStyle w:val="FootnoteReference"/>
        </w:rPr>
        <w:footnoteRef/>
      </w:r>
      <w:r>
        <w:t xml:space="preserve"> </w:t>
      </w:r>
      <w:r w:rsidR="00A76FC6">
        <w:t>Both</w:t>
      </w:r>
      <w:r>
        <w:t xml:space="preserve"> measures use election results projected into districts (or prior election results from districts</w:t>
      </w:r>
      <w:r w:rsidR="001A7F5B">
        <w:t xml:space="preserve"> under scrutiny) to measure whether</w:t>
      </w:r>
      <w:r w:rsidR="002F12D6">
        <w:t xml:space="preserve"> </w:t>
      </w:r>
      <w:r w:rsidR="00337F7F">
        <w:t>one party is disproportionately “wasting” votes</w:t>
      </w:r>
      <w:r w:rsidR="00A23A57">
        <w:t xml:space="preserve">. This type of detection helps to identify plans in which voters are “packed” into </w:t>
      </w:r>
      <w:r w:rsidR="0018258F">
        <w:t xml:space="preserve">districts to create disproportionate results </w:t>
      </w:r>
      <w:r w:rsidR="0018258F">
        <w:fldChar w:fldCharType="begin"/>
      </w:r>
      <w:r w:rsidR="007A76B2">
        <w:instrText xml:space="preserve"> ADDIN ZOTERO_ITEM CSL_CITATION {"citationID":"TOKSBv5o","properties":{"formattedCitation":"Marion Campisi et al., {\\i{}Declination as a Metric to Detect Partisan Gerrymandering}, 18 {\\scaps Election Law J. Rules Polit. Policy} 371 (2019), https://www.liebertpub.com/doi/10.1089/elj.2019.0562 (last visited Oct 18, 2022).","plainCitation":"Marion Campisi et al., Declination as a Metric to Detect Partisan Gerrymandering, 18 Election Law J. Rules Polit. Policy 371 (2019), https://www.liebertpub.com/doi/10.1089/elj.2019.0562 (last visited Oct 18, 2022).","noteIndex":125},"citationItems":[{"id":5829,"uris":["http://zotero.org/users/10395840/items/VHVB58SY"],"itemData":{"id":5829,"type":"article-journal","abstract":"We explore the Declination d, a new metric intended to detect partisan gerrymandering. We show that when vote share is fixed, d = 0 allows for a wide array of possible seat shares, even when turnout in each district is equal. In particular, if d = 0, the majority party has higher seat share when its average vote share in districts that it wins is closer to the statewide vote share. This range of possible seat shares with d = 0 results in a range of responsiveness, again depending on the average vote share in districts won by the majority party. We also prove what kind of vote-share seat-share pairs can result in d = 0 when the maximum district turnout to minimum district turnout is bounded, and turnout is unrestricted.","container-title":"Election Law Journal: Rules, Politics, and Policy","DOI":"10.1089/elj.2019.0562","ISSN":"1533-1296, 1557-8062","issue":"4","journalAbbreviation":"Election Law Journal: Rules, Politics, and Policy","language":"en","page":"371-387","source":"DOI.org (Crossref)","title":"Declination as a Metric to Detect Partisan Gerrymandering","URL":"https://www.liebertpub.com/doi/10.1089/elj.2019.0562","volume":"18","author":[{"family":"Campisi","given":"Marion"},{"family":"Padilla","given":"Andrea"},{"family":"Ratliff","given":"Thomas"},{"family":"Veomett","given":"Ellen"}],"accessed":{"date-parts":[["2022",10,18]]},"issued":{"date-parts":[["2019",12,1]]}}}],"schema":"https://github.com/citation-style-language/schema/raw/master/csl-citation.json"} </w:instrText>
      </w:r>
      <w:r w:rsidR="0018258F">
        <w:fldChar w:fldCharType="separate"/>
      </w:r>
      <w:r w:rsidR="00E12B49" w:rsidRPr="00E12B49">
        <w:t xml:space="preserve">Marion Campisi et al., </w:t>
      </w:r>
      <w:r w:rsidR="00E12B49" w:rsidRPr="00E12B49">
        <w:rPr>
          <w:i/>
          <w:iCs/>
        </w:rPr>
        <w:t>Declination as a Metric to Detect Partisan Gerrymandering</w:t>
      </w:r>
      <w:r w:rsidR="00E12B49" w:rsidRPr="00E12B49">
        <w:t xml:space="preserve">, 18 </w:t>
      </w:r>
      <w:r w:rsidR="00E12B49" w:rsidRPr="00E12B49">
        <w:rPr>
          <w:smallCaps/>
        </w:rPr>
        <w:t>Election Law J. Rules Polit. Policy</w:t>
      </w:r>
      <w:r w:rsidR="00E12B49" w:rsidRPr="00E12B49">
        <w:t xml:space="preserve"> 371 (2019), https://www.liebertpub.com/doi/10.1089/elj.2019.0562 (last visited Oct 18, 2022).</w:t>
      </w:r>
      <w:r w:rsidR="0018258F">
        <w:fldChar w:fldCharType="end"/>
      </w:r>
    </w:p>
  </w:footnote>
  <w:footnote w:id="127">
    <w:p w14:paraId="1CD95CA3" w14:textId="172DFAB4" w:rsidR="00300738" w:rsidRDefault="00300738">
      <w:pPr>
        <w:pStyle w:val="FootnoteText"/>
      </w:pPr>
      <w:r w:rsidRPr="00434672">
        <w:rPr>
          <w:rStyle w:val="FootnoteReference"/>
        </w:rPr>
        <w:footnoteRef/>
      </w:r>
      <w:r>
        <w:t xml:space="preserve"> </w:t>
      </w:r>
      <w:r>
        <w:fldChar w:fldCharType="begin"/>
      </w:r>
      <w:r w:rsidR="007A76B2">
        <w:instrText xml:space="preserve"> ADDIN ZOTERO_ITEM CSL_CITATION {"citationID":"VB7fFthA","properties":{"formattedCitation":"Robin E. Best et al., {\\i{}Considering the Prospects for Establishing a Packing Gerrymandering Standard}, 17 {\\scaps Election Law J. Rules Polit. Policy} 1 (2018), http://www.liebertpub.com/doi/10.1089/elj.2016.0392 (last visited Oct 18, 2022); Grofman and King, {\\i{}supra} note 36.","plainCitation":"Robin E. Best et al., Considering the Prospects for Establishing a Packing Gerrymandering Standard, 17 Election Law J. Rules Polit. Policy 1 (2018), http://www.liebertpub.com/doi/10.1089/elj.2016.0392 (last visited Oct 18, 2022); Grofman and King, supra note 36.","noteIndex":126},"citationItems":[{"id":4926,"uris":["http://zotero.org/users/10395840/items/TYPMTI9U"],"itemData":{"id":4926,"type":"article-journal","abstract":"Courts have found it difficult to evaluate whether redistricting authorities have engaged in constitutionally impermissible partisan gerrymandering. The knotty problem is that no proposed standard has found acceptance as a convincing means for identifying whether a districting plan is a partisan gerrymander with knowable unconstitutional effects. We review five proposed standards for curbing gerrymandering. We take as our perspective how easily manageable and effective each would be to apply at the time a redistricting authority decides where to draw the lines or, post hoc, when a court is asked to decide whether an unconstitutional gerrymander has been enacted. We conclude that, among the five proposals, an equal vote weight standard offers the best prospects for identifying the form of unconstitutional gerrymanders that all but ensure one party is relegated to perpetual minority status.","container-title":"Election Law Journal: Rules, Politics, and Policy","DOI":"10.1089/elj.2016.0392","ISSN":"1533-1296, 1557-8062","issue":"1","journalAbbreviation":"Election Law Journal: Rules, Politics, and Policy","language":"en","page":"1-20","source":"DOI.org (Crossref)","title":"Considering the Prospects for Establishing a Packing Gerrymandering Standard","URL":"http://www.liebertpub.com/doi/10.1089/elj.2016.0392","volume":"17","author":[{"family":"Best","given":"Robin E."},{"family":"Donahue","given":"Shawn J."},{"family":"Krasno","given":"Jonathan"},{"family":"Magleby","given":"Daniel B."},{"family":"McDonald","given":"Michael D."}],"accessed":{"date-parts":[["2022",10,18]]},"issued":{"date-parts":[["2018",3]]}}},{"id":4514,"uris":["http://zotero.org/users/10395840/items/5QZVJ79C"],"itemData":{"id":4514,"type":"article-journal","container-title":"Election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URL":"http://www.liebertpub.com/doi/10.1089/elj.2006.6002","volume":"6","author":[{"family":"Grofman","given":"Bernard"},{"family":"King","given":"Gary"}],"accessed":{"date-parts":[["2022",10,18]]},"issued":{"date-parts":[["2007",3]]}}}],"schema":"https://github.com/citation-style-language/schema/raw/master/csl-citation.json"} </w:instrText>
      </w:r>
      <w:r>
        <w:fldChar w:fldCharType="separate"/>
      </w:r>
      <w:r w:rsidR="00E12B49" w:rsidRPr="00E12B49">
        <w:t xml:space="preserve">Robin E. Best et al., </w:t>
      </w:r>
      <w:r w:rsidR="00E12B49" w:rsidRPr="00E12B49">
        <w:rPr>
          <w:i/>
          <w:iCs/>
        </w:rPr>
        <w:t>Considering the Prospects for Establishing a Packing Gerrymandering Standard</w:t>
      </w:r>
      <w:r w:rsidR="00E12B49" w:rsidRPr="00E12B49">
        <w:t xml:space="preserve">, 17 </w:t>
      </w:r>
      <w:r w:rsidR="00E12B49" w:rsidRPr="00E12B49">
        <w:rPr>
          <w:smallCaps/>
        </w:rPr>
        <w:t>Election Law J. Rules Polit. Policy</w:t>
      </w:r>
      <w:r w:rsidR="00E12B49" w:rsidRPr="00E12B49">
        <w:t xml:space="preserve"> 1 (2018), http://www.liebertpub.com/doi/10.1089/elj.2016.0392 (last visited Oct 18, 2022); Grofman and King, </w:t>
      </w:r>
      <w:r w:rsidR="00E12B49" w:rsidRPr="00E12B49">
        <w:rPr>
          <w:i/>
          <w:iCs/>
        </w:rPr>
        <w:t>supra</w:t>
      </w:r>
      <w:r w:rsidR="00E12B49" w:rsidRPr="00E12B49">
        <w:t xml:space="preserve"> note 36.</w:t>
      </w:r>
      <w:r>
        <w:fldChar w:fldCharType="end"/>
      </w:r>
    </w:p>
  </w:footnote>
  <w:footnote w:id="128">
    <w:p w14:paraId="39197A09" w14:textId="354A19FA" w:rsidR="00CB1F2B" w:rsidRPr="00EC4F7B" w:rsidRDefault="00CB1F2B" w:rsidP="00276322">
      <w:pPr>
        <w:pStyle w:val="FootnoteText"/>
        <w:rPr>
          <w:szCs w:val="22"/>
        </w:rPr>
      </w:pPr>
      <w:r w:rsidRPr="00434672">
        <w:rPr>
          <w:rStyle w:val="FootnoteReference"/>
        </w:rPr>
        <w:footnoteRef/>
      </w:r>
      <w:r w:rsidRPr="00EC4F7B">
        <w:rPr>
          <w:szCs w:val="22"/>
        </w:rPr>
        <w:t xml:space="preserve"> Personal communication with Nick Stephanopoulos</w:t>
      </w:r>
      <w:r w:rsidR="008D0946">
        <w:rPr>
          <w:szCs w:val="22"/>
        </w:rPr>
        <w:t xml:space="preserve"> (September </w:t>
      </w:r>
      <w:r w:rsidR="009C4AB1">
        <w:rPr>
          <w:szCs w:val="22"/>
        </w:rPr>
        <w:t>16, 2022)</w:t>
      </w:r>
      <w:r w:rsidR="00287EE1" w:rsidRPr="00EC4F7B">
        <w:rPr>
          <w:szCs w:val="22"/>
        </w:rPr>
        <w:t>.</w:t>
      </w:r>
    </w:p>
  </w:footnote>
  <w:footnote w:id="129">
    <w:p w14:paraId="20BC0D98" w14:textId="2C030763" w:rsidR="004B6F64" w:rsidRDefault="004B6F64">
      <w:pPr>
        <w:pStyle w:val="FootnoteText"/>
      </w:pPr>
      <w:r w:rsidRPr="00434672">
        <w:rPr>
          <w:rStyle w:val="FootnoteReference"/>
        </w:rPr>
        <w:footnoteRef/>
      </w:r>
      <w:r>
        <w:t xml:space="preserve"> For information about data in Dave’s Redistricting, see </w:t>
      </w:r>
      <w:hyperlink r:id="rId3" w:anchor="aboutdata" w:history="1">
        <w:r w:rsidR="00521C1A" w:rsidRPr="00DD418D">
          <w:rPr>
            <w:rStyle w:val="Hyperlink"/>
          </w:rPr>
          <w:t>https://davesredistricting.org/maps#aboutdata</w:t>
        </w:r>
      </w:hyperlink>
      <w:r w:rsidR="00521C1A">
        <w:t xml:space="preserve">. For information about Planscore, see </w:t>
      </w:r>
      <w:r w:rsidR="00521C1A" w:rsidRPr="00521C1A">
        <w:t>https://github.com/PlanScore</w:t>
      </w:r>
      <w:r w:rsidR="00521C1A">
        <w:t>.</w:t>
      </w:r>
    </w:p>
  </w:footnote>
  <w:footnote w:id="130">
    <w:p w14:paraId="13CBD20C" w14:textId="0D40F32D" w:rsidR="00DE423C" w:rsidRDefault="00DE423C">
      <w:pPr>
        <w:pStyle w:val="FootnoteText"/>
      </w:pPr>
      <w:r w:rsidRPr="00434672">
        <w:rPr>
          <w:rStyle w:val="FootnoteReference"/>
        </w:rPr>
        <w:footnoteRef/>
      </w:r>
      <w:r>
        <w:t xml:space="preserve"> For instance, </w:t>
      </w:r>
      <w:r w:rsidR="00A83B6C">
        <w:t xml:space="preserve">the </w:t>
      </w:r>
      <w:r>
        <w:t>Pennsylvania Reapporti</w:t>
      </w:r>
      <w:r w:rsidR="00CA0813">
        <w:t>on</w:t>
      </w:r>
      <w:r>
        <w:t>ment Commission set up a website where the public could submit maps</w:t>
      </w:r>
      <w:r w:rsidR="0066221A">
        <w:t xml:space="preserve">. </w:t>
      </w:r>
      <w:r w:rsidR="0066221A">
        <w:rPr>
          <w:i/>
          <w:iCs/>
        </w:rPr>
        <w:t>See</w:t>
      </w:r>
      <w:r>
        <w:t xml:space="preserve"> </w:t>
      </w:r>
      <w:r>
        <w:fldChar w:fldCharType="begin"/>
      </w:r>
      <w:r w:rsidR="007A76B2">
        <w:instrText xml:space="preserve"> ADDIN ZOTERO_ITEM CSL_CITATION {"citationID":"EVPWCv3m","properties":{"formattedCitation":"Pennsylvania Legislative Reapportionment Commission, {\\i{}Citizens can Now Submit Maps}, (2021), https://www.redistricting.state.pa.us/commission/article/1081 (last visited Dec 22, 2022).","plainCitation":"Pennsylvania Legislative Reapportionment Commission, Citizens can Now Submit Maps, (2021), https://www.redistricting.state.pa.us/commission/article/1081 (last visited Dec 22, 2022).","noteIndex":129},"citationItems":[{"id":7823,"uris":["http://zotero.org/users/10395840/items/5HVWZQE8"],"itemData":{"id":7823,"type":"webpage","title":"Citizens can Now Submit Maps","URL":"https://www.redistricting.state.pa.us/commission/article/1081","author":[{"literal":"Pennsylvania Legislative Reapportionment Commission"}],"accessed":{"date-parts":[["2022",12,22]]},"issued":{"date-parts":[["2021",10,29]]}},"label":"page"}],"schema":"https://github.com/citation-style-language/schema/raw/master/csl-citation.json"} </w:instrText>
      </w:r>
      <w:r>
        <w:fldChar w:fldCharType="separate"/>
      </w:r>
      <w:r w:rsidR="00E12B49" w:rsidRPr="00E12B49">
        <w:t xml:space="preserve">Pennsylvania Legislative Reapportionment Commission, </w:t>
      </w:r>
      <w:r w:rsidR="00E12B49" w:rsidRPr="00E12B49">
        <w:rPr>
          <w:i/>
          <w:iCs/>
        </w:rPr>
        <w:t>Citizens can Now Submit Maps</w:t>
      </w:r>
      <w:r w:rsidR="00E12B49" w:rsidRPr="00E12B49">
        <w:t>, (2021), https://www.redistricting.state.pa.us/commission/article/1081 (last visited Dec 22, 2022).</w:t>
      </w:r>
      <w:r>
        <w:fldChar w:fldCharType="end"/>
      </w:r>
    </w:p>
  </w:footnote>
  <w:footnote w:id="131">
    <w:p w14:paraId="45CE931B" w14:textId="34C680AB" w:rsidR="00A64BBF" w:rsidRDefault="00A64BBF">
      <w:pPr>
        <w:pStyle w:val="FootnoteText"/>
      </w:pPr>
      <w:r w:rsidRPr="00434672">
        <w:rPr>
          <w:rStyle w:val="FootnoteReference"/>
        </w:rPr>
        <w:footnoteRef/>
      </w:r>
      <w:r>
        <w:t xml:space="preserve"> See Planscore.org and the “Analyze” section of Dave’s Redistricting</w:t>
      </w:r>
      <w:r w:rsidR="00E92B31">
        <w:t xml:space="preserve"> (</w:t>
      </w:r>
      <w:r w:rsidR="00E92B31" w:rsidRPr="00E92B31">
        <w:t>https://davesredistricting.org</w:t>
      </w:r>
      <w:r w:rsidR="00E92B31">
        <w:t>).</w:t>
      </w:r>
    </w:p>
  </w:footnote>
  <w:footnote w:id="132">
    <w:p w14:paraId="7C87E0CD" w14:textId="593E319C" w:rsidR="00DF05DB" w:rsidRDefault="00DF05DB">
      <w:pPr>
        <w:pStyle w:val="FootnoteText"/>
      </w:pPr>
      <w:r w:rsidRPr="00434672">
        <w:rPr>
          <w:rStyle w:val="FootnoteReference"/>
        </w:rPr>
        <w:footnoteRef/>
      </w:r>
      <w:r>
        <w:t xml:space="preserve"> </w:t>
      </w:r>
      <w:r>
        <w:fldChar w:fldCharType="begin"/>
      </w:r>
      <w:r w:rsidR="007A76B2">
        <w:instrText xml:space="preserve"> ADDIN ZOTERO_ITEM CSL_CITATION {"citationID":"sE38neuQ","properties":{"formattedCitation":"Becker et al., {\\i{}supra} note 54; Jowei Chen &amp; David Cottrell, {\\i{}Evaluating partisan gains from Congressional gerrymandering: Using computer simulations to estimate the effect of gerrymandering in the U.S. House}, 44 {\\scaps Elect. Stud.} 329 (2016), https://linkinghub.elsevier.com/retrieve/pii/S0261379416303201 (last visited Oct 18, 2022); Jowei Chen &amp; Jonathan Rodden, {\\i{}Cutting Through the Thicket: Redistricting Simulations and the Detection of Partisan Gerrymanders}, 14 {\\scaps Election Law J. Rules Polit. Policy} 331 (2015), http://www.liebertpub.com/doi/10.1089/elj.2015.0317 (last visited Oct 18, 2022); Duchin and Spencer, {\\i{}supra} note 54; {\\scaps Political Geometry}, {\\i{}supra} note 54.","plainCitation":"Becker et al., supra note 54; Jowei Chen &amp; David Cottrell, Evaluating partisan gains from Congressional gerrymandering: Using computer simulations to estimate the effect of gerrymandering in the U.S. House, 44 Elect. Stud. 329 (2016), https://linkinghub.elsevier.com/retrieve/pii/S0261379416303201 (last visited Oct 18, 2022); Jowei Chen &amp; Jonathan Rodden, Cutting Through the Thicket: Redistricting Simulations and the Detection of Partisan Gerrymanders, 14 Election Law J. Rules Polit. Policy 331 (2015), http://www.liebertpub.com/doi/10.1089/elj.2015.0317 (last visited Oct 18, 2022); Duchin and Spencer, supra note 54; Political Geometry, supra note 54.","noteIndex":131},"citationItems":[{"id":4979,"uris":["http://zotero.org/users/10395840/items/DT6K5PPI"],"itemData":{"id":4979,"type":"article-journal","abstract":"In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URL":"https://www.liebertpub.com/doi/10.1089/elj.2020.0704","volume":"20","author":[{"family":"Becker","given":"Amariah"},{"family":"Duchin","given":"Moon"},{"family":"Gold","given":"Dara"},{"family":"Hirsch","given":"Sam"}],"accessed":{"date-parts":[["2022",10,18]]},"issued":{"date-parts":[["2021",12,1]]}}},{"id":4316,"uris":["http://zotero.org/users/10395840/items/S4AFL44R"],"itemData":{"id":4316,"type":"article-journal","abstract":"What is the effect of gerrymandering on the partisan outcomes of United States Congressional elections? A major challenge to answering this question is in determining the outcomes that would have resulted in the absence of gerrymandering. Since we only observe Congressional elections where the districts have potentially been gerrymandered, we lack a non-gerrymandered counterfactual that would allow us to isolate its true effect. To overcome this challenge, we conduct computer simulations of the districting process to redraw the boundaries of Congressional districts without partisan intent. By estimating the outcomes of these non-gerrymandered districts, we are able to establish the non-gerrymandered counterfactual against which the actual outcomes can be compared. The analysis reveals that while Republican and Democratic gerrymandering affects the partisan outcomes of Congressional elections in some states, the net effect across the states is modest, creating no more than one new Republican seat in Congress. Therefore, the partisan composition of Congress can mostly be explained by non-partisan districting, suggesting that much of the electoral bias in Congressional elections is caused by factors other than partisan intent in the districting process.","container-title":"Electoral Studies","DOI":"10.1016/j.electstud.2016.06.014","ISSN":"02613794","journalAbbreviation":"Electoral Studies","language":"en","page":"329-340","source":"DOI.org (Crossref)","title":"Evaluating partisan gains from Congressional gerrymandering: Using computer simulations to estimate the effect of gerrymandering in the U.S. House","title-short":"Evaluating partisan gains from Congressional gerrymandering","URL":"https://linkinghub.elsevier.com/retrieve/pii/S0261379416303201","volume":"44","author":[{"family":"Chen","given":"Jowei"},{"family":"Cottrell","given":"David"}],"accessed":{"date-parts":[["2022",10,18]]},"issued":{"date-parts":[["2016",12]]}}},{"id":5699,"uris":["http://zotero.org/users/10395840/items/4XUIM58L"],"itemData":{"id":5699,"type":"article-journal","abstract":"Social scientists have made progress in providing the courts with useful measures of partisan asymmetry in the transformation of votes to seats, but have thus far left a larger question unanswered: how can partisan gerrymandering be distinguished from a state legislature’s acceptable efforts to apply traditional districting criteria, keep communities of interest together, and facilitate the representation of minorities? This article demonstrates how a straightforward redistricting algorithm can be used to generate a benchmark against which to contrast a plan that has been called into constitutional question, thus laying bare any partisan advantage that cannot be attributed to legitimate legislative objectives. We use the controversial 2012 Florida Congressional map to show how our approach can be used to demonstrate an unconstitutional gerrymander.","container-title":"Election Law Journal: Rules, Politics, and Policy","DOI":"10.1089/elj.2015.0317","ISSN":"1533-1296, 1557-8062","issue":"4","journalAbbreviation":"Election Law Journal: Rules, Politics, and Policy","language":"en","page":"331-345","source":"DOI.org (Crossref)","title":"Cutting Through the Thicket: Redistricting Simulations and the Detection of Partisan Gerrymanders","title-short":"Cutting Through the Thicket","URL":"http://www.liebertpub.com/doi/10.1089/elj.2015.0317","volume":"14","author":[{"family":"Chen","given":"Jowei"},{"family":"Rodden","given":"Jonathan"}],"accessed":{"date-parts":[["2022",10,18]]},"issued":{"date-parts":[["2015",12]]}}},{"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fldChar w:fldCharType="separate"/>
      </w:r>
      <w:r w:rsidR="00E12B49" w:rsidRPr="00E12B49">
        <w:t xml:space="preserve">Becker et al., </w:t>
      </w:r>
      <w:r w:rsidR="00E12B49" w:rsidRPr="00E12B49">
        <w:rPr>
          <w:i/>
          <w:iCs/>
        </w:rPr>
        <w:t>supra</w:t>
      </w:r>
      <w:r w:rsidR="00E12B49" w:rsidRPr="00E12B49">
        <w:t xml:space="preserve"> note 54; Jowei Chen &amp; David Cottrell, </w:t>
      </w:r>
      <w:r w:rsidR="00E12B49" w:rsidRPr="00E12B49">
        <w:rPr>
          <w:i/>
          <w:iCs/>
        </w:rPr>
        <w:t>Evaluating partisan gains from Congressional gerrymandering: Using computer simulations to estimate the effect of gerrymandering in the U.S. House</w:t>
      </w:r>
      <w:r w:rsidR="00E12B49" w:rsidRPr="00E12B49">
        <w:t xml:space="preserve">, 44 </w:t>
      </w:r>
      <w:r w:rsidR="00E12B49" w:rsidRPr="00E12B49">
        <w:rPr>
          <w:smallCaps/>
        </w:rPr>
        <w:t>Elect. Stud.</w:t>
      </w:r>
      <w:r w:rsidR="00E12B49" w:rsidRPr="00E12B49">
        <w:t xml:space="preserve"> 329 (2016), https://linkinghub.elsevier.com/retrieve/pii/S0261379416303201 (last visited Oct 18, 2022); Jowei Chen &amp; Jonathan Rodden, </w:t>
      </w:r>
      <w:r w:rsidR="00E12B49" w:rsidRPr="00E12B49">
        <w:rPr>
          <w:i/>
          <w:iCs/>
        </w:rPr>
        <w:t>Cutting Through the Thicket: Redistricting Simulations and the Detection of Partisan Gerrymanders</w:t>
      </w:r>
      <w:r w:rsidR="00E12B49" w:rsidRPr="00E12B49">
        <w:t xml:space="preserve">, 14 </w:t>
      </w:r>
      <w:r w:rsidR="00E12B49" w:rsidRPr="00E12B49">
        <w:rPr>
          <w:smallCaps/>
        </w:rPr>
        <w:t>Election Law J. Rules Polit. Policy</w:t>
      </w:r>
      <w:r w:rsidR="00E12B49" w:rsidRPr="00E12B49">
        <w:t xml:space="preserve"> 331 (2015), http://www.liebertpub.com/doi/10.1089/elj.2015.0317 (last visited Oct 18, 2022); Duchin and Spencer, </w:t>
      </w:r>
      <w:r w:rsidR="00E12B49" w:rsidRPr="00E12B49">
        <w:rPr>
          <w:i/>
          <w:iCs/>
        </w:rPr>
        <w:t>supra</w:t>
      </w:r>
      <w:r w:rsidR="00E12B49" w:rsidRPr="00E12B49">
        <w:t xml:space="preserve"> note 54; </w:t>
      </w:r>
      <w:r w:rsidR="00E12B49" w:rsidRPr="00E12B49">
        <w:rPr>
          <w:smallCaps/>
        </w:rPr>
        <w:t>Political Geometry</w:t>
      </w:r>
      <w:r w:rsidR="00E12B49" w:rsidRPr="00E12B49">
        <w:t xml:space="preserve">, </w:t>
      </w:r>
      <w:r w:rsidR="00E12B49" w:rsidRPr="00E12B49">
        <w:rPr>
          <w:i/>
          <w:iCs/>
        </w:rPr>
        <w:t>supra</w:t>
      </w:r>
      <w:r w:rsidR="00E12B49" w:rsidRPr="00E12B49">
        <w:t xml:space="preserve"> note 54.</w:t>
      </w:r>
      <w:r>
        <w:fldChar w:fldCharType="end"/>
      </w:r>
    </w:p>
  </w:footnote>
  <w:footnote w:id="133">
    <w:p w14:paraId="457A4EA3" w14:textId="7DD53435" w:rsidR="00CB1F2B" w:rsidRPr="00EC4F7B" w:rsidRDefault="00CB1F2B" w:rsidP="00B02412">
      <w:pPr>
        <w:pStyle w:val="FootnoteText"/>
        <w:rPr>
          <w:szCs w:val="22"/>
        </w:rPr>
      </w:pPr>
      <w:r w:rsidRPr="00434672">
        <w:rPr>
          <w:rStyle w:val="FootnoteReference"/>
        </w:rPr>
        <w:footnoteRef/>
      </w:r>
      <w:r w:rsidRPr="00EC4F7B">
        <w:rPr>
          <w:szCs w:val="22"/>
        </w:rPr>
        <w:t xml:space="preserve"> Given the stakes in the current era of fragile national majorities </w:t>
      </w:r>
      <w:r w:rsidRPr="00EC4F7B">
        <w:rPr>
          <w:szCs w:val="22"/>
        </w:rPr>
        <w:fldChar w:fldCharType="begin"/>
      </w:r>
      <w:r w:rsidR="007A76B2">
        <w:rPr>
          <w:szCs w:val="22"/>
        </w:rPr>
        <w:instrText xml:space="preserve"> ADDIN ZOTERO_ITEM CSL_CITATION {"citationID":"Mk4ZwRCW","properties":{"formattedCitation":"{\\scaps Morris P Fiorina}, {\\i{}An Era of Tenuous Majorities}, (2017), https://www.hoover.org/research/era-tenuous-majorities (last visited Nov 4, 2022).","plainCitation":"Morris P Fiorina, An Era of Tenuous Majorities, (2017), https://www.hoover.org/research/era-tenuous-majorities (last visited Nov 4, 2022).","noteIndex":132},"citationItems":[{"id":7652,"uris":["http://zotero.org/users/10395840/items/V6AHH3DH"],"itemData":{"id":7652,"type":"report","abstract":"The United States is currently experiencing an almost unprecedented period of electoral instability. Why?","collection-title":"Essay Contemporary American Politics","language":"en","number":"1","publisher":"Hoover Institute","title":"An Era of Tenuous Majorities","URL":"https://www.hoover.org/research/era-tenuous-majorities","author":[{"family":"Fiorina","given":"Morris P"}],"accessed":{"date-parts":[["2022",11,4]]},"issued":{"date-parts":[["2017"]]}}}],"schema":"https://github.com/citation-style-language/schema/raw/master/csl-citation.json"} </w:instrText>
      </w:r>
      <w:r w:rsidRPr="00EC4F7B">
        <w:rPr>
          <w:szCs w:val="22"/>
        </w:rPr>
        <w:fldChar w:fldCharType="separate"/>
      </w:r>
      <w:r w:rsidR="00E12B49" w:rsidRPr="00E12B49">
        <w:rPr>
          <w:smallCaps/>
        </w:rPr>
        <w:t>Morris P Fiorina</w:t>
      </w:r>
      <w:r w:rsidR="00E12B49" w:rsidRPr="00E12B49">
        <w:t xml:space="preserve">, </w:t>
      </w:r>
      <w:r w:rsidR="00E12B49" w:rsidRPr="00E12B49">
        <w:rPr>
          <w:i/>
          <w:iCs/>
        </w:rPr>
        <w:t>An Era of Tenuous Majorities</w:t>
      </w:r>
      <w:r w:rsidR="00E12B49" w:rsidRPr="00E12B49">
        <w:t>, (2017), https://www.hoover.org/research/era-tenuous-majorities (last visited Nov 4, 2022).</w:t>
      </w:r>
      <w:r w:rsidRPr="00EC4F7B">
        <w:rPr>
          <w:szCs w:val="22"/>
        </w:rPr>
        <w:fldChar w:fldCharType="end"/>
      </w:r>
      <w:r w:rsidRPr="00EC4F7B">
        <w:rPr>
          <w:szCs w:val="22"/>
        </w:rPr>
        <w:t>, where the conditions hold for a state to enact a partisan gerrymander, we expect partisans to act in their self-interest; that is, to maximize the number of seats for their party in a state and</w:t>
      </w:r>
      <w:r w:rsidR="000C25C4">
        <w:rPr>
          <w:szCs w:val="22"/>
        </w:rPr>
        <w:t xml:space="preserve"> thus</w:t>
      </w:r>
      <w:r w:rsidRPr="00EC4F7B">
        <w:rPr>
          <w:szCs w:val="22"/>
        </w:rPr>
        <w:t xml:space="preserve"> increase the likelihood of holding a majority in Congress.</w:t>
      </w:r>
    </w:p>
  </w:footnote>
  <w:footnote w:id="134">
    <w:p w14:paraId="39EC9DC1" w14:textId="0E1D5EFF" w:rsidR="00CC0F02" w:rsidRDefault="00CC0F02">
      <w:pPr>
        <w:pStyle w:val="FootnoteText"/>
      </w:pPr>
      <w:r w:rsidRPr="00434672">
        <w:rPr>
          <w:rStyle w:val="FootnoteReference"/>
        </w:rPr>
        <w:footnoteRef/>
      </w:r>
      <w:r>
        <w:t xml:space="preserve"> Population </w:t>
      </w:r>
      <w:r w:rsidR="007A342A">
        <w:t xml:space="preserve">and apportionment </w:t>
      </w:r>
      <w:r>
        <w:t xml:space="preserve">data from the U.S. Census. </w:t>
      </w:r>
      <w:r w:rsidR="007A342A">
        <w:t xml:space="preserve">Party control and authority from </w:t>
      </w:r>
      <w:r w:rsidR="00D51BAC">
        <w:fldChar w:fldCharType="begin"/>
      </w:r>
      <w:r w:rsidR="007A76B2">
        <w:instrText xml:space="preserve"> ADDIN ZOTERO_ITEM CSL_CITATION {"citationID":"48Z4hSQw","properties":{"formattedCitation":"National Conference of State Legislatures, {\\i{}Redistricting and Elections}, {\\scaps Redistricting and Elections Standing Committee}, https://www.ncsl.org/ncsl-in-dc/standing-committees/redistricting-and-elections.aspx (last visited Dec 28, 2022); Justin Levitt, {\\i{}All About Redistricting}, https://redistricting.lls.edu (last visited Dec 23, 2022).","plainCitation":"National Conference of State Legislatures, Redistricting and Elections, Redistricting and Elections Standing Committee, https://www.ncsl.org/ncsl-in-dc/standing-committees/redistricting-and-elections.aspx (last visited Dec 28, 2022); Justin Levitt, All About Redistricting, https://redistricting.lls.edu (last visited Dec 23, 2022).","noteIndex":133},"citationItems":[{"id":7995,"uris":["http://zotero.org/users/10395840/items/ZPJKK4G2"],"itemData":{"id":7995,"type":"webpage","container-title":"Redistricting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D51BAC">
        <w:fldChar w:fldCharType="separate"/>
      </w:r>
      <w:r w:rsidR="00E12B49" w:rsidRPr="00E12B49">
        <w:t xml:space="preserve">National Conference of State Legislatures, </w:t>
      </w:r>
      <w:r w:rsidR="00E12B49" w:rsidRPr="00E12B49">
        <w:rPr>
          <w:i/>
          <w:iCs/>
        </w:rPr>
        <w:t>Redistricting and Elections</w:t>
      </w:r>
      <w:r w:rsidR="00E12B49" w:rsidRPr="00E12B49">
        <w:t xml:space="preserve">, </w:t>
      </w:r>
      <w:r w:rsidR="00E12B49" w:rsidRPr="00E12B49">
        <w:rPr>
          <w:smallCaps/>
        </w:rPr>
        <w:t>Redistricting and Elections Standing Committee</w:t>
      </w:r>
      <w:r w:rsidR="00E12B49" w:rsidRPr="00E12B49">
        <w:t xml:space="preserve">, https://www.ncsl.org/ncsl-in-dc/standing-committees/redistricting-and-elections.aspx (last visited Dec 28, 2022); Justin Levitt, </w:t>
      </w:r>
      <w:r w:rsidR="00E12B49" w:rsidRPr="00E12B49">
        <w:rPr>
          <w:i/>
          <w:iCs/>
        </w:rPr>
        <w:t>All About Redistricting</w:t>
      </w:r>
      <w:r w:rsidR="00E12B49" w:rsidRPr="00E12B49">
        <w:t>, https://redistricting.lls.edu (last visited Dec 23, 2022).</w:t>
      </w:r>
      <w:r w:rsidR="00D51BAC">
        <w:fldChar w:fldCharType="end"/>
      </w:r>
      <w:r w:rsidR="00E55925">
        <w:t xml:space="preserve"> Free and Equal/Open from </w:t>
      </w:r>
      <w:r w:rsidR="00E55925">
        <w:fldChar w:fldCharType="begin"/>
      </w:r>
      <w:r w:rsidR="007A76B2">
        <w:instrText xml:space="preserve"> ADDIN ZOTERO_ITEM CSL_CITATION {"citationID":"bYMcxZtO","properties":{"formattedCitation":"Douglas, {\\i{}supra} note 13.","plainCitation":"Douglas, supra note 13.","noteIndex":133},"citationItems":[{"id":5081,"uris":["http://zotero.org/users/10395840/items/BWZZMLDR"],"itemData":{"id":5081,"type":"article-journal","container-title":"VANDERBILT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00E55925">
        <w:fldChar w:fldCharType="separate"/>
      </w:r>
      <w:r w:rsidR="00E12B49" w:rsidRPr="00E12B49">
        <w:t xml:space="preserve">Douglas, </w:t>
      </w:r>
      <w:r w:rsidR="00E12B49" w:rsidRPr="00E12B49">
        <w:rPr>
          <w:i/>
          <w:iCs/>
        </w:rPr>
        <w:t>supra</w:t>
      </w:r>
      <w:r w:rsidR="00E12B49" w:rsidRPr="00E12B49">
        <w:t xml:space="preserve"> note 13.</w:t>
      </w:r>
      <w:r w:rsidR="00E55925">
        <w:fldChar w:fldCharType="end"/>
      </w:r>
      <w:r w:rsidR="00E55925">
        <w:t xml:space="preserve"> Direct language</w:t>
      </w:r>
      <w:r w:rsidR="00A76FC6">
        <w:t xml:space="preserve"> data</w:t>
      </w:r>
      <w:r w:rsidR="00E55925">
        <w:t xml:space="preserve"> from</w:t>
      </w:r>
      <w:r w:rsidR="0072322F">
        <w:t xml:space="preserve"> </w:t>
      </w:r>
      <w:r w:rsidR="0072322F">
        <w:fldChar w:fldCharType="begin"/>
      </w:r>
      <w:r w:rsidR="007A76B2">
        <w:instrText xml:space="preserve"> ADDIN ZOTERO_ITEM CSL_CITATION {"citationID":"opJheVqu","properties":{"formattedCitation":"National Conference of State Legislatures.","plainCitation":"National Conference of State Legislatures.","noteIndex":133},"citationItems":[{"id":7995,"uris":["http://zotero.org/users/10395840/items/ZPJKK4G2"],"itemData":{"id":7995,"type":"webpage","container-title":"Redistricting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Legislatures","given":""}],"accessed":{"date-parts":[["2022",12,28]]}}}],"schema":"https://github.com/citation-style-language/schema/raw/master/csl-citation.json"} </w:instrText>
      </w:r>
      <w:r w:rsidR="0072322F">
        <w:fldChar w:fldCharType="separate"/>
      </w:r>
      <w:r w:rsidR="00E12B49">
        <w:t>National Conference of State Legislatures.</w:t>
      </w:r>
      <w:r w:rsidR="0072322F">
        <w:fldChar w:fldCharType="end"/>
      </w:r>
    </w:p>
  </w:footnote>
  <w:footnote w:id="135">
    <w:p w14:paraId="6D93182C" w14:textId="2F639599" w:rsidR="00FB16DD" w:rsidRDefault="00FB16DD">
      <w:pPr>
        <w:pStyle w:val="FootnoteText"/>
      </w:pPr>
      <w:r w:rsidRPr="00434672">
        <w:rPr>
          <w:rStyle w:val="FootnoteReference"/>
        </w:rPr>
        <w:footnoteRef/>
      </w:r>
      <w:r>
        <w:t xml:space="preserve"> Data collected from</w:t>
      </w:r>
      <w:r w:rsidR="00A83B6C">
        <w:t xml:space="preserve"> </w:t>
      </w:r>
      <w:r w:rsidR="00A83B6C">
        <w:fldChar w:fldCharType="begin"/>
      </w:r>
      <w:r w:rsidR="007A76B2">
        <w:instrText xml:space="preserve"> ADDIN ZOTERO_ITEM CSL_CITATION {"citationID":"0EUxScaG","properties":{"formattedCitation":"Levitt, {\\i{}supra} note 133; National Conference of State Legislatures, {\\i{}supra} note 133.","plainCitation":"Levitt, supra note 133; National Conference of State Legislatures, supra note 133.","noteIndex":134},"citationItems":[{"id":7899,"uris":["http://zotero.org/users/10395840/items/7ZZLGF7Q"],"itemData":{"id":7899,"type":"webpage","abstract":"All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Legislatures","given":""}],"accessed":{"date-parts":[["2022",12,28]]}}}],"schema":"https://github.com/citation-style-language/schema/raw/master/csl-citation.json"} </w:instrText>
      </w:r>
      <w:r w:rsidR="00A83B6C">
        <w:fldChar w:fldCharType="separate"/>
      </w:r>
      <w:r w:rsidR="00E12B49" w:rsidRPr="00E12B49">
        <w:t xml:space="preserve">Levitt, </w:t>
      </w:r>
      <w:r w:rsidR="00E12B49" w:rsidRPr="00E12B49">
        <w:rPr>
          <w:i/>
          <w:iCs/>
        </w:rPr>
        <w:t>supra</w:t>
      </w:r>
      <w:r w:rsidR="00E12B49" w:rsidRPr="00E12B49">
        <w:t xml:space="preserve"> note 133; National Conference of State Legislatures, </w:t>
      </w:r>
      <w:r w:rsidR="00E12B49" w:rsidRPr="00E12B49">
        <w:rPr>
          <w:i/>
          <w:iCs/>
        </w:rPr>
        <w:t>supra</w:t>
      </w:r>
      <w:r w:rsidR="00E12B49" w:rsidRPr="00E12B49">
        <w:t xml:space="preserve"> note 133.</w:t>
      </w:r>
      <w:r w:rsidR="00A83B6C">
        <w:fldChar w:fldCharType="end"/>
      </w:r>
    </w:p>
  </w:footnote>
  <w:footnote w:id="136">
    <w:p w14:paraId="0D7E5222" w14:textId="71134EA6" w:rsidR="00CB1F2B" w:rsidRPr="00EC4F7B" w:rsidRDefault="00CB1F2B" w:rsidP="00B02412">
      <w:pPr>
        <w:pStyle w:val="FootnoteText"/>
        <w:rPr>
          <w:szCs w:val="22"/>
        </w:rPr>
      </w:pPr>
      <w:r w:rsidRPr="00434672">
        <w:rPr>
          <w:rStyle w:val="FootnoteReference"/>
        </w:rPr>
        <w:footnoteRef/>
      </w:r>
      <w:r w:rsidRPr="00EC4F7B">
        <w:rPr>
          <w:szCs w:val="22"/>
        </w:rPr>
        <w:t xml:space="preserve"> See </w:t>
      </w:r>
      <w:r w:rsidR="00A25E46">
        <w:rPr>
          <w:szCs w:val="22"/>
        </w:rPr>
        <w:fldChar w:fldCharType="begin"/>
      </w:r>
      <w:r w:rsidR="00A25E46">
        <w:rPr>
          <w:szCs w:val="22"/>
        </w:rPr>
        <w:instrText xml:space="preserve"> REF _Ref123163956 \h </w:instrText>
      </w:r>
      <w:r w:rsidR="00A25E46">
        <w:rPr>
          <w:szCs w:val="22"/>
        </w:rPr>
      </w:r>
      <w:r w:rsidR="00A25E46">
        <w:rPr>
          <w:szCs w:val="22"/>
        </w:rPr>
        <w:fldChar w:fldCharType="separate"/>
      </w:r>
      <w:r w:rsidR="00A25E46">
        <w:t xml:space="preserve">Table </w:t>
      </w:r>
      <w:r w:rsidR="00A25E46">
        <w:rPr>
          <w:noProof/>
        </w:rPr>
        <w:t>2</w:t>
      </w:r>
      <w:r w:rsidR="00A25E46">
        <w:rPr>
          <w:szCs w:val="22"/>
        </w:rPr>
        <w:fldChar w:fldCharType="end"/>
      </w:r>
      <w:r w:rsidR="00974A73">
        <w:rPr>
          <w:szCs w:val="22"/>
        </w:rPr>
        <w:t xml:space="preserve"> </w:t>
      </w:r>
      <w:r w:rsidRPr="00EC4F7B">
        <w:rPr>
          <w:szCs w:val="22"/>
        </w:rPr>
        <w:t>above.</w:t>
      </w:r>
    </w:p>
  </w:footnote>
  <w:footnote w:id="137">
    <w:p w14:paraId="6618AB6F" w14:textId="3BFC7863" w:rsidR="00BB7FFD" w:rsidRDefault="00BB7FFD">
      <w:pPr>
        <w:pStyle w:val="FootnoteText"/>
      </w:pPr>
      <w:r w:rsidRPr="00434672">
        <w:rPr>
          <w:rStyle w:val="FootnoteReference"/>
        </w:rPr>
        <w:footnoteRef/>
      </w:r>
      <w:r>
        <w:t xml:space="preserve"> </w:t>
      </w:r>
      <w:r>
        <w:fldChar w:fldCharType="begin"/>
      </w:r>
      <w:r w:rsidR="007A76B2">
        <w:instrText xml:space="preserve"> ADDIN ZOTERO_ITEM CSL_CITATION {"citationID":"zp79Uj3D","properties":{"formattedCitation":"Levitt, {\\i{}supra} note 3.","plainCitation":"Levitt, supra note 3.","noteIndex":136},"citationItems":[{"id":7805,"uris":["http://zotero.org/users/10395840/items/A6NP6UIP"],"itemData":{"id":7805,"type":"post-weblog","abstract":"All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fldChar w:fldCharType="separate"/>
      </w:r>
      <w:r w:rsidR="00E12B49" w:rsidRPr="00E12B49">
        <w:t xml:space="preserve">Levitt, </w:t>
      </w:r>
      <w:r w:rsidR="00E12B49" w:rsidRPr="00E12B49">
        <w:rPr>
          <w:i/>
          <w:iCs/>
        </w:rPr>
        <w:t>supra</w:t>
      </w:r>
      <w:r w:rsidR="00E12B49" w:rsidRPr="00E12B49">
        <w:t xml:space="preserve"> note 3.</w:t>
      </w:r>
      <w:r>
        <w:fldChar w:fldCharType="end"/>
      </w:r>
    </w:p>
  </w:footnote>
  <w:footnote w:id="138">
    <w:p w14:paraId="67AB34A4" w14:textId="0B38BFDD" w:rsidR="001670EA" w:rsidRDefault="001670EA">
      <w:pPr>
        <w:pStyle w:val="FootnoteText"/>
      </w:pPr>
      <w:r w:rsidRPr="00434672">
        <w:rPr>
          <w:rStyle w:val="FootnoteReference"/>
        </w:rPr>
        <w:footnoteRef/>
      </w:r>
      <w:r>
        <w:t xml:space="preserve"> </w:t>
      </w:r>
      <w:r w:rsidR="00BE7092">
        <w:fldChar w:fldCharType="begin"/>
      </w:r>
      <w:r w:rsidR="007A76B2">
        <w:instrText xml:space="preserve"> ADDIN ZOTERO_ITEM CSL_CITATION {"citationID":"QOYKmR9e","properties":{"formattedCitation":"US Census Bureau, {\\i{}2020 Census Apportionment Results}, {\\scaps Census.gov} (2021), https://www.census.gov/data/tables/2020/dec/2020-apportionment-data.html (last visited Dec 22, 2022).","plainCitation":"US Census Bureau, 2020 Census Apportionment Results, Census.gov (2021), https://www.census.gov/data/tables/2020/dec/2020-apportionment-data.html (last visited Dec 22, 2022).","noteIndex":137},"citationItems":[{"id":7825,"uris":["http://zotero.org/users/10395840/items/MZVCFHYV"],"itemData":{"id":7825,"type":"webpage","abstract":"Congressional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Results","URL":"https://www.census.gov/data/tables/2020/dec/2020-apportionment-data.html","author":[{"family":"US Census Bureau","given":""}],"accessed":{"date-parts":[["2022",12,22]]},"issued":{"date-parts":[["2021",4,26]]}},"label":"page"}],"schema":"https://github.com/citation-style-language/schema/raw/master/csl-citation.json"} </w:instrText>
      </w:r>
      <w:r w:rsidR="00BE7092">
        <w:fldChar w:fldCharType="separate"/>
      </w:r>
      <w:r w:rsidR="00E12B49" w:rsidRPr="00E12B49">
        <w:t xml:space="preserve">US Census Bureau, </w:t>
      </w:r>
      <w:r w:rsidR="00E12B49" w:rsidRPr="00E12B49">
        <w:rPr>
          <w:i/>
          <w:iCs/>
        </w:rPr>
        <w:t>2020 Census Apportionment Results</w:t>
      </w:r>
      <w:r w:rsidR="00E12B49" w:rsidRPr="00E12B49">
        <w:t xml:space="preserve">, </w:t>
      </w:r>
      <w:r w:rsidR="00E12B49" w:rsidRPr="00E12B49">
        <w:rPr>
          <w:smallCaps/>
        </w:rPr>
        <w:t>Census.gov</w:t>
      </w:r>
      <w:r w:rsidR="00E12B49" w:rsidRPr="00E12B49">
        <w:t xml:space="preserve"> (2021), https://www.census.gov/data/tables/2020/dec/2020-apportionment-data.html (last visited Dec 22, 2022).</w:t>
      </w:r>
      <w:r w:rsidR="00BE7092">
        <w:fldChar w:fldCharType="end"/>
      </w:r>
    </w:p>
  </w:footnote>
  <w:footnote w:id="139">
    <w:p w14:paraId="0A9B9155" w14:textId="14099777" w:rsidR="00CE4B69" w:rsidRPr="00CE4B69" w:rsidRDefault="00CE4B69">
      <w:pPr>
        <w:pStyle w:val="FootnoteText"/>
      </w:pPr>
      <w:r w:rsidRPr="00434672">
        <w:rPr>
          <w:rStyle w:val="FootnoteReference"/>
        </w:rPr>
        <w:footnoteRef/>
      </w:r>
      <w:r>
        <w:t xml:space="preserve"> </w:t>
      </w:r>
      <w:r>
        <w:rPr>
          <w:i/>
          <w:iCs/>
        </w:rPr>
        <w:t>Infra</w:t>
      </w:r>
      <w:r w:rsidR="00481858">
        <w:t xml:space="preserve"> </w:t>
      </w:r>
      <w:r w:rsidR="00481858">
        <w:fldChar w:fldCharType="begin"/>
      </w:r>
      <w:r w:rsidR="00481858">
        <w:instrText xml:space="preserve"> REF _Ref123165901 \h </w:instrText>
      </w:r>
      <w:r w:rsidR="00481858">
        <w:fldChar w:fldCharType="separate"/>
      </w:r>
      <w:r w:rsidR="00481858">
        <w:t xml:space="preserve">Table </w:t>
      </w:r>
      <w:r w:rsidR="00481858">
        <w:rPr>
          <w:noProof/>
        </w:rPr>
        <w:t>3</w:t>
      </w:r>
      <w:r w:rsidR="00481858">
        <w:fldChar w:fldCharType="end"/>
      </w:r>
      <w:r>
        <w:t>.</w:t>
      </w:r>
    </w:p>
  </w:footnote>
  <w:footnote w:id="140">
    <w:p w14:paraId="0A636A26" w14:textId="2E198CFC" w:rsidR="00CE4B69" w:rsidRPr="00CE4B69" w:rsidRDefault="00CE4B69">
      <w:pPr>
        <w:pStyle w:val="FootnoteText"/>
      </w:pPr>
      <w:r w:rsidRPr="00434672">
        <w:rPr>
          <w:rStyle w:val="FootnoteReference"/>
        </w:rPr>
        <w:footnoteRef/>
      </w:r>
      <w:r>
        <w:t xml:space="preserve"> </w:t>
      </w:r>
      <w:r>
        <w:rPr>
          <w:i/>
          <w:iCs/>
        </w:rPr>
        <w:t>Id.</w:t>
      </w:r>
    </w:p>
  </w:footnote>
  <w:footnote w:id="141">
    <w:p w14:paraId="1DD6C38E" w14:textId="587877D3" w:rsidR="00CE4B69" w:rsidRPr="00A83B6C" w:rsidRDefault="00CE4B69">
      <w:pPr>
        <w:pStyle w:val="FootnoteText"/>
        <w:rPr>
          <w:i/>
          <w:iCs/>
        </w:rPr>
      </w:pPr>
      <w:r w:rsidRPr="00434672">
        <w:rPr>
          <w:rStyle w:val="FootnoteReference"/>
        </w:rPr>
        <w:footnoteRef/>
      </w:r>
      <w:r>
        <w:t xml:space="preserve"> </w:t>
      </w:r>
      <w:r>
        <w:rPr>
          <w:i/>
          <w:iCs/>
        </w:rPr>
        <w:t>Id.</w:t>
      </w:r>
    </w:p>
  </w:footnote>
  <w:footnote w:id="142">
    <w:p w14:paraId="28D7D2FD" w14:textId="06D0FA42" w:rsidR="002F4B30" w:rsidRPr="00EC4F7B" w:rsidRDefault="002F4B30" w:rsidP="002F4B30">
      <w:pPr>
        <w:pStyle w:val="FootnoteText"/>
        <w:rPr>
          <w:b/>
          <w:szCs w:val="22"/>
        </w:rPr>
      </w:pPr>
      <w:r w:rsidRPr="00434672">
        <w:rPr>
          <w:rStyle w:val="FootnoteReference"/>
        </w:rPr>
        <w:footnoteRef/>
      </w:r>
      <w:r w:rsidRPr="00EC4F7B">
        <w:rPr>
          <w:szCs w:val="22"/>
        </w:rPr>
        <w:t xml:space="preserve"> </w:t>
      </w:r>
      <w:r w:rsidR="00DA5100">
        <w:rPr>
          <w:szCs w:val="22"/>
        </w:rPr>
        <w:fldChar w:fldCharType="begin"/>
      </w:r>
      <w:r w:rsidR="007A76B2">
        <w:rPr>
          <w:szCs w:val="22"/>
        </w:rPr>
        <w:instrText xml:space="preserve"> ADDIN ZOTERO_ITEM CSL_CITATION {"citationID":"6x9dBLRb","properties":{"formattedCitation":"Nate Cohn, {\\i{}How Republicans Lost Despite Winning the Popular Vote}, {\\scaps The New York Times}, Dec. 13, 2022, https://www.nytimes.com/2022/12/13/upshot/2022-republicans-midterms-analysis.html (last visited Dec 21, 2022).","plainCitation":"Nate Cohn, How Republicans Lost Despite Winning the Popular Vote, The New York Times, Dec. 13, 2022, https://www.nytimes.com/2022/12/13/upshot/2022-republicans-midterms-analysis.html (last visited Dec 21, 2022).","noteIndex":141},"citationItems":[{"id":7803,"uris":["http://zotero.org/users/10395840/items/STQK8IL8"],"itemData":{"id":7803,"type":"article-newspaper","container-title":"The New York Times","title":"How Republicans Lost Despite Winning the Popular Vote","URL":"https://www.nytimes.com/2022/12/13/upshot/2022-republicans-midterms-analysis.html","author":[{"family":"Cohn","given":"Nate"}],"accessed":{"date-parts":[["2022",12,21]]},"issued":{"date-parts":[["2022",12,13]]}},"label":"page"}],"schema":"https://github.com/citation-style-language/schema/raw/master/csl-citation.json"} </w:instrText>
      </w:r>
      <w:r w:rsidR="00DA5100">
        <w:rPr>
          <w:szCs w:val="22"/>
        </w:rPr>
        <w:fldChar w:fldCharType="separate"/>
      </w:r>
      <w:r w:rsidR="00E12B49" w:rsidRPr="00E12B49">
        <w:t xml:space="preserve">Nate Cohn, </w:t>
      </w:r>
      <w:r w:rsidR="00E12B49" w:rsidRPr="00E12B49">
        <w:rPr>
          <w:i/>
          <w:iCs/>
        </w:rPr>
        <w:t>How Republicans Lost Despite Winning the Popular Vote</w:t>
      </w:r>
      <w:r w:rsidR="00E12B49" w:rsidRPr="00E12B49">
        <w:t xml:space="preserve">, </w:t>
      </w:r>
      <w:r w:rsidR="00E12B49" w:rsidRPr="00E12B49">
        <w:rPr>
          <w:smallCaps/>
        </w:rPr>
        <w:t>The New York Times</w:t>
      </w:r>
      <w:r w:rsidR="00E12B49" w:rsidRPr="00E12B49">
        <w:t>, Dec. 13, 2022, https://www.nytimes.com/2022/12/13/upshot/2022-republicans-midterms-analysis.html (last visited Dec 21, 2022).</w:t>
      </w:r>
      <w:r w:rsidR="00DA5100">
        <w:rPr>
          <w:szCs w:val="22"/>
        </w:rPr>
        <w:fldChar w:fldCharType="end"/>
      </w:r>
      <w:r w:rsidR="00E038FE">
        <w:rPr>
          <w:szCs w:val="22"/>
        </w:rPr>
        <w:t xml:space="preserve">. </w:t>
      </w:r>
      <w:r w:rsidRPr="00EC4F7B">
        <w:rPr>
          <w:bCs/>
          <w:szCs w:val="22"/>
        </w:rPr>
        <w:t>In 2020 the actual congressional elections results resulted in 222 Republican seats (assuming the candidate ahead is certified the winner as of November 2022)—not that different, in the aggregate, from what we would have expected from the presidential election results that year if we disregard errors at the level of individual districts and allow Type I and Type II errors to cancel each other out at the aggregate level.</w:t>
      </w:r>
    </w:p>
  </w:footnote>
  <w:footnote w:id="143">
    <w:p w14:paraId="6F061B2B" w14:textId="69622ED5" w:rsidR="00544F6E" w:rsidRPr="00A83B6C" w:rsidRDefault="00544F6E">
      <w:pPr>
        <w:pStyle w:val="FootnoteText"/>
        <w:rPr>
          <w:u w:val="single"/>
        </w:rPr>
      </w:pPr>
      <w:r w:rsidRPr="00434672">
        <w:rPr>
          <w:rStyle w:val="FootnoteReference"/>
        </w:rPr>
        <w:footnoteRef/>
      </w:r>
      <w:r>
        <w:t xml:space="preserve"> </w:t>
      </w:r>
      <w:r w:rsidRPr="00B8590A">
        <w:rPr>
          <w:i/>
          <w:iCs/>
        </w:rPr>
        <w:t xml:space="preserve">Infra </w:t>
      </w:r>
      <w:r w:rsidR="00A83B6C">
        <w:fldChar w:fldCharType="begin"/>
      </w:r>
      <w:r w:rsidR="00A83B6C">
        <w:rPr>
          <w:i/>
          <w:iCs/>
        </w:rPr>
        <w:instrText xml:space="preserve"> REF _Ref123137150 \h </w:instrText>
      </w:r>
      <w:r w:rsidR="00A83B6C">
        <w:fldChar w:fldCharType="separate"/>
      </w:r>
      <w:r w:rsidR="0072322F">
        <w:t xml:space="preserve">Table </w:t>
      </w:r>
      <w:r w:rsidR="0072322F">
        <w:rPr>
          <w:noProof/>
        </w:rPr>
        <w:t>3</w:t>
      </w:r>
      <w:r w:rsidR="0072322F">
        <w:t>.</w:t>
      </w:r>
      <w:r w:rsidR="00A83B6C">
        <w:fldChar w:fldCharType="end"/>
      </w:r>
    </w:p>
  </w:footnote>
  <w:footnote w:id="144">
    <w:p w14:paraId="35DE0005" w14:textId="505328FC" w:rsidR="008F35C2" w:rsidRDefault="008F35C2">
      <w:pPr>
        <w:pStyle w:val="FootnoteText"/>
      </w:pPr>
      <w:r w:rsidRPr="00434672">
        <w:rPr>
          <w:rStyle w:val="FootnoteReference"/>
        </w:rPr>
        <w:footnoteRef/>
      </w:r>
      <w:r>
        <w:t xml:space="preserve"> </w:t>
      </w:r>
      <w:r w:rsidR="00BF10B1">
        <w:t>New York (</w:t>
      </w:r>
      <w:r w:rsidR="00361011">
        <w:fldChar w:fldCharType="begin"/>
      </w:r>
      <w:r w:rsidR="007A76B2">
        <w:instrText xml:space="preserve"> ADDIN ZOTERO_ITEM CSL_CITATION {"citationID":"zIS5dtFj","properties":{"formattedCitation":"Harkenrider v. Hochul, Slip Op. 31471 N Sup Ct (2022).","plainCitation":"Harkenrider v. Hochul, Slip Op. 31471 N Sup Ct (2022).","noteIndex":143},"citationItems":[{"id":7896,"uris":["http://zotero.org/users/10395840/items/UAWVN4WJ"],"itemData":{"id":7896,"type":"legal_case","container-title":"N.Y. Sup. Ct.","title":"Harkenrider v. Hochul","volume":"Slip Op. 31471","issued":{"date-parts":[["2022"]]}}}],"schema":"https://github.com/citation-style-language/schema/raw/master/csl-citation.json"} </w:instrText>
      </w:r>
      <w:r w:rsidR="00361011">
        <w:fldChar w:fldCharType="separate"/>
      </w:r>
      <w:r w:rsidR="00E12B49">
        <w:rPr>
          <w:noProof/>
        </w:rPr>
        <w:t>Harkenrider v. Hochul, Slip Op. 31471 N Sup Ct (2022).</w:t>
      </w:r>
      <w:r w:rsidR="00361011">
        <w:fldChar w:fldCharType="end"/>
      </w:r>
      <w:r w:rsidR="00361011" w:rsidRPr="00361011">
        <w:rPr>
          <w:rStyle w:val="serif"/>
        </w:rPr>
        <w:t>)</w:t>
      </w:r>
      <w:r w:rsidR="00361011">
        <w:t xml:space="preserve"> </w:t>
      </w:r>
      <w:r w:rsidR="00BF10B1">
        <w:t xml:space="preserve">and North Carolina </w:t>
      </w:r>
      <w:r w:rsidR="002742BD">
        <w:t>(</w:t>
      </w:r>
      <w:r w:rsidR="002742BD">
        <w:fldChar w:fldCharType="begin"/>
      </w:r>
      <w:r w:rsidR="007A76B2">
        <w:instrText xml:space="preserve"> ADDIN ZOTERO_ITEM CSL_CITATION {"citationID":"zCkqau2p","properties":{"formattedCitation":"Harper v. Hall, 868 S.E.2d 499 NC Super Ct (2022), https://scholar.google.com/scholar_case?case=10774078849354908472&amp;hl=en&amp;as_sdt=6&amp;as_vis=1&amp;oi=scholarr.","plainCitation":"Harper v. Hall, 868 S.E.2d 499 NC Super Ct (2022), https://scholar.google.com/scholar_case?case=10774078849354908472&amp;hl=en&amp;as_sdt=6&amp;as_vis=1&amp;oi=scholarr.","noteIndex":143},"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499","issued":{"date-parts":[["2022"]]}}}],"schema":"https://github.com/citation-style-language/schema/raw/master/csl-citation.json"} </w:instrText>
      </w:r>
      <w:r w:rsidR="002742BD">
        <w:fldChar w:fldCharType="separate"/>
      </w:r>
      <w:r w:rsidR="00E12B49">
        <w:t>Harper v. Hall, 868 S.E.2d 499 NC Super Ct (2022), https://scholar.google.com/scholar_case?case=10774078849354908472&amp;hl=en&amp;as_sdt=6&amp;as_vis=1&amp;oi=scholarr.</w:t>
      </w:r>
      <w:r w:rsidR="002742BD">
        <w:fldChar w:fldCharType="end"/>
      </w:r>
      <w:r w:rsidR="002742BD">
        <w:t>).</w:t>
      </w:r>
    </w:p>
  </w:footnote>
  <w:footnote w:id="145">
    <w:p w14:paraId="549F4F2B" w14:textId="2792BABF" w:rsidR="007A51D4" w:rsidRPr="00EC4F7B" w:rsidRDefault="007A51D4">
      <w:pPr>
        <w:pStyle w:val="FootnoteText"/>
        <w:rPr>
          <w:szCs w:val="22"/>
        </w:rPr>
      </w:pPr>
      <w:r w:rsidRPr="00434672">
        <w:rPr>
          <w:rStyle w:val="FootnoteReference"/>
        </w:rPr>
        <w:footnoteRef/>
      </w:r>
      <w:r w:rsidRPr="00EC4F7B">
        <w:rPr>
          <w:szCs w:val="22"/>
        </w:rPr>
        <w:t xml:space="preserve"> In the 2022 election, national tides linked to voter perceptions of the success of President Biden’s presidency, the degree to which each party had vulnerable seats, idiosyncratic effects tied to the candidates and campaigns in each congressional district </w:t>
      </w:r>
      <w:r w:rsidRPr="00EC4F7B">
        <w:rPr>
          <w:szCs w:val="22"/>
        </w:rPr>
        <w:fldChar w:fldCharType="begin"/>
      </w:r>
      <w:r w:rsidR="007A76B2">
        <w:rPr>
          <w:szCs w:val="22"/>
        </w:rPr>
        <w:instrText xml:space="preserve"> ADDIN ZOTERO_ITEM CSL_CITATION {"citationID":"Ii9AwYvI","properties":{"formattedCitation":"Gary C. Jacobson, {\\i{}How Do Campaigns Matter?}, 18 {\\scaps Annu. Rev. Polit. Sci.} 31 (2015), https://www.annualreviews.org/doi/10.1146/annurev-polisci-072012-113556 (last visited Oct 18, 2022).","plainCitation":"Gary C. Jacobson, How Do Campaigns Matter?, 18 Annu. Rev. Polit. Sci. 31 (2015), https://www.annualreviews.org/doi/10.1146/annurev-polisci-072012-113556 (last visited Oct 18, 2022).","noteIndex":144},"citationItems":[{"id":5458,"uris":["http://zotero.org/users/10395840/items/REHQ8JX9"],"itemData":{"id":5458,"type":"article-journal","abstract":"A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ofﬁces; on the effects of mobilization campaigns on voting turnout; on campaign inﬂuences on the vote choice (with special attention to the effects of negative campaigns); and on the nature of persuadable voters. It also offers some suggestions of areas where additional research should be productive.","container-title":"Annual Review of Political Science","DOI":"10.1146/annurev-polisci-072012-113556","ISSN":"1094-2939, 1545-1577","issue":"1","journalAbbreviation":"Annu. Rev. Polit. Sci.","language":"en","page":"31-47","source":"DOI.org (Crossref)","title":"How Do Campaigns Matter?","URL":"https://www.annualreviews.org/doi/10.1146/annurev-polisci-072012-113556","volume":"18","author":[{"family":"Jacobson","given":"Gary C."}],"accessed":{"date-parts":[["2022",10,18]]},"issued":{"date-parts":[["2015",5,11]]}}}],"schema":"https://github.com/citation-style-language/schema/raw/master/csl-citation.json"} </w:instrText>
      </w:r>
      <w:r w:rsidRPr="00EC4F7B">
        <w:rPr>
          <w:szCs w:val="22"/>
        </w:rPr>
        <w:fldChar w:fldCharType="separate"/>
      </w:r>
      <w:r w:rsidR="00E12B49" w:rsidRPr="00E12B49">
        <w:t xml:space="preserve">Gary C. Jacobson, </w:t>
      </w:r>
      <w:r w:rsidR="00E12B49" w:rsidRPr="00E12B49">
        <w:rPr>
          <w:i/>
          <w:iCs/>
        </w:rPr>
        <w:t>How Do Campaigns Matter?</w:t>
      </w:r>
      <w:r w:rsidR="00E12B49" w:rsidRPr="00E12B49">
        <w:t xml:space="preserve">, 18 </w:t>
      </w:r>
      <w:r w:rsidR="00E12B49" w:rsidRPr="00E12B49">
        <w:rPr>
          <w:smallCaps/>
        </w:rPr>
        <w:t>Annu. Rev. Polit. Sci.</w:t>
      </w:r>
      <w:r w:rsidR="00E12B49" w:rsidRPr="00E12B49">
        <w:t xml:space="preserve"> 31 (2015), https://www.annualreviews.org/doi/10.1146/annurev-polisci-072012-113556 (last visited Oct 18, 2022).</w:t>
      </w:r>
      <w:r w:rsidRPr="00EC4F7B">
        <w:rPr>
          <w:szCs w:val="22"/>
        </w:rPr>
        <w:fldChar w:fldCharType="end"/>
      </w:r>
      <w:r w:rsidRPr="00EC4F7B">
        <w:rPr>
          <w:szCs w:val="22"/>
        </w:rPr>
        <w:t>, and state-wide effects linked to positive or negative coattails of statewide candidates and the presence or absence of concerns about possible changes in abortion laws that would depend upon election results in the state, made the 2022 congressional elections (and state legislative elections) not merely a “no change” rerun of 2020.</w:t>
      </w:r>
    </w:p>
  </w:footnote>
  <w:footnote w:id="146">
    <w:p w14:paraId="42D06E19" w14:textId="4AE1C9BE" w:rsidR="00CB1F2B" w:rsidRPr="00EC4F7B" w:rsidRDefault="00CB1F2B" w:rsidP="002474A2">
      <w:pPr>
        <w:rPr>
          <w:sz w:val="22"/>
          <w:szCs w:val="22"/>
        </w:rPr>
      </w:pPr>
      <w:r w:rsidRPr="00434672">
        <w:rPr>
          <w:rStyle w:val="FootnoteReference"/>
        </w:rPr>
        <w:footnoteRef/>
      </w:r>
      <w:r w:rsidRPr="00EC4F7B">
        <w:rPr>
          <w:sz w:val="22"/>
          <w:szCs w:val="22"/>
        </w:rPr>
        <w:t xml:space="preserve"> Moreover, several states simply perpetuated existing gerrymanders, while other states were able to undo previous gerrymanders, as was the case in Michigan which instituted a new independent commission. </w:t>
      </w:r>
    </w:p>
  </w:footnote>
  <w:footnote w:id="147">
    <w:p w14:paraId="44D89B54" w14:textId="2DEB2C84" w:rsidR="00CB1F2B" w:rsidRPr="00EC4F7B" w:rsidRDefault="00CB1F2B">
      <w:pPr>
        <w:pStyle w:val="FootnoteText"/>
        <w:rPr>
          <w:szCs w:val="22"/>
        </w:rPr>
      </w:pPr>
      <w:r w:rsidRPr="00434672">
        <w:rPr>
          <w:rStyle w:val="FootnoteReference"/>
        </w:rPr>
        <w:footnoteRef/>
      </w:r>
      <w:r w:rsidRPr="00EC4F7B">
        <w:rPr>
          <w:szCs w:val="22"/>
        </w:rPr>
        <w:t xml:space="preserve"> </w:t>
      </w:r>
      <w:r w:rsidRPr="00EC4F7B">
        <w:rPr>
          <w:bCs/>
          <w:szCs w:val="22"/>
        </w:rPr>
        <w:t>This includes places in which litigation led to a different map but some where it did not or where no challenge to the map was made or where litigation is still pending (sometimes with no final decision, sometimes with a plan that can be used only in 2022). We make no claim that this list is either exhaustive or authoritative. We</w:t>
      </w:r>
      <w:r w:rsidRPr="00EC4F7B">
        <w:rPr>
          <w:szCs w:val="22"/>
        </w:rPr>
        <w:t xml:space="preserve"> identify these states based on journalistic and individual accounts of states where lines were drawn in ways that advantage a political party. It is possible that we have included a state which evidence would not identify as a partisan gerrymander or excluded a state that is a gerrymander.</w:t>
      </w:r>
    </w:p>
  </w:footnote>
  <w:footnote w:id="148">
    <w:p w14:paraId="7ACD999B" w14:textId="32D25188" w:rsidR="00CB1F2B" w:rsidRPr="00EC4F7B" w:rsidRDefault="00CB1F2B">
      <w:pPr>
        <w:pStyle w:val="FootnoteText"/>
        <w:rPr>
          <w:szCs w:val="22"/>
        </w:rPr>
      </w:pPr>
      <w:r w:rsidRPr="00434672">
        <w:rPr>
          <w:rStyle w:val="FootnoteReference"/>
        </w:rPr>
        <w:footnoteRef/>
      </w:r>
      <w:r w:rsidRPr="00EC4F7B">
        <w:rPr>
          <w:szCs w:val="22"/>
        </w:rPr>
        <w:t xml:space="preserve"> We include some states that have gerrymanders, drawn to dilute the power of protected racial and language minorities (Alabama, </w:t>
      </w:r>
      <w:r w:rsidR="002F2FAA" w:rsidRPr="00EC4F7B">
        <w:rPr>
          <w:szCs w:val="22"/>
        </w:rPr>
        <w:t xml:space="preserve">Georgia, </w:t>
      </w:r>
      <w:r w:rsidRPr="00EC4F7B">
        <w:rPr>
          <w:szCs w:val="22"/>
        </w:rPr>
        <w:t>Louisiana) that have been challenged on racial rather than partisan grounds and in federal rather than state courts. Usually, especially in the southern states, because of disproportionate minority support for one party and disproportionate non-Hispanic white support for a different party, a racial gerrymander has a partisan gerrymandering effect. (For an elaboration of this point, see discussion earlier in the text and</w:t>
      </w:r>
      <w:r w:rsidR="00F67B13" w:rsidRPr="00EC4F7B">
        <w:rPr>
          <w:szCs w:val="22"/>
        </w:rPr>
        <w:t xml:space="preserve"> </w:t>
      </w:r>
      <w:r w:rsidR="00F67B13" w:rsidRPr="00EC4F7B">
        <w:rPr>
          <w:szCs w:val="22"/>
        </w:rPr>
        <w:fldChar w:fldCharType="begin"/>
      </w:r>
      <w:r w:rsidR="007A76B2">
        <w:rPr>
          <w:szCs w:val="22"/>
        </w:rPr>
        <w:instrText xml:space="preserve"> ADDIN ZOTERO_ITEM CSL_CITATION {"citationID":"yuedHMbe","properties":{"formattedCitation":"Jowei Chen &amp; Nicholas O Stephanopoulos, {\\i{}The Race-Blind Future of Voting Rights}, {\\scaps Yale Law J.} 85 (2021).","plainCitation":"Jowei Chen &amp; Nicholas O Stephanopoulos, The Race-Blind Future of Voting Rights, Yale Law J. 85 (2021).","noteIndex":147},"citationItems":[{"id":4199,"uris":["http://zotero.org/users/10395840/items/D9LGNFSU"],"itemData":{"id":4199,"type":"article-journal","container-title":"the yale law journal","language":"en","page":"85","source":"Zotero","title":"The Race-Blind Future of Voting Rights","author":[{"family":"Chen","given":"Jowei"},{"family":"Stephanopoulos","given":"Nicholas O"}],"issued":{"date-parts":[["2021"]]}}}],"schema":"https://github.com/citation-style-language/schema/raw/master/csl-citation.json"} </w:instrText>
      </w:r>
      <w:r w:rsidR="00F67B13" w:rsidRPr="00EC4F7B">
        <w:rPr>
          <w:szCs w:val="22"/>
        </w:rPr>
        <w:fldChar w:fldCharType="separate"/>
      </w:r>
      <w:r w:rsidR="00E12B49" w:rsidRPr="00E12B49">
        <w:t xml:space="preserve">Jowei Chen &amp; Nicholas O Stephanopoulos, </w:t>
      </w:r>
      <w:r w:rsidR="00E12B49" w:rsidRPr="00E12B49">
        <w:rPr>
          <w:i/>
          <w:iCs/>
        </w:rPr>
        <w:t>The Race-Blind Future of Voting Rights</w:t>
      </w:r>
      <w:r w:rsidR="00E12B49" w:rsidRPr="00E12B49">
        <w:t xml:space="preserve">, </w:t>
      </w:r>
      <w:r w:rsidR="00E12B49" w:rsidRPr="00E12B49">
        <w:rPr>
          <w:smallCaps/>
        </w:rPr>
        <w:t>Yale Law J.</w:t>
      </w:r>
      <w:r w:rsidR="00E12B49" w:rsidRPr="00E12B49">
        <w:t xml:space="preserve"> 85 (2021).</w:t>
      </w:r>
      <w:r w:rsidR="00F67B13" w:rsidRPr="00EC4F7B">
        <w:rPr>
          <w:szCs w:val="22"/>
        </w:rPr>
        <w:fldChar w:fldCharType="end"/>
      </w:r>
      <w:r w:rsidRPr="00EC4F7B">
        <w:rPr>
          <w:szCs w:val="22"/>
        </w:rPr>
        <w:t>.</w:t>
      </w:r>
    </w:p>
  </w:footnote>
  <w:footnote w:id="149">
    <w:p w14:paraId="0E78ABB0" w14:textId="145E3D3A" w:rsidR="00847723" w:rsidRDefault="00847723">
      <w:pPr>
        <w:pStyle w:val="FootnoteText"/>
      </w:pPr>
      <w:r w:rsidRPr="00434672">
        <w:rPr>
          <w:rStyle w:val="FootnoteReference"/>
        </w:rPr>
        <w:footnoteRef/>
      </w:r>
      <w:r>
        <w:t xml:space="preserve"> Information regarding litigation by state is available online and compiled by Professor Doug Spencer.</w:t>
      </w:r>
      <w:r w:rsidR="004F5C79">
        <w:t xml:space="preserve"> </w:t>
      </w:r>
      <w:r w:rsidRPr="00A83B6C">
        <w:rPr>
          <w:i/>
          <w:iCs/>
        </w:rPr>
        <w:t>See</w:t>
      </w:r>
      <w:r w:rsidR="004A2511">
        <w:rPr>
          <w:smallCaps/>
        </w:rPr>
        <w:t xml:space="preserve"> </w:t>
      </w:r>
      <w:r w:rsidR="004A2511">
        <w:rPr>
          <w:smallCaps/>
        </w:rPr>
        <w:fldChar w:fldCharType="begin"/>
      </w:r>
      <w:r w:rsidR="007A76B2">
        <w:rPr>
          <w:smallCaps/>
        </w:rPr>
        <w:instrText xml:space="preserve"> ADDIN ZOTERO_ITEM CSL_CITATION {"citationID":"z5B5vQ9w","properties":{"formattedCitation":"Levitt, {\\i{}supra} note 133.","plainCitation":"Levitt, supra note 133.","noteIndex":148},"citationItems":[{"id":7899,"uris":["http://zotero.org/users/10395840/items/7ZZLGF7Q"],"itemData":{"id":7899,"type":"webpage","abstract":"All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4A2511">
        <w:rPr>
          <w:smallCaps/>
        </w:rPr>
        <w:fldChar w:fldCharType="separate"/>
      </w:r>
      <w:r w:rsidR="00E12B49" w:rsidRPr="00E12B49">
        <w:t xml:space="preserve">Levitt, </w:t>
      </w:r>
      <w:r w:rsidR="00E12B49" w:rsidRPr="00E12B49">
        <w:rPr>
          <w:i/>
          <w:iCs/>
        </w:rPr>
        <w:t>supra</w:t>
      </w:r>
      <w:r w:rsidR="00E12B49" w:rsidRPr="00E12B49">
        <w:t xml:space="preserve"> note 133.</w:t>
      </w:r>
      <w:r w:rsidR="004A2511">
        <w:rPr>
          <w:smallCaps/>
        </w:rPr>
        <w:fldChar w:fldCharType="end"/>
      </w:r>
    </w:p>
  </w:footnote>
  <w:footnote w:id="150">
    <w:p w14:paraId="7FA3A54B" w14:textId="48231BFE" w:rsidR="00CB1F2B" w:rsidRPr="00225AE5" w:rsidRDefault="00CB1F2B">
      <w:pPr>
        <w:pStyle w:val="FootnoteText"/>
        <w:rPr>
          <w:b/>
          <w:bCs/>
          <w:color w:val="FF0000"/>
          <w:szCs w:val="22"/>
        </w:rPr>
      </w:pPr>
      <w:r w:rsidRPr="00434672">
        <w:rPr>
          <w:rStyle w:val="FootnoteReference"/>
        </w:rPr>
        <w:footnoteRef/>
      </w:r>
      <w:r w:rsidRPr="00EC4F7B">
        <w:rPr>
          <w:szCs w:val="22"/>
        </w:rPr>
        <w:t xml:space="preserve"> Such plans might still be changed prior to the 2024 election. Indeed, because of the unique laws governing the Ohio process, because a map was not enacted by the commission established by voters, the plan will only be in effect for the 2022 election. Changes to the membership of the Ohio Supreme Court likely will affect future litigation.</w:t>
      </w:r>
      <w:r w:rsidR="004F5C79">
        <w:rPr>
          <w:szCs w:val="22"/>
        </w:rPr>
        <w:t xml:space="preserve"> </w:t>
      </w:r>
      <w:r w:rsidR="00225AE5">
        <w:rPr>
          <w:i/>
          <w:iCs/>
          <w:szCs w:val="22"/>
        </w:rPr>
        <w:t xml:space="preserve">See supra </w:t>
      </w:r>
      <w:r w:rsidR="00225AE5">
        <w:rPr>
          <w:szCs w:val="22"/>
        </w:rPr>
        <w:t xml:space="preserve">note </w:t>
      </w:r>
      <w:r w:rsidR="00BD09C2">
        <w:rPr>
          <w:szCs w:val="22"/>
        </w:rPr>
        <w:fldChar w:fldCharType="begin"/>
      </w:r>
      <w:r w:rsidR="00BD09C2">
        <w:rPr>
          <w:szCs w:val="22"/>
        </w:rPr>
        <w:instrText xml:space="preserve"> NOTEREF _Ref122773338 \h </w:instrText>
      </w:r>
      <w:r w:rsidR="00BD09C2">
        <w:rPr>
          <w:szCs w:val="22"/>
        </w:rPr>
      </w:r>
      <w:r w:rsidR="00BD09C2">
        <w:rPr>
          <w:szCs w:val="22"/>
        </w:rPr>
        <w:fldChar w:fldCharType="separate"/>
      </w:r>
      <w:r w:rsidR="0072322F">
        <w:rPr>
          <w:szCs w:val="22"/>
        </w:rPr>
        <w:t>118</w:t>
      </w:r>
      <w:r w:rsidR="00BD09C2">
        <w:rPr>
          <w:szCs w:val="22"/>
        </w:rPr>
        <w:fldChar w:fldCharType="end"/>
      </w:r>
      <w:r w:rsidR="00225AE5">
        <w:rPr>
          <w:szCs w:val="22"/>
        </w:rPr>
        <w:t>.</w:t>
      </w:r>
    </w:p>
  </w:footnote>
  <w:footnote w:id="151">
    <w:p w14:paraId="3ACF1446" w14:textId="2B0B963B" w:rsidR="00DB5250" w:rsidRPr="00DB5250" w:rsidRDefault="00DB5250">
      <w:pPr>
        <w:pStyle w:val="FootnoteText"/>
      </w:pPr>
      <w:r w:rsidRPr="00434672">
        <w:rPr>
          <w:rStyle w:val="FootnoteReference"/>
        </w:rPr>
        <w:footnoteRef/>
      </w:r>
      <w:r>
        <w:t xml:space="preserve"> </w:t>
      </w:r>
      <w:r>
        <w:rPr>
          <w:i/>
          <w:iCs/>
        </w:rPr>
        <w:t>S</w:t>
      </w:r>
      <w:r w:rsidR="00430AF6">
        <w:rPr>
          <w:i/>
          <w:iCs/>
        </w:rPr>
        <w:t>ee s</w:t>
      </w:r>
      <w:r>
        <w:rPr>
          <w:i/>
          <w:iCs/>
        </w:rPr>
        <w:t>upra</w:t>
      </w:r>
      <w:r w:rsidR="00D07EB2">
        <w:t xml:space="preserve"> </w:t>
      </w:r>
      <w:r w:rsidR="00D07EB2">
        <w:fldChar w:fldCharType="begin"/>
      </w:r>
      <w:r w:rsidR="00D07EB2">
        <w:instrText xml:space="preserve"> REF _Ref123137422 \h </w:instrText>
      </w:r>
      <w:r w:rsidR="00D07EB2">
        <w:fldChar w:fldCharType="separate"/>
      </w:r>
      <w:r w:rsidR="00D07EB2">
        <w:t xml:space="preserve">Table </w:t>
      </w:r>
      <w:r w:rsidR="00D07EB2">
        <w:rPr>
          <w:noProof/>
        </w:rPr>
        <w:t>1</w:t>
      </w:r>
      <w:r w:rsidR="00D07EB2">
        <w:fldChar w:fldCharType="end"/>
      </w:r>
      <w:r>
        <w:t>.</w:t>
      </w:r>
    </w:p>
  </w:footnote>
  <w:footnote w:id="152">
    <w:p w14:paraId="245A1B2A" w14:textId="4E7909A4" w:rsidR="00464BB4" w:rsidRPr="00464BB4" w:rsidRDefault="00464BB4">
      <w:pPr>
        <w:pStyle w:val="FootnoteText"/>
      </w:pPr>
      <w:r w:rsidRPr="00434672">
        <w:rPr>
          <w:rStyle w:val="FootnoteReference"/>
        </w:rPr>
        <w:footnoteRef/>
      </w:r>
      <w:r>
        <w:t xml:space="preserve"> </w:t>
      </w:r>
      <w:r>
        <w:rPr>
          <w:i/>
          <w:iCs/>
        </w:rPr>
        <w:t>Id.</w:t>
      </w:r>
    </w:p>
  </w:footnote>
  <w:footnote w:id="153">
    <w:p w14:paraId="2FC25396" w14:textId="41DB1479" w:rsidR="00CB1F2B" w:rsidRPr="00EC4F7B" w:rsidRDefault="00CB1F2B">
      <w:pPr>
        <w:pStyle w:val="FootnoteText"/>
        <w:rPr>
          <w:szCs w:val="22"/>
        </w:rPr>
      </w:pPr>
      <w:r w:rsidRPr="00434672">
        <w:rPr>
          <w:rStyle w:val="FootnoteReference"/>
        </w:rPr>
        <w:footnoteRef/>
      </w:r>
      <w:r w:rsidRPr="00EC4F7B">
        <w:rPr>
          <w:szCs w:val="22"/>
        </w:rPr>
        <w:t xml:space="preserve"> </w:t>
      </w:r>
      <w:r w:rsidR="00020732">
        <w:rPr>
          <w:szCs w:val="22"/>
        </w:rPr>
        <w:fldChar w:fldCharType="begin"/>
      </w:r>
      <w:r w:rsidR="007A76B2">
        <w:rPr>
          <w:szCs w:val="22"/>
        </w:rPr>
        <w:instrText xml:space="preserve"> ADDIN ZOTERO_ITEM CSL_CITATION {"citationID":"Q4GRCwJR","properties":{"formattedCitation":"Galmon v. Ardoin, {\\i{}supra} note 104; Robinson v. Ardoin, No. 3:22-CV-211 M.D. La. (2022).","plainCitation":"Galmon v. Ardoin, supra note 104; Robinson v. Ardoin, No. 3:22-CV-211 M.D. La. (2022).","noteIndex":152},"citationItems":[{"id":7884,"uris":["http://zotero.org/users/10395840/items/5GQIJX5J"],"itemData":{"id":7884,"type":"legal_case","authority":"UNITED STATES DISTRICT COURT FOR THE MIDDLE DISTRICT OF LOUISIANA","container-title":"M.D. La.","title":"Galmon v. Ardoin","volume":"No. 3:22-CV-214","issued":{"date-parts":[["2022",3,30]]}}},{"id":7901,"uris":["http://zotero.org/users/10395840/items/HHAR7SIE"],"itemData":{"id":7901,"type":"legal_case","authority":"M.D. La.","container-title":"M.D. La.","title":"Robinson v. Ardoin","volume":"No. 3:22-CV-211","issued":{"date-parts":[["2022",3,30]]}}}],"schema":"https://github.com/citation-style-language/schema/raw/master/csl-citation.json"} </w:instrText>
      </w:r>
      <w:r w:rsidR="00020732">
        <w:rPr>
          <w:szCs w:val="22"/>
        </w:rPr>
        <w:fldChar w:fldCharType="separate"/>
      </w:r>
      <w:r w:rsidR="00E12B49" w:rsidRPr="00E12B49">
        <w:t xml:space="preserve">Galmon v. Ardoin, </w:t>
      </w:r>
      <w:r w:rsidR="00E12B49" w:rsidRPr="00E12B49">
        <w:rPr>
          <w:i/>
          <w:iCs/>
        </w:rPr>
        <w:t>supra</w:t>
      </w:r>
      <w:r w:rsidR="00E12B49" w:rsidRPr="00E12B49">
        <w:t xml:space="preserve"> note 104; Robinson v. Ardoin, No. 3:22-CV-211 M.D. La. (2022).</w:t>
      </w:r>
      <w:r w:rsidR="00020732">
        <w:rPr>
          <w:szCs w:val="22"/>
        </w:rPr>
        <w:fldChar w:fldCharType="end"/>
      </w:r>
    </w:p>
  </w:footnote>
  <w:footnote w:id="154">
    <w:p w14:paraId="2A9B9F92" w14:textId="068F2279" w:rsidR="00676982" w:rsidRPr="00EC4F7B" w:rsidRDefault="00676982" w:rsidP="00676982">
      <w:pPr>
        <w:pStyle w:val="FootnoteText"/>
        <w:rPr>
          <w:szCs w:val="22"/>
        </w:rPr>
      </w:pPr>
      <w:r w:rsidRPr="00434672">
        <w:rPr>
          <w:rStyle w:val="FootnoteReference"/>
        </w:rPr>
        <w:footnoteRef/>
      </w:r>
      <w:r w:rsidRPr="00EC4F7B">
        <w:rPr>
          <w:szCs w:val="22"/>
        </w:rPr>
        <w:t xml:space="preserve"> </w:t>
      </w:r>
      <w:r w:rsidR="00FC11AE">
        <w:rPr>
          <w:szCs w:val="22"/>
        </w:rPr>
        <w:fldChar w:fldCharType="begin"/>
      </w:r>
      <w:r w:rsidR="007A76B2">
        <w:rPr>
          <w:szCs w:val="22"/>
        </w:rPr>
        <w:instrText xml:space="preserve"> ADDIN ZOTERO_ITEM CSL_CITATION {"citationID":"3GUmlont","properties":{"formattedCitation":"Georgia State Conference of the NAACP v. State of Georgia, No. 1:21-CV-5338 ND Ga (2021); Pendergrass v. Raffensperger, No. 1:21-CV-5339 ND Ga (2021); Common Cause v. Raffensperger, No. 1:22-CV-90 ND Ga (2022).","plainCitation":"Georgia State Conference of the NAACP v. State of Georgia, No. 1:21-CV-5338 ND Ga (2021); Pendergrass v. Raffensperger, No. 1:21-CV-5339 ND Ga (2021); Common Cause v. Raffensperger, No. 1:22-CV-90 ND Ga (2022).","noteIndex":153},"citationItems":[{"id":7904,"uris":["http://zotero.org/users/10395840/items/A3I9A8D9"],"itemData":{"id":7904,"type":"legal_case","authority":"N.D. Ga.","container-title":"N.D. Ga.","number":"No. 1:21-CV-5338","title":"Georgia State Conference of the NAACP v. State of Georgia","volume":"No. 1:21-CV-5338","issued":{"date-parts":[["2021",12,30]]}}},{"id":7903,"uris":["http://zotero.org/users/10395840/items/ID2GXTRI"],"itemData":{"id":7903,"type":"legal_case","authority":"N.D. Ga.","container-title":"N.D. Ga.","number":"No. 1:21-CV-5339","title":"Pendergrass v. Raffensperger","volume":"No. 1:21-CV-5339","issued":{"date-parts":[["2021",12,30]]}}},{"id":7902,"uris":["http://zotero.org/users/10395840/items/WZEDBDQU"],"itemData":{"id":7902,"type":"legal_case","authority":"N.D. Ga.","container-title":"N.D. Ga.","number":"No. 1:22-CV-90","title":"Common Cause v. Raffensperger","volume":"No. 1:22-CV-90","issued":{"date-parts":[["2022",1,7]]}}}],"schema":"https://github.com/citation-style-language/schema/raw/master/csl-citation.json"} </w:instrText>
      </w:r>
      <w:r w:rsidR="00FC11AE">
        <w:rPr>
          <w:szCs w:val="22"/>
        </w:rPr>
        <w:fldChar w:fldCharType="separate"/>
      </w:r>
      <w:r w:rsidR="00E12B49">
        <w:rPr>
          <w:noProof/>
          <w:szCs w:val="22"/>
        </w:rPr>
        <w:t>Georgia State Conference of the NAACP v. State of Georgia, No. 1:21-CV-5338 ND Ga (2021); Pendergrass v. Raffensperger, No. 1:21-CV-5339 ND Ga (2021); Common Cause v. Raffensperger, No. 1:22-CV-90 ND Ga (2022).</w:t>
      </w:r>
      <w:r w:rsidR="00FC11AE">
        <w:rPr>
          <w:szCs w:val="22"/>
        </w:rPr>
        <w:fldChar w:fldCharType="end"/>
      </w:r>
    </w:p>
  </w:footnote>
  <w:footnote w:id="155">
    <w:p w14:paraId="235BF6A6" w14:textId="7E421868" w:rsidR="00CB1F2B" w:rsidRPr="00EC4F7B" w:rsidRDefault="00CB1F2B" w:rsidP="00410C95">
      <w:pPr>
        <w:pStyle w:val="FootnoteText"/>
        <w:rPr>
          <w:szCs w:val="22"/>
        </w:rPr>
      </w:pPr>
      <w:r w:rsidRPr="00434672">
        <w:rPr>
          <w:rStyle w:val="FootnoteReference"/>
        </w:rPr>
        <w:footnoteRef/>
      </w:r>
      <w:r w:rsidRPr="00EC4F7B">
        <w:rPr>
          <w:szCs w:val="22"/>
        </w:rPr>
        <w:t xml:space="preserve"> </w:t>
      </w:r>
      <w:r w:rsidR="00CD4828">
        <w:rPr>
          <w:szCs w:val="22"/>
        </w:rPr>
        <w:fldChar w:fldCharType="begin"/>
      </w:r>
      <w:r w:rsidR="007A76B2">
        <w:rPr>
          <w:szCs w:val="22"/>
        </w:rPr>
        <w:instrText xml:space="preserve"> ADDIN ZOTERO_ITEM CSL_CITATION {"citationID":"idlKEhy8","properties":{"formattedCitation":"Alpha Phi Alpha Fraternity V. Raffensperger, 587 F Supp 3d 1222, 1327 (2022).","plainCitation":"Alpha Phi Alpha Fraternity V. Raffensperger, 587 F Supp 3d 1222, 1327 (2022).","noteIndex":154},"citationItems":[{"id":7905,"uris":["http://zotero.org/users/10395840/items/4US5MX2K"],"itemData":{"id":7905,"type":"legal_case","authority":"UNITED STATES DISTRICT COURT FOR THE NORTHERN DISTRICT OF GEORGIA","container-title":"F. Supp. 3d","number":"No. 1:21-CV-5337-SCJ","page":"1222","title":"Alpha Phi Alpha Fraternity V. Raffensperger","volume":"587","issued":{"date-parts":[["2022"]]}},"locator":"1327","label":"page"}],"schema":"https://github.com/citation-style-language/schema/raw/master/csl-citation.json"} </w:instrText>
      </w:r>
      <w:r w:rsidR="00CD4828">
        <w:rPr>
          <w:szCs w:val="22"/>
        </w:rPr>
        <w:fldChar w:fldCharType="separate"/>
      </w:r>
      <w:r w:rsidR="00E12B49">
        <w:rPr>
          <w:noProof/>
          <w:szCs w:val="22"/>
        </w:rPr>
        <w:t>Alpha Phi Alpha Fraternity V. Raffensperger, 587 F Supp 3d 1222, 1327 (2022).</w:t>
      </w:r>
      <w:r w:rsidR="00CD4828">
        <w:rPr>
          <w:szCs w:val="22"/>
        </w:rPr>
        <w:fldChar w:fldCharType="end"/>
      </w:r>
    </w:p>
  </w:footnote>
  <w:footnote w:id="156">
    <w:p w14:paraId="6C863F76" w14:textId="2AEFB24B" w:rsidR="00141C1E" w:rsidRPr="00141C1E" w:rsidRDefault="00141C1E">
      <w:pPr>
        <w:pStyle w:val="FootnoteText"/>
      </w:pPr>
      <w:r w:rsidRPr="00434672">
        <w:rPr>
          <w:rStyle w:val="FootnoteReference"/>
        </w:rPr>
        <w:footnoteRef/>
      </w:r>
      <w:r>
        <w:t xml:space="preserve"> </w:t>
      </w:r>
      <w:r w:rsidR="00410C95">
        <w:fldChar w:fldCharType="begin"/>
      </w:r>
      <w:r w:rsidR="007A76B2">
        <w:instrText xml:space="preserve"> ADDIN ZOTERO_ITEM CSL_CITATION {"citationID":"6zixCZ0C","properties":{"formattedCitation":"Purcell v. Gonzalez, {\\i{}supra} note 120.","plainCitation":"Purcell v. Gonzalez, supra note 120.","noteIndex":155},"citationItems":[{"id":7892,"uris":["http://zotero.org/users/10395840/items/GSEQ5T39"],"itemData":{"id":7892,"type":"legal_case","container-title":"U.S.","page":"1","references":"p","title":"Purcell v. Gonzalez","volume":"549","issued":{"date-parts":[["2006"]]}}}],"schema":"https://github.com/citation-style-language/schema/raw/master/csl-citation.json"} </w:instrText>
      </w:r>
      <w:r w:rsidR="00410C95">
        <w:fldChar w:fldCharType="separate"/>
      </w:r>
      <w:r w:rsidR="00E12B49" w:rsidRPr="00E12B49">
        <w:t xml:space="preserve">Purcell v. Gonzalez, </w:t>
      </w:r>
      <w:r w:rsidR="00E12B49" w:rsidRPr="00E12B49">
        <w:rPr>
          <w:i/>
          <w:iCs/>
        </w:rPr>
        <w:t>supra</w:t>
      </w:r>
      <w:r w:rsidR="00E12B49" w:rsidRPr="00E12B49">
        <w:t xml:space="preserve"> note 120.</w:t>
      </w:r>
      <w:r w:rsidR="00410C95">
        <w:fldChar w:fldCharType="end"/>
      </w:r>
      <w:r>
        <w:t xml:space="preserve"> (per curiam)</w:t>
      </w:r>
      <w:r w:rsidR="00BC2150">
        <w:t xml:space="preserve"> (“</w:t>
      </w:r>
      <w:r w:rsidR="00BC2150" w:rsidRPr="00BC2150">
        <w:t>Given the imminence of the election and the inadequate time to resolve the factual disputes, our action today shall of necessity allow the election to proceed without an injunction suspending the voter identification rules.</w:t>
      </w:r>
      <w:r w:rsidR="00BC2150">
        <w:t>”)</w:t>
      </w:r>
    </w:p>
  </w:footnote>
  <w:footnote w:id="157">
    <w:p w14:paraId="52A02C12" w14:textId="06CD0C0B" w:rsidR="00960BF7" w:rsidRPr="00960BF7" w:rsidRDefault="00960BF7">
      <w:pPr>
        <w:pStyle w:val="FootnoteText"/>
      </w:pPr>
      <w:r w:rsidRPr="00434672">
        <w:rPr>
          <w:rStyle w:val="FootnoteReference"/>
        </w:rPr>
        <w:footnoteRef/>
      </w:r>
      <w:r>
        <w:t xml:space="preserve"> </w:t>
      </w:r>
      <w:r w:rsidR="00B4065C" w:rsidRPr="00B4065C">
        <w:rPr>
          <w:i/>
          <w:iCs/>
        </w:rPr>
        <w:t>See</w:t>
      </w:r>
      <w:r w:rsidR="00B4065C">
        <w:t xml:space="preserve"> </w:t>
      </w:r>
      <w:r w:rsidR="000D18FF">
        <w:fldChar w:fldCharType="begin"/>
      </w:r>
      <w:r w:rsidR="00A61860">
        <w:instrText xml:space="preserve"> ADDIN ZOTERO_ITEM CSL_CITATION {"citationID":"gNRqwOlm","properties":{"formattedCitation":"National Conference of State Legislatures, {\\i{}supra} note 69.","plainCitation":"National Conference of State Legislatures, supra note 69.","noteIndex":156},"citationItems":[{"id":7807,"uris":["http://zotero.org/users/10395840/items/UBQR6854"],"itemData":{"id":7807,"type":"webpage","title":"Redistricting Commissions: Congressional Plans","URL":"https://www.ncsl.org/research/redistricting/redistricting-commissions-congressional-plans.aspx","author":[{"family":"National Conference of State Legislatures","given":""}],"accessed":{"date-parts":[["2022",12,21]]},"issued":{"date-parts":[["2021",12,10]]}}}],"schema":"https://github.com/citation-style-language/schema/raw/master/csl-citation.json"} </w:instrText>
      </w:r>
      <w:r w:rsidR="000D18FF">
        <w:fldChar w:fldCharType="separate"/>
      </w:r>
      <w:r w:rsidR="00E12B49" w:rsidRPr="00E12B49">
        <w:t xml:space="preserve">National Conference of State Legislatures, </w:t>
      </w:r>
      <w:r w:rsidR="00E12B49" w:rsidRPr="00E12B49">
        <w:rPr>
          <w:i/>
          <w:iCs/>
        </w:rPr>
        <w:t>supra</w:t>
      </w:r>
      <w:r w:rsidR="00E12B49" w:rsidRPr="00E12B49">
        <w:t xml:space="preserve"> note 69.</w:t>
      </w:r>
      <w:r w:rsidR="000D18FF">
        <w:fldChar w:fldCharType="end"/>
      </w:r>
    </w:p>
  </w:footnote>
  <w:footnote w:id="158">
    <w:p w14:paraId="66A94D22" w14:textId="5D12904B" w:rsidR="00CB1F2B" w:rsidRPr="00EC4F7B" w:rsidRDefault="00CB1F2B" w:rsidP="0084091B">
      <w:pPr>
        <w:pStyle w:val="FootnoteText"/>
        <w:rPr>
          <w:szCs w:val="22"/>
        </w:rPr>
      </w:pPr>
      <w:r w:rsidRPr="00434672">
        <w:rPr>
          <w:rStyle w:val="FootnoteReference"/>
        </w:rPr>
        <w:footnoteRef/>
      </w:r>
      <w:r w:rsidRPr="00EC4F7B">
        <w:rPr>
          <w:szCs w:val="22"/>
        </w:rPr>
        <w:t xml:space="preserve"> In Kansas, the Democratic governor vetoed the congressional map passed by the legislature [https://governor.kansas.gov/governor-laura-kelly-vetoes-congressional-redistricting-map-senate-bill-355/]. The Kansas Legislature over overrode her veto. As we explain later, a state court did rule the map unconstitutional, but that judgment was vacated by the high court. In Wisconsin, the map passed by the Wisconsin Legislature was vetoed by the Democratic governor [https://content.govdelivery.com/accounts/WIGOV/bulletins/2fcd160]. The dispute led to the Wisconsin Supreme Court choosing the governor’s map.</w:t>
      </w:r>
    </w:p>
  </w:footnote>
  <w:footnote w:id="159">
    <w:p w14:paraId="40BE114D" w14:textId="7C5AFA5F" w:rsidR="00CE4B69" w:rsidRPr="00CE4B69" w:rsidRDefault="00CE4B69">
      <w:pPr>
        <w:pStyle w:val="FootnoteText"/>
      </w:pPr>
      <w:r w:rsidRPr="00434672">
        <w:rPr>
          <w:rStyle w:val="FootnoteReference"/>
        </w:rPr>
        <w:footnoteRef/>
      </w:r>
      <w:r>
        <w:t xml:space="preserve"> </w:t>
      </w:r>
      <w:r>
        <w:rPr>
          <w:i/>
          <w:iCs/>
        </w:rPr>
        <w:t>Id.</w:t>
      </w:r>
    </w:p>
  </w:footnote>
  <w:footnote w:id="160">
    <w:p w14:paraId="38186A92" w14:textId="1C4EAA30" w:rsidR="00CB1F2B" w:rsidRPr="00EC4F7B" w:rsidRDefault="00CB1F2B">
      <w:pPr>
        <w:pStyle w:val="FootnoteText"/>
        <w:rPr>
          <w:szCs w:val="22"/>
        </w:rPr>
      </w:pPr>
      <w:r w:rsidRPr="00434672">
        <w:rPr>
          <w:rStyle w:val="FootnoteReference"/>
        </w:rPr>
        <w:footnoteRef/>
      </w:r>
      <w:r w:rsidRPr="00EC4F7B">
        <w:rPr>
          <w:szCs w:val="22"/>
        </w:rPr>
        <w:t xml:space="preserve"> </w:t>
      </w:r>
      <w:r w:rsidR="00484587">
        <w:rPr>
          <w:i/>
          <w:iCs/>
          <w:szCs w:val="22"/>
        </w:rPr>
        <w:t>Supra</w:t>
      </w:r>
      <w:r w:rsidR="00A83B6C" w:rsidRPr="002A3F7D">
        <w:t xml:space="preserve"> </w:t>
      </w:r>
      <w:r w:rsidR="00A83B6C">
        <w:rPr>
          <w:szCs w:val="22"/>
        </w:rPr>
        <w:fldChar w:fldCharType="begin"/>
      </w:r>
      <w:r w:rsidR="00A83B6C">
        <w:rPr>
          <w:szCs w:val="22"/>
        </w:rPr>
        <w:instrText xml:space="preserve"> REF _Ref123137422 \h </w:instrText>
      </w:r>
      <w:r w:rsidR="00A83B6C">
        <w:rPr>
          <w:szCs w:val="22"/>
        </w:rPr>
      </w:r>
      <w:r w:rsidR="00A83B6C">
        <w:rPr>
          <w:szCs w:val="22"/>
        </w:rPr>
        <w:fldChar w:fldCharType="separate"/>
      </w:r>
      <w:r w:rsidR="0072322F">
        <w:t xml:space="preserve">Table </w:t>
      </w:r>
      <w:r w:rsidR="0072322F">
        <w:rPr>
          <w:noProof/>
        </w:rPr>
        <w:t>1</w:t>
      </w:r>
      <w:r w:rsidR="00A83B6C">
        <w:rPr>
          <w:szCs w:val="22"/>
        </w:rPr>
        <w:fldChar w:fldCharType="end"/>
      </w:r>
      <w:r w:rsidR="00A37962">
        <w:rPr>
          <w:szCs w:val="22"/>
        </w:rPr>
        <w:t>.</w:t>
      </w:r>
      <w:r w:rsidR="00484587">
        <w:rPr>
          <w:szCs w:val="22"/>
        </w:rPr>
        <w:t xml:space="preserve"> </w:t>
      </w:r>
      <w:r w:rsidR="00640BC4" w:rsidRPr="00EC4F7B">
        <w:rPr>
          <w:szCs w:val="22"/>
        </w:rPr>
        <w:t>Of course,</w:t>
      </w:r>
      <w:r w:rsidRPr="00EC4F7B">
        <w:rPr>
          <w:szCs w:val="22"/>
        </w:rPr>
        <w:t xml:space="preserve"> both states are also obligated to adhere to federal law including prohibitions </w:t>
      </w:r>
      <w:r w:rsidRPr="00EC4F7B">
        <w:rPr>
          <w:bCs/>
          <w:szCs w:val="22"/>
        </w:rPr>
        <w:t>on race as a preponderant motive and</w:t>
      </w:r>
      <w:r w:rsidRPr="00EC4F7B">
        <w:rPr>
          <w:szCs w:val="22"/>
        </w:rPr>
        <w:t xml:space="preserve"> adhering to the Voting Rights Act.</w:t>
      </w:r>
    </w:p>
  </w:footnote>
  <w:footnote w:id="161">
    <w:p w14:paraId="060EAFB6" w14:textId="40F8BDE3" w:rsidR="00CB1F2B" w:rsidRPr="00EC4F7B" w:rsidRDefault="00CB1F2B">
      <w:pPr>
        <w:pStyle w:val="FootnoteText"/>
        <w:rPr>
          <w:szCs w:val="22"/>
        </w:rPr>
      </w:pPr>
      <w:r w:rsidRPr="00434672">
        <w:rPr>
          <w:rStyle w:val="FootnoteReference"/>
        </w:rPr>
        <w:footnoteRef/>
      </w:r>
      <w:r w:rsidRPr="00EC4F7B">
        <w:rPr>
          <w:szCs w:val="22"/>
        </w:rPr>
        <w:t xml:space="preserve"> For practical reasons we leave aside intent and focus exclusively on effects.</w:t>
      </w:r>
    </w:p>
  </w:footnote>
  <w:footnote w:id="162">
    <w:p w14:paraId="42A8898F" w14:textId="768A8870" w:rsidR="00920167" w:rsidRDefault="00920167">
      <w:pPr>
        <w:pStyle w:val="FootnoteText"/>
      </w:pPr>
      <w:r w:rsidRPr="00434672">
        <w:rPr>
          <w:rStyle w:val="FootnoteReference"/>
        </w:rPr>
        <w:footnoteRef/>
      </w:r>
      <w:r>
        <w:t xml:space="preserve"> </w:t>
      </w:r>
      <w:r w:rsidR="00353C36">
        <w:t>Data that is not the same as Table One</w:t>
      </w:r>
      <w:r w:rsidR="0065176B">
        <w:t xml:space="preserve"> collected from </w:t>
      </w:r>
      <w:r w:rsidR="00BF1248">
        <w:fldChar w:fldCharType="begin"/>
      </w:r>
      <w:r w:rsidR="007A76B2">
        <w:instrText xml:space="preserve"> ADDIN ZOTERO_ITEM CSL_CITATION {"citationID":"DKepkdms","properties":{"formattedCitation":"Redistricting Litigation Roundup, {\\scaps Brennan Center for Justice} (2022), https://www.brennancenter.org/our-work/research-reports/redistricting-litigation-roundup-0 (last visited Dec 23, 2022).","plainCitation":"Redistricting Litigation Roundup, Brennan Center for Justice (2022), https://www.brennancenter.org/our-work/research-reports/redistricting-litigation-roundup-0 (last visited Dec 23, 2022).","noteIndex":161},"citationItems":[{"id":7908,"uris":["http://zotero.org/users/10395840/items/MTECK3FJ"],"itemData":{"id":7908,"type":"webpage","container-title":"Brennan Center for Justice","title":"Redistricting Litigation Roundup","URL":"https://www.brennancenter.org/our-work/research-reports/redistricting-litigation-roundup-0","accessed":{"date-parts":[["2022",12,23]]},"issued":{"date-parts":[["2022",12,21]]}}}],"schema":"https://github.com/citation-style-language/schema/raw/master/csl-citation.json"} </w:instrText>
      </w:r>
      <w:r w:rsidR="00BF1248">
        <w:fldChar w:fldCharType="separate"/>
      </w:r>
      <w:r w:rsidR="00E12B49" w:rsidRPr="00E12B49">
        <w:t xml:space="preserve">Redistricting Litigation Roundup, </w:t>
      </w:r>
      <w:r w:rsidR="00E12B49" w:rsidRPr="00E12B49">
        <w:rPr>
          <w:smallCaps/>
        </w:rPr>
        <w:t>Brennan Center for Justice</w:t>
      </w:r>
      <w:r w:rsidR="00E12B49" w:rsidRPr="00E12B49">
        <w:t xml:space="preserve"> (2022), https://www.brennancenter.org/our-work/research-reports/redistricting-litigation-roundup-0 (last visited Dec 23, 2022).</w:t>
      </w:r>
      <w:r w:rsidR="00BF1248">
        <w:fldChar w:fldCharType="end"/>
      </w:r>
    </w:p>
  </w:footnote>
  <w:footnote w:id="163">
    <w:p w14:paraId="29FC88BD" w14:textId="165D4F3C" w:rsidR="00B81690" w:rsidRDefault="00B81690">
      <w:pPr>
        <w:pStyle w:val="FootnoteText"/>
      </w:pPr>
      <w:r w:rsidRPr="00434672">
        <w:rPr>
          <w:rStyle w:val="FootnoteReference"/>
        </w:rPr>
        <w:footnoteRef/>
      </w:r>
      <w:r>
        <w:t xml:space="preserve"> </w:t>
      </w:r>
      <w:r w:rsidR="00527704" w:rsidRPr="00EC4F7B">
        <w:rPr>
          <w:szCs w:val="22"/>
        </w:rPr>
        <w:t>We denote “p” if the case is pending as of November 2022, and “u” if the challenge was unsuccessful.</w:t>
      </w:r>
    </w:p>
  </w:footnote>
  <w:footnote w:id="164">
    <w:p w14:paraId="38BE692D" w14:textId="6E611DE8" w:rsidR="00134BD7" w:rsidRPr="00EC4F7B" w:rsidRDefault="00134BD7">
      <w:pPr>
        <w:pStyle w:val="FootnoteText"/>
        <w:rPr>
          <w:szCs w:val="22"/>
        </w:rPr>
      </w:pPr>
      <w:r w:rsidRPr="00434672">
        <w:rPr>
          <w:rStyle w:val="FootnoteReference"/>
        </w:rPr>
        <w:footnoteRef/>
      </w:r>
      <w:r w:rsidRPr="00EC4F7B">
        <w:rPr>
          <w:szCs w:val="22"/>
        </w:rPr>
        <w:t xml:space="preserve"> We denote “p” if the case is pending as of November 2022, and “u” if the challenge was unsuccessful.</w:t>
      </w:r>
    </w:p>
  </w:footnote>
  <w:footnote w:id="165">
    <w:p w14:paraId="544F2BA8" w14:textId="12AA42B2" w:rsidR="00134BD7" w:rsidRPr="004D139F" w:rsidRDefault="00134BD7" w:rsidP="004D139F">
      <w:pPr>
        <w:rPr>
          <w:b/>
          <w:color w:val="FF0000"/>
          <w:sz w:val="22"/>
          <w:szCs w:val="22"/>
        </w:rPr>
      </w:pPr>
      <w:r w:rsidRPr="00434672">
        <w:rPr>
          <w:rStyle w:val="FootnoteReference"/>
        </w:rPr>
        <w:footnoteRef/>
      </w:r>
      <w:r w:rsidRPr="00EC4F7B">
        <w:rPr>
          <w:sz w:val="22"/>
          <w:szCs w:val="22"/>
        </w:rPr>
        <w:t xml:space="preserve"> We count only plans as successfully challenged if, upon court intervention, a new plan was put into place. We indicate with a “P” state where a federal court ruled a plan illegal based on racial gerrymander. Ohio is marked “O”. Ohio is a special case since the state court overturned plans but was unable to replace the plan with a neutral plan. We also include states in which the state court acted to put a map into place in lieu of a plan crafted through regular process. These are marked as “C”. This includes Maryland, Pennsylvania, Virginia, and Wisconsin. In Wisconsin, the court chose a plan, but it was based on the previous decade’s plan, which was widely considered to be a gerrymander itself. We say more about these states in the paragraphs below. </w:t>
      </w:r>
      <w:r>
        <w:rPr>
          <w:sz w:val="22"/>
          <w:szCs w:val="22"/>
        </w:rPr>
        <w:t>Maryland’s plan was initially struck down by the state court, and under its supervision the Legislature passed a replacement. We still refer to this as a court plan.</w:t>
      </w:r>
    </w:p>
  </w:footnote>
  <w:footnote w:id="166">
    <w:p w14:paraId="5AFF8724" w14:textId="2D52424E" w:rsidR="006F4EE7" w:rsidRDefault="006F4EE7">
      <w:pPr>
        <w:pStyle w:val="FootnoteText"/>
      </w:pPr>
      <w:r w:rsidRPr="00434672">
        <w:rPr>
          <w:rStyle w:val="FootnoteReference"/>
        </w:rPr>
        <w:footnoteRef/>
      </w:r>
      <w:r>
        <w:t xml:space="preserve"> </w:t>
      </w:r>
      <w:r w:rsidRPr="00A83B6C">
        <w:rPr>
          <w:i/>
          <w:iCs/>
        </w:rPr>
        <w:t>See</w:t>
      </w:r>
      <w:r>
        <w:t xml:space="preserve"> </w:t>
      </w:r>
      <w:r w:rsidR="00656182">
        <w:fldChar w:fldCharType="begin"/>
      </w:r>
      <w:r w:rsidR="007A76B2">
        <w:instrText xml:space="preserve"> ADDIN ZOTERO_ITEM CSL_CITATION {"citationID":"NHd7cHtM","properties":{"formattedCitation":"Kate Huangpu, {\\i{}Congressional map picked by Pennsylvania Supreme Court unlikely to dramatically alter partisan balance}, {\\scaps Spotlight PA}, Feb. 23, 2022, https://www.spotlightpa.org/news/2022/02/pennsylvania-redistricting-congressional-map-supreme-court-pick/ (last visited Dec 23, 2022); Laura Vozzella, {\\i{}Virginia Supreme Court approves redrawn congressional, General Assembly maps}, {\\scaps The Washington Post}, Dec. 28, 2021, https://www.washingtonpost.com/dc-md-va/2021/12/28/virginia-redistricting-final-maps-supreme-court/ (last visited Dec 23, 2022).","plainCitation":"Kate Huangpu, Congressional map picked by Pennsylvania Supreme Court unlikely to dramatically alter partisan balance, Spotlight PA, Feb. 23, 2022, https://www.spotlightpa.org/news/2022/02/pennsylvania-redistricting-congressional-map-supreme-court-pick/ (last visited Dec 23, 2022); Laura Vozzella, Virginia Supreme Court approves redrawn congressional, General Assembly maps, The Washington Post, Dec. 28, 2021, https://www.washingtonpost.com/dc-md-va/2021/12/28/virginia-redistricting-final-maps-supreme-court/ (last visited Dec 23, 2022).","noteIndex":165},"citationItems":[{"id":7910,"uris":["http://zotero.org/users/10395840/items/EWBDXL7H"],"itemData":{"id":7910,"type":"article-newspaper","container-title":"Spotlight PA","title":"Congressional map picked by Pennsylvania Supreme Court unlikely to dramatically alter partisan balance","URL":"https://www.spotlightpa.org/news/2022/02/pennsylvania-redistricting-congressional-map-supreme-court-pick/","author":[{"family":"Huangpu","given":"Kate"}],"accessed":{"date-parts":[["2022",12,23]]},"issued":{"date-parts":[["2022",2,23]]}}},{"id":7912,"uris":["http://zotero.org/users/10395840/items/4GNUZRD4"],"itemData":{"id":7912,"type":"article-newspaper","container-title":"The Washington Post","title":"Virginia Supreme Court approves redrawn congressional, General Assembly maps","URL":"https://www.washingtonpost.com/dc-md-va/2021/12/28/virginia-redistricting-final-maps-supreme-court/","author":[{"family":"Vozzella","given":"Laura"}],"accessed":{"date-parts":[["2022",12,23]]},"issued":{"date-parts":[["2021",12,28]]}}}],"schema":"https://github.com/citation-style-language/schema/raw/master/csl-citation.json"} </w:instrText>
      </w:r>
      <w:r w:rsidR="00656182">
        <w:fldChar w:fldCharType="separate"/>
      </w:r>
      <w:r w:rsidR="00E12B49" w:rsidRPr="00E12B49">
        <w:t xml:space="preserve">Kate Huangpu, </w:t>
      </w:r>
      <w:r w:rsidR="00E12B49" w:rsidRPr="00E12B49">
        <w:rPr>
          <w:i/>
          <w:iCs/>
        </w:rPr>
        <w:t>Congressional map picked by Pennsylvania Supreme Court unlikely to dramatically alter partisan balance</w:t>
      </w:r>
      <w:r w:rsidR="00E12B49" w:rsidRPr="00E12B49">
        <w:t xml:space="preserve">, </w:t>
      </w:r>
      <w:r w:rsidR="00E12B49" w:rsidRPr="00E12B49">
        <w:rPr>
          <w:smallCaps/>
        </w:rPr>
        <w:t>Spotlight PA</w:t>
      </w:r>
      <w:r w:rsidR="00E12B49" w:rsidRPr="00E12B49">
        <w:t xml:space="preserve">, Feb. 23, 2022, https://www.spotlightpa.org/news/2022/02/pennsylvania-redistricting-congressional-map-supreme-court-pick/ (last visited Dec 23, 2022); Laura Vozzella, </w:t>
      </w:r>
      <w:r w:rsidR="00E12B49" w:rsidRPr="00E12B49">
        <w:rPr>
          <w:i/>
          <w:iCs/>
        </w:rPr>
        <w:t>Virginia Supreme Court approves redrawn congressional, General Assembly maps</w:t>
      </w:r>
      <w:r w:rsidR="00E12B49" w:rsidRPr="00E12B49">
        <w:t xml:space="preserve">, </w:t>
      </w:r>
      <w:r w:rsidR="00E12B49" w:rsidRPr="00E12B49">
        <w:rPr>
          <w:smallCaps/>
        </w:rPr>
        <w:t>The Washington Post</w:t>
      </w:r>
      <w:r w:rsidR="00E12B49" w:rsidRPr="00E12B49">
        <w:t>, Dec. 28, 2021, https://www.washingtonpost.com/dc-md-va/2021/12/28/virginia-redistricting-final-maps-supreme-court/ (last visited Dec 23, 2022).</w:t>
      </w:r>
      <w:r w:rsidR="00656182">
        <w:fldChar w:fldCharType="end"/>
      </w:r>
    </w:p>
  </w:footnote>
  <w:footnote w:id="167">
    <w:p w14:paraId="154103C0" w14:textId="0373CC4C" w:rsidR="00FB4EC4" w:rsidRPr="00A83B6C" w:rsidRDefault="00FB4EC4">
      <w:pPr>
        <w:pStyle w:val="FootnoteText"/>
        <w:rPr>
          <w:i/>
          <w:iCs/>
        </w:rPr>
      </w:pPr>
      <w:r w:rsidRPr="00434672">
        <w:rPr>
          <w:rStyle w:val="FootnoteReference"/>
        </w:rPr>
        <w:footnoteRef/>
      </w:r>
      <w:r>
        <w:t xml:space="preserve"> </w:t>
      </w:r>
      <w:r w:rsidR="002A3A02">
        <w:fldChar w:fldCharType="begin"/>
      </w:r>
      <w:r w:rsidR="007A76B2">
        <w:instrText xml:space="preserve"> ADDIN ZOTERO_ITEM CSL_CITATION {"citationID":"00ejbN62","properties":{"formattedCitation":"Vozzella, {\\i{}supra} note 165.","plainCitation":"Vozzella, supra note 165.","noteIndex":166},"citationItems":[{"id":7912,"uris":["http://zotero.org/users/10395840/items/4GNUZRD4"],"itemData":{"id":7912,"type":"article-newspaper","container-title":"The Washington Post","title":"Virginia Supreme Court approves redrawn congressional, General Assembly maps","URL":"https://www.washingtonpost.com/dc-md-va/2021/12/28/virginia-redistricting-final-maps-supreme-court/","author":[{"family":"Vozzella","given":"Laura"}],"accessed":{"date-parts":[["2022",12,23]]},"issued":{"date-parts":[["2021",12,28]]}}}],"schema":"https://github.com/citation-style-language/schema/raw/master/csl-citation.json"} </w:instrText>
      </w:r>
      <w:r w:rsidR="002A3A02">
        <w:fldChar w:fldCharType="separate"/>
      </w:r>
      <w:r w:rsidR="00E12B49" w:rsidRPr="00E12B49">
        <w:t xml:space="preserve">Vozzella, </w:t>
      </w:r>
      <w:r w:rsidR="00E12B49" w:rsidRPr="00E12B49">
        <w:rPr>
          <w:i/>
          <w:iCs/>
        </w:rPr>
        <w:t>supra</w:t>
      </w:r>
      <w:r w:rsidR="00E12B49" w:rsidRPr="00E12B49">
        <w:t xml:space="preserve"> note 165.</w:t>
      </w:r>
      <w:r w:rsidR="002A3A02">
        <w:fldChar w:fldCharType="end"/>
      </w:r>
    </w:p>
  </w:footnote>
  <w:footnote w:id="168">
    <w:p w14:paraId="0BBD0B0D" w14:textId="029E7F98" w:rsidR="00CB1F2B" w:rsidRPr="00EC4F7B" w:rsidRDefault="00CB1F2B">
      <w:pPr>
        <w:pStyle w:val="FootnoteText"/>
        <w:rPr>
          <w:szCs w:val="22"/>
        </w:rPr>
      </w:pPr>
      <w:r w:rsidRPr="00434672">
        <w:rPr>
          <w:rStyle w:val="FootnoteReference"/>
        </w:rPr>
        <w:footnoteRef/>
      </w:r>
      <w:r w:rsidRPr="00EC4F7B">
        <w:rPr>
          <w:szCs w:val="22"/>
        </w:rPr>
        <w:t xml:space="preserve"> We have included Pennsylvania in this list because the legislature had passed a plan that many would have classified as a partisan gerrymander. The governor was of the other party and vetoed the legislation. Ultimately, the PA Supreme Court choose a map from several that were submitted to the court: </w:t>
      </w:r>
      <w:r w:rsidRPr="00EC4F7B">
        <w:rPr>
          <w:i/>
          <w:iCs/>
          <w:szCs w:val="22"/>
        </w:rPr>
        <w:t>Carter v. Chapman</w:t>
      </w:r>
      <w:r w:rsidRPr="00EC4F7B">
        <w:rPr>
          <w:szCs w:val="22"/>
        </w:rPr>
        <w:t>, 7 MM 2022 (Pa. Mar. 9, 2022).</w:t>
      </w:r>
    </w:p>
  </w:footnote>
  <w:footnote w:id="169">
    <w:p w14:paraId="788C01D5" w14:textId="2022291A" w:rsidR="00DD031A" w:rsidRPr="00DD031A" w:rsidRDefault="00DD031A">
      <w:pPr>
        <w:pStyle w:val="FootnoteText"/>
      </w:pPr>
      <w:r w:rsidRPr="00434672">
        <w:rPr>
          <w:rStyle w:val="FootnoteReference"/>
        </w:rPr>
        <w:footnoteRef/>
      </w:r>
      <w:r>
        <w:t xml:space="preserve"> </w:t>
      </w:r>
      <w:r>
        <w:rPr>
          <w:i/>
          <w:iCs/>
        </w:rPr>
        <w:t xml:space="preserve">Supra </w:t>
      </w:r>
      <w:r>
        <w:t xml:space="preserve">note </w:t>
      </w:r>
      <w:r>
        <w:fldChar w:fldCharType="begin"/>
      </w:r>
      <w:r>
        <w:instrText xml:space="preserve"> NOTEREF _Ref123764448 \h </w:instrText>
      </w:r>
      <w:r>
        <w:fldChar w:fldCharType="separate"/>
      </w:r>
      <w:r>
        <w:t>165</w:t>
      </w:r>
      <w:r>
        <w:fldChar w:fldCharType="end"/>
      </w:r>
      <w:r>
        <w:t>.</w:t>
      </w:r>
      <w:r w:rsidR="00A118C3">
        <w:t xml:space="preserve">  </w:t>
      </w:r>
      <w:r w:rsidR="00A118C3" w:rsidRPr="00297F83">
        <w:rPr>
          <w:i/>
          <w:iCs/>
        </w:rPr>
        <w:t>See also</w:t>
      </w:r>
      <w:r w:rsidR="00495CEA">
        <w:t xml:space="preserve"> </w:t>
      </w:r>
      <w:r w:rsidR="00495CEA">
        <w:fldChar w:fldCharType="begin"/>
      </w:r>
      <w:r w:rsidR="00495CEA">
        <w:instrText xml:space="preserve"> ADDIN ZOTERO_ITEM CSL_CITATION {"citationID":"ApgwKsQo","properties":{"formattedCitation":"Kate Huangpu, {\\i{}Gov. Tom Wolf vetoes Pennsylvania congressional map sent to him by Republicans}, {\\scaps Spotlight PA}, Jan. 26, 2022, https://www.spotlightpa.org/news/2022/01/pennsylvania-redistricting-congressional-map-veto/ (last visited Jan 7, 2023).","plainCitation":"Kate Huangpu, Gov. Tom Wolf vetoes Pennsylvania congressional map sent to him by Republicans, Spotlight PA, Jan. 26, 2022, https://www.spotlightpa.org/news/2022/01/pennsylvania-redistricting-congressional-map-veto/ (last visited Jan 7, 2023).","noteIndex":168},"citationItems":[{"id":8160,"uris":["http://zotero.org/users/10395840/items/JEWVAIEC"],"itemData":{"id":8160,"type":"article-newspaper","abstract":"In his veto message, the Democratic governor said the map failed “the test of fundamental fairness.”","container-title":"Spotlight PA","language":"en-us","title":"Gov. Tom Wolf vetoes Pennsylvania congressional map sent to him by Republicans","URL":"https://www.spotlightpa.org/news/2022/01/pennsylvania-redistricting-congressional-map-veto/","author":[{"family":"Huangpu","given":"Kate"}],"accessed":{"date-parts":[["2023",1,7]]},"issued":{"date-parts":[["2022",1,26]]}}}],"schema":"https://github.com/citation-style-language/schema/raw/master/csl-citation.json"} </w:instrText>
      </w:r>
      <w:r w:rsidR="00495CEA">
        <w:fldChar w:fldCharType="separate"/>
      </w:r>
      <w:r w:rsidR="00E12B49" w:rsidRPr="00E12B49">
        <w:t xml:space="preserve">Kate Huangpu, </w:t>
      </w:r>
      <w:r w:rsidR="00E12B49" w:rsidRPr="00E12B49">
        <w:rPr>
          <w:i/>
          <w:iCs/>
        </w:rPr>
        <w:t>Gov. Tom Wolf vetoes Pennsylvania congressional map sent to him by Republicans</w:t>
      </w:r>
      <w:r w:rsidR="00E12B49" w:rsidRPr="00E12B49">
        <w:t xml:space="preserve">, </w:t>
      </w:r>
      <w:r w:rsidR="00E12B49" w:rsidRPr="00E12B49">
        <w:rPr>
          <w:smallCaps/>
        </w:rPr>
        <w:t>Spotlight PA</w:t>
      </w:r>
      <w:r w:rsidR="00E12B49" w:rsidRPr="00E12B49">
        <w:t>, Jan. 26, 2022, https://www.spotlightpa.org/news/2022/01/pennsylvania-redistricting-congressional-map-veto/ (last visited Jan 7, 2023).</w:t>
      </w:r>
      <w:r w:rsidR="00495CEA">
        <w:fldChar w:fldCharType="end"/>
      </w:r>
    </w:p>
  </w:footnote>
  <w:footnote w:id="170">
    <w:p w14:paraId="03C5803A" w14:textId="2C51B4BB" w:rsidR="00CB1F2B" w:rsidRPr="00EC4F7B" w:rsidRDefault="00CB1F2B">
      <w:pPr>
        <w:pStyle w:val="FootnoteText"/>
        <w:rPr>
          <w:szCs w:val="22"/>
        </w:rPr>
      </w:pPr>
      <w:r w:rsidRPr="00434672">
        <w:rPr>
          <w:rStyle w:val="FootnoteReference"/>
        </w:rPr>
        <w:footnoteRef/>
      </w:r>
      <w:r w:rsidRPr="00EC4F7B">
        <w:rPr>
          <w:szCs w:val="22"/>
        </w:rPr>
        <w:t xml:space="preserve"> </w:t>
      </w:r>
      <w:r w:rsidRPr="002A3F7D">
        <w:rPr>
          <w:i/>
          <w:iCs/>
          <w:szCs w:val="22"/>
        </w:rPr>
        <w:t>See</w:t>
      </w:r>
      <w:r w:rsidRPr="00EC4F7B">
        <w:rPr>
          <w:szCs w:val="22"/>
        </w:rPr>
        <w:t xml:space="preserve"> </w:t>
      </w:r>
      <w:r w:rsidR="00B57BED">
        <w:rPr>
          <w:szCs w:val="22"/>
        </w:rPr>
        <w:fldChar w:fldCharType="begin"/>
      </w:r>
      <w:r w:rsidR="007A76B2">
        <w:rPr>
          <w:szCs w:val="22"/>
        </w:rPr>
        <w:instrText xml:space="preserve"> ADDIN ZOTERO_ITEM CSL_CITATION {"citationID":"ir81b2ad","properties":{"formattedCitation":"Carter v. Chapman, 270 A3dPaSupreme Court 444 (2022).","plainCitation":"Carter v. Chapman, 270 A3dPaSupreme Court 444 (2022).","noteIndex":169},"citationItems":[{"id":7913,"uris":["http://zotero.org/users/10395840/items/76QW68RT"],"itemData":{"id":7913,"type":"legal_case","authority":"Pa: Supreme Court","container-title":"A.3d.Pa:Supreme Court","number":"No. 7 MM 2022","page":"444","title":"Carter v. Chapman","volume":"270","issued":{"date-parts":[["2022",3,9]]}}}],"schema":"https://github.com/citation-style-language/schema/raw/master/csl-citation.json"} </w:instrText>
      </w:r>
      <w:r w:rsidR="00B57BED">
        <w:rPr>
          <w:szCs w:val="22"/>
        </w:rPr>
        <w:fldChar w:fldCharType="separate"/>
      </w:r>
      <w:r w:rsidR="00E12B49">
        <w:rPr>
          <w:noProof/>
          <w:szCs w:val="22"/>
        </w:rPr>
        <w:t>Carter v. Chapman, 270 A3dPaSupreme Court 444 (2022).</w:t>
      </w:r>
      <w:r w:rsidR="00B57BED">
        <w:rPr>
          <w:szCs w:val="22"/>
        </w:rPr>
        <w:fldChar w:fldCharType="end"/>
      </w:r>
    </w:p>
  </w:footnote>
  <w:footnote w:id="171">
    <w:p w14:paraId="19489140" w14:textId="27410EE1" w:rsidR="00EF51F9" w:rsidRDefault="00EF51F9" w:rsidP="00EF51F9">
      <w:pPr>
        <w:pStyle w:val="FootnoteText"/>
      </w:pPr>
      <w:r w:rsidRPr="00434672">
        <w:rPr>
          <w:rStyle w:val="FootnoteReference"/>
        </w:rPr>
        <w:footnoteRef/>
      </w:r>
      <w:r>
        <w:t xml:space="preserve"> </w:t>
      </w:r>
      <w:r w:rsidRPr="008404C2">
        <w:rPr>
          <w:i/>
          <w:iCs/>
        </w:rPr>
        <w:t xml:space="preserve">See </w:t>
      </w:r>
      <w:r w:rsidR="00D20222">
        <w:rPr>
          <w:i/>
          <w:iCs/>
        </w:rPr>
        <w:fldChar w:fldCharType="begin"/>
      </w:r>
      <w:r w:rsidR="007A76B2">
        <w:rPr>
          <w:i/>
          <w:iCs/>
        </w:rPr>
        <w:instrText xml:space="preserve"> ADDIN ZOTERO_ITEM CSL_CITATION {"citationID":"kWmFxhUs","properties":{"formattedCitation":"Johnson v. Wisconsin Elections Commission, 971 NW 2d 402 (2022).","plainCitation":"Johnson v. Wisconsin Elections Commission, 971 NW 2d 402 (2022).","noteIndex":170},"citationItems":[{"id":7914,"uris":["http://zotero.org/users/10395840/items/D2UZBG77"],"itemData":{"id":7914,"type":"legal_case","authority":"Wis: Supreme Court","container-title":"NW 2d","number":"No. 2021AP1450-OA","page":"402","title":"Johnson v. Wisconsin Elections Commission","volume":"971","issued":{"date-parts":[["2022",3,1]]}}}],"schema":"https://github.com/citation-style-language/schema/raw/master/csl-citation.json"} </w:instrText>
      </w:r>
      <w:r w:rsidR="00D20222">
        <w:rPr>
          <w:i/>
          <w:iCs/>
        </w:rPr>
        <w:fldChar w:fldCharType="separate"/>
      </w:r>
      <w:r w:rsidR="00E12B49">
        <w:rPr>
          <w:i/>
          <w:iCs/>
          <w:noProof/>
        </w:rPr>
        <w:t>Johnson v. Wisconsin Elections Commission, 971 NW 2d 402 (2022).</w:t>
      </w:r>
      <w:r w:rsidR="00D20222">
        <w:rPr>
          <w:i/>
          <w:iCs/>
        </w:rPr>
        <w:fldChar w:fldCharType="end"/>
      </w:r>
    </w:p>
  </w:footnote>
  <w:footnote w:id="172">
    <w:p w14:paraId="24D576CE" w14:textId="1C595309" w:rsidR="00874D29" w:rsidRPr="00874D29" w:rsidRDefault="00874D29">
      <w:pPr>
        <w:pStyle w:val="FootnoteText"/>
      </w:pPr>
      <w:r w:rsidRPr="00434672">
        <w:rPr>
          <w:rStyle w:val="FootnoteReference"/>
        </w:rPr>
        <w:footnoteRef/>
      </w:r>
      <w:r>
        <w:t xml:space="preserve"> </w:t>
      </w:r>
      <w:r w:rsidR="00C43B8C">
        <w:fldChar w:fldCharType="begin"/>
      </w:r>
      <w:r w:rsidR="007A76B2">
        <w:instrText xml:space="preserve"> ADDIN ZOTERO_ITEM CSL_CITATION {"citationID":"AAsww35i","properties":{"formattedCitation":"{\\i{}Id.} at 408.","plainCitation":"Id. at 408.","noteIndex":171},"citationItems":[{"id":7914,"uris":["http://zotero.org/users/10395840/items/D2UZBG77"],"itemData":{"id":7914,"type":"legal_case","authority":"Wis: Supreme Court","container-title":"NW 2d","number":"No. 2021AP1450-OA","page":"402","title":"Johnson v. Wisconsin Elections Commission","volume":"971","issued":{"date-parts":[["2022",3,1]]}},"locator":"408","label":"page"}],"schema":"https://github.com/citation-style-language/schema/raw/master/csl-citation.json"} </w:instrText>
      </w:r>
      <w:r w:rsidR="00C43B8C">
        <w:fldChar w:fldCharType="separate"/>
      </w:r>
      <w:r w:rsidR="00E12B49" w:rsidRPr="00E12B49">
        <w:rPr>
          <w:i/>
          <w:iCs/>
        </w:rPr>
        <w:t>Id.</w:t>
      </w:r>
      <w:r w:rsidR="00E12B49" w:rsidRPr="00E12B49">
        <w:t xml:space="preserve"> at 408.</w:t>
      </w:r>
      <w:r w:rsidR="00C43B8C">
        <w:fldChar w:fldCharType="end"/>
      </w:r>
    </w:p>
  </w:footnote>
  <w:footnote w:id="173">
    <w:p w14:paraId="17C6F556" w14:textId="29451AC6" w:rsidR="0015384B" w:rsidRDefault="0015384B">
      <w:pPr>
        <w:pStyle w:val="FootnoteText"/>
      </w:pPr>
      <w:r w:rsidRPr="00434672">
        <w:rPr>
          <w:rStyle w:val="FootnoteReference"/>
        </w:rPr>
        <w:footnoteRef/>
      </w:r>
      <w:r>
        <w:t xml:space="preserve"> </w:t>
      </w:r>
      <w:r w:rsidR="00A37DA4">
        <w:fldChar w:fldCharType="begin"/>
      </w:r>
      <w:r w:rsidR="007A76B2">
        <w:instrText xml:space="preserve"> ADDIN ZOTERO_ITEM CSL_CITATION {"citationID":"2zD5Ncfl","properties":{"formattedCitation":"Joseph A. Ranney, {\\i{}Wisconsin Lawyer: Battle Maps: A History of Wisconsin Redistricting Law:}, 94 {\\scaps Wis. Law} 32 (2021), https://www.wisbar.org/NewsPublications/WisconsinLawyer/Pages/Article.aspx?Volume=94&amp;Issue=5&amp;ArticleID=28393 (last visited Dec 23, 2022).","plainCitation":"Joseph A. Ranney, Wisconsin Lawyer: Battle Maps: A History of Wisconsin Redistricting Law:, 94 Wis. Law 32 (2021), https://www.wisbar.org/NewsPublications/WisconsinLawyer/Pages/Article.aspx?Volume=94&amp;Issue=5&amp;ArticleID=28393 (last visited Dec 23, 2022).","noteIndex":172},"citationItems":[{"id":7915,"uris":["http://zotero.org/users/10395840/items/FJC7LKGJ"],"itemData":{"id":7915,"type":"article-journal","abstract":"The U.S. Census is conducted every 10 years and, like clockwork, redistricting battles follow. Here is a brief history of redistricting in Wisconsin and what to expect once the 2020 census data is in.","collection-title":"bar","container-title":"Wisconsin Law","language":"en","page":"32-37","title":"Wisconsin Lawyer: Battle Maps: A History of Wisconsin Redistricting Law:","title-short":"Wisconsin Lawyer","URL":"https://www.wisbar.org/NewsPublications/WisconsinLawyer/Pages/Article.aspx?Volume=94&amp;Issue=5&amp;ArticleID=28393","volume":"94","author":[{"family":"Ranney","given":"Joseph A."}],"accessed":{"date-parts":[["2022",12,23]]},"issued":{"date-parts":[["2021",5,14]]}}}],"schema":"https://github.com/citation-style-language/schema/raw/master/csl-citation.json"} </w:instrText>
      </w:r>
      <w:r w:rsidR="00A37DA4">
        <w:fldChar w:fldCharType="separate"/>
      </w:r>
      <w:r w:rsidR="00E12B49" w:rsidRPr="00E12B49">
        <w:t xml:space="preserve">Joseph A. Ranney, </w:t>
      </w:r>
      <w:r w:rsidR="00E12B49" w:rsidRPr="00E12B49">
        <w:rPr>
          <w:i/>
          <w:iCs/>
        </w:rPr>
        <w:t>Wisconsin Lawyer: Battle Maps: A History of Wisconsin Redistricting Law:</w:t>
      </w:r>
      <w:r w:rsidR="00E12B49" w:rsidRPr="00E12B49">
        <w:t xml:space="preserve">, 94 </w:t>
      </w:r>
      <w:r w:rsidR="00E12B49" w:rsidRPr="00E12B49">
        <w:rPr>
          <w:smallCaps/>
        </w:rPr>
        <w:t>Wis. Law</w:t>
      </w:r>
      <w:r w:rsidR="00E12B49" w:rsidRPr="00E12B49">
        <w:t xml:space="preserve"> 32 (2021), https://www.wisbar.org/NewsPublications/WisconsinLawyer/Pages/Article.aspx?Volume=94&amp;Issue=5&amp;ArticleID=28393 (last visited Dec 23, 2022).</w:t>
      </w:r>
      <w:r w:rsidR="00A37DA4">
        <w:fldChar w:fldCharType="end"/>
      </w:r>
      <w:r w:rsidR="00397915">
        <w:t>(“I</w:t>
      </w:r>
      <w:r w:rsidR="00397915" w:rsidRPr="00397915">
        <w:t>n 2012, Republican candidates won 49 percent of the total vote for Assembly but 60 percent of Assembly seats, and later elections produced similar gaps.</w:t>
      </w:r>
      <w:r w:rsidR="00397915">
        <w:t>”).</w:t>
      </w:r>
    </w:p>
  </w:footnote>
  <w:footnote w:id="174">
    <w:p w14:paraId="7AEF023A" w14:textId="77FDC93A" w:rsidR="00BA783D" w:rsidRPr="00EC4F7B" w:rsidRDefault="00BA783D" w:rsidP="00BA783D">
      <w:pPr>
        <w:pStyle w:val="FootnoteText"/>
        <w:rPr>
          <w:szCs w:val="22"/>
        </w:rPr>
      </w:pPr>
      <w:r w:rsidRPr="00434672">
        <w:rPr>
          <w:rStyle w:val="FootnoteReference"/>
        </w:rPr>
        <w:footnoteRef/>
      </w:r>
      <w:r w:rsidRPr="00EC4F7B">
        <w:rPr>
          <w:szCs w:val="22"/>
        </w:rPr>
        <w:t xml:space="preserve"> See </w:t>
      </w:r>
      <w:r w:rsidR="00A53875">
        <w:rPr>
          <w:szCs w:val="22"/>
        </w:rPr>
        <w:fldChar w:fldCharType="begin"/>
      </w:r>
      <w:r w:rsidR="007A76B2">
        <w:rPr>
          <w:szCs w:val="22"/>
        </w:rPr>
        <w:instrText xml:space="preserve"> ADDIN ZOTERO_ITEM CSL_CITATION {"citationID":"MsSJ5xoo","properties":{"formattedCitation":"Lamone v. Benisek, 585 U.S. ___ (2018).","plainCitation":"Lamone v. Benisek, 585 U.S. ___ (2018).","noteIndex":173},"citationItems":[{"id":7872,"uris":["http://zotero.org/users/10395840/items/6EL9R2AQ"],"itemData":{"id":7872,"type":"legal_case","container-title":"U.S.","page":"___","title":"Lamone v. Benisek","volume":"585","issued":{"date-parts":[["2018"]]}}}],"schema":"https://github.com/citation-style-language/schema/raw/master/csl-citation.json"} </w:instrText>
      </w:r>
      <w:r w:rsidR="00A53875">
        <w:rPr>
          <w:szCs w:val="22"/>
        </w:rPr>
        <w:fldChar w:fldCharType="separate"/>
      </w:r>
      <w:r w:rsidR="00E12B49">
        <w:rPr>
          <w:noProof/>
          <w:szCs w:val="22"/>
        </w:rPr>
        <w:t>Lamone v. Benisek, 585 U.S. ___ (2018).</w:t>
      </w:r>
      <w:r w:rsidR="00A53875">
        <w:rPr>
          <w:szCs w:val="22"/>
        </w:rPr>
        <w:fldChar w:fldCharType="end"/>
      </w:r>
    </w:p>
  </w:footnote>
  <w:footnote w:id="175">
    <w:p w14:paraId="08F71E6B" w14:textId="51347E31" w:rsidR="00863C5A" w:rsidRPr="00863C5A" w:rsidRDefault="00863C5A">
      <w:pPr>
        <w:pStyle w:val="FootnoteText"/>
      </w:pPr>
      <w:r w:rsidRPr="00434672">
        <w:rPr>
          <w:rStyle w:val="FootnoteReference"/>
        </w:rPr>
        <w:footnoteRef/>
      </w:r>
      <w:r>
        <w:t xml:space="preserve"> </w:t>
      </w:r>
      <w:r w:rsidR="00A53875">
        <w:fldChar w:fldCharType="begin"/>
      </w:r>
      <w:r w:rsidR="007A76B2">
        <w:instrText xml:space="preserve"> ADDIN ZOTERO_ITEM CSL_CITATION {"citationID":"kgzOewOu","properties":{"formattedCitation":"Rucho v. Common Cause, {\\i{}supra} note 38 at 2507.","plainCitation":"Rucho v. Common Cause, supra note 38 at 2507.","noteIndex":174},"citationItems":[{"id":7868,"uris":["http://zotero.org/users/10395840/items/GG6MBMVB"],"itemData":{"id":7868,"type":"legal_case","container-title":"S.Ct.","number":"18-422","page":"2484","title":"Rucho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A53875">
        <w:fldChar w:fldCharType="separate"/>
      </w:r>
      <w:r w:rsidR="00E12B49" w:rsidRPr="00E12B49">
        <w:t xml:space="preserve">Rucho v. Common Cause, </w:t>
      </w:r>
      <w:r w:rsidR="00E12B49" w:rsidRPr="00E12B49">
        <w:rPr>
          <w:i/>
          <w:iCs/>
        </w:rPr>
        <w:t>supra</w:t>
      </w:r>
      <w:r w:rsidR="00E12B49" w:rsidRPr="00E12B49">
        <w:t xml:space="preserve"> note 38 at 2507.</w:t>
      </w:r>
      <w:r w:rsidR="00A53875">
        <w:fldChar w:fldCharType="end"/>
      </w:r>
    </w:p>
  </w:footnote>
  <w:footnote w:id="176">
    <w:p w14:paraId="707A8D24" w14:textId="41B47593" w:rsidR="000D030E" w:rsidRPr="000D030E" w:rsidRDefault="000D030E">
      <w:pPr>
        <w:pStyle w:val="FootnoteText"/>
      </w:pPr>
      <w:r w:rsidRPr="00434672">
        <w:rPr>
          <w:rStyle w:val="FootnoteReference"/>
        </w:rPr>
        <w:footnoteRef/>
      </w:r>
      <w:r>
        <w:t xml:space="preserve"> </w:t>
      </w:r>
      <w:r>
        <w:rPr>
          <w:i/>
          <w:iCs/>
        </w:rPr>
        <w:t>See</w:t>
      </w:r>
      <w:r w:rsidR="00E56083">
        <w:rPr>
          <w:i/>
          <w:iCs/>
        </w:rPr>
        <w:t xml:space="preserve"> </w:t>
      </w:r>
      <w:r w:rsidR="00E56083">
        <w:rPr>
          <w:i/>
          <w:iCs/>
        </w:rPr>
        <w:fldChar w:fldCharType="begin"/>
      </w:r>
      <w:r w:rsidR="007A76B2">
        <w:rPr>
          <w:i/>
          <w:iCs/>
        </w:rPr>
        <w:instrText xml:space="preserve"> ADDIN ZOTERO_ITEM CSL_CITATION {"citationID":"SohwXVft","properties":{"formattedCitation":"{\\i{}Id.} at 2493; 2020 Maryland legislative session, {\\scaps Ballotpedia}, https://ballotpedia.org/2020_Maryland_legislative_session (last visited Dec 23, 2022).","plainCitation":"Id. at 2493; 2020 Maryland legislative session, Ballotpedia, https://ballotpedia.org/2020_Maryland_legislative_session (last visited Dec 23, 2022).","noteIndex":175},"citationItems":[{"id":7868,"uris":["http://zotero.org/users/10395840/items/GG6MBMVB"],"itemData":{"id":7868,"type":"legal_case","container-title":"S.Ct.","number":"18-422","page":"2484","title":"Rucho v. Common Cause","volume":"139","issued":{"date-parts":[["2019"]]}},"locator":"2493","label":"page"},{"id":7917,"uris":["http://zotero.org/users/10395840/items/7XV8X6MI"],"itemData":{"id":7917,"type":"webpage","abstract":"Ballotpedia: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E56083">
        <w:rPr>
          <w:i/>
          <w:iCs/>
        </w:rPr>
        <w:fldChar w:fldCharType="separate"/>
      </w:r>
      <w:r w:rsidR="00E12B49" w:rsidRPr="00E12B49">
        <w:rPr>
          <w:i/>
          <w:iCs/>
        </w:rPr>
        <w:t>Id.</w:t>
      </w:r>
      <w:r w:rsidR="00E12B49" w:rsidRPr="00E12B49">
        <w:t xml:space="preserve"> at 2493; 2020 Maryland legislative session, </w:t>
      </w:r>
      <w:r w:rsidR="00E12B49" w:rsidRPr="00E12B49">
        <w:rPr>
          <w:smallCaps/>
        </w:rPr>
        <w:t>Ballotpedia</w:t>
      </w:r>
      <w:r w:rsidR="00E12B49" w:rsidRPr="00E12B49">
        <w:t>, https://ballotpedia.org/2020_Maryland_legislative_session (last visited Dec 23, 2022).</w:t>
      </w:r>
      <w:r w:rsidR="00E56083">
        <w:rPr>
          <w:i/>
          <w:iCs/>
        </w:rPr>
        <w:fldChar w:fldCharType="end"/>
      </w:r>
    </w:p>
  </w:footnote>
  <w:footnote w:id="177">
    <w:p w14:paraId="5B25D92A" w14:textId="019AFF8D" w:rsidR="00CA710C" w:rsidRPr="00CA710C" w:rsidRDefault="00CA710C">
      <w:pPr>
        <w:pStyle w:val="FootnoteText"/>
      </w:pPr>
      <w:r w:rsidRPr="00434672">
        <w:rPr>
          <w:rStyle w:val="FootnoteReference"/>
        </w:rPr>
        <w:footnoteRef/>
      </w:r>
      <w:r>
        <w:t xml:space="preserve"> </w:t>
      </w:r>
      <w:r w:rsidR="000F6A07">
        <w:fldChar w:fldCharType="begin"/>
      </w:r>
      <w:r w:rsidR="007A76B2">
        <w:instrText xml:space="preserve"> ADDIN ZOTERO_ITEM CSL_CITATION {"citationID":"hi6P8uow","properties":{"formattedCitation":"2020 Maryland legislative session, {\\i{}supra} note 175.","plainCitation":"2020 Maryland legislative session, supra note 175.","noteIndex":176},"citationItems":[{"id":7917,"uris":["http://zotero.org/users/10395840/items/7XV8X6MI"],"itemData":{"id":7917,"type":"webpage","abstract":"Ballotpedia: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0F6A07">
        <w:fldChar w:fldCharType="separate"/>
      </w:r>
      <w:r w:rsidR="00E12B49" w:rsidRPr="00E12B49">
        <w:t xml:space="preserve">2020 Maryland legislative session, </w:t>
      </w:r>
      <w:r w:rsidR="00E12B49" w:rsidRPr="00E12B49">
        <w:rPr>
          <w:i/>
          <w:iCs/>
        </w:rPr>
        <w:t>supra</w:t>
      </w:r>
      <w:r w:rsidR="00E12B49" w:rsidRPr="00E12B49">
        <w:t xml:space="preserve"> note 175.</w:t>
      </w:r>
      <w:r w:rsidR="000F6A07">
        <w:fldChar w:fldCharType="end"/>
      </w:r>
    </w:p>
  </w:footnote>
  <w:footnote w:id="178">
    <w:p w14:paraId="38BE58F0" w14:textId="089075A3" w:rsidR="00CA710C" w:rsidRPr="00A83B6C" w:rsidRDefault="00CA710C">
      <w:pPr>
        <w:pStyle w:val="FootnoteText"/>
        <w:rPr>
          <w:i/>
          <w:iCs/>
        </w:rPr>
      </w:pPr>
      <w:r w:rsidRPr="00434672">
        <w:rPr>
          <w:rStyle w:val="FootnoteReference"/>
        </w:rPr>
        <w:footnoteRef/>
      </w:r>
      <w:r>
        <w:t xml:space="preserve"> </w:t>
      </w:r>
      <w:r w:rsidR="00212742">
        <w:fldChar w:fldCharType="begin"/>
      </w:r>
      <w:r w:rsidR="007A76B2">
        <w:instrText xml:space="preserve"> ADDIN ZOTERO_ITEM CSL_CITATION {"citationID":"MZHFlor6","properties":{"formattedCitation":"{\\i{}Id.}","plainCitation":"Id.","noteIndex":177},"citationItems":[{"id":7917,"uris":["http://zotero.org/users/10395840/items/7XV8X6MI"],"itemData":{"id":7917,"type":"webpage","abstract":"Ballotpedia: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212742">
        <w:fldChar w:fldCharType="separate"/>
      </w:r>
      <w:r w:rsidR="00E12B49" w:rsidRPr="00E12B49">
        <w:rPr>
          <w:i/>
          <w:iCs/>
        </w:rPr>
        <w:t>Id.</w:t>
      </w:r>
      <w:r w:rsidR="00212742">
        <w:fldChar w:fldCharType="end"/>
      </w:r>
    </w:p>
  </w:footnote>
  <w:footnote w:id="179">
    <w:p w14:paraId="496F754C" w14:textId="0EA410F4" w:rsidR="00CA710C" w:rsidRDefault="00CA710C">
      <w:pPr>
        <w:pStyle w:val="FootnoteText"/>
      </w:pPr>
      <w:r w:rsidRPr="00434672">
        <w:rPr>
          <w:rStyle w:val="FootnoteReference"/>
        </w:rPr>
        <w:footnoteRef/>
      </w:r>
      <w:r>
        <w:t xml:space="preserve"> </w:t>
      </w:r>
      <w:r w:rsidRPr="00A83B6C">
        <w:rPr>
          <w:i/>
          <w:iCs/>
        </w:rPr>
        <w:t xml:space="preserve">See </w:t>
      </w:r>
      <w:r w:rsidR="00B35650">
        <w:rPr>
          <w:i/>
          <w:iCs/>
        </w:rPr>
        <w:fldChar w:fldCharType="begin"/>
      </w:r>
      <w:r w:rsidR="007A76B2">
        <w:rPr>
          <w:i/>
          <w:iCs/>
        </w:rPr>
        <w:instrText xml:space="preserve"> ADDIN ZOTERO_ITEM CSL_CITATION {"citationID":"K4LGjbgX","properties":{"formattedCitation":"Szeliga v. Lamone, Nos. C-02-CV-21-001816, C-02-CV-21-001773 Md Cir Ct (2022).","plainCitation":"Szeliga v. Lamone, Nos. C-02-CV-21-001816, C-02-CV-21-001773 Md Cir Ct (2022).","noteIndex":178},"citationItems":[{"id":7919,"uris":["http://zotero.org/users/10395840/items/PGYGGXPK"],"itemData":{"id":7919,"type":"legal_case","container-title":"Md. Cir. Ct.","number":"Nos. C-02-CV-21-001816, C-02-CV-21-001773","title":"Szeliga v. Lamone","volume":"Nos. C-02-CV-21-001816, C-02-CV-21-001773","issued":{"date-parts":[["2022",3,25]]}}}],"schema":"https://github.com/citation-style-language/schema/raw/master/csl-citation.json"} </w:instrText>
      </w:r>
      <w:r w:rsidR="00B35650">
        <w:rPr>
          <w:i/>
          <w:iCs/>
        </w:rPr>
        <w:fldChar w:fldCharType="separate"/>
      </w:r>
      <w:r w:rsidR="00E12B49">
        <w:rPr>
          <w:i/>
          <w:iCs/>
          <w:noProof/>
        </w:rPr>
        <w:t>Szeliga v. Lamone, Nos. C-02-CV-21-001816, C-02-CV-21-001773 Md Cir Ct (2022).</w:t>
      </w:r>
      <w:r w:rsidR="00B35650">
        <w:rPr>
          <w:i/>
          <w:iCs/>
        </w:rPr>
        <w:fldChar w:fldCharType="end"/>
      </w:r>
    </w:p>
  </w:footnote>
  <w:footnote w:id="180">
    <w:p w14:paraId="3E356AD3" w14:textId="4D7CBD7B" w:rsidR="00BA783D" w:rsidRPr="00EC4F7B" w:rsidRDefault="00BA783D" w:rsidP="00BA783D">
      <w:pPr>
        <w:pStyle w:val="FootnoteText"/>
        <w:rPr>
          <w:iCs/>
          <w:szCs w:val="22"/>
        </w:rPr>
      </w:pPr>
      <w:r w:rsidRPr="00434672">
        <w:rPr>
          <w:rStyle w:val="FootnoteReference"/>
        </w:rPr>
        <w:footnoteRef/>
      </w:r>
      <w:r w:rsidRPr="00EC4F7B">
        <w:rPr>
          <w:szCs w:val="22"/>
        </w:rPr>
        <w:t xml:space="preserve"> See </w:t>
      </w:r>
      <w:r w:rsidR="00F479E0">
        <w:rPr>
          <w:szCs w:val="22"/>
        </w:rPr>
        <w:fldChar w:fldCharType="begin"/>
      </w:r>
      <w:r w:rsidR="00E11CDF">
        <w:rPr>
          <w:szCs w:val="22"/>
        </w:rPr>
        <w:instrText xml:space="preserve"> ADDIN ZOTERO_ITEM CSL_CITATION {"citationID":"a1lfrac77ji","properties":{"formattedCitation":"{\\i{}Id.}","plainCitation":"Id.","noteIndex":179},"citationItems":[{"id":7919,"uris":["http://zotero.org/users/10395840/items/PGYGGXPK"],"itemData":{"id":7919,"type":"legal_case","container-title":"Md. Cir. Ct.","number":"Nos. C-02-CV-21-001816, C-02-CV-21-001773","title":"Szeliga v. Lamone","volume":"Nos. C-02-CV-21-001816, C-02-CV-21-001773","issued":{"date-parts":[["2022",3,25]]}},"label":"page"}],"schema":"https://github.com/citation-style-language/schema/raw/master/csl-citation.json"} </w:instrText>
      </w:r>
      <w:r w:rsidR="00F479E0">
        <w:rPr>
          <w:szCs w:val="22"/>
        </w:rPr>
        <w:fldChar w:fldCharType="separate"/>
      </w:r>
      <w:r w:rsidR="00E12B49" w:rsidRPr="00E12B49">
        <w:rPr>
          <w:i/>
          <w:iCs/>
        </w:rPr>
        <w:t>Id.</w:t>
      </w:r>
      <w:r w:rsidR="00F479E0">
        <w:rPr>
          <w:szCs w:val="22"/>
        </w:rPr>
        <w:fldChar w:fldCharType="end"/>
      </w:r>
    </w:p>
  </w:footnote>
  <w:footnote w:id="181">
    <w:p w14:paraId="23076FA8" w14:textId="665F1742" w:rsidR="00A118C3" w:rsidRPr="004D5760" w:rsidRDefault="00A118C3" w:rsidP="004D5760">
      <w:pPr>
        <w:pStyle w:val="FootnoteText"/>
        <w:rPr>
          <w:szCs w:val="22"/>
        </w:rPr>
      </w:pPr>
      <w:r w:rsidRPr="00434672">
        <w:rPr>
          <w:rStyle w:val="FootnoteReference"/>
        </w:rPr>
        <w:footnoteRef/>
      </w:r>
      <w:r>
        <w:t xml:space="preserve"> </w:t>
      </w:r>
      <w:r w:rsidR="004D5760">
        <w:rPr>
          <w:szCs w:val="22"/>
        </w:rPr>
        <w:fldChar w:fldCharType="begin"/>
      </w:r>
      <w:r w:rsidR="00E11CDF">
        <w:rPr>
          <w:szCs w:val="22"/>
        </w:rPr>
        <w:instrText xml:space="preserve"> ADDIN ZOTERO_ITEM CSL_CITATION {"citationID":"a18l2opsrq0","properties":{"formattedCitation":"{\\i{}Id.} at *4-7.","plainCitation":"Id. at *4-7.","noteIndex":180},"citationItems":[{"id":7919,"uris":["http://zotero.org/users/10395840/items/PGYGGXPK"],"itemData":{"id":7919,"type":"legal_case","container-title":"Md. Cir. Ct.","number":"Nos. C-02-CV-21-001816, C-02-CV-21-001773","title":"Szeliga v. Lamone","volume":"Nos. C-02-CV-21-001816, C-02-CV-21-001773","issued":{"date-parts":[["2022",3,25]]}},"locator":"*4-7","label":"page"}],"schema":"https://github.com/citation-style-language/schema/raw/master/csl-citation.json"} </w:instrText>
      </w:r>
      <w:r w:rsidR="004D5760">
        <w:rPr>
          <w:szCs w:val="22"/>
        </w:rPr>
        <w:fldChar w:fldCharType="separate"/>
      </w:r>
      <w:r w:rsidR="00E12B49" w:rsidRPr="00E12B49">
        <w:rPr>
          <w:i/>
          <w:iCs/>
        </w:rPr>
        <w:t>Id.</w:t>
      </w:r>
      <w:r w:rsidR="00E12B49" w:rsidRPr="00E12B49">
        <w:t xml:space="preserve"> at *4-7.</w:t>
      </w:r>
      <w:r w:rsidR="004D5760">
        <w:rPr>
          <w:szCs w:val="22"/>
        </w:rPr>
        <w:fldChar w:fldCharType="end"/>
      </w:r>
    </w:p>
  </w:footnote>
  <w:footnote w:id="182">
    <w:p w14:paraId="5FBE9ADB" w14:textId="02170BDE" w:rsidR="004D5760" w:rsidRPr="004D5760" w:rsidRDefault="00A118C3" w:rsidP="004D5760">
      <w:pPr>
        <w:pStyle w:val="FootnoteText"/>
        <w:rPr>
          <w:i/>
          <w:iCs/>
        </w:rPr>
      </w:pPr>
      <w:r w:rsidRPr="00434672">
        <w:rPr>
          <w:rStyle w:val="FootnoteReference"/>
        </w:rPr>
        <w:footnoteRef/>
      </w:r>
      <w:r>
        <w:t xml:space="preserve"> </w:t>
      </w:r>
      <w:r w:rsidR="00890DC5">
        <w:rPr>
          <w:i/>
          <w:iCs/>
        </w:rPr>
        <w:fldChar w:fldCharType="begin"/>
      </w:r>
      <w:r w:rsidR="00E11CDF">
        <w:rPr>
          <w:i/>
          <w:iCs/>
        </w:rPr>
        <w:instrText xml:space="preserve"> ADDIN ZOTERO_ITEM CSL_CITATION {"citationID":"a2m4eq8vli9","properties":{"formattedCitation":"{\\i{}Id.} at *121.","plainCitation":"Id. at *121.","noteIndex":181},"citationItems":[{"id":7919,"uris":["http://zotero.org/users/10395840/items/PGYGGXPK"],"itemData":{"id":7919,"type":"legal_case","container-title":"Md. Cir. Ct.","number":"Nos. C-02-CV-21-001816, C-02-CV-21-001773","title":"Szeliga v. Lamone","volume":"Nos. C-02-CV-21-001816, C-02-CV-21-001773","issued":{"date-parts":[["2022",3,25]]}},"locator":"*121","label":"page"}],"schema":"https://github.com/citation-style-language/schema/raw/master/csl-citation.json"} </w:instrText>
      </w:r>
      <w:r w:rsidR="00890DC5">
        <w:rPr>
          <w:i/>
          <w:iCs/>
        </w:rPr>
        <w:fldChar w:fldCharType="separate"/>
      </w:r>
      <w:r w:rsidR="00E12B49" w:rsidRPr="00E12B49">
        <w:rPr>
          <w:i/>
          <w:iCs/>
        </w:rPr>
        <w:t>Id.</w:t>
      </w:r>
      <w:r w:rsidR="00E12B49" w:rsidRPr="00E12B49">
        <w:t xml:space="preserve"> at *121.</w:t>
      </w:r>
      <w:r w:rsidR="00890DC5">
        <w:rPr>
          <w:i/>
          <w:iCs/>
        </w:rPr>
        <w:fldChar w:fldCharType="end"/>
      </w:r>
    </w:p>
  </w:footnote>
  <w:footnote w:id="183">
    <w:p w14:paraId="5EC40217" w14:textId="3B5E6C09" w:rsidR="00A118C3" w:rsidRPr="002710BD" w:rsidRDefault="00A118C3">
      <w:pPr>
        <w:pStyle w:val="FootnoteText"/>
        <w:rPr>
          <w:i/>
          <w:iCs/>
        </w:rPr>
      </w:pPr>
      <w:r w:rsidRPr="00434672">
        <w:rPr>
          <w:rStyle w:val="FootnoteReference"/>
        </w:rPr>
        <w:footnoteRef/>
      </w:r>
      <w:r>
        <w:t xml:space="preserve"> </w:t>
      </w:r>
      <w:r w:rsidR="008C1E33">
        <w:rPr>
          <w:i/>
          <w:iCs/>
        </w:rPr>
        <w:t>Id.</w:t>
      </w:r>
    </w:p>
  </w:footnote>
  <w:footnote w:id="184">
    <w:p w14:paraId="349561E2" w14:textId="271A0296" w:rsidR="00A118C3" w:rsidRPr="008C1E33" w:rsidRDefault="00A118C3">
      <w:pPr>
        <w:pStyle w:val="FootnoteText"/>
      </w:pPr>
      <w:r w:rsidRPr="00434672">
        <w:rPr>
          <w:rStyle w:val="FootnoteReference"/>
        </w:rPr>
        <w:footnoteRef/>
      </w:r>
      <w:r>
        <w:t xml:space="preserve"> </w:t>
      </w:r>
      <w:r w:rsidR="00011ACD">
        <w:rPr>
          <w:i/>
          <w:iCs/>
        </w:rPr>
        <w:fldChar w:fldCharType="begin"/>
      </w:r>
      <w:r w:rsidR="00E11CDF">
        <w:rPr>
          <w:i/>
          <w:iCs/>
        </w:rPr>
        <w:instrText xml:space="preserve"> ADDIN ZOTERO_ITEM CSL_CITATION {"citationID":"ardtd87glv","properties":{"formattedCitation":"Szeliga v. Lamone, {\\i{}supra} note 178 at *10.","plainCitation":"Szeliga v. Lamone, supra note 178 at *10.","noteIndex":183},"citationItems":[{"id":7919,"uris":["http://zotero.org/users/10395840/items/PGYGGXPK"],"itemData":{"id":7919,"type":"legal_case","container-title":"Md. Cir. Ct.","number":"Nos. C-02-CV-21-001816, C-02-CV-21-001773","title":"Szeliga v. Lamone","volume":"Nos. C-02-CV-21-001816, C-02-CV-21-001773","issued":{"date-parts":[["2022",3,25]]}},"locator":"*10","label":"page"}],"schema":"https://github.com/citation-style-language/schema/raw/master/csl-citation.json"} </w:instrText>
      </w:r>
      <w:r w:rsidR="00011ACD">
        <w:rPr>
          <w:i/>
          <w:iCs/>
        </w:rPr>
        <w:fldChar w:fldCharType="separate"/>
      </w:r>
      <w:r w:rsidR="00E12B49" w:rsidRPr="00E12B49">
        <w:t xml:space="preserve">Szeliga v. Lamone, </w:t>
      </w:r>
      <w:r w:rsidR="00E12B49" w:rsidRPr="00E12B49">
        <w:rPr>
          <w:i/>
          <w:iCs/>
        </w:rPr>
        <w:t>supra</w:t>
      </w:r>
      <w:r w:rsidR="00E12B49" w:rsidRPr="00E12B49">
        <w:t xml:space="preserve"> note 178 at *10.</w:t>
      </w:r>
      <w:r w:rsidR="00011ACD">
        <w:rPr>
          <w:i/>
          <w:iCs/>
        </w:rPr>
        <w:fldChar w:fldCharType="end"/>
      </w:r>
    </w:p>
  </w:footnote>
  <w:footnote w:id="185">
    <w:p w14:paraId="4A1857BA" w14:textId="77156194" w:rsidR="00A118C3" w:rsidRDefault="00A118C3">
      <w:pPr>
        <w:pStyle w:val="FootnoteText"/>
      </w:pPr>
      <w:r w:rsidRPr="00434672">
        <w:rPr>
          <w:rStyle w:val="FootnoteReference"/>
        </w:rPr>
        <w:footnoteRef/>
      </w:r>
      <w:r>
        <w:t xml:space="preserve"> </w:t>
      </w:r>
      <w:r w:rsidR="008C1E33" w:rsidRPr="002710BD">
        <w:rPr>
          <w:i/>
          <w:iCs/>
        </w:rPr>
        <w:t>See</w:t>
      </w:r>
      <w:r w:rsidR="008C1E33">
        <w:t xml:space="preserve"> </w:t>
      </w:r>
      <w:r w:rsidR="008C1E33" w:rsidRPr="002710BD">
        <w:rPr>
          <w:smallCaps/>
        </w:rPr>
        <w:t xml:space="preserve">Md. Const. art. III, § 4 </w:t>
      </w:r>
      <w:r w:rsidR="008C1E33" w:rsidRPr="00BE1811">
        <w:t>and</w:t>
      </w:r>
      <w:r w:rsidR="008C1E33" w:rsidRPr="002710BD">
        <w:rPr>
          <w:smallCaps/>
        </w:rPr>
        <w:t xml:space="preserve"> Md. Const. Decl. of Rts. art. VII, XXIV, and XV.</w:t>
      </w:r>
    </w:p>
  </w:footnote>
  <w:footnote w:id="186">
    <w:p w14:paraId="524A1BC5" w14:textId="6E33D2F7" w:rsidR="00F2540D" w:rsidRPr="00EC4F7B" w:rsidRDefault="00F2540D" w:rsidP="00F2540D">
      <w:pPr>
        <w:pStyle w:val="FootnoteText"/>
        <w:rPr>
          <w:szCs w:val="22"/>
        </w:rPr>
      </w:pPr>
      <w:r w:rsidRPr="00434672">
        <w:rPr>
          <w:rStyle w:val="FootnoteReference"/>
        </w:rPr>
        <w:footnoteRef/>
      </w:r>
      <w:r w:rsidRPr="00EC4F7B">
        <w:rPr>
          <w:szCs w:val="22"/>
        </w:rPr>
        <w:t xml:space="preserve"> </w:t>
      </w:r>
      <w:r w:rsidR="00CF0620">
        <w:rPr>
          <w:szCs w:val="22"/>
        </w:rPr>
        <w:fldChar w:fldCharType="begin"/>
      </w:r>
      <w:r w:rsidR="007A76B2">
        <w:rPr>
          <w:szCs w:val="22"/>
        </w:rPr>
        <w:instrText xml:space="preserve"> ADDIN ZOTERO_ITEM CSL_CITATION {"citationID":"OlfscKoL","properties":{"formattedCitation":"Szeliga v. Lamone, {\\i{}supra} note 178 at 27.","plainCitation":"Szeliga v. Lamone, supra note 178 at 27.","noteIndex":185},"citationItems":[{"id":7919,"uris":["http://zotero.org/users/10395840/items/PGYGGXPK"],"itemData":{"id":7919,"type":"legal_case","container-title":"Md. Cir. Ct.","number":"Nos. C-02-CV-21-001816, C-02-CV-21-001773","title":"Szeliga v. Lamone","volume":"Nos. C-02-CV-21-001816, C-02-CV-21-001773","issued":{"date-parts":[["2022",3,25]]}},"locator":"27","label":"page"}],"schema":"https://github.com/citation-style-language/schema/raw/master/csl-citation.json"} </w:instrText>
      </w:r>
      <w:r w:rsidR="00CF0620">
        <w:rPr>
          <w:szCs w:val="22"/>
        </w:rPr>
        <w:fldChar w:fldCharType="separate"/>
      </w:r>
      <w:r w:rsidR="00E12B49" w:rsidRPr="00E12B49">
        <w:t xml:space="preserve">Szeliga v. Lamone, </w:t>
      </w:r>
      <w:r w:rsidR="00E12B49" w:rsidRPr="00E12B49">
        <w:rPr>
          <w:i/>
          <w:iCs/>
        </w:rPr>
        <w:t>supra</w:t>
      </w:r>
      <w:r w:rsidR="00E12B49" w:rsidRPr="00E12B49">
        <w:t xml:space="preserve"> note 178 at 27.</w:t>
      </w:r>
      <w:r w:rsidR="00CF0620">
        <w:rPr>
          <w:szCs w:val="22"/>
        </w:rPr>
        <w:fldChar w:fldCharType="end"/>
      </w:r>
    </w:p>
  </w:footnote>
  <w:footnote w:id="187">
    <w:p w14:paraId="1A3D7A1C" w14:textId="70F7F396" w:rsidR="00FF3E71" w:rsidRPr="00FF3E71" w:rsidRDefault="00FF3E71">
      <w:pPr>
        <w:pStyle w:val="FootnoteText"/>
      </w:pPr>
      <w:r w:rsidRPr="00434672">
        <w:rPr>
          <w:rStyle w:val="FootnoteReference"/>
        </w:rPr>
        <w:footnoteRef/>
      </w:r>
      <w:r>
        <w:t xml:space="preserve"> </w:t>
      </w:r>
      <w:r w:rsidR="00CF0620">
        <w:rPr>
          <w:szCs w:val="22"/>
        </w:rPr>
        <w:fldChar w:fldCharType="begin"/>
      </w:r>
      <w:r w:rsidR="007A76B2">
        <w:rPr>
          <w:szCs w:val="22"/>
        </w:rPr>
        <w:instrText xml:space="preserve"> ADDIN ZOTERO_ITEM CSL_CITATION {"citationID":"fGvMIxPS","properties":{"formattedCitation":"{\\i{}Id.} at 124.","plainCitation":"Id. at 124.","noteIndex":186},"citationItems":[{"id":7919,"uris":["http://zotero.org/users/10395840/items/PGYGGXPK"],"itemData":{"id":7919,"type":"legal_case","container-title":"Md. Cir. Ct.","number":"Nos. C-02-CV-21-001816, C-02-CV-21-001773","title":"Szeliga v. Lamone","volume":"Nos. C-02-CV-21-001816, C-02-CV-21-001773","issued":{"date-parts":[["2022",3,25]]}},"locator":"124","label":"page"}],"schema":"https://github.com/citation-style-language/schema/raw/master/csl-citation.json"} </w:instrText>
      </w:r>
      <w:r w:rsidR="00CF0620">
        <w:rPr>
          <w:szCs w:val="22"/>
        </w:rPr>
        <w:fldChar w:fldCharType="separate"/>
      </w:r>
      <w:r w:rsidR="00E12B49" w:rsidRPr="00E12B49">
        <w:rPr>
          <w:i/>
          <w:iCs/>
        </w:rPr>
        <w:t>Id.</w:t>
      </w:r>
      <w:r w:rsidR="00E12B49" w:rsidRPr="00E12B49">
        <w:t xml:space="preserve"> at 124.</w:t>
      </w:r>
      <w:r w:rsidR="00CF0620">
        <w:rPr>
          <w:szCs w:val="22"/>
        </w:rPr>
        <w:fldChar w:fldCharType="end"/>
      </w:r>
    </w:p>
  </w:footnote>
  <w:footnote w:id="188">
    <w:p w14:paraId="65C80F70" w14:textId="212F84F3" w:rsidR="00E16E31" w:rsidRDefault="00E16E31">
      <w:pPr>
        <w:pStyle w:val="FootnoteText"/>
      </w:pPr>
      <w:r w:rsidRPr="00434672">
        <w:rPr>
          <w:rStyle w:val="FootnoteReference"/>
        </w:rPr>
        <w:footnoteRef/>
      </w:r>
      <w:r>
        <w:t xml:space="preserve"> </w:t>
      </w:r>
      <w:r w:rsidR="00A15B95">
        <w:fldChar w:fldCharType="begin"/>
      </w:r>
      <w:r w:rsidR="007A76B2">
        <w:instrText xml:space="preserve"> ADDIN ZOTERO_ITEM CSL_CITATION {"citationID":"79FuRJcW","properties":{"formattedCitation":"Associated Press, {\\i{}Governor approves new congressional map in Maryland}, {\\scaps Politico}, Apr. 4, 2022, https://www.politico.com/news/2022/04/04/redistricting-maryland-hogan-congressional-map-00022904 (last visited Dec 23, 2022).","plainCitation":"Associated Press, Governor approves new congressional map in Maryland, Politico, Apr. 4, 2022, https://www.politico.com/news/2022/04/04/redistricting-maryland-hogan-congressional-map-00022904 (last visited Dec 23, 2022).","noteIndex":187},"citationItems":[{"id":7920,"uris":["http://zotero.org/users/10395840/items/78NJVD73"],"itemData":{"id":7920,"type":"article-newspaper","container-title":"Politico","title":"Governor approves new congressional map in Maryland","URL":"https://www.politico.com/news/2022/04/04/redistricting-maryland-hogan-congressional-map-00022904","author":[{"family":"Associated Press","given":""}],"accessed":{"date-parts":[["2022",12,23]]},"issued":{"date-parts":[["2022",4,4]]}}}],"schema":"https://github.com/citation-style-language/schema/raw/master/csl-citation.json"} </w:instrText>
      </w:r>
      <w:r w:rsidR="00A15B95">
        <w:fldChar w:fldCharType="separate"/>
      </w:r>
      <w:r w:rsidR="00E12B49" w:rsidRPr="00E12B49">
        <w:t xml:space="preserve">Associated Press, </w:t>
      </w:r>
      <w:r w:rsidR="00E12B49" w:rsidRPr="00E12B49">
        <w:rPr>
          <w:i/>
          <w:iCs/>
        </w:rPr>
        <w:t>Governor approves new congressional map in Maryland</w:t>
      </w:r>
      <w:r w:rsidR="00E12B49" w:rsidRPr="00E12B49">
        <w:t xml:space="preserve">, </w:t>
      </w:r>
      <w:r w:rsidR="00E12B49" w:rsidRPr="00E12B49">
        <w:rPr>
          <w:smallCaps/>
        </w:rPr>
        <w:t>Politico</w:t>
      </w:r>
      <w:r w:rsidR="00E12B49" w:rsidRPr="00E12B49">
        <w:t>, Apr. 4, 2022, https://www.politico.com/news/2022/04/04/redistricting-maryland-hogan-congressional-map-00022904 (last visited Dec 23, 2022).</w:t>
      </w:r>
      <w:r w:rsidR="00A15B95">
        <w:fldChar w:fldCharType="end"/>
      </w:r>
    </w:p>
  </w:footnote>
  <w:footnote w:id="189">
    <w:p w14:paraId="7E73AD1D" w14:textId="359CCD4D" w:rsidR="0074401D" w:rsidRPr="00DF1B18" w:rsidRDefault="0074401D" w:rsidP="00A33B23">
      <w:pPr>
        <w:pStyle w:val="FootnoteText"/>
      </w:pPr>
      <w:r w:rsidRPr="00434672">
        <w:rPr>
          <w:rStyle w:val="FootnoteReference"/>
        </w:rPr>
        <w:footnoteRef/>
      </w:r>
      <w:r>
        <w:t xml:space="preserve"> </w:t>
      </w:r>
      <w:r w:rsidRPr="00A83B6C">
        <w:rPr>
          <w:i/>
          <w:iCs/>
        </w:rPr>
        <w:t xml:space="preserve">See </w:t>
      </w:r>
      <w:r w:rsidR="003B6911">
        <w:rPr>
          <w:i/>
          <w:iCs/>
        </w:rPr>
        <w:fldChar w:fldCharType="begin"/>
      </w:r>
      <w:r w:rsidR="007A76B2">
        <w:rPr>
          <w:i/>
          <w:iCs/>
        </w:rPr>
        <w:instrText xml:space="preserve"> ADDIN ZOTERO_ITEM CSL_CITATION {"citationID":"rGc88bWD","properties":{"formattedCitation":"Harper v. Lewis, {\\i{}supra} note 56 at 7\\uc0\\u8211{}15.","plainCitation":"Harper v. Lewis, supra note 56 at 7–15.","noteIndex":188},"citationItems":[{"id":7922,"uris":["http://zotero.org/users/10395840/items/3BHB3MDY"],"itemData":{"id":7922,"type":"legal_case","authority":"N.C.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19-CVS-012667","issued":{"date-parts":[["2019",10,28]]}},"locator":"7–15 ","label":"page"}],"schema":"https://github.com/citation-style-language/schema/raw/master/csl-citation.json"} </w:instrText>
      </w:r>
      <w:r w:rsidR="003B6911">
        <w:rPr>
          <w:i/>
          <w:iCs/>
        </w:rPr>
        <w:fldChar w:fldCharType="separate"/>
      </w:r>
      <w:r w:rsidR="00E12B49" w:rsidRPr="00E12B49">
        <w:t xml:space="preserve">Harper v. Lewis, </w:t>
      </w:r>
      <w:r w:rsidR="00E12B49" w:rsidRPr="00E12B49">
        <w:rPr>
          <w:i/>
          <w:iCs/>
        </w:rPr>
        <w:t>supra</w:t>
      </w:r>
      <w:r w:rsidR="00E12B49" w:rsidRPr="00E12B49">
        <w:t xml:space="preserve"> note 56 at 7–15.</w:t>
      </w:r>
      <w:r w:rsidR="003B6911">
        <w:rPr>
          <w:i/>
          <w:iCs/>
        </w:rPr>
        <w:fldChar w:fldCharType="end"/>
      </w:r>
      <w:r w:rsidR="00DF1B18">
        <w:rPr>
          <w:i/>
          <w:iCs/>
        </w:rPr>
        <w:t xml:space="preserve"> Harper v. Hall</w:t>
      </w:r>
      <w:r w:rsidR="00DF1B18">
        <w:t xml:space="preserve">, 380 N.C. at </w:t>
      </w:r>
      <w:r w:rsidR="00935D2E">
        <w:t xml:space="preserve">455 </w:t>
      </w:r>
      <w:r w:rsidR="00DF1B18">
        <w:t>(Newby, J., dissenting) (</w:t>
      </w:r>
      <w:r w:rsidR="00935D2E">
        <w:t>“No express provision of our constitution has been violated here.</w:t>
      </w:r>
      <w:r w:rsidR="00A33B23">
        <w:t xml:space="preserve"> Nonetheless, in the majority's view, it is the members of this Court, rather than the people, who hold the power to alter our constitution. Thus, the majority by judicial fiat amends the plain text of Article I, Sections 10, 12, 14, and 19, to empower courts to supervise the legislative power of redistricting when met with complaints of partisan gerrymandering.</w:t>
      </w:r>
      <w:r w:rsidR="00935D2E">
        <w:t>”</w:t>
      </w:r>
      <w:r w:rsidR="00DF1B18">
        <w:t>).</w:t>
      </w:r>
    </w:p>
  </w:footnote>
  <w:footnote w:id="190">
    <w:p w14:paraId="60B57FAC" w14:textId="25FE4FA1" w:rsidR="001755B2" w:rsidRDefault="001755B2">
      <w:pPr>
        <w:pStyle w:val="FootnoteText"/>
      </w:pPr>
      <w:r w:rsidRPr="00434672">
        <w:rPr>
          <w:rStyle w:val="FootnoteReference"/>
        </w:rPr>
        <w:footnoteRef/>
      </w:r>
      <w:r>
        <w:t xml:space="preserve"> </w:t>
      </w:r>
      <w:r w:rsidR="00A34AD5">
        <w:fldChar w:fldCharType="begin"/>
      </w:r>
      <w:r w:rsidR="007A76B2">
        <w:instrText xml:space="preserve"> ADDIN ZOTERO_ITEM CSL_CITATION {"citationID":"psm8Ns4y","properties":{"formattedCitation":"Rucho v. Common Cause, {\\i{}supra} note 38 at 2491, 2509.","plainCitation":"Rucho v. Common Cause, supra note 38 at 2491, 2509.","noteIndex":189},"citationItems":[{"id":7868,"uris":["http://zotero.org/users/10395840/items/GG6MBMVB"],"itemData":{"id":7868,"type":"legal_case","container-title":"S.Ct.","number":"18-422","page":"2484","title":"Rucho v. Common Cause","volume":"139","issued":{"date-parts":[["2019"]]}},"locator":"2491, 2509","label":"page"}],"schema":"https://github.com/citation-style-language/schema/raw/master/csl-citation.json"} </w:instrText>
      </w:r>
      <w:r w:rsidR="00A34AD5">
        <w:fldChar w:fldCharType="separate"/>
      </w:r>
      <w:r w:rsidR="00E12B49" w:rsidRPr="00E12B49">
        <w:t xml:space="preserve">Rucho v. Common Cause, </w:t>
      </w:r>
      <w:r w:rsidR="00E12B49" w:rsidRPr="00E12B49">
        <w:rPr>
          <w:i/>
          <w:iCs/>
        </w:rPr>
        <w:t>supra</w:t>
      </w:r>
      <w:r w:rsidR="00E12B49" w:rsidRPr="00E12B49">
        <w:t xml:space="preserve"> note 38 at 2491, 2509.</w:t>
      </w:r>
      <w:r w:rsidR="00A34AD5">
        <w:fldChar w:fldCharType="end"/>
      </w:r>
    </w:p>
  </w:footnote>
  <w:footnote w:id="191">
    <w:p w14:paraId="6285C475" w14:textId="40418A69" w:rsidR="00CB1F2B" w:rsidRPr="00EC4F7B" w:rsidRDefault="00CB1F2B">
      <w:pPr>
        <w:pStyle w:val="FootnoteText"/>
        <w:rPr>
          <w:szCs w:val="22"/>
        </w:rPr>
      </w:pPr>
      <w:r w:rsidRPr="00434672">
        <w:rPr>
          <w:rStyle w:val="FootnoteReference"/>
        </w:rPr>
        <w:footnoteRef/>
      </w:r>
      <w:r w:rsidRPr="00EC4F7B">
        <w:rPr>
          <w:szCs w:val="22"/>
        </w:rPr>
        <w:t xml:space="preserve"> </w:t>
      </w:r>
      <w:r w:rsidR="00B21106">
        <w:rPr>
          <w:szCs w:val="22"/>
        </w:rPr>
        <w:fldChar w:fldCharType="begin"/>
      </w:r>
      <w:r w:rsidR="007A76B2">
        <w:rPr>
          <w:szCs w:val="22"/>
        </w:rPr>
        <w:instrText xml:space="preserve"> ADDIN ZOTERO_ITEM CSL_CITATION {"citationID":"rfyyEyEm","properties":{"formattedCitation":"Cooper v. Harris, 581 U.S. 285 (2017).","plainCitation":"Cooper v. Harris, 581 U.S. 285 (2017).","noteIndex":190},"citationItems":[{"id":7923,"uris":["http://zotero.org/users/10395840/items/QAEIBU7T"],"itemData":{"id":7923,"type":"legal_case","container-title":"U.S.","page":"285","title":"Cooper v. Harris","volume":"581","issued":{"date-parts":[["2017"]]}}}],"schema":"https://github.com/citation-style-language/schema/raw/master/csl-citation.json"} </w:instrText>
      </w:r>
      <w:r w:rsidR="00B21106">
        <w:rPr>
          <w:szCs w:val="22"/>
        </w:rPr>
        <w:fldChar w:fldCharType="separate"/>
      </w:r>
      <w:r w:rsidR="00E12B49">
        <w:rPr>
          <w:noProof/>
          <w:szCs w:val="22"/>
        </w:rPr>
        <w:t>Cooper v. Harris, 581 U.S. 285 (2017).</w:t>
      </w:r>
      <w:r w:rsidR="00B21106">
        <w:rPr>
          <w:szCs w:val="22"/>
        </w:rPr>
        <w:fldChar w:fldCharType="end"/>
      </w:r>
    </w:p>
  </w:footnote>
  <w:footnote w:id="192">
    <w:p w14:paraId="2F8513C3" w14:textId="3CD2DEAB" w:rsidR="003B0465" w:rsidRPr="0070283D" w:rsidRDefault="003B0465">
      <w:pPr>
        <w:pStyle w:val="FootnoteText"/>
      </w:pPr>
      <w:r w:rsidRPr="00434672">
        <w:rPr>
          <w:rStyle w:val="FootnoteReference"/>
        </w:rPr>
        <w:footnoteRef/>
      </w:r>
      <w:r>
        <w:t xml:space="preserve"> </w:t>
      </w:r>
      <w:r w:rsidR="002F31AB">
        <w:fldChar w:fldCharType="begin"/>
      </w:r>
      <w:r w:rsidR="007A76B2">
        <w:instrText xml:space="preserve"> ADDIN ZOTERO_ITEM CSL_CITATION {"citationID":"DhW1WzPN","properties":{"formattedCitation":"{\\i{}Id.} at 313.","plainCitation":"Id. at 313.","noteIndex":191},"citationItems":[{"id":7923,"uris":["http://zotero.org/users/10395840/items/QAEIBU7T"],"itemData":{"id":7923,"type":"legal_case","container-title":"U.S.","page":"285","title":"Cooper v. Harris","volume":"581","issued":{"date-parts":[["2017"]]}},"locator":"313","label":"page"}],"schema":"https://github.com/citation-style-language/schema/raw/master/csl-citation.json"} </w:instrText>
      </w:r>
      <w:r w:rsidR="002F31AB">
        <w:fldChar w:fldCharType="separate"/>
      </w:r>
      <w:r w:rsidR="00E12B49" w:rsidRPr="00E12B49">
        <w:rPr>
          <w:i/>
          <w:iCs/>
        </w:rPr>
        <w:t>Id.</w:t>
      </w:r>
      <w:r w:rsidR="00E12B49" w:rsidRPr="00E12B49">
        <w:t xml:space="preserve"> at 313.</w:t>
      </w:r>
      <w:r w:rsidR="002F31AB">
        <w:fldChar w:fldCharType="end"/>
      </w:r>
      <w:r w:rsidR="002F31AB">
        <w:rPr>
          <w:i/>
          <w:iCs/>
        </w:rPr>
        <w:t xml:space="preserve"> </w:t>
      </w:r>
      <w:r w:rsidR="00F5079C">
        <w:t>(“</w:t>
      </w:r>
      <w:r w:rsidR="00F5079C" w:rsidRPr="00F5079C">
        <w:t xml:space="preserve">Hofeller explained that Rucho and Lewis instructed him, first and foremost, to make the map as a whole </w:t>
      </w:r>
      <w:r w:rsidR="00F5079C">
        <w:t>‘</w:t>
      </w:r>
      <w:r w:rsidR="00F5079C" w:rsidRPr="00F5079C">
        <w:t>more favorable to Republican candidates.</w:t>
      </w:r>
      <w:r w:rsidR="00F5079C">
        <w:t>’</w:t>
      </w:r>
      <w:r w:rsidR="00F5079C" w:rsidRPr="00F5079C">
        <w:t>”</w:t>
      </w:r>
      <w:r w:rsidR="00F5079C">
        <w:t>)</w:t>
      </w:r>
      <w:r w:rsidR="0070283D">
        <w:t>.</w:t>
      </w:r>
      <w:r w:rsidR="004F5C79">
        <w:t xml:space="preserve"> </w:t>
      </w:r>
    </w:p>
  </w:footnote>
  <w:footnote w:id="193">
    <w:p w14:paraId="78CC2264" w14:textId="2447E303" w:rsidR="00087650" w:rsidRDefault="00087650">
      <w:pPr>
        <w:pStyle w:val="FootnoteText"/>
      </w:pPr>
      <w:r w:rsidRPr="00434672">
        <w:rPr>
          <w:rStyle w:val="FootnoteReference"/>
        </w:rPr>
        <w:footnoteRef/>
      </w:r>
      <w:r>
        <w:t xml:space="preserve"> </w:t>
      </w:r>
      <w:r w:rsidR="0017106E">
        <w:fldChar w:fldCharType="begin"/>
      </w:r>
      <w:r w:rsidR="007A76B2">
        <w:instrText xml:space="preserve"> ADDIN ZOTERO_ITEM CSL_CITATION {"citationID":"w4ukRfLm","properties":{"formattedCitation":"Harper v. Lewis, {\\i{}supra} note 56.","plainCitation":"Harper v. Lewis, supra note 56.","noteIndex":192},"citationItems":[{"id":7922,"uris":["http://zotero.org/users/10395840/items/3BHB3MDY"],"itemData":{"id":7922,"type":"legal_case","authority":"N.C.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19-CVS-012667","issued":{"date-parts":[["2019",10,28]]}}}],"schema":"https://github.com/citation-style-language/schema/raw/master/csl-citation.json"} </w:instrText>
      </w:r>
      <w:r w:rsidR="0017106E">
        <w:fldChar w:fldCharType="separate"/>
      </w:r>
      <w:r w:rsidR="00E12B49" w:rsidRPr="00E12B49">
        <w:t xml:space="preserve">Harper v. Lewis, </w:t>
      </w:r>
      <w:r w:rsidR="00E12B49" w:rsidRPr="00E12B49">
        <w:rPr>
          <w:i/>
          <w:iCs/>
        </w:rPr>
        <w:t>supra</w:t>
      </w:r>
      <w:r w:rsidR="00E12B49" w:rsidRPr="00E12B49">
        <w:t xml:space="preserve"> note 56.</w:t>
      </w:r>
      <w:r w:rsidR="0017106E">
        <w:fldChar w:fldCharType="end"/>
      </w:r>
    </w:p>
  </w:footnote>
  <w:footnote w:id="194">
    <w:p w14:paraId="57AA7EFD" w14:textId="7F23E8A0" w:rsidR="00CB1F2B" w:rsidRPr="00EC4F7B" w:rsidRDefault="00CB1F2B">
      <w:pPr>
        <w:pStyle w:val="FootnoteText"/>
        <w:rPr>
          <w:szCs w:val="22"/>
        </w:rPr>
      </w:pPr>
      <w:r w:rsidRPr="00434672">
        <w:rPr>
          <w:rStyle w:val="FootnoteReference"/>
        </w:rPr>
        <w:footnoteRef/>
      </w:r>
      <w:r w:rsidRPr="00EC4F7B">
        <w:rPr>
          <w:szCs w:val="22"/>
        </w:rPr>
        <w:t xml:space="preserve"> N.C. Const. Art. I, § 10</w:t>
      </w:r>
    </w:p>
  </w:footnote>
  <w:footnote w:id="195">
    <w:p w14:paraId="36C6197E" w14:textId="24715053" w:rsidR="00CB1F2B" w:rsidRPr="00EC4F7B" w:rsidRDefault="00CB1F2B">
      <w:pPr>
        <w:pStyle w:val="FootnoteText"/>
        <w:rPr>
          <w:szCs w:val="22"/>
        </w:rPr>
      </w:pPr>
      <w:r w:rsidRPr="00434672">
        <w:rPr>
          <w:rStyle w:val="FootnoteReference"/>
        </w:rPr>
        <w:footnoteRef/>
      </w:r>
      <w:r w:rsidRPr="00EC4F7B">
        <w:rPr>
          <w:szCs w:val="22"/>
        </w:rPr>
        <w:t xml:space="preserve"> N.C. Const. Art. I, § 19</w:t>
      </w:r>
    </w:p>
  </w:footnote>
  <w:footnote w:id="196">
    <w:p w14:paraId="5F649937" w14:textId="536396C2" w:rsidR="00CB1F2B" w:rsidRPr="00EC4F7B" w:rsidRDefault="00CB1F2B">
      <w:pPr>
        <w:pStyle w:val="FootnoteText"/>
        <w:rPr>
          <w:szCs w:val="22"/>
        </w:rPr>
      </w:pPr>
      <w:r w:rsidRPr="00434672">
        <w:rPr>
          <w:rStyle w:val="FootnoteReference"/>
        </w:rPr>
        <w:footnoteRef/>
      </w:r>
      <w:r w:rsidRPr="00EC4F7B">
        <w:rPr>
          <w:szCs w:val="22"/>
        </w:rPr>
        <w:t xml:space="preserve"> N.C. Const. Art. I, §§ 12 &amp; 14</w:t>
      </w:r>
    </w:p>
  </w:footnote>
  <w:footnote w:id="197">
    <w:p w14:paraId="2AA0EABC" w14:textId="234F26AA" w:rsidR="00E37EE2" w:rsidRDefault="00E37EE2">
      <w:pPr>
        <w:pStyle w:val="FootnoteText"/>
      </w:pPr>
      <w:r w:rsidRPr="00434672">
        <w:rPr>
          <w:rStyle w:val="FootnoteReference"/>
        </w:rPr>
        <w:footnoteRef/>
      </w:r>
      <w:r>
        <w:t xml:space="preserve"> </w:t>
      </w:r>
      <w:r w:rsidR="00AE6861">
        <w:fldChar w:fldCharType="begin"/>
      </w:r>
      <w:r w:rsidR="007A76B2">
        <w:instrText xml:space="preserve"> ADDIN ZOTERO_ITEM CSL_CITATION {"citationID":"Gu4FeRwT","properties":{"formattedCitation":"Harper v. Lewis, {\\i{}supra} note 56 at 22\\uc0\\u8211{}24.","plainCitation":"Harper v. Lewis, supra note 56 at 22–24.","noteIndex":196},"citationItems":[{"id":7922,"uris":["http://zotero.org/users/10395840/items/3BHB3MDY"],"itemData":{"id":7922,"type":"legal_case","authority":"N.C.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19-CVS-012667","issued":{"date-parts":[["2019",10,28]]}},"locator":"22-24","label":"page"}],"schema":"https://github.com/citation-style-language/schema/raw/master/csl-citation.json"} </w:instrText>
      </w:r>
      <w:r w:rsidR="00AE6861">
        <w:fldChar w:fldCharType="separate"/>
      </w:r>
      <w:r w:rsidR="00E12B49" w:rsidRPr="00E12B49">
        <w:t xml:space="preserve">Harper v. Lewis, </w:t>
      </w:r>
      <w:r w:rsidR="00E12B49" w:rsidRPr="00E12B49">
        <w:rPr>
          <w:i/>
          <w:iCs/>
        </w:rPr>
        <w:t>supra</w:t>
      </w:r>
      <w:r w:rsidR="00E12B49" w:rsidRPr="00E12B49">
        <w:t xml:space="preserve"> note 56 at 22–24.</w:t>
      </w:r>
      <w:r w:rsidR="00AE6861">
        <w:fldChar w:fldCharType="end"/>
      </w:r>
    </w:p>
  </w:footnote>
  <w:footnote w:id="198">
    <w:p w14:paraId="446D9D06" w14:textId="485670F5" w:rsidR="00A3036A" w:rsidRDefault="00A3036A">
      <w:pPr>
        <w:pStyle w:val="FootnoteText"/>
      </w:pPr>
      <w:r w:rsidRPr="00434672">
        <w:rPr>
          <w:rStyle w:val="FootnoteReference"/>
        </w:rPr>
        <w:footnoteRef/>
      </w:r>
      <w:r>
        <w:t xml:space="preserve"> </w:t>
      </w:r>
      <w:r w:rsidR="003A06F2" w:rsidRPr="00A83B6C">
        <w:rPr>
          <w:i/>
          <w:iCs/>
        </w:rPr>
        <w:t>See</w:t>
      </w:r>
      <w:r w:rsidR="00B11423">
        <w:t xml:space="preserve"> </w:t>
      </w:r>
      <w:r w:rsidR="00B11423">
        <w:fldChar w:fldCharType="begin"/>
      </w:r>
      <w:r w:rsidR="007A76B2">
        <w:instrText xml:space="preserve"> ADDIN ZOTERO_ITEM CSL_CITATION {"citationID":"BdlAhFbP","properties":{"formattedCitation":"North Carolina Election Results, {\\scaps The New York Times}, Nov. 3, 2020, https://www.nytimes.com/interactive/2020/11/03/us/elections/results-north-carolina.html (last visited Dec 23, 2022).","plainCitation":"North Carolina Election Results, The New York Times, Nov. 3, 2020, https://www.nytimes.com/interactive/2020/11/03/us/elections/results-north-carolina.html (last visited Dec 23, 2022).","noteIndex":197},"citationItems":[{"id":7924,"uris":["http://zotero.org/users/10395840/items/LWITYJMV"],"itemData":{"id":7924,"type":"article-newspaper","abstract":"See full results and maps from the North Carolina elections.","container-title":"The New York Times","ISSN":"0362-4331","language":"en-US","section":"U.S.","source":"NYTimes.com","title":"North Carolina Election Results","URL":"https://www.nytimes.com/interactive/2020/11/03/us/elections/results-north-carolina.html","accessed":{"date-parts":[["2022",12,23]]},"issued":{"date-parts":[["2020",11,3]]}}}],"schema":"https://github.com/citation-style-language/schema/raw/master/csl-citation.json"} </w:instrText>
      </w:r>
      <w:r w:rsidR="00B11423">
        <w:fldChar w:fldCharType="separate"/>
      </w:r>
      <w:r w:rsidR="00E12B49" w:rsidRPr="00E12B49">
        <w:t xml:space="preserve">North Carolina Election Results, </w:t>
      </w:r>
      <w:r w:rsidR="00E12B49" w:rsidRPr="00E12B49">
        <w:rPr>
          <w:smallCaps/>
        </w:rPr>
        <w:t>The New York Times</w:t>
      </w:r>
      <w:r w:rsidR="00E12B49" w:rsidRPr="00E12B49">
        <w:t>, Nov. 3, 2020, https://www.nytimes.com/interactive/2020/11/03/us/elections/results-north-carolina.html (last visited Dec 23, 2022).</w:t>
      </w:r>
      <w:r w:rsidR="00B11423">
        <w:fldChar w:fldCharType="end"/>
      </w:r>
    </w:p>
  </w:footnote>
  <w:footnote w:id="199">
    <w:p w14:paraId="62ED06D8" w14:textId="2752114C" w:rsidR="00293A09" w:rsidRDefault="00293A09">
      <w:pPr>
        <w:pStyle w:val="FootnoteText"/>
      </w:pPr>
      <w:r w:rsidRPr="00434672">
        <w:rPr>
          <w:rStyle w:val="FootnoteReference"/>
        </w:rPr>
        <w:footnoteRef/>
      </w:r>
      <w:r>
        <w:t xml:space="preserve"> </w:t>
      </w:r>
      <w:r w:rsidRPr="00A83B6C">
        <w:rPr>
          <w:i/>
          <w:iCs/>
        </w:rPr>
        <w:t>See</w:t>
      </w:r>
      <w:r>
        <w:t xml:space="preserve"> </w:t>
      </w:r>
      <w:r w:rsidR="00F00ADE">
        <w:fldChar w:fldCharType="begin"/>
      </w:r>
      <w:r w:rsidR="007A76B2">
        <w:instrText xml:space="preserve"> ADDIN ZOTERO_ITEM CSL_CITATION {"citationID":"mO4tboiK","properties":{"formattedCitation":"North Carolina Election Results, {\\scaps The New York Times}, May 15, 2019, https://www.nytimes.com/interactive/2018/11/06/us/elections/results-north-carolina-elections.html (last visited Dec 23, 2022).","plainCitation":"North Carolina Election Results, The New York Times, May 15, 2019, https://www.nytimes.com/interactive/2018/11/06/us/elections/results-north-carolina-elections.html (last visited Dec 23, 2022).","noteIndex":198},"citationItems":[{"id":7926,"uris":["http://zotero.org/users/10395840/items/5CWTKMD2"],"itemData":{"id":7926,"type":"article-newspaper","container-title":"The New York Times","title":"North Carolina Election Results","URL":"https://www.nytimes.com/interactive/2018/11/06/us/elections/results-north-carolina-elections.html","accessed":{"date-parts":[["2022",12,23]]},"issued":{"date-parts":[["2019",5,15]]}}}],"schema":"https://github.com/citation-style-language/schema/raw/master/csl-citation.json"} </w:instrText>
      </w:r>
      <w:r w:rsidR="00F00ADE">
        <w:fldChar w:fldCharType="separate"/>
      </w:r>
      <w:r w:rsidR="00E12B49" w:rsidRPr="00E12B49">
        <w:t xml:space="preserve">North Carolina Election Results, </w:t>
      </w:r>
      <w:r w:rsidR="00E12B49" w:rsidRPr="00E12B49">
        <w:rPr>
          <w:smallCaps/>
        </w:rPr>
        <w:t>The New York Times</w:t>
      </w:r>
      <w:r w:rsidR="00E12B49" w:rsidRPr="00E12B49">
        <w:t>, May 15, 2019, https://www.nytimes.com/interactive/2018/11/06/us/elections/results-north-carolina-elections.html (last visited Dec 23, 2022).</w:t>
      </w:r>
      <w:r w:rsidR="00F00ADE">
        <w:fldChar w:fldCharType="end"/>
      </w:r>
    </w:p>
  </w:footnote>
  <w:footnote w:id="200">
    <w:p w14:paraId="52940878" w14:textId="5BDF592D" w:rsidR="00591AEC" w:rsidRDefault="00591AEC">
      <w:pPr>
        <w:pStyle w:val="FootnoteText"/>
      </w:pPr>
      <w:r w:rsidRPr="00434672">
        <w:rPr>
          <w:rStyle w:val="FootnoteReference"/>
        </w:rPr>
        <w:footnoteRef/>
      </w:r>
      <w:r>
        <w:t xml:space="preserve"> </w:t>
      </w:r>
      <w:r w:rsidRPr="00A83B6C">
        <w:rPr>
          <w:i/>
          <w:iCs/>
        </w:rPr>
        <w:t>See</w:t>
      </w:r>
      <w:r w:rsidR="00B6216A" w:rsidRPr="00A83B6C">
        <w:rPr>
          <w:i/>
          <w:iCs/>
        </w:rPr>
        <w:t xml:space="preserve"> Supra</w:t>
      </w:r>
      <w:r w:rsidR="00B6216A">
        <w:t xml:space="preserve"> Table 1;</w:t>
      </w:r>
      <w:r>
        <w:t xml:space="preserve"> </w:t>
      </w:r>
      <w:r w:rsidR="00EB5480">
        <w:fldChar w:fldCharType="begin"/>
      </w:r>
      <w:r w:rsidR="007A76B2">
        <w:instrText xml:space="preserve"> ADDIN ZOTERO_ITEM CSL_CITATION {"citationID":"h2kK7bit","properties":{"formattedCitation":"Levitt, {\\i{}supra} note 133.","plainCitation":"Levitt, supra note 133.","noteIndex":199},"citationItems":[{"id":7899,"uris":["http://zotero.org/users/10395840/items/7ZZLGF7Q"],"itemData":{"id":7899,"type":"webpage","abstract":"All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EB5480">
        <w:fldChar w:fldCharType="separate"/>
      </w:r>
      <w:r w:rsidR="00E12B49" w:rsidRPr="00E12B49">
        <w:t xml:space="preserve">Levitt, </w:t>
      </w:r>
      <w:r w:rsidR="00E12B49" w:rsidRPr="00E12B49">
        <w:rPr>
          <w:i/>
          <w:iCs/>
        </w:rPr>
        <w:t>supra</w:t>
      </w:r>
      <w:r w:rsidR="00E12B49" w:rsidRPr="00E12B49">
        <w:t xml:space="preserve"> note 133.</w:t>
      </w:r>
      <w:r w:rsidR="00EB5480">
        <w:fldChar w:fldCharType="end"/>
      </w:r>
    </w:p>
  </w:footnote>
  <w:footnote w:id="201">
    <w:p w14:paraId="50594531" w14:textId="3A5DC643" w:rsidR="00C140EB" w:rsidRDefault="00C140EB">
      <w:pPr>
        <w:pStyle w:val="FootnoteText"/>
      </w:pPr>
      <w:r w:rsidRPr="00434672">
        <w:rPr>
          <w:rStyle w:val="FootnoteReference"/>
        </w:rPr>
        <w:footnoteRef/>
      </w:r>
      <w:r w:rsidR="004F5C79">
        <w:t xml:space="preserve"> </w:t>
      </w:r>
      <w:r w:rsidR="00DB6ED5">
        <w:fldChar w:fldCharType="begin"/>
      </w:r>
      <w:r w:rsidR="007A76B2">
        <w:instrText xml:space="preserve"> ADDIN ZOTERO_ITEM CSL_CITATION {"citationID":"VVHbwsZC","properties":{"formattedCitation":"Fiona Kniaz, {\\i{}Governors and the Redistricting Process}, {\\scaps Eagleton Center on the American Governor} (2021), https://governors.rutgers.edu/governors-and-the-redistricting-process/ (last visited Dec 23, 2022).","plainCitation":"Fiona Kniaz, Governors and the Redistricting Process, Eagleton Center on the American Governor (2021), https://governors.rutgers.edu/governors-and-the-redistricting-process/ (last visited Dec 23, 2022).","noteIndex":200},"citationItems":[{"id":7827,"uris":["http://zotero.org/users/10395840/items/8SQFIK4G"],"itemData":{"id":7827,"type":"post-weblog","abstract":"State by state look at the role of governors in the redistricting process as the 2020 census continues to be run, and a look at which 2020 elections will matter most.","container-title":"Eagleton Center on the American Governor","language":"en-US","title":"Governors and the Redistricting Process","URL":"https://governors.rutgers.edu/governors-and-the-redistricting-process/","author":[{"literal":"Fiona Kniaz"}],"accessed":{"date-parts":[["2022",12,23]]},"issued":{"date-parts":[["2021",5]]}}}],"schema":"https://github.com/citation-style-language/schema/raw/master/csl-citation.json"} </w:instrText>
      </w:r>
      <w:r w:rsidR="00DB6ED5">
        <w:fldChar w:fldCharType="separate"/>
      </w:r>
      <w:r w:rsidR="00E12B49" w:rsidRPr="00E12B49">
        <w:t xml:space="preserve">Fiona Kniaz, </w:t>
      </w:r>
      <w:r w:rsidR="00E12B49" w:rsidRPr="00E12B49">
        <w:rPr>
          <w:i/>
          <w:iCs/>
        </w:rPr>
        <w:t>Governors and the Redistricting Process</w:t>
      </w:r>
      <w:r w:rsidR="00E12B49" w:rsidRPr="00E12B49">
        <w:t xml:space="preserve">, </w:t>
      </w:r>
      <w:r w:rsidR="00E12B49" w:rsidRPr="00E12B49">
        <w:rPr>
          <w:smallCaps/>
        </w:rPr>
        <w:t>Eagleton Center on the American Governor</w:t>
      </w:r>
      <w:r w:rsidR="00E12B49" w:rsidRPr="00E12B49">
        <w:t xml:space="preserve"> (2021), https://governors.rutgers.edu/governors-and-the-redistricting-process/ (last visited Dec 23, 2022).</w:t>
      </w:r>
      <w:r w:rsidR="00DB6ED5">
        <w:fldChar w:fldCharType="end"/>
      </w:r>
    </w:p>
  </w:footnote>
  <w:footnote w:id="202">
    <w:p w14:paraId="2951B179" w14:textId="56415E66" w:rsidR="00CB1F2B" w:rsidRPr="00EC4F7B" w:rsidRDefault="00CB1F2B">
      <w:pPr>
        <w:pStyle w:val="FootnoteText"/>
        <w:rPr>
          <w:szCs w:val="22"/>
        </w:rPr>
      </w:pPr>
      <w:r w:rsidRPr="00434672">
        <w:rPr>
          <w:rStyle w:val="FootnoteReference"/>
        </w:rPr>
        <w:footnoteRef/>
      </w:r>
      <w:r w:rsidRPr="00EC4F7B">
        <w:rPr>
          <w:szCs w:val="22"/>
        </w:rPr>
        <w:t xml:space="preserve"> See </w:t>
      </w:r>
      <w:r w:rsidR="00EB5480">
        <w:rPr>
          <w:szCs w:val="22"/>
        </w:rPr>
        <w:fldChar w:fldCharType="begin"/>
      </w:r>
      <w:r w:rsidR="007A76B2">
        <w:rPr>
          <w:szCs w:val="22"/>
        </w:rPr>
        <w:instrText xml:space="preserve"> ADDIN ZOTERO_ITEM CSL_CITATION {"citationID":"T14DaL13","properties":{"formattedCitation":"Harper v. Hall, {\\i{}supra} note 143.","plainCitation":"Harper v. Hall, supra note 143.","noteIndex":201},"citationItems":[{"id":7844,"uris":["http://zotero.org/users/10395840/items/AYCHFB64"],"itemData":{"id":7844,"type":"legal_case","authority":"N.C.","container-title":"N.C.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499","issued":{"date-parts":[["2022"]]}}}],"schema":"https://github.com/citation-style-language/schema/raw/master/csl-citation.json"} </w:instrText>
      </w:r>
      <w:r w:rsidR="00EB5480">
        <w:rPr>
          <w:szCs w:val="22"/>
        </w:rPr>
        <w:fldChar w:fldCharType="separate"/>
      </w:r>
      <w:r w:rsidR="00E12B49" w:rsidRPr="00E12B49">
        <w:t xml:space="preserve">Harper v. Hall, </w:t>
      </w:r>
      <w:r w:rsidR="00E12B49" w:rsidRPr="00E12B49">
        <w:rPr>
          <w:i/>
          <w:iCs/>
        </w:rPr>
        <w:t>supra</w:t>
      </w:r>
      <w:r w:rsidR="00E12B49" w:rsidRPr="00E12B49">
        <w:t xml:space="preserve"> note 143.</w:t>
      </w:r>
      <w:r w:rsidR="00EB5480">
        <w:rPr>
          <w:szCs w:val="22"/>
        </w:rPr>
        <w:fldChar w:fldCharType="end"/>
      </w:r>
    </w:p>
  </w:footnote>
  <w:footnote w:id="203">
    <w:p w14:paraId="0B467776" w14:textId="67D26CCE" w:rsidR="008374CE" w:rsidRDefault="008374CE">
      <w:pPr>
        <w:pStyle w:val="FootnoteText"/>
      </w:pPr>
      <w:r w:rsidRPr="00434672">
        <w:rPr>
          <w:rStyle w:val="FootnoteReference"/>
        </w:rPr>
        <w:footnoteRef/>
      </w:r>
      <w:r>
        <w:t xml:space="preserve"> </w:t>
      </w:r>
      <w:r w:rsidR="00190211">
        <w:fldChar w:fldCharType="begin"/>
      </w:r>
      <w:r w:rsidR="007A76B2">
        <w:instrText xml:space="preserve"> ADDIN ZOTERO_ITEM CSL_CITATION {"citationID":"X1Y7F2CT","properties":{"formattedCitation":"{\\i{}Id.} at 382\\uc0\\u8211{}383.","plainCitation":"Id. at 382–383.","noteIndex":202},"citationItems":[{"id":7844,"uris":["http://zotero.org/users/10395840/items/AYCHFB64"],"itemData":{"id":7844,"type":"legal_case","authority":"N.C.","container-title":"N.C.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499","issued":{"date-parts":[["2022"]]}},"locator":"382-383","label":"page"}],"schema":"https://github.com/citation-style-language/schema/raw/master/csl-citation.json"} </w:instrText>
      </w:r>
      <w:r w:rsidR="00190211">
        <w:fldChar w:fldCharType="separate"/>
      </w:r>
      <w:r w:rsidR="00E12B49" w:rsidRPr="00E12B49">
        <w:rPr>
          <w:i/>
          <w:iCs/>
        </w:rPr>
        <w:t>Id.</w:t>
      </w:r>
      <w:r w:rsidR="00E12B49" w:rsidRPr="00E12B49">
        <w:t xml:space="preserve"> at 382–383.</w:t>
      </w:r>
      <w:r w:rsidR="00190211">
        <w:fldChar w:fldCharType="end"/>
      </w:r>
    </w:p>
  </w:footnote>
  <w:footnote w:id="204">
    <w:p w14:paraId="30EAEFE6" w14:textId="261C617D" w:rsidR="00CB1F2B" w:rsidRPr="00EC4F7B" w:rsidRDefault="00CB1F2B">
      <w:pPr>
        <w:pStyle w:val="FootnoteText"/>
        <w:rPr>
          <w:szCs w:val="22"/>
        </w:rPr>
      </w:pPr>
      <w:r w:rsidRPr="00434672">
        <w:rPr>
          <w:rStyle w:val="FootnoteReference"/>
        </w:rPr>
        <w:footnoteRef/>
      </w:r>
      <w:r w:rsidRPr="00EC4F7B">
        <w:rPr>
          <w:szCs w:val="22"/>
        </w:rPr>
        <w:t xml:space="preserve"> </w:t>
      </w:r>
      <w:r w:rsidR="00A35F24">
        <w:rPr>
          <w:szCs w:val="22"/>
        </w:rPr>
        <w:fldChar w:fldCharType="begin"/>
      </w:r>
      <w:r w:rsidR="007A76B2">
        <w:rPr>
          <w:szCs w:val="22"/>
        </w:rPr>
        <w:instrText xml:space="preserve"> ADDIN ZOTERO_ITEM CSL_CITATION {"citationID":"2sgwko36","properties":{"formattedCitation":"{\\i{}Id.} at 321.","plainCitation":"Id. at 321.","noteIndex":203},"citationItems":[{"id":7844,"uris":["http://zotero.org/users/10395840/items/AYCHFB64"],"itemData":{"id":7844,"type":"legal_case","authority":"N.C.","container-title":"N.C.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499","issued":{"date-parts":[["2022"]]}},"locator":"321","label":"page"}],"schema":"https://github.com/citation-style-language/schema/raw/master/csl-citation.json"} </w:instrText>
      </w:r>
      <w:r w:rsidR="00A35F24">
        <w:rPr>
          <w:szCs w:val="22"/>
        </w:rPr>
        <w:fldChar w:fldCharType="separate"/>
      </w:r>
      <w:r w:rsidR="00E12B49" w:rsidRPr="00E12B49">
        <w:rPr>
          <w:i/>
          <w:iCs/>
        </w:rPr>
        <w:t>Id.</w:t>
      </w:r>
      <w:r w:rsidR="00E12B49" w:rsidRPr="00E12B49">
        <w:t xml:space="preserve"> at 321.</w:t>
      </w:r>
      <w:r w:rsidR="00A35F24">
        <w:rPr>
          <w:szCs w:val="22"/>
        </w:rPr>
        <w:fldChar w:fldCharType="end"/>
      </w:r>
    </w:p>
  </w:footnote>
  <w:footnote w:id="205">
    <w:p w14:paraId="412C69D6" w14:textId="5B77773A" w:rsidR="00F26B7B" w:rsidRDefault="00F26B7B">
      <w:pPr>
        <w:pStyle w:val="FootnoteText"/>
      </w:pPr>
      <w:r w:rsidRPr="00434672">
        <w:rPr>
          <w:rStyle w:val="FootnoteReference"/>
        </w:rPr>
        <w:footnoteRef/>
      </w:r>
      <w:r>
        <w:t xml:space="preserve"> </w:t>
      </w:r>
      <w:r w:rsidR="003526FE">
        <w:rPr>
          <w:szCs w:val="22"/>
        </w:rPr>
        <w:fldChar w:fldCharType="begin"/>
      </w:r>
      <w:r w:rsidR="007A76B2">
        <w:rPr>
          <w:szCs w:val="22"/>
        </w:rPr>
        <w:instrText xml:space="preserve"> ADDIN ZOTERO_ITEM CSL_CITATION {"citationID":"5D03ctU3","properties":{"formattedCitation":"{\\i{}Id.} at 323.","plainCitation":"Id. at 323.","noteIndex":204},"citationItems":[{"id":7844,"uris":["http://zotero.org/users/10395840/items/AYCHFB64"],"itemData":{"id":7844,"type":"legal_case","authority":"N.C.","container-title":"N.C.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499","issued":{"date-parts":[["2022"]]}},"locator":"323","label":"page"}],"schema":"https://github.com/citation-style-language/schema/raw/master/csl-citation.json"} </w:instrText>
      </w:r>
      <w:r w:rsidR="003526FE">
        <w:rPr>
          <w:szCs w:val="22"/>
        </w:rPr>
        <w:fldChar w:fldCharType="separate"/>
      </w:r>
      <w:r w:rsidR="00E12B49" w:rsidRPr="00E12B49">
        <w:rPr>
          <w:i/>
          <w:iCs/>
        </w:rPr>
        <w:t>Id.</w:t>
      </w:r>
      <w:r w:rsidR="00E12B49" w:rsidRPr="00E12B49">
        <w:t xml:space="preserve"> at 323.</w:t>
      </w:r>
      <w:r w:rsidR="003526FE">
        <w:rPr>
          <w:szCs w:val="22"/>
        </w:rPr>
        <w:fldChar w:fldCharType="end"/>
      </w:r>
    </w:p>
  </w:footnote>
  <w:footnote w:id="206">
    <w:p w14:paraId="0A782906" w14:textId="32377107" w:rsidR="00D737E4" w:rsidRDefault="00D737E4">
      <w:pPr>
        <w:pStyle w:val="FootnoteText"/>
      </w:pPr>
      <w:r w:rsidRPr="00434672">
        <w:rPr>
          <w:rStyle w:val="FootnoteReference"/>
        </w:rPr>
        <w:footnoteRef/>
      </w:r>
      <w:r>
        <w:t xml:space="preserve"> </w:t>
      </w:r>
      <w:r>
        <w:rPr>
          <w:szCs w:val="22"/>
        </w:rPr>
        <w:fldChar w:fldCharType="begin"/>
      </w:r>
      <w:r w:rsidR="007A76B2">
        <w:rPr>
          <w:szCs w:val="22"/>
        </w:rPr>
        <w:instrText xml:space="preserve"> ADDIN ZOTERO_ITEM CSL_CITATION {"citationID":"sk2qv19L","properties":{"formattedCitation":"Order Appointing Special Masters at 2-7 Harper v. Hall, {\\i{}supra} note 143; Steve Doyle, {\\i{}NC redistricting special masters have Greensboro flavor}, {\\scaps Fox 8 Greensboro}, Apr. 5, 2022, https://myfox8.com/your-local-election-hq/nc-redistricting-special-masters-have-greensboro-flavor/ (last visited Dec 24, 2022).","plainCitation":"Order Appointing Special Masters at 2-7 Harper v. Hall, supra note 143; Steve Doyle, NC redistricting special masters have Greensboro flavor, Fox 8 Greensboro, Apr. 5, 2022, https://myfox8.com/your-local-election-hq/nc-redistricting-special-masters-have-greensboro-flavor/ (last visited Dec 24, 2022).","noteIndex":205},"citationItems":[{"id":7844,"uris":["http://zotero.org/users/10395840/items/AYCHFB64"],"itemData":{"id":7844,"type":"legal_case","authority":"N.C.","container-title":"N.C.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499","issued":{"date-parts":[["2022"]]}},"label":"page","prefix":"Order Appointing Special Masters at 2-7"},{"id":7949,"uris":["http://zotero.org/users/10395840/items/GZ2FX73C"],"itemData":{"id":7949,"type":"article-newspaper","container-title":"Fox 8 Greensboro","title":"NC redistricting special masters have Greensboro flavor","URL":"https://myfox8.com/your-local-election-hq/nc-redistricting-special-masters-have-greensboro-flavor/","author":[{"family":"Doyle","given":"Steve"}],"accessed":{"date-parts":[["2022",12,24]]},"issued":{"date-parts":[["2022",4,5]]}}}],"schema":"https://github.com/citation-style-language/schema/raw/master/csl-citation.json"} </w:instrText>
      </w:r>
      <w:r>
        <w:rPr>
          <w:szCs w:val="22"/>
        </w:rPr>
        <w:fldChar w:fldCharType="separate"/>
      </w:r>
      <w:r w:rsidR="00E12B49" w:rsidRPr="00E12B49">
        <w:t xml:space="preserve">Order Appointing Special Masters at 2-7 Harper v. Hall, </w:t>
      </w:r>
      <w:r w:rsidR="00E12B49" w:rsidRPr="00E12B49">
        <w:rPr>
          <w:i/>
          <w:iCs/>
        </w:rPr>
        <w:t>supra</w:t>
      </w:r>
      <w:r w:rsidR="00E12B49" w:rsidRPr="00E12B49">
        <w:t xml:space="preserve"> note 143; Steve Doyle, </w:t>
      </w:r>
      <w:r w:rsidR="00E12B49" w:rsidRPr="00E12B49">
        <w:rPr>
          <w:i/>
          <w:iCs/>
        </w:rPr>
        <w:t>NC redistricting special masters have Greensboro flavor</w:t>
      </w:r>
      <w:r w:rsidR="00E12B49" w:rsidRPr="00E12B49">
        <w:t xml:space="preserve">, </w:t>
      </w:r>
      <w:r w:rsidR="00E12B49" w:rsidRPr="00E12B49">
        <w:rPr>
          <w:smallCaps/>
        </w:rPr>
        <w:t>Fox 8 Greensboro</w:t>
      </w:r>
      <w:r w:rsidR="00E12B49" w:rsidRPr="00E12B49">
        <w:t>, Apr. 5, 2022, https://myfox8.com/your-local-election-hq/nc-redistricting-special-masters-have-greensboro-flavor/ (last visited Dec 24, 2022).</w:t>
      </w:r>
      <w:r>
        <w:rPr>
          <w:szCs w:val="22"/>
        </w:rPr>
        <w:fldChar w:fldCharType="end"/>
      </w:r>
    </w:p>
  </w:footnote>
  <w:footnote w:id="207">
    <w:p w14:paraId="10A5172D" w14:textId="62E90B9D" w:rsidR="00CB1F2B" w:rsidRPr="00EC4F7B" w:rsidRDefault="00CB1F2B" w:rsidP="009E3C53">
      <w:pPr>
        <w:pStyle w:val="FootnoteText"/>
        <w:rPr>
          <w:szCs w:val="22"/>
        </w:rPr>
      </w:pPr>
      <w:r w:rsidRPr="00434672">
        <w:rPr>
          <w:rStyle w:val="FootnoteReference"/>
        </w:rPr>
        <w:footnoteRef/>
      </w:r>
      <w:r w:rsidRPr="00EC4F7B">
        <w:rPr>
          <w:szCs w:val="22"/>
        </w:rPr>
        <w:t xml:space="preserve"> </w:t>
      </w:r>
      <w:r w:rsidRPr="00EC4F7B">
        <w:rPr>
          <w:bCs/>
          <w:szCs w:val="22"/>
        </w:rPr>
        <w:t>Disclosure: Bernard Grofman served as that technical consultant.</w:t>
      </w:r>
    </w:p>
  </w:footnote>
  <w:footnote w:id="208">
    <w:p w14:paraId="0442FA87" w14:textId="20300606" w:rsidR="00315DD6" w:rsidRDefault="00315DD6">
      <w:pPr>
        <w:pStyle w:val="FootnoteText"/>
      </w:pPr>
      <w:r w:rsidRPr="00434672">
        <w:rPr>
          <w:rStyle w:val="FootnoteReference"/>
        </w:rPr>
        <w:footnoteRef/>
      </w:r>
      <w:r>
        <w:t xml:space="preserve"> </w:t>
      </w:r>
      <w:r>
        <w:rPr>
          <w:szCs w:val="22"/>
        </w:rPr>
        <w:fldChar w:fldCharType="begin"/>
      </w:r>
      <w:r w:rsidR="007A76B2">
        <w:rPr>
          <w:szCs w:val="22"/>
        </w:rPr>
        <w:instrText xml:space="preserve"> ADDIN ZOTERO_ITEM CSL_CITATION {"citationID":"p85CUJAm","properties":{"formattedCitation":"Order on Remedial Plans at 23 Harper v. Hall, {\\i{}supra} note 143.","plainCitation":"Order on Remedial Plans at 23 Harper v. Hall, supra note 143.","noteIndex":207},"citationItems":[{"id":7844,"uris":["http://zotero.org/users/10395840/items/AYCHFB64"],"itemData":{"id":7844,"type":"legal_case","authority":"N.C.","container-title":"N.C.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499","issued":{"date-parts":[["2022"]]}},"label":"page","prefix":"Order on Remedial Plans at 23"}],"schema":"https://github.com/citation-style-language/schema/raw/master/csl-citation.json"} </w:instrText>
      </w:r>
      <w:r>
        <w:rPr>
          <w:szCs w:val="22"/>
        </w:rPr>
        <w:fldChar w:fldCharType="separate"/>
      </w:r>
      <w:r w:rsidR="00E12B49" w:rsidRPr="00E12B49">
        <w:t xml:space="preserve">Order on Remedial Plans at 23 Harper v. Hall, </w:t>
      </w:r>
      <w:r w:rsidR="00E12B49" w:rsidRPr="00E12B49">
        <w:rPr>
          <w:i/>
          <w:iCs/>
        </w:rPr>
        <w:t>supra</w:t>
      </w:r>
      <w:r w:rsidR="00E12B49" w:rsidRPr="00E12B49">
        <w:t xml:space="preserve"> note 143.</w:t>
      </w:r>
      <w:r>
        <w:rPr>
          <w:szCs w:val="22"/>
        </w:rPr>
        <w:fldChar w:fldCharType="end"/>
      </w:r>
    </w:p>
  </w:footnote>
  <w:footnote w:id="209">
    <w:p w14:paraId="0DBC56BE" w14:textId="5420C3E9" w:rsidR="005F53C0" w:rsidRDefault="005F53C0">
      <w:pPr>
        <w:pStyle w:val="FootnoteText"/>
      </w:pPr>
      <w:r w:rsidRPr="00434672">
        <w:rPr>
          <w:rStyle w:val="FootnoteReference"/>
        </w:rPr>
        <w:footnoteRef/>
      </w:r>
      <w:r>
        <w:t xml:space="preserve"> </w:t>
      </w:r>
      <w:r>
        <w:fldChar w:fldCharType="begin"/>
      </w:r>
      <w:r w:rsidR="007A76B2">
        <w:instrText xml:space="preserve"> ADDIN ZOTERO_ITEM CSL_CITATION {"citationID":"Qy0AS8KL","properties":{"formattedCitation":"Party control of New York state government, {\\scaps Ballotpedia}, https://ballotpedia.org/Party_control_of_New_York_state_government (last visited Dec 23, 2022).","plainCitation":"Party control of New York state government, Ballotpedia, https://ballotpedia.org/Party_control_of_New_York_state_government (last visited Dec 23, 2022).","noteIndex":208},"citationItems":[{"id":7829,"uris":["http://zotero.org/users/10395840/items/WIQJNG39"],"itemData":{"id":7829,"type":"webpage","abstract":"Ballotpedia: The Encyclopedia of American Politics","container-title":"Ballotpedia","language":"en","title":"Party control of New York state government","URL":"https://ballotpedia.org/Party_control_of_New_York_state_government","accessed":{"date-parts":[["2022",12,23]]}}}],"schema":"https://github.com/citation-style-language/schema/raw/master/csl-citation.json"} </w:instrText>
      </w:r>
      <w:r>
        <w:fldChar w:fldCharType="separate"/>
      </w:r>
      <w:r w:rsidR="00E12B49" w:rsidRPr="00E12B49">
        <w:t xml:space="preserve">Party control of New York state government, </w:t>
      </w:r>
      <w:r w:rsidR="00E12B49" w:rsidRPr="00E12B49">
        <w:rPr>
          <w:smallCaps/>
        </w:rPr>
        <w:t>Ballotpedia</w:t>
      </w:r>
      <w:r w:rsidR="00E12B49" w:rsidRPr="00E12B49">
        <w:t>, https://ballotpedia.org/Party_control_of_New_York_state_government (last visited Dec 23, 2022).</w:t>
      </w:r>
      <w:r>
        <w:fldChar w:fldCharType="end"/>
      </w:r>
    </w:p>
  </w:footnote>
  <w:footnote w:id="210">
    <w:p w14:paraId="723E25AB" w14:textId="4B5941DF" w:rsidR="003A2A93" w:rsidRDefault="003A2A93">
      <w:pPr>
        <w:pStyle w:val="FootnoteText"/>
      </w:pPr>
      <w:r w:rsidRPr="00434672">
        <w:rPr>
          <w:rStyle w:val="FootnoteReference"/>
        </w:rPr>
        <w:footnoteRef/>
      </w:r>
      <w:r>
        <w:t xml:space="preserve"> </w:t>
      </w:r>
      <w:r>
        <w:fldChar w:fldCharType="begin"/>
      </w:r>
      <w:r w:rsidR="007A76B2">
        <w:instrText xml:space="preserve"> ADDIN ZOTERO_ITEM CSL_CITATION {"citationID":"4P6CQrCR","properties":{"formattedCitation":"Redistricting in New York after the 2010 census, {\\scaps Ballotpedia}, https://ballotpedia.org/Redistricting_in_New_York_after_the_2010_census (last visited Dec 23, 2022).","plainCitation":"Redistricting in New York after the 2010 census, Ballotpedia, https://ballotpedia.org/Redistricting_in_New_York_after_the_2010_census (last visited Dec 23, 2022).","noteIndex":209},"citationItems":[{"id":7831,"uris":["http://zotero.org/users/10395840/items/8LB89ZEG"],"itemData":{"id":7831,"type":"webpage","abstract":"Ballotpedia: The Encyclopedia of American Politics","container-title":"Ballotpedia","language":"en","title":"Redistricting in New York after the 2010 census","URL":"https://ballotpedia.org/Redistricting_in_New_York_after_the_2010_census","accessed":{"date-parts":[["2022",12,23]]}}}],"schema":"https://github.com/citation-style-language/schema/raw/master/csl-citation.json"} </w:instrText>
      </w:r>
      <w:r>
        <w:fldChar w:fldCharType="separate"/>
      </w:r>
      <w:r w:rsidR="00E12B49" w:rsidRPr="00E12B49">
        <w:t xml:space="preserve">Redistricting in New York after the 2010 census, </w:t>
      </w:r>
      <w:r w:rsidR="00E12B49" w:rsidRPr="00E12B49">
        <w:rPr>
          <w:smallCaps/>
        </w:rPr>
        <w:t>Ballotpedia</w:t>
      </w:r>
      <w:r w:rsidR="00E12B49" w:rsidRPr="00E12B49">
        <w:t>, https://ballotpedia.org/Redistricting_in_New_York_after_the_2010_census (last visited Dec 23, 2022).</w:t>
      </w:r>
      <w:r>
        <w:fldChar w:fldCharType="end"/>
      </w:r>
    </w:p>
  </w:footnote>
  <w:footnote w:id="211">
    <w:p w14:paraId="2DFFA095" w14:textId="637C2B01" w:rsidR="00F35F2E" w:rsidRDefault="00F35F2E">
      <w:pPr>
        <w:pStyle w:val="FootnoteText"/>
      </w:pPr>
      <w:r w:rsidRPr="00434672">
        <w:rPr>
          <w:rStyle w:val="FootnoteReference"/>
        </w:rPr>
        <w:footnoteRef/>
      </w:r>
      <w:r>
        <w:t xml:space="preserve"> </w:t>
      </w:r>
      <w:r>
        <w:fldChar w:fldCharType="begin"/>
      </w:r>
      <w:r w:rsidR="007A76B2">
        <w:instrText xml:space="preserve"> ADDIN ZOTERO_ITEM CSL_CITATION {"citationID":"k1Wq1aRA","properties":{"formattedCitation":"Marissa Zanfardino &amp; Jeffrey M Wice, {\\i{}New York State Constitutional Amendment Explainer}, Redistricting Resources {\\scaps NY Census Redistricting Inst.} (2021); Background on the Commission, {\\scaps New York State Independent Redistricting Commission}, https://www.nyirc.gov/about (last visited Dec 24, 2022).","plainCitation":"Marissa Zanfardino &amp; Jeffrey M Wice, New York State Constitutional Amendment Explainer, Redistricting Resources NY Census Redistricting Inst. (2021); Background on the Commission, New York State Independent Redistricting Commission, https://www.nyirc.gov/about (last visited Dec 24, 2022).","noteIndex":210},"citationItems":[{"id":7834,"uris":["http://zotero.org/users/10395840/items/B5S3H6Q6"],"itemData":{"id":7834,"type":"article-journal","container-title":"NY Census and Redistricting Institute","issue":"11","language":"en","source":"Zotero","title":"New York State Constitutional Amendment Explainer","volume":"Redistricting Resources","author":[{"family":"Zanfardino","given":"Marissa"},{"family":"Wice","given":"Jeffrey M"}],"issued":{"date-parts":[["2021"]]}}},{"id":7951,"uris":["http://zotero.org/users/10395840/items/UZ9F2U53"],"itemData":{"id":7951,"type":"webpage","container-title":"New York State Independent Redistricting Commission","title":"Background on the Commission","URL":"https://www.nyirc.gov/about","accessed":{"date-parts":[["2022",12,24]]}}}],"schema":"https://github.com/citation-style-language/schema/raw/master/csl-citation.json"} </w:instrText>
      </w:r>
      <w:r>
        <w:fldChar w:fldCharType="separate"/>
      </w:r>
      <w:r w:rsidR="00E12B49" w:rsidRPr="00E12B49">
        <w:t xml:space="preserve">Marissa Zanfardino &amp; Jeffrey M Wice, </w:t>
      </w:r>
      <w:r w:rsidR="00E12B49" w:rsidRPr="00E12B49">
        <w:rPr>
          <w:i/>
          <w:iCs/>
        </w:rPr>
        <w:t>New York State Constitutional Amendment Explainer</w:t>
      </w:r>
      <w:r w:rsidR="00E12B49" w:rsidRPr="00E12B49">
        <w:t xml:space="preserve">, Redistricting Resources </w:t>
      </w:r>
      <w:r w:rsidR="00E12B49" w:rsidRPr="00E12B49">
        <w:rPr>
          <w:smallCaps/>
        </w:rPr>
        <w:t>NY Census Redistricting Inst.</w:t>
      </w:r>
      <w:r w:rsidR="00E12B49" w:rsidRPr="00E12B49">
        <w:t xml:space="preserve"> (2021); Background on the Commission, </w:t>
      </w:r>
      <w:r w:rsidR="00E12B49" w:rsidRPr="00E12B49">
        <w:rPr>
          <w:smallCaps/>
        </w:rPr>
        <w:t>New York State Independent Redistricting Commission</w:t>
      </w:r>
      <w:r w:rsidR="00E12B49" w:rsidRPr="00E12B49">
        <w:t>, https://www.nyirc.gov/about (last visited Dec 24, 2022).</w:t>
      </w:r>
      <w:r>
        <w:fldChar w:fldCharType="end"/>
      </w:r>
    </w:p>
  </w:footnote>
  <w:footnote w:id="212">
    <w:p w14:paraId="45D5A3C8" w14:textId="34E62507" w:rsidR="00CB1F2B" w:rsidRPr="00EC4F7B" w:rsidRDefault="00CB1F2B">
      <w:pPr>
        <w:pStyle w:val="FootnoteText"/>
        <w:rPr>
          <w:szCs w:val="22"/>
        </w:rPr>
      </w:pPr>
      <w:r w:rsidRPr="00434672">
        <w:rPr>
          <w:rStyle w:val="FootnoteReference"/>
        </w:rPr>
        <w:footnoteRef/>
      </w:r>
      <w:r w:rsidRPr="00EC4F7B">
        <w:rPr>
          <w:szCs w:val="22"/>
        </w:rPr>
        <w:t xml:space="preserve"> N.Y. Const. Article III, section 4(c).</w:t>
      </w:r>
    </w:p>
  </w:footnote>
  <w:footnote w:id="213">
    <w:p w14:paraId="653FDC4A" w14:textId="7A163290" w:rsidR="00101492" w:rsidRDefault="00101492">
      <w:pPr>
        <w:pStyle w:val="FootnoteText"/>
      </w:pPr>
      <w:r w:rsidRPr="00434672">
        <w:rPr>
          <w:rStyle w:val="FootnoteReference"/>
        </w:rPr>
        <w:footnoteRef/>
      </w:r>
      <w:r>
        <w:t xml:space="preserve"> </w:t>
      </w:r>
      <w:r w:rsidRPr="00EC4F7B">
        <w:rPr>
          <w:szCs w:val="22"/>
        </w:rPr>
        <w:t xml:space="preserve">N.Y. Const. Article III, section </w:t>
      </w:r>
      <w:r>
        <w:rPr>
          <w:szCs w:val="22"/>
        </w:rPr>
        <w:t>5</w:t>
      </w:r>
      <w:r w:rsidR="001E1340">
        <w:rPr>
          <w:szCs w:val="22"/>
        </w:rPr>
        <w:t>-b</w:t>
      </w:r>
      <w:r w:rsidRPr="00EC4F7B">
        <w:rPr>
          <w:szCs w:val="22"/>
        </w:rPr>
        <w:t>(</w:t>
      </w:r>
      <w:r w:rsidR="001E1340">
        <w:rPr>
          <w:szCs w:val="22"/>
        </w:rPr>
        <w:t>a</w:t>
      </w:r>
      <w:r w:rsidRPr="00EC4F7B">
        <w:rPr>
          <w:szCs w:val="22"/>
        </w:rPr>
        <w:t>).</w:t>
      </w:r>
    </w:p>
  </w:footnote>
  <w:footnote w:id="214">
    <w:p w14:paraId="03F5693C" w14:textId="31AAE8BB" w:rsidR="000D00E0" w:rsidRDefault="000D00E0">
      <w:pPr>
        <w:pStyle w:val="FootnoteText"/>
      </w:pPr>
      <w:r w:rsidRPr="00434672">
        <w:rPr>
          <w:rStyle w:val="FootnoteReference"/>
        </w:rPr>
        <w:footnoteRef/>
      </w:r>
      <w:r>
        <w:t xml:space="preserve"> </w:t>
      </w:r>
      <w:r w:rsidRPr="00EC4F7B">
        <w:rPr>
          <w:szCs w:val="22"/>
        </w:rPr>
        <w:t xml:space="preserve">N.Y. Const. Article III, section </w:t>
      </w:r>
      <w:r>
        <w:rPr>
          <w:szCs w:val="22"/>
        </w:rPr>
        <w:t>5-b</w:t>
      </w:r>
      <w:r w:rsidRPr="00EC4F7B">
        <w:rPr>
          <w:szCs w:val="22"/>
        </w:rPr>
        <w:t>(</w:t>
      </w:r>
      <w:r>
        <w:rPr>
          <w:szCs w:val="22"/>
        </w:rPr>
        <w:t>g</w:t>
      </w:r>
      <w:r w:rsidRPr="00EC4F7B">
        <w:rPr>
          <w:szCs w:val="22"/>
        </w:rPr>
        <w:t>).</w:t>
      </w:r>
    </w:p>
  </w:footnote>
  <w:footnote w:id="215">
    <w:p w14:paraId="17C01945" w14:textId="4832EEE3" w:rsidR="005E2FD5" w:rsidRPr="005E2FD5" w:rsidRDefault="005E2FD5">
      <w:pPr>
        <w:pStyle w:val="FootnoteText"/>
        <w:rPr>
          <w:i/>
          <w:iCs/>
        </w:rPr>
      </w:pPr>
      <w:r w:rsidRPr="00434672">
        <w:rPr>
          <w:rStyle w:val="FootnoteReference"/>
        </w:rPr>
        <w:footnoteRef/>
      </w:r>
      <w:r>
        <w:t xml:space="preserve"> </w:t>
      </w:r>
      <w:r>
        <w:rPr>
          <w:i/>
          <w:iCs/>
        </w:rPr>
        <w:t>Id.</w:t>
      </w:r>
    </w:p>
  </w:footnote>
  <w:footnote w:id="216">
    <w:p w14:paraId="264FF106" w14:textId="53463471" w:rsidR="00EA3300" w:rsidRDefault="00EA3300">
      <w:pPr>
        <w:pStyle w:val="FootnoteText"/>
      </w:pPr>
      <w:r w:rsidRPr="00434672">
        <w:rPr>
          <w:rStyle w:val="FootnoteReference"/>
        </w:rPr>
        <w:footnoteRef/>
      </w:r>
      <w:r>
        <w:t xml:space="preserve"> </w:t>
      </w:r>
      <w:r>
        <w:fldChar w:fldCharType="begin"/>
      </w:r>
      <w:r w:rsidR="007A76B2">
        <w:instrText xml:space="preserve"> ADDIN ZOTERO_ITEM CSL_CITATION {"citationID":"GHQAJ4Hu","properties":{"formattedCitation":"Redistricting in New York after the 2020 census, {\\scaps Ballotpedia}, https://ballotpedia.org/Redistricting_in_New_York_after_the_2020_census (last visited Dec 23, 2022).","plainCitation":"Redistricting in New York after the 2020 census, Ballotpedia, https://ballotpedia.org/Redistricting_in_New_York_after_the_2020_census (last visited Dec 23, 2022).","noteIndex":215},"citationItems":[{"id":7835,"uris":["http://zotero.org/users/10395840/items/8PJBHHLM"],"itemData":{"id":7835,"type":"webpage","abstract":"Ballotpedia: The Encyclopedia of American Politics","container-title":"Ballotpedia","language":"en","title":"Redistricting in New York after the 2020 census","URL":"https://ballotpedia.org/Redistricting_in_New_York_after_the_2020_census","accessed":{"date-parts":[["2022",12,23]]}}}],"schema":"https://github.com/citation-style-language/schema/raw/master/csl-citation.json"} </w:instrText>
      </w:r>
      <w:r>
        <w:fldChar w:fldCharType="separate"/>
      </w:r>
      <w:r w:rsidR="00E12B49" w:rsidRPr="00E12B49">
        <w:t xml:space="preserve">Redistricting in New York after the 2020 census, </w:t>
      </w:r>
      <w:r w:rsidR="00E12B49" w:rsidRPr="00E12B49">
        <w:rPr>
          <w:smallCaps/>
        </w:rPr>
        <w:t>Ballotpedia</w:t>
      </w:r>
      <w:r w:rsidR="00E12B49" w:rsidRPr="00E12B49">
        <w:t>, https://ballotpedia.org/Redistricting_in_New_York_after_the_2020_census (last visited Dec 23, 2022).</w:t>
      </w:r>
      <w:r>
        <w:fldChar w:fldCharType="end"/>
      </w:r>
    </w:p>
  </w:footnote>
  <w:footnote w:id="217">
    <w:p w14:paraId="3F734DCA" w14:textId="140F28A8" w:rsidR="00A309E3" w:rsidRDefault="00A309E3">
      <w:pPr>
        <w:pStyle w:val="FootnoteText"/>
      </w:pPr>
      <w:r w:rsidRPr="00434672">
        <w:rPr>
          <w:rStyle w:val="FootnoteReference"/>
        </w:rPr>
        <w:footnoteRef/>
      </w:r>
      <w:r>
        <w:t xml:space="preserve"> </w:t>
      </w:r>
      <w:r>
        <w:fldChar w:fldCharType="begin"/>
      </w:r>
      <w:r w:rsidR="007A76B2">
        <w:instrText xml:space="preserve"> ADDIN ZOTERO_ITEM CSL_CITATION {"citationID":"MHSjSqXJ","properties":{"formattedCitation":"US Census Bureau, {\\i{}supra} note 137; Shane Goldmacher, {\\i{}After 2020 Count, New York Narrowly Loses Some Clout}, {\\scaps The New York Times}, Apr. 27, 2021, at 18, https://www.nytimes.com/2021/04/26/nyregion/new-york-census-congress.html (last visited Dec 24, 2022).","plainCitation":"US Census Bureau, supra note 137; Shane Goldmacher, After 2020 Count, New York Narrowly Loses Some Clout, The New York Times, Apr. 27, 2021, at 18, https://www.nytimes.com/2021/04/26/nyregion/new-york-census-congress.html (last visited Dec 24, 2022).","noteIndex":216},"citationItems":[{"id":7825,"uris":["http://zotero.org/users/10395840/items/MZVCFHYV"],"itemData":{"id":7825,"type":"webpage","abstract":"Congressional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Results","URL":"https://www.census.gov/data/tables/2020/dec/2020-apportionment-data.html","author":[{"family":"US Census Bureau","given":""}],"accessed":{"date-parts":[["2022",12,22]]},"issued":{"date-parts":[["2021",4,26]]}}},{"id":7953,"uris":["http://zotero.org/users/10395840/items/AMS2GTUL"],"itemData":{"id":7953,"type":"article-newspaper","container-title":"The New York Times","page":"18","section":"A","title":"After 2020 Count, New York Narrowly Loses Some Clout","URL":"https://www.nytimes.com/2021/04/26/nyregion/new-york-census-congress.html","author":[{"family":"Shane Goldmacher","given":""}],"accessed":{"date-parts":[["2022",12,24]]},"issued":{"date-parts":[["2021",4,27]]}}}],"schema":"https://github.com/citation-style-language/schema/raw/master/csl-citation.json"} </w:instrText>
      </w:r>
      <w:r>
        <w:fldChar w:fldCharType="separate"/>
      </w:r>
      <w:r w:rsidR="00E12B49" w:rsidRPr="00E12B49">
        <w:t xml:space="preserve">US Census Bureau, </w:t>
      </w:r>
      <w:r w:rsidR="00E12B49" w:rsidRPr="00E12B49">
        <w:rPr>
          <w:i/>
          <w:iCs/>
        </w:rPr>
        <w:t>supra</w:t>
      </w:r>
      <w:r w:rsidR="00E12B49" w:rsidRPr="00E12B49">
        <w:t xml:space="preserve"> note 137; Shane Goldmacher, </w:t>
      </w:r>
      <w:r w:rsidR="00E12B49" w:rsidRPr="00E12B49">
        <w:rPr>
          <w:i/>
          <w:iCs/>
        </w:rPr>
        <w:t>After 2020 Count, New York Narrowly Loses Some Clout</w:t>
      </w:r>
      <w:r w:rsidR="00E12B49" w:rsidRPr="00E12B49">
        <w:t xml:space="preserve">, </w:t>
      </w:r>
      <w:r w:rsidR="00E12B49" w:rsidRPr="00E12B49">
        <w:rPr>
          <w:smallCaps/>
        </w:rPr>
        <w:t>The New York Times</w:t>
      </w:r>
      <w:r w:rsidR="00E12B49" w:rsidRPr="00E12B49">
        <w:t>, Apr. 27, 2021, at 18, https://www.nytimes.com/2021/04/26/nyregion/new-york-census-congress.html (last visited Dec 24, 2022).</w:t>
      </w:r>
      <w:r>
        <w:fldChar w:fldCharType="end"/>
      </w:r>
    </w:p>
  </w:footnote>
  <w:footnote w:id="218">
    <w:p w14:paraId="29EB9FDF" w14:textId="7D91BCBC" w:rsidR="004A01D1" w:rsidRDefault="004A01D1">
      <w:pPr>
        <w:pStyle w:val="FootnoteText"/>
      </w:pPr>
      <w:r w:rsidRPr="00434672">
        <w:rPr>
          <w:rStyle w:val="FootnoteReference"/>
        </w:rPr>
        <w:footnoteRef/>
      </w:r>
      <w:r>
        <w:t xml:space="preserve"> </w:t>
      </w:r>
      <w:r>
        <w:fldChar w:fldCharType="begin"/>
      </w:r>
      <w:r w:rsidR="007A76B2">
        <w:instrText xml:space="preserve"> ADDIN ZOTERO_ITEM CSL_CITATION {"citationID":"6mB9nD2Z","properties":{"formattedCitation":"Nicholas Fandos, Luis Ferr\\uc0\\u233{}-Sadurn\\uc0\\u237{} &amp; Grace Ashford, {\\i{}A \\uc0\\u8216{}Master Class\\uc0\\u8217{} in Gerrymandering, This Time Led by N.Y. Democrats}, {\\scaps The New York Times}, Feb. 2, 2022, https://www.nytimes.com/2022/02/02/nyregion/redistricting-gerrymandering-ny.html (last visited Dec 23, 2022).","plainCitation":"Nicholas Fandos, Luis Ferré-Sadurní &amp; Grace Ashford, A ‘Master Class’ in Gerrymandering, This Time Led by N.Y. Democrats, The New York Times, Feb. 2, 2022, https://www.nytimes.com/2022/02/02/nyregion/redistricting-gerrymandering-ny.html (last visited Dec 23, 2022).","noteIndex":217},"citationItems":[{"id":7842,"uris":["http://zotero.org/users/10395840/items/X5H7IBHU"],"itemData":{"id":7842,"type":"article-newspaper","abstract":"The maps approved by Democrats in the New York State Legislature could lead their party to seize as many as three House seats from Republicans.","container-title":"The New York Times","ISSN":"0362-4331","language":"en-US","section":"New York","source":"NYTimes.com","title":"A ‘Master Class’ in Gerrymandering, This Time Led by N.Y. Democrats","URL":"https://www.nytimes.com/2022/02/02/nyregion/redistricting-gerrymandering-ny.html","author":[{"family":"Fandos","given":"Nicholas"},{"family":"Ferré-Sadurní","given":"Luis"},{"family":"Ashford","given":"Grace"}],"accessed":{"date-parts":[["2022",12,23]]},"issued":{"date-parts":[["2022",2,2]]}}}],"schema":"https://github.com/citation-style-language/schema/raw/master/csl-citation.json"} </w:instrText>
      </w:r>
      <w:r>
        <w:fldChar w:fldCharType="separate"/>
      </w:r>
      <w:r w:rsidR="00E12B49" w:rsidRPr="00E12B49">
        <w:t xml:space="preserve">Nicholas Fandos, Luis Ferré-Sadurní &amp; Grace Ashford, </w:t>
      </w:r>
      <w:r w:rsidR="00E12B49" w:rsidRPr="00E12B49">
        <w:rPr>
          <w:i/>
          <w:iCs/>
        </w:rPr>
        <w:t>A ‘Master Class’ in Gerrymandering, This Time Led by N.Y. Democrats</w:t>
      </w:r>
      <w:r w:rsidR="00E12B49" w:rsidRPr="00E12B49">
        <w:t xml:space="preserve">, </w:t>
      </w:r>
      <w:r w:rsidR="00E12B49" w:rsidRPr="00E12B49">
        <w:rPr>
          <w:smallCaps/>
        </w:rPr>
        <w:t>The New York Times</w:t>
      </w:r>
      <w:r w:rsidR="00E12B49" w:rsidRPr="00E12B49">
        <w:t>, Feb. 2, 2022, https://www.nytimes.com/2022/02/02/nyregion/redistricting-gerrymandering-ny.html (last visited Dec 23, 2022).</w:t>
      </w:r>
      <w:r>
        <w:fldChar w:fldCharType="end"/>
      </w:r>
    </w:p>
  </w:footnote>
  <w:footnote w:id="219">
    <w:p w14:paraId="3FCAB508" w14:textId="307D385D" w:rsidR="00C14E3C" w:rsidRDefault="00C14E3C">
      <w:pPr>
        <w:pStyle w:val="FootnoteText"/>
      </w:pPr>
      <w:r w:rsidRPr="00434672">
        <w:rPr>
          <w:rStyle w:val="FootnoteReference"/>
        </w:rPr>
        <w:footnoteRef/>
      </w:r>
      <w:r>
        <w:t xml:space="preserve"> </w:t>
      </w:r>
      <w:r>
        <w:fldChar w:fldCharType="begin"/>
      </w:r>
      <w:r w:rsidR="007A76B2">
        <w:instrText xml:space="preserve"> ADDIN ZOTERO_ITEM CSL_CITATION {"citationID":"YdevLaes","properties":{"formattedCitation":"Harkenrider v. Hochul, {\\i{}supra} note 143; Nicholas Fandos, {\\i{}Democrats Lose Control of N.Y. Election Maps, as Top Court Rejects Appeal}, {\\scaps The New York Times}, Apr. 27, 2022, https://www.nytimes.com/2022/04/27/nyregion/redistricting-congress-gerrymander-ny.html (last visited Dec 23, 2022).","plainCitation":"Harkenrider v. Hochul, supra note 143; Nicholas Fandos, Democrats Lose Control of N.Y. Election Maps, as Top Court Rejects Appeal, The New York Times, Apr. 27, 2022, https://www.nytimes.com/2022/04/27/nyregion/redistricting-congress-gerrymander-ny.html (last visited Dec 23, 2022).","noteIndex":218},"citationItems":[{"id":7896,"uris":["http://zotero.org/users/10395840/items/UAWVN4WJ"],"itemData":{"id":7896,"type":"legal_case","container-title":"N.Y. Sup. Ct.","title":"Harkenrider v. Hochul","volume":"Slip Op. 31471","issued":{"date-parts":[["2022"]]}}},{"id":7840,"uris":["http://zotero.org/users/10395840/items/X3BGNUTK"],"itemData":{"id":7840,"type":"article-newspaper","abstract":"The Court of Appeals said Democrats violated the State Constitution and ignored the will of the voters. The judges ordered a court-appointed expert to draw replacements.","container-title":"The New York Times","ISSN":"0362-4331","language":"en-US","section":"New York","source":"NYTimes.com","title":"Democrats Lose Control of N.Y. Election Maps, as Top Court Rejects Appeal","URL":"https://www.nytimes.com/2022/04/27/nyregion/redistricting-congress-gerrymander-ny.html","author":[{"family":"Fandos","given":"Nicholas"}],"accessed":{"date-parts":[["2022",12,23]]},"issued":{"date-parts":[["2022",4,27]]}}}],"schema":"https://github.com/citation-style-language/schema/raw/master/csl-citation.json"} </w:instrText>
      </w:r>
      <w:r>
        <w:fldChar w:fldCharType="separate"/>
      </w:r>
      <w:r w:rsidR="00E12B49" w:rsidRPr="00E12B49">
        <w:t xml:space="preserve">Harkenrider v. Hochul, </w:t>
      </w:r>
      <w:r w:rsidR="00E12B49" w:rsidRPr="00E12B49">
        <w:rPr>
          <w:i/>
          <w:iCs/>
        </w:rPr>
        <w:t>supra</w:t>
      </w:r>
      <w:r w:rsidR="00E12B49" w:rsidRPr="00E12B49">
        <w:t xml:space="preserve"> note 143; Nicholas Fandos, </w:t>
      </w:r>
      <w:r w:rsidR="00E12B49" w:rsidRPr="00E12B49">
        <w:rPr>
          <w:i/>
          <w:iCs/>
        </w:rPr>
        <w:t>Democrats Lose Control of N.Y. Election Maps, as Top Court Rejects Appeal</w:t>
      </w:r>
      <w:r w:rsidR="00E12B49" w:rsidRPr="00E12B49">
        <w:t xml:space="preserve">, </w:t>
      </w:r>
      <w:r w:rsidR="00E12B49" w:rsidRPr="00E12B49">
        <w:rPr>
          <w:smallCaps/>
        </w:rPr>
        <w:t>The New York Times</w:t>
      </w:r>
      <w:r w:rsidR="00E12B49" w:rsidRPr="00E12B49">
        <w:t>, Apr. 27, 2022, https://www.nytimes.com/2022/04/27/nyregion/redistricting-congress-gerrymander-ny.html (last visited Dec 23, 2022).</w:t>
      </w:r>
      <w:r>
        <w:fldChar w:fldCharType="end"/>
      </w:r>
    </w:p>
  </w:footnote>
  <w:footnote w:id="220">
    <w:p w14:paraId="1F535E15" w14:textId="62E247FF" w:rsidR="009A550F" w:rsidRDefault="009A550F">
      <w:pPr>
        <w:pStyle w:val="FootnoteText"/>
      </w:pPr>
      <w:r w:rsidRPr="00434672">
        <w:rPr>
          <w:rStyle w:val="FootnoteReference"/>
        </w:rPr>
        <w:footnoteRef/>
      </w:r>
      <w:r>
        <w:t xml:space="preserve"> </w:t>
      </w:r>
      <w:r w:rsidR="00775362">
        <w:fldChar w:fldCharType="begin"/>
      </w:r>
      <w:r w:rsidR="007A76B2">
        <w:instrText xml:space="preserve"> ADDIN ZOTERO_ITEM CSL_CITATION {"citationID":"hWVOkyBv","properties":{"formattedCitation":"Slip Op 02833 Harkenrider v. Hochul, 60 2022 N LEXIS 32\\uc0\\u8211{}37 (2022).","plainCitation":"Slip Op 02833 Harkenrider v. Hochul, 60 2022 N LEXIS 32–37 (2022).","noteIndex":219},"citationItems":[{"id":7928,"uris":["http://zotero.org/users/10395840/items/XJ8PYA6A"],"itemData":{"id":7928,"type":"legal_case","authority":"N.Y. Court of Appeals","container-title":"2022 N.Y. LEXIS","title":"Harkenrider v. Hochul","volume":"60","issued":{"date-parts":[["2022",4,27]]}},"locator":"32-37","label":"page","prefix":"Slip Op 02833"}],"schema":"https://github.com/citation-style-language/schema/raw/master/csl-citation.json"} </w:instrText>
      </w:r>
      <w:r w:rsidR="00775362">
        <w:fldChar w:fldCharType="separate"/>
      </w:r>
      <w:r w:rsidR="00E12B49" w:rsidRPr="00E12B49">
        <w:t>Slip Op 02833 Harkenrider v. Hochul, 60 2022 N LEXIS 32–37 (2022).</w:t>
      </w:r>
      <w:r w:rsidR="00775362">
        <w:fldChar w:fldCharType="end"/>
      </w:r>
    </w:p>
  </w:footnote>
  <w:footnote w:id="221">
    <w:p w14:paraId="0C879DBC" w14:textId="180D4764" w:rsidR="006E6B2F" w:rsidRPr="00EC4F7B" w:rsidRDefault="006E6B2F" w:rsidP="006E6B2F">
      <w:pPr>
        <w:pStyle w:val="FootnoteText"/>
        <w:rPr>
          <w:szCs w:val="22"/>
        </w:rPr>
      </w:pPr>
      <w:r w:rsidRPr="00434672">
        <w:rPr>
          <w:rStyle w:val="FootnoteReference"/>
        </w:rPr>
        <w:footnoteRef/>
      </w:r>
      <w:r w:rsidRPr="00EC4F7B">
        <w:rPr>
          <w:szCs w:val="22"/>
        </w:rPr>
        <w:t xml:space="preserve"> </w:t>
      </w:r>
      <w:r w:rsidR="0054003A">
        <w:rPr>
          <w:szCs w:val="22"/>
        </w:rPr>
        <w:fldChar w:fldCharType="begin"/>
      </w:r>
      <w:r w:rsidR="007A76B2">
        <w:rPr>
          <w:szCs w:val="22"/>
        </w:rPr>
        <w:instrText xml:space="preserve"> ADDIN ZOTERO_ITEM CSL_CITATION {"citationID":"KBDCOwJF","properties":{"formattedCitation":"{\\i{}Id.} at 20.","plainCitation":"Id. at 20.","noteIndex":220},"citationItems":[{"id":7928,"uris":["http://zotero.org/users/10395840/items/XJ8PYA6A"],"itemData":{"id":7928,"type":"legal_case","authority":"N.Y. Court of Appeals","container-title":"2022 N.Y. LEXIS","title":"Harkenrider v. Hochul","volume":"60","issued":{"date-parts":[["2022",4,27]]}},"locator":"20","label":"page"}],"schema":"https://github.com/citation-style-language/schema/raw/master/csl-citation.json"} </w:instrText>
      </w:r>
      <w:r w:rsidR="0054003A">
        <w:rPr>
          <w:szCs w:val="22"/>
        </w:rPr>
        <w:fldChar w:fldCharType="separate"/>
      </w:r>
      <w:r w:rsidR="00E12B49" w:rsidRPr="00E12B49">
        <w:rPr>
          <w:i/>
          <w:iCs/>
        </w:rPr>
        <w:t>Id.</w:t>
      </w:r>
      <w:r w:rsidR="00E12B49" w:rsidRPr="00E12B49">
        <w:t xml:space="preserve"> at 20.</w:t>
      </w:r>
      <w:r w:rsidR="0054003A">
        <w:rPr>
          <w:szCs w:val="22"/>
        </w:rPr>
        <w:fldChar w:fldCharType="end"/>
      </w:r>
    </w:p>
  </w:footnote>
  <w:footnote w:id="222">
    <w:p w14:paraId="08795209" w14:textId="746384B9" w:rsidR="008516B6" w:rsidRPr="00EC4F7B" w:rsidRDefault="008516B6">
      <w:pPr>
        <w:pStyle w:val="FootnoteText"/>
        <w:rPr>
          <w:szCs w:val="22"/>
        </w:rPr>
      </w:pPr>
      <w:r w:rsidRPr="00434672">
        <w:rPr>
          <w:rStyle w:val="FootnoteReference"/>
        </w:rPr>
        <w:footnoteRef/>
      </w:r>
      <w:r w:rsidRPr="00EC4F7B">
        <w:rPr>
          <w:szCs w:val="22"/>
        </w:rPr>
        <w:t xml:space="preserve"> </w:t>
      </w:r>
      <w:r w:rsidR="0054003A">
        <w:rPr>
          <w:szCs w:val="22"/>
        </w:rPr>
        <w:fldChar w:fldCharType="begin"/>
      </w:r>
      <w:r w:rsidR="007A76B2">
        <w:rPr>
          <w:szCs w:val="22"/>
        </w:rPr>
        <w:instrText xml:space="preserve"> ADDIN ZOTERO_ITEM CSL_CITATION {"citationID":"9F5wRdRa","properties":{"formattedCitation":"{\\i{}Id.} at 1.","plainCitation":"Id. at 1.","noteIndex":221},"citationItems":[{"id":7928,"uris":["http://zotero.org/users/10395840/items/XJ8PYA6A"],"itemData":{"id":7928,"type":"legal_case","authority":"N.Y. Court of Appeals","container-title":"2022 N.Y. LEXIS","title":"Harkenrider v. Hochul","volume":"60","issued":{"date-parts":[["2022",4,27]]}},"locator":"1","label":"page"}],"schema":"https://github.com/citation-style-language/schema/raw/master/csl-citation.json"} </w:instrText>
      </w:r>
      <w:r w:rsidR="0054003A">
        <w:rPr>
          <w:szCs w:val="22"/>
        </w:rPr>
        <w:fldChar w:fldCharType="separate"/>
      </w:r>
      <w:r w:rsidR="00E12B49" w:rsidRPr="00E12B49">
        <w:rPr>
          <w:i/>
          <w:iCs/>
        </w:rPr>
        <w:t>Id.</w:t>
      </w:r>
      <w:r w:rsidR="00E12B49" w:rsidRPr="00E12B49">
        <w:t xml:space="preserve"> at 1.</w:t>
      </w:r>
      <w:r w:rsidR="0054003A">
        <w:rPr>
          <w:szCs w:val="22"/>
        </w:rPr>
        <w:fldChar w:fldCharType="end"/>
      </w:r>
    </w:p>
  </w:footnote>
  <w:footnote w:id="223">
    <w:p w14:paraId="2F650FD1" w14:textId="334F70DD" w:rsidR="00E67E72" w:rsidRPr="00EC4F7B" w:rsidRDefault="00E67E72">
      <w:pPr>
        <w:pStyle w:val="FootnoteText"/>
        <w:rPr>
          <w:szCs w:val="22"/>
        </w:rPr>
      </w:pPr>
      <w:r w:rsidRPr="00434672">
        <w:rPr>
          <w:rStyle w:val="FootnoteReference"/>
        </w:rPr>
        <w:footnoteRef/>
      </w:r>
      <w:r w:rsidRPr="00EC4F7B">
        <w:rPr>
          <w:szCs w:val="22"/>
        </w:rPr>
        <w:t xml:space="preserve"> </w:t>
      </w:r>
      <w:r w:rsidR="00263139">
        <w:rPr>
          <w:szCs w:val="22"/>
        </w:rPr>
        <w:fldChar w:fldCharType="begin"/>
      </w:r>
      <w:r w:rsidR="007A76B2">
        <w:rPr>
          <w:szCs w:val="22"/>
        </w:rPr>
        <w:instrText xml:space="preserve"> ADDIN ZOTERO_ITEM CSL_CITATION {"citationID":"2CA15R37","properties":{"formattedCitation":"{\\i{}Id.} at 26.","plainCitation":"Id. at 26.","noteIndex":222},"citationItems":[{"id":7928,"uris":["http://zotero.org/users/10395840/items/XJ8PYA6A"],"itemData":{"id":7928,"type":"legal_case","authority":"N.Y. Court of Appeals","container-title":"2022 N.Y. LEXIS","title":"Harkenrider v. Hochul","volume":"60","issued":{"date-parts":[["2022",4,27]]}},"locator":"26","label":"page"}],"schema":"https://github.com/citation-style-language/schema/raw/master/csl-citation.json"} </w:instrText>
      </w:r>
      <w:r w:rsidR="00263139">
        <w:rPr>
          <w:szCs w:val="22"/>
        </w:rPr>
        <w:fldChar w:fldCharType="separate"/>
      </w:r>
      <w:r w:rsidR="00E12B49" w:rsidRPr="00E12B49">
        <w:rPr>
          <w:i/>
          <w:iCs/>
        </w:rPr>
        <w:t>Id.</w:t>
      </w:r>
      <w:r w:rsidR="00E12B49" w:rsidRPr="00E12B49">
        <w:t xml:space="preserve"> at 26.</w:t>
      </w:r>
      <w:r w:rsidR="00263139">
        <w:rPr>
          <w:szCs w:val="22"/>
        </w:rPr>
        <w:fldChar w:fldCharType="end"/>
      </w:r>
      <w:r w:rsidRPr="00EC4F7B">
        <w:rPr>
          <w:szCs w:val="22"/>
        </w:rPr>
        <w:t xml:space="preserve"> quoting (</w:t>
      </w:r>
      <w:r w:rsidR="003A7C5F">
        <w:rPr>
          <w:szCs w:val="22"/>
        </w:rPr>
        <w:fldChar w:fldCharType="begin"/>
      </w:r>
      <w:r w:rsidR="007A76B2">
        <w:rPr>
          <w:szCs w:val="22"/>
        </w:rPr>
        <w:instrText xml:space="preserve"> ADDIN ZOTERO_ITEM CSL_CITATION {"citationID":"tfSCVK7F","properties":{"formattedCitation":"Cohen v. Hallmark Cards, 45 NY2d h.","plainCitation":"Cohen v. Hallmark Cards, 45 NY2d h.","noteIndex":222},"citationItems":[{"id":7929,"uris":["http://zotero.org/users/10395840/items/2G3HC8BH"],"itemData":{"id":7929,"type":"legal_case","container-title":"NY2d","number":"1978","page":"h","title":"Cohen v. Hallmark Cards","volume":"45"}}],"schema":"https://github.com/citation-style-language/schema/raw/master/csl-citation.json"} </w:instrText>
      </w:r>
      <w:r w:rsidR="003A7C5F">
        <w:rPr>
          <w:szCs w:val="22"/>
        </w:rPr>
        <w:fldChar w:fldCharType="separate"/>
      </w:r>
      <w:r w:rsidR="00E12B49">
        <w:rPr>
          <w:noProof/>
          <w:szCs w:val="22"/>
        </w:rPr>
        <w:t>Cohen v. Hallmark Cards, 45 NY2d h.</w:t>
      </w:r>
      <w:r w:rsidR="003A7C5F">
        <w:rPr>
          <w:szCs w:val="22"/>
        </w:rPr>
        <w:fldChar w:fldCharType="end"/>
      </w:r>
      <w:r w:rsidR="003A7C5F">
        <w:rPr>
          <w:szCs w:val="22"/>
        </w:rPr>
        <w:t>).</w:t>
      </w:r>
    </w:p>
  </w:footnote>
  <w:footnote w:id="224">
    <w:p w14:paraId="7CE2E23F" w14:textId="1476B03C" w:rsidR="005B5222" w:rsidRPr="00EC4F7B" w:rsidRDefault="005B5222">
      <w:pPr>
        <w:pStyle w:val="FootnoteText"/>
        <w:rPr>
          <w:szCs w:val="22"/>
        </w:rPr>
      </w:pPr>
      <w:r w:rsidRPr="00434672">
        <w:rPr>
          <w:rStyle w:val="FootnoteReference"/>
        </w:rPr>
        <w:footnoteRef/>
      </w:r>
      <w:r w:rsidRPr="00EC4F7B">
        <w:rPr>
          <w:szCs w:val="22"/>
        </w:rPr>
        <w:t xml:space="preserve"> </w:t>
      </w:r>
      <w:r w:rsidR="00B134E3">
        <w:rPr>
          <w:szCs w:val="22"/>
        </w:rPr>
        <w:fldChar w:fldCharType="begin"/>
      </w:r>
      <w:r w:rsidR="007A76B2">
        <w:rPr>
          <w:szCs w:val="22"/>
        </w:rPr>
        <w:instrText xml:space="preserve"> ADDIN ZOTERO_ITEM CSL_CITATION {"citationID":"Cv2neg8I","properties":{"formattedCitation":"Harkenrider v. Hochul, {\\i{}supra} note 219 at 27.","plainCitation":"Harkenrider v. Hochul, supra note 219 at 27.","noteIndex":223},"citationItems":[{"id":7928,"uris":["http://zotero.org/users/10395840/items/XJ8PYA6A"],"itemData":{"id":7928,"type":"legal_case","authority":"N.Y. Court of Appeals","container-title":"2022 N.Y. LEXIS","title":"Harkenrider v. Hochul","volume":"60","issued":{"date-parts":[["2022",4,27]]}},"locator":"27","label":"page"}],"schema":"https://github.com/citation-style-language/schema/raw/master/csl-citation.json"} </w:instrText>
      </w:r>
      <w:r w:rsidR="00B134E3">
        <w:rPr>
          <w:szCs w:val="22"/>
        </w:rPr>
        <w:fldChar w:fldCharType="separate"/>
      </w:r>
      <w:r w:rsidR="00E12B49" w:rsidRPr="00E12B49">
        <w:t xml:space="preserve">Harkenrider v. Hochul, </w:t>
      </w:r>
      <w:r w:rsidR="00E12B49" w:rsidRPr="00E12B49">
        <w:rPr>
          <w:i/>
          <w:iCs/>
        </w:rPr>
        <w:t>supra</w:t>
      </w:r>
      <w:r w:rsidR="00E12B49" w:rsidRPr="00E12B49">
        <w:t xml:space="preserve"> note 219 at 27.</w:t>
      </w:r>
      <w:r w:rsidR="00B134E3">
        <w:rPr>
          <w:szCs w:val="22"/>
        </w:rPr>
        <w:fldChar w:fldCharType="end"/>
      </w:r>
    </w:p>
  </w:footnote>
  <w:footnote w:id="225">
    <w:p w14:paraId="2B4FF20A" w14:textId="1BD6ED50" w:rsidR="00CB1F2B" w:rsidRPr="00EC4F7B" w:rsidRDefault="00CB1F2B">
      <w:pPr>
        <w:pStyle w:val="FootnoteText"/>
        <w:rPr>
          <w:szCs w:val="22"/>
        </w:rPr>
      </w:pPr>
      <w:r w:rsidRPr="00434672">
        <w:rPr>
          <w:rStyle w:val="FootnoteReference"/>
        </w:rPr>
        <w:footnoteRef/>
      </w:r>
      <w:r w:rsidRPr="00EC4F7B">
        <w:rPr>
          <w:szCs w:val="22"/>
        </w:rPr>
        <w:t xml:space="preserve"> </w:t>
      </w:r>
      <w:r w:rsidR="00327547" w:rsidRPr="00EC4F7B">
        <w:rPr>
          <w:szCs w:val="22"/>
        </w:rPr>
        <w:t>Disclosure</w:t>
      </w:r>
      <w:r w:rsidRPr="00EC4F7B">
        <w:rPr>
          <w:szCs w:val="22"/>
        </w:rPr>
        <w:t xml:space="preserve">: Jonathan Cervas served as the special master in </w:t>
      </w:r>
      <w:r w:rsidRPr="00EC4F7B">
        <w:rPr>
          <w:i/>
          <w:iCs/>
          <w:szCs w:val="22"/>
        </w:rPr>
        <w:t>Harkenrider</w:t>
      </w:r>
      <w:r w:rsidRPr="00EC4F7B">
        <w:rPr>
          <w:szCs w:val="22"/>
        </w:rPr>
        <w:t>.</w:t>
      </w:r>
      <w:r w:rsidR="000552D6">
        <w:rPr>
          <w:szCs w:val="22"/>
        </w:rPr>
        <w:t xml:space="preserve"> Bernard Grofman served as a consultant to the special master</w:t>
      </w:r>
    </w:p>
  </w:footnote>
  <w:footnote w:id="226">
    <w:p w14:paraId="7F73EDCD" w14:textId="2B2E37E4" w:rsidR="00BF2E90" w:rsidRDefault="00BF2E90">
      <w:pPr>
        <w:pStyle w:val="FootnoteText"/>
      </w:pPr>
      <w:r w:rsidRPr="00434672">
        <w:rPr>
          <w:rStyle w:val="FootnoteReference"/>
        </w:rPr>
        <w:footnoteRef/>
      </w:r>
      <w:r>
        <w:t xml:space="preserve"> </w:t>
      </w:r>
      <w:r w:rsidR="00F84DD4">
        <w:fldChar w:fldCharType="begin"/>
      </w:r>
      <w:r w:rsidR="007A76B2">
        <w:instrText xml:space="preserve"> ADDIN ZOTERO_ITEM CSL_CITATION {"citationID":"FdMMCLbj","properties":{"formattedCitation":"Levitt, {\\i{}supra} note 133.","plainCitation":"Levitt, supra note 133.","noteIndex":225},"citationItems":[{"id":7899,"uris":["http://zotero.org/users/10395840/items/7ZZLGF7Q"],"itemData":{"id":7899,"type":"webpage","abstract":"All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Redistricting","URL":"https://redistricting.lls.edu","author":[{"family":"Levitt","given":"Justin"}],"accessed":{"date-parts":[["2022",12,23]]}},"label":"page"}],"schema":"https://github.com/citation-style-language/schema/raw/master/csl-citation.json"} </w:instrText>
      </w:r>
      <w:r w:rsidR="00F84DD4">
        <w:fldChar w:fldCharType="separate"/>
      </w:r>
      <w:r w:rsidR="00E12B49" w:rsidRPr="00E12B49">
        <w:t xml:space="preserve">Levitt, </w:t>
      </w:r>
      <w:r w:rsidR="00E12B49" w:rsidRPr="00E12B49">
        <w:rPr>
          <w:i/>
          <w:iCs/>
        </w:rPr>
        <w:t>supra</w:t>
      </w:r>
      <w:r w:rsidR="00E12B49" w:rsidRPr="00E12B49">
        <w:t xml:space="preserve"> note 133.</w:t>
      </w:r>
      <w:r w:rsidR="00F84DD4">
        <w:fldChar w:fldCharType="end"/>
      </w:r>
    </w:p>
  </w:footnote>
  <w:footnote w:id="227">
    <w:p w14:paraId="46BE82ED" w14:textId="652C2458" w:rsidR="00B66CE7" w:rsidRDefault="00B66CE7">
      <w:pPr>
        <w:pStyle w:val="FootnoteText"/>
      </w:pPr>
      <w:r w:rsidRPr="00434672">
        <w:rPr>
          <w:rStyle w:val="FootnoteReference"/>
        </w:rPr>
        <w:footnoteRef/>
      </w:r>
      <w:r>
        <w:t xml:space="preserve"> </w:t>
      </w:r>
      <w:r>
        <w:fldChar w:fldCharType="begin"/>
      </w:r>
      <w:r w:rsidR="007A76B2">
        <w:instrText xml:space="preserve"> ADDIN ZOTERO_ITEM CSL_CITATION {"citationID":"dulF8nmH","properties":{"formattedCitation":"Andrew Prokop, {\\i{}Ohio\\uc0\\u8217{}s gerrymandering reform was just approved by the state\\uc0\\u8217{}s voters}, {\\scaps Vox}, May 8, 2018, https://www.vox.com/2018/5/7/17302388/ohio-issue-1-gerrymandering-redistricting (last visited Dec 24, 2022).","plainCitation":"Andrew Prokop, Ohio’s gerrymandering reform was just approved by the state’s voters, Vox, May 8, 2018, https://www.vox.com/2018/5/7/17302388/ohio-issue-1-gerrymandering-redistricting (last visited Dec 24, 2022).","noteIndex":226},"citationItems":[{"id":7955,"uris":["http://zotero.org/users/10395840/items/GRF84AL8"],"itemData":{"id":7955,"type":"article-newspaper","container-title":"Vox","title":"Ohio’s gerrymandering reform was just approved by the state’s voters","URL":"https://www.vox.com/2018/5/7/17302388/ohio-issue-1-gerrymandering-redistricting","author":[{"family":"Prokop","given":"Andrew"}],"accessed":{"date-parts":[["2022",12,24]]},"issued":{"date-parts":[["2018",5,8]]}}}],"schema":"https://github.com/citation-style-language/schema/raw/master/csl-citation.json"} </w:instrText>
      </w:r>
      <w:r>
        <w:fldChar w:fldCharType="separate"/>
      </w:r>
      <w:r w:rsidR="00E12B49" w:rsidRPr="00E12B49">
        <w:t xml:space="preserve">Andrew Prokop, </w:t>
      </w:r>
      <w:r w:rsidR="00E12B49" w:rsidRPr="00E12B49">
        <w:rPr>
          <w:i/>
          <w:iCs/>
        </w:rPr>
        <w:t>Ohio’s gerrymandering reform was just approved by the state’s voters</w:t>
      </w:r>
      <w:r w:rsidR="00E12B49" w:rsidRPr="00E12B49">
        <w:t xml:space="preserve">, </w:t>
      </w:r>
      <w:r w:rsidR="00E12B49" w:rsidRPr="00E12B49">
        <w:rPr>
          <w:smallCaps/>
        </w:rPr>
        <w:t>Vox</w:t>
      </w:r>
      <w:r w:rsidR="00E12B49" w:rsidRPr="00E12B49">
        <w:t>, May 8, 2018, https://www.vox.com/2018/5/7/17302388/ohio-issue-1-gerrymandering-redistricting (last visited Dec 24, 2022).</w:t>
      </w:r>
      <w:r>
        <w:fldChar w:fldCharType="end"/>
      </w:r>
    </w:p>
  </w:footnote>
  <w:footnote w:id="228">
    <w:p w14:paraId="597445BC" w14:textId="598BD5AB" w:rsidR="00CB1F2B" w:rsidRPr="00EC4F7B" w:rsidRDefault="00CB1F2B">
      <w:pPr>
        <w:pStyle w:val="FootnoteText"/>
        <w:rPr>
          <w:szCs w:val="22"/>
        </w:rPr>
      </w:pPr>
      <w:r w:rsidRPr="00434672">
        <w:rPr>
          <w:rStyle w:val="FootnoteReference"/>
        </w:rPr>
        <w:footnoteRef/>
      </w:r>
      <w:r w:rsidRPr="00EC4F7B">
        <w:rPr>
          <w:szCs w:val="22"/>
        </w:rPr>
        <w:t xml:space="preserve"> Oh. Const. Article XIX, Section 1 (A)</w:t>
      </w:r>
    </w:p>
  </w:footnote>
  <w:footnote w:id="229">
    <w:p w14:paraId="4CBAB882" w14:textId="127D9D85" w:rsidR="00245FFD" w:rsidRPr="00245FFD" w:rsidRDefault="00245FFD">
      <w:pPr>
        <w:pStyle w:val="FootnoteText"/>
        <w:rPr>
          <w:i/>
          <w:iCs/>
        </w:rPr>
      </w:pPr>
      <w:r w:rsidRPr="00434672">
        <w:rPr>
          <w:rStyle w:val="FootnoteReference"/>
        </w:rPr>
        <w:footnoteRef/>
      </w:r>
      <w:r>
        <w:t xml:space="preserve"> </w:t>
      </w:r>
      <w:r>
        <w:rPr>
          <w:i/>
          <w:iCs/>
        </w:rPr>
        <w:t>Id.</w:t>
      </w:r>
    </w:p>
  </w:footnote>
  <w:footnote w:id="230">
    <w:p w14:paraId="7DCD749F" w14:textId="009C671D" w:rsidR="00CB1F2B" w:rsidRPr="00EC4F7B" w:rsidRDefault="00CB1F2B">
      <w:pPr>
        <w:pStyle w:val="FootnoteText"/>
        <w:rPr>
          <w:szCs w:val="22"/>
        </w:rPr>
      </w:pPr>
      <w:r w:rsidRPr="00434672">
        <w:rPr>
          <w:rStyle w:val="FootnoteReference"/>
        </w:rPr>
        <w:footnoteRef/>
      </w:r>
      <w:r w:rsidRPr="00EC4F7B">
        <w:rPr>
          <w:szCs w:val="22"/>
        </w:rPr>
        <w:t xml:space="preserve"> Oh. Const. Article XI</w:t>
      </w:r>
    </w:p>
  </w:footnote>
  <w:footnote w:id="231">
    <w:p w14:paraId="6E177BC0" w14:textId="495D7B84" w:rsidR="00CB1D5B" w:rsidRPr="00CB1D5B" w:rsidRDefault="00CB1D5B">
      <w:pPr>
        <w:pStyle w:val="FootnoteText"/>
        <w:rPr>
          <w:i/>
          <w:iCs/>
        </w:rPr>
      </w:pPr>
      <w:r w:rsidRPr="00434672">
        <w:rPr>
          <w:rStyle w:val="FootnoteReference"/>
        </w:rPr>
        <w:footnoteRef/>
      </w:r>
      <w:r>
        <w:t xml:space="preserve"> </w:t>
      </w:r>
      <w:r>
        <w:rPr>
          <w:i/>
          <w:iCs/>
        </w:rPr>
        <w:t>Id.</w:t>
      </w:r>
    </w:p>
  </w:footnote>
  <w:footnote w:id="232">
    <w:p w14:paraId="342DD832" w14:textId="44A11BF6" w:rsidR="00CB1F2B" w:rsidRPr="00EC4F7B" w:rsidRDefault="00CB1F2B">
      <w:pPr>
        <w:pStyle w:val="FootnoteText"/>
        <w:rPr>
          <w:szCs w:val="22"/>
        </w:rPr>
      </w:pPr>
      <w:r w:rsidRPr="00434672">
        <w:rPr>
          <w:rStyle w:val="FootnoteReference"/>
        </w:rPr>
        <w:footnoteRef/>
      </w:r>
      <w:r w:rsidRPr="00EC4F7B">
        <w:rPr>
          <w:szCs w:val="22"/>
        </w:rPr>
        <w:t xml:space="preserve"> Oh. Const. Article XIX, Section 1 (C)</w:t>
      </w:r>
      <w:r w:rsidR="00653D6F" w:rsidRPr="00EC4F7B">
        <w:rPr>
          <w:szCs w:val="22"/>
        </w:rPr>
        <w:t>; “If the plan becomes law, the plan shall remain effective until two general elections for the United States house of representatives have occurred under the plan, except as provided in Section 3 of this article.”</w:t>
      </w:r>
    </w:p>
  </w:footnote>
  <w:footnote w:id="233">
    <w:p w14:paraId="511361C7" w14:textId="27B2D4C4" w:rsidR="00CB1F2B" w:rsidRPr="00EC4F7B" w:rsidRDefault="00CB1F2B">
      <w:pPr>
        <w:pStyle w:val="FootnoteText"/>
        <w:rPr>
          <w:szCs w:val="22"/>
        </w:rPr>
      </w:pPr>
      <w:r w:rsidRPr="00434672">
        <w:rPr>
          <w:rStyle w:val="FootnoteReference"/>
        </w:rPr>
        <w:footnoteRef/>
      </w:r>
      <w:r w:rsidRPr="00EC4F7B">
        <w:rPr>
          <w:szCs w:val="22"/>
        </w:rPr>
        <w:t xml:space="preserve"> Oh. Const. Article XIX, Section 1 (C) (3)</w:t>
      </w:r>
    </w:p>
  </w:footnote>
  <w:footnote w:id="234">
    <w:p w14:paraId="4C3AA434" w14:textId="27C6F43D" w:rsidR="000552D6" w:rsidRDefault="000552D6">
      <w:pPr>
        <w:pStyle w:val="FootnoteText"/>
      </w:pPr>
      <w:r w:rsidRPr="00434672">
        <w:rPr>
          <w:rStyle w:val="FootnoteReference"/>
        </w:rPr>
        <w:footnoteRef/>
      </w:r>
      <w:r>
        <w:t xml:space="preserve"> </w:t>
      </w:r>
      <w:r w:rsidRPr="000552D6">
        <w:rPr>
          <w:i/>
          <w:iCs/>
        </w:rPr>
        <w:t>Id</w:t>
      </w:r>
      <w:r>
        <w:t xml:space="preserve">. </w:t>
      </w:r>
    </w:p>
  </w:footnote>
  <w:footnote w:id="235">
    <w:p w14:paraId="79667011" w14:textId="5247FBDE" w:rsidR="00CB1F2B" w:rsidRPr="00EC4F7B" w:rsidRDefault="00CB1F2B" w:rsidP="00D667D8">
      <w:pPr>
        <w:rPr>
          <w:sz w:val="22"/>
          <w:szCs w:val="22"/>
        </w:rPr>
      </w:pPr>
      <w:r w:rsidRPr="00434672">
        <w:rPr>
          <w:rStyle w:val="FootnoteReference"/>
        </w:rPr>
        <w:footnoteRef/>
      </w:r>
      <w:r w:rsidRPr="00EC4F7B">
        <w:rPr>
          <w:sz w:val="22"/>
          <w:szCs w:val="22"/>
        </w:rPr>
        <w:t xml:space="preserve"> Oh. Const. Article XIX, Section 1 (J): “When a congressional district plan ceases to be effective under this article, the district boundaries described in that plan shall continue in operation for the purpose of holding elections until a new congressional district plan takes effect in accordance with this article.”</w:t>
      </w:r>
    </w:p>
  </w:footnote>
  <w:footnote w:id="236">
    <w:p w14:paraId="74AC7D15" w14:textId="5A4D9B3D" w:rsidR="00352A80" w:rsidRDefault="00352A80">
      <w:pPr>
        <w:pStyle w:val="FootnoteText"/>
      </w:pPr>
      <w:r w:rsidRPr="00434672">
        <w:rPr>
          <w:rStyle w:val="FootnoteReference"/>
        </w:rPr>
        <w:footnoteRef/>
      </w:r>
      <w:r>
        <w:t xml:space="preserve"> </w:t>
      </w:r>
      <w:r>
        <w:fldChar w:fldCharType="begin"/>
      </w:r>
      <w:r w:rsidR="007A76B2">
        <w:instrText xml:space="preserve"> ADDIN ZOTERO_ITEM CSL_CITATION {"citationID":"lbVupDDf","properties":{"formattedCitation":"Julie Smyth, {\\i{}Ohio Redistricting Process Falters as Panel Hits Impasse}, {\\scaps U.S. News &amp; World Report}, Feb. 17, 2022, https://www.usnews.com/news/best-states/ohio/articles/2022-02-17/ohio-redistricting-fight-unresolved-as-court-deadline-nears (last visited Dec 24, 2022).","plainCitation":"Julie Smyth, Ohio Redistricting Process Falters as Panel Hits Impasse, U.S. News &amp; World Report, Feb. 17, 2022, https://www.usnews.com/news/best-states/ohio/articles/2022-02-17/ohio-redistricting-fight-unresolved-as-court-deadline-nears (last visited Dec 24, 2022).","noteIndex":235},"citationItems":[{"id":7957,"uris":["http://zotero.org/users/10395840/items/9EWQ2A5C"],"itemData":{"id":7957,"type":"article-newspaper","container-title":"U.S. News &amp; World Report","title":"Ohio Redistricting Process Falters as Panel Hits Impasse","URL":"https://www.usnews.com/news/best-states/ohio/articles/2022-02-17/ohio-redistricting-fight-unresolved-as-court-deadline-nears","author":[{"family":"Smyth","given":"Julie"}],"accessed":{"date-parts":[["2022",12,24]]},"issued":{"date-parts":[["2022",2,17]]}}}],"schema":"https://github.com/citation-style-language/schema/raw/master/csl-citation.json"} </w:instrText>
      </w:r>
      <w:r>
        <w:fldChar w:fldCharType="separate"/>
      </w:r>
      <w:r w:rsidR="00E12B49" w:rsidRPr="00E12B49">
        <w:t xml:space="preserve">Julie Smyth, </w:t>
      </w:r>
      <w:r w:rsidR="00E12B49" w:rsidRPr="00E12B49">
        <w:rPr>
          <w:i/>
          <w:iCs/>
        </w:rPr>
        <w:t>Ohio Redistricting Process Falters as Panel Hits Impasse</w:t>
      </w:r>
      <w:r w:rsidR="00E12B49" w:rsidRPr="00E12B49">
        <w:t xml:space="preserve">, </w:t>
      </w:r>
      <w:r w:rsidR="00E12B49" w:rsidRPr="00E12B49">
        <w:rPr>
          <w:smallCaps/>
        </w:rPr>
        <w:t>U.S. News &amp; World Report</w:t>
      </w:r>
      <w:r w:rsidR="00E12B49" w:rsidRPr="00E12B49">
        <w:t>, Feb. 17, 2022, https://www.usnews.com/news/best-states/ohio/articles/2022-02-17/ohio-redistricting-fight-unresolved-as-court-deadline-nears (last visited Dec 24, 2022).</w:t>
      </w:r>
      <w:r>
        <w:fldChar w:fldCharType="end"/>
      </w:r>
    </w:p>
  </w:footnote>
  <w:footnote w:id="237">
    <w:p w14:paraId="2C711540" w14:textId="2E10B2EC" w:rsidR="00832E8C" w:rsidRDefault="00832E8C">
      <w:pPr>
        <w:pStyle w:val="FootnoteText"/>
      </w:pPr>
      <w:r w:rsidRPr="00434672">
        <w:rPr>
          <w:rStyle w:val="FootnoteReference"/>
        </w:rPr>
        <w:footnoteRef/>
      </w:r>
      <w:r>
        <w:t xml:space="preserve"> </w:t>
      </w:r>
      <w:r>
        <w:fldChar w:fldCharType="begin"/>
      </w:r>
      <w:r w:rsidR="007A76B2">
        <w:instrText xml:space="preserve"> ADDIN ZOTERO_ITEM CSL_CITATION {"citationID":"5X1rXBB5","properties":{"formattedCitation":"Adams v. DeWine, {\\i{}supra} note 121.","plainCitation":"Adams v. DeWine, supra note 121.","noteIndex":236},"citationItems":[{"id":7893,"uris":["http://zotero.org/users/10395840/items/BY3ACSX9"],"itemData":{"id":7893,"type":"legal_case","container-title":"Ohio St.3d","page":"___","title":"Adams v. DeWine","volume":"___"}}],"schema":"https://github.com/citation-style-language/schema/raw/master/csl-citation.json"} </w:instrText>
      </w:r>
      <w:r>
        <w:fldChar w:fldCharType="separate"/>
      </w:r>
      <w:r w:rsidR="00E12B49" w:rsidRPr="00E12B49">
        <w:t xml:space="preserve">Adams v. DeWine, </w:t>
      </w:r>
      <w:r w:rsidR="00E12B49" w:rsidRPr="00E12B49">
        <w:rPr>
          <w:i/>
          <w:iCs/>
        </w:rPr>
        <w:t>supra</w:t>
      </w:r>
      <w:r w:rsidR="00E12B49" w:rsidRPr="00E12B49">
        <w:t xml:space="preserve"> note 121.</w:t>
      </w:r>
      <w:r>
        <w:fldChar w:fldCharType="end"/>
      </w:r>
    </w:p>
  </w:footnote>
  <w:footnote w:id="238">
    <w:p w14:paraId="5716A215" w14:textId="0827621D" w:rsidR="004E6EFA" w:rsidRDefault="004E6EFA">
      <w:pPr>
        <w:pStyle w:val="FootnoteText"/>
      </w:pPr>
      <w:r w:rsidRPr="00434672">
        <w:rPr>
          <w:rStyle w:val="FootnoteReference"/>
        </w:rPr>
        <w:footnoteRef/>
      </w:r>
      <w:r>
        <w:t xml:space="preserve"> </w:t>
      </w:r>
      <w:r>
        <w:rPr>
          <w:szCs w:val="22"/>
        </w:rPr>
        <w:fldChar w:fldCharType="begin"/>
      </w:r>
      <w:r w:rsidR="007A76B2">
        <w:rPr>
          <w:szCs w:val="22"/>
        </w:rPr>
        <w:instrText xml:space="preserve"> ADDIN ZOTERO_ITEM CSL_CITATION {"citationID":"nxH45jIp","properties":{"formattedCitation":"{\\i{}Id.}","plainCitation":"Id.","noteIndex":237},"citationItems":[{"id":7893,"uris":["http://zotero.org/users/10395840/items/BY3ACSX9"],"itemData":{"id":7893,"type":"legal_case","container-title":"Ohio St.3d","page":"___","title":"Adams v. DeWine","volume":"___"}}],"schema":"https://github.com/citation-style-language/schema/raw/master/csl-citation.json"} </w:instrText>
      </w:r>
      <w:r>
        <w:rPr>
          <w:szCs w:val="22"/>
        </w:rPr>
        <w:fldChar w:fldCharType="separate"/>
      </w:r>
      <w:r w:rsidR="00E12B49" w:rsidRPr="00E12B49">
        <w:rPr>
          <w:i/>
          <w:iCs/>
        </w:rPr>
        <w:t>Id.</w:t>
      </w:r>
      <w:r>
        <w:rPr>
          <w:szCs w:val="22"/>
        </w:rPr>
        <w:fldChar w:fldCharType="end"/>
      </w:r>
    </w:p>
  </w:footnote>
  <w:footnote w:id="239">
    <w:p w14:paraId="69674333" w14:textId="62A0F39A" w:rsidR="000537E7" w:rsidRPr="000537E7" w:rsidRDefault="000537E7" w:rsidP="00CC0DF2">
      <w:pPr>
        <w:pStyle w:val="FootnoteText"/>
      </w:pPr>
      <w:r w:rsidRPr="00434672">
        <w:rPr>
          <w:rStyle w:val="FootnoteReference"/>
        </w:rPr>
        <w:footnoteRef/>
      </w:r>
      <w:r>
        <w:t xml:space="preserve"> </w:t>
      </w:r>
      <w:r w:rsidR="002A2D2C">
        <w:t xml:space="preserve">Complaint at 4, </w:t>
      </w:r>
      <w:r w:rsidR="00CC0DF2">
        <w:rPr>
          <w:i/>
          <w:iCs/>
        </w:rPr>
        <w:t xml:space="preserve">Adams v. </w:t>
      </w:r>
      <w:r w:rsidR="00CC0DF2" w:rsidRPr="002A2D2C">
        <w:rPr>
          <w:i/>
          <w:iCs/>
        </w:rPr>
        <w:t>DeWine</w:t>
      </w:r>
      <w:r w:rsidR="002A2D2C">
        <w:t xml:space="preserve">, </w:t>
      </w:r>
      <w:r w:rsidR="00CC0DF2" w:rsidRPr="002A2D2C">
        <w:t>No</w:t>
      </w:r>
      <w:r w:rsidR="00CC0DF2">
        <w:t>. 2021-1428</w:t>
      </w:r>
      <w:r>
        <w:rPr>
          <w:i/>
          <w:iCs/>
        </w:rPr>
        <w:t xml:space="preserve">. </w:t>
      </w:r>
      <w:r>
        <w:t>at *4</w:t>
      </w:r>
      <w:r w:rsidR="00CC0DF2">
        <w:t xml:space="preserve"> (“[W]ith little notice to the public, the General Assembly introduced a unified Republican proposal with roughly the same partisan breakdown as the earlier proposals (worse than the 2011 plan), which was then promptly rammed through each chamber on party-line votes.”).</w:t>
      </w:r>
    </w:p>
  </w:footnote>
  <w:footnote w:id="240">
    <w:p w14:paraId="7D0EFE5E" w14:textId="5E93A2D4" w:rsidR="00CB1F2B" w:rsidRPr="00EC4F7B" w:rsidRDefault="00CB1F2B">
      <w:pPr>
        <w:pStyle w:val="FootnoteText"/>
        <w:rPr>
          <w:szCs w:val="22"/>
        </w:rPr>
      </w:pPr>
      <w:r w:rsidRPr="00434672">
        <w:rPr>
          <w:rStyle w:val="FootnoteReference"/>
        </w:rPr>
        <w:footnoteRef/>
      </w:r>
      <w:r w:rsidRPr="00EC4F7B">
        <w:rPr>
          <w:szCs w:val="22"/>
        </w:rPr>
        <w:t xml:space="preserve"> </w:t>
      </w:r>
      <w:r w:rsidR="000842F7">
        <w:rPr>
          <w:szCs w:val="22"/>
        </w:rPr>
        <w:fldChar w:fldCharType="begin"/>
      </w:r>
      <w:r w:rsidR="007A76B2">
        <w:rPr>
          <w:szCs w:val="22"/>
        </w:rPr>
        <w:instrText xml:space="preserve"> ADDIN ZOTERO_ITEM CSL_CITATION {"citationID":"61eDi1CU","properties":{"formattedCitation":"Adams v. DeWine, {\\i{}supra} note 121.","plainCitation":"Adams v. DeWine, supra note 121.","noteIndex":239},"citationItems":[{"id":7893,"uris":["http://zotero.org/users/10395840/items/BY3ACSX9"],"itemData":{"id":7893,"type":"legal_case","container-title":"Ohio St.3d","page":"___","title":"Adams v. DeWine","volume":"___"}}],"schema":"https://github.com/citation-style-language/schema/raw/master/csl-citation.json"} </w:instrText>
      </w:r>
      <w:r w:rsidR="000842F7">
        <w:rPr>
          <w:szCs w:val="22"/>
        </w:rPr>
        <w:fldChar w:fldCharType="separate"/>
      </w:r>
      <w:r w:rsidR="00E12B49" w:rsidRPr="00E12B49">
        <w:t xml:space="preserve">Adams v. DeWine, </w:t>
      </w:r>
      <w:r w:rsidR="00E12B49" w:rsidRPr="00E12B49">
        <w:rPr>
          <w:i/>
          <w:iCs/>
        </w:rPr>
        <w:t>supra</w:t>
      </w:r>
      <w:r w:rsidR="00E12B49" w:rsidRPr="00E12B49">
        <w:t xml:space="preserve"> note 121.</w:t>
      </w:r>
      <w:r w:rsidR="000842F7">
        <w:rPr>
          <w:szCs w:val="22"/>
        </w:rPr>
        <w:fldChar w:fldCharType="end"/>
      </w:r>
    </w:p>
  </w:footnote>
  <w:footnote w:id="241">
    <w:p w14:paraId="1A58AAE5" w14:textId="7E548BE8" w:rsidR="00CB1F2B" w:rsidRPr="00EC4F7B" w:rsidRDefault="00CB1F2B">
      <w:pPr>
        <w:pStyle w:val="FootnoteText"/>
        <w:rPr>
          <w:szCs w:val="22"/>
        </w:rPr>
      </w:pPr>
      <w:r w:rsidRPr="00434672">
        <w:rPr>
          <w:rStyle w:val="FootnoteReference"/>
        </w:rPr>
        <w:footnoteRef/>
      </w:r>
      <w:r w:rsidRPr="00EC4F7B">
        <w:rPr>
          <w:szCs w:val="22"/>
        </w:rPr>
        <w:t xml:space="preserve"> </w:t>
      </w:r>
      <w:r w:rsidR="00A40184">
        <w:rPr>
          <w:szCs w:val="22"/>
        </w:rPr>
        <w:fldChar w:fldCharType="begin"/>
      </w:r>
      <w:r w:rsidR="007A76B2">
        <w:rPr>
          <w:szCs w:val="22"/>
        </w:rPr>
        <w:instrText xml:space="preserve"> ADDIN ZOTERO_ITEM CSL_CITATION {"citationID":"3ROguB2j","properties":{"formattedCitation":"{\\i{}Id.}; Adams v. DeWine, {\\i{}supra} note 121; Adams v. DeWine, {\\i{}supra} note 121.","plainCitation":"Id.; Adams v. DeWine, supra note 121; Adams v. DeWine, supra note 121.","noteIndex":240},"citationItems":[{"id":7893,"uris":["http://zotero.org/users/10395840/items/BY3ACSX9"],"itemData":{"id":7893,"type":"legal_case","container-title":"Ohio St.3d","page":"___","title":"Adams v. DeWine","volume":"___"}},{"id":7894,"uris":["http://zotero.org/users/10395840/items/V33MBNJ9"],"itemData":{"id":7894,"type":"legal_case","container-title":"2022-Ohio-89","page":"___","title":"Adams v. DeWine","volume":"___"}},{"id":7895,"uris":["http://zotero.org/users/10395840/items/HWUIC9ZD"],"itemData":{"id":7895,"type":"legal_case","container-title":"N.E.3d","page":"___","title":"Adams v. DeWine","volume":"___"}}],"schema":"https://github.com/citation-style-language/schema/raw/master/csl-citation.json"} </w:instrText>
      </w:r>
      <w:r w:rsidR="00A40184">
        <w:rPr>
          <w:szCs w:val="22"/>
        </w:rPr>
        <w:fldChar w:fldCharType="separate"/>
      </w:r>
      <w:r w:rsidR="00E12B49" w:rsidRPr="00E12B49">
        <w:rPr>
          <w:i/>
          <w:iCs/>
        </w:rPr>
        <w:t>Id.</w:t>
      </w:r>
      <w:r w:rsidR="00E12B49" w:rsidRPr="00E12B49">
        <w:t xml:space="preserve">; Adams v. DeWine, </w:t>
      </w:r>
      <w:r w:rsidR="00E12B49" w:rsidRPr="00E12B49">
        <w:rPr>
          <w:i/>
          <w:iCs/>
        </w:rPr>
        <w:t>supra</w:t>
      </w:r>
      <w:r w:rsidR="00E12B49" w:rsidRPr="00E12B49">
        <w:t xml:space="preserve"> note 121; Adams v. DeWine, </w:t>
      </w:r>
      <w:r w:rsidR="00E12B49" w:rsidRPr="00E12B49">
        <w:rPr>
          <w:i/>
          <w:iCs/>
        </w:rPr>
        <w:t>supra</w:t>
      </w:r>
      <w:r w:rsidR="00E12B49" w:rsidRPr="00E12B49">
        <w:t xml:space="preserve"> note 121.</w:t>
      </w:r>
      <w:r w:rsidR="00A40184">
        <w:rPr>
          <w:szCs w:val="22"/>
        </w:rPr>
        <w:fldChar w:fldCharType="end"/>
      </w:r>
    </w:p>
  </w:footnote>
  <w:footnote w:id="242">
    <w:p w14:paraId="6C6847CF" w14:textId="5E2BF690" w:rsidR="0012473B" w:rsidRDefault="0012473B">
      <w:pPr>
        <w:pStyle w:val="FootnoteText"/>
      </w:pPr>
      <w:r w:rsidRPr="00434672">
        <w:rPr>
          <w:rStyle w:val="FootnoteReference"/>
        </w:rPr>
        <w:footnoteRef/>
      </w:r>
      <w:r>
        <w:t xml:space="preserve"> </w:t>
      </w:r>
      <w:r w:rsidR="000054F9">
        <w:fldChar w:fldCharType="begin"/>
      </w:r>
      <w:r w:rsidR="007A76B2">
        <w:instrText xml:space="preserve"> ADDIN ZOTERO_ITEM CSL_CITATION {"citationID":"Zi81q3I8","properties":{"formattedCitation":"Andy Chow, {\\i{}Legislative leaders send Congressional mapmaking back to Ohio Redistricting Commission}, {\\scaps WOSU News}, Feb. 8, 2022, https://news.wosu.org/politics-government/2022-02-08/legislative-leaders-sending-congressional-mapmaking-back-to-ohio-redistricting-commission (last visited Dec 24, 2022).","plainCitation":"Andy Chow, Legislative leaders send Congressional mapmaking back to Ohio Redistricting Commission, WOSU News, Feb. 8, 2022, https://news.wosu.org/politics-government/2022-02-08/legislative-leaders-sending-congressional-mapmaking-back-to-ohio-redistricting-commission (last visited Dec 24, 2022).","noteIndex":241},"citationItems":[{"id":7959,"uris":["http://zotero.org/users/10395840/items/HTPIYT9C"],"itemData":{"id":7959,"type":"article-newspaper","abstract":"The commission will have 30 days to redraw the 15 congressional districts after the last map was ruled unconstitutional.","container-title":"WOSU News","language":"en","note":"section: Politics &amp; Government","title":"Legislative leaders send Congressional mapmaking back to Ohio Redistricting Commission","URL":"https://news.wosu.org/politics-government/2022-02-08/legislative-leaders-sending-congressional-mapmaking-back-to-ohio-redistricting-commission","author":[{"family":"Chow","given":"Andy"}],"accessed":{"date-parts":[["2022",12,24]]},"issued":{"date-parts":[["2022",2,8]]}}}],"schema":"https://github.com/citation-style-language/schema/raw/master/csl-citation.json"} </w:instrText>
      </w:r>
      <w:r w:rsidR="000054F9">
        <w:fldChar w:fldCharType="separate"/>
      </w:r>
      <w:r w:rsidR="00E12B49" w:rsidRPr="00E12B49">
        <w:t xml:space="preserve">Andy Chow, </w:t>
      </w:r>
      <w:r w:rsidR="00E12B49" w:rsidRPr="00E12B49">
        <w:rPr>
          <w:i/>
          <w:iCs/>
        </w:rPr>
        <w:t>Legislative leaders send Congressional mapmaking back to Ohio Redistricting Commission</w:t>
      </w:r>
      <w:r w:rsidR="00E12B49" w:rsidRPr="00E12B49">
        <w:t xml:space="preserve">, </w:t>
      </w:r>
      <w:r w:rsidR="00E12B49" w:rsidRPr="00E12B49">
        <w:rPr>
          <w:smallCaps/>
        </w:rPr>
        <w:t>WOSU News</w:t>
      </w:r>
      <w:r w:rsidR="00E12B49" w:rsidRPr="00E12B49">
        <w:t>, Feb. 8, 2022, https://news.wosu.org/politics-government/2022-02-08/legislative-leaders-sending-congressional-mapmaking-back-to-ohio-redistricting-commission (last visited Dec 24, 2022).</w:t>
      </w:r>
      <w:r w:rsidR="000054F9">
        <w:fldChar w:fldCharType="end"/>
      </w:r>
    </w:p>
  </w:footnote>
  <w:footnote w:id="243">
    <w:p w14:paraId="4776BCF0" w14:textId="61AD4012" w:rsidR="0012473B" w:rsidRDefault="0012473B">
      <w:pPr>
        <w:pStyle w:val="FootnoteText"/>
      </w:pPr>
      <w:r w:rsidRPr="00434672">
        <w:rPr>
          <w:rStyle w:val="FootnoteReference"/>
        </w:rPr>
        <w:footnoteRef/>
      </w:r>
      <w:r>
        <w:t xml:space="preserve"> </w:t>
      </w:r>
      <w:r w:rsidR="00F7719E">
        <w:fldChar w:fldCharType="begin"/>
      </w:r>
      <w:r w:rsidR="007A76B2">
        <w:instrText xml:space="preserve"> ADDIN ZOTERO_ITEM CSL_CITATION {"citationID":"5HlGWmvV","properties":{"formattedCitation":"{\\i{}Id.}","plainCitation":"Id.","noteIndex":242},"citationItems":[{"id":7959,"uris":["http://zotero.org/users/10395840/items/HTPIYT9C"],"itemData":{"id":7959,"type":"article-newspaper","abstract":"The commission will have 30 days to redraw the 15 congressional districts after the last map was ruled unconstitutional.","container-title":"WOSU News","language":"en","note":"section: Politics &amp; Government","title":"Legislative leaders send Congressional mapmaking back to Ohio Redistricting Commission","URL":"https://news.wosu.org/politics-government/2022-02-08/legislative-leaders-sending-congressional-mapmaking-back-to-ohio-redistricting-commission","author":[{"family":"Chow","given":"Andy"}],"accessed":{"date-parts":[["2022",12,24]]},"issued":{"date-parts":[["2022",2,8]]}}}],"schema":"https://github.com/citation-style-language/schema/raw/master/csl-citation.json"} </w:instrText>
      </w:r>
      <w:r w:rsidR="00F7719E">
        <w:fldChar w:fldCharType="separate"/>
      </w:r>
      <w:r w:rsidR="00E12B49" w:rsidRPr="00E12B49">
        <w:rPr>
          <w:i/>
          <w:iCs/>
        </w:rPr>
        <w:t>Id.</w:t>
      </w:r>
      <w:r w:rsidR="00F7719E">
        <w:fldChar w:fldCharType="end"/>
      </w:r>
    </w:p>
  </w:footnote>
  <w:footnote w:id="244">
    <w:p w14:paraId="4F830172" w14:textId="77EEC0E7" w:rsidR="0063001C" w:rsidRDefault="0063001C">
      <w:pPr>
        <w:pStyle w:val="FootnoteText"/>
      </w:pPr>
      <w:r w:rsidRPr="00434672">
        <w:rPr>
          <w:rStyle w:val="FootnoteReference"/>
        </w:rPr>
        <w:footnoteRef/>
      </w:r>
      <w:r>
        <w:t xml:space="preserve"> </w:t>
      </w:r>
      <w:r>
        <w:fldChar w:fldCharType="begin"/>
      </w:r>
      <w:r w:rsidR="00714ADF">
        <w:instrText xml:space="preserve"> ADDIN ZOTERO_ITEM CSL_CITATION {"citationID":"a1dj2u1i6u0","properties":{"formattedCitation":"Jessie Balmert, {\\i{}Redistricting: Ohio Supreme Court rejects congressional map used in May, orders new one}, {\\scaps The Columbus Dispatch}, Jul. 19, 2022, https://www.dispatch.com/story/news/politics/elections/2022/07/19/ohio-supreme-court-strikes-down-congressional-map-used-may-primary/9359835002/ (last visited Dec 24, 2022) (\\uc0\\u8220{}Before approving this map, Senate President Matt Huffman, R-Lima, argued that the Ohio Redistricting Commission didn\\uc0\\u8217{}t need to abide by voter-approved rules that prevent maps from unduly favoring one party. The court, ultimately, disagreed.\\uc0\\u8221{}).","plainCitation":"Jessie Balmert, Redistricting: Ohio Supreme Court rejects congressional map used in May, orders new one, The Columbus Dispatch, Jul. 19, 2022, https://www.dispatch.com/story/news/politics/elections/2022/07/19/ohio-supreme-court-strikes-down-congressional-map-used-may-primary/9359835002/ (last visited Dec 24, 2022) (“Before approving this map, Senate President Matt Huffman, R-Lima, argued that the Ohio Redistricting Commission didn’t need to abide by voter-approved rules that prevent maps from unduly favoring one party. The court, ultimately, disagreed.”).","noteIndex":243},"citationItems":[{"id":7963,"uris":["http://zotero.org/users/10395840/items/KWUK22SD"],"itemData":{"id":7963,"type":"article-newspaper","abstract":"The Ohio Supreme Court struck down Republican-drawn congressional map, ruling that districts violate voter-approved changes to curb gerrymandering.","container-title":"The Columbus Dispatch","language":"en-US","title":"Redistricting: Ohio Supreme Court rejects congressional map used in May, orders new one","title-short":"Redistricting","URL":"https://www.dispatch.com/story/news/politics/elections/2022/07/19/ohio-supreme-court-strikes-down-congressional-map-used-may-primary/9359835002/","author":[{"family":"Balmert","given":"Jessie"}],"accessed":{"date-parts":[["2022",12,24]]},"issued":{"date-parts":[["2022",7,19]]}},"label":"page","suffix":" (\"Before approving this map, Senate President Matt Huffman, R-Lima, argued that the Ohio Redistricting Commission didn't need to abide by voter-approved rules that prevent maps from unduly favoring one party. The court, ultimately, disagreed.\")"}],"schema":"https://github.com/citation-style-language/schema/raw/master/csl-citation.json"} </w:instrText>
      </w:r>
      <w:r>
        <w:fldChar w:fldCharType="separate"/>
      </w:r>
      <w:r w:rsidR="00E12B49" w:rsidRPr="00E12B49">
        <w:t xml:space="preserve">Jessie Balmert, </w:t>
      </w:r>
      <w:r w:rsidR="00E12B49" w:rsidRPr="00E12B49">
        <w:rPr>
          <w:i/>
          <w:iCs/>
        </w:rPr>
        <w:t>Redistricting: Ohio Supreme Court rejects congressional map used in May, orders new one</w:t>
      </w:r>
      <w:r w:rsidR="00E12B49" w:rsidRPr="00E12B49">
        <w:t xml:space="preserve">, </w:t>
      </w:r>
      <w:r w:rsidR="00E12B49" w:rsidRPr="00E12B49">
        <w:rPr>
          <w:smallCaps/>
        </w:rPr>
        <w:t>The Columbus Dispatch</w:t>
      </w:r>
      <w:r w:rsidR="00E12B49" w:rsidRPr="00E12B49">
        <w:t>, Jul. 19, 2022, https://www.dispatch.com/story/news/politics/elections/2022/07/19/ohio-supreme-court-strikes-down-congressional-map-used-may-primary/9359835002/ (last visited Dec 24, 2022) (“Before approving this map, Senate President Matt Huffman, R-Lima, argued that the Ohio Redistricting Commission didn’t need to abide by voter-approved rules that prevent maps from unduly favoring one party. The court, ultimately, disagreed.”).</w:t>
      </w:r>
      <w:r>
        <w:fldChar w:fldCharType="end"/>
      </w:r>
    </w:p>
  </w:footnote>
  <w:footnote w:id="245">
    <w:p w14:paraId="5F2ACA21" w14:textId="6F375075" w:rsidR="00717BB4" w:rsidRDefault="00717BB4">
      <w:pPr>
        <w:pStyle w:val="FootnoteText"/>
      </w:pPr>
      <w:r w:rsidRPr="00434672">
        <w:rPr>
          <w:rStyle w:val="FootnoteReference"/>
        </w:rPr>
        <w:footnoteRef/>
      </w:r>
      <w:r>
        <w:t xml:space="preserve"> </w:t>
      </w:r>
      <w:r w:rsidR="005B7466">
        <w:fldChar w:fldCharType="begin"/>
      </w:r>
      <w:r w:rsidR="00714ADF">
        <w:instrText xml:space="preserve"> ADDIN ZOTERO_ITEM CSL_CITATION {"citationID":"jcRCzuiT","properties":{"formattedCitation":"Jim Gaines, {\\i{}Ohio Redistricting Commission approves new U.S. House map on another party-line vote}, {\\scaps Dayton Daily News}, Mar. 2, 2022, https://www.daytondailynews.com/local/ohio-redistricting-commission-approves-new-us-house-map-on-another-party-line-vote/TBWPX5E64FC47EKUKS5LBEYQF4/ (last visited Dec 24, 2022).","plainCitation":"Jim Gaines, Ohio Redistricting Commission approves new U.S. House map on another party-line vote, Dayton Daily News, Mar. 2, 2022, https://www.daytondailynews.com/local/ohio-redistricting-commission-approves-new-us-house-map-on-another-party-line-vote/TBWPX5E64FC47EKUKS5LBEYQF4/ (last visited Dec 24, 2022).","noteIndex":244},"citationItems":[{"id":7961,"uris":["http://zotero.org/users/10395840/items/4RDSCN2W"],"itemData":{"id":7961,"type":"article-newspaper","container-title":"Dayton Daily News","title":"Ohio Redistricting Commission approves new U.S. House map on another party-line vote","URL":"https://www.daytondailynews.com/local/ohio-redistricting-commission-approves-new-us-house-map-on-another-party-line-vote/TBWPX5E64FC47EKUKS5LBEYQF4/","author":[{"family":"Gaines","given":"Jim"}],"accessed":{"date-parts":[["2022",12,24]]},"issued":{"date-parts":[["2022",3,2]]}}}],"schema":"https://github.com/citation-style-language/schema/raw/master/csl-citation.json"} </w:instrText>
      </w:r>
      <w:r w:rsidR="005B7466">
        <w:fldChar w:fldCharType="separate"/>
      </w:r>
      <w:r w:rsidR="00E12B49" w:rsidRPr="00E12B49">
        <w:t xml:space="preserve">Jim Gaines, </w:t>
      </w:r>
      <w:r w:rsidR="00E12B49" w:rsidRPr="00E12B49">
        <w:rPr>
          <w:i/>
          <w:iCs/>
        </w:rPr>
        <w:t>Ohio Redistricting Commission approves new U.S. House map on another party-line vote</w:t>
      </w:r>
      <w:r w:rsidR="00E12B49" w:rsidRPr="00E12B49">
        <w:t xml:space="preserve">, </w:t>
      </w:r>
      <w:r w:rsidR="00E12B49" w:rsidRPr="00E12B49">
        <w:rPr>
          <w:smallCaps/>
        </w:rPr>
        <w:t>Dayton Daily News</w:t>
      </w:r>
      <w:r w:rsidR="00E12B49" w:rsidRPr="00E12B49">
        <w:t>, Mar. 2, 2022, https://www.daytondailynews.com/local/ohio-redistricting-commission-approves-new-us-house-map-on-another-party-line-vote/TBWPX5E64FC47EKUKS5LBEYQF4/ (last visited Dec 24, 2022).</w:t>
      </w:r>
      <w:r w:rsidR="005B7466">
        <w:fldChar w:fldCharType="end"/>
      </w:r>
    </w:p>
  </w:footnote>
  <w:footnote w:id="246">
    <w:p w14:paraId="3EF5F3A1" w14:textId="4F6A48C9" w:rsidR="00CB1F2B" w:rsidRPr="00EC4F7B" w:rsidRDefault="00CB1F2B" w:rsidP="009B2CE0">
      <w:pPr>
        <w:pStyle w:val="FootnoteText"/>
        <w:rPr>
          <w:szCs w:val="22"/>
        </w:rPr>
      </w:pPr>
      <w:r w:rsidRPr="00434672">
        <w:rPr>
          <w:rStyle w:val="FootnoteReference"/>
        </w:rPr>
        <w:footnoteRef/>
      </w:r>
      <w:r w:rsidRPr="00EC4F7B">
        <w:rPr>
          <w:szCs w:val="22"/>
        </w:rPr>
        <w:t xml:space="preserve"> </w:t>
      </w:r>
      <w:r w:rsidR="009B2CE0">
        <w:rPr>
          <w:szCs w:val="22"/>
        </w:rPr>
        <w:fldChar w:fldCharType="begin"/>
      </w:r>
      <w:r w:rsidR="00714ADF">
        <w:rPr>
          <w:szCs w:val="22"/>
        </w:rPr>
        <w:instrText xml:space="preserve"> ADDIN ZOTERO_ITEM CSL_CITATION {"citationID":"Q3FJqYLb","properties":{"formattedCitation":"WTVG Staff, {\\i{}Ohio Supreme Court makes final judgement on Congressional map challenges}, {\\scaps ABC Action News 13}, https://www.13abc.com/2022/03/18/ohio-supreme-court-makes-final-judgement-congressional-map-challenges/ (last visited Dec 23, 2022).","plainCitation":"WTVG Staff, Ohio Supreme Court makes final judgement on Congressional map challenges, ABC Action News 13, https://www.13abc.com/2022/03/18/ohio-supreme-court-makes-final-judgement-congressional-map-challenges/ (last visited Dec 23, 2022).","noteIndex":245},"citationItems":[{"id":7930,"uris":["http://zotero.org/users/10395840/items/AGVM2YKP"],"itemData":{"id":7930,"type":"article-newspaper","abstract":"The court said it would not intervene right now to reject the latest Congressional map, denying legal challenges and calling them “procedurally improper.”","container-title":"ABC Action News 13","language":"en","note":"section: News","title":"Ohio Supreme Court makes final judgement on Congressional map challenges","URL":"https://www.13abc.com/2022/03/18/ohio-supreme-court-makes-final-judgement-congressional-map-challenges/","author":[{"family":"Staff","given":"WTVG"}],"accessed":{"date-parts":[["2022",12,23]]}}}],"schema":"https://github.com/citation-style-language/schema/raw/master/csl-citation.json"} </w:instrText>
      </w:r>
      <w:r w:rsidR="009B2CE0">
        <w:rPr>
          <w:szCs w:val="22"/>
        </w:rPr>
        <w:fldChar w:fldCharType="separate"/>
      </w:r>
      <w:r w:rsidR="00E12B49" w:rsidRPr="00E12B49">
        <w:t xml:space="preserve">WTVG Staff, </w:t>
      </w:r>
      <w:r w:rsidR="00E12B49" w:rsidRPr="00E12B49">
        <w:rPr>
          <w:i/>
          <w:iCs/>
        </w:rPr>
        <w:t>Ohio Supreme Court makes final judgement on Congressional map challenges</w:t>
      </w:r>
      <w:r w:rsidR="00E12B49" w:rsidRPr="00E12B49">
        <w:t xml:space="preserve">, </w:t>
      </w:r>
      <w:r w:rsidR="00E12B49" w:rsidRPr="00E12B49">
        <w:rPr>
          <w:smallCaps/>
        </w:rPr>
        <w:t>ABC Action News 13</w:t>
      </w:r>
      <w:r w:rsidR="00E12B49" w:rsidRPr="00E12B49">
        <w:t>, https://www.13abc.com/2022/03/18/ohio-supreme-court-makes-final-judgement-congressional-map-challenges/ (last visited Dec 23, 2022).</w:t>
      </w:r>
      <w:r w:rsidR="009B2CE0">
        <w:rPr>
          <w:szCs w:val="22"/>
        </w:rPr>
        <w:fldChar w:fldCharType="end"/>
      </w:r>
    </w:p>
  </w:footnote>
  <w:footnote w:id="247">
    <w:p w14:paraId="545D932C" w14:textId="7C03839E" w:rsidR="00BB5AD0" w:rsidRDefault="00BB5AD0">
      <w:pPr>
        <w:pStyle w:val="FootnoteText"/>
      </w:pPr>
      <w:r w:rsidRPr="00434672">
        <w:rPr>
          <w:rStyle w:val="FootnoteReference"/>
        </w:rPr>
        <w:footnoteRef/>
      </w:r>
      <w:r>
        <w:t xml:space="preserve"> </w:t>
      </w:r>
      <w:r>
        <w:rPr>
          <w:szCs w:val="22"/>
        </w:rPr>
        <w:fldChar w:fldCharType="begin"/>
      </w:r>
      <w:r w:rsidR="00714ADF">
        <w:rPr>
          <w:szCs w:val="22"/>
        </w:rPr>
        <w:instrText xml:space="preserve"> ADDIN ZOTERO_ITEM CSL_CITATION {"citationID":"vCBGeSbD","properties":{"formattedCitation":"Neiman v. LaRose, 2022-Ohio-2471 Supreme Court Ohio 26 (2022).","plainCitation":"Neiman v. LaRose, 2022-Ohio-2471 Supreme Court Ohio 26 (2022).","noteIndex":246},"citationItems":[{"id":7932,"uris":["http://zotero.org/users/10395840/items/YA3TZ95H"],"itemData":{"id":7932,"type":"legal_case","authority":"Supreme Court of Ohio","container-title":"Supreme Court of Ohio","number":"NO. 2022-OHIO-2471","title":"Neiman v. LaRose","volume":"2022-Ohio-2471","issued":{"date-parts":[["2022",7,19]]}},"locator":"26","label":"page"}],"schema":"https://github.com/citation-style-language/schema/raw/master/csl-citation.json"} </w:instrText>
      </w:r>
      <w:r>
        <w:rPr>
          <w:szCs w:val="22"/>
        </w:rPr>
        <w:fldChar w:fldCharType="separate"/>
      </w:r>
      <w:r w:rsidR="00E12B49">
        <w:rPr>
          <w:noProof/>
          <w:szCs w:val="22"/>
        </w:rPr>
        <w:t>Neiman v. LaRose, 2022-Ohio-2471 Supreme Court Ohio 26 (2022).</w:t>
      </w:r>
      <w:r>
        <w:rPr>
          <w:szCs w:val="22"/>
        </w:rPr>
        <w:fldChar w:fldCharType="end"/>
      </w:r>
    </w:p>
  </w:footnote>
  <w:footnote w:id="248">
    <w:p w14:paraId="6AA5CD29" w14:textId="5C01B7F9" w:rsidR="00EA6010" w:rsidRDefault="00EA6010">
      <w:pPr>
        <w:pStyle w:val="FootnoteText"/>
      </w:pPr>
      <w:r w:rsidRPr="00434672">
        <w:rPr>
          <w:rStyle w:val="FootnoteReference"/>
        </w:rPr>
        <w:footnoteRef/>
      </w:r>
      <w:r>
        <w:t xml:space="preserve"> </w:t>
      </w:r>
      <w:r>
        <w:rPr>
          <w:szCs w:val="22"/>
        </w:rPr>
        <w:fldChar w:fldCharType="begin"/>
      </w:r>
      <w:r w:rsidR="00714ADF">
        <w:rPr>
          <w:szCs w:val="22"/>
        </w:rPr>
        <w:instrText xml:space="preserve"> ADDIN ZOTERO_ITEM CSL_CITATION {"citationID":"jWhJWexB","properties":{"formattedCitation":"{\\i{}Id.} at 33\\uc0\\u8211{}34.","plainCitation":"Id. at 33–34.","noteIndex":247},"citationItems":[{"id":7932,"uris":["http://zotero.org/users/10395840/items/YA3TZ95H"],"itemData":{"id":7932,"type":"legal_case","authority":"Supreme Court of Ohio","container-title":"Supreme Court of Ohio","number":"NO. 2022-OHIO-2471","title":"Neiman v. LaRose","volume":"2022-Ohio-2471","issued":{"date-parts":[["2022",7,19]]}},"locator":"33-34","label":"page"}],"schema":"https://github.com/citation-style-language/schema/raw/master/csl-citation.json"} </w:instrText>
      </w:r>
      <w:r>
        <w:rPr>
          <w:szCs w:val="22"/>
        </w:rPr>
        <w:fldChar w:fldCharType="separate"/>
      </w:r>
      <w:r w:rsidR="00E12B49" w:rsidRPr="00E12B49">
        <w:rPr>
          <w:i/>
          <w:iCs/>
        </w:rPr>
        <w:t>Id.</w:t>
      </w:r>
      <w:r w:rsidR="00E12B49" w:rsidRPr="00E12B49">
        <w:t xml:space="preserve"> at 33–34.</w:t>
      </w:r>
      <w:r>
        <w:rPr>
          <w:szCs w:val="22"/>
        </w:rPr>
        <w:fldChar w:fldCharType="end"/>
      </w:r>
    </w:p>
  </w:footnote>
  <w:footnote w:id="249">
    <w:p w14:paraId="10678051" w14:textId="1179E7E4" w:rsidR="00CB1F2B" w:rsidRPr="00EC4F7B" w:rsidRDefault="00CB1F2B">
      <w:pPr>
        <w:pStyle w:val="FootnoteText"/>
        <w:rPr>
          <w:szCs w:val="22"/>
        </w:rPr>
      </w:pPr>
      <w:r w:rsidRPr="00434672">
        <w:rPr>
          <w:rStyle w:val="FootnoteReference"/>
        </w:rPr>
        <w:footnoteRef/>
      </w:r>
      <w:r w:rsidRPr="00EC4F7B">
        <w:rPr>
          <w:szCs w:val="22"/>
        </w:rPr>
        <w:t xml:space="preserve"> </w:t>
      </w:r>
      <w:r w:rsidR="00257782">
        <w:rPr>
          <w:szCs w:val="22"/>
        </w:rPr>
        <w:fldChar w:fldCharType="begin"/>
      </w:r>
      <w:r w:rsidR="00714ADF">
        <w:rPr>
          <w:szCs w:val="22"/>
        </w:rPr>
        <w:instrText xml:space="preserve"> ADDIN ZOTERO_ITEM CSL_CITATION {"citationID":"ttqqTvx7","properties":{"formattedCitation":"{\\i{}Id.} at 22.","plainCitation":"Id. at 22.","noteIndex":248},"citationItems":[{"id":7932,"uris":["http://zotero.org/users/10395840/items/YA3TZ95H"],"itemData":{"id":7932,"type":"legal_case","authority":"Supreme Court of Ohio","container-title":"Supreme Court of Ohio","number":"NO. 2022-OHIO-2471","title":"Neiman v. LaRose","volume":"2022-Ohio-2471","issued":{"date-parts":[["2022",7,19]]}},"locator":"22","label":"page"}],"schema":"https://github.com/citation-style-language/schema/raw/master/csl-citation.json"} </w:instrText>
      </w:r>
      <w:r w:rsidR="00257782">
        <w:rPr>
          <w:szCs w:val="22"/>
        </w:rPr>
        <w:fldChar w:fldCharType="separate"/>
      </w:r>
      <w:r w:rsidR="00E12B49" w:rsidRPr="00E12B49">
        <w:rPr>
          <w:i/>
          <w:iCs/>
        </w:rPr>
        <w:t>Id.</w:t>
      </w:r>
      <w:r w:rsidR="00E12B49" w:rsidRPr="00E12B49">
        <w:t xml:space="preserve"> at 22.</w:t>
      </w:r>
      <w:r w:rsidR="00257782">
        <w:rPr>
          <w:szCs w:val="22"/>
        </w:rPr>
        <w:fldChar w:fldCharType="end"/>
      </w:r>
    </w:p>
  </w:footnote>
  <w:footnote w:id="250">
    <w:p w14:paraId="23FB9E29" w14:textId="4D3E6347" w:rsidR="007711CE" w:rsidRDefault="007711CE">
      <w:pPr>
        <w:pStyle w:val="FootnoteText"/>
      </w:pPr>
      <w:r w:rsidRPr="00434672">
        <w:rPr>
          <w:rStyle w:val="FootnoteReference"/>
        </w:rPr>
        <w:footnoteRef/>
      </w:r>
      <w:r>
        <w:t xml:space="preserve"> </w:t>
      </w:r>
      <w:r w:rsidR="00442B3B">
        <w:rPr>
          <w:szCs w:val="22"/>
        </w:rPr>
        <w:fldChar w:fldCharType="begin"/>
      </w:r>
      <w:r w:rsidR="00714ADF">
        <w:rPr>
          <w:szCs w:val="22"/>
        </w:rPr>
        <w:instrText xml:space="preserve"> ADDIN ZOTERO_ITEM CSL_CITATION {"citationID":"YwYUO4RM","properties":{"formattedCitation":"{\\i{}Id.} at 26.","plainCitation":"Id. at 26.","noteIndex":249},"citationItems":[{"id":7932,"uris":["http://zotero.org/users/10395840/items/YA3TZ95H"],"itemData":{"id":7932,"type":"legal_case","authority":"Supreme Court of Ohio","container-title":"Supreme Court of Ohio","number":"NO. 2022-OHIO-2471","title":"Neiman v. LaRose","volume":"2022-Ohio-2471","issued":{"date-parts":[["2022",7,19]]}},"locator":"26","label":"page"}],"schema":"https://github.com/citation-style-language/schema/raw/master/csl-citation.json"} </w:instrText>
      </w:r>
      <w:r w:rsidR="00442B3B">
        <w:rPr>
          <w:szCs w:val="22"/>
        </w:rPr>
        <w:fldChar w:fldCharType="separate"/>
      </w:r>
      <w:r w:rsidR="00E12B49" w:rsidRPr="00E12B49">
        <w:rPr>
          <w:i/>
          <w:iCs/>
        </w:rPr>
        <w:t>Id.</w:t>
      </w:r>
      <w:r w:rsidR="00E12B49" w:rsidRPr="00E12B49">
        <w:t xml:space="preserve"> at 26.</w:t>
      </w:r>
      <w:r w:rsidR="00442B3B">
        <w:rPr>
          <w:szCs w:val="22"/>
        </w:rPr>
        <w:fldChar w:fldCharType="end"/>
      </w:r>
    </w:p>
  </w:footnote>
  <w:footnote w:id="251">
    <w:p w14:paraId="3B150F4F" w14:textId="0316203A" w:rsidR="00FC47D7" w:rsidRDefault="00FC47D7">
      <w:pPr>
        <w:pStyle w:val="FootnoteText"/>
      </w:pPr>
      <w:r w:rsidRPr="00434672">
        <w:rPr>
          <w:rStyle w:val="FootnoteReference"/>
        </w:rPr>
        <w:footnoteRef/>
      </w:r>
      <w:r>
        <w:t xml:space="preserve"> </w:t>
      </w:r>
      <w:r w:rsidR="007D6495">
        <w:fldChar w:fldCharType="begin"/>
      </w:r>
      <w:r w:rsidR="00714ADF">
        <w:instrText xml:space="preserve"> ADDIN ZOTERO_ITEM CSL_CITATION {"citationID":"lpp8AOXj","properties":{"formattedCitation":"Balmert, {\\i{}supra} note 243.","plainCitation":"Balmert, supra note 243.","noteIndex":250},"citationItems":[{"id":7963,"uris":["http://zotero.org/users/10395840/items/KWUK22SD"],"itemData":{"id":7963,"type":"article-newspaper","abstract":"The Ohio Supreme Court struck down Republican-drawn congressional map, ruling that districts violate voter-approved changes to curb gerrymandering.","container-title":"The Columbus Dispatch","language":"en-US","title":"Redistricting: Ohio Supreme Court rejects congressional map used in May, orders new one","title-short":"Redistricting","URL":"https://www.dispatch.com/story/news/politics/elections/2022/07/19/ohio-supreme-court-strikes-down-congressional-map-used-may-primary/9359835002/","author":[{"family":"Balmert","given":"Jessie"}],"accessed":{"date-parts":[["2022",12,24]]},"issued":{"date-parts":[["2022",7,19]]}}}],"schema":"https://github.com/citation-style-language/schema/raw/master/csl-citation.json"} </w:instrText>
      </w:r>
      <w:r w:rsidR="007D6495">
        <w:fldChar w:fldCharType="separate"/>
      </w:r>
      <w:r w:rsidR="00E12B49" w:rsidRPr="00E12B49">
        <w:t xml:space="preserve">Balmert, </w:t>
      </w:r>
      <w:r w:rsidR="00E12B49" w:rsidRPr="00E12B49">
        <w:rPr>
          <w:i/>
          <w:iCs/>
        </w:rPr>
        <w:t>supra</w:t>
      </w:r>
      <w:r w:rsidR="00E12B49" w:rsidRPr="00E12B49">
        <w:t xml:space="preserve"> note 243.</w:t>
      </w:r>
      <w:r w:rsidR="007D6495">
        <w:fldChar w:fldCharType="end"/>
      </w:r>
      <w:r w:rsidR="000B7A59">
        <w:t xml:space="preserve"> (“</w:t>
      </w:r>
      <w:r w:rsidR="000B7A59" w:rsidRPr="00440697">
        <w:t>The map struck down by the Ohio Supreme Court will be used in the November elections because candidates were already selected in the May primary using these districts</w:t>
      </w:r>
      <w:r w:rsidR="000B7A59">
        <w:t>.).</w:t>
      </w:r>
    </w:p>
  </w:footnote>
  <w:footnote w:id="252">
    <w:p w14:paraId="53ED5715" w14:textId="541DAFDC" w:rsidR="00845ECF" w:rsidRDefault="00845ECF">
      <w:pPr>
        <w:pStyle w:val="FootnoteText"/>
      </w:pPr>
      <w:r w:rsidRPr="00434672">
        <w:rPr>
          <w:rStyle w:val="FootnoteReference"/>
        </w:rPr>
        <w:footnoteRef/>
      </w:r>
      <w:r>
        <w:t xml:space="preserve"> </w:t>
      </w:r>
      <w:r w:rsidR="005777D2">
        <w:fldChar w:fldCharType="begin"/>
      </w:r>
      <w:r w:rsidR="00714ADF">
        <w:instrText xml:space="preserve"> ADDIN ZOTERO_ITEM CSL_CITATION {"citationID":"2F6zzPCx","properties":{"formattedCitation":"Party control of Oregon state government, {\\scaps Ballotpedia}, https://ballotpedia.org/Party_control_of_Oregon_state_government (last visited Dec 24, 2022).","plainCitation":"Party control of Oregon state government, Ballotpedia, https://ballotpedia.org/Party_control_of_Oregon_state_government (last visited Dec 24, 2022).","noteIndex":251},"citationItems":[{"id":7965,"uris":["http://zotero.org/users/10395840/items/VCCMIWMX"],"itemData":{"id":7965,"type":"webpage","container-title":"Ballotpedia","title":"Party control of Oregon state government","URL":"https://ballotpedia.org/Party_control_of_Oregon_state_government","accessed":{"date-parts":[["2022",12,24]]}}}],"schema":"https://github.com/citation-style-language/schema/raw/master/csl-citation.json"} </w:instrText>
      </w:r>
      <w:r w:rsidR="005777D2">
        <w:fldChar w:fldCharType="separate"/>
      </w:r>
      <w:r w:rsidR="00E12B49" w:rsidRPr="00E12B49">
        <w:t xml:space="preserve">Party control of Oregon state government, </w:t>
      </w:r>
      <w:r w:rsidR="00E12B49" w:rsidRPr="00E12B49">
        <w:rPr>
          <w:smallCaps/>
        </w:rPr>
        <w:t>Ballotpedia</w:t>
      </w:r>
      <w:r w:rsidR="00E12B49" w:rsidRPr="00E12B49">
        <w:t>, https://ballotpedia.org/Party_control_of_Oregon_state_government (last visited Dec 24, 2022).</w:t>
      </w:r>
      <w:r w:rsidR="005777D2">
        <w:fldChar w:fldCharType="end"/>
      </w:r>
    </w:p>
  </w:footnote>
  <w:footnote w:id="253">
    <w:p w14:paraId="4754FE5C" w14:textId="6A092630" w:rsidR="001E478D" w:rsidRDefault="001E478D">
      <w:pPr>
        <w:pStyle w:val="FootnoteText"/>
      </w:pPr>
      <w:r w:rsidRPr="00434672">
        <w:rPr>
          <w:rStyle w:val="FootnoteReference"/>
        </w:rPr>
        <w:footnoteRef/>
      </w:r>
      <w:r>
        <w:t xml:space="preserve"> </w:t>
      </w:r>
      <w:r>
        <w:fldChar w:fldCharType="begin"/>
      </w:r>
      <w:r w:rsidR="00714ADF">
        <w:instrText xml:space="preserve"> ADDIN ZOTERO_ITEM CSL_CITATION {"citationID":"a2j444ue5bi","properties":{"formattedCitation":"Chandelis Duster, {\\i{}Oregon approves the nation\\uc0\\u8217{}s first new congressional map | CNN Politics}, {\\scaps CNN Politics}, Sep. 28, 2021, https://www.cnn.com/2021/09/28/politics/oregon-new-congressional-map/index.html (last visited Jan 7, 2023).","plainCitation":"Chandelis Duster, Oregon approves the nation’s first new congressional map | CNN Politics, CNN Politics, Sep. 28, 2021, https://www.cnn.com/2021/09/28/politics/oregon-new-congressional-map/index.html (last visited Jan 7, 2023).","noteIndex":252},"citationItems":[{"id":8162,"uris":["http://zotero.org/users/10395840/items/QV32GAZL"],"itemData":{"id":8162,"type":"article-newspaper","container-title":"CNN Politics","title":"Oregon approves the nation's first new congressional map | CNN Politics","URL":"https://www.cnn.com/2021/09/28/politics/oregon-new-congressional-map/index.html","author":[{"family":"Duster","given":"Chandelis"}],"accessed":{"date-parts":[["2023",1,7]]},"issued":{"date-parts":[["2021",9,28]]}}}],"schema":"https://github.com/citation-style-language/schema/raw/master/csl-citation.json"} </w:instrText>
      </w:r>
      <w:r>
        <w:fldChar w:fldCharType="separate"/>
      </w:r>
      <w:r w:rsidR="00E12B49" w:rsidRPr="00E12B49">
        <w:t xml:space="preserve">Chandelis Duster, </w:t>
      </w:r>
      <w:r w:rsidR="00E12B49" w:rsidRPr="00E12B49">
        <w:rPr>
          <w:i/>
          <w:iCs/>
        </w:rPr>
        <w:t>Oregon approves the nation’s first new congressional map | CNN Politics</w:t>
      </w:r>
      <w:r w:rsidR="00E12B49" w:rsidRPr="00E12B49">
        <w:t xml:space="preserve">, </w:t>
      </w:r>
      <w:r w:rsidR="00E12B49" w:rsidRPr="00E12B49">
        <w:rPr>
          <w:smallCaps/>
        </w:rPr>
        <w:t>CNN Politics</w:t>
      </w:r>
      <w:r w:rsidR="00E12B49" w:rsidRPr="00E12B49">
        <w:t>, Sep. 28, 2021, https://www.cnn.com/2021/09/28/politics/oregon-new-congressional-map/index.html (last visited Jan 7, 2023).</w:t>
      </w:r>
      <w:r>
        <w:fldChar w:fldCharType="end"/>
      </w:r>
    </w:p>
  </w:footnote>
  <w:footnote w:id="254">
    <w:p w14:paraId="203096F7" w14:textId="5E88EDD4" w:rsidR="0043623F" w:rsidRDefault="0043623F">
      <w:pPr>
        <w:pStyle w:val="FootnoteText"/>
      </w:pPr>
      <w:r w:rsidRPr="00434672">
        <w:rPr>
          <w:rStyle w:val="FootnoteReference"/>
        </w:rPr>
        <w:footnoteRef/>
      </w:r>
      <w:r>
        <w:t xml:space="preserve"> </w:t>
      </w:r>
      <w:r>
        <w:fldChar w:fldCharType="begin"/>
      </w:r>
      <w:r w:rsidR="00714ADF">
        <w:instrText xml:space="preserve"> ADDIN ZOTERO_ITEM CSL_CITATION {"citationID":"SQgDQPs5","properties":{"formattedCitation":"Dirk VanderHart, {\\i{}Judicial panel upholds Oregon Democrats\\uc0\\u8217{} new US congressional districts}, {\\scaps OPB}, Nov. 24, 2021, https://www.opb.org/article/2021/11/24/judicial-panel-upholds-oregon-democrats-new-congressional-districts/ (last visited Dec 24, 2022).","plainCitation":"Dirk VanderHart, Judicial panel upholds Oregon Democrats’ new US congressional districts, OPB, Nov. 24, 2021, https://www.opb.org/article/2021/11/24/judicial-panel-upholds-oregon-democrats-new-congressional-districts/ (last visited Dec 24, 2022).","noteIndex":253},"citationItems":[{"id":7967,"uris":["http://zotero.org/users/10395840/items/FZIAAXYT"],"itemData":{"id":7967,"type":"article-newspaper","abstract":"The five-judge panel found there was no proof that Democrats had engaged in illegal gerrymandering.","container-title":"OPB","language":"en","title":"Judicial panel upholds Oregon Democrats’ new US congressional districts","URL":"https://www.opb.org/article/2021/11/24/judicial-panel-upholds-oregon-democrats-new-congressional-districts/","author":[{"family":"VanderHart","given":"Dirk"}],"accessed":{"date-parts":[["2022",12,24]]},"issued":{"date-parts":[["2021",11,24]]}}}],"schema":"https://github.com/citation-style-language/schema/raw/master/csl-citation.json"} </w:instrText>
      </w:r>
      <w:r>
        <w:fldChar w:fldCharType="separate"/>
      </w:r>
      <w:r w:rsidR="00E12B49" w:rsidRPr="00E12B49">
        <w:t xml:space="preserve">Dirk VanderHart, </w:t>
      </w:r>
      <w:r w:rsidR="00E12B49" w:rsidRPr="00E12B49">
        <w:rPr>
          <w:i/>
          <w:iCs/>
        </w:rPr>
        <w:t>Judicial panel upholds Oregon Democrats’ new US congressional districts</w:t>
      </w:r>
      <w:r w:rsidR="00E12B49" w:rsidRPr="00E12B49">
        <w:t xml:space="preserve">, </w:t>
      </w:r>
      <w:r w:rsidR="00E12B49" w:rsidRPr="00E12B49">
        <w:rPr>
          <w:smallCaps/>
        </w:rPr>
        <w:t>OPB</w:t>
      </w:r>
      <w:r w:rsidR="00E12B49" w:rsidRPr="00E12B49">
        <w:t>, Nov. 24, 2021, https://www.opb.org/article/2021/11/24/judicial-panel-upholds-oregon-democrats-new-congressional-districts/ (last visited Dec 24, 2022).</w:t>
      </w:r>
      <w:r>
        <w:fldChar w:fldCharType="end"/>
      </w:r>
      <w:r>
        <w:t xml:space="preserve"> (“</w:t>
      </w:r>
      <w:r w:rsidRPr="00B31E63">
        <w:t>Democrats ultimately softened their proposal, but the plan that passed is still seen by many in the GOP as a blatant gerrymander.</w:t>
      </w:r>
      <w:r>
        <w:t>”).</w:t>
      </w:r>
    </w:p>
  </w:footnote>
  <w:footnote w:id="255">
    <w:p w14:paraId="3AF582A2" w14:textId="3F2D65F2" w:rsidR="00CB1F2B" w:rsidRPr="00EC4F7B" w:rsidRDefault="00CB1F2B" w:rsidP="007361B8">
      <w:pPr>
        <w:pStyle w:val="FootnoteText"/>
        <w:rPr>
          <w:szCs w:val="22"/>
        </w:rPr>
      </w:pPr>
      <w:r w:rsidRPr="00434672">
        <w:rPr>
          <w:rStyle w:val="FootnoteReference"/>
        </w:rPr>
        <w:footnoteRef/>
      </w:r>
      <w:r w:rsidRPr="00EC4F7B">
        <w:rPr>
          <w:szCs w:val="22"/>
        </w:rPr>
        <w:t xml:space="preserve"> </w:t>
      </w:r>
      <w:r w:rsidR="00715255">
        <w:rPr>
          <w:szCs w:val="22"/>
        </w:rPr>
        <w:fldChar w:fldCharType="begin"/>
      </w:r>
      <w:r w:rsidR="00714ADF">
        <w:rPr>
          <w:szCs w:val="22"/>
        </w:rPr>
        <w:instrText xml:space="preserve"> ADDIN ZOTERO_ITEM CSL_CITATION {"citationID":"R9nPjR6q","properties":{"formattedCitation":"Clarno v. Fagan, No. 21-CV-40180 2021 WL 5632370 Cir Ct c (2021).","plainCitation":"Clarno v. Fagan, No. 21-CV-40180 2021 WL 5632370 Cir Ct c (2021).","noteIndex":254},"citationItems":[{"id":7933,"uris":["http://zotero.org/users/10395840/items/2FDS3WMP"],"itemData":{"id":7933,"type":"legal_case","authority":"Or.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715255">
        <w:rPr>
          <w:szCs w:val="22"/>
        </w:rPr>
        <w:fldChar w:fldCharType="separate"/>
      </w:r>
      <w:r w:rsidR="00E12B49">
        <w:rPr>
          <w:noProof/>
          <w:szCs w:val="22"/>
        </w:rPr>
        <w:t>Clarno v. Fagan, No. 21-CV-40180 2021 WL 5632370 Cir Ct c (2021).</w:t>
      </w:r>
      <w:r w:rsidR="00715255">
        <w:rPr>
          <w:szCs w:val="22"/>
        </w:rPr>
        <w:fldChar w:fldCharType="end"/>
      </w:r>
    </w:p>
  </w:footnote>
  <w:footnote w:id="256">
    <w:p w14:paraId="77A15465" w14:textId="77777777" w:rsidR="00CB1F2B" w:rsidRPr="00EC4F7B" w:rsidRDefault="00CB1F2B" w:rsidP="007361B8">
      <w:pPr>
        <w:pStyle w:val="FootnoteText"/>
        <w:rPr>
          <w:szCs w:val="22"/>
        </w:rPr>
      </w:pPr>
      <w:r w:rsidRPr="00434672">
        <w:rPr>
          <w:rStyle w:val="FootnoteReference"/>
        </w:rPr>
        <w:footnoteRef/>
      </w:r>
      <w:r w:rsidRPr="00EC4F7B">
        <w:rPr>
          <w:szCs w:val="22"/>
        </w:rPr>
        <w:t xml:space="preserve"> ORS 188.010(2)</w:t>
      </w:r>
    </w:p>
  </w:footnote>
  <w:footnote w:id="257">
    <w:p w14:paraId="529BEBAE" w14:textId="2D18F139" w:rsidR="00AC0ABD" w:rsidRPr="00EC4F7B" w:rsidRDefault="00AC0ABD">
      <w:pPr>
        <w:pStyle w:val="FootnoteText"/>
        <w:rPr>
          <w:szCs w:val="22"/>
        </w:rPr>
      </w:pPr>
      <w:r w:rsidRPr="00434672">
        <w:rPr>
          <w:rStyle w:val="FootnoteReference"/>
        </w:rPr>
        <w:footnoteRef/>
      </w:r>
      <w:r w:rsidRPr="00EC4F7B">
        <w:rPr>
          <w:szCs w:val="22"/>
        </w:rPr>
        <w:t xml:space="preserve"> </w:t>
      </w:r>
      <w:r w:rsidR="00DF2FD3">
        <w:rPr>
          <w:szCs w:val="22"/>
        </w:rPr>
        <w:fldChar w:fldCharType="begin"/>
      </w:r>
      <w:r w:rsidR="00714ADF">
        <w:rPr>
          <w:szCs w:val="22"/>
        </w:rPr>
        <w:instrText xml:space="preserve"> ADDIN ZOTERO_ITEM CSL_CITATION {"citationID":"bNv9xPWi","properties":{"formattedCitation":"Clarno v. Fagan, {\\i{}supra} note 254.","plainCitation":"Clarno v. Fagan, supra note 254.","noteIndex":256},"citationItems":[{"id":7933,"uris":["http://zotero.org/users/10395840/items/2FDS3WMP"],"itemData":{"id":7933,"type":"legal_case","authority":"Or.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DF2FD3">
        <w:rPr>
          <w:szCs w:val="22"/>
        </w:rPr>
        <w:fldChar w:fldCharType="separate"/>
      </w:r>
      <w:r w:rsidR="00E12B49" w:rsidRPr="00E12B49">
        <w:t xml:space="preserve">Clarno v. Fagan, </w:t>
      </w:r>
      <w:r w:rsidR="00E12B49" w:rsidRPr="00E12B49">
        <w:rPr>
          <w:i/>
          <w:iCs/>
        </w:rPr>
        <w:t>supra</w:t>
      </w:r>
      <w:r w:rsidR="00E12B49" w:rsidRPr="00E12B49">
        <w:t xml:space="preserve"> note 254.</w:t>
      </w:r>
      <w:r w:rsidR="00DF2FD3">
        <w:rPr>
          <w:szCs w:val="22"/>
        </w:rPr>
        <w:fldChar w:fldCharType="end"/>
      </w:r>
      <w:r w:rsidR="00DF2FD3">
        <w:rPr>
          <w:szCs w:val="22"/>
        </w:rPr>
        <w:t xml:space="preserve"> </w:t>
      </w:r>
      <w:r w:rsidR="00477963" w:rsidRPr="00EC4F7B">
        <w:rPr>
          <w:szCs w:val="22"/>
        </w:rPr>
        <w:t>Petition at 60</w:t>
      </w:r>
      <w:r w:rsidRPr="00EC4F7B">
        <w:rPr>
          <w:szCs w:val="22"/>
        </w:rPr>
        <w:t>.</w:t>
      </w:r>
    </w:p>
  </w:footnote>
  <w:footnote w:id="258">
    <w:p w14:paraId="032F94D7" w14:textId="77777777" w:rsidR="00CB1F2B" w:rsidRPr="00EC4F7B" w:rsidRDefault="00CB1F2B" w:rsidP="007361B8">
      <w:pPr>
        <w:pStyle w:val="FootnoteText"/>
        <w:rPr>
          <w:szCs w:val="22"/>
        </w:rPr>
      </w:pPr>
      <w:r w:rsidRPr="00434672">
        <w:rPr>
          <w:rStyle w:val="FootnoteReference"/>
        </w:rPr>
        <w:footnoteRef/>
      </w:r>
      <w:r w:rsidRPr="00EC4F7B">
        <w:rPr>
          <w:szCs w:val="22"/>
        </w:rPr>
        <w:t xml:space="preserve"> OR. Const. Article 1, sections 8 and 26</w:t>
      </w:r>
    </w:p>
  </w:footnote>
  <w:footnote w:id="259">
    <w:p w14:paraId="536DB02E" w14:textId="3A88BF60" w:rsidR="00CB1F2B" w:rsidRPr="00EC4F7B" w:rsidRDefault="00CB1F2B" w:rsidP="007361B8">
      <w:pPr>
        <w:pStyle w:val="FootnoteText"/>
        <w:rPr>
          <w:szCs w:val="22"/>
        </w:rPr>
      </w:pPr>
      <w:r w:rsidRPr="00434672">
        <w:rPr>
          <w:rStyle w:val="FootnoteReference"/>
        </w:rPr>
        <w:footnoteRef/>
      </w:r>
      <w:r w:rsidRPr="00EC4F7B">
        <w:rPr>
          <w:szCs w:val="22"/>
        </w:rPr>
        <w:t xml:space="preserve"> OR. Const. Article I, </w:t>
      </w:r>
      <w:r w:rsidR="00533F23">
        <w:rPr>
          <w:szCs w:val="22"/>
        </w:rPr>
        <w:t>Section Two</w:t>
      </w:r>
      <w:r w:rsidRPr="00EC4F7B">
        <w:rPr>
          <w:szCs w:val="22"/>
        </w:rPr>
        <w:t>, and Article II, section 1</w:t>
      </w:r>
    </w:p>
  </w:footnote>
  <w:footnote w:id="260">
    <w:p w14:paraId="004D3437" w14:textId="09C799F0" w:rsidR="00D761A2" w:rsidRDefault="00D761A2">
      <w:pPr>
        <w:pStyle w:val="FootnoteText"/>
      </w:pPr>
      <w:r w:rsidRPr="00434672">
        <w:rPr>
          <w:rStyle w:val="FootnoteReference"/>
        </w:rPr>
        <w:footnoteRef/>
      </w:r>
      <w:r>
        <w:t xml:space="preserve"> </w:t>
      </w:r>
      <w:r w:rsidR="00C43B06">
        <w:t>Or.</w:t>
      </w:r>
      <w:r w:rsidR="00C43B06" w:rsidRPr="000017A7">
        <w:t xml:space="preserve"> Laws, Chapter 419</w:t>
      </w:r>
      <w:r w:rsidR="00C43B06">
        <w:t xml:space="preserve">, </w:t>
      </w:r>
      <w:r w:rsidR="00C43B06" w:rsidRPr="000017A7">
        <w:t>§ 1(6)</w:t>
      </w:r>
      <w:r w:rsidR="00C43B06">
        <w:t xml:space="preserve"> (2021).</w:t>
      </w:r>
    </w:p>
  </w:footnote>
  <w:footnote w:id="261">
    <w:p w14:paraId="26DEECC9" w14:textId="4F189D69" w:rsidR="00D761A2" w:rsidRDefault="00D761A2">
      <w:pPr>
        <w:pStyle w:val="FootnoteText"/>
      </w:pPr>
      <w:r w:rsidRPr="00434672">
        <w:rPr>
          <w:rStyle w:val="FootnoteReference"/>
        </w:rPr>
        <w:footnoteRef/>
      </w:r>
      <w:r>
        <w:t xml:space="preserve"> </w:t>
      </w:r>
      <w:r w:rsidR="00C43B06">
        <w:t xml:space="preserve">See </w:t>
      </w:r>
      <w:r w:rsidR="00C43B06">
        <w:fldChar w:fldCharType="begin"/>
      </w:r>
      <w:r w:rsidR="00714ADF">
        <w:instrText xml:space="preserve"> ADDIN ZOTERO_ITEM CSL_CITATION {"citationID":"FgGyWu57","properties":{"formattedCitation":"Clarno v. Fagan, {\\i{}supra} note 254 at 1.","plainCitation":"Clarno v. Fagan, supra note 254 at 1.","noteIndex":260},"citationItems":[{"id":7933,"uris":["http://zotero.org/users/10395840/items/2FDS3WMP"],"itemData":{"id":7933,"type":"legal_case","authority":"Or. Cir. Ct.","container-title":"Or. Cir. Ct.","number":"No. 21-CV-40180 2021 WL 5632370","page":"c","title":"Clarno v. Fagan","volume":"No. 21-CV-40180 2021 WL 5632370","issued":{"date-parts":[["2021",11,24]]}},"locator":"1","label":"page"}],"schema":"https://github.com/citation-style-language/schema/raw/master/csl-citation.json"} </w:instrText>
      </w:r>
      <w:r w:rsidR="00C43B06">
        <w:fldChar w:fldCharType="separate"/>
      </w:r>
      <w:r w:rsidR="00E12B49" w:rsidRPr="00E12B49">
        <w:t xml:space="preserve">Clarno v. Fagan, </w:t>
      </w:r>
      <w:r w:rsidR="00E12B49" w:rsidRPr="00E12B49">
        <w:rPr>
          <w:i/>
          <w:iCs/>
        </w:rPr>
        <w:t>supra</w:t>
      </w:r>
      <w:r w:rsidR="00E12B49" w:rsidRPr="00E12B49">
        <w:t xml:space="preserve"> note 254 at 1.</w:t>
      </w:r>
      <w:r w:rsidR="00C43B06">
        <w:fldChar w:fldCharType="end"/>
      </w:r>
    </w:p>
  </w:footnote>
  <w:footnote w:id="262">
    <w:p w14:paraId="27ED9B06" w14:textId="42BE35BA" w:rsidR="00EF4EF7" w:rsidRDefault="00EF4EF7">
      <w:pPr>
        <w:pStyle w:val="FootnoteText"/>
      </w:pPr>
      <w:r w:rsidRPr="00434672">
        <w:rPr>
          <w:rStyle w:val="FootnoteReference"/>
        </w:rPr>
        <w:footnoteRef/>
      </w:r>
      <w:r>
        <w:t xml:space="preserve"> </w:t>
      </w:r>
      <w:r w:rsidR="002945D2">
        <w:fldChar w:fldCharType="begin"/>
      </w:r>
      <w:r w:rsidR="00714ADF">
        <w:instrText xml:space="preserve"> ADDIN ZOTERO_ITEM CSL_CITATION {"citationID":"rZi1LdOE","properties":{"formattedCitation":"{\\i{}Id.} at 2.","plainCitation":"Id. at 2.","noteIndex":261},"citationItems":[{"id":7933,"uris":["http://zotero.org/users/10395840/items/2FDS3WMP"],"itemData":{"id":7933,"type":"legal_case","authority":"Or. Cir. Ct.","container-title":"Or. Cir. Ct.","number":"No. 21-CV-40180 2021 WL 5632370","page":"c","title":"Clarno v. Fagan","volume":"No. 21-CV-40180 2021 WL 5632370","issued":{"date-parts":[["2021",11,24]]}},"locator":"2","label":"page"}],"schema":"https://github.com/citation-style-language/schema/raw/master/csl-citation.json"} </w:instrText>
      </w:r>
      <w:r w:rsidR="002945D2">
        <w:fldChar w:fldCharType="separate"/>
      </w:r>
      <w:r w:rsidR="00E12B49" w:rsidRPr="00E12B49">
        <w:rPr>
          <w:i/>
          <w:iCs/>
        </w:rPr>
        <w:t>Id.</w:t>
      </w:r>
      <w:r w:rsidR="00E12B49" w:rsidRPr="00E12B49">
        <w:t xml:space="preserve"> at 2.</w:t>
      </w:r>
      <w:r w:rsidR="002945D2">
        <w:fldChar w:fldCharType="end"/>
      </w:r>
    </w:p>
  </w:footnote>
  <w:footnote w:id="263">
    <w:p w14:paraId="42963863" w14:textId="75C1E6FF" w:rsidR="00EF4EF7" w:rsidRDefault="00EF4EF7">
      <w:pPr>
        <w:pStyle w:val="FootnoteText"/>
      </w:pPr>
      <w:r w:rsidRPr="00434672">
        <w:rPr>
          <w:rStyle w:val="FootnoteReference"/>
        </w:rPr>
        <w:footnoteRef/>
      </w:r>
      <w:r>
        <w:t xml:space="preserve"> </w:t>
      </w:r>
      <w:r w:rsidR="002945D2">
        <w:fldChar w:fldCharType="begin"/>
      </w:r>
      <w:r w:rsidR="00714ADF">
        <w:instrText xml:space="preserve"> ADDIN ZOTERO_ITEM CSL_CITATION {"citationID":"uaeCd1MQ","properties":{"formattedCitation":"{\\i{}Id.} at 13\\uc0\\u8211{}14.","plainCitation":"Id. at 13–14.","noteIndex":262},"citationItems":[{"id":7933,"uris":["http://zotero.org/users/10395840/items/2FDS3WMP"],"itemData":{"id":7933,"type":"legal_case","authority":"Or. Cir. Ct.","container-title":"Or. Cir. Ct.","number":"No. 21-CV-40180 2021 WL 5632370","page":"c","title":"Clarno v. Fagan","volume":"No. 21-CV-40180 2021 WL 5632370","issued":{"date-parts":[["2021",11,24]]}},"locator":"13-14","label":"page"}],"schema":"https://github.com/citation-style-language/schema/raw/master/csl-citation.json"} </w:instrText>
      </w:r>
      <w:r w:rsidR="002945D2">
        <w:fldChar w:fldCharType="separate"/>
      </w:r>
      <w:r w:rsidR="00E12B49" w:rsidRPr="00E12B49">
        <w:rPr>
          <w:i/>
          <w:iCs/>
        </w:rPr>
        <w:t>Id.</w:t>
      </w:r>
      <w:r w:rsidR="00E12B49" w:rsidRPr="00E12B49">
        <w:t xml:space="preserve"> at 13–14.</w:t>
      </w:r>
      <w:r w:rsidR="002945D2">
        <w:fldChar w:fldCharType="end"/>
      </w:r>
    </w:p>
  </w:footnote>
  <w:footnote w:id="264">
    <w:p w14:paraId="1EA8CCAA" w14:textId="46CBDA2D" w:rsidR="009F2FE1" w:rsidRDefault="009F2FE1">
      <w:pPr>
        <w:pStyle w:val="FootnoteText"/>
      </w:pPr>
      <w:r w:rsidRPr="00434672">
        <w:rPr>
          <w:rStyle w:val="FootnoteReference"/>
        </w:rPr>
        <w:footnoteRef/>
      </w:r>
      <w:r>
        <w:t xml:space="preserve"> </w:t>
      </w:r>
      <w:r>
        <w:fldChar w:fldCharType="begin"/>
      </w:r>
      <w:r w:rsidR="00714ADF">
        <w:instrText xml:space="preserve"> ADDIN ZOTERO_ITEM CSL_CITATION {"citationID":"a1l1io9ci5a","properties":{"formattedCitation":"Clarno v. Fagan, {\\i{}supra} note 254 (\"\\uc0\\u8220{}falls well within the range of plans that have been used in the state for the past fifty years.\\uc0\\u8221{} FOF 265.","plainCitation":"Clarno v. Fagan, supra note 254 (\"“falls well within the range of plans that have been used in the state for the past fifty years.” FOF 265.","noteIndex":263},"citationItems":[{"id":7933,"uris":["http://zotero.org/users/10395840/items/2FDS3WMP"],"itemData":{"id":7933,"type":"legal_case","authority":"Or. Cir. Ct.","container-title":"Or. Cir. Ct.","number":"No. 21-CV-40180 2021 WL 5632370","page":"c","title":"Clarno v. Fagan","volume":"No. 21-CV-40180 2021 WL 5632370","issued":{"date-parts":[["2021",11,24]]}},"label":"page","suffix":" (\"“falls well within the range of plans that have been used in the state for the past fifty years.” FOF 265."}],"schema":"https://github.com/citation-style-language/schema/raw/master/csl-citation.json"} </w:instrText>
      </w:r>
      <w:r>
        <w:fldChar w:fldCharType="separate"/>
      </w:r>
      <w:r w:rsidR="00E12B49" w:rsidRPr="00E12B49">
        <w:t xml:space="preserve">Clarno v. Fagan, </w:t>
      </w:r>
      <w:r w:rsidR="00E12B49" w:rsidRPr="00E12B49">
        <w:rPr>
          <w:i/>
          <w:iCs/>
        </w:rPr>
        <w:t>supra</w:t>
      </w:r>
      <w:r w:rsidR="00E12B49" w:rsidRPr="00E12B49">
        <w:t xml:space="preserve"> note 254 ("“falls well within the range of plans that have been used in the state for the past fifty years.” FOF 265.</w:t>
      </w:r>
      <w:r>
        <w:fldChar w:fldCharType="end"/>
      </w:r>
    </w:p>
  </w:footnote>
  <w:footnote w:id="265">
    <w:p w14:paraId="43C7349F" w14:textId="43517DDC" w:rsidR="00BF5819" w:rsidRDefault="00BF5819">
      <w:pPr>
        <w:pStyle w:val="FootnoteText"/>
      </w:pPr>
      <w:r w:rsidRPr="00434672">
        <w:rPr>
          <w:rStyle w:val="FootnoteReference"/>
        </w:rPr>
        <w:footnoteRef/>
      </w:r>
      <w:r>
        <w:t xml:space="preserve"> </w:t>
      </w:r>
      <w:r>
        <w:fldChar w:fldCharType="begin"/>
      </w:r>
      <w:r w:rsidR="00714ADF">
        <w:instrText xml:space="preserve"> ADDIN ZOTERO_ITEM CSL_CITATION {"citationID":"13VEulAF","properties":{"formattedCitation":"{\\i{}Id.} at 8.","plainCitation":"Id. at 8.","noteIndex":264},"citationItems":[{"id":7933,"uris":["http://zotero.org/users/10395840/items/2FDS3WMP"],"itemData":{"id":7933,"type":"legal_case","authority":"Or.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fldChar w:fldCharType="separate"/>
      </w:r>
      <w:r w:rsidR="00E12B49" w:rsidRPr="00E12B49">
        <w:rPr>
          <w:i/>
          <w:iCs/>
        </w:rPr>
        <w:t>Id.</w:t>
      </w:r>
      <w:r w:rsidR="00E12B49" w:rsidRPr="00E12B49">
        <w:t xml:space="preserve"> at 8.</w:t>
      </w:r>
      <w:r>
        <w:fldChar w:fldCharType="end"/>
      </w:r>
    </w:p>
  </w:footnote>
  <w:footnote w:id="266">
    <w:p w14:paraId="2CF2CFFE" w14:textId="397E38C3" w:rsidR="00CB1F2B" w:rsidRPr="00EC4F7B" w:rsidRDefault="00CB1F2B" w:rsidP="004C3158">
      <w:pPr>
        <w:pStyle w:val="FootnoteText"/>
        <w:rPr>
          <w:szCs w:val="22"/>
        </w:rPr>
      </w:pPr>
      <w:r w:rsidRPr="00434672">
        <w:rPr>
          <w:rStyle w:val="FootnoteReference"/>
        </w:rPr>
        <w:footnoteRef/>
      </w:r>
      <w:r w:rsidRPr="00EC4F7B">
        <w:rPr>
          <w:szCs w:val="22"/>
        </w:rPr>
        <w:t xml:space="preserve"> </w:t>
      </w:r>
      <w:r w:rsidR="004C3158">
        <w:rPr>
          <w:szCs w:val="22"/>
        </w:rPr>
        <w:fldChar w:fldCharType="begin"/>
      </w:r>
      <w:r w:rsidR="00714ADF">
        <w:rPr>
          <w:szCs w:val="22"/>
        </w:rPr>
        <w:instrText xml:space="preserve"> ADDIN ZOTERO_ITEM CSL_CITATION {"citationID":"IxxLyRq0","properties":{"formattedCitation":"{\\i{}Id.}","plainCitation":"Id.","noteIndex":265},"citationItems":[{"id":7933,"uris":["http://zotero.org/users/10395840/items/2FDS3WMP"],"itemData":{"id":7933,"type":"legal_case","authority":"Or.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sidR="004C3158">
        <w:rPr>
          <w:szCs w:val="22"/>
        </w:rPr>
        <w:fldChar w:fldCharType="separate"/>
      </w:r>
      <w:r w:rsidR="00E12B49" w:rsidRPr="00E12B49">
        <w:rPr>
          <w:i/>
          <w:iCs/>
        </w:rPr>
        <w:t>Id.</w:t>
      </w:r>
      <w:r w:rsidR="004C3158">
        <w:rPr>
          <w:szCs w:val="22"/>
        </w:rPr>
        <w:fldChar w:fldCharType="end"/>
      </w:r>
    </w:p>
  </w:footnote>
  <w:footnote w:id="267">
    <w:p w14:paraId="4C9551E2" w14:textId="7E6409B6" w:rsidR="00BF5819" w:rsidRDefault="00BF5819">
      <w:pPr>
        <w:pStyle w:val="FootnoteText"/>
      </w:pPr>
      <w:r w:rsidRPr="00434672">
        <w:rPr>
          <w:rStyle w:val="FootnoteReference"/>
        </w:rPr>
        <w:footnoteRef/>
      </w:r>
      <w:r>
        <w:t xml:space="preserve"> </w:t>
      </w:r>
      <w:r>
        <w:rPr>
          <w:szCs w:val="22"/>
        </w:rPr>
        <w:fldChar w:fldCharType="begin"/>
      </w:r>
      <w:r w:rsidR="00714ADF">
        <w:rPr>
          <w:szCs w:val="22"/>
        </w:rPr>
        <w:instrText xml:space="preserve"> ADDIN ZOTERO_ITEM CSL_CITATION {"citationID":"BDoJxcZa","properties":{"formattedCitation":"{\\i{}Id.}","plainCitation":"Id.","noteIndex":266},"citationItems":[{"id":7933,"uris":["http://zotero.org/users/10395840/items/2FDS3WMP"],"itemData":{"id":7933,"type":"legal_case","authority":"Or.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Pr>
          <w:szCs w:val="22"/>
        </w:rPr>
        <w:fldChar w:fldCharType="separate"/>
      </w:r>
      <w:r w:rsidR="00E12B49" w:rsidRPr="00E12B49">
        <w:rPr>
          <w:i/>
          <w:iCs/>
        </w:rPr>
        <w:t>Id.</w:t>
      </w:r>
      <w:r>
        <w:rPr>
          <w:szCs w:val="22"/>
        </w:rPr>
        <w:fldChar w:fldCharType="end"/>
      </w:r>
    </w:p>
  </w:footnote>
  <w:footnote w:id="268">
    <w:p w14:paraId="7A220B6D" w14:textId="6960AA36" w:rsidR="00CB1F2B" w:rsidRPr="00EC4F7B" w:rsidRDefault="00CB1F2B" w:rsidP="007361B8">
      <w:pPr>
        <w:pStyle w:val="FootnoteText"/>
        <w:rPr>
          <w:i/>
          <w:iCs/>
          <w:szCs w:val="22"/>
        </w:rPr>
      </w:pPr>
      <w:r w:rsidRPr="00434672">
        <w:rPr>
          <w:rStyle w:val="FootnoteReference"/>
        </w:rPr>
        <w:footnoteRef/>
      </w:r>
      <w:r w:rsidRPr="00EC4F7B">
        <w:rPr>
          <w:szCs w:val="22"/>
        </w:rPr>
        <w:t xml:space="preserve"> </w:t>
      </w:r>
      <w:r w:rsidR="00610932">
        <w:rPr>
          <w:szCs w:val="22"/>
        </w:rPr>
        <w:fldChar w:fldCharType="begin"/>
      </w:r>
      <w:r w:rsidR="00714ADF">
        <w:rPr>
          <w:szCs w:val="22"/>
        </w:rPr>
        <w:instrText xml:space="preserve"> ADDIN ZOTERO_ITEM CSL_CITATION {"citationID":"rppy34om","properties":{"formattedCitation":"Clarno v. Fagan, {\\i{}supra} note 254.","plainCitation":"Clarno v. Fagan, supra note 254.","noteIndex":267},"citationItems":[{"id":7933,"uris":["http://zotero.org/users/10395840/items/2FDS3WMP"],"itemData":{"id":7933,"type":"legal_case","authority":"Or.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610932">
        <w:rPr>
          <w:szCs w:val="22"/>
        </w:rPr>
        <w:fldChar w:fldCharType="separate"/>
      </w:r>
      <w:r w:rsidR="00E12B49" w:rsidRPr="00E12B49">
        <w:t xml:space="preserve">Clarno v. Fagan, </w:t>
      </w:r>
      <w:r w:rsidR="00E12B49" w:rsidRPr="00E12B49">
        <w:rPr>
          <w:i/>
          <w:iCs/>
        </w:rPr>
        <w:t>supra</w:t>
      </w:r>
      <w:r w:rsidR="00E12B49" w:rsidRPr="00E12B49">
        <w:t xml:space="preserve"> note 254.</w:t>
      </w:r>
      <w:r w:rsidR="00610932">
        <w:rPr>
          <w:szCs w:val="22"/>
        </w:rPr>
        <w:fldChar w:fldCharType="end"/>
      </w:r>
    </w:p>
  </w:footnote>
  <w:footnote w:id="269">
    <w:p w14:paraId="071D51BB" w14:textId="5EDD76F5" w:rsidR="00CB1F2B" w:rsidRPr="00EC4F7B" w:rsidRDefault="00CB1F2B" w:rsidP="007361B8">
      <w:pPr>
        <w:pStyle w:val="FootnoteText"/>
        <w:rPr>
          <w:szCs w:val="22"/>
        </w:rPr>
      </w:pPr>
      <w:r w:rsidRPr="00434672">
        <w:rPr>
          <w:rStyle w:val="FootnoteReference"/>
        </w:rPr>
        <w:footnoteRef/>
      </w:r>
      <w:r w:rsidRPr="00EC4F7B">
        <w:rPr>
          <w:szCs w:val="22"/>
        </w:rPr>
        <w:t xml:space="preserve"> </w:t>
      </w:r>
      <w:r w:rsidR="00610932">
        <w:rPr>
          <w:szCs w:val="22"/>
        </w:rPr>
        <w:fldChar w:fldCharType="begin"/>
      </w:r>
      <w:r w:rsidR="00714ADF">
        <w:rPr>
          <w:szCs w:val="22"/>
        </w:rPr>
        <w:instrText xml:space="preserve"> ADDIN ZOTERO_ITEM CSL_CITATION {"citationID":"x7tdwnYQ","properties":{"formattedCitation":"{\\i{}Id.} at 10.","plainCitation":"Id. at 10.","noteIndex":268},"citationItems":[{"id":7933,"uris":["http://zotero.org/users/10395840/items/2FDS3WMP"],"itemData":{"id":7933,"type":"legal_case","authority":"Or. Cir. Ct.","container-title":"Or. Cir. Ct.","number":"No. 21-CV-40180 2021 WL 5632370","page":"c","title":"Clarno v. Fagan","volume":"No. 21-CV-40180 2021 WL 5632370","issued":{"date-parts":[["2021",11,24]]}},"locator":"10","label":"page"}],"schema":"https://github.com/citation-style-language/schema/raw/master/csl-citation.json"} </w:instrText>
      </w:r>
      <w:r w:rsidR="00610932">
        <w:rPr>
          <w:szCs w:val="22"/>
        </w:rPr>
        <w:fldChar w:fldCharType="separate"/>
      </w:r>
      <w:r w:rsidR="00E12B49" w:rsidRPr="00E12B49">
        <w:rPr>
          <w:i/>
          <w:iCs/>
        </w:rPr>
        <w:t>Id.</w:t>
      </w:r>
      <w:r w:rsidR="00E12B49" w:rsidRPr="00E12B49">
        <w:t xml:space="preserve"> at 10.</w:t>
      </w:r>
      <w:r w:rsidR="00610932">
        <w:rPr>
          <w:szCs w:val="22"/>
        </w:rPr>
        <w:fldChar w:fldCharType="end"/>
      </w:r>
    </w:p>
  </w:footnote>
  <w:footnote w:id="270">
    <w:p w14:paraId="582971D4" w14:textId="3A9C35E5" w:rsidR="00BF3CC3" w:rsidRDefault="00BF3CC3">
      <w:pPr>
        <w:pStyle w:val="FootnoteText"/>
      </w:pPr>
      <w:r w:rsidRPr="00434672">
        <w:rPr>
          <w:rStyle w:val="FootnoteReference"/>
        </w:rPr>
        <w:footnoteRef/>
      </w:r>
      <w:r>
        <w:t xml:space="preserve"> </w:t>
      </w:r>
      <w:r>
        <w:rPr>
          <w:szCs w:val="22"/>
        </w:rPr>
        <w:fldChar w:fldCharType="begin"/>
      </w:r>
      <w:r w:rsidR="00714ADF">
        <w:rPr>
          <w:szCs w:val="22"/>
        </w:rPr>
        <w:instrText xml:space="preserve"> ADDIN ZOTERO_ITEM CSL_CITATION {"citationID":"jdSuNcmJ","properties":{"formattedCitation":"{\\i{}Id.} at 13\\uc0\\u8211{}14.","plainCitation":"Id. at 13–14.","noteIndex":269},"citationItems":[{"id":7933,"uris":["http://zotero.org/users/10395840/items/2FDS3WMP"],"itemData":{"id":7933,"type":"legal_case","authority":"Or. Cir. Ct.","container-title":"Or. Cir. Ct.","number":"No. 21-CV-40180 2021 WL 5632370","page":"c","title":"Clarno v. Fagan","volume":"No. 21-CV-40180 2021 WL 5632370","issued":{"date-parts":[["2021",11,24]]}},"locator":"13-14","label":"page"}],"schema":"https://github.com/citation-style-language/schema/raw/master/csl-citation.json"} </w:instrText>
      </w:r>
      <w:r>
        <w:rPr>
          <w:szCs w:val="22"/>
        </w:rPr>
        <w:fldChar w:fldCharType="separate"/>
      </w:r>
      <w:r w:rsidR="00E12B49" w:rsidRPr="00E12B49">
        <w:rPr>
          <w:i/>
          <w:iCs/>
        </w:rPr>
        <w:t>Id.</w:t>
      </w:r>
      <w:r w:rsidR="00E12B49" w:rsidRPr="00E12B49">
        <w:t xml:space="preserve"> at 13–14.</w:t>
      </w:r>
      <w:r>
        <w:rPr>
          <w:szCs w:val="22"/>
        </w:rPr>
        <w:fldChar w:fldCharType="end"/>
      </w:r>
    </w:p>
  </w:footnote>
  <w:footnote w:id="271">
    <w:p w14:paraId="1054275A" w14:textId="2A521382" w:rsidR="000177DE" w:rsidRPr="00EE0666" w:rsidRDefault="000177DE">
      <w:pPr>
        <w:pStyle w:val="FootnoteText"/>
      </w:pPr>
      <w:r w:rsidRPr="00434672">
        <w:rPr>
          <w:rStyle w:val="FootnoteReference"/>
        </w:rPr>
        <w:footnoteRef/>
      </w:r>
      <w:r>
        <w:t xml:space="preserve"> </w:t>
      </w:r>
      <w:r w:rsidR="00EE0666">
        <w:t xml:space="preserve">For example, </w:t>
      </w:r>
      <w:r w:rsidR="00EE0666">
        <w:rPr>
          <w:i/>
          <w:iCs/>
        </w:rPr>
        <w:t>see</w:t>
      </w:r>
      <w:r w:rsidR="00EE0666">
        <w:t xml:space="preserve">, </w:t>
      </w:r>
      <w:r w:rsidR="00EE0666">
        <w:fldChar w:fldCharType="begin"/>
      </w:r>
      <w:r w:rsidR="00714ADF">
        <w:instrText xml:space="preserve"> ADDIN ZOTERO_ITEM CSL_CITATION {"citationID":"9WxsMmqU","properties":{"formattedCitation":"Black Voters Matter Capacity Building Inst., Inc. v. Lee, No. 2022-ca-000666 Fla Cir Ct (2022); Republican Party of New Mexico v. Oliver, No -506-CV-202200041 Jan 21 2022 1; League of Women Voters of Utah v. Utah State Legislature, No. 220901712 (Utah D. Ct. Mar. 17, 2022).","plainCitation":"Black Voters Matter Capacity Building Inst., Inc. v. Lee, No. 2022-ca-000666 Fla Cir Ct (2022); Republican Party of New Mexico v. Oliver, No -506-CV-202200041 Jan 21 2022 1; League of Women Voters of Utah v. Utah State Legislature, No. 220901712 (Utah D. Ct. Mar. 17, 2022).","noteIndex":270},"citationItems":[{"id":7943,"uris":["http://zotero.org/users/10395840/items/W4RDIDTS"],"itemData":{"id":7943,"type":"legal_case","authority":"Fla. Cir. Ct.","container-title":"Fla. Cir. Ct.","number":"No. 2022-ca-000666","title":"Black Voters Matter Capacity Building Inst., Inc. v. Lee","volume":"No. 2022-ca-000666","issued":{"date-parts":[["2022",4,22]]}}},{"id":7849,"uris":["http://zotero.org/users/10395840/items/2Z979CQ4"],"itemData":{"id":7849,"type":"legal_case","authority":"New Mexico District Court","container-title":"No. D-506-CV-202200041 Jan. 21, 2022","number":"D-506-CV-202200041","page":"1","title":"Republican Party of New Mexico v. Oliver","title-short":"Republican Party of New Mexico v. Oliver"}},{"id":7852,"uris":["http://zotero.org/users/10395840/items/ZZWKI3EQ"],"itemData":{"id":7852,"type":"legal_case","title":"League of Women Voters of Utah v. Utah State Legislature, No. 220901712 (Utah D. Ct. Mar. 17, 2022)","title-short":"League of Women Voters of Utah v. Utah State Legislature, No. 220901712 (Utah D. Ct. Mar. 17, 2022)"}}],"schema":"https://github.com/citation-style-language/schema/raw/master/csl-citation.json"} </w:instrText>
      </w:r>
      <w:r w:rsidR="00EE0666">
        <w:fldChar w:fldCharType="separate"/>
      </w:r>
      <w:r w:rsidR="00E12B49">
        <w:rPr>
          <w:noProof/>
        </w:rPr>
        <w:t>Black Voters Matter Capacity Building Inst., Inc. v. Lee, No. 2022-ca-000666 Fla Cir Ct (2022); Republican Party of New Mexico v. Oliver, No -506-CV-202200041 Jan 21 2022 1; League of Women Voters of Utah v. Utah State Legislature, No. 220901712 (Utah D. Ct. Mar. 17, 2022).</w:t>
      </w:r>
      <w:r w:rsidR="00EE0666">
        <w:fldChar w:fldCharType="end"/>
      </w:r>
    </w:p>
  </w:footnote>
  <w:footnote w:id="272">
    <w:p w14:paraId="12E91AC3" w14:textId="778FD5FF" w:rsidR="00EB6CD2" w:rsidRDefault="00EB6CD2">
      <w:pPr>
        <w:pStyle w:val="FootnoteText"/>
      </w:pPr>
      <w:r w:rsidRPr="00434672">
        <w:rPr>
          <w:rStyle w:val="FootnoteReference"/>
        </w:rPr>
        <w:footnoteRef/>
      </w:r>
      <w:r>
        <w:t xml:space="preserve"> </w:t>
      </w:r>
      <w:r w:rsidR="003A07C7">
        <w:fldChar w:fldCharType="begin"/>
      </w:r>
      <w:r w:rsidR="00714ADF">
        <w:instrText xml:space="preserve"> ADDIN ZOTERO_ITEM CSL_CITATION {"citationID":"a29k5h0u5es","properties":{"formattedCitation":"Tim Carpenter, {\\i{}GOP clings to Kansas House supermajority entering Kelly\\uc0\\u8217{}s second term as governor}, {\\scaps Kansas Reflector}, Nov. 10, 2022, https://kansasreflector.com/2022/11/10/gop-clings-to-kansas-house-supermajority-entering-kellys-second-term-as-governor/ (last visited Jan 7, 2023).","plainCitation":"Tim Carpenter, GOP clings to Kansas House supermajority entering Kelly’s second term as governor, Kansas Reflector, Nov. 10, 2022, https://kansasreflector.com/2022/11/10/gop-clings-to-kansas-house-supermajority-entering-kellys-second-term-as-governor/ (last visited Jan 7, 2023).","noteIndex":271},"citationItems":[{"id":8164,"uris":["http://zotero.org/users/10395840/items/GA85WNHX"],"itemData":{"id":8164,"type":"article-newspaper","abstract":"Preliminary results of 2022 election: Kansas House and Senate will hold two-thirds GOP majorities capable of blunting Democratic Gov. Laura Kelly's agenda.","container-title":"Kansas Reflector","language":"en-US","title":"GOP clings to Kansas House supermajority entering Kelly's second term as governor","URL":"https://kansasreflector.com/2022/11/10/gop-clings-to-kansas-house-supermajority-entering-kellys-second-term-as-governor/","author":[{"family":"Carpenter","given":"Tim"}],"accessed":{"date-parts":[["2023",1,7]]},"issued":{"date-parts":[["2022",11,10]]}},"label":"page"}],"schema":"https://github.com/citation-style-language/schema/raw/master/csl-citation.json"} </w:instrText>
      </w:r>
      <w:r w:rsidR="003A07C7">
        <w:fldChar w:fldCharType="separate"/>
      </w:r>
      <w:r w:rsidR="00E12B49" w:rsidRPr="00E12B49">
        <w:t xml:space="preserve">Tim Carpenter, </w:t>
      </w:r>
      <w:r w:rsidR="00E12B49" w:rsidRPr="00E12B49">
        <w:rPr>
          <w:i/>
          <w:iCs/>
        </w:rPr>
        <w:t>GOP clings to Kansas House supermajority entering Kelly’s second term as governor</w:t>
      </w:r>
      <w:r w:rsidR="00E12B49" w:rsidRPr="00E12B49">
        <w:t xml:space="preserve">, </w:t>
      </w:r>
      <w:r w:rsidR="00E12B49" w:rsidRPr="00E12B49">
        <w:rPr>
          <w:smallCaps/>
        </w:rPr>
        <w:t>Kansas Reflector</w:t>
      </w:r>
      <w:r w:rsidR="00E12B49" w:rsidRPr="00E12B49">
        <w:t>, Nov. 10, 2022, https://kansasreflector.com/2022/11/10/gop-clings-to-kansas-house-supermajority-entering-kellys-second-term-as-governor/ (last visited Jan 7, 2023).</w:t>
      </w:r>
      <w:r w:rsidR="003A07C7">
        <w:fldChar w:fldCharType="end"/>
      </w:r>
    </w:p>
  </w:footnote>
  <w:footnote w:id="273">
    <w:p w14:paraId="7FB3EB05" w14:textId="0FA7B0E9" w:rsidR="009B7F2F" w:rsidRDefault="009B7F2F">
      <w:pPr>
        <w:pStyle w:val="FootnoteText"/>
      </w:pPr>
      <w:r w:rsidRPr="00434672">
        <w:rPr>
          <w:rStyle w:val="FootnoteReference"/>
        </w:rPr>
        <w:footnoteRef/>
      </w:r>
      <w:r>
        <w:t xml:space="preserve"> </w:t>
      </w:r>
      <w:r w:rsidR="00E0684A">
        <w:fldChar w:fldCharType="begin"/>
      </w:r>
      <w:r w:rsidR="00714ADF">
        <w:instrText xml:space="preserve"> ADDIN ZOTERO_ITEM CSL_CITATION {"citationID":"NKxLszU1","properties":{"formattedCitation":"Party control of Kansas state government, {\\scaps Ballotpedia}, https://ballotpedia.org/Party_control_of_Kansas_state_government (last visited Dec 24, 2022).","plainCitation":"Party control of Kansas state government, Ballotpedia, https://ballotpedia.org/Party_control_of_Kansas_state_government (last visited Dec 24, 2022).","noteIndex":272},"citationItems":[{"id":7970,"uris":["http://zotero.org/users/10395840/items/VGIXTJJW"],"itemData":{"id":7970,"type":"webpage","container-title":"Ballotpedia","title":"Party control of Kansas state government","URL":"https://ballotpedia.org/Party_control_of_Kansas_state_government","accessed":{"date-parts":[["2022",12,24]]}}}],"schema":"https://github.com/citation-style-language/schema/raw/master/csl-citation.json"} </w:instrText>
      </w:r>
      <w:r w:rsidR="00E0684A">
        <w:fldChar w:fldCharType="separate"/>
      </w:r>
      <w:r w:rsidR="00E12B49" w:rsidRPr="00E12B49">
        <w:t xml:space="preserve">Party control of Kansas state government, </w:t>
      </w:r>
      <w:r w:rsidR="00E12B49" w:rsidRPr="00E12B49">
        <w:rPr>
          <w:smallCaps/>
        </w:rPr>
        <w:t>Ballotpedia</w:t>
      </w:r>
      <w:r w:rsidR="00E12B49" w:rsidRPr="00E12B49">
        <w:t>, https://ballotpedia.org/Party_control_of_Kansas_state_government (last visited Dec 24, 2022).</w:t>
      </w:r>
      <w:r w:rsidR="00E0684A">
        <w:fldChar w:fldCharType="end"/>
      </w:r>
    </w:p>
  </w:footnote>
  <w:footnote w:id="274">
    <w:p w14:paraId="6DC45227" w14:textId="77777777" w:rsidR="00CB1F2B" w:rsidRPr="00EC4F7B" w:rsidRDefault="00CB1F2B" w:rsidP="00E453A9">
      <w:pPr>
        <w:pStyle w:val="FootnoteText"/>
        <w:rPr>
          <w:szCs w:val="22"/>
        </w:rPr>
      </w:pPr>
      <w:r w:rsidRPr="00434672">
        <w:rPr>
          <w:rStyle w:val="FootnoteReference"/>
        </w:rPr>
        <w:footnoteRef/>
      </w:r>
      <w:r w:rsidRPr="00EC4F7B">
        <w:rPr>
          <w:szCs w:val="22"/>
        </w:rPr>
        <w:t xml:space="preserve"> The governor’s veto was overridden with a minimum (27) votes in the state senate and one over the minimum (85) in the state house.</w:t>
      </w:r>
    </w:p>
  </w:footnote>
  <w:footnote w:id="275">
    <w:p w14:paraId="43136BF8" w14:textId="4644946E" w:rsidR="004017A7" w:rsidRPr="00EC4F7B" w:rsidRDefault="004017A7">
      <w:pPr>
        <w:pStyle w:val="FootnoteText"/>
        <w:rPr>
          <w:szCs w:val="22"/>
        </w:rPr>
      </w:pPr>
      <w:r w:rsidRPr="00434672">
        <w:rPr>
          <w:rStyle w:val="FootnoteReference"/>
        </w:rPr>
        <w:footnoteRef/>
      </w:r>
      <w:r w:rsidRPr="00EC4F7B">
        <w:rPr>
          <w:szCs w:val="22"/>
        </w:rPr>
        <w:t xml:space="preserve"> </w:t>
      </w:r>
      <w:r w:rsidR="000546C3">
        <w:rPr>
          <w:szCs w:val="22"/>
        </w:rPr>
        <w:fldChar w:fldCharType="begin"/>
      </w:r>
      <w:r w:rsidR="00714ADF">
        <w:rPr>
          <w:szCs w:val="22"/>
        </w:rPr>
        <w:instrText xml:space="preserve"> ADDIN ZOTERO_ITEM CSL_CITATION {"citationID":"MLUZjXJt","properties":{"formattedCitation":"Rivera v. Schwab, No. 2022-CV-000089 (2022).","plainCitation":"Rivera v. Schwab, No. 2022-CV-000089 (2022).","noteIndex":274},"citationItems":[{"id":7935,"uris":["http://zotero.org/users/10395840/items/M5KB6PRK"],"itemData":{"id":7935,"type":"legal_case","authority":"TWENTY-NINTH JUDICIAL DISTRICT WYANDOTTE COUNTY DISTRICT COURT","number":"r","title":"Rivera v. Schwab","volume":"No. 2022-CV-000089","issued":{"date-parts":[["2022",4,25]]}}}],"schema":"https://github.com/citation-style-language/schema/raw/master/csl-citation.json"} </w:instrText>
      </w:r>
      <w:r w:rsidR="000546C3">
        <w:rPr>
          <w:szCs w:val="22"/>
        </w:rPr>
        <w:fldChar w:fldCharType="separate"/>
      </w:r>
      <w:r w:rsidR="00E12B49">
        <w:rPr>
          <w:noProof/>
          <w:szCs w:val="22"/>
        </w:rPr>
        <w:t>Rivera v. Schwab, No. 2022-CV-000089 (2022).</w:t>
      </w:r>
      <w:r w:rsidR="000546C3">
        <w:rPr>
          <w:szCs w:val="22"/>
        </w:rPr>
        <w:fldChar w:fldCharType="end"/>
      </w:r>
    </w:p>
  </w:footnote>
  <w:footnote w:id="276">
    <w:p w14:paraId="70B7BD01" w14:textId="7F56BE8C" w:rsidR="001D5B10" w:rsidRDefault="001D5B10">
      <w:pPr>
        <w:pStyle w:val="FootnoteText"/>
      </w:pPr>
      <w:r w:rsidRPr="00434672">
        <w:rPr>
          <w:rStyle w:val="FootnoteReference"/>
        </w:rPr>
        <w:footnoteRef/>
      </w:r>
      <w:r>
        <w:t xml:space="preserve"> </w:t>
      </w:r>
      <w:r>
        <w:rPr>
          <w:szCs w:val="22"/>
        </w:rPr>
        <w:fldChar w:fldCharType="begin"/>
      </w:r>
      <w:r w:rsidR="00714ADF">
        <w:rPr>
          <w:szCs w:val="22"/>
        </w:rPr>
        <w:instrText xml:space="preserve"> ADDIN ZOTERO_ITEM CSL_CITATION {"citationID":"YcRPayXE","properties":{"formattedCitation":"{\\i{}Id.}","plainCitation":"Id.","noteIndex":275},"citationItems":[{"id":7935,"uris":["http://zotero.org/users/10395840/items/M5KB6PRK"],"itemData":{"id":7935,"type":"legal_case","authority":"TWENTY-NINTH JUDICIAL DISTRICT WYANDOTTE COUNTY DISTRICT COURT","number":"r","title":"Rivera v. Schwab","volume":"No. 2022-CV-000089","issued":{"date-parts":[["2022",4,25]]}}}],"schema":"https://github.com/citation-style-language/schema/raw/master/csl-citation.json"} </w:instrText>
      </w:r>
      <w:r>
        <w:rPr>
          <w:szCs w:val="22"/>
        </w:rPr>
        <w:fldChar w:fldCharType="separate"/>
      </w:r>
      <w:r w:rsidR="00E12B49" w:rsidRPr="00E12B49">
        <w:rPr>
          <w:i/>
          <w:iCs/>
        </w:rPr>
        <w:t>Id.</w:t>
      </w:r>
      <w:r>
        <w:rPr>
          <w:szCs w:val="22"/>
        </w:rPr>
        <w:fldChar w:fldCharType="end"/>
      </w:r>
    </w:p>
  </w:footnote>
  <w:footnote w:id="277">
    <w:p w14:paraId="45B2E741" w14:textId="5D2D4FDE" w:rsidR="00FC55BD" w:rsidRPr="00EC4F7B" w:rsidRDefault="00FC55BD">
      <w:pPr>
        <w:pStyle w:val="FootnoteText"/>
        <w:rPr>
          <w:szCs w:val="22"/>
        </w:rPr>
      </w:pPr>
      <w:r w:rsidRPr="00434672">
        <w:rPr>
          <w:rStyle w:val="FootnoteReference"/>
        </w:rPr>
        <w:footnoteRef/>
      </w:r>
      <w:r w:rsidRPr="00EC4F7B">
        <w:rPr>
          <w:szCs w:val="22"/>
        </w:rPr>
        <w:t xml:space="preserve"> </w:t>
      </w:r>
      <w:r w:rsidR="00C85BDE">
        <w:rPr>
          <w:szCs w:val="22"/>
        </w:rPr>
        <w:fldChar w:fldCharType="begin"/>
      </w:r>
      <w:r w:rsidR="00714ADF">
        <w:rPr>
          <w:szCs w:val="22"/>
        </w:rPr>
        <w:instrText xml:space="preserve"> ADDIN ZOTERO_ITEM CSL_CITATION {"citationID":"M1s03wHi","properties":{"formattedCitation":"{\\i{}Id.} at 53.","plainCitation":"Id. at 53.","noteIndex":276},"citationItems":[{"id":7935,"uris":["http://zotero.org/users/10395840/items/M5KB6PRK"],"itemData":{"id":7935,"type":"legal_case","authority":"TWENTY-NINTH JUDICIAL DISTRICT WYANDOTTE COUNTY DISTRICT COURT","number":"r","title":"Rivera v. Schwab","volume":"No. 2022-CV-000089","issued":{"date-parts":[["2022",4,25]]}},"locator":"53","label":"page"}],"schema":"https://github.com/citation-style-language/schema/raw/master/csl-citation.json"} </w:instrText>
      </w:r>
      <w:r w:rsidR="00C85BDE">
        <w:rPr>
          <w:szCs w:val="22"/>
        </w:rPr>
        <w:fldChar w:fldCharType="separate"/>
      </w:r>
      <w:r w:rsidR="00E12B49" w:rsidRPr="00E12B49">
        <w:rPr>
          <w:i/>
          <w:iCs/>
        </w:rPr>
        <w:t>Id.</w:t>
      </w:r>
      <w:r w:rsidR="00E12B49" w:rsidRPr="00E12B49">
        <w:t xml:space="preserve"> at 53.</w:t>
      </w:r>
      <w:r w:rsidR="00C85BDE">
        <w:rPr>
          <w:szCs w:val="22"/>
        </w:rPr>
        <w:fldChar w:fldCharType="end"/>
      </w:r>
    </w:p>
  </w:footnote>
  <w:footnote w:id="278">
    <w:p w14:paraId="30C47B58" w14:textId="4E328B03" w:rsidR="00B63D78" w:rsidRPr="00EC4F7B" w:rsidRDefault="00B63D78">
      <w:pPr>
        <w:pStyle w:val="FootnoteText"/>
        <w:rPr>
          <w:szCs w:val="22"/>
        </w:rPr>
      </w:pPr>
      <w:r w:rsidRPr="00434672">
        <w:rPr>
          <w:rStyle w:val="FootnoteReference"/>
        </w:rPr>
        <w:footnoteRef/>
      </w:r>
      <w:r w:rsidRPr="00EC4F7B">
        <w:rPr>
          <w:szCs w:val="22"/>
        </w:rPr>
        <w:t xml:space="preserve"> </w:t>
      </w:r>
      <w:r w:rsidR="00C85BDE">
        <w:rPr>
          <w:szCs w:val="22"/>
        </w:rPr>
        <w:fldChar w:fldCharType="begin"/>
      </w:r>
      <w:r w:rsidR="00714ADF">
        <w:rPr>
          <w:szCs w:val="22"/>
        </w:rPr>
        <w:instrText xml:space="preserve"> ADDIN ZOTERO_ITEM CSL_CITATION {"citationID":"Wff2hRBC","properties":{"formattedCitation":"{\\i{}Id.} at 65.","plainCitation":"Id. at 65.","noteIndex":277},"citationItems":[{"id":7935,"uris":["http://zotero.org/users/10395840/items/M5KB6PRK"],"itemData":{"id":7935,"type":"legal_case","authority":"TWENTY-NINTH JUDICIAL DISTRICT WYANDOTTE COUNTY DISTRICT COURT","number":"r","title":"Rivera v. Schwab","volume":"No. 2022-CV-000089","issued":{"date-parts":[["2022",4,25]]}},"locator":"65","label":"page"}],"schema":"https://github.com/citation-style-language/schema/raw/master/csl-citation.json"} </w:instrText>
      </w:r>
      <w:r w:rsidR="00C85BDE">
        <w:rPr>
          <w:szCs w:val="22"/>
        </w:rPr>
        <w:fldChar w:fldCharType="separate"/>
      </w:r>
      <w:r w:rsidR="00E12B49" w:rsidRPr="00E12B49">
        <w:rPr>
          <w:i/>
          <w:iCs/>
        </w:rPr>
        <w:t>Id.</w:t>
      </w:r>
      <w:r w:rsidR="00E12B49" w:rsidRPr="00E12B49">
        <w:t xml:space="preserve"> at 65.</w:t>
      </w:r>
      <w:r w:rsidR="00C85BDE">
        <w:rPr>
          <w:szCs w:val="22"/>
        </w:rPr>
        <w:fldChar w:fldCharType="end"/>
      </w:r>
    </w:p>
  </w:footnote>
  <w:footnote w:id="279">
    <w:p w14:paraId="393BEE79" w14:textId="2461FBDB" w:rsidR="00CB1F2B" w:rsidRPr="00EC4F7B" w:rsidRDefault="00CB1F2B" w:rsidP="00E453A9">
      <w:pPr>
        <w:pStyle w:val="FootnoteText"/>
        <w:rPr>
          <w:szCs w:val="22"/>
        </w:rPr>
      </w:pPr>
      <w:r w:rsidRPr="00434672">
        <w:rPr>
          <w:rStyle w:val="FootnoteReference"/>
        </w:rPr>
        <w:footnoteRef/>
      </w:r>
      <w:r w:rsidR="007D6F10">
        <w:rPr>
          <w:szCs w:val="22"/>
        </w:rPr>
        <w:t xml:space="preserve"> </w:t>
      </w:r>
      <w:r w:rsidR="007D6F10">
        <w:rPr>
          <w:szCs w:val="22"/>
        </w:rPr>
        <w:fldChar w:fldCharType="begin"/>
      </w:r>
      <w:r w:rsidR="00714ADF">
        <w:rPr>
          <w:szCs w:val="22"/>
        </w:rPr>
        <w:instrText xml:space="preserve"> ADDIN ZOTERO_ITEM CSL_CITATION {"citationID":"zQiZjZ1g","properties":{"formattedCitation":"Rivera v. Schwab, 512 P.3d 168 (2022).","plainCitation":"Rivera v. Schwab, 512 P.3d 168 (2022).","noteIndex":278},"citationItems":[{"id":7934,"uris":["http://zotero.org/users/10395840/items/ZMWABMC5"],"itemData":{"id":7934,"type":"legal_case","authority":"Kan: Supreme Court","container-title":"P.3d","number":"No. 125,092.","page":"168","title":"Rivera v. Schwab","volume":"512","issued":{"date-parts":[["2022",5,18]]}}}],"schema":"https://github.com/citation-style-language/schema/raw/master/csl-citation.json"} </w:instrText>
      </w:r>
      <w:r w:rsidR="007D6F10">
        <w:rPr>
          <w:szCs w:val="22"/>
        </w:rPr>
        <w:fldChar w:fldCharType="separate"/>
      </w:r>
      <w:r w:rsidR="00E12B49">
        <w:rPr>
          <w:noProof/>
          <w:szCs w:val="22"/>
        </w:rPr>
        <w:t>Rivera v. Schwab, 512 P.3d 168 (2022).</w:t>
      </w:r>
      <w:r w:rsidR="007D6F10">
        <w:rPr>
          <w:szCs w:val="22"/>
        </w:rPr>
        <w:fldChar w:fldCharType="end"/>
      </w:r>
    </w:p>
  </w:footnote>
  <w:footnote w:id="280">
    <w:p w14:paraId="57FDCBEF" w14:textId="26199926" w:rsidR="00385C31" w:rsidRDefault="00385C31">
      <w:pPr>
        <w:pStyle w:val="FootnoteText"/>
      </w:pPr>
      <w:r w:rsidRPr="00434672">
        <w:rPr>
          <w:rStyle w:val="FootnoteReference"/>
        </w:rPr>
        <w:footnoteRef/>
      </w:r>
      <w:r>
        <w:t xml:space="preserve"> </w:t>
      </w:r>
      <w:r w:rsidR="00451550">
        <w:rPr>
          <w:szCs w:val="22"/>
        </w:rPr>
        <w:fldChar w:fldCharType="begin"/>
      </w:r>
      <w:r w:rsidR="00714ADF">
        <w:rPr>
          <w:szCs w:val="22"/>
        </w:rPr>
        <w:instrText xml:space="preserve"> ADDIN ZOTERO_ITEM CSL_CITATION {"citationID":"rS57qKtu","properties":{"formattedCitation":"{\\i{}Id.} at 177.","plainCitation":"Id. at 177.","noteIndex":279},"citationItems":[{"id":7934,"uris":["http://zotero.org/users/10395840/items/ZMWABMC5"],"itemData":{"id":7934,"type":"legal_case","authority":"Kan: Supreme Court","container-title":"P.3d","number":"No. 125,092.","page":"168","title":"Rivera v. Schwab","volume":"512","issued":{"date-parts":[["2022",5,18]]}},"locator":"177","label":"page"}],"schema":"https://github.com/citation-style-language/schema/raw/master/csl-citation.json"} </w:instrText>
      </w:r>
      <w:r w:rsidR="00451550">
        <w:rPr>
          <w:szCs w:val="22"/>
        </w:rPr>
        <w:fldChar w:fldCharType="separate"/>
      </w:r>
      <w:r w:rsidR="00E12B49" w:rsidRPr="00E12B49">
        <w:rPr>
          <w:i/>
          <w:iCs/>
        </w:rPr>
        <w:t>Id.</w:t>
      </w:r>
      <w:r w:rsidR="00E12B49" w:rsidRPr="00E12B49">
        <w:t xml:space="preserve"> at 177.</w:t>
      </w:r>
      <w:r w:rsidR="00451550">
        <w:rPr>
          <w:szCs w:val="22"/>
        </w:rPr>
        <w:fldChar w:fldCharType="end"/>
      </w:r>
    </w:p>
  </w:footnote>
  <w:footnote w:id="281">
    <w:p w14:paraId="434C6C7B" w14:textId="1526B184" w:rsidR="00AB3BF6" w:rsidRPr="00EC4F7B" w:rsidRDefault="00AB3BF6">
      <w:pPr>
        <w:pStyle w:val="FootnoteText"/>
        <w:rPr>
          <w:szCs w:val="22"/>
        </w:rPr>
      </w:pPr>
      <w:r w:rsidRPr="00434672">
        <w:rPr>
          <w:rStyle w:val="FootnoteReference"/>
        </w:rPr>
        <w:footnoteRef/>
      </w:r>
      <w:r w:rsidRPr="00EC4F7B">
        <w:rPr>
          <w:szCs w:val="22"/>
        </w:rPr>
        <w:t xml:space="preserve"> </w:t>
      </w:r>
      <w:r w:rsidR="000F0074">
        <w:rPr>
          <w:szCs w:val="22"/>
        </w:rPr>
        <w:fldChar w:fldCharType="begin"/>
      </w:r>
      <w:r w:rsidR="00714ADF">
        <w:rPr>
          <w:szCs w:val="22"/>
        </w:rPr>
        <w:instrText xml:space="preserve"> ADDIN ZOTERO_ITEM CSL_CITATION {"citationID":"n1v7QkXz","properties":{"formattedCitation":"{\\i{}Id.} at 187.","plainCitation":"Id. at 187.","noteIndex":280},"citationItems":[{"id":7934,"uris":["http://zotero.org/users/10395840/items/ZMWABMC5"],"itemData":{"id":7934,"type":"legal_case","authority":"Kan: Supreme Court","container-title":"P.3d","number":"No. 125,092.","page":"168","title":"Rivera v. Schwab","volume":"512","issued":{"date-parts":[["2022",5,18]]}},"locator":"187","label":"page"}],"schema":"https://github.com/citation-style-language/schema/raw/master/csl-citation.json"} </w:instrText>
      </w:r>
      <w:r w:rsidR="000F0074">
        <w:rPr>
          <w:szCs w:val="22"/>
        </w:rPr>
        <w:fldChar w:fldCharType="separate"/>
      </w:r>
      <w:r w:rsidR="00E12B49" w:rsidRPr="00E12B49">
        <w:rPr>
          <w:i/>
          <w:iCs/>
        </w:rPr>
        <w:t>Id.</w:t>
      </w:r>
      <w:r w:rsidR="00E12B49" w:rsidRPr="00E12B49">
        <w:t xml:space="preserve"> at 187.</w:t>
      </w:r>
      <w:r w:rsidR="000F0074">
        <w:rPr>
          <w:szCs w:val="22"/>
        </w:rPr>
        <w:fldChar w:fldCharType="end"/>
      </w:r>
    </w:p>
  </w:footnote>
  <w:footnote w:id="282">
    <w:p w14:paraId="5B7CB103" w14:textId="3BDB735E" w:rsidR="002E38A3" w:rsidRDefault="002E38A3">
      <w:pPr>
        <w:pStyle w:val="FootnoteText"/>
      </w:pPr>
      <w:r w:rsidRPr="00434672">
        <w:rPr>
          <w:rStyle w:val="FootnoteReference"/>
        </w:rPr>
        <w:footnoteRef/>
      </w:r>
      <w:r>
        <w:t xml:space="preserve"> </w:t>
      </w:r>
      <w:r w:rsidR="00C0351D">
        <w:rPr>
          <w:szCs w:val="22"/>
        </w:rPr>
        <w:fldChar w:fldCharType="begin"/>
      </w:r>
      <w:r w:rsidR="00714ADF">
        <w:rPr>
          <w:szCs w:val="22"/>
        </w:rPr>
        <w:instrText xml:space="preserve"> ADDIN ZOTERO_ITEM CSL_CITATION {"citationID":"P6N05azu","properties":{"formattedCitation":"{\\i{}Id.} at 183\\uc0\\u8211{}187.","plainCitation":"Id. at 183–187.","noteIndex":281},"citationItems":[{"id":7934,"uris":["http://zotero.org/users/10395840/items/ZMWABMC5"],"itemData":{"id":7934,"type":"legal_case","authority":"Kan: Supreme Court","container-title":"P.3d","number":"No. 125,092.","page":"168","title":"Rivera v. Schwab","volume":"512","issued":{"date-parts":[["2022",5,18]]}},"locator":"183-187","label":"page"}],"schema":"https://github.com/citation-style-language/schema/raw/master/csl-citation.json"} </w:instrText>
      </w:r>
      <w:r w:rsidR="00C0351D">
        <w:rPr>
          <w:szCs w:val="22"/>
        </w:rPr>
        <w:fldChar w:fldCharType="separate"/>
      </w:r>
      <w:r w:rsidR="00E12B49" w:rsidRPr="00E12B49">
        <w:rPr>
          <w:i/>
          <w:iCs/>
        </w:rPr>
        <w:t>Id.</w:t>
      </w:r>
      <w:r w:rsidR="00E12B49" w:rsidRPr="00E12B49">
        <w:t xml:space="preserve"> at 183–187.</w:t>
      </w:r>
      <w:r w:rsidR="00C0351D">
        <w:rPr>
          <w:szCs w:val="22"/>
        </w:rPr>
        <w:fldChar w:fldCharType="end"/>
      </w:r>
    </w:p>
  </w:footnote>
  <w:footnote w:id="283">
    <w:p w14:paraId="3737ADC5" w14:textId="071C6EC0" w:rsidR="00C0351D" w:rsidRDefault="00C0351D">
      <w:pPr>
        <w:pStyle w:val="FootnoteText"/>
      </w:pPr>
      <w:r w:rsidRPr="00434672">
        <w:rPr>
          <w:rStyle w:val="FootnoteReference"/>
        </w:rPr>
        <w:footnoteRef/>
      </w:r>
      <w:r>
        <w:t xml:space="preserve"> </w:t>
      </w:r>
      <w:r w:rsidR="0062049F">
        <w:rPr>
          <w:szCs w:val="22"/>
        </w:rPr>
        <w:fldChar w:fldCharType="begin"/>
      </w:r>
      <w:r w:rsidR="00714ADF">
        <w:rPr>
          <w:szCs w:val="22"/>
        </w:rPr>
        <w:instrText xml:space="preserve"> ADDIN ZOTERO_ITEM CSL_CITATION {"citationID":"niDB9QJL","properties":{"formattedCitation":"{\\i{}Id.} at 190\\uc0\\u8211{}194.","plainCitation":"Id. at 190–194.","noteIndex":282},"citationItems":[{"id":7934,"uris":["http://zotero.org/users/10395840/items/ZMWABMC5"],"itemData":{"id":7934,"type":"legal_case","authority":"Kan: Supreme Court","container-title":"P.3d","number":"No. 125,092.","page":"168","title":"Rivera v. Schwab","volume":"512","issued":{"date-parts":[["2022",5,18]]}},"locator":"190-194","label":"page"}],"schema":"https://github.com/citation-style-language/schema/raw/master/csl-citation.json"} </w:instrText>
      </w:r>
      <w:r w:rsidR="0062049F">
        <w:rPr>
          <w:szCs w:val="22"/>
        </w:rPr>
        <w:fldChar w:fldCharType="separate"/>
      </w:r>
      <w:r w:rsidR="00E12B49" w:rsidRPr="00E12B49">
        <w:rPr>
          <w:i/>
          <w:iCs/>
        </w:rPr>
        <w:t>Id.</w:t>
      </w:r>
      <w:r w:rsidR="00E12B49" w:rsidRPr="00E12B49">
        <w:t xml:space="preserve"> at 190–194.</w:t>
      </w:r>
      <w:r w:rsidR="0062049F">
        <w:rPr>
          <w:szCs w:val="22"/>
        </w:rPr>
        <w:fldChar w:fldCharType="end"/>
      </w:r>
    </w:p>
  </w:footnote>
  <w:footnote w:id="284">
    <w:p w14:paraId="53E1D338" w14:textId="6778D66E" w:rsidR="0093342E" w:rsidRDefault="0093342E">
      <w:pPr>
        <w:pStyle w:val="FootnoteText"/>
      </w:pPr>
      <w:r w:rsidRPr="00434672">
        <w:rPr>
          <w:rStyle w:val="FootnoteReference"/>
        </w:rPr>
        <w:footnoteRef/>
      </w:r>
      <w:r>
        <w:t xml:space="preserve"> </w:t>
      </w:r>
      <w:r>
        <w:rPr>
          <w:szCs w:val="22"/>
        </w:rPr>
        <w:fldChar w:fldCharType="begin"/>
      </w:r>
      <w:r w:rsidR="00714ADF">
        <w:rPr>
          <w:szCs w:val="22"/>
        </w:rPr>
        <w:instrText xml:space="preserve"> ADDIN ZOTERO_ITEM CSL_CITATION {"citationID":"MBx7sEuK","properties":{"formattedCitation":"{\\i{}Id.} at 183\\uc0\\u8211{}187.","plainCitation":"Id. at 183–187.","noteIndex":283},"citationItems":[{"id":7934,"uris":["http://zotero.org/users/10395840/items/ZMWABMC5"],"itemData":{"id":7934,"type":"legal_case","authority":"Kan: Supreme Court","container-title":"P.3d","number":"No. 125,092.","page":"168","title":"Rivera v. Schwab","volume":"512","issued":{"date-parts":[["2022",5,18]]}},"locator":"183-187","label":"page"}],"schema":"https://github.com/citation-style-language/schema/raw/master/csl-citation.json"} </w:instrText>
      </w:r>
      <w:r>
        <w:rPr>
          <w:szCs w:val="22"/>
        </w:rPr>
        <w:fldChar w:fldCharType="separate"/>
      </w:r>
      <w:r w:rsidR="00E12B49" w:rsidRPr="00E12B49">
        <w:rPr>
          <w:i/>
          <w:iCs/>
        </w:rPr>
        <w:t>Id.</w:t>
      </w:r>
      <w:r w:rsidR="00E12B49" w:rsidRPr="00E12B49">
        <w:t xml:space="preserve"> at 183–187.</w:t>
      </w:r>
      <w:r>
        <w:rPr>
          <w:szCs w:val="22"/>
        </w:rPr>
        <w:fldChar w:fldCharType="end"/>
      </w:r>
    </w:p>
  </w:footnote>
  <w:footnote w:id="285">
    <w:p w14:paraId="4BB87FE0" w14:textId="725C6558" w:rsidR="00BE159C" w:rsidRDefault="00BE159C">
      <w:pPr>
        <w:pStyle w:val="FootnoteText"/>
      </w:pPr>
      <w:r w:rsidRPr="00434672">
        <w:rPr>
          <w:rStyle w:val="FootnoteReference"/>
        </w:rPr>
        <w:footnoteRef/>
      </w:r>
      <w:r>
        <w:t xml:space="preserve"> </w:t>
      </w:r>
      <w:r w:rsidR="009B1829" w:rsidRPr="009B1829">
        <w:rPr>
          <w:i/>
          <w:iCs/>
        </w:rPr>
        <w:t>See</w:t>
      </w:r>
      <w:r w:rsidR="001E0589">
        <w:rPr>
          <w:i/>
          <w:iCs/>
        </w:rPr>
        <w:t xml:space="preserve"> </w:t>
      </w:r>
      <w:r w:rsidR="001E0589">
        <w:rPr>
          <w:i/>
          <w:iCs/>
        </w:rPr>
        <w:fldChar w:fldCharType="begin"/>
      </w:r>
      <w:r w:rsidR="00714ADF">
        <w:rPr>
          <w:i/>
          <w:iCs/>
        </w:rPr>
        <w:instrText xml:space="preserve"> ADDIN ZOTERO_ITEM CSL_CITATION {"citationID":"VR3PzEMY","properties":{"formattedCitation":"Steinhardt v. New Jersey Redistricting Commission, 249 N.J. 561 (2021).","plainCitation":"Steinhardt v. New Jersey Redistricting Commission, 249 N.J. 561 (2021).","noteIndex":284},"citationItems":[{"id":7938,"uris":["http://zotero.org/users/10395840/items/ASNSYPNG"],"itemData":{"id":7938,"type":"legal_case","container-title":"N.J.","number":"No.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1E0589">
        <w:rPr>
          <w:i/>
          <w:iCs/>
        </w:rPr>
        <w:fldChar w:fldCharType="separate"/>
      </w:r>
      <w:r w:rsidR="00E12B49">
        <w:rPr>
          <w:i/>
          <w:iCs/>
          <w:noProof/>
        </w:rPr>
        <w:t>Steinhardt v. New Jersey Redistricting Commission, 249 N.J. 561 (2021).</w:t>
      </w:r>
      <w:r w:rsidR="001E0589">
        <w:rPr>
          <w:i/>
          <w:iCs/>
        </w:rPr>
        <w:fldChar w:fldCharType="end"/>
      </w:r>
    </w:p>
  </w:footnote>
  <w:footnote w:id="286">
    <w:p w14:paraId="4F508524" w14:textId="5D471057" w:rsidR="00E87A6A" w:rsidRDefault="00E87A6A">
      <w:pPr>
        <w:pStyle w:val="FootnoteText"/>
      </w:pPr>
      <w:r w:rsidRPr="00434672">
        <w:rPr>
          <w:rStyle w:val="FootnoteReference"/>
        </w:rPr>
        <w:footnoteRef/>
      </w:r>
      <w:r w:rsidR="006A7835">
        <w:rPr>
          <w:i/>
          <w:iCs/>
        </w:rPr>
        <w:t xml:space="preserve"> </w:t>
      </w:r>
      <w:r w:rsidR="006A7835">
        <w:rPr>
          <w:i/>
          <w:iCs/>
        </w:rPr>
        <w:fldChar w:fldCharType="begin"/>
      </w:r>
      <w:r w:rsidR="00714ADF">
        <w:rPr>
          <w:i/>
          <w:iCs/>
        </w:rPr>
        <w:instrText xml:space="preserve"> ADDIN ZOTERO_ITEM CSL_CITATION {"citationID":"lMhPsgyS","properties":{"formattedCitation":"{\\i{}Id.} at 305\\uc0\\u8211{}306.","plainCitation":"Id. at 305–306.","dontUpdate":true,"noteIndex":285},"citationItems":[{"id":7938,"uris":["http://zotero.org/users/10395840/items/ASNSYPNG"],"itemData":{"id":7938,"type":"legal_case","container-title":"N.J.","number":"No. 086587","page":"561","title":"Steinhardt v. New Jersey Redistricting Commission","volume":"249","issued":{"date-parts":[["2021",12,30]]}},"locator":"305-306","label":"page"}],"schema":"https://github.com/citation-style-language/schema/raw/master/csl-citation.json"} </w:instrText>
      </w:r>
      <w:r w:rsidR="006A7835">
        <w:rPr>
          <w:i/>
          <w:iCs/>
        </w:rPr>
        <w:fldChar w:fldCharType="separate"/>
      </w:r>
      <w:r w:rsidR="00AB34D1" w:rsidRPr="00AB34D1">
        <w:rPr>
          <w:i/>
          <w:iCs/>
        </w:rPr>
        <w:t>Id.</w:t>
      </w:r>
      <w:r w:rsidR="00AB34D1" w:rsidRPr="00AB34D1">
        <w:t xml:space="preserve"> at </w:t>
      </w:r>
      <w:r w:rsidR="002435B9">
        <w:t>571</w:t>
      </w:r>
      <w:r w:rsidR="00AB34D1" w:rsidRPr="00AB34D1">
        <w:t>–</w:t>
      </w:r>
      <w:r w:rsidR="002435B9">
        <w:t>76</w:t>
      </w:r>
      <w:r w:rsidR="00AB34D1" w:rsidRPr="00AB34D1">
        <w:t>.</w:t>
      </w:r>
      <w:r w:rsidR="006A7835">
        <w:rPr>
          <w:i/>
          <w:iCs/>
        </w:rPr>
        <w:fldChar w:fldCharType="end"/>
      </w:r>
      <w:r w:rsidR="006A7835">
        <w:rPr>
          <w:i/>
          <w:iCs/>
        </w:rPr>
        <w:t xml:space="preserve"> </w:t>
      </w:r>
      <w:r w:rsidR="006A7835">
        <w:rPr>
          <w:i/>
          <w:iCs/>
        </w:rPr>
        <w:fldChar w:fldCharType="begin"/>
      </w:r>
      <w:r w:rsidR="00714ADF">
        <w:rPr>
          <w:i/>
          <w:iCs/>
        </w:rPr>
        <w:instrText xml:space="preserve"> ADDIN ZOTERO_ITEM CSL_CITATION {"citationID":"vuAj3HeQ","properties":{"formattedCitation":"{\\i{}Id.}","plainCitation":"Id.","noteIndex":285},"citationItems":[{"id":7938,"uris":["http://zotero.org/users/10395840/items/ASNSYPNG"],"itemData":{"id":7938,"type":"legal_case","container-title":"N.J.","number":"No. 086587","page":"561","title":"Steinhardt v. New Jersey Redistricting Commission","volume":"249","issued":{"date-parts":[["2021",12,30]]}},"locator":"305-306","label":"page"}],"schema":"https://github.com/citation-style-language/schema/raw/master/csl-citation.json"} </w:instrText>
      </w:r>
      <w:r w:rsidR="006A7835">
        <w:rPr>
          <w:i/>
          <w:iCs/>
        </w:rPr>
        <w:fldChar w:fldCharType="separate"/>
      </w:r>
      <w:r w:rsidR="00E12B49" w:rsidRPr="00E12B49">
        <w:rPr>
          <w:i/>
          <w:iCs/>
        </w:rPr>
        <w:t>Id.</w:t>
      </w:r>
      <w:r w:rsidR="006A7835">
        <w:rPr>
          <w:i/>
          <w:iCs/>
        </w:rPr>
        <w:fldChar w:fldCharType="end"/>
      </w:r>
    </w:p>
  </w:footnote>
  <w:footnote w:id="287">
    <w:p w14:paraId="09EAA406" w14:textId="39C43117" w:rsidR="00CB1F2B" w:rsidRPr="00EC4F7B" w:rsidRDefault="00CB1F2B" w:rsidP="00FD0244">
      <w:pPr>
        <w:pStyle w:val="FootnoteText"/>
        <w:rPr>
          <w:szCs w:val="22"/>
        </w:rPr>
      </w:pPr>
      <w:r w:rsidRPr="00434672">
        <w:rPr>
          <w:rStyle w:val="FootnoteReference"/>
        </w:rPr>
        <w:footnoteRef/>
      </w:r>
      <w:r w:rsidRPr="00EC4F7B">
        <w:rPr>
          <w:szCs w:val="22"/>
        </w:rPr>
        <w:t xml:space="preserve"> This quote was said orally and reported in multiple news outlets. </w:t>
      </w:r>
      <w:r w:rsidR="00FD0244">
        <w:rPr>
          <w:szCs w:val="22"/>
        </w:rPr>
        <w:fldChar w:fldCharType="begin"/>
      </w:r>
      <w:r w:rsidR="00714ADF">
        <w:rPr>
          <w:szCs w:val="22"/>
        </w:rPr>
        <w:instrText xml:space="preserve"> ADDIN ZOTERO_ITEM CSL_CITATION {"citationID":"SrxX6NsX","properties":{"formattedCitation":"Matt Friedman, {\\i{}New Jersey Supreme Court asks Wallace to elaborate on redistricting decision}, {\\scaps Politico}, Jan. 4, 2022, https://www.politico.com/states/new-jersey/whiteboard/2022/01/04/new-jersey-supreme-court-asks-wallace-to-elaborate-on-redistricting-decision-1404229 (last visited Dec 23, 2022).","plainCitation":"Matt Friedman, New Jersey Supreme Court asks Wallace to elaborate on redistricting decision, Politico, Jan. 4, 2022, https://www.politico.com/states/new-jersey/whiteboard/2022/01/04/new-jersey-supreme-court-asks-wallace-to-elaborate-on-redistricting-decision-1404229 (last visited Dec 23, 2022).","noteIndex":286},"citationItems":[{"id":7936,"uris":["http://zotero.org/users/10395840/items/YLCGZU7I"],"itemData":{"id":7936,"type":"article-newspaper","container-title":"Politico","title":"New Jersey Supreme Court asks Wallace to elaborate on redistricting decision","URL":"https://www.politico.com/states/new-jersey/whiteboard/2022/01/04/new-jersey-supreme-court-asks-wallace-to-elaborate-on-redistricting-decision-1404229","author":[{"family":"Friedman","given":"Matt"}],"accessed":{"date-parts":[["2022",12,23]]},"issued":{"date-parts":[["2022",1,4]]}}}],"schema":"https://github.com/citation-style-language/schema/raw/master/csl-citation.json"} </w:instrText>
      </w:r>
      <w:r w:rsidR="00FD0244">
        <w:rPr>
          <w:szCs w:val="22"/>
        </w:rPr>
        <w:fldChar w:fldCharType="separate"/>
      </w:r>
      <w:r w:rsidR="00E12B49" w:rsidRPr="00E12B49">
        <w:t xml:space="preserve">Matt Friedman, </w:t>
      </w:r>
      <w:r w:rsidR="00E12B49" w:rsidRPr="00E12B49">
        <w:rPr>
          <w:i/>
          <w:iCs/>
        </w:rPr>
        <w:t>New Jersey Supreme Court asks Wallace to elaborate on redistricting decision</w:t>
      </w:r>
      <w:r w:rsidR="00E12B49" w:rsidRPr="00E12B49">
        <w:t xml:space="preserve">, </w:t>
      </w:r>
      <w:r w:rsidR="00E12B49" w:rsidRPr="00E12B49">
        <w:rPr>
          <w:smallCaps/>
        </w:rPr>
        <w:t>Politico</w:t>
      </w:r>
      <w:r w:rsidR="00E12B49" w:rsidRPr="00E12B49">
        <w:t>, Jan. 4, 2022, https://www.politico.com/states/new-jersey/whiteboard/2022/01/04/new-jersey-supreme-court-asks-wallace-to-elaborate-on-redistricting-decision-1404229 (last visited Dec 23, 2022).</w:t>
      </w:r>
      <w:r w:rsidR="00FD0244">
        <w:rPr>
          <w:szCs w:val="22"/>
        </w:rPr>
        <w:fldChar w:fldCharType="end"/>
      </w:r>
    </w:p>
  </w:footnote>
  <w:footnote w:id="288">
    <w:p w14:paraId="257EBC2D" w14:textId="18D24AEF" w:rsidR="00CF6BD8" w:rsidRPr="00EC4F7B" w:rsidRDefault="00CF6BD8">
      <w:pPr>
        <w:pStyle w:val="FootnoteText"/>
        <w:rPr>
          <w:szCs w:val="22"/>
        </w:rPr>
      </w:pPr>
      <w:r w:rsidRPr="00434672">
        <w:rPr>
          <w:rStyle w:val="FootnoteReference"/>
        </w:rPr>
        <w:footnoteRef/>
      </w:r>
      <w:r w:rsidRPr="00EC4F7B">
        <w:rPr>
          <w:szCs w:val="22"/>
        </w:rPr>
        <w:t xml:space="preserve"> </w:t>
      </w:r>
      <w:r w:rsidR="00AA4670">
        <w:rPr>
          <w:szCs w:val="22"/>
        </w:rPr>
        <w:fldChar w:fldCharType="begin"/>
      </w:r>
      <w:r w:rsidR="00714ADF">
        <w:rPr>
          <w:szCs w:val="22"/>
        </w:rPr>
        <w:instrText xml:space="preserve"> ADDIN ZOTERO_ITEM CSL_CITATION {"citationID":"oFLVwhcL","properties":{"formattedCitation":"Steinhardt v. New Jersey Redistricting Commission, {\\i{}supra} note 284.","plainCitation":"Steinhardt v. New Jersey Redistricting Commission, supra note 284.","noteIndex":287},"citationItems":[{"id":7938,"uris":["http://zotero.org/users/10395840/items/ASNSYPNG"],"itemData":{"id":7938,"type":"legal_case","container-title":"N.J.","number":"No.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AA4670">
        <w:rPr>
          <w:szCs w:val="22"/>
        </w:rPr>
        <w:fldChar w:fldCharType="separate"/>
      </w:r>
      <w:r w:rsidR="00E12B49" w:rsidRPr="00E12B49">
        <w:t xml:space="preserve">Steinhardt v. New Jersey Redistricting Commission, </w:t>
      </w:r>
      <w:r w:rsidR="00E12B49" w:rsidRPr="00E12B49">
        <w:rPr>
          <w:i/>
          <w:iCs/>
        </w:rPr>
        <w:t>supra</w:t>
      </w:r>
      <w:r w:rsidR="00E12B49" w:rsidRPr="00E12B49">
        <w:t xml:space="preserve"> note 284.</w:t>
      </w:r>
      <w:r w:rsidR="00AA4670">
        <w:rPr>
          <w:szCs w:val="22"/>
        </w:rPr>
        <w:fldChar w:fldCharType="end"/>
      </w:r>
    </w:p>
  </w:footnote>
  <w:footnote w:id="289">
    <w:p w14:paraId="10E21D73" w14:textId="508C4902" w:rsidR="00A407D2" w:rsidRDefault="00A407D2">
      <w:pPr>
        <w:pStyle w:val="FootnoteText"/>
      </w:pPr>
      <w:r w:rsidRPr="00434672">
        <w:rPr>
          <w:rStyle w:val="FootnoteReference"/>
        </w:rPr>
        <w:footnoteRef/>
      </w:r>
      <w:r>
        <w:t xml:space="preserve"> </w:t>
      </w:r>
      <w:r>
        <w:rPr>
          <w:szCs w:val="22"/>
        </w:rPr>
        <w:fldChar w:fldCharType="begin"/>
      </w:r>
      <w:r w:rsidR="00714ADF">
        <w:rPr>
          <w:szCs w:val="22"/>
        </w:rPr>
        <w:instrText xml:space="preserve"> ADDIN ZOTERO_ITEM CSL_CITATION {"citationID":"afbi9ovns8","properties":{"formattedCitation":"{\\i{}Id.} at 568.","plainCitation":"Id. at 568.","noteIndex":288},"citationItems":[{"id":7938,"uris":["http://zotero.org/users/10395840/items/ASNSYPNG"],"itemData":{"id":7938,"type":"legal_case","container-title":"N.J.","number":"No. 086587","page":"561","title":"Steinhardt v. New Jersey Redistricting Commission","volume":"249","issued":{"date-parts":[["2021",12,30]]}},"locator":"568","label":"page"}],"schema":"https://github.com/citation-style-language/schema/raw/master/csl-citation.json"} </w:instrText>
      </w:r>
      <w:r>
        <w:rPr>
          <w:szCs w:val="22"/>
        </w:rPr>
        <w:fldChar w:fldCharType="separate"/>
      </w:r>
      <w:r w:rsidR="00E12B49" w:rsidRPr="00E12B49">
        <w:rPr>
          <w:i/>
          <w:iCs/>
        </w:rPr>
        <w:t>Id.</w:t>
      </w:r>
      <w:r w:rsidR="00E12B49" w:rsidRPr="00E12B49">
        <w:t xml:space="preserve"> at 568.</w:t>
      </w:r>
      <w:r>
        <w:rPr>
          <w:szCs w:val="22"/>
        </w:rPr>
        <w:fldChar w:fldCharType="end"/>
      </w:r>
    </w:p>
  </w:footnote>
  <w:footnote w:id="290">
    <w:p w14:paraId="09A333E1" w14:textId="5BD2F62A" w:rsidR="00CB1F2B" w:rsidRPr="00EC4F7B" w:rsidRDefault="00CB1F2B" w:rsidP="00E453A9">
      <w:pPr>
        <w:pStyle w:val="FootnoteText"/>
        <w:rPr>
          <w:szCs w:val="22"/>
        </w:rPr>
      </w:pPr>
      <w:r w:rsidRPr="00434672">
        <w:rPr>
          <w:rStyle w:val="FootnoteReference"/>
        </w:rPr>
        <w:footnoteRef/>
      </w:r>
      <w:r w:rsidRPr="00EC4F7B">
        <w:rPr>
          <w:szCs w:val="22"/>
        </w:rPr>
        <w:t xml:space="preserve"> </w:t>
      </w:r>
      <w:r w:rsidR="007E2A8B">
        <w:rPr>
          <w:szCs w:val="22"/>
        </w:rPr>
        <w:fldChar w:fldCharType="begin"/>
      </w:r>
      <w:r w:rsidR="00714ADF">
        <w:rPr>
          <w:szCs w:val="22"/>
        </w:rPr>
        <w:instrText xml:space="preserve"> ADDIN ZOTERO_ITEM CSL_CITATION {"citationID":"XCbzQniC","properties":{"formattedCitation":"Steinhardt v. New Jersey Redistricting Commission, {\\i{}supra} note 284.","plainCitation":"Steinhardt v. New Jersey Redistricting Commission, supra note 284.","noteIndex":289},"citationItems":[{"id":7938,"uris":["http://zotero.org/users/10395840/items/ASNSYPNG"],"itemData":{"id":7938,"type":"legal_case","container-title":"N.J.","number":"No.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7E2A8B">
        <w:rPr>
          <w:szCs w:val="22"/>
        </w:rPr>
        <w:fldChar w:fldCharType="separate"/>
      </w:r>
      <w:r w:rsidR="00E12B49" w:rsidRPr="00E12B49">
        <w:t xml:space="preserve">Steinhardt v. New Jersey Redistricting Commission, </w:t>
      </w:r>
      <w:r w:rsidR="00E12B49" w:rsidRPr="00E12B49">
        <w:rPr>
          <w:i/>
          <w:iCs/>
        </w:rPr>
        <w:t>supra</w:t>
      </w:r>
      <w:r w:rsidR="00E12B49" w:rsidRPr="00E12B49">
        <w:t xml:space="preserve"> note 284.</w:t>
      </w:r>
      <w:r w:rsidR="007E2A8B">
        <w:rPr>
          <w:szCs w:val="22"/>
        </w:rPr>
        <w:fldChar w:fldCharType="end"/>
      </w:r>
      <w:r w:rsidR="00A40326">
        <w:rPr>
          <w:szCs w:val="22"/>
        </w:rPr>
        <w:t xml:space="preserve"> </w:t>
      </w:r>
      <w:r w:rsidRPr="00EC4F7B">
        <w:rPr>
          <w:szCs w:val="22"/>
        </w:rPr>
        <w:t>Am. Compl. ¶¶ 7, 8, 101</w:t>
      </w:r>
    </w:p>
    <w:p w14:paraId="5509ECF8" w14:textId="77777777" w:rsidR="00CB1F2B" w:rsidRPr="00EC4F7B" w:rsidRDefault="00CB1F2B" w:rsidP="00E453A9">
      <w:pPr>
        <w:pStyle w:val="FootnoteText"/>
        <w:rPr>
          <w:szCs w:val="22"/>
        </w:rPr>
      </w:pPr>
      <w:r w:rsidRPr="00EC4F7B">
        <w:rPr>
          <w:szCs w:val="22"/>
        </w:rPr>
        <w:t>https://redistricting.lls.edu/wp-content/uploads/NJ-njrc-20220203-order-dismissing-case.pdf</w:t>
      </w:r>
    </w:p>
  </w:footnote>
  <w:footnote w:id="291">
    <w:p w14:paraId="178EF2EA" w14:textId="04ABBC59" w:rsidR="00CF1206" w:rsidRDefault="00CF1206">
      <w:pPr>
        <w:pStyle w:val="FootnoteText"/>
      </w:pPr>
      <w:r w:rsidRPr="00434672">
        <w:rPr>
          <w:rStyle w:val="FootnoteReference"/>
        </w:rPr>
        <w:footnoteRef/>
      </w:r>
      <w:r>
        <w:t xml:space="preserve"> </w:t>
      </w:r>
      <w:r>
        <w:rPr>
          <w:i/>
          <w:iCs/>
        </w:rPr>
        <w:t xml:space="preserve">Supra </w:t>
      </w:r>
      <w:r>
        <w:t>Table 1.</w:t>
      </w:r>
    </w:p>
  </w:footnote>
  <w:footnote w:id="292">
    <w:p w14:paraId="13F0A2D1" w14:textId="47058DE7" w:rsidR="00CF1206" w:rsidRDefault="00CF1206">
      <w:pPr>
        <w:pStyle w:val="FootnoteText"/>
      </w:pPr>
      <w:r w:rsidRPr="00434672">
        <w:rPr>
          <w:rStyle w:val="FootnoteReference"/>
        </w:rPr>
        <w:footnoteRef/>
      </w:r>
      <w:r>
        <w:t xml:space="preserve"> </w:t>
      </w:r>
      <w:r>
        <w:rPr>
          <w:szCs w:val="22"/>
        </w:rPr>
        <w:fldChar w:fldCharType="begin"/>
      </w:r>
      <w:r w:rsidR="00714ADF">
        <w:rPr>
          <w:szCs w:val="22"/>
        </w:rPr>
        <w:instrText xml:space="preserve"> ADDIN ZOTERO_ITEM CSL_CITATION {"citationID":"a1g65gome27","properties":{"formattedCitation":"Steinhardt v. New Jersey Redistricting Commission, {\\i{}supra} note 284 at 575\\uc0\\u8211{}580.","plainCitation":"Steinhardt v. New Jersey Redistricting Commission, supra note 284 at 575–580.","noteIndex":291},"citationItems":[{"id":7938,"uris":["http://zotero.org/users/10395840/items/ASNSYPNG"],"itemData":{"id":7938,"type":"legal_case","container-title":"N.J.","number":"No. 086587","page":"561","title":"Steinhardt v. New Jersey Redistricting Commission","volume":"249","issued":{"date-parts":[["2021",12,30]]}},"locator":"575-580","label":"page"}],"schema":"https://github.com/citation-style-language/schema/raw/master/csl-citation.json"} </w:instrText>
      </w:r>
      <w:r>
        <w:rPr>
          <w:szCs w:val="22"/>
        </w:rPr>
        <w:fldChar w:fldCharType="separate"/>
      </w:r>
      <w:r w:rsidR="00E12B49" w:rsidRPr="00E12B49">
        <w:t xml:space="preserve">Steinhardt v. New Jersey Redistricting Commission, </w:t>
      </w:r>
      <w:r w:rsidR="00E12B49" w:rsidRPr="00E12B49">
        <w:rPr>
          <w:i/>
          <w:iCs/>
        </w:rPr>
        <w:t>supra</w:t>
      </w:r>
      <w:r w:rsidR="00E12B49" w:rsidRPr="00E12B49">
        <w:t xml:space="preserve"> note 284 at 575–580.</w:t>
      </w:r>
      <w:r>
        <w:rPr>
          <w:szCs w:val="22"/>
        </w:rPr>
        <w:fldChar w:fldCharType="end"/>
      </w:r>
    </w:p>
  </w:footnote>
  <w:footnote w:id="293">
    <w:p w14:paraId="78D4C2B4" w14:textId="77777777" w:rsidR="00CB1F2B" w:rsidRPr="00EC4F7B" w:rsidRDefault="00CB1F2B" w:rsidP="00E453A9">
      <w:pPr>
        <w:pStyle w:val="FootnoteText"/>
        <w:rPr>
          <w:szCs w:val="22"/>
        </w:rPr>
      </w:pPr>
      <w:r w:rsidRPr="00434672">
        <w:rPr>
          <w:rStyle w:val="FootnoteReference"/>
        </w:rPr>
        <w:footnoteRef/>
      </w:r>
      <w:r w:rsidRPr="00EC4F7B">
        <w:rPr>
          <w:szCs w:val="22"/>
        </w:rPr>
        <w:t xml:space="preserve"> N.J. Const. art. II, § 2, ¶¶ 7, 9</w:t>
      </w:r>
    </w:p>
  </w:footnote>
  <w:footnote w:id="294">
    <w:p w14:paraId="7B346BC8" w14:textId="72316487" w:rsidR="00AB34D1" w:rsidRDefault="00AB34D1">
      <w:pPr>
        <w:pStyle w:val="FootnoteText"/>
      </w:pPr>
      <w:r w:rsidRPr="00434672">
        <w:rPr>
          <w:rStyle w:val="FootnoteReference"/>
        </w:rPr>
        <w:footnoteRef/>
      </w:r>
      <w:r>
        <w:t xml:space="preserve"> </w:t>
      </w:r>
      <w:r w:rsidR="00B91125">
        <w:rPr>
          <w:szCs w:val="22"/>
        </w:rPr>
        <w:fldChar w:fldCharType="begin"/>
      </w:r>
      <w:r w:rsidR="00714ADF">
        <w:rPr>
          <w:szCs w:val="22"/>
        </w:rPr>
        <w:instrText xml:space="preserve"> ADDIN ZOTERO_ITEM CSL_CITATION {"citationID":"a29n1rn69ro","properties":{"formattedCitation":"Steinhardt v. New Jersey Redistricting Commission, {\\i{}supra} note 284 at 580.","plainCitation":"Steinhardt v. New Jersey Redistricting Commission, supra note 284 at 580.","noteIndex":293},"citationItems":[{"id":7938,"uris":["http://zotero.org/users/10395840/items/ASNSYPNG"],"itemData":{"id":7938,"type":"legal_case","container-title":"N.J.","number":"No. 086587","page":"561","title":"Steinhardt v. New Jersey Redistricting Commission","volume":"249","issued":{"date-parts":[["2021",12,30]]}},"locator":"580","label":"page"}],"schema":"https://github.com/citation-style-language/schema/raw/master/csl-citation.json"} </w:instrText>
      </w:r>
      <w:r w:rsidR="00B91125">
        <w:rPr>
          <w:szCs w:val="22"/>
        </w:rPr>
        <w:fldChar w:fldCharType="separate"/>
      </w:r>
      <w:r w:rsidR="00E12B49" w:rsidRPr="00E12B49">
        <w:t xml:space="preserve">Steinhardt v. New Jersey Redistricting Commission, </w:t>
      </w:r>
      <w:r w:rsidR="00E12B49" w:rsidRPr="00E12B49">
        <w:rPr>
          <w:i/>
          <w:iCs/>
        </w:rPr>
        <w:t>supra</w:t>
      </w:r>
      <w:r w:rsidR="00E12B49" w:rsidRPr="00E12B49">
        <w:t xml:space="preserve"> note 284 at 580.</w:t>
      </w:r>
      <w:r w:rsidR="00B91125">
        <w:rPr>
          <w:szCs w:val="22"/>
        </w:rPr>
        <w:fldChar w:fldCharType="end"/>
      </w:r>
    </w:p>
  </w:footnote>
  <w:footnote w:id="295">
    <w:p w14:paraId="41146066" w14:textId="5AC6C88E" w:rsidR="00AB34D1" w:rsidRDefault="00AB34D1">
      <w:pPr>
        <w:pStyle w:val="FootnoteText"/>
      </w:pPr>
      <w:r w:rsidRPr="00434672">
        <w:rPr>
          <w:rStyle w:val="FootnoteReference"/>
        </w:rPr>
        <w:footnoteRef/>
      </w:r>
      <w:r>
        <w:t xml:space="preserve"> </w:t>
      </w:r>
      <w:r w:rsidR="00B91125">
        <w:rPr>
          <w:szCs w:val="22"/>
        </w:rPr>
        <w:fldChar w:fldCharType="begin"/>
      </w:r>
      <w:r w:rsidR="00714ADF">
        <w:rPr>
          <w:szCs w:val="22"/>
        </w:rPr>
        <w:instrText xml:space="preserve"> ADDIN ZOTERO_ITEM CSL_CITATION {"citationID":"ag6ba1gh5v","properties":{"formattedCitation":"{\\i{}Id.}","plainCitation":"Id.","noteIndex":294},"citationItems":[{"id":7938,"uris":["http://zotero.org/users/10395840/items/ASNSYPNG"],"itemData":{"id":7938,"type":"legal_case","container-title":"N.J.","number":"No. 086587","page":"561","title":"Steinhardt v. New Jersey Redistricting Commission","volume":"249","issued":{"date-parts":[["2021",12,30]]}},"locator":"580","label":"page"}],"schema":"https://github.com/citation-style-language/schema/raw/master/csl-citation.json"} </w:instrText>
      </w:r>
      <w:r w:rsidR="00B91125">
        <w:rPr>
          <w:szCs w:val="22"/>
        </w:rPr>
        <w:fldChar w:fldCharType="separate"/>
      </w:r>
      <w:r w:rsidR="00E12B49" w:rsidRPr="00E12B49">
        <w:rPr>
          <w:i/>
          <w:iCs/>
        </w:rPr>
        <w:t>Id.</w:t>
      </w:r>
      <w:r w:rsidR="00B91125">
        <w:rPr>
          <w:szCs w:val="22"/>
        </w:rPr>
        <w:fldChar w:fldCharType="end"/>
      </w:r>
    </w:p>
  </w:footnote>
  <w:footnote w:id="296">
    <w:p w14:paraId="34D655DA" w14:textId="6B45D7F9" w:rsidR="00D45FB3" w:rsidRDefault="00D45FB3">
      <w:pPr>
        <w:pStyle w:val="FootnoteText"/>
      </w:pPr>
      <w:r w:rsidRPr="00434672">
        <w:rPr>
          <w:rStyle w:val="FootnoteReference"/>
        </w:rPr>
        <w:footnoteRef/>
      </w:r>
      <w:r>
        <w:t xml:space="preserve"> </w:t>
      </w:r>
      <w:r w:rsidR="002A6838">
        <w:fldChar w:fldCharType="begin"/>
      </w:r>
      <w:r w:rsidR="00714ADF">
        <w:instrText xml:space="preserve"> ADDIN ZOTERO_ITEM CSL_CITATION {"citationID":"a2qatgn9qjs","properties":{"formattedCitation":"View Adopted 2022 Map, {\\scaps NJ Redistricting Commission}, https://www.njredistrictingcommission.org/adoption2022map.asp (last visited Jan 7, 2023).","plainCitation":"View Adopted 2022 Map, NJ Redistricting Commission, https://www.njredistrictingcommission.org/adoption2022map.asp (last visited Jan 7, 2023).","noteIndex":295},"citationItems":[{"id":8166,"uris":["http://zotero.org/users/10395840/items/324A6KIB"],"itemData":{"id":8166,"type":"webpage","container-title":"NJ Redistricting Commission","title":"View Adopted 2022 Map","URL":"https://www.njredistrictingcommission.org/adoption2022map.asp","accessed":{"date-parts":[["2023",1,7]]}}}],"schema":"https://github.com/citation-style-language/schema/raw/master/csl-citation.json"} </w:instrText>
      </w:r>
      <w:r w:rsidR="002A6838">
        <w:fldChar w:fldCharType="separate"/>
      </w:r>
      <w:r w:rsidR="00E12B49" w:rsidRPr="00E12B49">
        <w:t xml:space="preserve">View Adopted 2022 Map, </w:t>
      </w:r>
      <w:r w:rsidR="00E12B49" w:rsidRPr="00E12B49">
        <w:rPr>
          <w:smallCaps/>
        </w:rPr>
        <w:t>NJ Redistricting Commission</w:t>
      </w:r>
      <w:r w:rsidR="00E12B49" w:rsidRPr="00E12B49">
        <w:t>, https://www.njredistrictingcommission.org/adoption2022map.asp (last visited Jan 7, 2023).</w:t>
      </w:r>
      <w:r w:rsidR="002A6838">
        <w:fldChar w:fldCharType="end"/>
      </w:r>
    </w:p>
  </w:footnote>
  <w:footnote w:id="297">
    <w:p w14:paraId="0986D575" w14:textId="7541D449" w:rsidR="00AB34D1" w:rsidRDefault="00AB34D1">
      <w:pPr>
        <w:pStyle w:val="FootnoteText"/>
      </w:pPr>
      <w:r w:rsidRPr="00434672">
        <w:rPr>
          <w:rStyle w:val="FootnoteReference"/>
        </w:rPr>
        <w:footnoteRef/>
      </w:r>
      <w:r>
        <w:t xml:space="preserve"> </w:t>
      </w:r>
      <w:r w:rsidR="008E2CE6">
        <w:rPr>
          <w:szCs w:val="22"/>
        </w:rPr>
        <w:fldChar w:fldCharType="begin"/>
      </w:r>
      <w:r w:rsidR="00714ADF">
        <w:rPr>
          <w:szCs w:val="22"/>
        </w:rPr>
        <w:instrText xml:space="preserve"> ADDIN ZOTERO_ITEM CSL_CITATION {"citationID":"a1l3veusfo0","properties":{"formattedCitation":"Steinhardt v. New Jersey Redistricting Commission, {\\i{}supra} note 284 at 580.","plainCitation":"Steinhardt v. New Jersey Redistricting Commission, supra note 284 at 580.","noteIndex":296},"citationItems":[{"id":7938,"uris":["http://zotero.org/users/10395840/items/ASNSYPNG"],"itemData":{"id":7938,"type":"legal_case","container-title":"N.J.","number":"No. 086587","page":"561","title":"Steinhardt v. New Jersey Redistricting Commission","volume":"249","issued":{"date-parts":[["2021",12,30]]}},"locator":"580","label":"page"}],"schema":"https://github.com/citation-style-language/schema/raw/master/csl-citation.json"} </w:instrText>
      </w:r>
      <w:r w:rsidR="008E2CE6">
        <w:rPr>
          <w:szCs w:val="22"/>
        </w:rPr>
        <w:fldChar w:fldCharType="separate"/>
      </w:r>
      <w:r w:rsidR="00E12B49" w:rsidRPr="00E12B49">
        <w:t xml:space="preserve">Steinhardt v. New Jersey Redistricting Commission, </w:t>
      </w:r>
      <w:r w:rsidR="00E12B49" w:rsidRPr="00E12B49">
        <w:rPr>
          <w:i/>
          <w:iCs/>
        </w:rPr>
        <w:t>supra</w:t>
      </w:r>
      <w:r w:rsidR="00E12B49" w:rsidRPr="00E12B49">
        <w:t xml:space="preserve"> note 284 at 580.</w:t>
      </w:r>
      <w:r w:rsidR="008E2CE6">
        <w:rPr>
          <w:szCs w:val="22"/>
        </w:rPr>
        <w:fldChar w:fldCharType="end"/>
      </w:r>
    </w:p>
  </w:footnote>
  <w:footnote w:id="298">
    <w:p w14:paraId="4791FF09" w14:textId="57E89B88" w:rsidR="00CB1F2B" w:rsidRPr="00EC4F7B" w:rsidRDefault="00CB1F2B">
      <w:pPr>
        <w:pStyle w:val="FootnoteText"/>
        <w:rPr>
          <w:szCs w:val="22"/>
        </w:rPr>
      </w:pPr>
      <w:r w:rsidRPr="00434672">
        <w:rPr>
          <w:rStyle w:val="FootnoteReference"/>
        </w:rPr>
        <w:footnoteRef/>
      </w:r>
      <w:r w:rsidRPr="00EC4F7B">
        <w:rPr>
          <w:szCs w:val="22"/>
        </w:rPr>
        <w:t xml:space="preserve"> </w:t>
      </w:r>
      <w:r w:rsidR="00A40326">
        <w:rPr>
          <w:szCs w:val="22"/>
        </w:rPr>
        <w:fldChar w:fldCharType="begin"/>
      </w:r>
      <w:r w:rsidR="00714ADF">
        <w:rPr>
          <w:szCs w:val="22"/>
        </w:rPr>
        <w:instrText xml:space="preserve"> ADDIN ZOTERO_ITEM CSL_CITATION {"citationID":"jViMOaFO","properties":{"formattedCitation":"Gill v. Whitford, {\\i{}supra} note 38.","plainCitation":"Gill v. Whitford, supra note 38.","noteIndex":297},"citationItems":[{"id":7867,"uris":["http://zotero.org/users/10395840/items/RAM98DMG"],"itemData":{"id":7867,"type":"legal_case","container-title":"U.S.","page":"___","references":"g","title":"Gill v. Whitford","volume":"585","issued":{"date-parts":[["2018"]]}}}],"schema":"https://github.com/citation-style-language/schema/raw/master/csl-citation.json"} </w:instrText>
      </w:r>
      <w:r w:rsidR="00A40326">
        <w:rPr>
          <w:szCs w:val="22"/>
        </w:rPr>
        <w:fldChar w:fldCharType="separate"/>
      </w:r>
      <w:r w:rsidR="00E12B49" w:rsidRPr="00E12B49">
        <w:t xml:space="preserve">Gill v. Whitford, </w:t>
      </w:r>
      <w:r w:rsidR="00E12B49" w:rsidRPr="00E12B49">
        <w:rPr>
          <w:i/>
          <w:iCs/>
        </w:rPr>
        <w:t>supra</w:t>
      </w:r>
      <w:r w:rsidR="00E12B49" w:rsidRPr="00E12B49">
        <w:t xml:space="preserve"> note 38.</w:t>
      </w:r>
      <w:r w:rsidR="00A40326">
        <w:rPr>
          <w:szCs w:val="22"/>
        </w:rPr>
        <w:fldChar w:fldCharType="end"/>
      </w:r>
    </w:p>
  </w:footnote>
  <w:footnote w:id="299">
    <w:p w14:paraId="6E8A3F96" w14:textId="1B28357D" w:rsidR="008E2CE6" w:rsidRDefault="008E2CE6">
      <w:pPr>
        <w:pStyle w:val="FootnoteText"/>
      </w:pPr>
      <w:r w:rsidRPr="00434672">
        <w:rPr>
          <w:rStyle w:val="FootnoteReference"/>
        </w:rPr>
        <w:footnoteRef/>
      </w:r>
      <w:r>
        <w:t xml:space="preserve"> </w:t>
      </w:r>
      <w:r w:rsidR="00CF27BB">
        <w:t>Wis. Const. art. IV, § 3.</w:t>
      </w:r>
    </w:p>
  </w:footnote>
  <w:footnote w:id="300">
    <w:p w14:paraId="0E127B89" w14:textId="40817979" w:rsidR="00CF27BB" w:rsidRDefault="00CF27BB">
      <w:pPr>
        <w:pStyle w:val="FootnoteText"/>
      </w:pPr>
      <w:r w:rsidRPr="00434672">
        <w:rPr>
          <w:rStyle w:val="FootnoteReference"/>
        </w:rPr>
        <w:footnoteRef/>
      </w:r>
      <w:r w:rsidR="005D4FE9">
        <w:fldChar w:fldCharType="begin"/>
      </w:r>
      <w:r w:rsidR="00714ADF">
        <w:instrText xml:space="preserve"> ADDIN ZOTERO_ITEM CSL_CITATION {"citationID":"8BPElwlr","properties":{"formattedCitation":"Party control of Wisconsin state government, {\\scaps Ballotpedia}, https://ballotpedia.org/Party_control_of_Wisconsin_state_government (last visited Dec 24, 2022).","plainCitation":"Party control of Wisconsin state government, Ballotpedia, https://ballotpedia.org/Party_control_of_Wisconsin_state_government (last visited Dec 24, 2022).","noteIndex":299},"citationItems":[{"id":7972,"uris":["http://zotero.org/users/10395840/items/5XS8K3AQ"],"itemData":{"id":7972,"type":"webpage","container-title":"Ballotpedia","title":"Party control of Wisconsin state government","URL":"https://ballotpedia.org/Party_control_of_Wisconsin_state_government","accessed":{"date-parts":[["2022",12,24]]}}}],"schema":"https://github.com/citation-style-language/schema/raw/master/csl-citation.json"} </w:instrText>
      </w:r>
      <w:r w:rsidR="005D4FE9">
        <w:fldChar w:fldCharType="separate"/>
      </w:r>
      <w:r w:rsidR="00E12B49" w:rsidRPr="00E12B49">
        <w:t xml:space="preserve">Party control of Wisconsin state government, </w:t>
      </w:r>
      <w:r w:rsidR="00E12B49" w:rsidRPr="00E12B49">
        <w:rPr>
          <w:smallCaps/>
        </w:rPr>
        <w:t>Ballotpedia</w:t>
      </w:r>
      <w:r w:rsidR="00E12B49" w:rsidRPr="00E12B49">
        <w:t>, https://ballotpedia.org/Party_control_of_Wisconsin_state_government (last visited Dec 24, 2022).</w:t>
      </w:r>
      <w:r w:rsidR="005D4FE9">
        <w:fldChar w:fldCharType="end"/>
      </w:r>
    </w:p>
  </w:footnote>
  <w:footnote w:id="301">
    <w:p w14:paraId="61086F13" w14:textId="0B27C7BD" w:rsidR="00AD09D0" w:rsidRDefault="00AD09D0">
      <w:pPr>
        <w:pStyle w:val="FootnoteText"/>
      </w:pPr>
      <w:r w:rsidRPr="00434672">
        <w:rPr>
          <w:rStyle w:val="FootnoteReference"/>
        </w:rPr>
        <w:footnoteRef/>
      </w:r>
      <w:r>
        <w:t xml:space="preserve"> </w:t>
      </w:r>
      <w:r w:rsidR="009C5262">
        <w:fldChar w:fldCharType="begin"/>
      </w:r>
      <w:r w:rsidR="00714ADF">
        <w:instrText xml:space="preserve"> ADDIN ZOTERO_ITEM CSL_CITATION {"citationID":"7tQPteij","properties":{"formattedCitation":"Johnson v. Wisconsin Elections Commission, 400 Wis 2d 626 (2022).","plainCitation":"Johnson v. Wisconsin Elections Commission, 400 Wis 2d 626 (2022).","noteIndex":300},"citationItems":[{"id":7939,"uris":["http://zotero.org/users/10395840/items/ITP6H266"],"itemData":{"id":7939,"type":"legal_case","authority":"Wis: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9C5262">
        <w:fldChar w:fldCharType="separate"/>
      </w:r>
      <w:r w:rsidR="00E12B49">
        <w:rPr>
          <w:noProof/>
        </w:rPr>
        <w:t>Johnson v. Wisconsin Elections Commission, 400 Wis 2d 626 (2022).</w:t>
      </w:r>
      <w:r w:rsidR="009C5262">
        <w:fldChar w:fldCharType="end"/>
      </w:r>
    </w:p>
  </w:footnote>
  <w:footnote w:id="302">
    <w:p w14:paraId="06F4A710" w14:textId="48719B24" w:rsidR="00BF43C5" w:rsidRDefault="00BF43C5">
      <w:pPr>
        <w:pStyle w:val="FootnoteText"/>
      </w:pPr>
      <w:r w:rsidRPr="00434672">
        <w:rPr>
          <w:rStyle w:val="FootnoteReference"/>
        </w:rPr>
        <w:footnoteRef/>
      </w:r>
      <w:r>
        <w:t xml:space="preserve"> </w:t>
      </w:r>
      <w:r w:rsidR="00F57ED6">
        <w:fldChar w:fldCharType="begin"/>
      </w:r>
      <w:r w:rsidR="00714ADF">
        <w:instrText xml:space="preserve"> ADDIN ZOTERO_ITEM CSL_CITATION {"citationID":"vzX9TPXy","properties":{"formattedCitation":"{\\i{}Id.}","plainCitation":"Id.","noteIndex":301},"citationItems":[{"id":7939,"uris":["http://zotero.org/users/10395840/items/ITP6H266"],"itemData":{"id":7939,"type":"legal_case","authority":"Wis: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F57ED6">
        <w:fldChar w:fldCharType="separate"/>
      </w:r>
      <w:r w:rsidR="00E12B49" w:rsidRPr="00E12B49">
        <w:rPr>
          <w:i/>
          <w:iCs/>
        </w:rPr>
        <w:t>Id.</w:t>
      </w:r>
      <w:r w:rsidR="00F57ED6">
        <w:fldChar w:fldCharType="end"/>
      </w:r>
    </w:p>
  </w:footnote>
  <w:footnote w:id="303">
    <w:p w14:paraId="7E0E135A" w14:textId="33C696EB" w:rsidR="00CB1F2B" w:rsidRPr="00EC4F7B" w:rsidRDefault="00CB1F2B" w:rsidP="00427371">
      <w:pPr>
        <w:pStyle w:val="FootnoteText"/>
        <w:rPr>
          <w:szCs w:val="22"/>
        </w:rPr>
      </w:pPr>
      <w:r w:rsidRPr="00434672">
        <w:rPr>
          <w:rStyle w:val="FootnoteReference"/>
        </w:rPr>
        <w:footnoteRef/>
      </w:r>
      <w:r w:rsidRPr="00EC4F7B">
        <w:rPr>
          <w:szCs w:val="22"/>
        </w:rPr>
        <w:t xml:space="preserve"> We should note that we are</w:t>
      </w:r>
      <w:r w:rsidR="00752D69" w:rsidRPr="00EC4F7B">
        <w:rPr>
          <w:szCs w:val="22"/>
        </w:rPr>
        <w:t xml:space="preserve"> </w:t>
      </w:r>
      <w:r w:rsidRPr="00EC4F7B">
        <w:rPr>
          <w:szCs w:val="22"/>
        </w:rPr>
        <w:t>highly skeptical of this approach, and new research from computational social science shows that the least change approach is fraught with the danger of simply perpetuating an existing gerrymander</w:t>
      </w:r>
      <w:r w:rsidR="00EC7D05">
        <w:rPr>
          <w:szCs w:val="22"/>
        </w:rPr>
        <w:t xml:space="preserve">. </w:t>
      </w:r>
      <w:r w:rsidRPr="00EC4F7B">
        <w:rPr>
          <w:szCs w:val="22"/>
        </w:rPr>
        <w:fldChar w:fldCharType="begin"/>
      </w:r>
      <w:r w:rsidR="00714ADF">
        <w:rPr>
          <w:szCs w:val="22"/>
        </w:rPr>
        <w:instrText xml:space="preserve"> ADDIN ZOTERO_ITEM CSL_CITATION {"citationID":"CUxdb9n6","properties":{"formattedCitation":"Amariah Becker &amp; Dara Gold, {\\i{}The gameability of redistricting criteria}, {\\scaps J. Comput. Soc. Sci.} (2022), https://doi.org/10.1007/s42001-022-00180-w (last visited Nov 24, 2022).","plainCitation":"Amariah Becker &amp; Dara Gold, The gameability of redistricting criteria, J. Comput. Soc. Sci. (2022), https://doi.org/10.1007/s42001-022-00180-w (last visited Nov 24, 2022).","noteIndex":302},"citationItems":[{"id":7757,"uris":["http://zotero.org/users/10395840/items/6TGZV7TC"],"itemData":{"id":7757,"type":"article-journal","abstract":"During decennial redistricting, mapmakers are often instructed to preserve political subdivisions and prior district cores as much as possible. Political subdivisions can include counties, municipalities, wards, precincts and (precisely defined) communities of interest (COIs). And while “district core” may not be well defined, courts overseeing redistricting may ask for “least-change” maps if they want to limit their role to adopting districts similar to those most recently enacted. In addition to some ambiguity in the definition of subdivisions and district cores, how to measure the amount of splitting in a plan is rarely defined and is inconsistent across states. This leaves map drawers, redistricting litigators, and courts free to interpret these guidelines in multiple ways, some of which could be favorable to their redistricting interests. In this paper, we outline several ways to measure how much a plan splits subdivisions, and how much a plan has changed from a baseline map. We show that maps with strikingly different features could each perform well by these standards, all depending on how they’re measured. This is just one of many “gameable” pieces of the redistricting process.","container-title":"Journal of Computational Social Science","DOI":"10.1007/s42001-022-00180-w","ISSN":"2432-2725","journalAbbreviation":"J Comput Soc Sc","language":"en","source":"Springer Link","title":"The gameability of redistricting criteria","URL":"https://doi.org/10.1007/s42001-022-00180-w","author":[{"family":"Becker","given":"Amariah"},{"family":"Gold","given":"Dara"}],"accessed":{"date-parts":[["2022",11,24]]},"issued":{"date-parts":[["2022",10,26]]}}}],"schema":"https://github.com/citation-style-language/schema/raw/master/csl-citation.json"} </w:instrText>
      </w:r>
      <w:r w:rsidRPr="00EC4F7B">
        <w:rPr>
          <w:szCs w:val="22"/>
        </w:rPr>
        <w:fldChar w:fldCharType="separate"/>
      </w:r>
      <w:r w:rsidR="00E12B49" w:rsidRPr="00E12B49">
        <w:t xml:space="preserve">Amariah Becker &amp; Dara Gold, </w:t>
      </w:r>
      <w:r w:rsidR="00E12B49" w:rsidRPr="00E12B49">
        <w:rPr>
          <w:i/>
          <w:iCs/>
        </w:rPr>
        <w:t>The gameability of redistricting criteria</w:t>
      </w:r>
      <w:r w:rsidR="00E12B49" w:rsidRPr="00E12B49">
        <w:t xml:space="preserve">, </w:t>
      </w:r>
      <w:r w:rsidR="00E12B49" w:rsidRPr="00E12B49">
        <w:rPr>
          <w:smallCaps/>
        </w:rPr>
        <w:t>J. Comput. Soc. Sci.</w:t>
      </w:r>
      <w:r w:rsidR="00E12B49" w:rsidRPr="00E12B49">
        <w:t xml:space="preserve"> (2022), https://doi.org/10.1007/s42001-022-00180-w (last visited Nov 24, 2022).</w:t>
      </w:r>
      <w:r w:rsidRPr="00EC4F7B">
        <w:rPr>
          <w:szCs w:val="22"/>
        </w:rPr>
        <w:fldChar w:fldCharType="end"/>
      </w:r>
      <w:r w:rsidRPr="00EC4F7B">
        <w:rPr>
          <w:szCs w:val="22"/>
        </w:rPr>
        <w:t>.</w:t>
      </w:r>
    </w:p>
  </w:footnote>
  <w:footnote w:id="304">
    <w:p w14:paraId="6DC8C998" w14:textId="3CED4AC1" w:rsidR="00BF43C5" w:rsidRDefault="00BF43C5">
      <w:pPr>
        <w:pStyle w:val="FootnoteText"/>
      </w:pPr>
      <w:r w:rsidRPr="00434672">
        <w:rPr>
          <w:rStyle w:val="FootnoteReference"/>
        </w:rPr>
        <w:footnoteRef/>
      </w:r>
      <w:r>
        <w:t xml:space="preserve"> </w:t>
      </w:r>
      <w:r w:rsidR="00DE08ED">
        <w:fldChar w:fldCharType="begin"/>
      </w:r>
      <w:r w:rsidR="00714ADF">
        <w:instrText xml:space="preserve"> ADDIN ZOTERO_ITEM CSL_CITATION {"citationID":"76V8m9kM","properties":{"formattedCitation":"Johnson v. Wisconsin Elections Commission, {\\i{}supra} note 300.","plainCitation":"Johnson v. Wisconsin Elections Commission, supra note 300.","noteIndex":303},"citationItems":[{"id":7939,"uris":["http://zotero.org/users/10395840/items/ITP6H266"],"itemData":{"id":7939,"type":"legal_case","authority":"Wis: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DE08ED">
        <w:fldChar w:fldCharType="separate"/>
      </w:r>
      <w:r w:rsidR="00E12B49" w:rsidRPr="00E12B49">
        <w:t xml:space="preserve">Johnson v. Wisconsin Elections Commission, </w:t>
      </w:r>
      <w:r w:rsidR="00E12B49" w:rsidRPr="00E12B49">
        <w:rPr>
          <w:i/>
          <w:iCs/>
        </w:rPr>
        <w:t>supra</w:t>
      </w:r>
      <w:r w:rsidR="00E12B49" w:rsidRPr="00E12B49">
        <w:t xml:space="preserve"> note 300.</w:t>
      </w:r>
      <w:r w:rsidR="00DE08ED">
        <w:fldChar w:fldCharType="end"/>
      </w:r>
    </w:p>
  </w:footnote>
  <w:footnote w:id="305">
    <w:p w14:paraId="100FACDB" w14:textId="7D66123E" w:rsidR="00CB1F2B" w:rsidRPr="00EC4F7B" w:rsidRDefault="00CB1F2B" w:rsidP="00610F62">
      <w:pPr>
        <w:pStyle w:val="FootnoteText"/>
        <w:rPr>
          <w:szCs w:val="22"/>
        </w:rPr>
      </w:pPr>
      <w:r w:rsidRPr="00434672">
        <w:rPr>
          <w:rStyle w:val="FootnoteReference"/>
        </w:rPr>
        <w:footnoteRef/>
      </w:r>
      <w:r w:rsidRPr="00EC4F7B">
        <w:rPr>
          <w:szCs w:val="22"/>
        </w:rPr>
        <w:t xml:space="preserve"> </w:t>
      </w:r>
      <w:r w:rsidR="008725E8">
        <w:rPr>
          <w:szCs w:val="22"/>
        </w:rPr>
        <w:fldChar w:fldCharType="begin"/>
      </w:r>
      <w:r w:rsidR="00714ADF">
        <w:rPr>
          <w:szCs w:val="22"/>
        </w:rPr>
        <w:instrText xml:space="preserve"> ADDIN ZOTERO_ITEM CSL_CITATION {"citationID":"FiBa7Gdh","properties":{"formattedCitation":"{\\i{}Id.}","plainCitation":"Id.","noteIndex":304},"citationItems":[{"id":7939,"uris":["http://zotero.org/users/10395840/items/ITP6H266"],"itemData":{"id":7939,"type":"legal_case","authority":"Wis: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8725E8">
        <w:rPr>
          <w:szCs w:val="22"/>
        </w:rPr>
        <w:fldChar w:fldCharType="separate"/>
      </w:r>
      <w:r w:rsidR="00E12B49" w:rsidRPr="00E12B49">
        <w:rPr>
          <w:i/>
          <w:iCs/>
        </w:rPr>
        <w:t>Id.</w:t>
      </w:r>
      <w:r w:rsidR="008725E8">
        <w:rPr>
          <w:szCs w:val="22"/>
        </w:rPr>
        <w:fldChar w:fldCharType="end"/>
      </w:r>
    </w:p>
  </w:footnote>
  <w:footnote w:id="306">
    <w:p w14:paraId="4F42C130" w14:textId="72828989" w:rsidR="00CB1F2B" w:rsidRPr="00EC4F7B" w:rsidRDefault="00CB1F2B">
      <w:pPr>
        <w:pStyle w:val="FootnoteText"/>
        <w:rPr>
          <w:szCs w:val="22"/>
        </w:rPr>
      </w:pPr>
      <w:r w:rsidRPr="00434672">
        <w:rPr>
          <w:rStyle w:val="FootnoteReference"/>
        </w:rPr>
        <w:footnoteRef/>
      </w:r>
      <w:r w:rsidRPr="00EC4F7B">
        <w:rPr>
          <w:szCs w:val="22"/>
        </w:rPr>
        <w:t xml:space="preserve"> </w:t>
      </w:r>
      <w:r w:rsidR="00610F62">
        <w:rPr>
          <w:szCs w:val="22"/>
        </w:rPr>
        <w:fldChar w:fldCharType="begin"/>
      </w:r>
      <w:r w:rsidR="00714ADF">
        <w:rPr>
          <w:szCs w:val="22"/>
        </w:rPr>
        <w:instrText xml:space="preserve"> ADDIN ZOTERO_ITEM CSL_CITATION {"citationID":"bhXLaYXf","properties":{"formattedCitation":"{\\i{}Id.} at 26\\uc0\\u8211{}33.","plainCitation":"Id. at 26–33.","noteIndex":305},"citationItems":[{"id":7939,"uris":["http://zotero.org/users/10395840/items/ITP6H266"],"itemData":{"id":7939,"type":"legal_case","authority":"Wis: Supreme Court","container-title":"Wis. 2d","number":"No. 2021AP1450-OA","page":"626","title":"Johnson v. Wisconsin Elections Commission","volume":"400","issued":{"date-parts":[["2022",3,1]]}},"locator":"26-33","label":"page"}],"schema":"https://github.com/citation-style-language/schema/raw/master/csl-citation.json"} </w:instrText>
      </w:r>
      <w:r w:rsidR="00610F62">
        <w:rPr>
          <w:szCs w:val="22"/>
        </w:rPr>
        <w:fldChar w:fldCharType="separate"/>
      </w:r>
      <w:r w:rsidR="00E12B49" w:rsidRPr="00E12B49">
        <w:rPr>
          <w:i/>
          <w:iCs/>
        </w:rPr>
        <w:t>Id.</w:t>
      </w:r>
      <w:r w:rsidR="00E12B49" w:rsidRPr="00E12B49">
        <w:t xml:space="preserve"> at 26–33.</w:t>
      </w:r>
      <w:r w:rsidR="00610F62">
        <w:rPr>
          <w:szCs w:val="22"/>
        </w:rPr>
        <w:fldChar w:fldCharType="end"/>
      </w:r>
    </w:p>
  </w:footnote>
  <w:footnote w:id="307">
    <w:p w14:paraId="2DFD1F8D" w14:textId="0727EE61" w:rsidR="00CB1F2B" w:rsidRPr="00EC4F7B" w:rsidRDefault="00CB1F2B">
      <w:pPr>
        <w:pStyle w:val="FootnoteText"/>
        <w:rPr>
          <w:szCs w:val="22"/>
        </w:rPr>
      </w:pPr>
      <w:r w:rsidRPr="00434672">
        <w:rPr>
          <w:rStyle w:val="FootnoteReference"/>
        </w:rPr>
        <w:footnoteRef/>
      </w:r>
      <w:r w:rsidRPr="00EC4F7B">
        <w:rPr>
          <w:szCs w:val="22"/>
        </w:rPr>
        <w:t xml:space="preserve"> </w:t>
      </w:r>
      <w:r w:rsidR="00A40609">
        <w:rPr>
          <w:szCs w:val="22"/>
        </w:rPr>
        <w:fldChar w:fldCharType="begin"/>
      </w:r>
      <w:r w:rsidR="00714ADF">
        <w:rPr>
          <w:szCs w:val="22"/>
        </w:rPr>
        <w:instrText xml:space="preserve"> ADDIN ZOTERO_ITEM CSL_CITATION {"citationID":"d69VyJOU","properties":{"formattedCitation":"{\\i{}Id.} at 34\\uc0\\u8211{}51.","plainCitation":"Id. at 34–51.","noteIndex":306},"citationItems":[{"id":7939,"uris":["http://zotero.org/users/10395840/items/ITP6H266"],"itemData":{"id":7939,"type":"legal_case","authority":"Wis: Supreme Court","container-title":"Wis. 2d","number":"No. 2021AP1450-OA","page":"626","title":"Johnson v. Wisconsin Elections Commission","volume":"400","issued":{"date-parts":[["2022",3,1]]}},"locator":"34-51","label":"page"}],"schema":"https://github.com/citation-style-language/schema/raw/master/csl-citation.json"} </w:instrText>
      </w:r>
      <w:r w:rsidR="00A40609">
        <w:rPr>
          <w:szCs w:val="22"/>
        </w:rPr>
        <w:fldChar w:fldCharType="separate"/>
      </w:r>
      <w:r w:rsidR="00E12B49" w:rsidRPr="00E12B49">
        <w:rPr>
          <w:i/>
          <w:iCs/>
        </w:rPr>
        <w:t>Id.</w:t>
      </w:r>
      <w:r w:rsidR="00E12B49" w:rsidRPr="00E12B49">
        <w:t xml:space="preserve"> at 34–51.</w:t>
      </w:r>
      <w:r w:rsidR="00A40609">
        <w:rPr>
          <w:szCs w:val="22"/>
        </w:rPr>
        <w:fldChar w:fldCharType="end"/>
      </w:r>
    </w:p>
  </w:footnote>
  <w:footnote w:id="308">
    <w:p w14:paraId="7E14BDE2" w14:textId="5882A98E" w:rsidR="00555A17" w:rsidRDefault="00555A17">
      <w:pPr>
        <w:pStyle w:val="FootnoteText"/>
      </w:pPr>
      <w:r w:rsidRPr="00434672">
        <w:rPr>
          <w:rStyle w:val="FootnoteReference"/>
        </w:rPr>
        <w:footnoteRef/>
      </w:r>
      <w:r>
        <w:t xml:space="preserve"> </w:t>
      </w:r>
      <w:r w:rsidR="004149AB">
        <w:fldChar w:fldCharType="begin"/>
      </w:r>
      <w:r w:rsidR="00714ADF">
        <w:instrText xml:space="preserve"> ADDIN ZOTERO_ITEM CSL_CITATION {"citationID":"GGXtzeSp","properties":{"formattedCitation":"Daniel Breen, {\\i{}In Post-Trump GOP Split, Gov. Asa Hutchinson Often At Odds With His Party}, {\\scaps NPR} (2021), https://www.npr.org/2021/05/07/994812107/in-post-trump-gop-split-gov-asa-hutchinson-often-at-odds-with-his-party (last visited Dec 24, 2022).","plainCitation":"Daniel Breen, In Post-Trump GOP Split, Gov. Asa Hutchinson Often At Odds With His Party, NPR (2021), https://www.npr.org/2021/05/07/994812107/in-post-trump-gop-split-gov-asa-hutchinson-often-at-odds-with-his-party (last visited Dec 24, 2022).","noteIndex":307},"citationItems":[{"id":7974,"uris":["http://zotero.org/users/10395840/items/5ZGBIKQI"],"itemData":{"id":7974,"type":"webpage","container-title":"NPR","title":"In Post-Trump GOP Split, Gov. Asa Hutchinson Often At Odds With His Party","URL":"https://www.npr.org/2021/05/07/994812107/in-post-trump-gop-split-gov-asa-hutchinson-often-at-odds-with-his-party","author":[{"family":"Breen","given":"Daniel"}],"accessed":{"date-parts":[["2022",12,24]]},"issued":{"date-parts":[["2021",5,7]]}}}],"schema":"https://github.com/citation-style-language/schema/raw/master/csl-citation.json"} </w:instrText>
      </w:r>
      <w:r w:rsidR="004149AB">
        <w:fldChar w:fldCharType="separate"/>
      </w:r>
      <w:r w:rsidR="00E12B49" w:rsidRPr="00E12B49">
        <w:t xml:space="preserve">Daniel Breen, </w:t>
      </w:r>
      <w:r w:rsidR="00E12B49" w:rsidRPr="00E12B49">
        <w:rPr>
          <w:i/>
          <w:iCs/>
        </w:rPr>
        <w:t>In Post-Trump GOP Split, Gov. Asa Hutchinson Often At Odds With His Party</w:t>
      </w:r>
      <w:r w:rsidR="00E12B49" w:rsidRPr="00E12B49">
        <w:t xml:space="preserve">, </w:t>
      </w:r>
      <w:r w:rsidR="00E12B49" w:rsidRPr="00E12B49">
        <w:rPr>
          <w:smallCaps/>
        </w:rPr>
        <w:t>NPR</w:t>
      </w:r>
      <w:r w:rsidR="00E12B49" w:rsidRPr="00E12B49">
        <w:t xml:space="preserve"> (2021), https://www.npr.org/2021/05/07/994812107/in-post-trump-gop-split-gov-asa-hutchinson-often-at-odds-with-his-party (last visited Dec 24, 2022).</w:t>
      </w:r>
      <w:r w:rsidR="004149AB">
        <w:fldChar w:fldCharType="end"/>
      </w:r>
    </w:p>
  </w:footnote>
  <w:footnote w:id="309">
    <w:p w14:paraId="2874E805" w14:textId="7C582724" w:rsidR="00555A17" w:rsidRDefault="00555A17">
      <w:pPr>
        <w:pStyle w:val="FootnoteText"/>
      </w:pPr>
      <w:r w:rsidRPr="00434672">
        <w:rPr>
          <w:rStyle w:val="FootnoteReference"/>
        </w:rPr>
        <w:footnoteRef/>
      </w:r>
      <w:r>
        <w:t xml:space="preserve"> </w:t>
      </w:r>
      <w:r w:rsidR="00F546B7">
        <w:fldChar w:fldCharType="begin"/>
      </w:r>
      <w:r w:rsidR="00714ADF">
        <w:instrText xml:space="preserve"> ADDIN ZOTERO_ITEM CSL_CITATION {"citationID":"TowMsyqE","properties":{"formattedCitation":"Suttlar v. Thurston, No. 60CV-22-1849 Ark Cir Ct Pulaski Cty (2022).","plainCitation":"Suttlar v. Thurston, No. 60CV-22-1849 Ark Cir Ct Pulaski Cty (2022).","noteIndex":308},"citationItems":[{"id":7942,"uris":["http://zotero.org/users/10395840/items/5AF25J7S"],"itemData":{"id":7942,"type":"legal_case","authority":"Ark. Cir. Ct. Pulaski Cty.","container-title":"Ark. Cir. Ct. Pulaski Cty.","number":"No. 60CV-22-1849","title":"Suttlar v. Thurston","volume":"No. 60CV-22-1849","issued":{"date-parts":[["2022",3,21]]}}}],"schema":"https://github.com/citation-style-language/schema/raw/master/csl-citation.json"} </w:instrText>
      </w:r>
      <w:r w:rsidR="00F546B7">
        <w:fldChar w:fldCharType="separate"/>
      </w:r>
      <w:r w:rsidR="00E12B49">
        <w:rPr>
          <w:noProof/>
        </w:rPr>
        <w:t>Suttlar v. Thurston, No. 60CV-22-1849 Ark Cir Ct Pulaski Cty (2022).</w:t>
      </w:r>
      <w:r w:rsidR="00F546B7">
        <w:fldChar w:fldCharType="end"/>
      </w:r>
    </w:p>
  </w:footnote>
  <w:footnote w:id="310">
    <w:p w14:paraId="21A69398" w14:textId="5517F168" w:rsidR="00CB1F2B" w:rsidRPr="00EC4F7B" w:rsidRDefault="00CB1F2B" w:rsidP="005B1B92">
      <w:pPr>
        <w:pStyle w:val="FootnoteText"/>
        <w:rPr>
          <w:szCs w:val="22"/>
        </w:rPr>
      </w:pPr>
      <w:r w:rsidRPr="00434672">
        <w:rPr>
          <w:rStyle w:val="FootnoteReference"/>
        </w:rPr>
        <w:footnoteRef/>
      </w:r>
      <w:r w:rsidRPr="00EC4F7B">
        <w:rPr>
          <w:szCs w:val="22"/>
        </w:rPr>
        <w:t xml:space="preserve"> </w:t>
      </w:r>
      <w:r w:rsidR="00D80BFA">
        <w:rPr>
          <w:szCs w:val="22"/>
        </w:rPr>
        <w:fldChar w:fldCharType="begin"/>
      </w:r>
      <w:r w:rsidR="00714ADF">
        <w:rPr>
          <w:szCs w:val="22"/>
        </w:rPr>
        <w:instrText xml:space="preserve"> ADDIN ZOTERO_ITEM CSL_CITATION {"citationID":"F5eaXR9Y","properties":{"formattedCitation":"Governor Hutchinson Allows Vaccine Mandate, Redistricting Bills to Become Law Without His Signature, {\\scaps Asa Hutchinson, Arkansas Governor} (2021), https://governor.arkansas.gov/news-media/press-releases/governor-hutchinson-allows-vaccine-mandate-redistricting-bills-to-become-la (last visited Dec 23, 2022).","plainCitation":"Governor Hutchinson Allows Vaccine Mandate, Redistricting Bills to Become Law Without His Signature, Asa Hutchinson, Arkansas Governor (2021), https://governor.arkansas.gov/news-media/press-releases/governor-hutchinson-allows-vaccine-mandate-redistricting-bills-to-become-la (last visited Dec 23, 2022).","noteIndex":309},"citationItems":[{"id":7940,"uris":["http://zotero.org/users/10395840/items/RPNWA9RE"],"itemData":{"id":7940,"type":"webpage","container-title":"Asa Hutchinson, Arkansas Governor","title":"Governor Hutchinson Allows Vaccine Mandate, Redistricting Bills to Become Law Without His Signature","URL":"https://governor.arkansas.gov/news-media/press-releases/governor-hutchinson-allows-vaccine-mandate-redistricting-bills-to-become-la","accessed":{"date-parts":[["2022",12,23]]},"issued":{"date-parts":[["2021",10,13]]}}}],"schema":"https://github.com/citation-style-language/schema/raw/master/csl-citation.json"} </w:instrText>
      </w:r>
      <w:r w:rsidR="00D80BFA">
        <w:rPr>
          <w:szCs w:val="22"/>
        </w:rPr>
        <w:fldChar w:fldCharType="separate"/>
      </w:r>
      <w:r w:rsidR="00E12B49" w:rsidRPr="00E12B49">
        <w:t xml:space="preserve">Governor Hutchinson Allows Vaccine Mandate, Redistricting Bills to Become Law Without His Signature, </w:t>
      </w:r>
      <w:r w:rsidR="00E12B49" w:rsidRPr="00E12B49">
        <w:rPr>
          <w:smallCaps/>
        </w:rPr>
        <w:t>Asa Hutchinson, Arkansas Governor</w:t>
      </w:r>
      <w:r w:rsidR="00E12B49" w:rsidRPr="00E12B49">
        <w:t xml:space="preserve"> (2021), https://governor.arkansas.gov/news-media/press-releases/governor-hutchinson-allows-vaccine-mandate-redistricting-bills-to-become-la (last visited Dec 23, 2022).</w:t>
      </w:r>
      <w:r w:rsidR="00D80BFA">
        <w:rPr>
          <w:szCs w:val="22"/>
        </w:rPr>
        <w:fldChar w:fldCharType="end"/>
      </w:r>
    </w:p>
  </w:footnote>
  <w:footnote w:id="311">
    <w:p w14:paraId="52957036" w14:textId="2BA929F9" w:rsidR="00877CEE" w:rsidRDefault="00877CEE">
      <w:pPr>
        <w:pStyle w:val="FootnoteText"/>
      </w:pPr>
      <w:r w:rsidRPr="00434672">
        <w:rPr>
          <w:rStyle w:val="FootnoteReference"/>
        </w:rPr>
        <w:footnoteRef/>
      </w:r>
      <w:r>
        <w:t xml:space="preserve"> </w:t>
      </w:r>
      <w:r>
        <w:rPr>
          <w:szCs w:val="22"/>
        </w:rPr>
        <w:fldChar w:fldCharType="begin"/>
      </w:r>
      <w:r w:rsidR="00714ADF">
        <w:rPr>
          <w:szCs w:val="22"/>
        </w:rPr>
        <w:instrText xml:space="preserve"> ADDIN ZOTERO_ITEM CSL_CITATION {"citationID":"HxJX2bzi","properties":{"formattedCitation":"{\\i{}Id.}","plainCitation":"Id.","noteIndex":310},"citationItems":[{"id":7940,"uris":["http://zotero.org/users/10395840/items/RPNWA9RE"],"itemData":{"id":7940,"type":"webpage","container-title":"Asa Hutchinson, Arkansas Governor","title":"Governor Hutchinson Allows Vaccine Mandate, Redistricting Bills to Become Law Without His Signature","URL":"https://governor.arkansas.gov/news-media/press-releases/governor-hutchinson-allows-vaccine-mandate-redistricting-bills-to-become-la","accessed":{"date-parts":[["2022",12,23]]},"issued":{"date-parts":[["2021",10,13]]}}}],"schema":"https://github.com/citation-style-language/schema/raw/master/csl-citation.json"} </w:instrText>
      </w:r>
      <w:r>
        <w:rPr>
          <w:szCs w:val="22"/>
        </w:rPr>
        <w:fldChar w:fldCharType="separate"/>
      </w:r>
      <w:r w:rsidR="00E12B49" w:rsidRPr="00E12B49">
        <w:rPr>
          <w:i/>
          <w:iCs/>
        </w:rPr>
        <w:t>Id.</w:t>
      </w:r>
      <w:r>
        <w:rPr>
          <w:szCs w:val="22"/>
        </w:rPr>
        <w:fldChar w:fldCharType="end"/>
      </w:r>
    </w:p>
  </w:footnote>
  <w:footnote w:id="312">
    <w:p w14:paraId="7FCC49FB" w14:textId="28147AB1" w:rsidR="00CB1F2B" w:rsidRPr="00EC4F7B" w:rsidRDefault="00CB1F2B">
      <w:pPr>
        <w:pStyle w:val="FootnoteText"/>
        <w:rPr>
          <w:szCs w:val="22"/>
        </w:rPr>
      </w:pPr>
      <w:r w:rsidRPr="00434672">
        <w:rPr>
          <w:rStyle w:val="FootnoteReference"/>
        </w:rPr>
        <w:footnoteRef/>
      </w:r>
      <w:r w:rsidRPr="00EC4F7B">
        <w:rPr>
          <w:szCs w:val="22"/>
        </w:rPr>
        <w:t xml:space="preserve"> </w:t>
      </w:r>
      <w:r w:rsidR="004758CE">
        <w:rPr>
          <w:szCs w:val="22"/>
        </w:rPr>
        <w:fldChar w:fldCharType="begin"/>
      </w:r>
      <w:r w:rsidR="00714ADF">
        <w:rPr>
          <w:szCs w:val="22"/>
        </w:rPr>
        <w:instrText xml:space="preserve"> ADDIN ZOTERO_ITEM CSL_CITATION {"citationID":"0Lnm08X7","properties":{"formattedCitation":"Suttlar v. Thurston, {\\i{}supra} note 308.","plainCitation":"Suttlar v. Thurston, supra note 308.","noteIndex":311},"citationItems":[{"id":7942,"uris":["http://zotero.org/users/10395840/items/5AF25J7S"],"itemData":{"id":7942,"type":"legal_case","authority":"Ark. Cir. Ct. Pulaski Cty.","container-title":"Ark. Cir. Ct. Pulaski Cty.","number":"No. 60CV-22-1849","title":"Suttlar v. Thurston","volume":"No. 60CV-22-1849","issued":{"date-parts":[["2022",3,21]]}}}],"schema":"https://github.com/citation-style-language/schema/raw/master/csl-citation.json"} </w:instrText>
      </w:r>
      <w:r w:rsidR="004758CE">
        <w:rPr>
          <w:szCs w:val="22"/>
        </w:rPr>
        <w:fldChar w:fldCharType="separate"/>
      </w:r>
      <w:r w:rsidR="00E12B49" w:rsidRPr="00E12B49">
        <w:t xml:space="preserve">Suttlar v. Thurston, </w:t>
      </w:r>
      <w:r w:rsidR="00E12B49" w:rsidRPr="00E12B49">
        <w:rPr>
          <w:i/>
          <w:iCs/>
        </w:rPr>
        <w:t>supra</w:t>
      </w:r>
      <w:r w:rsidR="00E12B49" w:rsidRPr="00E12B49">
        <w:t xml:space="preserve"> note 308.</w:t>
      </w:r>
      <w:r w:rsidR="004758CE">
        <w:rPr>
          <w:szCs w:val="22"/>
        </w:rPr>
        <w:fldChar w:fldCharType="end"/>
      </w:r>
    </w:p>
  </w:footnote>
  <w:footnote w:id="313">
    <w:p w14:paraId="4C287DE9" w14:textId="52E15E6D" w:rsidR="00CB1F2B" w:rsidRPr="00EC4F7B" w:rsidRDefault="00CB1F2B" w:rsidP="003C2567">
      <w:pPr>
        <w:pStyle w:val="FootnoteText"/>
        <w:rPr>
          <w:szCs w:val="22"/>
        </w:rPr>
      </w:pPr>
      <w:r w:rsidRPr="00434672">
        <w:rPr>
          <w:rStyle w:val="FootnoteReference"/>
        </w:rPr>
        <w:footnoteRef/>
      </w:r>
      <w:r w:rsidRPr="00EC4F7B">
        <w:rPr>
          <w:szCs w:val="22"/>
        </w:rPr>
        <w:t xml:space="preserve"> </w:t>
      </w:r>
      <w:r w:rsidR="003C2567">
        <w:rPr>
          <w:szCs w:val="22"/>
        </w:rPr>
        <w:fldChar w:fldCharType="begin"/>
      </w:r>
      <w:r w:rsidR="00714ADF">
        <w:rPr>
          <w:szCs w:val="22"/>
        </w:rPr>
        <w:instrText xml:space="preserve"> ADDIN ZOTERO_ITEM CSL_CITATION {"citationID":"OQr6e0K4","properties":{"formattedCitation":"{\\i{}Id.} at 4 Petition.","plainCitation":"Id. at 4 Petition.","noteIndex":312},"citationItems":[{"id":7942,"uris":["http://zotero.org/users/10395840/items/5AF25J7S"],"itemData":{"id":7942,"type":"legal_case","authority":"Ark. Cir. Ct. Pulaski Cty.","container-title":"Ark. Cir. Ct. Pulaski Cty.","number":"No. 60CV-22-1849","title":"Suttlar v. Thurston","volume":"No. 60CV-22-1849","issued":{"date-parts":[["2022",3,21]]}},"locator":"4","label":"page","suffix":"Petition"}],"schema":"https://github.com/citation-style-language/schema/raw/master/csl-citation.json"} </w:instrText>
      </w:r>
      <w:r w:rsidR="003C2567">
        <w:rPr>
          <w:szCs w:val="22"/>
        </w:rPr>
        <w:fldChar w:fldCharType="separate"/>
      </w:r>
      <w:r w:rsidR="00E12B49" w:rsidRPr="00E12B49">
        <w:rPr>
          <w:i/>
          <w:iCs/>
        </w:rPr>
        <w:t>Id.</w:t>
      </w:r>
      <w:r w:rsidR="00E12B49" w:rsidRPr="00E12B49">
        <w:t xml:space="preserve"> at 4 Petition.</w:t>
      </w:r>
      <w:r w:rsidR="003C2567">
        <w:rPr>
          <w:szCs w:val="22"/>
        </w:rPr>
        <w:fldChar w:fldCharType="end"/>
      </w:r>
    </w:p>
  </w:footnote>
  <w:footnote w:id="314">
    <w:p w14:paraId="30117773" w14:textId="3D7293B7" w:rsidR="00325422" w:rsidRDefault="00325422">
      <w:pPr>
        <w:pStyle w:val="FootnoteText"/>
      </w:pPr>
      <w:r w:rsidRPr="00434672">
        <w:rPr>
          <w:rStyle w:val="FootnoteReference"/>
        </w:rPr>
        <w:footnoteRef/>
      </w:r>
      <w:r>
        <w:t xml:space="preserve"> </w:t>
      </w:r>
      <w:r>
        <w:rPr>
          <w:szCs w:val="22"/>
        </w:rPr>
        <w:fldChar w:fldCharType="begin"/>
      </w:r>
      <w:r w:rsidR="00714ADF">
        <w:rPr>
          <w:szCs w:val="22"/>
        </w:rPr>
        <w:instrText xml:space="preserve"> ADDIN ZOTERO_ITEM CSL_CITATION {"citationID":"S30kM26K","properties":{"formattedCitation":"{\\i{}Id.} Petition.","plainCitation":"Id. Petition.","noteIndex":313},"citationItems":[{"id":7942,"uris":["http://zotero.org/users/10395840/items/5AF25J7S"],"itemData":{"id":7942,"type":"legal_case","authority":"Ark. Cir. Ct. Pulaski Cty.","container-title":"Ark. Cir. Ct. Pulaski Cty.","number":"No. 60CV-22-1849","title":"Suttlar v. Thurston","volume":"No. 60CV-22-1849","issued":{"date-parts":[["2022",3,21]]}},"locator":"4","label":"page","suffix":"Petition"}],"schema":"https://github.com/citation-style-language/schema/raw/master/csl-citation.json"} </w:instrText>
      </w:r>
      <w:r>
        <w:rPr>
          <w:szCs w:val="22"/>
        </w:rPr>
        <w:fldChar w:fldCharType="separate"/>
      </w:r>
      <w:r w:rsidR="00E12B49" w:rsidRPr="00E12B49">
        <w:rPr>
          <w:i/>
          <w:iCs/>
        </w:rPr>
        <w:t>Id.</w:t>
      </w:r>
      <w:r w:rsidR="00E12B49" w:rsidRPr="00E12B49">
        <w:t xml:space="preserve"> Petition.</w:t>
      </w:r>
      <w:r>
        <w:rPr>
          <w:szCs w:val="22"/>
        </w:rPr>
        <w:fldChar w:fldCharType="end"/>
      </w:r>
    </w:p>
  </w:footnote>
  <w:footnote w:id="315">
    <w:p w14:paraId="6B6FA50D" w14:textId="416F4D67" w:rsidR="0096319F" w:rsidRDefault="0096319F">
      <w:pPr>
        <w:pStyle w:val="FootnoteText"/>
      </w:pPr>
      <w:r w:rsidRPr="00434672">
        <w:rPr>
          <w:rStyle w:val="FootnoteReference"/>
        </w:rPr>
        <w:footnoteRef/>
      </w:r>
      <w:r>
        <w:t xml:space="preserve"> </w:t>
      </w:r>
      <w:r>
        <w:fldChar w:fldCharType="begin"/>
      </w:r>
      <w:r w:rsidR="00714ADF">
        <w:instrText xml:space="preserve"> ADDIN ZOTERO_ITEM CSL_CITATION {"citationID":"a2hkqg075im","properties":{"formattedCitation":"Black Voters Matter Capacity Building Inst., Inc. v. Lee, {\\i{}supra} note 270 at 3 Complaint.","plainCitation":"Black Voters Matter Capacity Building Inst., Inc. v. Lee, supra note 270 at 3 Complaint.","noteIndex":314},"citationItems":[{"id":7943,"uris":["http://zotero.org/users/10395840/items/W4RDIDTS"],"itemData":{"id":7943,"type":"legal_case","authority":"Fla. Cir. Ct.","container-title":"Fla. Cir. Ct.","number":"No. 2022-ca-000666","title":"Black Voters Matter Capacity Building Inst., Inc. v. Lee","volume":"No. 2022-ca-000666","issued":{"date-parts":[["2022",4,22]]}},"locator":"3","label":"page","suffix":"Complaint"}],"schema":"https://github.com/citation-style-language/schema/raw/master/csl-citation.json"} </w:instrText>
      </w:r>
      <w:r>
        <w:fldChar w:fldCharType="separate"/>
      </w:r>
      <w:r w:rsidR="00E12B49" w:rsidRPr="00E12B49">
        <w:t xml:space="preserve">Black Voters Matter Capacity Building Inst., Inc. v. Lee, </w:t>
      </w:r>
      <w:r w:rsidR="00E12B49" w:rsidRPr="00E12B49">
        <w:rPr>
          <w:i/>
          <w:iCs/>
        </w:rPr>
        <w:t>supra</w:t>
      </w:r>
      <w:r w:rsidR="00E12B49" w:rsidRPr="00E12B49">
        <w:t xml:space="preserve"> note 270 at 3 Complaint.</w:t>
      </w:r>
      <w:r>
        <w:fldChar w:fldCharType="end"/>
      </w:r>
    </w:p>
  </w:footnote>
  <w:footnote w:id="316">
    <w:p w14:paraId="37C0FF74" w14:textId="76163792" w:rsidR="0096319F" w:rsidRDefault="0096319F">
      <w:pPr>
        <w:pStyle w:val="FootnoteText"/>
      </w:pPr>
      <w:r w:rsidRPr="00434672">
        <w:rPr>
          <w:rStyle w:val="FootnoteReference"/>
        </w:rPr>
        <w:footnoteRef/>
      </w:r>
      <w:r>
        <w:t xml:space="preserve"> </w:t>
      </w:r>
      <w:r w:rsidR="003C24B1">
        <w:fldChar w:fldCharType="begin"/>
      </w:r>
      <w:r w:rsidR="00714ADF">
        <w:instrText xml:space="preserve"> ADDIN ZOTERO_ITEM CSL_CITATION {"citationID":"a1j862ijsr3","properties":{"formattedCitation":"{\\i{}Id.} Complaint.","plainCitation":"Id. Complaint.","noteIndex":315},"citationItems":[{"id":7943,"uris":["http://zotero.org/users/10395840/items/W4RDIDTS"],"itemData":{"id":7943,"type":"legal_case","authority":"Fla. Cir. Ct.","container-title":"Fla. Cir. Ct.","number":"No. 2022-ca-000666","title":"Black Voters Matter Capacity Building Inst., Inc. v. Lee","volume":"No. 2022-ca-000666","issued":{"date-parts":[["2022",4,22]]}},"locator":"3","label":"page","suffix":"Complaint"}],"schema":"https://github.com/citation-style-language/schema/raw/master/csl-citation.json"} </w:instrText>
      </w:r>
      <w:r w:rsidR="003C24B1">
        <w:fldChar w:fldCharType="separate"/>
      </w:r>
      <w:r w:rsidR="00E12B49" w:rsidRPr="00E12B49">
        <w:rPr>
          <w:i/>
          <w:iCs/>
        </w:rPr>
        <w:t>Id.</w:t>
      </w:r>
      <w:r w:rsidR="00E12B49" w:rsidRPr="00E12B49">
        <w:t xml:space="preserve"> Complaint.</w:t>
      </w:r>
      <w:r w:rsidR="003C24B1">
        <w:fldChar w:fldCharType="end"/>
      </w:r>
    </w:p>
  </w:footnote>
  <w:footnote w:id="317">
    <w:p w14:paraId="1E13C5FB" w14:textId="13940C35" w:rsidR="0096319F" w:rsidRDefault="0096319F">
      <w:pPr>
        <w:pStyle w:val="FootnoteText"/>
      </w:pPr>
      <w:r w:rsidRPr="00434672">
        <w:rPr>
          <w:rStyle w:val="FootnoteReference"/>
        </w:rPr>
        <w:footnoteRef/>
      </w:r>
      <w:r>
        <w:t xml:space="preserve"> </w:t>
      </w:r>
      <w:r w:rsidR="003C24B1">
        <w:fldChar w:fldCharType="begin"/>
      </w:r>
      <w:r w:rsidR="00714ADF">
        <w:instrText xml:space="preserve"> ADDIN ZOTERO_ITEM CSL_CITATION {"citationID":"al3t4kpsc","properties":{"formattedCitation":"{\\i{}Id.} at 22 Complaint.","plainCitation":"Id. at 22 Complaint.","noteIndex":316},"citationItems":[{"id":7943,"uris":["http://zotero.org/users/10395840/items/W4RDIDTS"],"itemData":{"id":7943,"type":"legal_case","authority":"Fla. Cir. Ct.","container-title":"Fla. Cir. Ct.","number":"No. 2022-ca-000666","title":"Black Voters Matter Capacity Building Inst., Inc. v. Lee","volume":"No. 2022-ca-000666","issued":{"date-parts":[["2022",4,22]]}},"locator":"22","label":"page","suffix":"Complaint"}],"schema":"https://github.com/citation-style-language/schema/raw/master/csl-citation.json"} </w:instrText>
      </w:r>
      <w:r w:rsidR="003C24B1">
        <w:fldChar w:fldCharType="separate"/>
      </w:r>
      <w:r w:rsidR="00E12B49" w:rsidRPr="00E12B49">
        <w:rPr>
          <w:i/>
          <w:iCs/>
        </w:rPr>
        <w:t>Id.</w:t>
      </w:r>
      <w:r w:rsidR="00E12B49" w:rsidRPr="00E12B49">
        <w:t xml:space="preserve"> at 22 Complaint.</w:t>
      </w:r>
      <w:r w:rsidR="003C24B1">
        <w:fldChar w:fldCharType="end"/>
      </w:r>
    </w:p>
  </w:footnote>
  <w:footnote w:id="318">
    <w:p w14:paraId="60EEE312" w14:textId="35052464" w:rsidR="0096319F" w:rsidRDefault="0096319F">
      <w:pPr>
        <w:pStyle w:val="FootnoteText"/>
      </w:pPr>
      <w:r w:rsidRPr="00434672">
        <w:rPr>
          <w:rStyle w:val="FootnoteReference"/>
        </w:rPr>
        <w:footnoteRef/>
      </w:r>
      <w:r>
        <w:t xml:space="preserve"> </w:t>
      </w:r>
      <w:r w:rsidR="003C24B1">
        <w:fldChar w:fldCharType="begin"/>
      </w:r>
      <w:r w:rsidR="00714ADF">
        <w:instrText xml:space="preserve"> ADDIN ZOTERO_ITEM CSL_CITATION {"citationID":"a22jtl0v6p9","properties":{"formattedCitation":"{\\i{}Id.} at 23 Complaint.","plainCitation":"Id. at 23 Complaint.","noteIndex":317},"citationItems":[{"id":7943,"uris":["http://zotero.org/users/10395840/items/W4RDIDTS"],"itemData":{"id":7943,"type":"legal_case","authority":"Fla. Cir. Ct.","container-title":"Fla. Cir. Ct.","number":"No. 2022-ca-000666","title":"Black Voters Matter Capacity Building Inst., Inc. v. Lee","volume":"No. 2022-ca-000666","issued":{"date-parts":[["2022",4,22]]}},"locator":"23","label":"page","suffix":"Complaint"}],"schema":"https://github.com/citation-style-language/schema/raw/master/csl-citation.json"} </w:instrText>
      </w:r>
      <w:r w:rsidR="003C24B1">
        <w:fldChar w:fldCharType="separate"/>
      </w:r>
      <w:r w:rsidR="00E12B49" w:rsidRPr="00E12B49">
        <w:rPr>
          <w:i/>
          <w:iCs/>
        </w:rPr>
        <w:t>Id.</w:t>
      </w:r>
      <w:r w:rsidR="00E12B49" w:rsidRPr="00E12B49">
        <w:t xml:space="preserve"> at 23 Complaint.</w:t>
      </w:r>
      <w:r w:rsidR="003C24B1">
        <w:fldChar w:fldCharType="end"/>
      </w:r>
    </w:p>
  </w:footnote>
  <w:footnote w:id="319">
    <w:p w14:paraId="50D8BBB2" w14:textId="38CBCB06" w:rsidR="00CB1F2B" w:rsidRPr="00EC4F7B" w:rsidRDefault="00CB1F2B">
      <w:pPr>
        <w:pStyle w:val="FootnoteText"/>
        <w:rPr>
          <w:szCs w:val="22"/>
        </w:rPr>
      </w:pPr>
      <w:r w:rsidRPr="00434672">
        <w:rPr>
          <w:rStyle w:val="FootnoteReference"/>
        </w:rPr>
        <w:footnoteRef/>
      </w:r>
      <w:r w:rsidR="0081660E">
        <w:rPr>
          <w:szCs w:val="22"/>
        </w:rPr>
        <w:t xml:space="preserve"> </w:t>
      </w:r>
      <w:r w:rsidR="0081660E">
        <w:fldChar w:fldCharType="begin"/>
      </w:r>
      <w:r w:rsidR="00714ADF">
        <w:instrText xml:space="preserve"> ADDIN ZOTERO_ITEM CSL_CITATION {"citationID":"a1346i4rui1","properties":{"formattedCitation":"{\\i{}Id.} at 3 Complaint.","plainCitation":"Id. at 3 Complaint.","noteIndex":318},"citationItems":[{"id":7943,"uris":["http://zotero.org/users/10395840/items/W4RDIDTS"],"itemData":{"id":7943,"type":"legal_case","authority":"Fla. Cir. Ct.","container-title":"Fla. Cir. Ct.","number":"No. 2022-ca-000666","title":"Black Voters Matter Capacity Building Inst., Inc. v. Lee","volume":"No. 2022-ca-000666","issued":{"date-parts":[["2022",4,22]]}},"locator":"3","label":"page","suffix":"Complaint"}],"schema":"https://github.com/citation-style-language/schema/raw/master/csl-citation.json"} </w:instrText>
      </w:r>
      <w:r w:rsidR="0081660E">
        <w:fldChar w:fldCharType="separate"/>
      </w:r>
      <w:r w:rsidR="00E12B49" w:rsidRPr="00E12B49">
        <w:rPr>
          <w:i/>
          <w:iCs/>
        </w:rPr>
        <w:t>Id.</w:t>
      </w:r>
      <w:r w:rsidR="00E12B49" w:rsidRPr="00E12B49">
        <w:t xml:space="preserve"> at 3 Complaint.</w:t>
      </w:r>
      <w:r w:rsidR="0081660E">
        <w:fldChar w:fldCharType="end"/>
      </w:r>
      <w:r w:rsidR="0081660E" w:rsidRPr="00EC4F7B">
        <w:rPr>
          <w:szCs w:val="22"/>
        </w:rPr>
        <w:t xml:space="preserve"> </w:t>
      </w:r>
    </w:p>
  </w:footnote>
  <w:footnote w:id="320">
    <w:p w14:paraId="498BBA1B" w14:textId="011B1C42" w:rsidR="007D0C67" w:rsidRDefault="007D0C67">
      <w:pPr>
        <w:pStyle w:val="FootnoteText"/>
      </w:pPr>
      <w:r w:rsidRPr="00434672">
        <w:rPr>
          <w:rStyle w:val="FootnoteReference"/>
        </w:rPr>
        <w:footnoteRef/>
      </w:r>
      <w:r>
        <w:t xml:space="preserve"> </w:t>
      </w:r>
      <w:r>
        <w:fldChar w:fldCharType="begin"/>
      </w:r>
      <w:r w:rsidR="00714ADF">
        <w:instrText xml:space="preserve"> ADDIN ZOTERO_ITEM CSL_CITATION {"citationID":"a1v6docb5s2","properties":{"formattedCitation":"{\\i{}Id.} at 4 Complaint.","plainCitation":"Id. at 4 Complaint.","noteIndex":319},"citationItems":[{"id":7943,"uris":["http://zotero.org/users/10395840/items/W4RDIDTS"],"itemData":{"id":7943,"type":"legal_case","authority":"Fla. Cir. Ct.","container-title":"Fla. Cir. Ct.","number":"No. 2022-ca-000666","title":"Black Voters Matter Capacity Building Inst., Inc. v. Lee","volume":"No. 2022-ca-000666","issued":{"date-parts":[["2022",4,22]]}},"locator":"4","label":"page","suffix":"Complaint"}],"schema":"https://github.com/citation-style-language/schema/raw/master/csl-citation.json"} </w:instrText>
      </w:r>
      <w:r>
        <w:fldChar w:fldCharType="separate"/>
      </w:r>
      <w:r w:rsidR="00E12B49" w:rsidRPr="00E12B49">
        <w:rPr>
          <w:i/>
          <w:iCs/>
        </w:rPr>
        <w:t>Id.</w:t>
      </w:r>
      <w:r w:rsidR="00E12B49" w:rsidRPr="00E12B49">
        <w:t xml:space="preserve"> at 4 Complaint.</w:t>
      </w:r>
      <w:r>
        <w:fldChar w:fldCharType="end"/>
      </w:r>
    </w:p>
  </w:footnote>
  <w:footnote w:id="321">
    <w:p w14:paraId="2BAB1874" w14:textId="7F119E3A" w:rsidR="000601C9" w:rsidRPr="00EC4F7B" w:rsidRDefault="000601C9">
      <w:pPr>
        <w:pStyle w:val="FootnoteText"/>
        <w:rPr>
          <w:szCs w:val="22"/>
        </w:rPr>
      </w:pPr>
      <w:r w:rsidRPr="00434672">
        <w:rPr>
          <w:rStyle w:val="FootnoteReference"/>
        </w:rPr>
        <w:footnoteRef/>
      </w:r>
      <w:r w:rsidR="0081660E">
        <w:rPr>
          <w:szCs w:val="22"/>
        </w:rPr>
        <w:t xml:space="preserve"> </w:t>
      </w:r>
      <w:r w:rsidR="0081660E">
        <w:fldChar w:fldCharType="begin"/>
      </w:r>
      <w:r w:rsidR="00714ADF">
        <w:instrText xml:space="preserve"> ADDIN ZOTERO_ITEM CSL_CITATION {"citationID":"a3pgigtoeb","properties":{"formattedCitation":"{\\i{}Id.} Complaint.","plainCitation":"Id. Complaint.","noteIndex":320},"citationItems":[{"id":7943,"uris":["http://zotero.org/users/10395840/items/W4RDIDTS"],"itemData":{"id":7943,"type":"legal_case","authority":"Fla. Cir. Ct.","container-title":"Fla. Cir. Ct.","number":"No. 2022-ca-000666","title":"Black Voters Matter Capacity Building Inst., Inc. v. Lee","volume":"No. 2022-ca-000666","issued":{"date-parts":[["2022",4,22]]}},"locator":"4","label":"page","suffix":"Complaint"}],"schema":"https://github.com/citation-style-language/schema/raw/master/csl-citation.json"} </w:instrText>
      </w:r>
      <w:r w:rsidR="0081660E">
        <w:fldChar w:fldCharType="separate"/>
      </w:r>
      <w:r w:rsidR="00E12B49" w:rsidRPr="00E12B49">
        <w:rPr>
          <w:i/>
          <w:iCs/>
        </w:rPr>
        <w:t>Id.</w:t>
      </w:r>
      <w:r w:rsidR="00E12B49" w:rsidRPr="00E12B49">
        <w:t xml:space="preserve"> Complaint.</w:t>
      </w:r>
      <w:r w:rsidR="0081660E">
        <w:fldChar w:fldCharType="end"/>
      </w:r>
    </w:p>
  </w:footnote>
  <w:footnote w:id="322">
    <w:p w14:paraId="35BC5566" w14:textId="3C5EB57A" w:rsidR="00CB1F2B" w:rsidRPr="00EC4F7B" w:rsidRDefault="00CB1F2B">
      <w:pPr>
        <w:pStyle w:val="FootnoteText"/>
        <w:rPr>
          <w:szCs w:val="22"/>
        </w:rPr>
      </w:pPr>
      <w:r w:rsidRPr="00434672">
        <w:rPr>
          <w:rStyle w:val="FootnoteReference"/>
        </w:rPr>
        <w:footnoteRef/>
      </w:r>
      <w:r w:rsidRPr="00EC4F7B">
        <w:rPr>
          <w:szCs w:val="22"/>
        </w:rPr>
        <w:t xml:space="preserve"> Fl. Const. Article III, </w:t>
      </w:r>
      <w:r w:rsidR="00533F23">
        <w:rPr>
          <w:szCs w:val="22"/>
        </w:rPr>
        <w:t>Section Two</w:t>
      </w:r>
    </w:p>
  </w:footnote>
  <w:footnote w:id="323">
    <w:p w14:paraId="70A37A97" w14:textId="6413AEC3" w:rsidR="001B2667" w:rsidRDefault="001B2667">
      <w:pPr>
        <w:pStyle w:val="FootnoteText"/>
      </w:pPr>
      <w:r w:rsidRPr="00434672">
        <w:rPr>
          <w:rStyle w:val="FootnoteReference"/>
        </w:rPr>
        <w:footnoteRef/>
      </w:r>
      <w:r>
        <w:t xml:space="preserve"> </w:t>
      </w:r>
      <w:r>
        <w:fldChar w:fldCharType="begin"/>
      </w:r>
      <w:r w:rsidR="00714ADF">
        <w:instrText xml:space="preserve"> ADDIN ZOTERO_ITEM CSL_CITATION {"citationID":"a1plncud9rk","properties":{"formattedCitation":"Black Voters Matter Capacity Building Inst., Inc. v. Lee, {\\i{}supra} note 270 at 25\\uc0\\u8211{}32 Complaint.","plainCitation":"Black Voters Matter Capacity Building Inst., Inc. v. Lee, supra note 270 at 25–32 Complaint.","noteIndex":322},"citationItems":[{"id":7943,"uris":["http://zotero.org/users/10395840/items/W4RDIDTS"],"itemData":{"id":7943,"type":"legal_case","authority":"Fla. Cir. Ct.","container-title":"Fla. Cir. Ct.","number":"No. 2022-ca-000666","title":"Black Voters Matter Capacity Building Inst., Inc. v. Lee","volume":"No. 2022-ca-000666","issued":{"date-parts":[["2022",4,22]]}},"locator":"25-32","label":"page","suffix":"Complaint"}],"schema":"https://github.com/citation-style-language/schema/raw/master/csl-citation.json"} </w:instrText>
      </w:r>
      <w:r>
        <w:fldChar w:fldCharType="separate"/>
      </w:r>
      <w:r w:rsidR="00E12B49" w:rsidRPr="00E12B49">
        <w:t xml:space="preserve">Black Voters Matter Capacity Building Inst., Inc. v. Lee, </w:t>
      </w:r>
      <w:r w:rsidR="00E12B49" w:rsidRPr="00E12B49">
        <w:rPr>
          <w:i/>
          <w:iCs/>
        </w:rPr>
        <w:t>supra</w:t>
      </w:r>
      <w:r w:rsidR="00E12B49" w:rsidRPr="00E12B49">
        <w:t xml:space="preserve"> note 270 at 25–32 Complaint.</w:t>
      </w:r>
      <w:r>
        <w:fldChar w:fldCharType="end"/>
      </w:r>
    </w:p>
  </w:footnote>
  <w:footnote w:id="324">
    <w:p w14:paraId="6B3C3321" w14:textId="0D7D0103" w:rsidR="007102D2" w:rsidRDefault="007102D2">
      <w:pPr>
        <w:pStyle w:val="FootnoteText"/>
      </w:pPr>
      <w:r w:rsidRPr="00434672">
        <w:rPr>
          <w:rStyle w:val="FootnoteReference"/>
        </w:rPr>
        <w:footnoteRef/>
      </w:r>
      <w:r>
        <w:t xml:space="preserve"> </w:t>
      </w:r>
      <w:r>
        <w:fldChar w:fldCharType="begin"/>
      </w:r>
      <w:r w:rsidR="00714ADF">
        <w:instrText xml:space="preserve"> ADDIN ZOTERO_ITEM CSL_CITATION {"citationID":"a1hc09njbjd","properties":{"formattedCitation":"{\\i{}Id.} Complaint.","plainCitation":"Id. Complaint.","noteIndex":323},"citationItems":[{"id":7943,"uris":["http://zotero.org/users/10395840/items/W4RDIDTS"],"itemData":{"id":7943,"type":"legal_case","authority":"Fla. Cir. Ct.","container-title":"Fla. Cir. Ct.","number":"No. 2022-ca-000666","title":"Black Voters Matter Capacity Building Inst., Inc. v. Lee","volume":"No. 2022-ca-000666","issued":{"date-parts":[["2022",4,22]]}},"locator":"25-32","label":"page","suffix":"Complaint"}],"schema":"https://github.com/citation-style-language/schema/raw/master/csl-citation.json"} </w:instrText>
      </w:r>
      <w:r>
        <w:fldChar w:fldCharType="separate"/>
      </w:r>
      <w:r w:rsidR="00E12B49" w:rsidRPr="00E12B49">
        <w:rPr>
          <w:i/>
          <w:iCs/>
        </w:rPr>
        <w:t>Id.</w:t>
      </w:r>
      <w:r w:rsidR="00E12B49" w:rsidRPr="00E12B49">
        <w:t xml:space="preserve"> Complaint.</w:t>
      </w:r>
      <w:r>
        <w:fldChar w:fldCharType="end"/>
      </w:r>
    </w:p>
  </w:footnote>
  <w:footnote w:id="325">
    <w:p w14:paraId="233E7935" w14:textId="45AF365C" w:rsidR="00394FB1" w:rsidRDefault="00394FB1">
      <w:pPr>
        <w:pStyle w:val="FootnoteText"/>
      </w:pPr>
      <w:r w:rsidRPr="00434672">
        <w:rPr>
          <w:rStyle w:val="FootnoteReference"/>
        </w:rPr>
        <w:footnoteRef/>
      </w:r>
      <w:r w:rsidR="001065D7">
        <w:fldChar w:fldCharType="begin"/>
      </w:r>
      <w:r w:rsidR="00714ADF">
        <w:instrText xml:space="preserve"> ADDIN ZOTERO_ITEM CSL_CITATION {"citationID":"XBlpj92g","properties":{"formattedCitation":"Party control of Kentucky state government, {\\scaps Ballotpedia}, https://ballotpedia.org/Party_control_of_Kentucky_state_government (last visited Dec 24, 2022).","plainCitation":"Party control of Kentucky state government, Ballotpedia, https://ballotpedia.org/Party_control_of_Kentucky_state_government (last visited Dec 24, 2022).","noteIndex":324},"citationItems":[{"id":7976,"uris":["http://zotero.org/users/10395840/items/DMPFITU9"],"itemData":{"id":7976,"type":"webpage","abstract":"Ballotpedia: The Encyclopedia of American Politics","container-title":"Ballotpedia","language":"en","title":"Party control of Kentucky state government","URL":"https://ballotpedia.org/Party_control_of_Kentucky_state_government","accessed":{"date-parts":[["2022",12,24]]}}}],"schema":"https://github.com/citation-style-language/schema/raw/master/csl-citation.json"} </w:instrText>
      </w:r>
      <w:r w:rsidR="001065D7">
        <w:fldChar w:fldCharType="separate"/>
      </w:r>
      <w:r w:rsidR="00E12B49" w:rsidRPr="00E12B49">
        <w:t xml:space="preserve">Party control of Kentucky state government, </w:t>
      </w:r>
      <w:r w:rsidR="00E12B49" w:rsidRPr="00E12B49">
        <w:rPr>
          <w:smallCaps/>
        </w:rPr>
        <w:t>Ballotpedia</w:t>
      </w:r>
      <w:r w:rsidR="00E12B49" w:rsidRPr="00E12B49">
        <w:t>, https://ballotpedia.org/Party_control_of_Kentucky_state_government (last visited Dec 24, 2022).</w:t>
      </w:r>
      <w:r w:rsidR="001065D7">
        <w:fldChar w:fldCharType="end"/>
      </w:r>
    </w:p>
  </w:footnote>
  <w:footnote w:id="326">
    <w:p w14:paraId="1EB107B5" w14:textId="14323F1D" w:rsidR="00394FB1" w:rsidRDefault="00394FB1">
      <w:pPr>
        <w:pStyle w:val="FootnoteText"/>
      </w:pPr>
      <w:r w:rsidRPr="00434672">
        <w:rPr>
          <w:rStyle w:val="FootnoteReference"/>
        </w:rPr>
        <w:footnoteRef/>
      </w:r>
      <w:r>
        <w:t xml:space="preserve"> </w:t>
      </w:r>
      <w:r w:rsidR="00FD3C8E">
        <w:fldChar w:fldCharType="begin"/>
      </w:r>
      <w:r w:rsidR="00714ADF">
        <w:instrText xml:space="preserve"> ADDIN ZOTERO_ITEM CSL_CITATION {"citationID":"ka4P540d","properties":{"formattedCitation":"{\\i{}Graham v. Adams (Complaint)}, {\\i{}supra} note 123 at 2\\uc0\\u8211{}3.","plainCitation":"Graham v. Adams (Complaint), supra note 123 at 2–3.","noteIndex":325},"citationItems":[{"id":7846,"uris":["http://zotero.org/users/10395840/items/KQNK4JY2"],"itemData":{"id":7846,"type":"legal_case","authority":"COMMONWEALTH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(Complaint)","issued":{"date-parts":[["2022",1,20]]}},"locator":"2-3","label":"page"}],"schema":"https://github.com/citation-style-language/schema/raw/master/csl-citation.json"} </w:instrText>
      </w:r>
      <w:r w:rsidR="00FD3C8E">
        <w:fldChar w:fldCharType="separate"/>
      </w:r>
      <w:r w:rsidR="00E12B49" w:rsidRPr="00E12B49">
        <w:rPr>
          <w:i/>
          <w:iCs/>
        </w:rPr>
        <w:t>Graham v. Adams (Complaint)</w:t>
      </w:r>
      <w:r w:rsidR="00E12B49" w:rsidRPr="00E12B49">
        <w:t xml:space="preserve">, </w:t>
      </w:r>
      <w:r w:rsidR="00E12B49" w:rsidRPr="00E12B49">
        <w:rPr>
          <w:i/>
          <w:iCs/>
        </w:rPr>
        <w:t>supra</w:t>
      </w:r>
      <w:r w:rsidR="00E12B49" w:rsidRPr="00E12B49">
        <w:t xml:space="preserve"> note 123 at 2–3.</w:t>
      </w:r>
      <w:r w:rsidR="00FD3C8E">
        <w:fldChar w:fldCharType="end"/>
      </w:r>
    </w:p>
  </w:footnote>
  <w:footnote w:id="327">
    <w:p w14:paraId="3A99B37A" w14:textId="0923DB77" w:rsidR="00CB1F2B" w:rsidRPr="00EC4F7B" w:rsidRDefault="00CB1F2B">
      <w:pPr>
        <w:pStyle w:val="FootnoteText"/>
        <w:rPr>
          <w:szCs w:val="22"/>
        </w:rPr>
      </w:pPr>
      <w:r w:rsidRPr="00434672">
        <w:rPr>
          <w:rStyle w:val="FootnoteReference"/>
        </w:rPr>
        <w:footnoteRef/>
      </w:r>
      <w:r w:rsidRPr="00EC4F7B">
        <w:rPr>
          <w:szCs w:val="22"/>
        </w:rPr>
        <w:t xml:space="preserve"> </w:t>
      </w:r>
      <w:r w:rsidR="002A3F7D">
        <w:rPr>
          <w:i/>
          <w:iCs/>
          <w:szCs w:val="22"/>
        </w:rPr>
        <w:t xml:space="preserve">See generally </w:t>
      </w:r>
      <w:r w:rsidR="00592109">
        <w:rPr>
          <w:szCs w:val="22"/>
        </w:rPr>
        <w:fldChar w:fldCharType="begin"/>
      </w:r>
      <w:r w:rsidR="00714ADF">
        <w:rPr>
          <w:szCs w:val="22"/>
        </w:rPr>
        <w:instrText xml:space="preserve"> ADDIN ZOTERO_ITEM CSL_CITATION {"citationID":"6xpRpKyw","properties":{"formattedCitation":"Graham v. Adams, (2022).","plainCitation":"Graham v. Adams, (2022).","dontUpdate":true,"noteIndex":326},"citationItems":[{"id":7845,"uris":["http://zotero.org/users/10395840/items/CVEANL9K"],"itemData":{"id":7845,"type":"legal_case","authority":"COMMONWEALTH OF KENTUCKY FRANKLIN CIRCUIT COURT DIVISION II","number":"No. 22-CI-00047","title":"Graham v. Adams","title-short":"Graham v. Adams (Opinion)","issued":{"date-parts":[["2022",11,10]]}}},{"id":7846,"uris":["http://zotero.org/users/10395840/items/KQNK4JY2"],"itemData":{"id":7846,"type":"legal_case","authority":"COMMONWEALTH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(Complaint)","issued":{"date-parts":[["2022",1,20]]}}}],"schema":"https://github.com/citation-style-language/schema/raw/master/csl-citation.json"} </w:instrText>
      </w:r>
      <w:r w:rsidR="00000000">
        <w:rPr>
          <w:szCs w:val="22"/>
        </w:rPr>
        <w:fldChar w:fldCharType="separate"/>
      </w:r>
      <w:r w:rsidR="00592109">
        <w:rPr>
          <w:szCs w:val="22"/>
        </w:rPr>
        <w:fldChar w:fldCharType="end"/>
      </w:r>
    </w:p>
  </w:footnote>
  <w:footnote w:id="328">
    <w:p w14:paraId="49EDA52E" w14:textId="30A87964" w:rsidR="00C04C7E" w:rsidRDefault="00C04C7E">
      <w:pPr>
        <w:pStyle w:val="FootnoteText"/>
      </w:pPr>
      <w:r w:rsidRPr="00434672">
        <w:rPr>
          <w:rStyle w:val="FootnoteReference"/>
        </w:rPr>
        <w:footnoteRef/>
      </w:r>
      <w:r>
        <w:t xml:space="preserve"> </w:t>
      </w:r>
      <w:r w:rsidR="00545695">
        <w:fldChar w:fldCharType="begin"/>
      </w:r>
      <w:r w:rsidR="00714ADF">
        <w:instrText xml:space="preserve"> ADDIN ZOTERO_ITEM CSL_CITATION {"citationID":"a1or5s8brqv","properties":{"formattedCitation":"{\\i{}Graham v. Adams (Complaint)}, {\\i{}supra} note 123 at 50.","plainCitation":"Graham v. Adams (Complaint), supra note 123 at 50.","noteIndex":327},"citationItems":[{"id":7846,"uris":["http://zotero.org/users/10395840/items/KQNK4JY2"],"itemData":{"id":7846,"type":"legal_case","authority":"COMMONWEALTH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(Complaint)","issued":{"date-parts":[["2022",1,20]]}},"locator":"50","label":"page"}],"schema":"https://github.com/citation-style-language/schema/raw/master/csl-citation.json"} </w:instrText>
      </w:r>
      <w:r w:rsidR="00545695">
        <w:fldChar w:fldCharType="separate"/>
      </w:r>
      <w:r w:rsidR="00E12B49" w:rsidRPr="00E12B49">
        <w:rPr>
          <w:i/>
          <w:iCs/>
        </w:rPr>
        <w:t>Graham v. Adams (Complaint)</w:t>
      </w:r>
      <w:r w:rsidR="00E12B49" w:rsidRPr="00E12B49">
        <w:t xml:space="preserve">, </w:t>
      </w:r>
      <w:r w:rsidR="00E12B49" w:rsidRPr="00E12B49">
        <w:rPr>
          <w:i/>
          <w:iCs/>
        </w:rPr>
        <w:t>supra</w:t>
      </w:r>
      <w:r w:rsidR="00E12B49" w:rsidRPr="00E12B49">
        <w:t xml:space="preserve"> note 123 at 50.</w:t>
      </w:r>
      <w:r w:rsidR="00545695">
        <w:fldChar w:fldCharType="end"/>
      </w:r>
    </w:p>
  </w:footnote>
  <w:footnote w:id="329">
    <w:p w14:paraId="764D4C62" w14:textId="389D66D6" w:rsidR="00C04C7E" w:rsidRDefault="00C04C7E">
      <w:pPr>
        <w:pStyle w:val="FootnoteText"/>
      </w:pPr>
      <w:r w:rsidRPr="00434672">
        <w:rPr>
          <w:rStyle w:val="FootnoteReference"/>
        </w:rPr>
        <w:footnoteRef/>
      </w:r>
      <w:r>
        <w:t xml:space="preserve"> </w:t>
      </w:r>
      <w:r w:rsidR="000D2A50">
        <w:fldChar w:fldCharType="begin"/>
      </w:r>
      <w:r w:rsidR="00714ADF">
        <w:instrText xml:space="preserve"> ADDIN ZOTERO_ITEM CSL_CITATION {"citationID":"BeM1nYx6","properties":{"formattedCitation":"{\\i{}Graham v. Adams (Complaint)}, {\\i{}supra} note 123.","plainCitation":"Graham v. Adams (Complaint), supra note 123.","noteIndex":328},"citationItems":[{"id":7846,"uris":["http://zotero.org/users/10395840/items/KQNK4JY2"],"itemData":{"id":7846,"type":"legal_case","authority":"COMMONWEALTH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(Complaint)","issued":{"date-parts":[["2022",1,20]]}}}],"schema":"https://github.com/citation-style-language/schema/raw/master/csl-citation.json"} </w:instrText>
      </w:r>
      <w:r w:rsidR="000D2A50">
        <w:fldChar w:fldCharType="separate"/>
      </w:r>
      <w:r w:rsidR="00E12B49" w:rsidRPr="00E12B49">
        <w:rPr>
          <w:i/>
          <w:iCs/>
        </w:rPr>
        <w:t>Graham v. Adams (Complaint)</w:t>
      </w:r>
      <w:r w:rsidR="00E12B49" w:rsidRPr="00E12B49">
        <w:t xml:space="preserve">, </w:t>
      </w:r>
      <w:r w:rsidR="00E12B49" w:rsidRPr="00E12B49">
        <w:rPr>
          <w:i/>
          <w:iCs/>
        </w:rPr>
        <w:t>supra</w:t>
      </w:r>
      <w:r w:rsidR="00E12B49" w:rsidRPr="00E12B49">
        <w:t xml:space="preserve"> note 123.</w:t>
      </w:r>
      <w:r w:rsidR="000D2A50">
        <w:fldChar w:fldCharType="end"/>
      </w:r>
    </w:p>
  </w:footnote>
  <w:footnote w:id="330">
    <w:p w14:paraId="7E27A028" w14:textId="1AA69A4F" w:rsidR="00C04C7E" w:rsidRDefault="00C04C7E">
      <w:pPr>
        <w:pStyle w:val="FootnoteText"/>
      </w:pPr>
      <w:r w:rsidRPr="00434672">
        <w:rPr>
          <w:rStyle w:val="FootnoteReference"/>
        </w:rPr>
        <w:footnoteRef/>
      </w:r>
      <w:r>
        <w:t xml:space="preserve"> </w:t>
      </w:r>
      <w:r w:rsidR="000D2A50">
        <w:fldChar w:fldCharType="begin"/>
      </w:r>
      <w:r w:rsidR="00714ADF">
        <w:instrText xml:space="preserve"> ADDIN ZOTERO_ITEM CSL_CITATION {"citationID":"ar3nef14lj","properties":{"formattedCitation":"{\\i{}Id.} at *69-71.","plainCitation":"Id. at *69-71.","noteIndex":329},"citationItems":[{"id":7846,"uris":["http://zotero.org/users/10395840/items/KQNK4JY2"],"itemData":{"id":7846,"type":"legal_case","authority":"COMMONWEALTH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(Complaint)","issued":{"date-parts":[["2022",1,20]]}},"locator":"*69-71","label":"page"}],"schema":"https://github.com/citation-style-language/schema/raw/master/csl-citation.json"} </w:instrText>
      </w:r>
      <w:r w:rsidR="000D2A50">
        <w:fldChar w:fldCharType="separate"/>
      </w:r>
      <w:r w:rsidR="00E12B49" w:rsidRPr="00E12B49">
        <w:rPr>
          <w:i/>
          <w:iCs/>
        </w:rPr>
        <w:t>Id.</w:t>
      </w:r>
      <w:r w:rsidR="00E12B49" w:rsidRPr="00E12B49">
        <w:t xml:space="preserve"> at *69-71.</w:t>
      </w:r>
      <w:r w:rsidR="000D2A50">
        <w:fldChar w:fldCharType="end"/>
      </w:r>
    </w:p>
  </w:footnote>
  <w:footnote w:id="331">
    <w:p w14:paraId="60690A56" w14:textId="748D3363" w:rsidR="00DD58C4" w:rsidRPr="00DD58C4" w:rsidRDefault="00DD58C4">
      <w:pPr>
        <w:pStyle w:val="FootnoteText"/>
      </w:pPr>
      <w:r w:rsidRPr="00434672">
        <w:rPr>
          <w:rStyle w:val="FootnoteReference"/>
        </w:rPr>
        <w:footnoteRef/>
      </w:r>
      <w:r>
        <w:t xml:space="preserve"> </w:t>
      </w:r>
      <w:r w:rsidR="00FA5FB9">
        <w:fldChar w:fldCharType="begin"/>
      </w:r>
      <w:r w:rsidR="00714ADF">
        <w:instrText xml:space="preserve"> ADDIN ZOTERO_ITEM CSL_CITATION {"citationID":"1iO7Ow3G","properties":{"formattedCitation":"{\\i{}Id.}","plainCitation":"Id.","noteIndex":330},"citationItems":[{"id":7846,"uris":["http://zotero.org/users/10395840/items/KQNK4JY2"],"itemData":{"id":7846,"type":"legal_case","authority":"COMMONWEALTH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(Complaint)","issued":{"date-parts":[["2022",1,20]]}},"locator":"*69-71","label":"page"}],"schema":"https://github.com/citation-style-language/schema/raw/master/csl-citation.json"} </w:instrText>
      </w:r>
      <w:r w:rsidR="00FA5FB9">
        <w:fldChar w:fldCharType="separate"/>
      </w:r>
      <w:r w:rsidR="00E12B49" w:rsidRPr="00E12B49">
        <w:rPr>
          <w:i/>
          <w:iCs/>
        </w:rPr>
        <w:t>Id.</w:t>
      </w:r>
      <w:r w:rsidR="00FA5FB9">
        <w:fldChar w:fldCharType="end"/>
      </w:r>
    </w:p>
  </w:footnote>
  <w:footnote w:id="332">
    <w:p w14:paraId="3F114316" w14:textId="58D660EC" w:rsidR="00DD58C4" w:rsidRPr="000800E0" w:rsidRDefault="00DD58C4">
      <w:pPr>
        <w:pStyle w:val="FootnoteText"/>
      </w:pPr>
      <w:r w:rsidRPr="00434672">
        <w:rPr>
          <w:rStyle w:val="FootnoteReference"/>
        </w:rPr>
        <w:footnoteRef/>
      </w:r>
      <w:r>
        <w:t xml:space="preserve"> </w:t>
      </w:r>
      <w:r w:rsidR="00C75FA2">
        <w:rPr>
          <w:szCs w:val="22"/>
        </w:rPr>
        <w:fldChar w:fldCharType="begin"/>
      </w:r>
      <w:r w:rsidR="00714ADF">
        <w:rPr>
          <w:szCs w:val="22"/>
        </w:rPr>
        <w:instrText xml:space="preserve"> ADDIN ZOTERO_ITEM CSL_CITATION {"citationID":"a86pth9q9a","properties":{"formattedCitation":"{\\i{}Id.} at 51, with internal citations to Harper v. Hall, 868 S.E.2d 499, 533 (N.C. 2022).","plainCitation":"Id. at 51, with internal citations to Harper v. Hall, 868 S.E.2d 499, 533 (N.C. 2022).","noteIndex":331},"citationItems":[{"id":7846,"uris":["http://zotero.org/users/10395840/items/KQNK4JY2"],"itemData":{"id":7846,"type":"legal_case","authority":"COMMONWEALTH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(Complaint)","issued":{"date-parts":[["2022",1,20]]}},"locator":"51","label":"page","suffix":", with internal citations to Harper v. Hall, 868 S.E.2d 499, 533 (N.C. 2022)."}],"schema":"https://github.com/citation-style-language/schema/raw/master/csl-citation.json"} </w:instrText>
      </w:r>
      <w:r w:rsidR="00C75FA2">
        <w:rPr>
          <w:szCs w:val="22"/>
        </w:rPr>
        <w:fldChar w:fldCharType="separate"/>
      </w:r>
      <w:r w:rsidR="00E12B49" w:rsidRPr="00E12B49">
        <w:rPr>
          <w:i/>
          <w:iCs/>
        </w:rPr>
        <w:t>Id.</w:t>
      </w:r>
      <w:r w:rsidR="00E12B49" w:rsidRPr="00E12B49">
        <w:t xml:space="preserve"> at 51, with internal citations to Harper v. Hall, 868 S.E.2d 499, 533 (N.C. 2022).</w:t>
      </w:r>
      <w:r w:rsidR="00C75FA2">
        <w:rPr>
          <w:szCs w:val="22"/>
        </w:rPr>
        <w:fldChar w:fldCharType="end"/>
      </w:r>
    </w:p>
  </w:footnote>
  <w:footnote w:id="333">
    <w:p w14:paraId="29AE4C79" w14:textId="625EFC96" w:rsidR="003D1A26" w:rsidRPr="00EC4F7B" w:rsidRDefault="003D1A26">
      <w:pPr>
        <w:pStyle w:val="FootnoteText"/>
        <w:rPr>
          <w:szCs w:val="22"/>
        </w:rPr>
      </w:pPr>
      <w:r w:rsidRPr="00434672">
        <w:rPr>
          <w:rStyle w:val="FootnoteReference"/>
        </w:rPr>
        <w:footnoteRef/>
      </w:r>
      <w:r w:rsidRPr="00EC4F7B">
        <w:rPr>
          <w:szCs w:val="22"/>
        </w:rPr>
        <w:t xml:space="preserve"> </w:t>
      </w:r>
      <w:r w:rsidR="001F2185">
        <w:rPr>
          <w:szCs w:val="22"/>
        </w:rPr>
        <w:fldChar w:fldCharType="begin"/>
      </w:r>
      <w:r w:rsidR="00714ADF">
        <w:rPr>
          <w:szCs w:val="22"/>
        </w:rPr>
        <w:instrText xml:space="preserve"> ADDIN ZOTERO_ITEM CSL_CITATION {"citationID":"YaJ4mrDV","properties":{"formattedCitation":"{\\i{}Id.}, with internal citations to Harper v. Hall, 868 S.E.2d 499, 533 (N.C. 2022).","plainCitation":"Id., with internal citations to Harper v. Hall, 868 S.E.2d 499, 533 (N.C. 2022).","noteIndex":332},"citationItems":[{"id":7846,"uris":["http://zotero.org/users/10395840/items/KQNK4JY2"],"itemData":{"id":7846,"type":"legal_case","authority":"COMMONWEALTH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(Complaint)","issued":{"date-parts":[["2022",1,20]]}},"locator":"51","label":"page","suffix":", with internal citations to Harper v. Hall, 868 S.E.2d 499, 533 (N.C. 2022)."}],"schema":"https://github.com/citation-style-language/schema/raw/master/csl-citation.json"} </w:instrText>
      </w:r>
      <w:r w:rsidR="001F2185">
        <w:rPr>
          <w:szCs w:val="22"/>
        </w:rPr>
        <w:fldChar w:fldCharType="separate"/>
      </w:r>
      <w:r w:rsidR="00E12B49" w:rsidRPr="00E12B49">
        <w:rPr>
          <w:i/>
          <w:iCs/>
        </w:rPr>
        <w:t>Id.</w:t>
      </w:r>
      <w:r w:rsidR="00E12B49" w:rsidRPr="00E12B49">
        <w:t>, with internal citations to Harper v. Hall, 868 S.E.2d 499, 533 (N.C. 2022).</w:t>
      </w:r>
      <w:r w:rsidR="001F2185">
        <w:rPr>
          <w:szCs w:val="22"/>
        </w:rPr>
        <w:fldChar w:fldCharType="end"/>
      </w:r>
    </w:p>
  </w:footnote>
  <w:footnote w:id="334">
    <w:p w14:paraId="71632857" w14:textId="606CDF67" w:rsidR="007B318A" w:rsidRPr="00EC4F7B" w:rsidRDefault="007B318A">
      <w:pPr>
        <w:pStyle w:val="FootnoteText"/>
        <w:rPr>
          <w:szCs w:val="22"/>
        </w:rPr>
      </w:pPr>
      <w:r w:rsidRPr="00434672">
        <w:rPr>
          <w:rStyle w:val="FootnoteReference"/>
        </w:rPr>
        <w:footnoteRef/>
      </w:r>
      <w:r w:rsidR="00247385">
        <w:rPr>
          <w:szCs w:val="22"/>
        </w:rPr>
        <w:t xml:space="preserve"> </w:t>
      </w:r>
      <w:r w:rsidR="002669CF">
        <w:rPr>
          <w:szCs w:val="22"/>
        </w:rPr>
        <w:fldChar w:fldCharType="begin"/>
      </w:r>
      <w:r w:rsidR="00714ADF">
        <w:rPr>
          <w:szCs w:val="22"/>
        </w:rPr>
        <w:instrText xml:space="preserve"> ADDIN ZOTERO_ITEM CSL_CITATION {"citationID":"d5AoQg6q","properties":{"formattedCitation":"{\\i{}Id.} at 52.","plainCitation":"Id. at 52.","noteIndex":333},"citationItems":[{"id":7846,"uris":["http://zotero.org/users/10395840/items/KQNK4JY2"],"itemData":{"id":7846,"type":"legal_case","authority":"COMMONWEALTH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(Complaint)","issued":{"date-parts":[["2022",1,20]]}},"locator":"52","label":"page"}],"schema":"https://github.com/citation-style-language/schema/raw/master/csl-citation.json"} </w:instrText>
      </w:r>
      <w:r w:rsidR="002669CF">
        <w:rPr>
          <w:szCs w:val="22"/>
        </w:rPr>
        <w:fldChar w:fldCharType="separate"/>
      </w:r>
      <w:r w:rsidR="00E12B49" w:rsidRPr="00E12B49">
        <w:rPr>
          <w:i/>
          <w:iCs/>
        </w:rPr>
        <w:t>Id.</w:t>
      </w:r>
      <w:r w:rsidR="00E12B49" w:rsidRPr="00E12B49">
        <w:t xml:space="preserve"> at 52.</w:t>
      </w:r>
      <w:r w:rsidR="002669CF">
        <w:rPr>
          <w:szCs w:val="22"/>
        </w:rPr>
        <w:fldChar w:fldCharType="end"/>
      </w:r>
    </w:p>
  </w:footnote>
  <w:footnote w:id="335">
    <w:p w14:paraId="1E31E6DB" w14:textId="579142E5" w:rsidR="002B2E4D" w:rsidRPr="00EC4F7B" w:rsidRDefault="002B2E4D">
      <w:pPr>
        <w:pStyle w:val="FootnoteText"/>
        <w:rPr>
          <w:szCs w:val="22"/>
        </w:rPr>
      </w:pPr>
      <w:r w:rsidRPr="00434672">
        <w:rPr>
          <w:rStyle w:val="FootnoteReference"/>
        </w:rPr>
        <w:footnoteRef/>
      </w:r>
      <w:r w:rsidRPr="00EC4F7B">
        <w:rPr>
          <w:szCs w:val="22"/>
        </w:rPr>
        <w:t xml:space="preserve"> </w:t>
      </w:r>
      <w:r w:rsidR="00632844">
        <w:rPr>
          <w:szCs w:val="22"/>
        </w:rPr>
        <w:fldChar w:fldCharType="begin"/>
      </w:r>
      <w:r w:rsidR="00714ADF">
        <w:rPr>
          <w:szCs w:val="22"/>
        </w:rPr>
        <w:instrText xml:space="preserve"> ADDIN ZOTERO_ITEM CSL_CITATION {"citationID":"DIW1YJsM","properties":{"formattedCitation":"{\\i{}Id.} at 56.","plainCitation":"Id. at 56.","noteIndex":334},"citationItems":[{"id":7846,"uris":["http://zotero.org/users/10395840/items/KQNK4JY2"],"itemData":{"id":7846,"type":"legal_case","authority":"COMMONWEALTH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(Complaint)","issued":{"date-parts":[["2022",1,20]]}},"locator":"56","label":"page"}],"schema":"https://github.com/citation-style-language/schema/raw/master/csl-citation.json"} </w:instrText>
      </w:r>
      <w:r w:rsidR="00632844">
        <w:rPr>
          <w:szCs w:val="22"/>
        </w:rPr>
        <w:fldChar w:fldCharType="separate"/>
      </w:r>
      <w:r w:rsidR="00E12B49" w:rsidRPr="00E12B49">
        <w:rPr>
          <w:i/>
          <w:iCs/>
        </w:rPr>
        <w:t>Id.</w:t>
      </w:r>
      <w:r w:rsidR="00E12B49" w:rsidRPr="00E12B49">
        <w:t xml:space="preserve"> at 56.</w:t>
      </w:r>
      <w:r w:rsidR="00632844">
        <w:rPr>
          <w:szCs w:val="22"/>
        </w:rPr>
        <w:fldChar w:fldCharType="end"/>
      </w:r>
    </w:p>
  </w:footnote>
  <w:footnote w:id="336">
    <w:p w14:paraId="26108341" w14:textId="274317E8" w:rsidR="00776656" w:rsidRDefault="00776656">
      <w:pPr>
        <w:pStyle w:val="FootnoteText"/>
      </w:pPr>
      <w:r w:rsidRPr="00434672">
        <w:rPr>
          <w:rStyle w:val="FootnoteReference"/>
        </w:rPr>
        <w:footnoteRef/>
      </w:r>
      <w:r>
        <w:t xml:space="preserve"> </w:t>
      </w:r>
      <w:r>
        <w:rPr>
          <w:szCs w:val="22"/>
        </w:rPr>
        <w:fldChar w:fldCharType="begin"/>
      </w:r>
      <w:r w:rsidR="00714ADF">
        <w:rPr>
          <w:szCs w:val="22"/>
        </w:rPr>
        <w:instrText xml:space="preserve"> ADDIN ZOTERO_ITEM CSL_CITATION {"citationID":"7f4h6VR4","properties":{"formattedCitation":"{\\i{}Id.} at 71.","plainCitation":"Id. at 71.","noteIndex":335},"citationItems":[{"id":7846,"uris":["http://zotero.org/users/10395840/items/KQNK4JY2"],"itemData":{"id":7846,"type":"legal_case","authority":"COMMONWEALTH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(Complaint)","issued":{"date-parts":[["2022",1,20]]}},"locator":"71","label":"page"}],"schema":"https://github.com/citation-style-language/schema/raw/master/csl-citation.json"} </w:instrText>
      </w:r>
      <w:r>
        <w:rPr>
          <w:szCs w:val="22"/>
        </w:rPr>
        <w:fldChar w:fldCharType="separate"/>
      </w:r>
      <w:r w:rsidR="00E12B49" w:rsidRPr="00E12B49">
        <w:rPr>
          <w:i/>
          <w:iCs/>
        </w:rPr>
        <w:t>Id.</w:t>
      </w:r>
      <w:r w:rsidR="00E12B49" w:rsidRPr="00E12B49">
        <w:t xml:space="preserve"> at 71.</w:t>
      </w:r>
      <w:r>
        <w:rPr>
          <w:szCs w:val="22"/>
        </w:rPr>
        <w:fldChar w:fldCharType="end"/>
      </w:r>
    </w:p>
  </w:footnote>
  <w:footnote w:id="337">
    <w:p w14:paraId="2307FC2D" w14:textId="572E09A4" w:rsidR="00026C3B" w:rsidRDefault="00E32A43" w:rsidP="000854D1">
      <w:pPr>
        <w:pStyle w:val="FootnoteText"/>
      </w:pPr>
      <w:r w:rsidRPr="00434672">
        <w:rPr>
          <w:rStyle w:val="FootnoteReference"/>
        </w:rPr>
        <w:footnoteRef/>
      </w:r>
      <w:r w:rsidR="000854D1">
        <w:t xml:space="preserve"> </w:t>
      </w:r>
      <w:r w:rsidR="00BE4505">
        <w:fldChar w:fldCharType="begin"/>
      </w:r>
      <w:r w:rsidR="00714ADF">
        <w:instrText xml:space="preserve"> ADDIN ZOTERO_ITEM CSL_CITATION {"citationID":"ORvroXQD","properties":{"formattedCitation":"Party control of New Mexico state government, {\\scaps Ballotpedia}, https://ballotpedia.org/Party_control_of_New_Mexico_state_government (last visited Dec 24, 2022).","plainCitation":"Party control of New Mexico state government, Ballotpedia, https://ballotpedia.org/Party_control_of_New_Mexico_state_government (last visited Dec 24, 2022).","noteIndex":336},"citationItems":[{"id":7977,"uris":["http://zotero.org/users/10395840/items/XXDV8EKI"],"itemData":{"id":7977,"type":"webpage","abstract":"Ballotpedia: The Encyclopedia of American Politics","container-title":"Ballotpedia","language":"en","title":"Party control of New Mexico state government","URL":"https://ballotpedia.org/Party_control_of_New_Mexico_state_government","accessed":{"date-parts":[["2022",12,24]]}}}],"schema":"https://github.com/citation-style-language/schema/raw/master/csl-citation.json"} </w:instrText>
      </w:r>
      <w:r w:rsidR="00BE4505">
        <w:fldChar w:fldCharType="separate"/>
      </w:r>
      <w:r w:rsidR="00E12B49" w:rsidRPr="00E12B49">
        <w:t xml:space="preserve">Party control of New Mexico state government, </w:t>
      </w:r>
      <w:r w:rsidR="00E12B49" w:rsidRPr="00E12B49">
        <w:rPr>
          <w:smallCaps/>
        </w:rPr>
        <w:t>Ballotpedia</w:t>
      </w:r>
      <w:r w:rsidR="00E12B49" w:rsidRPr="00E12B49">
        <w:t>, https://ballotpedia.org/Party_control_of_New_Mexico_state_government (last visited Dec 24, 2022).</w:t>
      </w:r>
      <w:r w:rsidR="00BE4505">
        <w:fldChar w:fldCharType="end"/>
      </w:r>
    </w:p>
  </w:footnote>
  <w:footnote w:id="338">
    <w:p w14:paraId="6DD5533E" w14:textId="53A54AC3" w:rsidR="00B71278" w:rsidRDefault="00B71278">
      <w:pPr>
        <w:pStyle w:val="FootnoteText"/>
      </w:pPr>
      <w:r w:rsidRPr="00434672">
        <w:rPr>
          <w:rStyle w:val="FootnoteReference"/>
        </w:rPr>
        <w:footnoteRef/>
      </w:r>
      <w:r>
        <w:t xml:space="preserve"> </w:t>
      </w:r>
      <w:r w:rsidR="00604C36">
        <w:rPr>
          <w:szCs w:val="22"/>
        </w:rPr>
        <w:fldChar w:fldCharType="begin"/>
      </w:r>
      <w:r w:rsidR="00714ADF">
        <w:rPr>
          <w:szCs w:val="22"/>
        </w:rPr>
        <w:instrText xml:space="preserve"> ADDIN ZOTERO_ITEM CSL_CITATION {"citationID":"WVDJI8vl","properties":{"formattedCitation":"{\\i{}Republican Party of New Mexico v. Oliver}, {\\i{}supra} note 270 at 12\\uc0\\u8211{}14.","plainCitation":"Republican Party of New Mexico v. Oliver, supra note 270 at 12–14.","noteIndex":337},"citationItems":[{"id":7849,"uris":["http://zotero.org/users/10395840/items/2Z979CQ4"],"itemData":{"id":7849,"type":"legal_case","authority":"New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Oliver"},"locator":"12-14","label":"page"}],"schema":"https://github.com/citation-style-language/schema/raw/master/csl-citation.json"} </w:instrText>
      </w:r>
      <w:r w:rsidR="00604C36">
        <w:rPr>
          <w:szCs w:val="22"/>
        </w:rPr>
        <w:fldChar w:fldCharType="separate"/>
      </w:r>
      <w:r w:rsidR="00E12B49" w:rsidRPr="00E12B49">
        <w:rPr>
          <w:i/>
          <w:iCs/>
        </w:rPr>
        <w:t>Republican Party of New Mexico v. Oliver</w:t>
      </w:r>
      <w:r w:rsidR="00E12B49" w:rsidRPr="00E12B49">
        <w:t xml:space="preserve">, </w:t>
      </w:r>
      <w:r w:rsidR="00E12B49" w:rsidRPr="00E12B49">
        <w:rPr>
          <w:i/>
          <w:iCs/>
        </w:rPr>
        <w:t>supra</w:t>
      </w:r>
      <w:r w:rsidR="00E12B49" w:rsidRPr="00E12B49">
        <w:t xml:space="preserve"> note 270 at 12–14.</w:t>
      </w:r>
      <w:r w:rsidR="00604C36">
        <w:rPr>
          <w:szCs w:val="22"/>
        </w:rPr>
        <w:fldChar w:fldCharType="end"/>
      </w:r>
    </w:p>
  </w:footnote>
  <w:footnote w:id="339">
    <w:p w14:paraId="0437DB0A" w14:textId="7725292D" w:rsidR="00C457BE" w:rsidRPr="00EC4F7B" w:rsidRDefault="00C457BE">
      <w:pPr>
        <w:pStyle w:val="FootnoteText"/>
        <w:rPr>
          <w:szCs w:val="22"/>
        </w:rPr>
      </w:pPr>
      <w:r w:rsidRPr="00434672">
        <w:rPr>
          <w:rStyle w:val="FootnoteReference"/>
        </w:rPr>
        <w:footnoteRef/>
      </w:r>
      <w:r w:rsidRPr="00EC4F7B">
        <w:rPr>
          <w:szCs w:val="22"/>
        </w:rPr>
        <w:t xml:space="preserve"> </w:t>
      </w:r>
      <w:r w:rsidR="00B94C8F">
        <w:rPr>
          <w:szCs w:val="22"/>
        </w:rPr>
        <w:fldChar w:fldCharType="begin"/>
      </w:r>
      <w:r w:rsidR="00714ADF">
        <w:rPr>
          <w:szCs w:val="22"/>
        </w:rPr>
        <w:instrText xml:space="preserve"> ADDIN ZOTERO_ITEM CSL_CITATION {"citationID":"JttSEtqh","properties":{"formattedCitation":"{\\i{}Id.} at 15.","plainCitation":"Id. at 15.","noteIndex":338},"citationItems":[{"id":7849,"uris":["http://zotero.org/users/10395840/items/2Z979CQ4"],"itemData":{"id":7849,"type":"legal_case","authority":"New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Oliver"},"locator":"15","label":"page"}],"schema":"https://github.com/citation-style-language/schema/raw/master/csl-citation.json"} </w:instrText>
      </w:r>
      <w:r w:rsidR="00B94C8F">
        <w:rPr>
          <w:szCs w:val="22"/>
        </w:rPr>
        <w:fldChar w:fldCharType="separate"/>
      </w:r>
      <w:r w:rsidR="00E12B49" w:rsidRPr="00E12B49">
        <w:rPr>
          <w:i/>
          <w:iCs/>
        </w:rPr>
        <w:t>Id.</w:t>
      </w:r>
      <w:r w:rsidR="00E12B49" w:rsidRPr="00E12B49">
        <w:t xml:space="preserve"> at 15.</w:t>
      </w:r>
      <w:r w:rsidR="00B94C8F">
        <w:rPr>
          <w:szCs w:val="22"/>
        </w:rPr>
        <w:fldChar w:fldCharType="end"/>
      </w:r>
    </w:p>
  </w:footnote>
  <w:footnote w:id="340">
    <w:p w14:paraId="08F98465" w14:textId="65514EBF" w:rsidR="00F93940" w:rsidRDefault="00F93940">
      <w:pPr>
        <w:pStyle w:val="FootnoteText"/>
      </w:pPr>
      <w:r w:rsidRPr="00434672">
        <w:rPr>
          <w:rStyle w:val="FootnoteReference"/>
        </w:rPr>
        <w:footnoteRef/>
      </w:r>
      <w:r>
        <w:t xml:space="preserve"> </w:t>
      </w:r>
      <w:r w:rsidR="00A60666">
        <w:rPr>
          <w:szCs w:val="22"/>
        </w:rPr>
        <w:fldChar w:fldCharType="begin"/>
      </w:r>
      <w:r w:rsidR="00714ADF">
        <w:rPr>
          <w:szCs w:val="22"/>
        </w:rPr>
        <w:instrText xml:space="preserve"> ADDIN ZOTERO_ITEM CSL_CITATION {"citationID":"Q1icUma1","properties":{"formattedCitation":"{\\i{}Id.} at 16.","plainCitation":"Id. at 16.","noteIndex":339},"citationItems":[{"id":7849,"uris":["http://zotero.org/users/10395840/items/2Z979CQ4"],"itemData":{"id":7849,"type":"legal_case","authority":"New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00A60666">
        <w:rPr>
          <w:szCs w:val="22"/>
        </w:rPr>
        <w:fldChar w:fldCharType="separate"/>
      </w:r>
      <w:r w:rsidR="00E12B49" w:rsidRPr="00E12B49">
        <w:rPr>
          <w:i/>
          <w:iCs/>
        </w:rPr>
        <w:t>Id.</w:t>
      </w:r>
      <w:r w:rsidR="00E12B49" w:rsidRPr="00E12B49">
        <w:t xml:space="preserve"> at 16.</w:t>
      </w:r>
      <w:r w:rsidR="00A60666">
        <w:rPr>
          <w:szCs w:val="22"/>
        </w:rPr>
        <w:fldChar w:fldCharType="end"/>
      </w:r>
    </w:p>
  </w:footnote>
  <w:footnote w:id="341">
    <w:p w14:paraId="25AA978E" w14:textId="6E4679FB" w:rsidR="00AB127E" w:rsidRDefault="00AB127E">
      <w:pPr>
        <w:pStyle w:val="FootnoteText"/>
      </w:pPr>
      <w:r w:rsidRPr="00434672">
        <w:rPr>
          <w:rStyle w:val="FootnoteReference"/>
        </w:rPr>
        <w:footnoteRef/>
      </w:r>
      <w:r>
        <w:t xml:space="preserve"> </w:t>
      </w:r>
      <w:r>
        <w:rPr>
          <w:szCs w:val="22"/>
        </w:rPr>
        <w:fldChar w:fldCharType="begin"/>
      </w:r>
      <w:r w:rsidR="00714ADF">
        <w:rPr>
          <w:szCs w:val="22"/>
        </w:rPr>
        <w:instrText xml:space="preserve"> ADDIN ZOTERO_ITEM CSL_CITATION {"citationID":"wPMcnkT5","properties":{"formattedCitation":"{\\i{}Id.}","plainCitation":"Id.","noteIndex":340},"citationItems":[{"id":7849,"uris":["http://zotero.org/users/10395840/items/2Z979CQ4"],"itemData":{"id":7849,"type":"legal_case","authority":"New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Pr>
          <w:szCs w:val="22"/>
        </w:rPr>
        <w:fldChar w:fldCharType="separate"/>
      </w:r>
      <w:r w:rsidR="00E12B49" w:rsidRPr="00E12B49">
        <w:rPr>
          <w:i/>
          <w:iCs/>
        </w:rPr>
        <w:t>Id.</w:t>
      </w:r>
      <w:r>
        <w:rPr>
          <w:szCs w:val="22"/>
        </w:rPr>
        <w:fldChar w:fldCharType="end"/>
      </w:r>
    </w:p>
  </w:footnote>
  <w:footnote w:id="342">
    <w:p w14:paraId="0A061008" w14:textId="41C04DCF" w:rsidR="00AB127E" w:rsidRDefault="00AB127E">
      <w:pPr>
        <w:pStyle w:val="FootnoteText"/>
      </w:pPr>
      <w:r w:rsidRPr="00434672">
        <w:rPr>
          <w:rStyle w:val="FootnoteReference"/>
        </w:rPr>
        <w:footnoteRef/>
      </w:r>
      <w:r>
        <w:t xml:space="preserve"> </w:t>
      </w:r>
      <w:r w:rsidR="004B5601">
        <w:rPr>
          <w:szCs w:val="22"/>
        </w:rPr>
        <w:fldChar w:fldCharType="begin"/>
      </w:r>
      <w:r w:rsidR="00714ADF">
        <w:rPr>
          <w:szCs w:val="22"/>
        </w:rPr>
        <w:instrText xml:space="preserve"> ADDIN ZOTERO_ITEM CSL_CITATION {"citationID":"uH6jlrTR","properties":{"formattedCitation":"{\\i{}Id.}","plainCitation":"Id.","noteIndex":341},"citationItems":[{"id":7849,"uris":["http://zotero.org/users/10395840/items/2Z979CQ4"],"itemData":{"id":7849,"type":"legal_case","authority":"New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004B5601">
        <w:rPr>
          <w:szCs w:val="22"/>
        </w:rPr>
        <w:fldChar w:fldCharType="separate"/>
      </w:r>
      <w:r w:rsidR="00E12B49" w:rsidRPr="00E12B49">
        <w:rPr>
          <w:i/>
          <w:iCs/>
        </w:rPr>
        <w:t>Id.</w:t>
      </w:r>
      <w:r w:rsidR="004B5601">
        <w:rPr>
          <w:szCs w:val="22"/>
        </w:rPr>
        <w:fldChar w:fldCharType="end"/>
      </w:r>
    </w:p>
  </w:footnote>
  <w:footnote w:id="343">
    <w:p w14:paraId="045BFFB2" w14:textId="5BE5FB38" w:rsidR="00CB1F2B" w:rsidRPr="00EC4F7B" w:rsidRDefault="00CB1F2B" w:rsidP="00D16606">
      <w:pPr>
        <w:pStyle w:val="FootnoteText"/>
        <w:rPr>
          <w:szCs w:val="22"/>
        </w:rPr>
      </w:pPr>
      <w:r w:rsidRPr="00434672">
        <w:rPr>
          <w:rStyle w:val="FootnoteReference"/>
        </w:rPr>
        <w:footnoteRef/>
      </w:r>
      <w:r w:rsidRPr="00EC4F7B">
        <w:rPr>
          <w:szCs w:val="22"/>
        </w:rPr>
        <w:t xml:space="preserve"> </w:t>
      </w:r>
      <w:r w:rsidR="00550653">
        <w:rPr>
          <w:szCs w:val="22"/>
        </w:rPr>
        <w:fldChar w:fldCharType="begin"/>
      </w:r>
      <w:r w:rsidR="00714ADF">
        <w:rPr>
          <w:szCs w:val="22"/>
        </w:rPr>
        <w:instrText xml:space="preserve"> ADDIN ZOTERO_ITEM CSL_CITATION {"citationID":"rTEJiXdH","properties":{"formattedCitation":"Gov. Lujan Grisham signs new Congressional map approved by N.M. Legislature, {\\scaps Office of the Governor - Michelle Lujan Grisham}, Dec. 17, 2021, https://www.governor.state.nm.us/2021/12/17/gov-lujan-grisham-signs-new-congressional-map-approved-by-n-m-legislature/ (last visited Dec 23, 2022).","plainCitation":"Gov. Lujan Grisham signs new Congressional map approved by N.M. Legislature, Office of the Governor - Michelle Lujan Grisham, Dec. 17, 2021, https://www.governor.state.nm.us/2021/12/17/gov-lujan-grisham-signs-new-congressional-map-approved-by-n-m-legislature/ (last visited Dec 23, 2022).","noteIndex":342},"citationItems":[{"id":7944,"uris":["http://zotero.org/users/10395840/items/HQ5EBC7N"],"itemData":{"id":7944,"type":"article-newspaper","container-title":"Office of the Governor - Michelle Lujan Grisham","language":"en-US","title":"Gov. Lujan Grisham signs new Congressional map approved by N.M. Legislature","URL":"https://www.governor.state.nm.us/2021/12/17/gov-lujan-grisham-signs-new-congressional-map-approved-by-n-m-legislature/","accessed":{"date-parts":[["2022",12,23]]},"issued":{"date-parts":[["2021",12,17]]}}}],"schema":"https://github.com/citation-style-language/schema/raw/master/csl-citation.json"} </w:instrText>
      </w:r>
      <w:r w:rsidR="00550653">
        <w:rPr>
          <w:szCs w:val="22"/>
        </w:rPr>
        <w:fldChar w:fldCharType="separate"/>
      </w:r>
      <w:r w:rsidR="00E12B49" w:rsidRPr="00E12B49">
        <w:t xml:space="preserve">Gov. Lujan Grisham signs new Congressional map approved by N.M. Legislature, </w:t>
      </w:r>
      <w:r w:rsidR="00E12B49" w:rsidRPr="00E12B49">
        <w:rPr>
          <w:smallCaps/>
        </w:rPr>
        <w:t>Office of the Governor - Michelle Lujan Grisham</w:t>
      </w:r>
      <w:r w:rsidR="00E12B49" w:rsidRPr="00E12B49">
        <w:t>, Dec. 17, 2021, https://www.governor.state.nm.us/2021/12/17/gov-lujan-grisham-signs-new-congressional-map-approved-by-n-m-legislature/ (last visited Dec 23, 2022).</w:t>
      </w:r>
      <w:r w:rsidR="00550653">
        <w:rPr>
          <w:szCs w:val="22"/>
        </w:rPr>
        <w:fldChar w:fldCharType="end"/>
      </w:r>
    </w:p>
  </w:footnote>
  <w:footnote w:id="344">
    <w:p w14:paraId="1DEE05BE" w14:textId="5854A68D" w:rsidR="00CB1F2B" w:rsidRPr="00EC4F7B" w:rsidRDefault="00CB1F2B">
      <w:pPr>
        <w:pStyle w:val="FootnoteText"/>
        <w:rPr>
          <w:szCs w:val="22"/>
        </w:rPr>
      </w:pPr>
      <w:r w:rsidRPr="00434672">
        <w:rPr>
          <w:rStyle w:val="FootnoteReference"/>
        </w:rPr>
        <w:footnoteRef/>
      </w:r>
      <w:r w:rsidRPr="00EC4F7B">
        <w:rPr>
          <w:szCs w:val="22"/>
        </w:rPr>
        <w:t xml:space="preserve"> </w:t>
      </w:r>
      <w:r w:rsidR="003307DB">
        <w:rPr>
          <w:szCs w:val="22"/>
        </w:rPr>
        <w:fldChar w:fldCharType="begin"/>
      </w:r>
      <w:r w:rsidR="00714ADF">
        <w:rPr>
          <w:szCs w:val="22"/>
        </w:rPr>
        <w:instrText xml:space="preserve"> ADDIN ZOTERO_ITEM CSL_CITATION {"citationID":"Lg34cvrC","properties":{"formattedCitation":"{\\i{}Republican Party of New Mexico v. Oliver}, {\\i{}supra} note 270.","plainCitation":"Republican Party of New Mexico v. Oliver, supra note 270.","noteIndex":343},"citationItems":[{"id":7849,"uris":["http://zotero.org/users/10395840/items/2Z979CQ4"],"itemData":{"id":7849,"type":"legal_case","authority":"New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Oliver"}}],"schema":"https://github.com/citation-style-language/schema/raw/master/csl-citation.json"} </w:instrText>
      </w:r>
      <w:r w:rsidR="003307DB">
        <w:rPr>
          <w:szCs w:val="22"/>
        </w:rPr>
        <w:fldChar w:fldCharType="separate"/>
      </w:r>
      <w:r w:rsidR="00E12B49" w:rsidRPr="00E12B49">
        <w:rPr>
          <w:i/>
          <w:iCs/>
        </w:rPr>
        <w:t>Republican Party of New Mexico v. Oliver</w:t>
      </w:r>
      <w:r w:rsidR="00E12B49" w:rsidRPr="00E12B49">
        <w:t xml:space="preserve">, </w:t>
      </w:r>
      <w:r w:rsidR="00E12B49" w:rsidRPr="00E12B49">
        <w:rPr>
          <w:i/>
          <w:iCs/>
        </w:rPr>
        <w:t>supra</w:t>
      </w:r>
      <w:r w:rsidR="00E12B49" w:rsidRPr="00E12B49">
        <w:t xml:space="preserve"> note 270.</w:t>
      </w:r>
      <w:r w:rsidR="003307DB">
        <w:rPr>
          <w:szCs w:val="22"/>
        </w:rPr>
        <w:fldChar w:fldCharType="end"/>
      </w:r>
    </w:p>
  </w:footnote>
  <w:footnote w:id="345">
    <w:p w14:paraId="1EF28001" w14:textId="248A36DD" w:rsidR="00CB1F2B" w:rsidRPr="00EC4F7B" w:rsidRDefault="00CB1F2B" w:rsidP="00DA2E9A">
      <w:pPr>
        <w:pStyle w:val="FootnoteText"/>
        <w:rPr>
          <w:szCs w:val="22"/>
        </w:rPr>
      </w:pPr>
      <w:r w:rsidRPr="00434672">
        <w:rPr>
          <w:rStyle w:val="FootnoteReference"/>
        </w:rPr>
        <w:footnoteRef/>
      </w:r>
      <w:r w:rsidRPr="00EC4F7B">
        <w:rPr>
          <w:szCs w:val="22"/>
        </w:rPr>
        <w:t xml:space="preserve"> </w:t>
      </w:r>
      <w:r w:rsidR="00F949EC">
        <w:rPr>
          <w:szCs w:val="22"/>
        </w:rPr>
        <w:fldChar w:fldCharType="begin"/>
      </w:r>
      <w:r w:rsidR="00714ADF">
        <w:rPr>
          <w:szCs w:val="22"/>
        </w:rPr>
        <w:instrText xml:space="preserve"> ADDIN ZOTERO_ITEM CSL_CITATION {"citationID":"n3ExuCsh","properties":{"formattedCitation":"{\\i{}Id.} at 6.","plainCitation":"Id. at 6.","noteIndex":344},"citationItems":[{"id":7849,"uris":["http://zotero.org/users/10395840/items/2Z979CQ4"],"itemData":{"id":7849,"type":"legal_case","authority":"New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Oliver"},"locator":"6","label":"page"}],"schema":"https://github.com/citation-style-language/schema/raw/master/csl-citation.json"} </w:instrText>
      </w:r>
      <w:r w:rsidR="00F949EC">
        <w:rPr>
          <w:szCs w:val="22"/>
        </w:rPr>
        <w:fldChar w:fldCharType="separate"/>
      </w:r>
      <w:r w:rsidR="00E12B49" w:rsidRPr="00E12B49">
        <w:rPr>
          <w:i/>
          <w:iCs/>
        </w:rPr>
        <w:t>Id.</w:t>
      </w:r>
      <w:r w:rsidR="00E12B49" w:rsidRPr="00E12B49">
        <w:t xml:space="preserve"> at 6.</w:t>
      </w:r>
      <w:r w:rsidR="00F949EC">
        <w:rPr>
          <w:szCs w:val="22"/>
        </w:rPr>
        <w:fldChar w:fldCharType="end"/>
      </w:r>
    </w:p>
  </w:footnote>
  <w:footnote w:id="346">
    <w:p w14:paraId="6AEB0824" w14:textId="7E3490D3" w:rsidR="00CB1F2B" w:rsidRPr="00EC4F7B" w:rsidRDefault="00CB1F2B">
      <w:pPr>
        <w:pStyle w:val="FootnoteText"/>
        <w:rPr>
          <w:szCs w:val="22"/>
        </w:rPr>
      </w:pPr>
      <w:r w:rsidRPr="00434672">
        <w:rPr>
          <w:rStyle w:val="FootnoteReference"/>
        </w:rPr>
        <w:footnoteRef/>
      </w:r>
      <w:r w:rsidRPr="00EC4F7B">
        <w:rPr>
          <w:szCs w:val="22"/>
        </w:rPr>
        <w:t xml:space="preserve"> </w:t>
      </w:r>
      <w:r w:rsidR="00FA7B10">
        <w:rPr>
          <w:szCs w:val="22"/>
        </w:rPr>
        <w:fldChar w:fldCharType="begin"/>
      </w:r>
      <w:r w:rsidR="00714ADF">
        <w:rPr>
          <w:szCs w:val="22"/>
        </w:rPr>
        <w:instrText xml:space="preserve"> ADDIN ZOTERO_ITEM CSL_CITATION {"citationID":"wgtx7sgm","properties":{"formattedCitation":"N.M. Const. art. II, \\uc0\\u167{} 18.","plainCitation":"N.M. Const. art. II, § 18.","noteIndex":345},"citationItems":[{"id":7851,"uris":["http://zotero.org/users/10395840/items/PHLBE64N"],"itemData":{"id":7851,"type":"legislation","title":"N.M. Const. art. II, § 18","title-short":"N.M. Const. art. II, § 18"}}],"schema":"https://github.com/citation-style-language/schema/raw/master/csl-citation.json"} </w:instrText>
      </w:r>
      <w:r w:rsidR="00FA7B10">
        <w:rPr>
          <w:szCs w:val="22"/>
        </w:rPr>
        <w:fldChar w:fldCharType="separate"/>
      </w:r>
      <w:r w:rsidR="00E12B49" w:rsidRPr="00E12B49">
        <w:t>N.M. Const. art. II, § 18.</w:t>
      </w:r>
      <w:r w:rsidR="00FA7B10">
        <w:rPr>
          <w:szCs w:val="22"/>
        </w:rPr>
        <w:fldChar w:fldCharType="end"/>
      </w:r>
    </w:p>
  </w:footnote>
  <w:footnote w:id="347">
    <w:p w14:paraId="2F31B995" w14:textId="20B9513E" w:rsidR="00583E22" w:rsidRPr="00EC4F7B" w:rsidRDefault="00583E22">
      <w:pPr>
        <w:pStyle w:val="FootnoteText"/>
        <w:rPr>
          <w:szCs w:val="22"/>
        </w:rPr>
      </w:pPr>
      <w:r w:rsidRPr="00434672">
        <w:rPr>
          <w:rStyle w:val="FootnoteReference"/>
        </w:rPr>
        <w:footnoteRef/>
      </w:r>
      <w:r w:rsidRPr="00EC4F7B">
        <w:rPr>
          <w:szCs w:val="22"/>
        </w:rPr>
        <w:t xml:space="preserve"> </w:t>
      </w:r>
      <w:r w:rsidR="0057413D">
        <w:rPr>
          <w:szCs w:val="22"/>
        </w:rPr>
        <w:fldChar w:fldCharType="begin"/>
      </w:r>
      <w:r w:rsidR="00714ADF">
        <w:rPr>
          <w:szCs w:val="22"/>
        </w:rPr>
        <w:instrText xml:space="preserve"> ADDIN ZOTERO_ITEM CSL_CITATION {"citationID":"wOmgOKMz","properties":{"formattedCitation":"{\\i{}Republican Party of New Mexico v. Oliver}, {\\i{}supra} note 270 at 18.","plainCitation":"Republican Party of New Mexico v. Oliver, supra note 270 at 18.","noteIndex":346},"citationItems":[{"id":7849,"uris":["http://zotero.org/users/10395840/items/2Z979CQ4"],"itemData":{"id":7849,"type":"legal_case","authority":"New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Oliver"},"locator":"18","label":"page"}],"schema":"https://github.com/citation-style-language/schema/raw/master/csl-citation.json"} </w:instrText>
      </w:r>
      <w:r w:rsidR="0057413D">
        <w:rPr>
          <w:szCs w:val="22"/>
        </w:rPr>
        <w:fldChar w:fldCharType="separate"/>
      </w:r>
      <w:r w:rsidR="00E12B49" w:rsidRPr="00E12B49">
        <w:rPr>
          <w:i/>
          <w:iCs/>
        </w:rPr>
        <w:t>Republican Party of New Mexico v. Oliver</w:t>
      </w:r>
      <w:r w:rsidR="00E12B49" w:rsidRPr="00E12B49">
        <w:t xml:space="preserve">, </w:t>
      </w:r>
      <w:r w:rsidR="00E12B49" w:rsidRPr="00E12B49">
        <w:rPr>
          <w:i/>
          <w:iCs/>
        </w:rPr>
        <w:t>supra</w:t>
      </w:r>
      <w:r w:rsidR="00E12B49" w:rsidRPr="00E12B49">
        <w:t xml:space="preserve"> note 270 at 18.</w:t>
      </w:r>
      <w:r w:rsidR="0057413D">
        <w:rPr>
          <w:szCs w:val="22"/>
        </w:rPr>
        <w:fldChar w:fldCharType="end"/>
      </w:r>
    </w:p>
  </w:footnote>
  <w:footnote w:id="348">
    <w:p w14:paraId="4CF05AC1" w14:textId="66FE4A45" w:rsidR="00A60666" w:rsidRDefault="00A60666">
      <w:pPr>
        <w:pStyle w:val="FootnoteText"/>
      </w:pPr>
      <w:r w:rsidRPr="00434672">
        <w:rPr>
          <w:rStyle w:val="FootnoteReference"/>
        </w:rPr>
        <w:footnoteRef/>
      </w:r>
      <w:r w:rsidR="00364474" w:rsidRPr="002E47B6">
        <w:rPr>
          <w:i/>
          <w:iCs/>
        </w:rPr>
        <w:t>Republican Party of New Mexico v. Oliver</w:t>
      </w:r>
      <w:r w:rsidR="00364474">
        <w:t xml:space="preserve">, </w:t>
      </w:r>
      <w:r w:rsidR="00364474" w:rsidRPr="002E47B6">
        <w:rPr>
          <w:smallCaps/>
        </w:rPr>
        <w:t>All About Redistricting</w:t>
      </w:r>
      <w:r w:rsidR="00364474">
        <w:t xml:space="preserve">, </w:t>
      </w:r>
      <w:hyperlink r:id="rId4" w:history="1">
        <w:r w:rsidR="00364474" w:rsidRPr="00036146">
          <w:rPr>
            <w:rStyle w:val="Hyperlink"/>
          </w:rPr>
          <w:t>https://redistricting.lls.edu/case/republican-party-of-nm-v-oliver/</w:t>
        </w:r>
      </w:hyperlink>
      <w:r w:rsidR="00364474">
        <w:t xml:space="preserve"> (last visited Dec. 23, 2022).</w:t>
      </w:r>
    </w:p>
  </w:footnote>
  <w:footnote w:id="349">
    <w:p w14:paraId="0ED04A30" w14:textId="28C4A5EC" w:rsidR="00CE4058" w:rsidRDefault="00CE4058">
      <w:pPr>
        <w:pStyle w:val="FootnoteText"/>
      </w:pPr>
      <w:r w:rsidRPr="00434672">
        <w:rPr>
          <w:rStyle w:val="FootnoteReference"/>
        </w:rPr>
        <w:footnoteRef/>
      </w:r>
      <w:r>
        <w:t xml:space="preserve"> </w:t>
      </w:r>
      <w:r w:rsidR="00696099">
        <w:fldChar w:fldCharType="begin"/>
      </w:r>
      <w:r w:rsidR="00714ADF">
        <w:instrText xml:space="preserve"> ADDIN ZOTERO_ITEM CSL_CITATION {"citationID":"a1alt7e135g","properties":{"formattedCitation":"DeArbea Walker, {\\i{}Utah voters want independent redistricting. GOP lawmakers are fighting it.}, {\\scaps Center for Public Integrity} (2022), http://publicintegrity.org/politics/elections/who-counts/utah-voters-want-independent-redistricting-gop-lawmakers-are-fighting-it/ (last visited Jan 7, 2023).","plainCitation":"DeArbea Walker, Utah voters want independent redistricting. GOP lawmakers are fighting it., Center for Public Integrity (2022), http://publicintegrity.org/politics/elections/who-counts/utah-voters-want-independent-redistricting-gop-lawmakers-are-fighting-it/ (last visited Jan 7, 2023).","noteIndex":348},"citationItems":[{"id":8168,"uris":["http://zotero.org/users/10395840/items/8CEBNG3B"],"itemData":{"id":8168,"type":"webpage","abstract":"Over the past year, partisan gerrymandering during Utah’s redistricting process has resulted in protests at the state capitol and legal challenges by voting rights groups.  The League of Women Voters of Utah and the Mormon Women for Ethical Government filed a lawsuit alleging that the new maps — which were created last year after 2020 […]","container-title":"Center for Public Integrity","language":"en-US","title":"Utah voters want independent redistricting. GOP lawmakers are fighting it.","URL":"http://publicintegrity.org/politics/elections/who-counts/utah-voters-want-independent-redistricting-gop-lawmakers-are-fighting-it/","author":[{"family":"Walker","given":"DeArbea"}],"accessed":{"date-parts":[["2023",1,7]]},"issued":{"date-parts":[["2022",10,6]]}}}],"schema":"https://github.com/citation-style-language/schema/raw/master/csl-citation.json"} </w:instrText>
      </w:r>
      <w:r w:rsidR="00696099">
        <w:fldChar w:fldCharType="separate"/>
      </w:r>
      <w:r w:rsidR="00E12B49" w:rsidRPr="00E12B49">
        <w:t xml:space="preserve">DeArbea Walker, </w:t>
      </w:r>
      <w:r w:rsidR="00E12B49" w:rsidRPr="00E12B49">
        <w:rPr>
          <w:i/>
          <w:iCs/>
        </w:rPr>
        <w:t>Utah voters want independent redistricting. GOP lawmakers are fighting it.</w:t>
      </w:r>
      <w:r w:rsidR="00E12B49" w:rsidRPr="00E12B49">
        <w:t xml:space="preserve">, </w:t>
      </w:r>
      <w:r w:rsidR="00E12B49" w:rsidRPr="00E12B49">
        <w:rPr>
          <w:smallCaps/>
        </w:rPr>
        <w:t>Center for Public Integrity</w:t>
      </w:r>
      <w:r w:rsidR="00E12B49" w:rsidRPr="00E12B49">
        <w:t xml:space="preserve"> (2022), http://publicintegrity.org/politics/elections/who-counts/utah-voters-want-independent-redistricting-gop-lawmakers-are-fighting-it/ (last visited Jan 7, 2023).</w:t>
      </w:r>
      <w:r w:rsidR="00696099">
        <w:fldChar w:fldCharType="end"/>
      </w:r>
    </w:p>
  </w:footnote>
  <w:footnote w:id="350">
    <w:p w14:paraId="61E0B576" w14:textId="69EC95A5" w:rsidR="00CB1F2B" w:rsidRPr="00EC4F7B" w:rsidRDefault="00CB1F2B" w:rsidP="004C44C2">
      <w:pPr>
        <w:pStyle w:val="FootnoteText"/>
        <w:rPr>
          <w:szCs w:val="22"/>
        </w:rPr>
      </w:pPr>
      <w:r w:rsidRPr="00434672">
        <w:rPr>
          <w:rStyle w:val="FootnoteReference"/>
        </w:rPr>
        <w:footnoteRef/>
      </w:r>
      <w:r w:rsidRPr="00EC4F7B">
        <w:rPr>
          <w:szCs w:val="22"/>
        </w:rPr>
        <w:t xml:space="preserve"> “The committee or the Legislature may, but is not required to, vote on or adopt a map submitted to the committee or the Legislature by the commission.” Utah Const. Section 9. </w:t>
      </w:r>
      <w:r w:rsidR="00533F23">
        <w:rPr>
          <w:szCs w:val="22"/>
        </w:rPr>
        <w:t>Section Two</w:t>
      </w:r>
      <w:r w:rsidR="00754A16">
        <w:rPr>
          <w:szCs w:val="22"/>
        </w:rPr>
        <w:t xml:space="preserve"> </w:t>
      </w:r>
      <w:r w:rsidRPr="00EC4F7B">
        <w:rPr>
          <w:szCs w:val="22"/>
        </w:rPr>
        <w:t>0A-20-303 (5).</w:t>
      </w:r>
    </w:p>
  </w:footnote>
  <w:footnote w:id="351">
    <w:p w14:paraId="0013E4A9" w14:textId="51F1F27F" w:rsidR="00B2566F" w:rsidRDefault="00B2566F">
      <w:pPr>
        <w:pStyle w:val="FootnoteText"/>
      </w:pPr>
      <w:r w:rsidRPr="00434672">
        <w:rPr>
          <w:rStyle w:val="FootnoteReference"/>
        </w:rPr>
        <w:footnoteRef/>
      </w:r>
      <w:r>
        <w:t xml:space="preserve"> </w:t>
      </w:r>
      <w:r>
        <w:fldChar w:fldCharType="begin"/>
      </w:r>
      <w:r w:rsidR="00714ADF">
        <w:instrText xml:space="preserve"> ADDIN ZOTERO_ITEM CSL_CITATION {"citationID":"a2ks2nrfhne","properties":{"formattedCitation":"Walker, {\\i{}supra} note 348.","plainCitation":"Walker, supra note 348.","noteIndex":350},"citationItems":[{"id":8168,"uris":["http://zotero.org/users/10395840/items/8CEBNG3B"],"itemData":{"id":8168,"type":"webpage","abstract":"Over the past year, partisan gerrymandering during Utah’s redistricting process has resulted in protests at the state capitol and legal challenges by voting rights groups.  The League of Women Voters of Utah and the Mormon Women for Ethical Government filed a lawsuit alleging that the new maps — which were created last year after 2020 […]","container-title":"Center for Public Integrity","language":"en-US","title":"Utah voters want independent redistricting. GOP lawmakers are fighting it.","URL":"http://publicintegrity.org/politics/elections/who-counts/utah-voters-want-independent-redistricting-gop-lawmakers-are-fighting-it/","author":[{"family":"Walker","given":"DeArbea"}],"accessed":{"date-parts":[["2023",1,7]]},"issued":{"date-parts":[["2022",10,6]]}}}],"schema":"https://github.com/citation-style-language/schema/raw/master/csl-citation.json"} </w:instrText>
      </w:r>
      <w:r>
        <w:fldChar w:fldCharType="separate"/>
      </w:r>
      <w:r w:rsidR="00E12B49" w:rsidRPr="00E12B49">
        <w:t xml:space="preserve">Walker, </w:t>
      </w:r>
      <w:r w:rsidR="00E12B49" w:rsidRPr="00E12B49">
        <w:rPr>
          <w:i/>
          <w:iCs/>
        </w:rPr>
        <w:t>supra</w:t>
      </w:r>
      <w:r w:rsidR="00E12B49" w:rsidRPr="00E12B49">
        <w:t xml:space="preserve"> note 348.</w:t>
      </w:r>
      <w:r>
        <w:fldChar w:fldCharType="end"/>
      </w:r>
    </w:p>
  </w:footnote>
  <w:footnote w:id="352">
    <w:p w14:paraId="1E8AEC5F" w14:textId="08F5018A" w:rsidR="00CB1F2B" w:rsidRPr="00EC4F7B" w:rsidRDefault="00CB1F2B">
      <w:pPr>
        <w:pStyle w:val="FootnoteText"/>
        <w:rPr>
          <w:szCs w:val="22"/>
        </w:rPr>
      </w:pPr>
      <w:r w:rsidRPr="00434672">
        <w:rPr>
          <w:rStyle w:val="FootnoteReference"/>
        </w:rPr>
        <w:footnoteRef/>
      </w:r>
      <w:r w:rsidRPr="00EC4F7B">
        <w:rPr>
          <w:szCs w:val="22"/>
        </w:rPr>
        <w:t xml:space="preserve"> </w:t>
      </w:r>
      <w:r w:rsidR="00AA1349">
        <w:rPr>
          <w:szCs w:val="22"/>
        </w:rPr>
        <w:fldChar w:fldCharType="begin"/>
      </w:r>
      <w:r w:rsidR="00714ADF">
        <w:rPr>
          <w:szCs w:val="22"/>
        </w:rPr>
        <w:instrText xml:space="preserve"> ADDIN ZOTERO_ITEM CSL_CITATION {"citationID":"bPgoJYLq","properties":{"formattedCitation":"{\\i{}League of Women Voters of Utah v. Utah State Legislature, No. 220901712 (Utah D. Ct. Mar. 17, 2022)}, {\\i{}supra} note 270.","plainCitation":"League of Women Voters of Utah v. Utah State Legislature, No. 220901712 (Utah D. Ct. Mar. 17, 2022), supra note 270.","noteIndex":351},"citationItems":[{"id":7852,"uris":["http://zotero.org/users/10395840/items/ZZWKI3EQ"],"itemData":{"id":7852,"type":"legal_case","title":"League of Women Voters of Utah v. Utah State Legislature, No. 220901712 (Utah D. Ct. Mar. 17, 2022)","title-short":"League of Women Voters of Utah v. Utah State Legislature, No. 220901712 (Utah D. Ct. Mar. 17, 2022)"}}],"schema":"https://github.com/citation-style-language/schema/raw/master/csl-citation.json"} </w:instrText>
      </w:r>
      <w:r w:rsidR="00AA1349">
        <w:rPr>
          <w:szCs w:val="22"/>
        </w:rPr>
        <w:fldChar w:fldCharType="separate"/>
      </w:r>
      <w:r w:rsidR="00E12B49" w:rsidRPr="00E12B49">
        <w:rPr>
          <w:i/>
          <w:iCs/>
        </w:rPr>
        <w:t>League of Women Voters of Utah v. Utah State Legislature, No. 220901712 (Utah D. Ct. Mar. 17, 2022)</w:t>
      </w:r>
      <w:r w:rsidR="00E12B49" w:rsidRPr="00E12B49">
        <w:t xml:space="preserve">, </w:t>
      </w:r>
      <w:r w:rsidR="00E12B49" w:rsidRPr="00E12B49">
        <w:rPr>
          <w:i/>
          <w:iCs/>
        </w:rPr>
        <w:t>supra</w:t>
      </w:r>
      <w:r w:rsidR="00E12B49" w:rsidRPr="00E12B49">
        <w:t xml:space="preserve"> note 270.</w:t>
      </w:r>
      <w:r w:rsidR="00AA1349">
        <w:rPr>
          <w:szCs w:val="22"/>
        </w:rPr>
        <w:fldChar w:fldCharType="end"/>
      </w:r>
    </w:p>
  </w:footnote>
  <w:footnote w:id="353">
    <w:p w14:paraId="597CA163" w14:textId="6CB25DBE" w:rsidR="00CB1F2B" w:rsidRPr="00EC4F7B" w:rsidRDefault="00CB1F2B" w:rsidP="00BA1712">
      <w:pPr>
        <w:pStyle w:val="FootnoteText"/>
        <w:rPr>
          <w:szCs w:val="22"/>
        </w:rPr>
      </w:pPr>
      <w:r w:rsidRPr="00434672">
        <w:rPr>
          <w:rStyle w:val="FootnoteReference"/>
        </w:rPr>
        <w:footnoteRef/>
      </w:r>
      <w:r w:rsidRPr="00EC4F7B">
        <w:rPr>
          <w:szCs w:val="22"/>
        </w:rPr>
        <w:t xml:space="preserve"> Utah Const., Free Elections Clause, Article I, Section 17; Equal Protection Rights, Article I, Sections 2 and 24; Speech &amp; Association Rights — Article I, Sections 1 and 15; Right to Vote Protections — Article IV, </w:t>
      </w:r>
      <w:r w:rsidR="00533F23">
        <w:rPr>
          <w:szCs w:val="22"/>
        </w:rPr>
        <w:t>Section Two</w:t>
      </w:r>
      <w:r w:rsidR="00F47973" w:rsidRPr="00EC4F7B">
        <w:rPr>
          <w:szCs w:val="22"/>
        </w:rPr>
        <w:t>.</w:t>
      </w:r>
    </w:p>
  </w:footnote>
  <w:footnote w:id="354">
    <w:p w14:paraId="722255E4" w14:textId="422A700A" w:rsidR="00E3754B" w:rsidRDefault="00E3754B">
      <w:pPr>
        <w:pStyle w:val="FootnoteText"/>
      </w:pPr>
      <w:r w:rsidRPr="00434672">
        <w:rPr>
          <w:rStyle w:val="FootnoteReference"/>
        </w:rPr>
        <w:footnoteRef/>
      </w:r>
      <w:r w:rsidR="00DF7E0B">
        <w:t xml:space="preserve"> </w:t>
      </w:r>
    </w:p>
  </w:footnote>
  <w:footnote w:id="355">
    <w:p w14:paraId="4A589F72" w14:textId="653BFCB0" w:rsidR="00FE5344" w:rsidRDefault="00FE5344">
      <w:pPr>
        <w:pStyle w:val="FootnoteText"/>
      </w:pPr>
      <w:r w:rsidRPr="00434672">
        <w:rPr>
          <w:rStyle w:val="FootnoteReference"/>
        </w:rPr>
        <w:footnoteRef/>
      </w:r>
      <w:r>
        <w:t xml:space="preserve"> </w:t>
      </w:r>
      <w:r w:rsidR="000A7235">
        <w:fldChar w:fldCharType="begin"/>
      </w:r>
      <w:r w:rsidR="00714ADF">
        <w:instrText xml:space="preserve"> ADDIN ZOTERO_ITEM CSL_CITATION {"citationID":"QF4KuLHy","properties":{"formattedCitation":"Party control of Connecticut state government, {\\scaps Ballotpedia}, https://ballotpedia.org/Party_control_of_Connecticut_state_government (last visited Dec 24, 2022).","plainCitation":"Party control of Connecticut state government, Ballotpedia, https://ballotpedia.org/Party_control_of_Connecticut_state_government (last visited Dec 24, 2022).","noteIndex":354},"citationItems":[{"id":7978,"uris":["http://zotero.org/users/10395840/items/F9YIUFFX"],"itemData":{"id":7978,"type":"webpage","abstract":"Ballotpedia: The Encyclopedia of American Politics","container-title":"Ballotpedia","language":"en","title":"Party control of Connecticut state government","URL":"https://ballotpedia.org/Party_control_of_Connecticut_state_government","accessed":{"date-parts":[["2022",12,24]]}}}],"schema":"https://github.com/citation-style-language/schema/raw/master/csl-citation.json"} </w:instrText>
      </w:r>
      <w:r w:rsidR="000A7235">
        <w:fldChar w:fldCharType="separate"/>
      </w:r>
      <w:r w:rsidR="00E12B49" w:rsidRPr="00E12B49">
        <w:t xml:space="preserve">Party control of Connecticut state government, </w:t>
      </w:r>
      <w:r w:rsidR="00E12B49" w:rsidRPr="00E12B49">
        <w:rPr>
          <w:smallCaps/>
        </w:rPr>
        <w:t>Ballotpedia</w:t>
      </w:r>
      <w:r w:rsidR="00E12B49" w:rsidRPr="00E12B49">
        <w:t>, https://ballotpedia.org/Party_control_of_Connecticut_state_government (last visited Dec 24, 2022).</w:t>
      </w:r>
      <w:r w:rsidR="000A7235">
        <w:fldChar w:fldCharType="end"/>
      </w:r>
    </w:p>
  </w:footnote>
  <w:footnote w:id="356">
    <w:p w14:paraId="6EDCC017" w14:textId="17A1CBBB" w:rsidR="00AD1CC9" w:rsidRDefault="00AD1CC9">
      <w:pPr>
        <w:pStyle w:val="FootnoteText"/>
      </w:pPr>
      <w:r w:rsidRPr="00434672">
        <w:rPr>
          <w:rStyle w:val="FootnoteReference"/>
        </w:rPr>
        <w:footnoteRef/>
      </w:r>
      <w:r>
        <w:t xml:space="preserve"> </w:t>
      </w:r>
      <w:r w:rsidR="001270DB">
        <w:fldChar w:fldCharType="begin"/>
      </w:r>
      <w:r w:rsidR="00714ADF">
        <w:instrText xml:space="preserve"> ADDIN ZOTERO_ITEM CSL_CITATION {"citationID":"88q88loI","properties":{"formattedCitation":"Levitt, {\\i{}supra} note 133.","plainCitation":"Levitt, supra note 133.","noteIndex":355},"citationItems":[{"id":7899,"uris":["http://zotero.org/users/10395840/items/7ZZLGF7Q"],"itemData":{"id":7899,"type":"webpage","abstract":"All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1270DB">
        <w:fldChar w:fldCharType="separate"/>
      </w:r>
      <w:r w:rsidR="00E12B49" w:rsidRPr="00E12B49">
        <w:t xml:space="preserve">Levitt, </w:t>
      </w:r>
      <w:r w:rsidR="00E12B49" w:rsidRPr="00E12B49">
        <w:rPr>
          <w:i/>
          <w:iCs/>
        </w:rPr>
        <w:t>supra</w:t>
      </w:r>
      <w:r w:rsidR="00E12B49" w:rsidRPr="00E12B49">
        <w:t xml:space="preserve"> note 133.</w:t>
      </w:r>
      <w:r w:rsidR="001270DB">
        <w:fldChar w:fldCharType="end"/>
      </w:r>
    </w:p>
  </w:footnote>
  <w:footnote w:id="357">
    <w:p w14:paraId="092B9911" w14:textId="77777777" w:rsidR="00CB1F2B" w:rsidRPr="00EC4F7B" w:rsidRDefault="00CB1F2B" w:rsidP="00E453A9">
      <w:pPr>
        <w:pStyle w:val="FootnoteText"/>
        <w:rPr>
          <w:szCs w:val="22"/>
        </w:rPr>
      </w:pPr>
      <w:r w:rsidRPr="00434672">
        <w:rPr>
          <w:rStyle w:val="FootnoteReference"/>
        </w:rPr>
        <w:footnoteRef/>
      </w:r>
      <w:r w:rsidRPr="00EC4F7B">
        <w:rPr>
          <w:szCs w:val="22"/>
        </w:rPr>
        <w:t xml:space="preserve"> While the Census Bureau provided redistricting data in an older format in mid-August, there were questions about whether that data would change when the full dataset was delivered on September 16. The data was identical.</w:t>
      </w:r>
    </w:p>
  </w:footnote>
  <w:footnote w:id="358">
    <w:p w14:paraId="7E86341D" w14:textId="7AE6EF4F" w:rsidR="00AD1CC9" w:rsidRDefault="00AD1CC9">
      <w:pPr>
        <w:pStyle w:val="FootnoteText"/>
      </w:pPr>
      <w:r w:rsidRPr="00434672">
        <w:rPr>
          <w:rStyle w:val="FootnoteReference"/>
        </w:rPr>
        <w:footnoteRef/>
      </w:r>
      <w:r>
        <w:t xml:space="preserve"> </w:t>
      </w:r>
      <w:r w:rsidR="00912F14">
        <w:t xml:space="preserve">Order at 1, </w:t>
      </w:r>
      <w:r w:rsidR="00912F14" w:rsidRPr="002E47B6">
        <w:rPr>
          <w:i/>
          <w:iCs/>
        </w:rPr>
        <w:t>In re Petition of Reapportionment Commission ex rel.</w:t>
      </w:r>
      <w:r w:rsidR="00912F14">
        <w:t>, No. SC 20661 (Feb. 10, 2022) (“the Court hereby adopts as the established plan of congressional districting the plan depicted and described in exhibits 1 and 4 of the Report and Plan of the Special Master, Nathaniel Persily, dated January 18, 2022.”).</w:t>
      </w:r>
    </w:p>
  </w:footnote>
  <w:footnote w:id="359">
    <w:p w14:paraId="69BCA342" w14:textId="2CD5F314" w:rsidR="00AD1CC9" w:rsidRDefault="00AD1CC9">
      <w:pPr>
        <w:pStyle w:val="FootnoteText"/>
      </w:pPr>
      <w:r w:rsidRPr="00434672">
        <w:rPr>
          <w:rStyle w:val="FootnoteReference"/>
        </w:rPr>
        <w:footnoteRef/>
      </w:r>
      <w:r>
        <w:t xml:space="preserve"> </w:t>
      </w:r>
      <w:r w:rsidR="000641F5" w:rsidRPr="000641F5">
        <w:rPr>
          <w:i/>
          <w:iCs/>
        </w:rPr>
        <w:t>Id.</w:t>
      </w:r>
    </w:p>
  </w:footnote>
  <w:footnote w:id="360">
    <w:p w14:paraId="6905932B" w14:textId="1AFEC5BA" w:rsidR="000641F5" w:rsidRDefault="000641F5">
      <w:pPr>
        <w:pStyle w:val="FootnoteText"/>
      </w:pPr>
      <w:r w:rsidRPr="00434672">
        <w:rPr>
          <w:rStyle w:val="FootnoteReference"/>
        </w:rPr>
        <w:footnoteRef/>
      </w:r>
      <w:r>
        <w:t xml:space="preserve"> </w:t>
      </w:r>
      <w:r w:rsidR="00093D16">
        <w:fldChar w:fldCharType="begin"/>
      </w:r>
      <w:r w:rsidR="00714ADF">
        <w:instrText xml:space="preserve"> ADDIN ZOTERO_ITEM CSL_CITATION {"citationID":"T4ysMPOO","properties":{"formattedCitation":"Party control of Minnesota state government, {\\scaps Ballotpedia}, https://ballotpedia.org/Party_control_of_Minnesota_state_government (last visited Dec 24, 2022).","plainCitation":"Party control of Minnesota state government, Ballotpedia, https://ballotpedia.org/Party_control_of_Minnesota_state_government (last visited Dec 24, 2022).","noteIndex":359},"citationItems":[{"id":7980,"uris":["http://zotero.org/users/10395840/items/66DVZV99"],"itemData":{"id":7980,"type":"webpage","container-title":"Ballotpedia","title":"Party control of Minnesota state government","URL":"https://ballotpedia.org/Party_control_of_Minnesota_state_government","accessed":{"date-parts":[["2022",12,24]]}}}],"schema":"https://github.com/citation-style-language/schema/raw/master/csl-citation.json"} </w:instrText>
      </w:r>
      <w:r w:rsidR="00093D16">
        <w:fldChar w:fldCharType="separate"/>
      </w:r>
      <w:r w:rsidR="00E12B49" w:rsidRPr="00E12B49">
        <w:t xml:space="preserve">Party control of Minnesota state government, </w:t>
      </w:r>
      <w:r w:rsidR="00E12B49" w:rsidRPr="00E12B49">
        <w:rPr>
          <w:smallCaps/>
        </w:rPr>
        <w:t>Ballotpedia</w:t>
      </w:r>
      <w:r w:rsidR="00E12B49" w:rsidRPr="00E12B49">
        <w:t>, https://ballotpedia.org/Party_control_of_Minnesota_state_government (last visited Dec 24, 2022).</w:t>
      </w:r>
      <w:r w:rsidR="00093D16">
        <w:fldChar w:fldCharType="end"/>
      </w:r>
    </w:p>
  </w:footnote>
  <w:footnote w:id="361">
    <w:p w14:paraId="606FA16D" w14:textId="7B79381D" w:rsidR="003E0191" w:rsidRDefault="003E0191" w:rsidP="003E0191">
      <w:pPr>
        <w:pStyle w:val="FootnoteText"/>
      </w:pPr>
      <w:r w:rsidRPr="00434672">
        <w:rPr>
          <w:rStyle w:val="FootnoteReference"/>
        </w:rPr>
        <w:footnoteRef/>
      </w:r>
      <w:r>
        <w:t xml:space="preserve"> </w:t>
      </w:r>
      <w:r>
        <w:fldChar w:fldCharType="begin"/>
      </w:r>
      <w:r w:rsidR="00990ECB">
        <w:instrText xml:space="preserve"> ADDIN ZOTERO_ITEM CSL_CITATION {"citationID":"dqMkRVwP","properties":{"formattedCitation":"{\\i{}Id.}","plainCitation":"Id.","noteIndex":360},"citationItems":[{"id":7980,"uris":["http://zotero.org/users/10395840/items/66DVZV99"],"itemData":{"id":7980,"type":"webpage","container-title":"Ballotpedia","title":"Party control of Minnesota state government","URL":"https://ballotpedia.org/Party_control_of_Minnesota_state_government","accessed":{"date-parts":[["2022",12,24]]}}}],"schema":"https://github.com/citation-style-language/schema/raw/master/csl-citation.json"} </w:instrText>
      </w:r>
      <w:r>
        <w:fldChar w:fldCharType="separate"/>
      </w:r>
      <w:r w:rsidR="00E12B49" w:rsidRPr="00E12B49">
        <w:rPr>
          <w:i/>
          <w:iCs/>
        </w:rPr>
        <w:t>Id.</w:t>
      </w:r>
      <w:r>
        <w:fldChar w:fldCharType="end"/>
      </w:r>
    </w:p>
  </w:footnote>
  <w:footnote w:id="362">
    <w:p w14:paraId="27D795A7" w14:textId="48D54175" w:rsidR="00F504CB" w:rsidRPr="00EC4F7B" w:rsidRDefault="00F504CB" w:rsidP="00F504CB">
      <w:pPr>
        <w:pStyle w:val="FootnoteText"/>
        <w:rPr>
          <w:szCs w:val="22"/>
        </w:rPr>
      </w:pPr>
      <w:r w:rsidRPr="00434672">
        <w:rPr>
          <w:rStyle w:val="FootnoteReference"/>
        </w:rPr>
        <w:footnoteRef/>
      </w:r>
      <w:r w:rsidRPr="00EC4F7B">
        <w:rPr>
          <w:szCs w:val="22"/>
        </w:rPr>
        <w:t xml:space="preserve"> Minnesota has a long history of court drawn maps. </w:t>
      </w:r>
      <w:r w:rsidR="00D16606">
        <w:rPr>
          <w:szCs w:val="22"/>
        </w:rPr>
        <w:fldChar w:fldCharType="begin"/>
      </w:r>
      <w:r w:rsidR="00990ECB">
        <w:rPr>
          <w:szCs w:val="22"/>
        </w:rPr>
        <w:instrText xml:space="preserve"> ADDIN ZOTERO_ITEM CSL_CITATION {"citationID":"7QIBOYXw","properties":{"formattedCitation":"{\\scaps Alexis C Stangl &amp; Matt Gehring}, {\\i{}History of Minnesota Congressional Redistricting}, (2018), https://www.gis.lcc.mn.gov/html/history_of_congressional_redistricting.pdf.","plainCitation":"Alexis C Stangl &amp; Matt Gehring, History of Minnesota Congressional Redistricting, (2018), https://www.gis.lcc.mn.gov/html/history_of_congressional_redistricting.pdf.","noteIndex":361},"citationItems":[{"id":7854,"uris":["http://zotero.org/users/10395840/items/3HXIVJVN"],"itemData":{"id":7854,"type":"report","language":"en","source":"Zotero","title":"History of Minnesota Congressional Redistricting","URL":"https://www.gis.lcc.mn.gov/html/history_of_congressional_redistricting.pdf","author":[{"literal":"Alexis C Stangl"},{"literal":"Matt Gehring"}],"issued":{"date-parts":[["2018",11]]}}}],"schema":"https://github.com/citation-style-language/schema/raw/master/csl-citation.json"} </w:instrText>
      </w:r>
      <w:r w:rsidR="00D16606">
        <w:rPr>
          <w:szCs w:val="22"/>
        </w:rPr>
        <w:fldChar w:fldCharType="separate"/>
      </w:r>
      <w:r w:rsidR="00E12B49" w:rsidRPr="00E12B49">
        <w:rPr>
          <w:smallCaps/>
        </w:rPr>
        <w:t>Alexis C Stangl &amp; Matt Gehring</w:t>
      </w:r>
      <w:r w:rsidR="00E12B49" w:rsidRPr="00E12B49">
        <w:t xml:space="preserve">, </w:t>
      </w:r>
      <w:r w:rsidR="00E12B49" w:rsidRPr="00E12B49">
        <w:rPr>
          <w:i/>
          <w:iCs/>
        </w:rPr>
        <w:t>History of Minnesota Congressional Redistricting</w:t>
      </w:r>
      <w:r w:rsidR="00E12B49" w:rsidRPr="00E12B49">
        <w:t>, (2018), https://www.gis.lcc.mn.gov/html/history_of_congressional_redistricting.pdf.</w:t>
      </w:r>
      <w:r w:rsidR="00D16606">
        <w:rPr>
          <w:szCs w:val="22"/>
        </w:rPr>
        <w:fldChar w:fldCharType="end"/>
      </w:r>
      <w:r w:rsidR="00D16606" w:rsidRPr="00EC4F7B">
        <w:rPr>
          <w:szCs w:val="22"/>
        </w:rPr>
        <w:t xml:space="preserve"> </w:t>
      </w:r>
      <w:r w:rsidR="00D16606">
        <w:rPr>
          <w:szCs w:val="22"/>
        </w:rPr>
        <w:t>(</w:t>
      </w:r>
      <w:r w:rsidRPr="00EC4F7B">
        <w:rPr>
          <w:szCs w:val="22"/>
        </w:rPr>
        <w:t>“Since the 1980 census, the courts have drawn the congressional districts in absence of enacted redistricting plans.”</w:t>
      </w:r>
      <w:r w:rsidR="00D16606">
        <w:rPr>
          <w:szCs w:val="22"/>
        </w:rPr>
        <w:t>)</w:t>
      </w:r>
    </w:p>
  </w:footnote>
  <w:footnote w:id="363">
    <w:p w14:paraId="6D76EF78" w14:textId="782EC6F4" w:rsidR="00396437" w:rsidRDefault="00396437">
      <w:pPr>
        <w:pStyle w:val="FootnoteText"/>
      </w:pPr>
      <w:r w:rsidRPr="00434672">
        <w:rPr>
          <w:rStyle w:val="FootnoteReference"/>
        </w:rPr>
        <w:footnoteRef/>
      </w:r>
      <w:r>
        <w:t xml:space="preserve"> </w:t>
      </w:r>
      <w:r w:rsidR="004B4AA5">
        <w:t>The “</w:t>
      </w:r>
      <w:r w:rsidR="004B4AA5">
        <w:rPr>
          <w:i/>
          <w:iCs/>
        </w:rPr>
        <w:t>Wattson</w:t>
      </w:r>
      <w:r w:rsidR="004B4AA5">
        <w:t xml:space="preserve">” redistricting panel consisted of five judges. Final Order Adopting A Congressional Redistricting Plan, </w:t>
      </w:r>
      <w:r w:rsidR="004B4AA5">
        <w:rPr>
          <w:i/>
          <w:iCs/>
        </w:rPr>
        <w:t>Wattson v. Anderson</w:t>
      </w:r>
      <w:r w:rsidR="004B4AA5">
        <w:t xml:space="preserve">, No. A21-0243 and No. A21-0546 (Minn. Feb. 15, 2022), </w:t>
      </w:r>
      <w:hyperlink r:id="rId5" w:history="1">
        <w:r w:rsidR="004B4AA5" w:rsidRPr="00036146">
          <w:rPr>
            <w:rStyle w:val="Hyperlink"/>
          </w:rPr>
          <w:t>https://mncourts.gov/mncourtsgov/media/High-Profile-Cases/A21-0243%202021%20Redistricting/Order-Final-Order-Adopting-a-Congressional-Redistricting-Plan.pdf</w:t>
        </w:r>
      </w:hyperlink>
      <w:r w:rsidR="004B4AA5">
        <w:t>.</w:t>
      </w:r>
    </w:p>
  </w:footnote>
  <w:footnote w:id="364">
    <w:p w14:paraId="6DB54F11" w14:textId="4777C248" w:rsidR="00396437" w:rsidRPr="004B4AA5" w:rsidRDefault="00396437">
      <w:pPr>
        <w:pStyle w:val="FootnoteText"/>
        <w:rPr>
          <w:i/>
          <w:iCs/>
        </w:rPr>
      </w:pPr>
      <w:r w:rsidRPr="00434672">
        <w:rPr>
          <w:rStyle w:val="FootnoteReference"/>
        </w:rPr>
        <w:footnoteRef/>
      </w:r>
      <w:r>
        <w:t xml:space="preserve"> </w:t>
      </w:r>
      <w:r w:rsidR="004B4AA5">
        <w:rPr>
          <w:i/>
          <w:iCs/>
        </w:rPr>
        <w:t>Id.</w:t>
      </w:r>
    </w:p>
  </w:footnote>
  <w:footnote w:id="365">
    <w:p w14:paraId="0306B6A0" w14:textId="07A69A12" w:rsidR="007E3233" w:rsidRDefault="007E3233">
      <w:pPr>
        <w:pStyle w:val="FootnoteText"/>
      </w:pPr>
      <w:r w:rsidRPr="00434672">
        <w:rPr>
          <w:rStyle w:val="FootnoteReference"/>
        </w:rPr>
        <w:footnoteRef/>
      </w:r>
      <w:r>
        <w:t xml:space="preserve"> </w:t>
      </w:r>
      <w:r w:rsidR="00090C8E">
        <w:fldChar w:fldCharType="begin"/>
      </w:r>
      <w:r w:rsidR="00990ECB">
        <w:instrText xml:space="preserve"> ADDIN ZOTERO_ITEM CSL_CITATION {"citationID":"G2ijwgJC","properties":{"formattedCitation":"Party control of New Hampshire state government, {\\scaps Ballotpedia}, https://ballotpedia.org/Party_control_of_New_Hampshire_state_government (last visited Dec 24, 2022).","plainCitation":"Party control of New Hampshire state government, Ballotpedia, https://ballotpedia.org/Party_control_of_New_Hampshire_state_government (last visited Dec 24, 2022).","noteIndex":364},"citationItems":[{"id":7983,"uris":["http://zotero.org/users/10395840/items/RASWVPP9"],"itemData":{"id":7983,"type":"webpage","abstract":"Ballotpedia: The Encyclopedia of American Politics","container-title":"Ballotpedia","language":"en","title":"Party control of New Hampshire state government","URL":"https://ballotpedia.org/Party_control_of_New_Hampshire_state_government","accessed":{"date-parts":[["2022",12,24]]}}}],"schema":"https://github.com/citation-style-language/schema/raw/master/csl-citation.json"} </w:instrText>
      </w:r>
      <w:r w:rsidR="00090C8E">
        <w:fldChar w:fldCharType="separate"/>
      </w:r>
      <w:r w:rsidR="00E12B49" w:rsidRPr="00E12B49">
        <w:t xml:space="preserve">Party control of New Hampshire state government, </w:t>
      </w:r>
      <w:r w:rsidR="00E12B49" w:rsidRPr="00E12B49">
        <w:rPr>
          <w:smallCaps/>
        </w:rPr>
        <w:t>Ballotpedia</w:t>
      </w:r>
      <w:r w:rsidR="00E12B49" w:rsidRPr="00E12B49">
        <w:t>, https://ballotpedia.org/Party_control_of_New_Hampshire_state_government (last visited Dec 24, 2022).</w:t>
      </w:r>
      <w:r w:rsidR="00090C8E">
        <w:fldChar w:fldCharType="end"/>
      </w:r>
    </w:p>
  </w:footnote>
  <w:footnote w:id="366">
    <w:p w14:paraId="237EF278" w14:textId="18A19E21" w:rsidR="007E3233" w:rsidRDefault="007E3233">
      <w:pPr>
        <w:pStyle w:val="FootnoteText"/>
      </w:pPr>
      <w:r w:rsidRPr="00434672">
        <w:rPr>
          <w:rStyle w:val="FootnoteReference"/>
        </w:rPr>
        <w:footnoteRef/>
      </w:r>
      <w:r>
        <w:t xml:space="preserve"> </w:t>
      </w:r>
      <w:r w:rsidR="00B04228">
        <w:fldChar w:fldCharType="begin"/>
      </w:r>
      <w:r w:rsidR="00990ECB">
        <w:instrText xml:space="preserve"> ADDIN ZOTERO_ITEM CSL_CITATION {"citationID":"nuly8ncs","properties":{"formattedCitation":"David Weigel, {\\i{}Primary season concludes with bitterly contested GOP races in N.H.}, {\\scaps Washington Post}, Sep. 12, 2022, https://www.washingtonpost.com/politics/2022/09/11/new-hampshire-bolduc-morse-senate-house/ (last visited Dec 24, 2022).","plainCitation":"David Weigel, Primary season concludes with bitterly contested GOP races in N.H., Washington Post, Sep. 12, 2022, https://www.washingtonpost.com/politics/2022/09/11/new-hampshire-bolduc-morse-senate-house/ (last visited Dec 24, 2022).","noteIndex":365},"citationItems":[{"id":7987,"uris":["http://zotero.org/users/10395840/items/S7RLBLEM"],"itemData":{"id":7987,"type":"article-newspaper","abstract":"Candidates aligned with GOP state and congressional leaders are running against provocative far-right rivals in three closely-watched contests.","container-title":"Washington Post","ISSN":"0190-8286","language":"en-US","source":"www.washingtonpost.com","title":"Primary season concludes with bitterly contested GOP races in N.H.","URL":"https://www.washingtonpost.com/politics/2022/09/11/new-hampshire-bolduc-morse-senate-house/","author":[{"family":"Weigel","given":"David"}],"accessed":{"date-parts":[["2022",12,24]]},"issued":{"date-parts":[["2022",9,12]]}}}],"schema":"https://github.com/citation-style-language/schema/raw/master/csl-citation.json"} </w:instrText>
      </w:r>
      <w:r w:rsidR="00B04228">
        <w:fldChar w:fldCharType="separate"/>
      </w:r>
      <w:r w:rsidR="00E12B49" w:rsidRPr="00E12B49">
        <w:t xml:space="preserve">David Weigel, </w:t>
      </w:r>
      <w:r w:rsidR="00E12B49" w:rsidRPr="00E12B49">
        <w:rPr>
          <w:i/>
          <w:iCs/>
        </w:rPr>
        <w:t>Primary season concludes with bitterly contested GOP races in N.H.</w:t>
      </w:r>
      <w:r w:rsidR="00E12B49" w:rsidRPr="00E12B49">
        <w:t xml:space="preserve">, </w:t>
      </w:r>
      <w:r w:rsidR="00E12B49" w:rsidRPr="00E12B49">
        <w:rPr>
          <w:smallCaps/>
        </w:rPr>
        <w:t>Washington Post</w:t>
      </w:r>
      <w:r w:rsidR="00E12B49" w:rsidRPr="00E12B49">
        <w:t>, Sep. 12, 2022, https://www.washingtonpost.com/politics/2022/09/11/new-hampshire-bolduc-morse-senate-house/ (last visited Dec 24, 2022).</w:t>
      </w:r>
      <w:r w:rsidR="00B04228">
        <w:fldChar w:fldCharType="end"/>
      </w:r>
    </w:p>
  </w:footnote>
  <w:footnote w:id="367">
    <w:p w14:paraId="133A1119" w14:textId="1E8651F2" w:rsidR="00075FF7" w:rsidRDefault="00075FF7">
      <w:pPr>
        <w:pStyle w:val="FootnoteText"/>
      </w:pPr>
      <w:r w:rsidRPr="00434672">
        <w:rPr>
          <w:rStyle w:val="FootnoteReference"/>
        </w:rPr>
        <w:footnoteRef/>
      </w:r>
      <w:r>
        <w:t xml:space="preserve"> </w:t>
      </w:r>
      <w:r w:rsidR="00820711">
        <w:fldChar w:fldCharType="begin"/>
      </w:r>
      <w:r w:rsidR="00714ADF">
        <w:instrText xml:space="preserve"> ADDIN ZOTERO_ITEM CSL_CITATION {"citationID":"EDgzZrfE","properties":{"formattedCitation":"Amanda Gokee, New Hampshire Bulletin May 12, &amp; 2022, {\\i{}New Hampshire Supreme Court rules current congressional districts unconstitutional}, {\\scaps New Hampshire Bulletin}, https://newhampshirebulletin.com/briefs/new-hampshire-supreme-court-rules-current-congressional-districts-unconstitutional/ (last visited Dec 24, 2022).","plainCitation":"Amanda Gokee, New Hampshire Bulletin May 12, &amp; 2022, New Hampshire Supreme Court rules current congressional districts unconstitutional, New Hampshire Bulletin, https://newhampshirebulletin.com/briefs/new-hampshire-supreme-court-rules-current-congressional-districts-unconstitutional/ (last visited Dec 24, 2022).","noteIndex":366},"citationItems":[{"id":7984,"uris":["http://zotero.org/users/10395840/items/QWJT4H32"],"itemData":{"id":7984,"type":"post-weblog","abstract":"The New Hampshire Supreme Court in a unanimous opinion issued Thursday ruled that the state’s current congressional districts, which have been in place since 2012, are unconstitutional given shifts in the state population.","container-title":"New Hampshire Bulletin","language":"en-US","title":"New Hampshire Supreme Court rules current congressional districts unconstitutional","URL":"https://newhampshirebulletin.com/briefs/new-hampshire-supreme-court-rules-current-congressional-districts-unconstitutional/","author":[{"family":"Gokee","given":"Amanda"},{"family":"May 12","given":"New Hampshire Bulletin"},{"literal":"2022"}],"accessed":{"date-parts":[["2022",12,24]]}}}],"schema":"https://github.com/citation-style-language/schema/raw/master/csl-citation.json"} </w:instrText>
      </w:r>
      <w:r w:rsidR="00820711">
        <w:fldChar w:fldCharType="separate"/>
      </w:r>
      <w:r w:rsidR="00E12B49" w:rsidRPr="00E12B49">
        <w:t xml:space="preserve">Amanda Gokee, New Hampshire Bulletin May 12, &amp; 2022, </w:t>
      </w:r>
      <w:r w:rsidR="00E12B49" w:rsidRPr="00E12B49">
        <w:rPr>
          <w:i/>
          <w:iCs/>
        </w:rPr>
        <w:t>New Hampshire Supreme Court rules current congressional districts unconstitutional</w:t>
      </w:r>
      <w:r w:rsidR="00E12B49" w:rsidRPr="00E12B49">
        <w:t xml:space="preserve">, </w:t>
      </w:r>
      <w:r w:rsidR="00E12B49" w:rsidRPr="00E12B49">
        <w:rPr>
          <w:smallCaps/>
        </w:rPr>
        <w:t>New Hampshire Bulletin</w:t>
      </w:r>
      <w:r w:rsidR="00E12B49" w:rsidRPr="00E12B49">
        <w:t>, https://newhampshirebulletin.com/briefs/new-hampshire-supreme-court-rules-current-congressional-districts-unconstitutional/ (last visited Dec 24, 2022).</w:t>
      </w:r>
      <w:r w:rsidR="00820711">
        <w:fldChar w:fldCharType="end"/>
      </w:r>
    </w:p>
  </w:footnote>
  <w:footnote w:id="368">
    <w:p w14:paraId="7F85417E" w14:textId="696289CD" w:rsidR="00075FF7" w:rsidRDefault="00075FF7">
      <w:pPr>
        <w:pStyle w:val="FootnoteText"/>
      </w:pPr>
      <w:r w:rsidRPr="00434672">
        <w:rPr>
          <w:rStyle w:val="FootnoteReference"/>
        </w:rPr>
        <w:footnoteRef/>
      </w:r>
      <w:r>
        <w:t xml:space="preserve"> </w:t>
      </w:r>
      <w:r w:rsidR="00633E1E">
        <w:fldChar w:fldCharType="begin"/>
      </w:r>
      <w:r w:rsidR="00714ADF">
        <w:instrText xml:space="preserve"> ADDIN ZOTERO_ITEM CSL_CITATION {"citationID":"6OmdXRWz","properties":{"formattedCitation":"Todd Bookman, {\\i{}Competitive congressional districts are on the decline. New Hampshire bucks the trend}, {\\scaps NPR}, Jun. 10, 2022, https://www.npr.org/2022/06/10/1104025539/new-hampshire-redistricting-competitive-districts-sununu (last visited Dec 24, 2022).","plainCitation":"Todd Bookman, Competitive congressional districts are on the decline. New Hampshire bucks the trend, NPR, Jun. 10, 2022, https://www.npr.org/2022/06/10/1104025539/new-hampshire-redistricting-competitive-districts-sununu (last visited Dec 24, 2022).","noteIndex":367},"citationItems":[{"id":7989,"uris":["http://zotero.org/users/10395840/items/77G5JLPF"],"itemData":{"id":7989,"type":"article-newspaper","abstract":"The GOP-led legislature passed a map to dramatically redraw the state's two districts. But Republican Gov. Chris Sununu wanted both of the districts to remain competitive.","container-title":"NPR","language":"en","section":"Elections","source":"NPR","title":"Competitive congressional districts are on the decline. New Hampshire bucks the trend","URL":"https://www.npr.org/2022/06/10/1104025539/new-hampshire-redistricting-competitive-districts-sununu","author":[{"family":"Bookman","given":"Todd"}],"accessed":{"date-parts":[["2022",12,24]]},"issued":{"date-parts":[["2022",6,10]]}}}],"schema":"https://github.com/citation-style-language/schema/raw/master/csl-citation.json"} </w:instrText>
      </w:r>
      <w:r w:rsidR="00633E1E">
        <w:fldChar w:fldCharType="separate"/>
      </w:r>
      <w:r w:rsidR="00E12B49" w:rsidRPr="00E12B49">
        <w:t xml:space="preserve">Todd Bookman, </w:t>
      </w:r>
      <w:r w:rsidR="00E12B49" w:rsidRPr="00E12B49">
        <w:rPr>
          <w:i/>
          <w:iCs/>
        </w:rPr>
        <w:t>Competitive congressional districts are on the decline. New Hampshire bucks the trend</w:t>
      </w:r>
      <w:r w:rsidR="00E12B49" w:rsidRPr="00E12B49">
        <w:t xml:space="preserve">, </w:t>
      </w:r>
      <w:r w:rsidR="00E12B49" w:rsidRPr="00E12B49">
        <w:rPr>
          <w:smallCaps/>
        </w:rPr>
        <w:t>NPR</w:t>
      </w:r>
      <w:r w:rsidR="00E12B49" w:rsidRPr="00E12B49">
        <w:t>, Jun. 10, 2022, https://www.npr.org/2022/06/10/1104025539/new-hampshire-redistricting-competitive-districts-sununu (last visited Dec 24, 2022).</w:t>
      </w:r>
      <w:r w:rsidR="00633E1E">
        <w:fldChar w:fldCharType="end"/>
      </w:r>
    </w:p>
  </w:footnote>
  <w:footnote w:id="369">
    <w:p w14:paraId="1B7E63A4" w14:textId="44CCCE02" w:rsidR="00CB1F2B" w:rsidRPr="00EC4F7B" w:rsidRDefault="00CB1F2B" w:rsidP="00540747">
      <w:pPr>
        <w:pStyle w:val="FootnoteText"/>
        <w:rPr>
          <w:szCs w:val="22"/>
        </w:rPr>
      </w:pPr>
      <w:r w:rsidRPr="00434672">
        <w:rPr>
          <w:rStyle w:val="FootnoteReference"/>
        </w:rPr>
        <w:footnoteRef/>
      </w:r>
      <w:r w:rsidRPr="00EC4F7B">
        <w:rPr>
          <w:szCs w:val="22"/>
        </w:rPr>
        <w:t xml:space="preserve"> </w:t>
      </w:r>
      <w:r w:rsidR="0015015C">
        <w:rPr>
          <w:szCs w:val="22"/>
        </w:rPr>
        <w:fldChar w:fldCharType="begin"/>
      </w:r>
      <w:r w:rsidR="00714ADF">
        <w:rPr>
          <w:szCs w:val="22"/>
        </w:rPr>
        <w:instrText xml:space="preserve"> ADDIN ZOTERO_ITEM CSL_CITATION {"citationID":"SXhwf26K","properties":{"formattedCitation":"Competitive congressional districts are on the decline. New Hampshire bucks the trend, {\\scaps NPR}, Jun. 10, 2022, https://www.npr.org/2022/06/10/1104025539/new-hampshire-redistricting-competitive-districts-sununu (last visited Dec 23, 2022).","plainCitation":"Competitive congressional districts are on the decline. New Hampshire bucks the trend, NPR, Jun. 10, 2022, https://www.npr.org/2022/06/10/1104025539/new-hampshire-redistricting-competitive-districts-sununu (last visited Dec 23, 2022).","noteIndex":368},"citationItems":[{"id":7946,"uris":["http://zotero.org/users/10395840/items/YRKC2GTQ"],"itemData":{"id":7946,"type":"article-newspaper","container-title":"NPR","title":"Competitive congressional districts are on the decline. New Hampshire bucks the trend","URL":"https://www.npr.org/2022/06/10/1104025539/new-hampshire-redistricting-competitive-districts-sununu","accessed":{"date-parts":[["2022",12,23]]},"issued":{"date-parts":[["2022",6,10]]}}}],"schema":"https://github.com/citation-style-language/schema/raw/master/csl-citation.json"} </w:instrText>
      </w:r>
      <w:r w:rsidR="0015015C">
        <w:rPr>
          <w:szCs w:val="22"/>
        </w:rPr>
        <w:fldChar w:fldCharType="separate"/>
      </w:r>
      <w:r w:rsidR="00E12B49" w:rsidRPr="00E12B49">
        <w:t xml:space="preserve">Competitive congressional districts are on the decline. New Hampshire bucks the trend, </w:t>
      </w:r>
      <w:r w:rsidR="00E12B49" w:rsidRPr="00E12B49">
        <w:rPr>
          <w:smallCaps/>
        </w:rPr>
        <w:t>NPR</w:t>
      </w:r>
      <w:r w:rsidR="00E12B49" w:rsidRPr="00E12B49">
        <w:t>, Jun. 10, 2022, https://www.npr.org/2022/06/10/1104025539/new-hampshire-redistricting-competitive-districts-sununu (last visited Dec 23, 2022).</w:t>
      </w:r>
      <w:r w:rsidR="0015015C">
        <w:rPr>
          <w:szCs w:val="22"/>
        </w:rPr>
        <w:fldChar w:fldCharType="end"/>
      </w:r>
    </w:p>
  </w:footnote>
  <w:footnote w:id="370">
    <w:p w14:paraId="1E26C48B" w14:textId="231A2865" w:rsidR="00960AE9" w:rsidRDefault="00960AE9">
      <w:pPr>
        <w:pStyle w:val="FootnoteText"/>
      </w:pPr>
      <w:r w:rsidRPr="00434672">
        <w:rPr>
          <w:rStyle w:val="FootnoteReference"/>
        </w:rPr>
        <w:footnoteRef/>
      </w:r>
      <w:r>
        <w:t xml:space="preserve"> </w:t>
      </w:r>
      <w:r w:rsidR="00AC3D99" w:rsidRPr="00DC2EEC">
        <w:rPr>
          <w:i/>
          <w:iCs/>
        </w:rPr>
        <w:t>See</w:t>
      </w:r>
      <w:r w:rsidR="00AC3D99">
        <w:t xml:space="preserve"> Order, </w:t>
      </w:r>
      <w:r w:rsidR="00AC3D99" w:rsidRPr="00DC2EEC">
        <w:rPr>
          <w:i/>
          <w:iCs/>
        </w:rPr>
        <w:t>Norelli v. Secretary of State</w:t>
      </w:r>
      <w:r w:rsidR="00AC3D99">
        <w:t>, No. 2022-0184 (May 31, 2022) (“court hereby adopts as the congressional district plan for New Hampshire the plan recommended by the special master”).</w:t>
      </w:r>
    </w:p>
  </w:footnote>
  <w:footnote w:id="371">
    <w:p w14:paraId="428BCF14" w14:textId="620069F9" w:rsidR="00960AE9" w:rsidRDefault="00960AE9">
      <w:pPr>
        <w:pStyle w:val="FootnoteText"/>
      </w:pPr>
      <w:r w:rsidRPr="00434672">
        <w:rPr>
          <w:rStyle w:val="FootnoteReference"/>
        </w:rPr>
        <w:footnoteRef/>
      </w:r>
      <w:r>
        <w:t xml:space="preserve"> </w:t>
      </w:r>
      <w:r w:rsidR="004E7818">
        <w:fldChar w:fldCharType="begin"/>
      </w:r>
      <w:r w:rsidR="00714ADF">
        <w:instrText xml:space="preserve"> ADDIN ZOTERO_ITEM CSL_CITATION {"citationID":"2PY8bquE","properties":{"formattedCitation":"Ellen Morrissey, {\\i{}New Hampshire becomes final state to enact congressional map \\uc0\\u8211{} Ballotpedia News}, https://news.ballotpedia.org/2022/06/01/new-hampshire-becomes-final-state-to-enact-congressional-map/ (last visited Dec 24, 2022).","plainCitation":"Ellen Morrissey, New Hampshire becomes final state to enact congressional map – Ballotpedia News, https://news.ballotpedia.org/2022/06/01/new-hampshire-becomes-final-state-to-enact-congressional-map/ (last visited Dec 24, 2022).","noteIndex":370},"citationItems":[{"id":7990,"uris":["http://zotero.org/users/10395840/items/L7BMMA3G"],"itemData":{"id":7990,"type":"post-weblog","language":"en-US","title":"New Hampshire becomes final state to enact congressional map – Ballotpedia News","URL":"https://news.ballotpedia.org/2022/06/01/new-hampshire-becomes-final-state-to-enact-congressional-map/","author":[{"family":"Morrissey","given":"Ellen"}],"accessed":{"date-parts":[["2022",12,24]]}}}],"schema":"https://github.com/citation-style-language/schema/raw/master/csl-citation.json"} </w:instrText>
      </w:r>
      <w:r w:rsidR="004E7818">
        <w:fldChar w:fldCharType="separate"/>
      </w:r>
      <w:r w:rsidR="00E12B49" w:rsidRPr="00E12B49">
        <w:t xml:space="preserve">Ellen Morrissey, </w:t>
      </w:r>
      <w:r w:rsidR="00E12B49" w:rsidRPr="00E12B49">
        <w:rPr>
          <w:i/>
          <w:iCs/>
        </w:rPr>
        <w:t>New Hampshire becomes final state to enact congressional map – Ballotpedia News</w:t>
      </w:r>
      <w:r w:rsidR="00E12B49" w:rsidRPr="00E12B49">
        <w:t>, https://news.ballotpedia.org/2022/06/01/new-hampshire-becomes-final-state-to-enact-congressional-map/ (last visited Dec 24, 2022).</w:t>
      </w:r>
      <w:r w:rsidR="004E7818">
        <w:fldChar w:fldCharType="end"/>
      </w:r>
      <w:r w:rsidR="004F5C79">
        <w:t xml:space="preserve"> </w:t>
      </w:r>
      <w:r w:rsidR="00396F1A">
        <w:t>As identified in the section above, there are still states where resolution of</w:t>
      </w:r>
      <w:r w:rsidR="004F5C79">
        <w:t xml:space="preserve"> </w:t>
      </w:r>
      <w:r w:rsidR="00396F1A">
        <w:t>lawsuits were postponed until after the November 2022 elections.</w:t>
      </w:r>
    </w:p>
  </w:footnote>
  <w:footnote w:id="372">
    <w:p w14:paraId="3BAE4FEA" w14:textId="19E5BE2E" w:rsidR="00C02B7E" w:rsidRDefault="00C02B7E">
      <w:pPr>
        <w:pStyle w:val="FootnoteText"/>
      </w:pPr>
      <w:r w:rsidRPr="00434672">
        <w:rPr>
          <w:rStyle w:val="FootnoteReference"/>
        </w:rPr>
        <w:footnoteRef/>
      </w:r>
      <w:r>
        <w:t xml:space="preserve"> </w:t>
      </w:r>
      <w:r w:rsidR="00326E3A">
        <w:fldChar w:fldCharType="begin"/>
      </w:r>
      <w:r w:rsidR="00714ADF">
        <w:instrText xml:space="preserve"> ADDIN ZOTERO_ITEM CSL_CITATION {"citationID":"FKQ09Td0","properties":{"formattedCitation":"Cervas and Grofman, {\\i{}supra} note 57; {\\scaps McGann et al.}, {\\i{}supra} note 29; Samuel S.-H. Wang, Brian A. Remlinger &amp; Ben Williams, {\\i{}An Antidote for Gobbledygook: Organizing the Judge\\uc0\\u8217{}s Partisan Gerrymandering Toolkit into Tests of Opportunity and Outcome}, 17 {\\scaps Election Law J. Rules Polit. Policy} 302 (2018), https://www.liebertpub.com/doi/10.1089/elj.2018.0526 (last visited Oct 18, 2022).","plainCitation":"Cervas and Grofman, supra note 57; McGann et al., supra note 29; Samuel S.-H. Wang, Brian A. Remlinger &amp; Ben Williams, An Antidote for Gobbledygook: Organizing the Judge’s Partisan Gerrymandering Toolkit into Tests of Opportunity and Outcome, 17 Election Law J. Rules Polit. Policy 302 (2018), https://www.liebertpub.com/doi/10.1089/elj.2018.0526 (last visited Oct 18, 2022).","noteIndex":371},"citationItems":[{"id":4348,"uris":["http://zotero.org/users/10395840/items/AFR8L3CX"],"itemData":{"id":4348,"type":"article-journal","abstract":"In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Pennsylvania","URL":"https://linkinghub.elsevier.com/retrieve/pii/S0962629818303342","volume":"76","author":[{"family":"Cervas","given":"Jonathan R."},{"family":"Grofman","given":"Bernard"}],"accessed":{"date-parts":[["2022",10,18]]},"issued":{"date-parts":[["2020",1]]}}},{"id":3731,"uris":["http://zotero.org/users/10395840/items/NSEG3IBQ"],"itemData":{"id":3731,"type":"book","call-number":"KF4905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Anthony"},{"family":"Latner","given":"Michael"},{"family":"Keena","given":"Alex"}],"issued":{"date-parts":[["2016"]]}}},{"id":5814,"uris":["http://zotero.org/users/10395840/items/S8Q4PS7P"],"itemData":{"id":5814,"type":"article-journal","abstract":"Despite recent setbacks, litigation-based challenges to extreme partisan gerrymandering continue, and quantitative methods for detection are more important than ever. Many measurement tools have emerged that probe the question of whether a redistricting map is extreme or violates the principle of partisan symmetry. Such tools were used successfully in a lawsuit concerning Pennsylvania congressional districts under that state’s constitution. Here we provide a framework for categorizing these tests for future use in state and federal constitutional cases. Our framework explains how measures should be interpreted and identifies which tests will be most effective given the specific facts of a particular state. Broadly, the tests can be divided into two categories: those that identify inequality of opportunity, i.e., a systematic effort to deprive of a group’s ability to elect representatives; and those that identify inequality of outcome, i.e., a durable distortion in the amount of representation. In each case, the measures examine the difference between the existing map and what would occur under a districting process in which partisan interests are not the overriding consideration. A general thread is that of ‘‘significance testing,’’ in which a district or statewide districting scheme can be defined as more extreme than the great majority of possibilities that could arise through unbiased means. Such tests are most often done with well-established classical statistical tests but can also include recently developed measures such as the efficiency gap. It is even now possible to evaluate, with mathematical rigor, whether a specific scheme is extreme relative to the virtually uncountable universe of possible maps. Taken together, these methods for detecting extremes comprise a statistical toolbox to address a wide variety of circumstances that may arise in any of the 50 states.","container-title":"Election Law Journal: Rules, Politics, and Policy","DOI":"10.1089/elj.2018.0526","ISSN":"1533-1296, 1557-8062","issue":"4","journalAbbreviation":"Election Law Journal: Rules, Politics, and Policy","language":"en","page":"302-314","source":"DOI.org (Crossref)","title":"An Antidote for Gobbledygook: Organizing the Judge's Partisan Gerrymandering Toolkit into Tests of Opportunity and Outcome","title-short":"An Antidote for Gobbledygook","URL":"https://www.liebertpub.com/doi/10.1089/elj.2018.0526","volume":"17","author":[{"family":"Wang","given":"Samuel S.-H."},{"family":"Remlinger","given":"Brian A."},{"family":"Williams","given":"Ben"}],"accessed":{"date-parts":[["2022",10,18]]},"issued":{"date-parts":[["2018",12]]}}}],"schema":"https://github.com/citation-style-language/schema/raw/master/csl-citation.json"} </w:instrText>
      </w:r>
      <w:r w:rsidR="00326E3A">
        <w:fldChar w:fldCharType="separate"/>
      </w:r>
      <w:r w:rsidR="00E12B49" w:rsidRPr="00E12B49">
        <w:t xml:space="preserve">Cervas and Grofman, </w:t>
      </w:r>
      <w:r w:rsidR="00E12B49" w:rsidRPr="00E12B49">
        <w:rPr>
          <w:i/>
          <w:iCs/>
        </w:rPr>
        <w:t>supra</w:t>
      </w:r>
      <w:r w:rsidR="00E12B49" w:rsidRPr="00E12B49">
        <w:t xml:space="preserve"> note 57; </w:t>
      </w:r>
      <w:r w:rsidR="00E12B49" w:rsidRPr="00E12B49">
        <w:rPr>
          <w:smallCaps/>
        </w:rPr>
        <w:t>McGann et al.</w:t>
      </w:r>
      <w:r w:rsidR="00E12B49" w:rsidRPr="00E12B49">
        <w:t xml:space="preserve">, </w:t>
      </w:r>
      <w:r w:rsidR="00E12B49" w:rsidRPr="00E12B49">
        <w:rPr>
          <w:i/>
          <w:iCs/>
        </w:rPr>
        <w:t>supra</w:t>
      </w:r>
      <w:r w:rsidR="00E12B49" w:rsidRPr="00E12B49">
        <w:t xml:space="preserve"> note 29; Samuel S.-H. Wang, Brian A. Remlinger &amp; Ben Williams, </w:t>
      </w:r>
      <w:r w:rsidR="00E12B49" w:rsidRPr="00E12B49">
        <w:rPr>
          <w:i/>
          <w:iCs/>
        </w:rPr>
        <w:t>An Antidote for Gobbledygook: Organizing the Judge’s Partisan Gerrymandering Toolkit into Tests of Opportunity and Outcome</w:t>
      </w:r>
      <w:r w:rsidR="00E12B49" w:rsidRPr="00E12B49">
        <w:t xml:space="preserve">, 17 </w:t>
      </w:r>
      <w:r w:rsidR="00E12B49" w:rsidRPr="00E12B49">
        <w:rPr>
          <w:smallCaps/>
        </w:rPr>
        <w:t>Election Law J. Rules Polit. Policy</w:t>
      </w:r>
      <w:r w:rsidR="00E12B49" w:rsidRPr="00E12B49">
        <w:t xml:space="preserve"> 302 (2018), https://www.liebertpub.com/doi/10.1089/elj.2018.0526 (last visited Oct 18, 2022).</w:t>
      </w:r>
      <w:r w:rsidR="00326E3A">
        <w:fldChar w:fldCharType="end"/>
      </w:r>
    </w:p>
  </w:footnote>
  <w:footnote w:id="373">
    <w:p w14:paraId="18E4F3FF" w14:textId="31266079" w:rsidR="00C02B7E" w:rsidRDefault="00C02B7E">
      <w:pPr>
        <w:pStyle w:val="FootnoteText"/>
      </w:pPr>
      <w:r w:rsidRPr="00434672">
        <w:rPr>
          <w:rStyle w:val="FootnoteReference"/>
        </w:rPr>
        <w:footnoteRef/>
      </w:r>
      <w:r>
        <w:t xml:space="preserve"> </w:t>
      </w:r>
      <w:r>
        <w:fldChar w:fldCharType="begin"/>
      </w:r>
      <w:r w:rsidR="00714ADF">
        <w:instrText xml:space="preserve"> ADDIN ZOTERO_ITEM CSL_CITATION {"citationID":"ijVxSO3k","properties":{"formattedCitation":"Cervas and Grofman, {\\i{}supra} note 57.","plainCitation":"Cervas and Grofman, supra note 57.","noteIndex":372},"citationItems":[{"id":4348,"uris":["http://zotero.org/users/10395840/items/AFR8L3CX"],"itemData":{"id":4348,"type":"article-journal","abstract":"In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Pennsylvania","URL":"https://linkinghub.elsevier.com/retrieve/pii/S0962629818303342","volume":"76","author":[{"family":"Cervas","given":"Jonathan R."},{"family":"Grofman","given":"Bernard"}],"accessed":{"date-parts":[["2022",10,18]]},"issued":{"date-parts":[["2020",1]]}}}],"schema":"https://github.com/citation-style-language/schema/raw/master/csl-citation.json"} </w:instrText>
      </w:r>
      <w:r>
        <w:fldChar w:fldCharType="separate"/>
      </w:r>
      <w:r w:rsidR="00E12B49" w:rsidRPr="00E12B49">
        <w:t xml:space="preserve">Cervas and Grofman, </w:t>
      </w:r>
      <w:r w:rsidR="00E12B49" w:rsidRPr="00E12B49">
        <w:rPr>
          <w:i/>
          <w:iCs/>
        </w:rPr>
        <w:t>supra</w:t>
      </w:r>
      <w:r w:rsidR="00E12B49" w:rsidRPr="00E12B49">
        <w:t xml:space="preserve"> note 57.</w:t>
      </w:r>
      <w:r>
        <w:fldChar w:fldCharType="end"/>
      </w:r>
    </w:p>
  </w:footnote>
  <w:footnote w:id="374">
    <w:p w14:paraId="2BC68066" w14:textId="2B9D230D" w:rsidR="004E7818" w:rsidRDefault="004E7818">
      <w:pPr>
        <w:pStyle w:val="FootnoteText"/>
      </w:pPr>
      <w:r w:rsidRPr="00434672">
        <w:rPr>
          <w:rStyle w:val="FootnoteReference"/>
        </w:rPr>
        <w:footnoteRef/>
      </w:r>
      <w:r>
        <w:t xml:space="preserve"> </w:t>
      </w:r>
      <w:r w:rsidR="00751FAA">
        <w:fldChar w:fldCharType="begin"/>
      </w:r>
      <w:r w:rsidR="00714ADF">
        <w:instrText xml:space="preserve"> ADDIN ZOTERO_ITEM CSL_CITATION {"citationID":"CfXFYSIH","properties":{"formattedCitation":"{\\i{}League of Women Voters of Pa. v. Commonwealth, 178 A.3d 737 (Pa. 2018)}, {\\i{}supra} note 12.","plainCitation":"League of Women Voters of Pa. v. Commonwealth, 178 A.3d 737 (Pa. 2018), supra note 12.","noteIndex":373},"citationItems":[{"id":7855,"uris":["http://zotero.org/users/10395840/items/4KLVAJZ8"],"itemData":{"id":7855,"type":"legal_case","authority":"Supreme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751FAA">
        <w:fldChar w:fldCharType="separate"/>
      </w:r>
      <w:r w:rsidR="00E12B49" w:rsidRPr="00E12B49">
        <w:rPr>
          <w:i/>
          <w:iCs/>
        </w:rPr>
        <w:t>League of Women Voters of Pa. v. Commonwealth, 178 A.3d 737 (Pa. 2018)</w:t>
      </w:r>
      <w:r w:rsidR="00E12B49" w:rsidRPr="00E12B49">
        <w:t xml:space="preserve">, </w:t>
      </w:r>
      <w:r w:rsidR="00E12B49" w:rsidRPr="00E12B49">
        <w:rPr>
          <w:i/>
          <w:iCs/>
        </w:rPr>
        <w:t>supra</w:t>
      </w:r>
      <w:r w:rsidR="00E12B49" w:rsidRPr="00E12B49">
        <w:t xml:space="preserve"> note 12.</w:t>
      </w:r>
      <w:r w:rsidR="00751FAA">
        <w:fldChar w:fldCharType="end"/>
      </w:r>
    </w:p>
  </w:footnote>
  <w:footnote w:id="375">
    <w:p w14:paraId="257398C2" w14:textId="4F542CEF" w:rsidR="004E7818" w:rsidRDefault="004E7818">
      <w:pPr>
        <w:pStyle w:val="FootnoteText"/>
      </w:pPr>
      <w:r w:rsidRPr="00434672">
        <w:rPr>
          <w:rStyle w:val="FootnoteReference"/>
        </w:rPr>
        <w:footnoteRef/>
      </w:r>
      <w:r>
        <w:t xml:space="preserve"> </w:t>
      </w:r>
      <w:r w:rsidR="00A340BC">
        <w:fldChar w:fldCharType="begin"/>
      </w:r>
      <w:r w:rsidR="00714ADF">
        <w:instrText xml:space="preserve"> ADDIN ZOTERO_ITEM CSL_CITATION {"citationID":"D9GBa6GF","properties":{"formattedCitation":"{\\i{}Id.}","plainCitation":"Id.","noteIndex":374},"citationItems":[{"id":7855,"uris":["http://zotero.org/users/10395840/items/4KLVAJZ8"],"itemData":{"id":7855,"type":"legal_case","authority":"Supreme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A340BC">
        <w:fldChar w:fldCharType="separate"/>
      </w:r>
      <w:r w:rsidR="00E12B49" w:rsidRPr="00E12B49">
        <w:rPr>
          <w:i/>
          <w:iCs/>
        </w:rPr>
        <w:t>Id.</w:t>
      </w:r>
      <w:r w:rsidR="00A340BC">
        <w:fldChar w:fldCharType="end"/>
      </w:r>
    </w:p>
  </w:footnote>
  <w:footnote w:id="376">
    <w:p w14:paraId="5597C3BD" w14:textId="77777777" w:rsidR="00CB1F2B" w:rsidRPr="00EC4F7B" w:rsidRDefault="00CB1F2B" w:rsidP="00473F7B">
      <w:pPr>
        <w:pStyle w:val="FootnoteText"/>
        <w:rPr>
          <w:szCs w:val="22"/>
        </w:rPr>
      </w:pPr>
      <w:r w:rsidRPr="00434672">
        <w:rPr>
          <w:rStyle w:val="FootnoteReference"/>
        </w:rPr>
        <w:footnoteRef/>
      </w:r>
      <w:r w:rsidRPr="00EC4F7B">
        <w:rPr>
          <w:szCs w:val="22"/>
        </w:rPr>
        <w:t xml:space="preserve"> Free and Equal Elections Clause, Pa. Const. art I, § 5.</w:t>
      </w:r>
    </w:p>
  </w:footnote>
  <w:footnote w:id="377">
    <w:p w14:paraId="3A3CFEDB" w14:textId="52C24022" w:rsidR="00CB1F2B" w:rsidRPr="00EC4F7B" w:rsidRDefault="00CB1F2B" w:rsidP="00473F7B">
      <w:pPr>
        <w:pStyle w:val="FootnoteText"/>
        <w:rPr>
          <w:szCs w:val="22"/>
        </w:rPr>
      </w:pPr>
      <w:r w:rsidRPr="00434672">
        <w:rPr>
          <w:rStyle w:val="FootnoteReference"/>
        </w:rPr>
        <w:footnoteRef/>
      </w:r>
      <w:r w:rsidRPr="00EC4F7B">
        <w:rPr>
          <w:szCs w:val="22"/>
        </w:rPr>
        <w:t xml:space="preserve"> </w:t>
      </w:r>
      <w:r w:rsidR="008F1EFA">
        <w:rPr>
          <w:szCs w:val="22"/>
        </w:rPr>
        <w:fldChar w:fldCharType="begin"/>
      </w:r>
      <w:r w:rsidR="00714ADF">
        <w:rPr>
          <w:szCs w:val="22"/>
        </w:rPr>
        <w:instrText xml:space="preserve"> ADDIN ZOTERO_ITEM CSL_CITATION {"citationID":"8jW0o1vb","properties":{"formattedCitation":"{\\i{}League of Women Voters of Pa. v. Commonwealth, 178 A.3d 737 (Pa. 2018)}, {\\i{}supra} note 12 at 814.","plainCitation":"League of Women Voters of Pa. v. Commonwealth, 178 A.3d 737 (Pa. 2018), supra note 12 at 814.","noteIndex":376},"citationItems":[{"id":7855,"uris":["http://zotero.org/users/10395840/items/4KLVAJZ8"],"itemData":{"id":7855,"type":"legal_case","authority":"Supreme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2018)","volume":"178","issued":{"date-parts":[["2018",2,7]]}},"locator":"814","label":"page"}],"schema":"https://github.com/citation-style-language/schema/raw/master/csl-citation.json"} </w:instrText>
      </w:r>
      <w:r w:rsidR="008F1EFA">
        <w:rPr>
          <w:szCs w:val="22"/>
        </w:rPr>
        <w:fldChar w:fldCharType="separate"/>
      </w:r>
      <w:r w:rsidR="00E12B49" w:rsidRPr="00E12B49">
        <w:rPr>
          <w:i/>
          <w:iCs/>
        </w:rPr>
        <w:t>League of Women Voters of Pa. v. Commonwealth, 178 A.3d 737 (Pa. 2018)</w:t>
      </w:r>
      <w:r w:rsidR="00E12B49" w:rsidRPr="00E12B49">
        <w:t xml:space="preserve">, </w:t>
      </w:r>
      <w:r w:rsidR="00E12B49" w:rsidRPr="00E12B49">
        <w:rPr>
          <w:i/>
          <w:iCs/>
        </w:rPr>
        <w:t>supra</w:t>
      </w:r>
      <w:r w:rsidR="00E12B49" w:rsidRPr="00E12B49">
        <w:t xml:space="preserve"> note 12 at 814.</w:t>
      </w:r>
      <w:r w:rsidR="008F1EFA">
        <w:rPr>
          <w:szCs w:val="22"/>
        </w:rPr>
        <w:fldChar w:fldCharType="end"/>
      </w:r>
    </w:p>
  </w:footnote>
  <w:footnote w:id="378">
    <w:p w14:paraId="07C18844" w14:textId="7A3FC5ED" w:rsidR="004E7818" w:rsidRDefault="004E7818">
      <w:pPr>
        <w:pStyle w:val="FootnoteText"/>
      </w:pPr>
      <w:r w:rsidRPr="00434672">
        <w:rPr>
          <w:rStyle w:val="FootnoteReference"/>
        </w:rPr>
        <w:footnoteRef/>
      </w:r>
      <w:r>
        <w:t xml:space="preserve"> </w:t>
      </w:r>
      <w:r w:rsidR="004E044D">
        <w:fldChar w:fldCharType="begin"/>
      </w:r>
      <w:r w:rsidR="00714ADF">
        <w:instrText xml:space="preserve"> ADDIN ZOTERO_ITEM CSL_CITATION {"citationID":"O13BIALI","properties":{"formattedCitation":"Democrats have won nine of Pennsylvania\\uc0\\u8217{}s 17 U.S. House seats, {\\scaps Politico}, Dec. 23, 2022, https://www.politico.com/2022-election/results/pennsylvania/house/ (last visited Dec 24, 2022).","plainCitation":"Democrats have won nine of Pennsylvania’s 17 U.S. House seats, Politico, Dec. 23, 2022, https://www.politico.com/2022-election/results/pennsylvania/house/ (last visited Dec 24, 2022).","noteIndex":377},"citationItems":[{"id":7992,"uris":["http://zotero.org/users/10395840/items/9UARTZ56"],"itemData":{"id":7992,"type":"article-newspaper","container-title":"Politico","title":"Democrats have won nine of Pennsylvania's 17 U.S. House seats","URL":"https://www.politico.com/2022-election/results/pennsylvania/house/","accessed":{"date-parts":[["2022",12,24]]},"issued":{"date-parts":[["2022",12,23]]}}}],"schema":"https://github.com/citation-style-language/schema/raw/master/csl-citation.json"} </w:instrText>
      </w:r>
      <w:r w:rsidR="004E044D">
        <w:fldChar w:fldCharType="separate"/>
      </w:r>
      <w:r w:rsidR="00E12B49" w:rsidRPr="00E12B49">
        <w:t xml:space="preserve">Democrats have won nine of Pennsylvania’s 17 U.S. House seats, </w:t>
      </w:r>
      <w:r w:rsidR="00E12B49" w:rsidRPr="00E12B49">
        <w:rPr>
          <w:smallCaps/>
        </w:rPr>
        <w:t>Politico</w:t>
      </w:r>
      <w:r w:rsidR="00E12B49" w:rsidRPr="00E12B49">
        <w:t>, Dec. 23, 2022, https://www.politico.com/2022-election/results/pennsylvania/house/ (last visited Dec 24, 2022).</w:t>
      </w:r>
      <w:r w:rsidR="004E044D">
        <w:fldChar w:fldCharType="end"/>
      </w:r>
    </w:p>
  </w:footnote>
  <w:footnote w:id="379">
    <w:p w14:paraId="4CD8055B" w14:textId="25065F8E" w:rsidR="004E7818" w:rsidRDefault="004E7818">
      <w:pPr>
        <w:pStyle w:val="FootnoteText"/>
      </w:pPr>
      <w:r w:rsidRPr="00434672">
        <w:rPr>
          <w:rStyle w:val="FootnoteReference"/>
        </w:rPr>
        <w:footnoteRef/>
      </w:r>
      <w:r>
        <w:t xml:space="preserve"> </w:t>
      </w:r>
      <w:r w:rsidR="007B58A8">
        <w:fldChar w:fldCharType="begin"/>
      </w:r>
      <w:r w:rsidR="00714ADF">
        <w:instrText xml:space="preserve"> ADDIN ZOTERO_ITEM CSL_CITATION {"citationID":"as9fo48iht","properties":{"formattedCitation":"Party control of Pennsylvania state government, {\\scaps Ballotpedia}, https://ballotpedia.org/Party_control_of_Pennsylvania_state_government (last visited Dec 28, 2022).","plainCitation":"Party control of Pennsylvania state government, Ballotpedia, https://ballotpedia.org/Party_control_of_Pennsylvania_state_government (last visited Dec 28, 2022).","noteIndex":378},"citationItems":[{"id":8004,"uris":["http://zotero.org/users/10395840/items/9B8FW56Q"],"itemData":{"id":8004,"type":"webpage","container-title":"Ballotpedia","title":"Party control of Pennsylvania state government","URL":"https://ballotpedia.org/Party_control_of_Pennsylvania_state_government","accessed":{"date-parts":[["2022",12,28]]}}}],"schema":"https://github.com/citation-style-language/schema/raw/master/csl-citation.json"} </w:instrText>
      </w:r>
      <w:r w:rsidR="007B58A8">
        <w:fldChar w:fldCharType="separate"/>
      </w:r>
      <w:r w:rsidR="00E12B49" w:rsidRPr="00E12B49">
        <w:t xml:space="preserve">Party control of Pennsylvania state government, </w:t>
      </w:r>
      <w:r w:rsidR="00E12B49" w:rsidRPr="00E12B49">
        <w:rPr>
          <w:smallCaps/>
        </w:rPr>
        <w:t>Ballotpedia</w:t>
      </w:r>
      <w:r w:rsidR="00E12B49" w:rsidRPr="00E12B49">
        <w:t>, https://ballotpedia.org/Party_control_of_Pennsylvania_state_government (last visited Dec 28, 2022).</w:t>
      </w:r>
      <w:r w:rsidR="007B58A8">
        <w:fldChar w:fldCharType="end"/>
      </w:r>
    </w:p>
  </w:footnote>
  <w:footnote w:id="380">
    <w:p w14:paraId="2E23A2AB" w14:textId="366A2893" w:rsidR="004E7818" w:rsidRDefault="004E7818">
      <w:pPr>
        <w:pStyle w:val="FootnoteText"/>
      </w:pPr>
      <w:r w:rsidRPr="00434672">
        <w:rPr>
          <w:rStyle w:val="FootnoteReference"/>
        </w:rPr>
        <w:footnoteRef/>
      </w:r>
      <w:r>
        <w:t xml:space="preserve"> </w:t>
      </w:r>
      <w:r w:rsidR="00D1242A">
        <w:fldChar w:fldCharType="begin"/>
      </w:r>
      <w:r w:rsidR="00714ADF">
        <w:instrText xml:space="preserve"> ADDIN ZOTERO_ITEM CSL_CITATION {"citationID":"4uQLC8N8","properties":{"formattedCitation":"Carter v. Chapman, {\\i{}supra} note 169 (per curiam).","plainCitation":"Carter v. Chapman, supra note 169 (per curiam).","noteIndex":379},"citationItems":[{"id":7913,"uris":["http://zotero.org/users/10395840/items/76QW68RT"],"itemData":{"id":7913,"type":"legal_case","authority":"Pa: Supreme Court","container-title":"A.3d.Pa:Supreme Court","number":"No. 7 MM 2022","page":"444","title":"Carter v. Chapman","volume":"270","issued":{"date-parts":[["2022",3,9]]}},"label":"page","suffix":"(per curiam)"}],"schema":"https://github.com/citation-style-language/schema/raw/master/csl-citation.json"} </w:instrText>
      </w:r>
      <w:r w:rsidR="00D1242A">
        <w:fldChar w:fldCharType="separate"/>
      </w:r>
      <w:r w:rsidR="00E12B49" w:rsidRPr="00E12B49">
        <w:t xml:space="preserve">Carter v. Chapman, </w:t>
      </w:r>
      <w:r w:rsidR="00E12B49" w:rsidRPr="00E12B49">
        <w:rPr>
          <w:i/>
          <w:iCs/>
        </w:rPr>
        <w:t>supra</w:t>
      </w:r>
      <w:r w:rsidR="00E12B49" w:rsidRPr="00E12B49">
        <w:t xml:space="preserve"> note 169 (per curiam).</w:t>
      </w:r>
      <w:r w:rsidR="00D1242A">
        <w:fldChar w:fldCharType="end"/>
      </w:r>
    </w:p>
  </w:footnote>
  <w:footnote w:id="381">
    <w:p w14:paraId="4C1B352F" w14:textId="74E87A34" w:rsidR="004E7818" w:rsidRDefault="004E7818">
      <w:pPr>
        <w:pStyle w:val="FootnoteText"/>
      </w:pPr>
      <w:r w:rsidRPr="00434672">
        <w:rPr>
          <w:rStyle w:val="FootnoteReference"/>
        </w:rPr>
        <w:footnoteRef/>
      </w:r>
      <w:r>
        <w:t xml:space="preserve"> </w:t>
      </w:r>
      <w:r w:rsidR="0027741C">
        <w:fldChar w:fldCharType="begin"/>
      </w:r>
      <w:r w:rsidR="00714ADF">
        <w:instrText xml:space="preserve"> ADDIN ZOTERO_ITEM CSL_CITATION {"citationID":"zhpnCysJ","properties":{"formattedCitation":"{\\i{}Id.} at 450\\uc0\\u8211{}451 (per curiam).","plainCitation":"Id. at 450–451 (per curiam).","noteIndex":380},"citationItems":[{"id":7913,"uris":["http://zotero.org/users/10395840/items/76QW68RT"],"itemData":{"id":7913,"type":"legal_case","authority":"Pa: Supreme Court","container-title":"A.3d.Pa:Supreme Court","number":"No. 7 MM 2022","page":"444","title":"Carter v. Chapman","volume":"270","issued":{"date-parts":[["2022",3,9]]}},"locator":"450-451","label":"page","suffix":"(per curiam)"}],"schema":"https://github.com/citation-style-language/schema/raw/master/csl-citation.json"} </w:instrText>
      </w:r>
      <w:r w:rsidR="0027741C">
        <w:fldChar w:fldCharType="separate"/>
      </w:r>
      <w:r w:rsidR="00E12B49" w:rsidRPr="00E12B49">
        <w:rPr>
          <w:i/>
          <w:iCs/>
        </w:rPr>
        <w:t>Id.</w:t>
      </w:r>
      <w:r w:rsidR="00E12B49" w:rsidRPr="00E12B49">
        <w:t xml:space="preserve"> at 450–451 (per curiam).</w:t>
      </w:r>
      <w:r w:rsidR="0027741C">
        <w:fldChar w:fldCharType="end"/>
      </w:r>
    </w:p>
  </w:footnote>
  <w:footnote w:id="382">
    <w:p w14:paraId="510B2448" w14:textId="76DA0974" w:rsidR="004E7818" w:rsidRDefault="004E7818">
      <w:pPr>
        <w:pStyle w:val="FootnoteText"/>
      </w:pPr>
      <w:r w:rsidRPr="00434672">
        <w:rPr>
          <w:rStyle w:val="FootnoteReference"/>
        </w:rPr>
        <w:footnoteRef/>
      </w:r>
      <w:r>
        <w:t xml:space="preserve"> </w:t>
      </w:r>
      <w:r w:rsidR="00874BF6">
        <w:fldChar w:fldCharType="begin"/>
      </w:r>
      <w:r w:rsidR="00714ADF">
        <w:instrText xml:space="preserve"> ADDIN ZOTERO_ITEM CSL_CITATION {"citationID":"a7le713dt4","properties":{"formattedCitation":"{\\i{}Id.}","plainCitation":"Id.","noteIndex":381},"citationItems":[{"id":7913,"uris":["http://zotero.org/users/10395840/items/76QW68RT"],"itemData":{"id":7913,"type":"legal_case","authority":"Pa: Supreme Court","container-title":"A.3d.Pa:Supreme Court","number":"No. 7 MM 2022","page":"444","title":"Carter v. Chapman","volume":"270","issued":{"date-parts":[["2022",3,9]]}},"locator":"450-451","label":"page"}],"schema":"https://github.com/citation-style-language/schema/raw/master/csl-citation.json"} </w:instrText>
      </w:r>
      <w:r w:rsidR="00874BF6">
        <w:fldChar w:fldCharType="separate"/>
      </w:r>
      <w:r w:rsidR="00E12B49" w:rsidRPr="00E12B49">
        <w:rPr>
          <w:i/>
          <w:iCs/>
        </w:rPr>
        <w:t>Id.</w:t>
      </w:r>
      <w:r w:rsidR="00874BF6">
        <w:fldChar w:fldCharType="end"/>
      </w:r>
    </w:p>
  </w:footnote>
  <w:footnote w:id="383">
    <w:p w14:paraId="48F24A7F" w14:textId="0960BE78" w:rsidR="004E7818" w:rsidRDefault="004E7818">
      <w:pPr>
        <w:pStyle w:val="FootnoteText"/>
      </w:pPr>
      <w:r w:rsidRPr="00434672">
        <w:rPr>
          <w:rStyle w:val="FootnoteReference"/>
        </w:rPr>
        <w:footnoteRef/>
      </w:r>
      <w:r>
        <w:t xml:space="preserve"> </w:t>
      </w:r>
      <w:r w:rsidR="0027741C">
        <w:fldChar w:fldCharType="begin"/>
      </w:r>
      <w:r w:rsidR="00714ADF">
        <w:instrText xml:space="preserve"> ADDIN ZOTERO_ITEM CSL_CITATION {"citationID":"gzhI7Lww","properties":{"formattedCitation":"{\\i{}Id.} at 470.","plainCitation":"Id. at 470.","noteIndex":382},"citationItems":[{"id":7913,"uris":["http://zotero.org/users/10395840/items/76QW68RT"],"itemData":{"id":7913,"type":"legal_case","authority":"Pa: Supreme Court","container-title":"A.3d.Pa:Supreme Court","number":"No. 7 MM 2022","page":"444","title":"Carter v. Chapman","volume":"270","issued":{"date-parts":[["2022",3,9]]}},"locator":"470","label":"page"}],"schema":"https://github.com/citation-style-language/schema/raw/master/csl-citation.json"} </w:instrText>
      </w:r>
      <w:r w:rsidR="0027741C">
        <w:fldChar w:fldCharType="separate"/>
      </w:r>
      <w:r w:rsidR="00E12B49" w:rsidRPr="00E12B49">
        <w:rPr>
          <w:i/>
          <w:iCs/>
        </w:rPr>
        <w:t>Id.</w:t>
      </w:r>
      <w:r w:rsidR="00E12B49" w:rsidRPr="00E12B49">
        <w:t xml:space="preserve"> at 470.</w:t>
      </w:r>
      <w:r w:rsidR="0027741C">
        <w:fldChar w:fldCharType="end"/>
      </w:r>
    </w:p>
  </w:footnote>
  <w:footnote w:id="384">
    <w:p w14:paraId="7B14D108" w14:textId="398BC438" w:rsidR="00CB1F2B" w:rsidRPr="00EC4F7B" w:rsidRDefault="00CB1F2B" w:rsidP="00473F7B">
      <w:pPr>
        <w:pStyle w:val="FootnoteText"/>
        <w:rPr>
          <w:b/>
          <w:szCs w:val="22"/>
        </w:rPr>
      </w:pPr>
      <w:r w:rsidRPr="00434672">
        <w:rPr>
          <w:rStyle w:val="FootnoteReference"/>
        </w:rPr>
        <w:footnoteRef/>
      </w:r>
      <w:r w:rsidRPr="00EC4F7B">
        <w:rPr>
          <w:szCs w:val="22"/>
        </w:rPr>
        <w:t xml:space="preserve"> </w:t>
      </w:r>
      <w:r w:rsidRPr="00EC4F7B">
        <w:rPr>
          <w:bCs/>
          <w:szCs w:val="22"/>
        </w:rPr>
        <w:t xml:space="preserve">Disclosure: Bernard Grofman served as the special master in </w:t>
      </w:r>
      <w:r w:rsidRPr="00EC4F7B">
        <w:rPr>
          <w:bCs/>
          <w:i/>
          <w:iCs/>
          <w:szCs w:val="22"/>
        </w:rPr>
        <w:t>Personhuballah.</w:t>
      </w:r>
    </w:p>
  </w:footnote>
  <w:footnote w:id="385">
    <w:p w14:paraId="295FDE2D" w14:textId="0D31F04A" w:rsidR="003B548C" w:rsidRDefault="003B548C">
      <w:pPr>
        <w:pStyle w:val="FootnoteText"/>
      </w:pPr>
      <w:r w:rsidRPr="00434672">
        <w:rPr>
          <w:rStyle w:val="FootnoteReference"/>
        </w:rPr>
        <w:footnoteRef/>
      </w:r>
      <w:r>
        <w:t xml:space="preserve"> </w:t>
      </w:r>
      <w:r w:rsidR="00C84491" w:rsidRPr="002E47B6">
        <w:rPr>
          <w:i/>
          <w:iCs/>
        </w:rPr>
        <w:t>See Personhuballah v. Alcorn</w:t>
      </w:r>
      <w:r w:rsidR="00C84491" w:rsidRPr="00490C6B">
        <w:t xml:space="preserve">, 155 F. Supp. 3d 552 (E.D. Va. 2016); </w:t>
      </w:r>
      <w:r w:rsidR="00C84491" w:rsidRPr="002E47B6">
        <w:rPr>
          <w:i/>
          <w:iCs/>
        </w:rPr>
        <w:t>Page v. Va. State Bd. of Elections</w:t>
      </w:r>
      <w:r w:rsidR="00C84491" w:rsidRPr="00490C6B">
        <w:t xml:space="preserve">, No. 3:13-cv-00678, 2015 WL 3604029 (E.D. Va. 2015), </w:t>
      </w:r>
      <w:r w:rsidR="00C84491" w:rsidRPr="002E47B6">
        <w:rPr>
          <w:i/>
          <w:iCs/>
        </w:rPr>
        <w:t>appeal dismissed for lack of standing sub nom. Wittman v. Personhuballah</w:t>
      </w:r>
      <w:r w:rsidR="00C84491" w:rsidRPr="00490C6B">
        <w:t>, 136 S. Ct. 1732 (2016)</w:t>
      </w:r>
      <w:r w:rsidR="00C84491">
        <w:t>.</w:t>
      </w:r>
    </w:p>
  </w:footnote>
  <w:footnote w:id="386">
    <w:p w14:paraId="68A42161" w14:textId="7AE18C19" w:rsidR="00CB1F2B" w:rsidRPr="00EC4F7B" w:rsidRDefault="00CB1F2B" w:rsidP="00473F7B">
      <w:pPr>
        <w:pStyle w:val="FootnoteText"/>
        <w:rPr>
          <w:bCs/>
          <w:szCs w:val="22"/>
        </w:rPr>
      </w:pPr>
      <w:r w:rsidRPr="00434672">
        <w:rPr>
          <w:rStyle w:val="FootnoteReference"/>
        </w:rPr>
        <w:footnoteRef/>
      </w:r>
      <w:r w:rsidRPr="00EC4F7B">
        <w:rPr>
          <w:szCs w:val="22"/>
        </w:rPr>
        <w:t xml:space="preserve"> </w:t>
      </w:r>
      <w:r w:rsidRPr="00EC4F7B">
        <w:rPr>
          <w:bCs/>
          <w:szCs w:val="22"/>
        </w:rPr>
        <w:t xml:space="preserve">That seat, </w:t>
      </w:r>
      <w:r w:rsidR="000353D5">
        <w:rPr>
          <w:bCs/>
          <w:szCs w:val="22"/>
        </w:rPr>
        <w:t>VA-0</w:t>
      </w:r>
      <w:r w:rsidRPr="00EC4F7B">
        <w:rPr>
          <w:bCs/>
          <w:szCs w:val="22"/>
        </w:rPr>
        <w:t xml:space="preserve">4, was an open seat since the previous Republican incumbent chose to contest a Republican primary with a fellow incumbent rather than to run again within the boundaries of a considerably redrawn district that was less favorable to Republicans. The change in this district came about because the previous </w:t>
      </w:r>
      <w:r w:rsidR="00540747">
        <w:rPr>
          <w:bCs/>
          <w:szCs w:val="22"/>
        </w:rPr>
        <w:t>Black</w:t>
      </w:r>
      <w:r w:rsidRPr="00EC4F7B">
        <w:rPr>
          <w:bCs/>
          <w:szCs w:val="22"/>
        </w:rPr>
        <w:t xml:space="preserve"> majority district, </w:t>
      </w:r>
      <w:r w:rsidR="000353D5">
        <w:rPr>
          <w:bCs/>
          <w:szCs w:val="22"/>
        </w:rPr>
        <w:t>VA-0</w:t>
      </w:r>
      <w:r w:rsidRPr="00EC4F7B">
        <w:rPr>
          <w:bCs/>
          <w:szCs w:val="22"/>
        </w:rPr>
        <w:t>3, had been unpacked. That district had two distinct pieces spanning a large distance, each of which had a large minority population, with the two pieces connected in part only by water.</w:t>
      </w:r>
      <w:r w:rsidR="00752D69" w:rsidRPr="00EC4F7B">
        <w:rPr>
          <w:bCs/>
          <w:szCs w:val="22"/>
        </w:rPr>
        <w:t xml:space="preserve"> </w:t>
      </w:r>
      <w:r w:rsidRPr="00EC4F7B">
        <w:rPr>
          <w:bCs/>
          <w:szCs w:val="22"/>
        </w:rPr>
        <w:t xml:space="preserve">When </w:t>
      </w:r>
      <w:r w:rsidR="000353D5">
        <w:rPr>
          <w:bCs/>
          <w:szCs w:val="22"/>
        </w:rPr>
        <w:t>VA-0</w:t>
      </w:r>
      <w:r w:rsidRPr="00EC4F7B">
        <w:rPr>
          <w:bCs/>
          <w:szCs w:val="22"/>
        </w:rPr>
        <w:t xml:space="preserve">3 was redrawn in a good government fashion, one of those pieces became the core of a district, the new </w:t>
      </w:r>
      <w:r w:rsidR="000353D5">
        <w:rPr>
          <w:bCs/>
          <w:szCs w:val="22"/>
        </w:rPr>
        <w:t>VA-0</w:t>
      </w:r>
      <w:r w:rsidRPr="00EC4F7B">
        <w:rPr>
          <w:bCs/>
          <w:szCs w:val="22"/>
        </w:rPr>
        <w:t xml:space="preserve">3, where the </w:t>
      </w:r>
      <w:r w:rsidR="00540747">
        <w:rPr>
          <w:bCs/>
          <w:szCs w:val="22"/>
        </w:rPr>
        <w:t>Black</w:t>
      </w:r>
      <w:r w:rsidRPr="00EC4F7B">
        <w:rPr>
          <w:bCs/>
          <w:szCs w:val="22"/>
        </w:rPr>
        <w:t xml:space="preserve"> incumbent resided, the other became the core of a new </w:t>
      </w:r>
      <w:r w:rsidR="000353D5">
        <w:rPr>
          <w:bCs/>
          <w:szCs w:val="22"/>
        </w:rPr>
        <w:t>VA-0</w:t>
      </w:r>
      <w:r w:rsidRPr="00EC4F7B">
        <w:rPr>
          <w:bCs/>
          <w:szCs w:val="22"/>
        </w:rPr>
        <w:t xml:space="preserve">4 also redrawn to </w:t>
      </w:r>
      <w:r w:rsidR="007C3279" w:rsidRPr="00EC4F7B">
        <w:rPr>
          <w:bCs/>
          <w:szCs w:val="22"/>
        </w:rPr>
        <w:t>satisfy good government criteria more closely</w:t>
      </w:r>
      <w:r w:rsidRPr="00EC4F7B">
        <w:rPr>
          <w:bCs/>
          <w:szCs w:val="22"/>
        </w:rPr>
        <w:t xml:space="preserve">. </w:t>
      </w:r>
    </w:p>
  </w:footnote>
  <w:footnote w:id="387">
    <w:p w14:paraId="0F434708" w14:textId="61054CDE" w:rsidR="00C84491" w:rsidRDefault="00C84491">
      <w:pPr>
        <w:pStyle w:val="FootnoteText"/>
      </w:pPr>
      <w:r w:rsidRPr="00434672">
        <w:rPr>
          <w:rStyle w:val="FootnoteReference"/>
        </w:rPr>
        <w:footnoteRef/>
      </w:r>
      <w:r>
        <w:t xml:space="preserve"> </w:t>
      </w:r>
      <w:r w:rsidR="00507318">
        <w:t xml:space="preserve">Graham Moomaw, </w:t>
      </w:r>
      <w:r w:rsidR="00507318" w:rsidRPr="002E47B6">
        <w:rPr>
          <w:i/>
          <w:iCs/>
        </w:rPr>
        <w:t>Va. political leaders name 8 legislators who’ll serve on new redistricting commission</w:t>
      </w:r>
      <w:r w:rsidR="00507318">
        <w:t xml:space="preserve">, </w:t>
      </w:r>
      <w:r w:rsidR="00507318" w:rsidRPr="002E47B6">
        <w:rPr>
          <w:smallCaps/>
        </w:rPr>
        <w:t>Virginia Mercury</w:t>
      </w:r>
      <w:r w:rsidR="00507318">
        <w:t xml:space="preserve"> (Dec. 1, 2020), </w:t>
      </w:r>
      <w:hyperlink r:id="rId6" w:history="1">
        <w:r w:rsidR="00507318" w:rsidRPr="00036146">
          <w:rPr>
            <w:rStyle w:val="Hyperlink"/>
          </w:rPr>
          <w:t>https://www.virginiamercury.com/2020/12/01/va-political-leaders-name-8-legislators-wholl-serve-on-new-redistricting-commission/</w:t>
        </w:r>
      </w:hyperlink>
      <w:r w:rsidR="00507318">
        <w:t xml:space="preserve">; Meagan Flynn, </w:t>
      </w:r>
      <w:r w:rsidR="00507318" w:rsidRPr="002E47B6">
        <w:rPr>
          <w:i/>
          <w:iCs/>
        </w:rPr>
        <w:t>Partisan biases laid bare on Virginia Redistricting Commission as more gridlock stymies congressional map</w:t>
      </w:r>
      <w:r w:rsidR="00507318">
        <w:t xml:space="preserve">, </w:t>
      </w:r>
      <w:r w:rsidR="00507318" w:rsidRPr="002E47B6">
        <w:rPr>
          <w:smallCaps/>
        </w:rPr>
        <w:t>Wash. Post</w:t>
      </w:r>
      <w:r w:rsidR="00507318">
        <w:t xml:space="preserve"> (Oct. 20, 2021), </w:t>
      </w:r>
      <w:hyperlink r:id="rId7" w:history="1">
        <w:r w:rsidR="00507318" w:rsidRPr="00036146">
          <w:rPr>
            <w:rStyle w:val="Hyperlink"/>
          </w:rPr>
          <w:t>https://www.washingtonpost.com/dc-md-va/2021/10/20/virginia-congressional-redistricting-gridlock/</w:t>
        </w:r>
      </w:hyperlink>
      <w:r w:rsidR="00507318">
        <w:t>.</w:t>
      </w:r>
    </w:p>
  </w:footnote>
  <w:footnote w:id="388">
    <w:p w14:paraId="7BA181A4" w14:textId="2F3DAC25" w:rsidR="00CB1F2B" w:rsidRPr="00EC4F7B" w:rsidRDefault="00CB1F2B" w:rsidP="00473F7B">
      <w:pPr>
        <w:pStyle w:val="FootnoteText"/>
        <w:rPr>
          <w:bCs/>
          <w:szCs w:val="22"/>
        </w:rPr>
      </w:pPr>
      <w:r w:rsidRPr="00434672">
        <w:rPr>
          <w:rStyle w:val="FootnoteReference"/>
        </w:rPr>
        <w:footnoteRef/>
      </w:r>
      <w:r w:rsidRPr="00EC4F7B">
        <w:rPr>
          <w:bCs/>
          <w:szCs w:val="22"/>
        </w:rPr>
        <w:t xml:space="preserve"> Disclosure: Bernard Grofman served as one of the </w:t>
      </w:r>
      <w:r w:rsidR="00657F0F">
        <w:rPr>
          <w:bCs/>
          <w:szCs w:val="22"/>
        </w:rPr>
        <w:t xml:space="preserve">two </w:t>
      </w:r>
      <w:r w:rsidRPr="00EC4F7B">
        <w:rPr>
          <w:bCs/>
          <w:szCs w:val="22"/>
        </w:rPr>
        <w:t>special masters in Virginia.</w:t>
      </w:r>
    </w:p>
  </w:footnote>
  <w:footnote w:id="389">
    <w:p w14:paraId="17D2B767" w14:textId="3F7EFDFF" w:rsidR="00CB1F2B" w:rsidRPr="00EC4F7B" w:rsidRDefault="00CB1F2B">
      <w:pPr>
        <w:pStyle w:val="FootnoteText"/>
        <w:rPr>
          <w:b/>
          <w:szCs w:val="22"/>
        </w:rPr>
      </w:pPr>
      <w:r w:rsidRPr="00434672">
        <w:rPr>
          <w:rStyle w:val="FootnoteReference"/>
        </w:rPr>
        <w:footnoteRef/>
      </w:r>
      <w:r w:rsidR="00752D69" w:rsidRPr="00EC4F7B">
        <w:rPr>
          <w:bCs/>
          <w:szCs w:val="22"/>
        </w:rPr>
        <w:t xml:space="preserve"> </w:t>
      </w:r>
      <w:r w:rsidRPr="00EC4F7B">
        <w:rPr>
          <w:bCs/>
          <w:szCs w:val="22"/>
        </w:rPr>
        <w:t xml:space="preserve">As in other states such as New York, the </w:t>
      </w:r>
      <w:r w:rsidR="00540747" w:rsidRPr="00EC4F7B">
        <w:rPr>
          <w:bCs/>
          <w:szCs w:val="22"/>
        </w:rPr>
        <w:t>court,</w:t>
      </w:r>
      <w:r w:rsidRPr="00EC4F7B">
        <w:rPr>
          <w:bCs/>
          <w:szCs w:val="22"/>
        </w:rPr>
        <w:t xml:space="preserve"> and special masters (a) directly</w:t>
      </w:r>
      <w:r w:rsidR="00752D69" w:rsidRPr="00EC4F7B">
        <w:rPr>
          <w:bCs/>
          <w:szCs w:val="22"/>
        </w:rPr>
        <w:t xml:space="preserve"> </w:t>
      </w:r>
      <w:r w:rsidRPr="00EC4F7B">
        <w:rPr>
          <w:bCs/>
          <w:szCs w:val="22"/>
        </w:rPr>
        <w:t>solicited public input and (b) had a two round process such that a preliminary map was unveiled and then revised based in part on the nature of the comments received, with special attention paid to issues involving communities of interest.</w:t>
      </w:r>
      <w:r w:rsidR="00752D69" w:rsidRPr="00EC4F7B">
        <w:rPr>
          <w:b/>
          <w:szCs w:val="22"/>
        </w:rPr>
        <w:t xml:space="preserve"> </w:t>
      </w:r>
    </w:p>
  </w:footnote>
  <w:footnote w:id="390">
    <w:p w14:paraId="6ABCE10F" w14:textId="514F7096" w:rsidR="00ED61DB" w:rsidRDefault="00ED61DB">
      <w:pPr>
        <w:pStyle w:val="FootnoteText"/>
      </w:pPr>
      <w:r w:rsidRPr="00434672">
        <w:rPr>
          <w:rStyle w:val="FootnoteReference"/>
        </w:rPr>
        <w:footnoteRef/>
      </w:r>
      <w:r>
        <w:t xml:space="preserve"> </w:t>
      </w:r>
      <w:r>
        <w:rPr>
          <w:i/>
          <w:iCs/>
        </w:rPr>
        <w:t>Infra</w:t>
      </w:r>
      <w:r w:rsidR="00CB1D5B" w:rsidRPr="002A3F7D">
        <w:t xml:space="preserve"> </w:t>
      </w:r>
      <w:r w:rsidR="00CB1D5B">
        <w:fldChar w:fldCharType="begin"/>
      </w:r>
      <w:r w:rsidR="00CB1D5B">
        <w:instrText xml:space="preserve"> REF _Ref123138351 \h </w:instrText>
      </w:r>
      <w:r w:rsidR="00CB1D5B">
        <w:fldChar w:fldCharType="separate"/>
      </w:r>
      <w:r w:rsidR="0072322F">
        <w:t xml:space="preserve">Table </w:t>
      </w:r>
      <w:r w:rsidR="0072322F">
        <w:rPr>
          <w:noProof/>
        </w:rPr>
        <w:t>6</w:t>
      </w:r>
      <w:r w:rsidR="00CB1D5B">
        <w:fldChar w:fldCharType="end"/>
      </w:r>
      <w:r>
        <w:t>.</w:t>
      </w:r>
    </w:p>
  </w:footnote>
  <w:footnote w:id="391">
    <w:p w14:paraId="7D3FBDDE" w14:textId="5C97A20D" w:rsidR="00657F0F" w:rsidRPr="00CB1D5B" w:rsidRDefault="00657F0F" w:rsidP="00CB1D5B">
      <w:pPr>
        <w:pStyle w:val="Heading3"/>
        <w:numPr>
          <w:ilvl w:val="0"/>
          <w:numId w:val="0"/>
        </w:numPr>
        <w:shd w:val="clear" w:color="auto" w:fill="FFFFFF"/>
        <w:spacing w:before="0" w:after="45"/>
        <w:ind w:left="360"/>
        <w:rPr>
          <w:sz w:val="22"/>
          <w:szCs w:val="22"/>
        </w:rPr>
      </w:pPr>
      <w:r w:rsidRPr="00434672">
        <w:rPr>
          <w:rStyle w:val="FootnoteReference"/>
        </w:rPr>
        <w:footnoteRef/>
      </w:r>
      <w:r w:rsidRPr="00E329E0">
        <w:rPr>
          <w:sz w:val="22"/>
          <w:szCs w:val="22"/>
        </w:rPr>
        <w:t xml:space="preserve"> </w:t>
      </w:r>
      <w:r w:rsidR="00CB1D5B">
        <w:rPr>
          <w:sz w:val="22"/>
          <w:szCs w:val="22"/>
        </w:rPr>
        <w:fldChar w:fldCharType="begin"/>
      </w:r>
      <w:r w:rsidR="00714ADF">
        <w:rPr>
          <w:sz w:val="22"/>
          <w:szCs w:val="22"/>
        </w:rPr>
        <w:instrText xml:space="preserve"> ADDIN ZOTERO_ITEM CSL_CITATION {"citationID":"e0o2c3My","properties":{"formattedCitation":"Levitt, {\\i{}supra} note 133.","plainCitation":"Levitt, supra note 133.","noteIndex":390},"citationItems":[{"id":7899,"uris":["http://zotero.org/users/10395840/items/7ZZLGF7Q"],"itemData":{"id":7899,"type":"webpage","abstract":"All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CB1D5B">
        <w:rPr>
          <w:sz w:val="22"/>
          <w:szCs w:val="22"/>
        </w:rPr>
        <w:fldChar w:fldCharType="separate"/>
      </w:r>
      <w:r w:rsidR="00E12B49" w:rsidRPr="00E12B49">
        <w:rPr>
          <w:sz w:val="22"/>
        </w:rPr>
        <w:t xml:space="preserve">Levitt, </w:t>
      </w:r>
      <w:r w:rsidR="00E12B49" w:rsidRPr="00E12B49">
        <w:rPr>
          <w:i/>
          <w:iCs/>
          <w:sz w:val="22"/>
        </w:rPr>
        <w:t>supra</w:t>
      </w:r>
      <w:r w:rsidR="00E12B49" w:rsidRPr="00E12B49">
        <w:rPr>
          <w:sz w:val="22"/>
        </w:rPr>
        <w:t xml:space="preserve"> note 133.</w:t>
      </w:r>
      <w:r w:rsidR="00CB1D5B">
        <w:rPr>
          <w:sz w:val="22"/>
          <w:szCs w:val="22"/>
        </w:rPr>
        <w:fldChar w:fldCharType="end"/>
      </w:r>
    </w:p>
  </w:footnote>
  <w:footnote w:id="392">
    <w:p w14:paraId="5E4FAE98" w14:textId="5E724642" w:rsidR="00657F0F" w:rsidRDefault="00657F0F" w:rsidP="00657F0F">
      <w:pPr>
        <w:pStyle w:val="FootnoteText"/>
      </w:pPr>
      <w:r w:rsidRPr="00434672">
        <w:rPr>
          <w:rStyle w:val="FootnoteReference"/>
        </w:rPr>
        <w:footnoteRef/>
      </w:r>
      <w:r>
        <w:t xml:space="preserve"> </w:t>
      </w:r>
      <w:r w:rsidR="00CB1D5B">
        <w:rPr>
          <w:szCs w:val="22"/>
        </w:rPr>
        <w:fldChar w:fldCharType="begin"/>
      </w:r>
      <w:r w:rsidR="00714ADF">
        <w:rPr>
          <w:szCs w:val="22"/>
        </w:rPr>
        <w:instrText xml:space="preserve"> ADDIN ZOTERO_ITEM CSL_CITATION {"citationID":"Xh7dy0ra","properties":{"formattedCitation":"{\\i{}Id.}","plainCitation":"Id.","noteIndex":391},"citationItems":[{"id":7899,"uris":["http://zotero.org/users/10395840/items/7ZZLGF7Q"],"itemData":{"id":7899,"type":"webpage","abstract":"All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CB1D5B">
        <w:rPr>
          <w:szCs w:val="22"/>
        </w:rPr>
        <w:fldChar w:fldCharType="separate"/>
      </w:r>
      <w:r w:rsidR="00E12B49" w:rsidRPr="00E12B49">
        <w:rPr>
          <w:i/>
          <w:iCs/>
        </w:rPr>
        <w:t>Id.</w:t>
      </w:r>
      <w:r w:rsidR="00CB1D5B">
        <w:rPr>
          <w:szCs w:val="22"/>
        </w:rPr>
        <w:fldChar w:fldCharType="end"/>
      </w:r>
    </w:p>
  </w:footnote>
  <w:footnote w:id="393">
    <w:p w14:paraId="40C5EC9A" w14:textId="144542C3" w:rsidR="006F3C4A" w:rsidRDefault="006F3C4A">
      <w:pPr>
        <w:pStyle w:val="FootnoteText"/>
      </w:pPr>
      <w:r w:rsidRPr="00434672">
        <w:rPr>
          <w:rStyle w:val="FootnoteReference"/>
        </w:rPr>
        <w:footnoteRef/>
      </w:r>
      <w:r>
        <w:t xml:space="preserve"> </w:t>
      </w:r>
      <w:r w:rsidR="00205DFB">
        <w:t xml:space="preserve">Data gathered in Dave’s Redistricting App, </w:t>
      </w:r>
      <w:r w:rsidR="00EF1A42" w:rsidRPr="00EF1A42">
        <w:t>https://davesredistricting.org/</w:t>
      </w:r>
      <w:r w:rsidR="00EF1A42">
        <w:t>.</w:t>
      </w:r>
    </w:p>
  </w:footnote>
  <w:footnote w:id="394">
    <w:p w14:paraId="3F3D922C" w14:textId="16213732" w:rsidR="008E59DE" w:rsidRDefault="008E59DE">
      <w:pPr>
        <w:pStyle w:val="FootnoteText"/>
      </w:pPr>
      <w:r w:rsidRPr="00434672">
        <w:rPr>
          <w:rStyle w:val="FootnoteReference"/>
        </w:rPr>
        <w:footnoteRef/>
      </w:r>
      <w:r>
        <w:t xml:space="preserve"> </w:t>
      </w:r>
      <w:r>
        <w:fldChar w:fldCharType="begin"/>
      </w:r>
      <w:r w:rsidR="00714ADF">
        <w:instrText xml:space="preserve"> ADDIN ZOTERO_ITEM CSL_CITATION {"citationID":"YDutYCg3","properties":{"formattedCitation":"Aaron R. Kaufman, Gary King &amp; Mayya Komisarchik, {\\i{}How to Measure Legislative District Compactness If You Only Know It When You See It}, 65 {\\scaps Am. J. Polit. Sci.} 533 (2021), https://onlinelibrary.wiley.com/doi/10.1111/ajps.12603 (last visited Oct 18, 2022).","plainCitation":"Aaron R. Kaufman, Gary King &amp; Mayya Komisarchik, How to Measure Legislative District Compactness If You Only Know It When You See It, 65 Am. J. Polit. Sci. 533 (2021), https://onlinelibrary.wiley.com/doi/10.1111/ajps.12603 (last visited Oct 18, 2022).","noteIndex":393},"citationItems":[{"id":5338,"uris":["http://zotero.org/users/10395840/items/D5Y96QK3"],"itemData":{"id":5338,"type":"article-journal","abstract":"To deter gerrymandering, many state constitutions require legislative districts to be “compact.” Yet, the law offers few precise definitions other than “you know it when you see it,” which effectively implies a common understanding of the concept. In contrast, academics have shown that compactness has multiple dimensions and have generated many conflicting measures. We hypothesize that both are correct—that compactness is complex and multidimensional, but a common understanding exists across people. We develop a survey to elicit this understanding, with high reliability (in data where the standard paired comparisons approach fails). We create a statistical model that predicts, with high accuracy, solely from the geometric features of the district, compactness evaluations by judges and public officials responsible for redistricting, among others. We also offer compactness data from our validated measure for 17,896 state legislative and congressional districts, as well as software to compute this measure from any district.","container-title":"American Journal of Political Science","DOI":"10.1111/ajps.12603","ISSN":"0092-5853, 1540-5907","issue":"3","journalAbbreviation":"American Journal of Political Science","language":"en","page":"533-550","source":"DOI.org (Crossref)","title":"How to Measure Legislative District Compactness If You Only Know It When You See It","URL":"https://onlinelibrary.wiley.com/doi/10.1111/ajps.12603","volume":"65","author":[{"family":"Kaufman","given":"Aaron R."},{"family":"King","given":"Gary"},{"family":"Komisarchik","given":"Mayya"}],"accessed":{"date-parts":[["2022",10,18]]},"issued":{"date-parts":[["2021",7]]}}}],"schema":"https://github.com/citation-style-language/schema/raw/master/csl-citation.json"} </w:instrText>
      </w:r>
      <w:r>
        <w:fldChar w:fldCharType="separate"/>
      </w:r>
      <w:r w:rsidR="00E12B49" w:rsidRPr="00E12B49">
        <w:t xml:space="preserve">Aaron R. Kaufman, Gary King &amp; Mayya Komisarchik, </w:t>
      </w:r>
      <w:r w:rsidR="00E12B49" w:rsidRPr="00E12B49">
        <w:rPr>
          <w:i/>
          <w:iCs/>
        </w:rPr>
        <w:t>How to Measure Legislative District Compactness If You Only Know It When You See It</w:t>
      </w:r>
      <w:r w:rsidR="00E12B49" w:rsidRPr="00E12B49">
        <w:t xml:space="preserve">, 65 </w:t>
      </w:r>
      <w:r w:rsidR="00E12B49" w:rsidRPr="00E12B49">
        <w:rPr>
          <w:smallCaps/>
        </w:rPr>
        <w:t>Am. J. Polit. Sci.</w:t>
      </w:r>
      <w:r w:rsidR="00E12B49" w:rsidRPr="00E12B49">
        <w:t xml:space="preserve"> 533 (2021), https://onlinelibrary.wiley.com/doi/10.1111/ajps.12603 (last visited Oct 18, 2022).</w:t>
      </w:r>
      <w:r>
        <w:fldChar w:fldCharType="end"/>
      </w:r>
    </w:p>
  </w:footnote>
  <w:footnote w:id="395">
    <w:p w14:paraId="16138FA6" w14:textId="035FF8B7" w:rsidR="002A3F7D" w:rsidRDefault="002A3F7D">
      <w:pPr>
        <w:pStyle w:val="FootnoteText"/>
      </w:pPr>
      <w:r w:rsidRPr="00434672">
        <w:rPr>
          <w:rStyle w:val="FootnoteReference"/>
        </w:rPr>
        <w:footnoteRef/>
      </w:r>
      <w:r>
        <w:t xml:space="preserve"> </w:t>
      </w:r>
      <w:r w:rsidRPr="00CB1D5B">
        <w:rPr>
          <w:i/>
          <w:iCs/>
        </w:rPr>
        <w:t>See</w:t>
      </w:r>
      <w:r>
        <w:rPr>
          <w:i/>
          <w:iCs/>
        </w:rPr>
        <w:t xml:space="preserve"> Supra</w:t>
      </w:r>
      <w:r>
        <w:t xml:space="preserve"> </w:t>
      </w:r>
      <w:r>
        <w:fldChar w:fldCharType="begin"/>
      </w:r>
      <w:r>
        <w:instrText xml:space="preserve"> REF _Ref123138351 \h </w:instrText>
      </w:r>
      <w:r>
        <w:fldChar w:fldCharType="separate"/>
      </w:r>
      <w:r w:rsidR="0072322F">
        <w:t xml:space="preserve">Table </w:t>
      </w:r>
      <w:r w:rsidR="0072322F">
        <w:rPr>
          <w:noProof/>
        </w:rPr>
        <w:t>6</w:t>
      </w:r>
      <w:r>
        <w:fldChar w:fldCharType="end"/>
      </w:r>
    </w:p>
  </w:footnote>
  <w:footnote w:id="396">
    <w:p w14:paraId="0EB09550" w14:textId="35FB3C4A" w:rsidR="00E329E0" w:rsidRPr="00E329E0" w:rsidRDefault="00E329E0">
      <w:pPr>
        <w:pStyle w:val="FootnoteText"/>
        <w:rPr>
          <w:i/>
          <w:iCs/>
        </w:rPr>
      </w:pPr>
      <w:r w:rsidRPr="00434672">
        <w:rPr>
          <w:rStyle w:val="FootnoteReference"/>
        </w:rPr>
        <w:footnoteRef/>
      </w:r>
      <w:r>
        <w:t xml:space="preserve"> </w:t>
      </w:r>
      <w:r w:rsidRPr="00CB1D5B">
        <w:rPr>
          <w:i/>
          <w:iCs/>
        </w:rPr>
        <w:t>See</w:t>
      </w:r>
      <w:r>
        <w:t xml:space="preserve"> </w:t>
      </w:r>
      <w:r w:rsidR="00CB1D5B">
        <w:fldChar w:fldCharType="begin"/>
      </w:r>
      <w:r w:rsidR="00CB1D5B">
        <w:instrText xml:space="preserve"> REF _Ref123138351 \h </w:instrText>
      </w:r>
      <w:r w:rsidR="00CB1D5B">
        <w:fldChar w:fldCharType="separate"/>
      </w:r>
      <w:r w:rsidR="0072322F">
        <w:t xml:space="preserve">Table </w:t>
      </w:r>
      <w:r w:rsidR="0072322F">
        <w:rPr>
          <w:noProof/>
        </w:rPr>
        <w:t>6</w:t>
      </w:r>
      <w:r w:rsidR="00CB1D5B">
        <w:fldChar w:fldCharType="end"/>
      </w:r>
    </w:p>
  </w:footnote>
  <w:footnote w:id="397">
    <w:p w14:paraId="62C91049" w14:textId="50009F0A" w:rsidR="00E329E0" w:rsidRDefault="00E329E0">
      <w:pPr>
        <w:pStyle w:val="FootnoteText"/>
      </w:pPr>
      <w:r w:rsidRPr="00434672">
        <w:rPr>
          <w:rStyle w:val="FootnoteReference"/>
        </w:rPr>
        <w:footnoteRef/>
      </w:r>
      <w:r>
        <w:t xml:space="preserve"> </w:t>
      </w:r>
      <w:r w:rsidR="00CB1D5B" w:rsidRPr="00CB1D5B">
        <w:rPr>
          <w:i/>
          <w:iCs/>
        </w:rPr>
        <w:t>See</w:t>
      </w:r>
      <w:r w:rsidR="00CB1D5B">
        <w:t xml:space="preserve"> </w:t>
      </w:r>
      <w:r w:rsidR="00CB1D5B">
        <w:fldChar w:fldCharType="begin"/>
      </w:r>
      <w:r w:rsidR="00CB1D5B">
        <w:instrText xml:space="preserve"> REF _Ref123138351 \h </w:instrText>
      </w:r>
      <w:r w:rsidR="00CB1D5B">
        <w:fldChar w:fldCharType="separate"/>
      </w:r>
      <w:r w:rsidR="0072322F">
        <w:t xml:space="preserve">Table </w:t>
      </w:r>
      <w:r w:rsidR="0072322F">
        <w:rPr>
          <w:noProof/>
        </w:rPr>
        <w:t>6</w:t>
      </w:r>
      <w:r w:rsidR="00CB1D5B">
        <w:fldChar w:fldCharType="end"/>
      </w:r>
    </w:p>
  </w:footnote>
  <w:footnote w:id="398">
    <w:p w14:paraId="3A612026" w14:textId="599AAA0C" w:rsidR="00E329E0" w:rsidRDefault="00E329E0">
      <w:pPr>
        <w:pStyle w:val="FootnoteText"/>
      </w:pPr>
      <w:r w:rsidRPr="00434672">
        <w:rPr>
          <w:rStyle w:val="FootnoteReference"/>
        </w:rPr>
        <w:footnoteRef/>
      </w:r>
      <w:r w:rsidR="004F5C79">
        <w:t xml:space="preserve"> </w:t>
      </w:r>
      <w:r w:rsidR="00CB1D5B" w:rsidRPr="00CB1D5B">
        <w:rPr>
          <w:i/>
          <w:iCs/>
        </w:rPr>
        <w:t>See</w:t>
      </w:r>
      <w:r w:rsidR="00CB1D5B">
        <w:t xml:space="preserve"> </w:t>
      </w:r>
      <w:r w:rsidR="00CB1D5B">
        <w:fldChar w:fldCharType="begin"/>
      </w:r>
      <w:r w:rsidR="00CB1D5B">
        <w:instrText xml:space="preserve"> REF _Ref123138351 \h </w:instrText>
      </w:r>
      <w:r w:rsidR="00CB1D5B">
        <w:fldChar w:fldCharType="separate"/>
      </w:r>
      <w:r w:rsidR="0072322F">
        <w:t xml:space="preserve">Table </w:t>
      </w:r>
      <w:r w:rsidR="0072322F">
        <w:rPr>
          <w:noProof/>
        </w:rPr>
        <w:t>6</w:t>
      </w:r>
      <w:r w:rsidR="00CB1D5B">
        <w:fldChar w:fldCharType="end"/>
      </w:r>
    </w:p>
  </w:footnote>
  <w:footnote w:id="399">
    <w:p w14:paraId="5EF26F97" w14:textId="3EEDAA97" w:rsidR="00E329E0" w:rsidRDefault="00E329E0">
      <w:pPr>
        <w:pStyle w:val="FootnoteText"/>
      </w:pPr>
      <w:r w:rsidRPr="00434672">
        <w:rPr>
          <w:rStyle w:val="FootnoteReference"/>
        </w:rPr>
        <w:footnoteRef/>
      </w:r>
      <w:r w:rsidR="004F5C79">
        <w:t xml:space="preserve"> </w:t>
      </w:r>
      <w:r w:rsidR="00CB1D5B" w:rsidRPr="00CB1D5B">
        <w:rPr>
          <w:i/>
          <w:iCs/>
        </w:rPr>
        <w:t>See</w:t>
      </w:r>
      <w:r w:rsidR="00CB1D5B">
        <w:t xml:space="preserve"> </w:t>
      </w:r>
      <w:r w:rsidR="00CB1D5B">
        <w:fldChar w:fldCharType="begin"/>
      </w:r>
      <w:r w:rsidR="00CB1D5B">
        <w:instrText xml:space="preserve"> REF _Ref123138351 \h </w:instrText>
      </w:r>
      <w:r w:rsidR="00CB1D5B">
        <w:fldChar w:fldCharType="separate"/>
      </w:r>
      <w:r w:rsidR="0072322F">
        <w:t xml:space="preserve">Table </w:t>
      </w:r>
      <w:r w:rsidR="0072322F">
        <w:rPr>
          <w:noProof/>
        </w:rPr>
        <w:t>6</w:t>
      </w:r>
      <w:r w:rsidR="00CB1D5B">
        <w:fldChar w:fldCharType="end"/>
      </w:r>
      <w:r w:rsidR="00657F0F">
        <w:rPr>
          <w:i/>
          <w:iCs/>
        </w:rPr>
        <w:t>.</w:t>
      </w:r>
      <w:r w:rsidR="004F5C79">
        <w:rPr>
          <w:i/>
          <w:iCs/>
        </w:rPr>
        <w:t xml:space="preserve"> </w:t>
      </w:r>
    </w:p>
  </w:footnote>
  <w:footnote w:id="400">
    <w:p w14:paraId="2F16738F" w14:textId="1C26AF09" w:rsidR="006D624F" w:rsidRPr="009A36F5" w:rsidRDefault="006D624F">
      <w:pPr>
        <w:pStyle w:val="FootnoteText"/>
      </w:pPr>
      <w:r w:rsidRPr="00434672">
        <w:rPr>
          <w:rStyle w:val="FootnoteReference"/>
        </w:rPr>
        <w:footnoteRef/>
      </w:r>
      <w:r>
        <w:t xml:space="preserve"> </w:t>
      </w:r>
      <w:r w:rsidR="009A36F5">
        <w:rPr>
          <w:i/>
          <w:iCs/>
        </w:rPr>
        <w:t xml:space="preserve">See generally </w:t>
      </w:r>
      <w:r w:rsidR="009A36F5">
        <w:rPr>
          <w:i/>
          <w:iCs/>
        </w:rPr>
        <w:fldChar w:fldCharType="begin"/>
      </w:r>
      <w:r w:rsidR="00990ECB">
        <w:rPr>
          <w:i/>
          <w:iCs/>
        </w:rPr>
        <w:instrText xml:space="preserve"> ADDIN ZOTERO_ITEM CSL_CITATION {"citationID":"a2flj013lu7","properties":{"formattedCitation":"Dave Leip, {\\i{}Dave Leip\\uc0\\u8217{}s Atlas of U.S. Presidential Elections}, https://uselectionatlas.org/RESULTS/ (last visited Jan 7, 2023).","plainCitation":"Dave Leip, Dave Leip’s Atlas of U.S. Presidential Elections, https://uselectionatlas.org/RESULTS/ (last visited Jan 7, 2023).","noteIndex":399},"citationItems":[{"id":8170,"uris":["http://zotero.org/users/10395840/items/EVVG3BZM"],"itemData":{"id":8170,"type":"webpage","title":"Dave Leip's Atlas of U.S. Presidential Elections","URL":"https://uselectionatlas.org/RESULTS/","author":[{"family":"Leip","given":"Dave"}],"accessed":{"date-parts":[["2023",1,7]]}}}],"schema":"https://github.com/citation-style-language/schema/raw/master/csl-citation.json"} </w:instrText>
      </w:r>
      <w:r w:rsidR="009A36F5">
        <w:rPr>
          <w:i/>
          <w:iCs/>
        </w:rPr>
        <w:fldChar w:fldCharType="separate"/>
      </w:r>
      <w:r w:rsidR="00E12B49" w:rsidRPr="00E12B49">
        <w:t xml:space="preserve">Dave Leip, </w:t>
      </w:r>
      <w:r w:rsidR="00E12B49" w:rsidRPr="00E12B49">
        <w:rPr>
          <w:i/>
          <w:iCs/>
        </w:rPr>
        <w:t>Dave Leip’s Atlas of U.S. Presidential Elections</w:t>
      </w:r>
      <w:r w:rsidR="00E12B49" w:rsidRPr="00E12B49">
        <w:t>, https://uselectionatlas.org/RESULTS/ (last visited Jan 7, 2023).</w:t>
      </w:r>
      <w:r w:rsidR="009A36F5">
        <w:rPr>
          <w:i/>
          <w:iCs/>
        </w:rPr>
        <w:fldChar w:fldCharType="end"/>
      </w:r>
    </w:p>
  </w:footnote>
  <w:footnote w:id="401">
    <w:p w14:paraId="7CEB3846" w14:textId="720FE6EC" w:rsidR="009C72B4" w:rsidRDefault="009C72B4">
      <w:pPr>
        <w:pStyle w:val="FootnoteText"/>
      </w:pPr>
      <w:r w:rsidRPr="00434672">
        <w:rPr>
          <w:rStyle w:val="FootnoteReference"/>
        </w:rPr>
        <w:footnoteRef/>
      </w:r>
      <w:r>
        <w:t xml:space="preserve"> </w:t>
      </w:r>
      <w:r>
        <w:fldChar w:fldCharType="begin"/>
      </w:r>
      <w:r w:rsidR="00990ECB">
        <w:instrText xml:space="preserve"> ADDIN ZOTERO_ITEM CSL_CITATION {"citationID":"a1u8ajouuu5","properties":{"formattedCitation":"Party control of Minnesota state government, {\\i{}supra} note 359.","plainCitation":"Party control of Minnesota state government, supra note 359.","noteIndex":400},"citationItems":[{"id":7980,"uris":["http://zotero.org/users/10395840/items/66DVZV99"],"itemData":{"id":7980,"type":"webpage","container-title":"Ballotpedia","title":"Party control of Minnesota state government","URL":"https://ballotpedia.org/Party_control_of_Minnesota_state_government","accessed":{"date-parts":[["2022",12,24]]}}}],"schema":"https://github.com/citation-style-language/schema/raw/master/csl-citation.json"} </w:instrText>
      </w:r>
      <w:r>
        <w:fldChar w:fldCharType="separate"/>
      </w:r>
      <w:r w:rsidR="00E12B49" w:rsidRPr="00E12B49">
        <w:t xml:space="preserve">Party control of Minnesota state government, </w:t>
      </w:r>
      <w:r w:rsidR="00E12B49" w:rsidRPr="00E12B49">
        <w:rPr>
          <w:i/>
          <w:iCs/>
        </w:rPr>
        <w:t>supra</w:t>
      </w:r>
      <w:r w:rsidR="00E12B49" w:rsidRPr="00E12B49">
        <w:t xml:space="preserve"> note 359.</w:t>
      </w:r>
      <w:r>
        <w:fldChar w:fldCharType="end"/>
      </w:r>
    </w:p>
  </w:footnote>
  <w:footnote w:id="402">
    <w:p w14:paraId="6CD5F62F" w14:textId="64038A33" w:rsidR="00A1085B" w:rsidRDefault="00A1085B">
      <w:pPr>
        <w:pStyle w:val="FootnoteText"/>
      </w:pPr>
      <w:r w:rsidRPr="00434672">
        <w:rPr>
          <w:rStyle w:val="FootnoteReference"/>
        </w:rPr>
        <w:footnoteRef/>
      </w:r>
      <w:r>
        <w:t xml:space="preserve"> </w:t>
      </w:r>
      <w:r>
        <w:fldChar w:fldCharType="begin"/>
      </w:r>
      <w:r w:rsidR="00990ECB">
        <w:instrText xml:space="preserve"> ADDIN ZOTERO_ITEM CSL_CITATION {"citationID":"a637d9m93f","properties":{"formattedCitation":"U.S. House Election Results: Republicans Win, {\\scaps The New York Times}, Nov. 8, 2022, https://www.nytimes.com/interactive/2022/11/08/us/elections/results-house.html (last visited Jan 7, 2023).","plainCitation":"U.S. House Election Results: Republicans Win, The New York Times, Nov. 8, 2022, https://www.nytimes.com/interactive/2022/11/08/us/elections/results-house.html (last visited Jan 7, 2023).","noteIndex":401},"citationItems":[{"id":8172,"uris":["http://zotero.org/users/10395840/items/VWF5EQKA"],"itemData":{"id":8172,"type":"article-newspaper","abstract":"See full results and maps from the 2022 midterm elections for the U.S. House of Representatives.","container-title":"The New York Times","ISSN":"0362-4331","language":"en-US","section":"U.S.","source":"NYTimes.com","title":"U.S. House Election Results: Republicans Win","title-short":"U.S. House Election Results","URL":"https://www.nytimes.com/interactive/2022/11/08/us/elections/results-house.html","accessed":{"date-parts":[["2023",1,7]]},"issued":{"date-parts":[["2022",11,8]]}}}],"schema":"https://github.com/citation-style-language/schema/raw/master/csl-citation.json"} </w:instrText>
      </w:r>
      <w:r>
        <w:fldChar w:fldCharType="separate"/>
      </w:r>
      <w:r w:rsidR="00E12B49" w:rsidRPr="00E12B49">
        <w:t xml:space="preserve">U.S. House Election Results: Republicans Win, </w:t>
      </w:r>
      <w:r w:rsidR="00E12B49" w:rsidRPr="00E12B49">
        <w:rPr>
          <w:smallCaps/>
        </w:rPr>
        <w:t>The New York Times</w:t>
      </w:r>
      <w:r w:rsidR="00E12B49" w:rsidRPr="00E12B49">
        <w:t>, Nov. 8, 2022, https://www.nytimes.com/interactive/2022/11/08/us/elections/results-house.html (last visited Jan 7, 2023).</w:t>
      </w:r>
      <w:r>
        <w:fldChar w:fldCharType="end"/>
      </w:r>
    </w:p>
  </w:footnote>
  <w:footnote w:id="403">
    <w:p w14:paraId="15E27C88" w14:textId="6C1A1AB9" w:rsidR="00CB1D5B" w:rsidRDefault="00CB1D5B">
      <w:pPr>
        <w:pStyle w:val="FootnoteText"/>
      </w:pPr>
      <w:r w:rsidRPr="00434672">
        <w:rPr>
          <w:rStyle w:val="FootnoteReference"/>
        </w:rPr>
        <w:footnoteRef/>
      </w:r>
      <w:r>
        <w:t xml:space="preserve"> </w:t>
      </w:r>
      <w:r>
        <w:fldChar w:fldCharType="begin"/>
      </w:r>
      <w:r w:rsidR="00990ECB">
        <w:instrText xml:space="preserve"> ADDIN ZOTERO_ITEM CSL_CITATION {"citationID":"f469ElGO","properties":{"formattedCitation":"Nicholas Fandos, {\\i{}Meet the Voters Who Fueled New York\\uc0\\u8217{}s Seismic Tilt Toward the G.O.P.}, {\\scaps The New York Times}, Nov. 27, 2022, https://www.nytimes.com/2022/11/27/nyregion/republicans-election-ny-suburbs.html (last visited Dec 28, 2022).","plainCitation":"Nicholas Fandos, Meet the Voters Who Fueled New York’s Seismic Tilt Toward the G.O.P., The New York Times, Nov. 27, 2022, https://www.nytimes.com/2022/11/27/nyregion/republicans-election-ny-suburbs.html (last visited Dec 28, 2022).","noteIndex":402},"citationItems":[{"id":7997,"uris":["http://zotero.org/users/10395840/items/8I8S5YWI"],"itemData":{"id":7997,"type":"article-newspaper","abstract":"Republicans used doomsday-style ads to capitalize on suburban voters’ fear of crime in New York, helping to flip enough seats to capture the House.","container-title":"The New York Times","ISSN":"0362-4331","language":"en-US","section":"New York","source":"NYTimes.com","title":"Meet the Voters Who Fueled New York’s Seismic Tilt Toward the G.O.P.","URL":"https://www.nytimes.com/2022/11/27/nyregion/republicans-election-ny-suburbs.html","author":[{"family":"Fandos","given":"Nicholas"}],"accessed":{"date-parts":[["2022",12,28]]},"issued":{"date-parts":[["2022",11,27]]}}}],"schema":"https://github.com/citation-style-language/schema/raw/master/csl-citation.json"} </w:instrText>
      </w:r>
      <w:r>
        <w:fldChar w:fldCharType="separate"/>
      </w:r>
      <w:r w:rsidR="00E12B49" w:rsidRPr="00E12B49">
        <w:t xml:space="preserve">Nicholas Fandos, </w:t>
      </w:r>
      <w:r w:rsidR="00E12B49" w:rsidRPr="00E12B49">
        <w:rPr>
          <w:i/>
          <w:iCs/>
        </w:rPr>
        <w:t>Meet the Voters Who Fueled New York’s Seismic Tilt Toward the G.O.P.</w:t>
      </w:r>
      <w:r w:rsidR="00E12B49" w:rsidRPr="00E12B49">
        <w:t xml:space="preserve">, </w:t>
      </w:r>
      <w:r w:rsidR="00E12B49" w:rsidRPr="00E12B49">
        <w:rPr>
          <w:smallCaps/>
        </w:rPr>
        <w:t>The New York Times</w:t>
      </w:r>
      <w:r w:rsidR="00E12B49" w:rsidRPr="00E12B49">
        <w:t>, Nov. 27, 2022, https://www.nytimes.com/2022/11/27/nyregion/republicans-election-ny-suburbs.html (last visited Dec 28, 2022).</w:t>
      </w:r>
      <w:r>
        <w:fldChar w:fldCharType="end"/>
      </w:r>
    </w:p>
  </w:footnote>
  <w:footnote w:id="404">
    <w:p w14:paraId="2C0BD85B" w14:textId="2A94654B" w:rsidR="00FF6F68" w:rsidRPr="00657F0F" w:rsidRDefault="00FF6F68" w:rsidP="00E9270C">
      <w:pPr>
        <w:pStyle w:val="FootnoteText"/>
        <w:rPr>
          <w:szCs w:val="22"/>
        </w:rPr>
      </w:pPr>
      <w:r w:rsidRPr="00434672">
        <w:rPr>
          <w:rStyle w:val="FootnoteReference"/>
        </w:rPr>
        <w:footnoteRef/>
      </w:r>
      <w:r w:rsidR="004F5C79">
        <w:rPr>
          <w:szCs w:val="22"/>
        </w:rPr>
        <w:t xml:space="preserve"> </w:t>
      </w:r>
      <w:r w:rsidR="00CB1D5B">
        <w:rPr>
          <w:szCs w:val="22"/>
        </w:rPr>
        <w:fldChar w:fldCharType="begin"/>
      </w:r>
      <w:r w:rsidR="00990ECB">
        <w:rPr>
          <w:szCs w:val="22"/>
        </w:rPr>
        <w:instrText xml:space="preserve"> ADDIN ZOTERO_ITEM CSL_CITATION {"citationID":"WmEw6YAh","properties":{"formattedCitation":"Joshua Soloman &amp; Alexandra Harris, {\\i{}GOP voter turnout at presidential levels, outpaces Democrats in N.Y. governor\\uc0\\u8217{}s race}, {\\scaps Times Union}, Nov. 26, 2022, https://www.timesunion.com/state/article/Voter-turnout-of-Republicans-far-outpaces-17605110.php (last visited Dec 28, 2022).","plainCitation":"Joshua Soloman &amp; Alexandra Harris, GOP voter turnout at presidential levels, outpaces Democrats in N.Y. governor’s race, Times Union, Nov. 26, 2022, https://www.timesunion.com/state/article/Voter-turnout-of-Republicans-far-outpaces-17605110.php (last visited Dec 28, 2022).","noteIndex":403},"citationItems":[{"id":7999,"uris":["http://zotero.org/users/10395840/items/7Z5U7VS7"],"itemData":{"id":7999,"type":"article-newspaper","container-title":"Times Union","title":"GOP voter turnout at presidential levels, outpaces Democrats in N.Y. governor's race","URL":"https://www.timesunion.com/state/article/Voter-turnout-of-Republicans-far-outpaces-17605110.php","author":[{"family":"Soloman","given":"Joshua"},{"family":"Harris","given":"Alexandra"}],"accessed":{"date-parts":[["2022",12,28]]},"issued":{"date-parts":[["2022",11,26]]}}}],"schema":"https://github.com/citation-style-language/schema/raw/master/csl-citation.json"} </w:instrText>
      </w:r>
      <w:r w:rsidR="00CB1D5B">
        <w:rPr>
          <w:szCs w:val="22"/>
        </w:rPr>
        <w:fldChar w:fldCharType="separate"/>
      </w:r>
      <w:r w:rsidR="00E12B49" w:rsidRPr="00E12B49">
        <w:t xml:space="preserve">Joshua Soloman &amp; Alexandra Harris, </w:t>
      </w:r>
      <w:r w:rsidR="00E12B49" w:rsidRPr="00E12B49">
        <w:rPr>
          <w:i/>
          <w:iCs/>
        </w:rPr>
        <w:t>GOP voter turnout at presidential levels, outpaces Democrats in N.Y. governor’s race</w:t>
      </w:r>
      <w:r w:rsidR="00E12B49" w:rsidRPr="00E12B49">
        <w:t xml:space="preserve">, </w:t>
      </w:r>
      <w:r w:rsidR="00E12B49" w:rsidRPr="00E12B49">
        <w:rPr>
          <w:smallCaps/>
        </w:rPr>
        <w:t>Times Union</w:t>
      </w:r>
      <w:r w:rsidR="00E12B49" w:rsidRPr="00E12B49">
        <w:t>, Nov. 26, 2022, https://www.timesunion.com/state/article/Voter-turnout-of-Republicans-far-outpaces-17605110.php (last visited Dec 28, 2022).</w:t>
      </w:r>
      <w:r w:rsidR="00CB1D5B">
        <w:rPr>
          <w:szCs w:val="22"/>
        </w:rPr>
        <w:fldChar w:fldCharType="end"/>
      </w:r>
    </w:p>
  </w:footnote>
  <w:footnote w:id="405">
    <w:p w14:paraId="015379FF" w14:textId="42854D97" w:rsidR="00AE5FE2" w:rsidRPr="00657F0F" w:rsidRDefault="00AE5FE2" w:rsidP="00657F0F">
      <w:pPr>
        <w:pStyle w:val="FootnoteText"/>
        <w:rPr>
          <w:color w:val="202020"/>
          <w:sz w:val="24"/>
          <w:szCs w:val="24"/>
        </w:rPr>
      </w:pPr>
      <w:r w:rsidRPr="00434672">
        <w:rPr>
          <w:rStyle w:val="FootnoteReference"/>
        </w:rPr>
        <w:footnoteRef/>
      </w:r>
      <w:r w:rsidRPr="00657F0F">
        <w:rPr>
          <w:szCs w:val="22"/>
        </w:rPr>
        <w:t xml:space="preserve"> </w:t>
      </w:r>
      <w:r w:rsidR="00CB1D5B">
        <w:rPr>
          <w:szCs w:val="22"/>
        </w:rPr>
        <w:fldChar w:fldCharType="begin"/>
      </w:r>
      <w:r w:rsidR="00990ECB">
        <w:rPr>
          <w:szCs w:val="22"/>
        </w:rPr>
        <w:instrText xml:space="preserve"> ADDIN ZOTERO_ITEM CSL_CITATION {"citationID":"Q3b7Drhr","properties":{"formattedCitation":"Daniel Marans, {\\i{}New York Democrats May Have Cost Their Party The House. What Happened?}, {\\scaps Huffpost}, Nov. 18, 2022, https://www.huffpost.com/entry/new-york-democrats-house-kathy-hochul_n_6377ad06e4b0a97fec7c1537 (last visited Dec 28, 2022).","plainCitation":"Daniel Marans, New York Democrats May Have Cost Their Party The House. What Happened?, Huffpost, Nov. 18, 2022, https://www.huffpost.com/entry/new-york-democrats-house-kathy-hochul_n_6377ad06e4b0a97fec7c1537 (last visited Dec 28, 2022).","noteIndex":404},"citationItems":[{"id":8001,"uris":["http://zotero.org/users/10395840/items/77BFY6D7"],"itemData":{"id":8001,"type":"article-newspaper","container-title":"Huffpost","title":"New York Democrats May Have Cost Their Party The House. What Happened?","URL":"https://www.huffpost.com/entry/new-york-democrats-house-kathy-hochul_n_6377ad06e4b0a97fec7c1537","author":[{"family":"Marans","given":"Daniel"}],"accessed":{"date-parts":[["2022",12,28]]},"issued":{"date-parts":[["2022",11,18]]}}}],"schema":"https://github.com/citation-style-language/schema/raw/master/csl-citation.json"} </w:instrText>
      </w:r>
      <w:r w:rsidR="00CB1D5B">
        <w:rPr>
          <w:szCs w:val="22"/>
        </w:rPr>
        <w:fldChar w:fldCharType="separate"/>
      </w:r>
      <w:r w:rsidR="00E12B49" w:rsidRPr="00E12B49">
        <w:t xml:space="preserve">Daniel Marans, </w:t>
      </w:r>
      <w:r w:rsidR="00E12B49" w:rsidRPr="00E12B49">
        <w:rPr>
          <w:i/>
          <w:iCs/>
        </w:rPr>
        <w:t>New York Democrats May Have Cost Their Party The House. What Happened?</w:t>
      </w:r>
      <w:r w:rsidR="00E12B49" w:rsidRPr="00E12B49">
        <w:t xml:space="preserve">, </w:t>
      </w:r>
      <w:r w:rsidR="00E12B49" w:rsidRPr="00E12B49">
        <w:rPr>
          <w:smallCaps/>
        </w:rPr>
        <w:t>Huffpost</w:t>
      </w:r>
      <w:r w:rsidR="00E12B49" w:rsidRPr="00E12B49">
        <w:t>, Nov. 18, 2022, https://www.huffpost.com/entry/new-york-democrats-house-kathy-hochul_n_6377ad06e4b0a97fec7c1537 (last visited Dec 28, 2022).</w:t>
      </w:r>
      <w:r w:rsidR="00CB1D5B">
        <w:rPr>
          <w:szCs w:val="22"/>
        </w:rPr>
        <w:fldChar w:fldCharType="end"/>
      </w:r>
    </w:p>
  </w:footnote>
  <w:footnote w:id="406">
    <w:p w14:paraId="6B955AFA" w14:textId="08622AEF" w:rsidR="002A3F7D" w:rsidRDefault="002A3F7D">
      <w:pPr>
        <w:pStyle w:val="FootnoteText"/>
      </w:pPr>
      <w:r w:rsidRPr="00434672">
        <w:rPr>
          <w:rStyle w:val="FootnoteReference"/>
        </w:rPr>
        <w:footnoteRef/>
      </w:r>
      <w:r>
        <w:t xml:space="preserve"> </w:t>
      </w:r>
      <w:r>
        <w:fldChar w:fldCharType="begin"/>
      </w:r>
      <w:r w:rsidR="00990ECB">
        <w:instrText xml:space="preserve"> ADDIN ZOTERO_ITEM CSL_CITATION {"citationID":"as5mqft8vr","properties":{"formattedCitation":"Cohn, {\\i{}supra} note 141.","plainCitation":"Cohn, supra note 141.","noteIndex":405},"citationItems":[{"id":7803,"uris":["http://zotero.org/users/10395840/items/STQK8IL8"],"itemData":{"id":7803,"type":"article-newspaper","container-title":"The New York Times","title":"How Republicans Lost Despite Winning the Popular Vote","URL":"https://www.nytimes.com/2022/12/13/upshot/2022-republicans-midterms-analysis.html","author":[{"family":"Cohn","given":"Nate"}],"accessed":{"date-parts":[["2022",12,21]]},"issued":{"date-parts":[["2022",12,13]]}}}],"schema":"https://github.com/citation-style-language/schema/raw/master/csl-citation.json"} </w:instrText>
      </w:r>
      <w:r>
        <w:fldChar w:fldCharType="separate"/>
      </w:r>
      <w:r w:rsidR="00E12B49" w:rsidRPr="00E12B49">
        <w:t xml:space="preserve">Cohn, </w:t>
      </w:r>
      <w:r w:rsidR="00E12B49" w:rsidRPr="00E12B49">
        <w:rPr>
          <w:i/>
          <w:iCs/>
        </w:rPr>
        <w:t>supra</w:t>
      </w:r>
      <w:r w:rsidR="00E12B49" w:rsidRPr="00E12B49">
        <w:t xml:space="preserve"> note 141.</w:t>
      </w:r>
      <w:r>
        <w:fldChar w:fldCharType="end"/>
      </w:r>
    </w:p>
  </w:footnote>
  <w:footnote w:id="407">
    <w:p w14:paraId="20A61130" w14:textId="5CDF51BB" w:rsidR="002A3F7D" w:rsidRDefault="002A3F7D">
      <w:pPr>
        <w:pStyle w:val="FootnoteText"/>
      </w:pPr>
      <w:r w:rsidRPr="00434672">
        <w:rPr>
          <w:rStyle w:val="FootnoteReference"/>
        </w:rPr>
        <w:footnoteRef/>
      </w:r>
      <w:r>
        <w:t xml:space="preserve"> </w:t>
      </w:r>
      <w:r>
        <w:rPr>
          <w:szCs w:val="22"/>
        </w:rPr>
        <w:fldChar w:fldCharType="begin"/>
      </w:r>
      <w:r w:rsidR="00990ECB">
        <w:rPr>
          <w:szCs w:val="22"/>
        </w:rPr>
        <w:instrText xml:space="preserve"> ADDIN ZOTERO_ITEM CSL_CITATION {"citationID":"a1v9qacb8pq","properties":{"formattedCitation":"Michael Wines, {\\i{}supra} note 119.","plainCitation":"Michael Wines, supra note 119.","noteIndex":406},"citationItems":[{"id":7856,"uris":["http://zotero.org/users/10395840/items/SACGWF9D"],"itemData":{"id":7856,"type":"article-newspaper","container-title":"The New York Times","page":"16","section":"A","title":"Four States Will Use Congressional Maps Rejected by Courts, Helping G.O.P. Odds","URL":"https://www.nytimes.com/2022/08/08/us/elections/gerrymandering-maps-elections-republicans.html","author":[{"literal":"Michael Wines"}],"accessed":{"date-parts":[["2022",12,23]]},"issued":{"date-parts":[["2022",8,9]]}},"label":"page"}],"schema":"https://github.com/citation-style-language/schema/raw/master/csl-citation.json"} </w:instrText>
      </w:r>
      <w:r>
        <w:rPr>
          <w:szCs w:val="22"/>
        </w:rPr>
        <w:fldChar w:fldCharType="separate"/>
      </w:r>
      <w:r w:rsidR="00E12B49" w:rsidRPr="00E12B49">
        <w:t xml:space="preserve">Michael Wines, </w:t>
      </w:r>
      <w:r w:rsidR="00E12B49" w:rsidRPr="00E12B49">
        <w:rPr>
          <w:i/>
          <w:iCs/>
        </w:rPr>
        <w:t>supra</w:t>
      </w:r>
      <w:r w:rsidR="00E12B49" w:rsidRPr="00E12B49">
        <w:t xml:space="preserve"> note 119.</w:t>
      </w:r>
      <w:r>
        <w:rPr>
          <w:szCs w:val="22"/>
        </w:rPr>
        <w:fldChar w:fldCharType="end"/>
      </w:r>
    </w:p>
  </w:footnote>
  <w:footnote w:id="408">
    <w:p w14:paraId="0438F4DD" w14:textId="37659534" w:rsidR="00BF7076" w:rsidRPr="00EC4F7B" w:rsidRDefault="00D61F45" w:rsidP="002A3F7D">
      <w:pPr>
        <w:pStyle w:val="FootnoteText"/>
        <w:rPr>
          <w:szCs w:val="22"/>
        </w:rPr>
      </w:pPr>
      <w:r w:rsidRPr="00434672">
        <w:rPr>
          <w:rStyle w:val="FootnoteReference"/>
        </w:rPr>
        <w:footnoteRef/>
      </w:r>
      <w:r w:rsidRPr="00EC4F7B">
        <w:rPr>
          <w:szCs w:val="22"/>
        </w:rPr>
        <w:t xml:space="preserve"> </w:t>
      </w:r>
      <w:r w:rsidR="007F674A">
        <w:rPr>
          <w:szCs w:val="22"/>
        </w:rPr>
        <w:fldChar w:fldCharType="begin"/>
      </w:r>
      <w:r w:rsidR="00990ECB">
        <w:rPr>
          <w:szCs w:val="22"/>
        </w:rPr>
        <w:instrText xml:space="preserve"> ADDIN ZOTERO_ITEM CSL_CITATION {"citationID":"NyNTqqN3","properties":{"formattedCitation":"{\\i{}Id.}","plainCitation":"Id.","noteIndex":407},"citationItems":[{"id":7856,"uris":["http://zotero.org/users/10395840/items/SACGWF9D"],"itemData":{"id":7856,"type":"article-newspaper","container-title":"The New York Times","page":"16","section":"A","title":"Four States Will Use Congressional Maps Rejected by Courts, Helping G.O.P. Odds","URL":"https://www.nytimes.com/2022/08/08/us/elections/gerrymandering-maps-elections-republicans.html","author":[{"literal":"Michael Wines"}],"accessed":{"date-parts":[["2022",12,23]]},"issued":{"date-parts":[["2022",8,9]]}}}],"schema":"https://github.com/citation-style-language/schema/raw/master/csl-citation.json"} </w:instrText>
      </w:r>
      <w:r w:rsidR="007F674A">
        <w:rPr>
          <w:szCs w:val="22"/>
        </w:rPr>
        <w:fldChar w:fldCharType="separate"/>
      </w:r>
      <w:r w:rsidR="00E12B49" w:rsidRPr="00E12B49">
        <w:rPr>
          <w:i/>
          <w:iCs/>
        </w:rPr>
        <w:t>Id.</w:t>
      </w:r>
      <w:r w:rsidR="007F674A">
        <w:rPr>
          <w:szCs w:val="22"/>
        </w:rPr>
        <w:fldChar w:fldCharType="end"/>
      </w:r>
    </w:p>
  </w:footnote>
  <w:footnote w:id="409">
    <w:p w14:paraId="00256A9E" w14:textId="3229EEA2" w:rsidR="00D02572" w:rsidRPr="00EC4F7B" w:rsidRDefault="00D02572" w:rsidP="00D02572">
      <w:pPr>
        <w:pStyle w:val="FootnoteText"/>
        <w:rPr>
          <w:i/>
          <w:iCs/>
          <w:szCs w:val="22"/>
        </w:rPr>
      </w:pPr>
      <w:r w:rsidRPr="00434672">
        <w:rPr>
          <w:rStyle w:val="FootnoteReference"/>
        </w:rPr>
        <w:footnoteRef/>
      </w:r>
      <w:r w:rsidRPr="00EC4F7B">
        <w:rPr>
          <w:szCs w:val="22"/>
        </w:rPr>
        <w:t xml:space="preserve"> </w:t>
      </w:r>
      <w:r w:rsidR="00B30967">
        <w:rPr>
          <w:szCs w:val="22"/>
        </w:rPr>
        <w:fldChar w:fldCharType="begin"/>
      </w:r>
      <w:r w:rsidR="00990ECB">
        <w:rPr>
          <w:szCs w:val="22"/>
        </w:rPr>
        <w:instrText xml:space="preserve"> ADDIN ZOTERO_ITEM CSL_CITATION {"citationID":"JSSevNam","properties":{"formattedCitation":"League of United Latin American Citizens v. Perry, 548 U.S. 399 (2006).","plainCitation":"League of United Latin American Citizens v. Perry, 548 U.S. 399 (2006).","noteIndex":408},"citationItems":[{"id":7858,"uris":["http://zotero.org/users/10395840/items/U6XZYQTQ"],"itemData":{"id":7858,"type":"legal_case","container-title":"U.S.","page":"399","title":"League of United Latin American Citizens v. Perry","volume":"548","issued":{"date-parts":[["2006"]]}}}],"schema":"https://github.com/citation-style-language/schema/raw/master/csl-citation.json"} </w:instrText>
      </w:r>
      <w:r w:rsidR="00B30967">
        <w:rPr>
          <w:szCs w:val="22"/>
        </w:rPr>
        <w:fldChar w:fldCharType="separate"/>
      </w:r>
      <w:r w:rsidR="00E12B49">
        <w:rPr>
          <w:noProof/>
          <w:szCs w:val="22"/>
        </w:rPr>
        <w:t>League of United Latin American Citizens v. Perry, 548 U.S. 399 (2006).</w:t>
      </w:r>
      <w:r w:rsidR="00B30967">
        <w:rPr>
          <w:szCs w:val="22"/>
        </w:rPr>
        <w:fldChar w:fldCharType="end"/>
      </w:r>
    </w:p>
  </w:footnote>
  <w:footnote w:id="410">
    <w:p w14:paraId="0B652ACB" w14:textId="3FBCB009" w:rsidR="00D02572" w:rsidRPr="00EC4F7B" w:rsidRDefault="00D02572" w:rsidP="002474A2">
      <w:pPr>
        <w:rPr>
          <w:i/>
          <w:sz w:val="22"/>
          <w:szCs w:val="22"/>
        </w:rPr>
      </w:pPr>
      <w:r w:rsidRPr="00434672">
        <w:rPr>
          <w:rStyle w:val="FootnoteReference"/>
        </w:rPr>
        <w:footnoteRef/>
      </w:r>
      <w:r w:rsidRPr="00EC4F7B">
        <w:rPr>
          <w:sz w:val="22"/>
          <w:szCs w:val="22"/>
        </w:rPr>
        <w:t xml:space="preserve"> There is historic precedent for mid-decade redistricting</w:t>
      </w:r>
      <w:r w:rsidR="00912DDD">
        <w:rPr>
          <w:sz w:val="22"/>
          <w:szCs w:val="22"/>
        </w:rPr>
        <w:t>.</w:t>
      </w:r>
      <w:r w:rsidR="0039024C">
        <w:rPr>
          <w:sz w:val="22"/>
          <w:szCs w:val="22"/>
        </w:rPr>
        <w:t xml:space="preserve"> </w:t>
      </w:r>
      <w:r w:rsidR="0039024C">
        <w:rPr>
          <w:sz w:val="22"/>
          <w:szCs w:val="22"/>
        </w:rPr>
        <w:fldChar w:fldCharType="begin"/>
      </w:r>
      <w:r w:rsidR="00990ECB">
        <w:rPr>
          <w:sz w:val="22"/>
          <w:szCs w:val="22"/>
        </w:rPr>
        <w:instrText xml:space="preserve"> ADDIN ZOTERO_ITEM CSL_CITATION {"citationID":"4qNI2QtJ","properties":{"formattedCitation":"{\\scaps Erik J. Engstrom}, {\\scaps Partisan Gerrymandering and the Construction of American Democracy} (2013), http://www.jstor.org/stable/10.2307/j.ctt1gk086k (last visited Oct 21, 2022).","plainCitation":"Erik J. Engstrom, Partisan Gerrymandering and the Construction of American Democracy (2013), http://www.jstor.org/stable/10.2307/j.ctt1gk086k (last visited Oct 21, 2022).","noteIndex":409},"citationItems":[{"id":7525,"uris":["http://zotero.org/users/10395840/items/IHLJRPIE"],"itemData":{"id":7525,"type":"book","ISBN":"978-0-472-90001-5","note":"DOI: 10.2307/j.ctt1gk086k","publisher":"University of Michigan Press","source":"DOI.org (Crossref)","title":"Partisan Gerrymandering and the Construction of American Democracy","URL":"http://www.jstor.org/stable/10.2307/j.ctt1gk086k","author":[{"family":"Engstrom","given":"Erik J."}],"accessed":{"date-parts":[["2022",10,21]]},"issued":{"date-parts":[["2013",9,30]]}}}],"schema":"https://github.com/citation-style-language/schema/raw/master/csl-citation.json"} </w:instrText>
      </w:r>
      <w:r w:rsidR="0039024C">
        <w:rPr>
          <w:sz w:val="22"/>
          <w:szCs w:val="22"/>
        </w:rPr>
        <w:fldChar w:fldCharType="separate"/>
      </w:r>
      <w:r w:rsidR="00E12B49" w:rsidRPr="00E12B49">
        <w:rPr>
          <w:smallCaps/>
          <w:sz w:val="22"/>
        </w:rPr>
        <w:t>Erik J. Engstrom</w:t>
      </w:r>
      <w:r w:rsidR="00E12B49" w:rsidRPr="00E12B49">
        <w:rPr>
          <w:sz w:val="22"/>
        </w:rPr>
        <w:t xml:space="preserve">, </w:t>
      </w:r>
      <w:r w:rsidR="00E12B49" w:rsidRPr="00E12B49">
        <w:rPr>
          <w:smallCaps/>
          <w:sz w:val="22"/>
        </w:rPr>
        <w:t>Partisan Gerrymandering and the Construction of American Democracy</w:t>
      </w:r>
      <w:r w:rsidR="00E12B49" w:rsidRPr="00E12B49">
        <w:rPr>
          <w:sz w:val="22"/>
        </w:rPr>
        <w:t xml:space="preserve"> (2013), http://www.jstor.org/stable/10.2307/j.ctt1gk086k (last visited Oct 21, 2022).</w:t>
      </w:r>
      <w:r w:rsidR="0039024C">
        <w:rPr>
          <w:sz w:val="22"/>
          <w:szCs w:val="22"/>
        </w:rPr>
        <w:fldChar w:fldCharType="end"/>
      </w:r>
    </w:p>
  </w:footnote>
  <w:footnote w:id="411">
    <w:p w14:paraId="7C912148" w14:textId="7C84EB4F" w:rsidR="00F6465C" w:rsidRPr="00EC4F7B" w:rsidRDefault="00F6465C" w:rsidP="00F6465C">
      <w:pPr>
        <w:pStyle w:val="FootnoteText"/>
        <w:rPr>
          <w:szCs w:val="22"/>
        </w:rPr>
      </w:pPr>
      <w:r w:rsidRPr="00434672">
        <w:rPr>
          <w:rStyle w:val="FootnoteReference"/>
        </w:rPr>
        <w:footnoteRef/>
      </w:r>
      <w:r w:rsidRPr="00EC4F7B">
        <w:rPr>
          <w:szCs w:val="22"/>
        </w:rPr>
        <w:t xml:space="preserve"> </w:t>
      </w:r>
      <w:r w:rsidR="00183B7A" w:rsidRPr="00EC4F7B">
        <w:rPr>
          <w:szCs w:val="22"/>
        </w:rPr>
        <w:t xml:space="preserve">Oregon </w:t>
      </w:r>
      <w:r w:rsidR="00B54953">
        <w:rPr>
          <w:szCs w:val="22"/>
        </w:rPr>
        <w:t xml:space="preserve">is </w:t>
      </w:r>
      <w:r w:rsidR="00183B7A" w:rsidRPr="00EC4F7B">
        <w:rPr>
          <w:szCs w:val="22"/>
        </w:rPr>
        <w:t>a notable exception.</w:t>
      </w:r>
      <w:r w:rsidR="00183B7A" w:rsidRPr="00EC4F7B">
        <w:rPr>
          <w:bCs/>
          <w:szCs w:val="22"/>
        </w:rPr>
        <w:t xml:space="preserve"> </w:t>
      </w:r>
      <w:r w:rsidRPr="00EC4F7B">
        <w:rPr>
          <w:bCs/>
          <w:szCs w:val="22"/>
        </w:rPr>
        <w:t xml:space="preserve">In Oregon, the state court accepted expert witness testimony from a state’s expert demonstrating flaws in testimony about gerrymandering metrics proffered by plaintiffs. </w:t>
      </w:r>
      <w:r w:rsidRPr="002A3F7D">
        <w:rPr>
          <w:i/>
        </w:rPr>
        <w:t>See</w:t>
      </w:r>
      <w:r w:rsidRPr="00EC4F7B">
        <w:rPr>
          <w:bCs/>
          <w:szCs w:val="22"/>
        </w:rPr>
        <w:t xml:space="preserve"> also earlier discussion of Oregon redistricting in 2020.</w:t>
      </w:r>
    </w:p>
  </w:footnote>
  <w:footnote w:id="412">
    <w:p w14:paraId="683000A7" w14:textId="6F486E4B" w:rsidR="006C38C3" w:rsidRDefault="006C38C3">
      <w:pPr>
        <w:pStyle w:val="FootnoteText"/>
      </w:pPr>
      <w:r w:rsidRPr="00434672">
        <w:rPr>
          <w:rStyle w:val="FootnoteReference"/>
        </w:rPr>
        <w:footnoteRef/>
      </w:r>
      <w:r>
        <w:t xml:space="preserve"> See e.g. </w:t>
      </w:r>
      <w:r w:rsidR="00CB1D5B">
        <w:rPr>
          <w:i/>
          <w:iCs/>
        </w:rPr>
        <w:t>S</w:t>
      </w:r>
      <w:r w:rsidRPr="006C38C3">
        <w:rPr>
          <w:i/>
          <w:iCs/>
        </w:rPr>
        <w:t>upra</w:t>
      </w:r>
      <w:r>
        <w:t xml:space="preserve"> </w:t>
      </w:r>
      <w:r w:rsidR="00CB1D5B">
        <w:t xml:space="preserve">note </w:t>
      </w:r>
      <w:r w:rsidR="00CB1D5B">
        <w:fldChar w:fldCharType="begin"/>
      </w:r>
      <w:r w:rsidR="00CB1D5B">
        <w:instrText xml:space="preserve"> NOTEREF _Ref123139646 \h </w:instrText>
      </w:r>
      <w:r w:rsidR="00CB1D5B">
        <w:fldChar w:fldCharType="separate"/>
      </w:r>
      <w:r w:rsidR="0072322F">
        <w:t>55</w:t>
      </w:r>
      <w:r w:rsidR="00CB1D5B">
        <w:fldChar w:fldCharType="end"/>
      </w:r>
      <w:r w:rsidR="00CB1D5B">
        <w:t>.</w:t>
      </w:r>
    </w:p>
  </w:footnote>
  <w:footnote w:id="413">
    <w:p w14:paraId="34E9BF63" w14:textId="3F9ED5CF" w:rsidR="00F54D63" w:rsidRDefault="00F54D63">
      <w:pPr>
        <w:pStyle w:val="FootnoteText"/>
      </w:pPr>
      <w:r w:rsidRPr="00434672">
        <w:rPr>
          <w:rStyle w:val="FootnoteReference"/>
        </w:rPr>
        <w:footnoteRef/>
      </w:r>
      <w:r>
        <w:t xml:space="preserve"> </w:t>
      </w:r>
      <w:r w:rsidRPr="00CB1D5B">
        <w:rPr>
          <w:i/>
          <w:iCs/>
        </w:rPr>
        <w:t>See</w:t>
      </w:r>
      <w:r>
        <w:t xml:space="preserve"> </w:t>
      </w:r>
      <w:r w:rsidR="00CB1D5B">
        <w:rPr>
          <w:i/>
          <w:iCs/>
        </w:rPr>
        <w:t>S</w:t>
      </w:r>
      <w:r w:rsidR="00CB1D5B" w:rsidRPr="00F54D63">
        <w:rPr>
          <w:i/>
          <w:iCs/>
        </w:rPr>
        <w:t>upra</w:t>
      </w:r>
      <w:r w:rsidR="00CB1D5B">
        <w:t xml:space="preserve"> </w:t>
      </w:r>
      <w:r w:rsidR="00CB1D5B">
        <w:fldChar w:fldCharType="begin"/>
      </w:r>
      <w:r w:rsidR="00CB1D5B">
        <w:instrText xml:space="preserve"> REF _Ref123137422 \h </w:instrText>
      </w:r>
      <w:r w:rsidR="00CB1D5B">
        <w:fldChar w:fldCharType="separate"/>
      </w:r>
      <w:r w:rsidR="0072322F">
        <w:t xml:space="preserve">Table </w:t>
      </w:r>
      <w:r w:rsidR="0072322F">
        <w:rPr>
          <w:noProof/>
        </w:rPr>
        <w:t>1</w:t>
      </w:r>
      <w:r w:rsidR="00CB1D5B">
        <w:fldChar w:fldCharType="end"/>
      </w:r>
      <w:r>
        <w:t>.</w:t>
      </w:r>
    </w:p>
  </w:footnote>
  <w:footnote w:id="414">
    <w:p w14:paraId="65C244AB" w14:textId="68691431" w:rsidR="00CB1F2B" w:rsidRPr="00EC4F7B" w:rsidRDefault="00CB1F2B">
      <w:pPr>
        <w:pStyle w:val="FootnoteText"/>
        <w:rPr>
          <w:b/>
          <w:szCs w:val="22"/>
        </w:rPr>
      </w:pPr>
      <w:r w:rsidRPr="00434672">
        <w:rPr>
          <w:rStyle w:val="FootnoteReference"/>
        </w:rPr>
        <w:footnoteRef/>
      </w:r>
      <w:r w:rsidRPr="00EC4F7B">
        <w:rPr>
          <w:szCs w:val="22"/>
        </w:rPr>
        <w:t xml:space="preserve"> </w:t>
      </w:r>
      <w:r w:rsidRPr="00EC4F7B">
        <w:rPr>
          <w:bCs/>
          <w:szCs w:val="22"/>
        </w:rPr>
        <w:t xml:space="preserve">Of course, it is also true that a relatively limited pool of experts (for each side) is providing testimony about partisan </w:t>
      </w:r>
      <w:r w:rsidR="008253C5" w:rsidRPr="00EC4F7B">
        <w:rPr>
          <w:bCs/>
          <w:szCs w:val="22"/>
        </w:rPr>
        <w:t>gerrymandering,</w:t>
      </w:r>
      <w:r w:rsidRPr="00EC4F7B">
        <w:rPr>
          <w:bCs/>
          <w:szCs w:val="22"/>
        </w:rPr>
        <w:t xml:space="preserve"> and they are drawing on the same body of academic literature.</w:t>
      </w:r>
    </w:p>
  </w:footnote>
  <w:footnote w:id="415">
    <w:p w14:paraId="446835AD" w14:textId="20E558C3" w:rsidR="00F54D63" w:rsidRPr="00F54D63" w:rsidRDefault="00F54D63">
      <w:pPr>
        <w:pStyle w:val="FootnoteText"/>
      </w:pPr>
      <w:r w:rsidRPr="00434672">
        <w:rPr>
          <w:rStyle w:val="FootnoteReference"/>
        </w:rPr>
        <w:footnoteRef/>
      </w:r>
      <w:r>
        <w:t xml:space="preserve"> </w:t>
      </w:r>
      <w:r w:rsidRPr="00F54D63">
        <w:t xml:space="preserve">See </w:t>
      </w:r>
      <w:r w:rsidR="00CB1D5B">
        <w:fldChar w:fldCharType="begin"/>
      </w:r>
      <w:r w:rsidR="00990ECB">
        <w:instrText xml:space="preserve"> ADDIN ZOTERO_ITEM CSL_CITATION {"citationID":"BnYdt5Sx","properties":{"formattedCitation":"{\\scaps National Conference of State Legislatures}, {\\i{}supra} note 7.","plainCitation":"National Conference of State Legislatures, supra note 7.","noteIndex":414},"citationItems":[{"id":7646,"uris":["http://zotero.org/users/10395840/items/A3F96CZQ"],"itemData":{"id":7646,"type":"book","publisher":"National Conference of State Legislatures","title":"Redistricting Law 2020","author":[{"family":"National Conference of State Legislatures","given":""}],"issued":{"date-parts":[["2019"]]}}}],"schema":"https://github.com/citation-style-language/schema/raw/master/csl-citation.json"} </w:instrText>
      </w:r>
      <w:r w:rsidR="00CB1D5B">
        <w:fldChar w:fldCharType="separate"/>
      </w:r>
      <w:r w:rsidR="00E12B49" w:rsidRPr="00E12B49">
        <w:rPr>
          <w:smallCaps/>
        </w:rPr>
        <w:t>National Conference of State Legislatures</w:t>
      </w:r>
      <w:r w:rsidR="00E12B49" w:rsidRPr="00E12B49">
        <w:t xml:space="preserve">, </w:t>
      </w:r>
      <w:r w:rsidR="00E12B49" w:rsidRPr="00E12B49">
        <w:rPr>
          <w:i/>
          <w:iCs/>
        </w:rPr>
        <w:t>supra</w:t>
      </w:r>
      <w:r w:rsidR="00E12B49" w:rsidRPr="00E12B49">
        <w:t xml:space="preserve"> note 7.</w:t>
      </w:r>
      <w:r w:rsidR="00CB1D5B">
        <w:fldChar w:fldCharType="end"/>
      </w:r>
    </w:p>
  </w:footnote>
  <w:footnote w:id="416">
    <w:p w14:paraId="5893F4F5" w14:textId="35AEC489" w:rsidR="00F54D63" w:rsidRDefault="00F54D63">
      <w:pPr>
        <w:pStyle w:val="FootnoteText"/>
      </w:pPr>
      <w:r w:rsidRPr="00434672">
        <w:rPr>
          <w:rStyle w:val="FootnoteReference"/>
        </w:rPr>
        <w:footnoteRef/>
      </w:r>
      <w:r>
        <w:t xml:space="preserve"> </w:t>
      </w:r>
      <w:r w:rsidRPr="00CB1D5B">
        <w:rPr>
          <w:i/>
          <w:iCs/>
        </w:rPr>
        <w:t>Se</w:t>
      </w:r>
      <w:r w:rsidR="00CB1D5B" w:rsidRPr="00CB1D5B">
        <w:rPr>
          <w:i/>
          <w:iCs/>
        </w:rPr>
        <w:t>e</w:t>
      </w:r>
      <w:r w:rsidR="00CB1D5B">
        <w:rPr>
          <w:i/>
          <w:iCs/>
        </w:rPr>
        <w:t xml:space="preserve"> S</w:t>
      </w:r>
      <w:r w:rsidR="00CB1D5B" w:rsidRPr="00F54D63">
        <w:rPr>
          <w:i/>
          <w:iCs/>
        </w:rPr>
        <w:t>upra</w:t>
      </w:r>
      <w:r w:rsidR="00CB1D5B">
        <w:t xml:space="preserve"> </w:t>
      </w:r>
      <w:r w:rsidR="00CB1D5B">
        <w:fldChar w:fldCharType="begin"/>
      </w:r>
      <w:r w:rsidR="00CB1D5B">
        <w:instrText xml:space="preserve"> REF _Ref123138351 \h </w:instrText>
      </w:r>
      <w:r w:rsidR="00CB1D5B">
        <w:fldChar w:fldCharType="separate"/>
      </w:r>
      <w:r w:rsidR="0072322F">
        <w:t xml:space="preserve">Table </w:t>
      </w:r>
      <w:r w:rsidR="0072322F">
        <w:rPr>
          <w:noProof/>
        </w:rPr>
        <w:t>6</w:t>
      </w:r>
      <w:r w:rsidR="00CB1D5B">
        <w:fldChar w:fldCharType="end"/>
      </w:r>
      <w:r>
        <w:rPr>
          <w:i/>
          <w:iCs/>
        </w:rPr>
        <w:t>.</w:t>
      </w:r>
    </w:p>
  </w:footnote>
  <w:footnote w:id="417">
    <w:p w14:paraId="1FD6D0E8" w14:textId="4DDD7B27" w:rsidR="0091718C" w:rsidRDefault="0091718C">
      <w:pPr>
        <w:pStyle w:val="FootnoteText"/>
      </w:pPr>
      <w:r w:rsidRPr="00434672">
        <w:rPr>
          <w:rStyle w:val="FootnoteReference"/>
        </w:rPr>
        <w:footnoteRef/>
      </w:r>
      <w:r>
        <w:t xml:space="preserve"> </w:t>
      </w:r>
      <w:r w:rsidRPr="0019204A">
        <w:t>State court intervention is not a substitute for federal intervention. State courts are often political, change membership more often, and</w:t>
      </w:r>
      <w:r w:rsidR="00F717A1">
        <w:t xml:space="preserve"> state court decisions</w:t>
      </w:r>
      <w:r w:rsidRPr="0019204A">
        <w:t xml:space="preserve"> are only applicable to single states. </w:t>
      </w:r>
      <w:r>
        <w:t xml:space="preserve">Not all states have provisions against partisan gerrymandering or the ability to create those laws without a legislature giving up the power voluntarily. </w:t>
      </w:r>
      <w:r w:rsidRPr="0019204A">
        <w:t>Setting federal standards for redistricting Congress makes sense given that it is a federal body</w:t>
      </w:r>
      <w:r w:rsidR="002D07FD">
        <w:t>, but doing so would require action by Congress, and that is unlikely.</w:t>
      </w:r>
      <w:r w:rsidRPr="0019204A">
        <w:t xml:space="preserve"> </w:t>
      </w:r>
      <w:r w:rsidR="002A3F7D">
        <w:t>I</w:t>
      </w:r>
      <w:r w:rsidR="002D07FD">
        <w:t>n principle, there could</w:t>
      </w:r>
      <w:r w:rsidRPr="0019204A">
        <w:t xml:space="preserve"> </w:t>
      </w:r>
      <w:r w:rsidR="002D07FD">
        <w:t xml:space="preserve">be a finding by the US Supreme Court that recent state court decisions had shown the potential for manageable judicial standards to constrain gerrymandering, and thus shown the need to revisit </w:t>
      </w:r>
      <w:r w:rsidR="002D07FD" w:rsidRPr="002D07FD">
        <w:rPr>
          <w:i/>
          <w:iCs/>
        </w:rPr>
        <w:t>Rucho</w:t>
      </w:r>
      <w:r w:rsidR="002D07FD">
        <w:t>,</w:t>
      </w:r>
      <w:r w:rsidR="004F5C79">
        <w:t xml:space="preserve"> </w:t>
      </w:r>
      <w:r w:rsidR="002D07FD">
        <w:t xml:space="preserve">we do not see a reversal of </w:t>
      </w:r>
      <w:r w:rsidR="002D07FD" w:rsidRPr="002D07FD">
        <w:rPr>
          <w:i/>
          <w:iCs/>
        </w:rPr>
        <w:t>Rucho</w:t>
      </w:r>
      <w:r w:rsidR="002D07FD">
        <w:t xml:space="preserve"> as likely</w:t>
      </w:r>
      <w:r w:rsidR="002A3F7D">
        <w:t>.</w:t>
      </w:r>
    </w:p>
  </w:footnote>
  <w:footnote w:id="418">
    <w:p w14:paraId="5C9E9FBA" w14:textId="542BD8C8" w:rsidR="00F54D63" w:rsidRPr="00EC4F7B" w:rsidRDefault="00F54D63" w:rsidP="00CC1556">
      <w:pPr>
        <w:pStyle w:val="FootnoteText"/>
        <w:rPr>
          <w:szCs w:val="22"/>
        </w:rPr>
      </w:pPr>
      <w:r w:rsidRPr="00434672">
        <w:rPr>
          <w:rStyle w:val="FootnoteReference"/>
        </w:rPr>
        <w:footnoteRef/>
      </w:r>
      <w:r w:rsidRPr="00EC4F7B">
        <w:rPr>
          <w:szCs w:val="22"/>
        </w:rPr>
        <w:t xml:space="preserve"> </w:t>
      </w:r>
      <w:r>
        <w:rPr>
          <w:szCs w:val="22"/>
        </w:rPr>
        <w:fldChar w:fldCharType="begin"/>
      </w:r>
      <w:r w:rsidR="00990ECB">
        <w:rPr>
          <w:szCs w:val="22"/>
        </w:rPr>
        <w:instrText xml:space="preserve"> ADDIN ZOTERO_ITEM CSL_CITATION {"citationID":"uaqIekZz","properties":{"formattedCitation":"Douglas Keith, {\\i{}New Money and Messages in Judicial Elections This Year}, {\\scaps Brennan Center for Justice}, Oct. 21, 2022, https://www.brennancenter.org/our-work/analysis-opinion/new-money-and-messages-judicial-elections-year (last visited Dec 23, 2022).","plainCitation":"Douglas Keith, New Money and Messages in Judicial Elections This Year, Brennan Center for Justice, Oct. 21, 2022, https://www.brennancenter.org/our-work/analysis-opinion/new-money-and-messages-judicial-elections-year (last visited Dec 23, 2022).","noteIndex":417},"citationItems":[{"id":7859,"uris":["http://zotero.org/users/10395840/items/RWSH6JSN"],"itemData":{"id":7859,"type":"article-newspaper","container-title":"Brennan Center for Justice","title":"New Money and Messages in Judicial Elections This Year","URL":"https://www.brennancenter.org/our-work/analysis-opinion/new-money-and-messages-judicial-elections-year","author":[{"literal":"Douglas Keith"}],"accessed":{"date-parts":[["2022",12,23]]},"issued":{"date-parts":[["2022",10,21]]}}}],"schema":"https://github.com/citation-style-language/schema/raw/master/csl-citation.json"} </w:instrText>
      </w:r>
      <w:r>
        <w:rPr>
          <w:szCs w:val="22"/>
        </w:rPr>
        <w:fldChar w:fldCharType="separate"/>
      </w:r>
      <w:r w:rsidR="00E12B49" w:rsidRPr="00E12B49">
        <w:t xml:space="preserve">Douglas Keith, </w:t>
      </w:r>
      <w:r w:rsidR="00E12B49" w:rsidRPr="00E12B49">
        <w:rPr>
          <w:i/>
          <w:iCs/>
        </w:rPr>
        <w:t>New Money and Messages in Judicial Elections This Year</w:t>
      </w:r>
      <w:r w:rsidR="00E12B49" w:rsidRPr="00E12B49">
        <w:t xml:space="preserve">, </w:t>
      </w:r>
      <w:r w:rsidR="00E12B49" w:rsidRPr="00E12B49">
        <w:rPr>
          <w:smallCaps/>
        </w:rPr>
        <w:t>Brennan Center for Justice</w:t>
      </w:r>
      <w:r w:rsidR="00E12B49" w:rsidRPr="00E12B49">
        <w:t>, Oct. 21, 2022, https://www.brennancenter.org/our-work/analysis-opinion/new-money-and-messages-judicial-elections-year (last visited Dec 23, 2022).</w:t>
      </w:r>
      <w:r>
        <w:rPr>
          <w:szCs w:val="22"/>
        </w:rPr>
        <w:fldChar w:fldCharType="end"/>
      </w:r>
    </w:p>
  </w:footnote>
  <w:footnote w:id="419">
    <w:p w14:paraId="110710C5" w14:textId="47C08E53" w:rsidR="002A3F7D" w:rsidRDefault="002A3F7D">
      <w:pPr>
        <w:pStyle w:val="FootnoteText"/>
      </w:pPr>
      <w:r w:rsidRPr="00434672">
        <w:rPr>
          <w:rStyle w:val="FootnoteReference"/>
        </w:rPr>
        <w:footnoteRef/>
      </w:r>
      <w:r>
        <w:t xml:space="preserve"> </w:t>
      </w:r>
      <w:r>
        <w:fldChar w:fldCharType="begin"/>
      </w:r>
      <w:r w:rsidR="00990ECB">
        <w:instrText xml:space="preserve"> ADDIN ZOTERO_ITEM CSL_CITATION {"citationID":"a22s6oukp3q","properties":{"formattedCitation":"Steve Reilly, {\\i{}Conservative activist Leonard Leo is remaking state high courts}, {\\scaps Grid}, Dec. 27, 2022, https://www.grid.news/story/politics/2022/12/27/leonard-leo-is-quietly-remaking-state-high-courts-in-his-conservative-image/ (last visited Dec 28, 2022).","plainCitation":"Steve Reilly, Conservative activist Leonard Leo is remaking state high courts, Grid, Dec. 27, 2022, https://www.grid.news/story/politics/2022/12/27/leonard-leo-is-quietly-remaking-state-high-courts-in-his-conservative-image/ (last visited Dec 28, 2022).","noteIndex":418},"citationItems":[{"id":8002,"uris":["http://zotero.org/users/10395840/items/ZGIJFQVN"],"itemData":{"id":8002,"type":"article-newspaper","container-title":"Grid","title":"Conservative activist Leonard Leo is remaking state high courts","URL":"https://www.grid.news/story/politics/2022/12/27/leonard-leo-is-quietly-remaking-state-high-courts-in-his-conservative-image/","author":[{"family":"Reilly","given":"Steve"}],"accessed":{"date-parts":[["2022",12,28]]},"issued":{"date-parts":[["2022",12,27]]}}}],"schema":"https://github.com/citation-style-language/schema/raw/master/csl-citation.json"} </w:instrText>
      </w:r>
      <w:r>
        <w:fldChar w:fldCharType="separate"/>
      </w:r>
      <w:r w:rsidR="00E12B49" w:rsidRPr="00E12B49">
        <w:t xml:space="preserve">Steve Reilly, </w:t>
      </w:r>
      <w:r w:rsidR="00E12B49" w:rsidRPr="00E12B49">
        <w:rPr>
          <w:i/>
          <w:iCs/>
        </w:rPr>
        <w:t>Conservative activist Leonard Leo is remaking state high courts</w:t>
      </w:r>
      <w:r w:rsidR="00E12B49" w:rsidRPr="00E12B49">
        <w:t xml:space="preserve">, </w:t>
      </w:r>
      <w:r w:rsidR="00E12B49" w:rsidRPr="00E12B49">
        <w:rPr>
          <w:smallCaps/>
        </w:rPr>
        <w:t>Grid</w:t>
      </w:r>
      <w:r w:rsidR="00E12B49" w:rsidRPr="00E12B49">
        <w:t>, Dec. 27, 2022, https://www.grid.news/story/politics/2022/12/27/leonard-leo-is-quietly-remaking-state-high-courts-in-his-conservative-image/ (last visited Dec 28, 2022).</w:t>
      </w:r>
      <w:r>
        <w:fldChar w:fldCharType="end"/>
      </w:r>
    </w:p>
  </w:footnote>
  <w:footnote w:id="420">
    <w:p w14:paraId="6E465207" w14:textId="694EF184" w:rsidR="002A3F7D" w:rsidRDefault="002A3F7D">
      <w:pPr>
        <w:pStyle w:val="FootnoteText"/>
      </w:pPr>
      <w:r w:rsidRPr="00434672">
        <w:rPr>
          <w:rStyle w:val="FootnoteReference"/>
        </w:rPr>
        <w:footnoteRef/>
      </w:r>
      <w:r>
        <w:t xml:space="preserve"> </w:t>
      </w:r>
      <w:r w:rsidRPr="002A3F7D">
        <w:rPr>
          <w:i/>
          <w:iCs/>
        </w:rPr>
        <w:t>See generally</w:t>
      </w:r>
      <w:r>
        <w:t xml:space="preserve"> </w:t>
      </w:r>
      <w:r>
        <w:fldChar w:fldCharType="begin"/>
      </w:r>
      <w:r w:rsidR="00990ECB">
        <w:instrText xml:space="preserve"> ADDIN ZOTERO_ITEM CSL_CITATION {"citationID":"a2cidj30a2g","properties":{"formattedCitation":"Pildes, {\\i{}supra} note 89.","plainCitation":"Pildes, supra note 89.","noteIndex":419},"citationItems":[{"id":5015,"uris":["http://zotero.org/users/10395840/items/KIJF7RNA"],"itemData":{"id":5015,"type":"article-journal","container-title":"California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fldChar w:fldCharType="separate"/>
      </w:r>
      <w:r w:rsidR="00E12B49" w:rsidRPr="00E12B49">
        <w:t xml:space="preserve">Pildes, </w:t>
      </w:r>
      <w:r w:rsidR="00E12B49" w:rsidRPr="00E12B49">
        <w:rPr>
          <w:i/>
          <w:iCs/>
        </w:rPr>
        <w:t>supra</w:t>
      </w:r>
      <w:r w:rsidR="00E12B49" w:rsidRPr="00E12B49">
        <w:t xml:space="preserve"> note 89.</w:t>
      </w:r>
      <w:r>
        <w:fldChar w:fldCharType="end"/>
      </w:r>
    </w:p>
  </w:footnote>
  <w:footnote w:id="421">
    <w:p w14:paraId="5BC9A2A7" w14:textId="77777777" w:rsidR="00B3458F" w:rsidRPr="00EC4F7B" w:rsidRDefault="00B3458F" w:rsidP="00B3458F">
      <w:pPr>
        <w:pStyle w:val="FootnoteText"/>
        <w:rPr>
          <w:bCs/>
          <w:szCs w:val="22"/>
        </w:rPr>
      </w:pPr>
      <w:r w:rsidRPr="00434672">
        <w:rPr>
          <w:rStyle w:val="FootnoteReference"/>
        </w:rPr>
        <w:footnoteRef/>
      </w:r>
      <w:r w:rsidRPr="00EC4F7B">
        <w:rPr>
          <w:szCs w:val="22"/>
        </w:rPr>
        <w:t xml:space="preserve"> </w:t>
      </w:r>
      <w:r w:rsidRPr="00EC4F7B">
        <w:rPr>
          <w:bCs/>
          <w:szCs w:val="22"/>
        </w:rPr>
        <w:t>Some of the cases where a partisan gerrymandering challenge was successful were won by narrow margins and only because one or two justices whose party was advantaged by the challenged gerrymander nonetheless joined with justices affiliated with the other party in striking the gerrymandering down. Thus, changes in the composition of state courts can change state court outcomes.</w:t>
      </w:r>
    </w:p>
  </w:footnote>
  <w:footnote w:id="422">
    <w:p w14:paraId="2F3F5DE3" w14:textId="192D98BD" w:rsidR="00673AAC" w:rsidRPr="00EC4F7B" w:rsidRDefault="00673AAC" w:rsidP="00673AAC">
      <w:pPr>
        <w:rPr>
          <w:sz w:val="22"/>
          <w:szCs w:val="22"/>
        </w:rPr>
      </w:pPr>
      <w:r w:rsidRPr="00434672">
        <w:rPr>
          <w:rStyle w:val="FootnoteReference"/>
        </w:rPr>
        <w:footnoteRef/>
      </w:r>
      <w:r w:rsidRPr="00EC4F7B">
        <w:rPr>
          <w:sz w:val="22"/>
          <w:szCs w:val="22"/>
        </w:rPr>
        <w:t xml:space="preserve"> Also, a new challenge has emerged that would threaten the power of state courts to hold accountable political manipulation of district maps in </w:t>
      </w:r>
      <w:r w:rsidRPr="00EC4F7B">
        <w:rPr>
          <w:sz w:val="22"/>
          <w:szCs w:val="22"/>
          <w:u w:val="single"/>
        </w:rPr>
        <w:t>federal</w:t>
      </w:r>
      <w:r w:rsidRPr="00EC4F7B">
        <w:rPr>
          <w:sz w:val="22"/>
          <w:szCs w:val="22"/>
        </w:rPr>
        <w:t xml:space="preserve"> elections. The “independent state legislature” theory asserts that the Electors Clause and Elections Clause found in Article 2, </w:t>
      </w:r>
      <w:r w:rsidR="00533F23">
        <w:rPr>
          <w:sz w:val="22"/>
          <w:szCs w:val="22"/>
        </w:rPr>
        <w:t>Section Two</w:t>
      </w:r>
      <w:r w:rsidRPr="00EC4F7B">
        <w:rPr>
          <w:sz w:val="22"/>
          <w:szCs w:val="22"/>
        </w:rPr>
        <w:t xml:space="preserve">, and Article I, Section 4, respectively, “vests state legislatures with plenary power to craft rules for Congressional and Presidential elections </w:t>
      </w:r>
      <w:r w:rsidRPr="00EC4F7B">
        <w:rPr>
          <w:sz w:val="22"/>
          <w:szCs w:val="22"/>
          <w:u w:val="single"/>
        </w:rPr>
        <w:t>unbound by state constitutions and free from review by state courts</w:t>
      </w:r>
      <w:r w:rsidRPr="00EC4F7B">
        <w:rPr>
          <w:sz w:val="22"/>
          <w:szCs w:val="22"/>
        </w:rPr>
        <w:t>”</w:t>
      </w:r>
      <w:r w:rsidR="008B047D">
        <w:rPr>
          <w:sz w:val="22"/>
          <w:szCs w:val="22"/>
        </w:rPr>
        <w:t xml:space="preserve"> </w:t>
      </w:r>
      <w:r w:rsidRPr="00EC4F7B">
        <w:rPr>
          <w:sz w:val="22"/>
          <w:szCs w:val="22"/>
        </w:rPr>
        <w:fldChar w:fldCharType="begin"/>
      </w:r>
      <w:r w:rsidR="00990ECB">
        <w:rPr>
          <w:sz w:val="22"/>
          <w:szCs w:val="22"/>
        </w:rPr>
        <w:instrText xml:space="preserve"> ADDIN ZOTERO_ITEM CSL_CITATION {"citationID":"1kecwDQb","properties":{"formattedCitation":"Michael Weingartner, {\\i{}Liquidating the Independent State Legislature Theory}, 46 {\\scaps Harv. J. Law Public Policy} ___ (2021), https://www.ssrn.com/abstract=4044138 (last visited Oct 18, 2022) emphasis added.","plainCitation":"Michael Weingartner, Liquidating the Independent State Legislature Theory, 46 Harv. J. Law Public Policy ___ (2021), https://www.ssrn.com/abstract=4044138 (last visited Oct 18, 2022) emphasis added.","noteIndex":421},"citationItems":[{"id":725,"uris":["http://zotero.org/users/10395840/items/9BYAGPF6"],"itemData":{"id":725,"type":"article-journal","container-title":"Harvard Journal of Law and Public Policy","DOI":"10.2139/ssrn.4044138","ISSN":"1556-5068","journalAbbreviation":"SSRN Journal","language":"en","page":"___","source":"DOI.org (Crossref)","title":"Liquidating the Independent State Legislature Theory","URL":"https://www.ssrn.com/abstract=4044138","volume":"46","author":[{"family":"Weingartner","given":"Michael"}],"accessed":{"date-parts":[["2022",10,18]]},"issued":{"date-parts":[["2021"]]}},"label":"page","suffix":"emphasis added"}],"schema":"https://github.com/citation-style-language/schema/raw/master/csl-citation.json"} </w:instrText>
      </w:r>
      <w:r w:rsidRPr="00EC4F7B">
        <w:rPr>
          <w:sz w:val="22"/>
          <w:szCs w:val="22"/>
        </w:rPr>
        <w:fldChar w:fldCharType="separate"/>
      </w:r>
      <w:r w:rsidR="00E12B49" w:rsidRPr="00E12B49">
        <w:rPr>
          <w:sz w:val="22"/>
        </w:rPr>
        <w:t xml:space="preserve">Michael Weingartner, </w:t>
      </w:r>
      <w:r w:rsidR="00E12B49" w:rsidRPr="00E12B49">
        <w:rPr>
          <w:i/>
          <w:iCs/>
          <w:sz w:val="22"/>
        </w:rPr>
        <w:t>Liquidating the Independent State Legislature Theory</w:t>
      </w:r>
      <w:r w:rsidR="00E12B49" w:rsidRPr="00E12B49">
        <w:rPr>
          <w:sz w:val="22"/>
        </w:rPr>
        <w:t xml:space="preserve">, 46 </w:t>
      </w:r>
      <w:r w:rsidR="00E12B49" w:rsidRPr="00E12B49">
        <w:rPr>
          <w:smallCaps/>
          <w:sz w:val="22"/>
        </w:rPr>
        <w:t>Harv. J. Law Public Policy</w:t>
      </w:r>
      <w:r w:rsidR="00E12B49" w:rsidRPr="00E12B49">
        <w:rPr>
          <w:sz w:val="22"/>
        </w:rPr>
        <w:t xml:space="preserve"> ___ (2021), https://www.ssrn.com/abstract=4044138 (last visited Oct 18, 2022) emphasis added.</w:t>
      </w:r>
      <w:r w:rsidRPr="00EC4F7B">
        <w:rPr>
          <w:sz w:val="22"/>
          <w:szCs w:val="22"/>
        </w:rPr>
        <w:fldChar w:fldCharType="end"/>
      </w:r>
      <w:r w:rsidRPr="00EC4F7B">
        <w:rPr>
          <w:sz w:val="22"/>
          <w:szCs w:val="22"/>
        </w:rPr>
        <w:t>.</w:t>
      </w:r>
      <w:r w:rsidRPr="00EC4F7B">
        <w:rPr>
          <w:sz w:val="22"/>
          <w:szCs w:val="22"/>
          <w:vertAlign w:val="superscript"/>
        </w:rPr>
        <w:t xml:space="preserve"> </w:t>
      </w:r>
      <w:r w:rsidRPr="00EC4F7B">
        <w:rPr>
          <w:sz w:val="22"/>
          <w:szCs w:val="22"/>
        </w:rPr>
        <w:t xml:space="preserve">This theory was offered in a federal challenge brought by Republicans in Pennsylvania to that state’s court-ordered congressional map, but the Supreme Court denied </w:t>
      </w:r>
      <w:r w:rsidRPr="00EC4F7B">
        <w:rPr>
          <w:i/>
          <w:sz w:val="22"/>
          <w:szCs w:val="22"/>
        </w:rPr>
        <w:t>cert</w:t>
      </w:r>
      <w:r w:rsidRPr="00EC4F7B">
        <w:rPr>
          <w:sz w:val="22"/>
          <w:szCs w:val="22"/>
        </w:rPr>
        <w:t>. But the theory is not yet dead. The Supreme Court has agreed to hear a case in the October 2022 term that challenges the North Carolina Supreme Court’s ability to replace a congressional plan from the state legislature with one of their own, after having ruled that the legislature’s plan violates the state constitution. If the petitioners are successful in</w:t>
      </w:r>
      <w:r w:rsidR="000C6D04">
        <w:rPr>
          <w:sz w:val="22"/>
          <w:szCs w:val="22"/>
        </w:rPr>
        <w:t xml:space="preserve"> </w:t>
      </w:r>
      <w:r w:rsidR="000C6D04">
        <w:rPr>
          <w:sz w:val="22"/>
          <w:szCs w:val="22"/>
        </w:rPr>
        <w:fldChar w:fldCharType="begin"/>
      </w:r>
      <w:r w:rsidR="00990ECB">
        <w:rPr>
          <w:sz w:val="22"/>
          <w:szCs w:val="22"/>
        </w:rPr>
        <w:instrText xml:space="preserve"> ADDIN ZOTERO_ITEM CSL_CITATION {"citationID":"6nBdwZme","properties":{"formattedCitation":"Moore v. Harper, 142 S.Ct. 1089 (2022).","plainCitation":"Moore v. Harper, 142 S.Ct. 1089 (2022).","noteIndex":421},"citationItems":[{"id":7861,"uris":["http://zotero.org/users/10395840/items/GTWCRA48"],"itemData":{"id":7861,"type":"legal_case","container-title":"S.Ct.","page":"1089","title":"Moore v. Harper","volume":"142","issued":{"date-parts":[["2022"]]}},"label":"page"}],"schema":"https://github.com/citation-style-language/schema/raw/master/csl-citation.json"} </w:instrText>
      </w:r>
      <w:r w:rsidR="000C6D04">
        <w:rPr>
          <w:sz w:val="22"/>
          <w:szCs w:val="22"/>
        </w:rPr>
        <w:fldChar w:fldCharType="separate"/>
      </w:r>
      <w:r w:rsidR="00E12B49">
        <w:rPr>
          <w:noProof/>
          <w:sz w:val="22"/>
          <w:szCs w:val="22"/>
        </w:rPr>
        <w:t>Moore v. Harper, 142 S.Ct. 1089 (2022).</w:t>
      </w:r>
      <w:r w:rsidR="000C6D04">
        <w:rPr>
          <w:sz w:val="22"/>
          <w:szCs w:val="22"/>
        </w:rPr>
        <w:fldChar w:fldCharType="end"/>
      </w:r>
      <w:r w:rsidR="00A23139">
        <w:rPr>
          <w:sz w:val="22"/>
          <w:szCs w:val="22"/>
        </w:rPr>
        <w:t xml:space="preserve"> </w:t>
      </w:r>
      <w:r w:rsidRPr="00EC4F7B">
        <w:rPr>
          <w:sz w:val="22"/>
          <w:szCs w:val="22"/>
        </w:rPr>
        <w:t xml:space="preserve">congressional plans such as the 2022 map in New York might also be unconstitutional, since it too was put into place by a state court. Of course, were the U.S. Supreme Court to adopt the independent state legislature theory it would appear to have to reject one of its own recent precedents. In </w:t>
      </w:r>
      <w:r w:rsidRPr="00EC4F7B">
        <w:rPr>
          <w:i/>
          <w:iCs/>
          <w:sz w:val="22"/>
          <w:szCs w:val="22"/>
        </w:rPr>
        <w:t>Rucho</w:t>
      </w:r>
      <w:r w:rsidRPr="00EC4F7B">
        <w:rPr>
          <w:sz w:val="22"/>
          <w:szCs w:val="22"/>
        </w:rPr>
        <w:t xml:space="preserve">, </w:t>
      </w:r>
      <w:r w:rsidRPr="00EC4F7B">
        <w:rPr>
          <w:iCs/>
          <w:sz w:val="22"/>
          <w:szCs w:val="22"/>
        </w:rPr>
        <w:t>after its own condemnation of excessive partisan gerrymandering,</w:t>
      </w:r>
      <w:r w:rsidRPr="00EC4F7B">
        <w:rPr>
          <w:sz w:val="22"/>
          <w:szCs w:val="22"/>
        </w:rPr>
        <w:t xml:space="preserve"> in language quoted earlier in this essay, the Court points to state courts as a potential remedy for partisan gerrymandering.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0221" w14:textId="6CACCFB6" w:rsidR="00CB1F2B" w:rsidRPr="00CA354F" w:rsidRDefault="00CB1F2B" w:rsidP="004851E5">
    <w:pPr>
      <w:pStyle w:val="Header"/>
      <w:tabs>
        <w:tab w:val="clear" w:pos="4320"/>
        <w:tab w:val="clear" w:pos="8640"/>
        <w:tab w:val="center" w:pos="3672"/>
        <w:tab w:val="right" w:pos="7344"/>
      </w:tabs>
      <w:spacing w:line="480" w:lineRule="auto"/>
      <w:ind w:firstLine="0"/>
    </w:pP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58</w:t>
    </w:r>
    <w:r>
      <w:rPr>
        <w:rStyle w:val="PageNumber"/>
      </w:rPr>
      <w:fldChar w:fldCharType="end"/>
    </w:r>
    <w:r>
      <w:rPr>
        <w:rStyle w:val="PageNumber"/>
      </w:rPr>
      <w:tab/>
    </w:r>
    <w:r>
      <w:rPr>
        <w:rStyle w:val="PageNumber"/>
        <w:i/>
      </w:rPr>
      <w:t>STATE COURTS &amp; GERRYMANDERING</w:t>
    </w:r>
    <w:r>
      <w:rPr>
        <w:rStyle w:val="PageNumber"/>
      </w:rPr>
      <w:tab/>
      <w:t>[</w:t>
    </w:r>
    <w:r>
      <w:rPr>
        <w:rStyle w:val="PageNumber"/>
      </w:rPr>
      <w:fldChar w:fldCharType="begin"/>
    </w:r>
    <w:r>
      <w:rPr>
        <w:rStyle w:val="PageNumber"/>
      </w:rPr>
      <w:instrText xml:space="preserve"> SAVEDATE \@ "yyyy-MM-dd" \* MERGEFORMAT </w:instrText>
    </w:r>
    <w:r>
      <w:rPr>
        <w:rStyle w:val="PageNumber"/>
      </w:rPr>
      <w:fldChar w:fldCharType="separate"/>
    </w:r>
    <w:r w:rsidR="00434672">
      <w:rPr>
        <w:rStyle w:val="PageNumber"/>
        <w:noProof/>
      </w:rPr>
      <w:t>2023-01-07</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0594" w14:textId="35497C01" w:rsidR="00CB1F2B" w:rsidRPr="00CA354F" w:rsidRDefault="00CB1F2B" w:rsidP="00FE439F">
    <w:pPr>
      <w:pStyle w:val="Header"/>
      <w:tabs>
        <w:tab w:val="clear" w:pos="4320"/>
        <w:tab w:val="clear" w:pos="8640"/>
        <w:tab w:val="center" w:pos="3672"/>
        <w:tab w:val="right" w:pos="7344"/>
      </w:tabs>
      <w:spacing w:line="480" w:lineRule="auto"/>
      <w:ind w:firstLine="0"/>
    </w:pPr>
    <w:r>
      <w:fldChar w:fldCharType="begin"/>
    </w:r>
    <w:r>
      <w:instrText xml:space="preserve"> SAVEDATE \@ "yyyy-MM-dd" \* MERGEFORMAT </w:instrText>
    </w:r>
    <w:r>
      <w:fldChar w:fldCharType="separate"/>
    </w:r>
    <w:r w:rsidR="00434672">
      <w:rPr>
        <w:noProof/>
      </w:rPr>
      <w:t>2023-01-07</w:t>
    </w:r>
    <w:r>
      <w:fldChar w:fldCharType="end"/>
    </w:r>
    <w:r>
      <w:t>]</w:t>
    </w:r>
    <w:r>
      <w:tab/>
    </w:r>
    <w:r>
      <w:rPr>
        <w:i/>
      </w:rPr>
      <w:t>J.Cervas, B.Grofman, S.Matsud</w:t>
    </w:r>
    <w:r w:rsidR="00E85760">
      <w:rPr>
        <w:i/>
      </w:rPr>
      <w:t>a</w:t>
    </w:r>
    <w:r>
      <w:tab/>
    </w: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57</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6923064"/>
    <w:multiLevelType w:val="hybridMultilevel"/>
    <w:tmpl w:val="65A4DA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0EE81A11"/>
    <w:multiLevelType w:val="hybridMultilevel"/>
    <w:tmpl w:val="18CCC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94C10"/>
    <w:multiLevelType w:val="hybridMultilevel"/>
    <w:tmpl w:val="A0F8B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2F9D668C"/>
    <w:multiLevelType w:val="hybridMultilevel"/>
    <w:tmpl w:val="7CE01F18"/>
    <w:lvl w:ilvl="0" w:tplc="5808C0E0">
      <w:start w:val="1"/>
      <w:numFmt w:val="decimal"/>
      <w:lvlText w:val="%1."/>
      <w:lvlJc w:val="left"/>
      <w:pPr>
        <w:ind w:left="360" w:hanging="360"/>
      </w:pPr>
      <w:rPr>
        <w:b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332EB8"/>
    <w:multiLevelType w:val="hybridMultilevel"/>
    <w:tmpl w:val="284E8C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DC31970"/>
    <w:multiLevelType w:val="hybridMultilevel"/>
    <w:tmpl w:val="0DD86C54"/>
    <w:lvl w:ilvl="0" w:tplc="AF2CCC7E">
      <w:start w:val="9"/>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E438F"/>
    <w:multiLevelType w:val="multilevel"/>
    <w:tmpl w:val="74160960"/>
    <w:lvl w:ilvl="0">
      <w:start w:val="1"/>
      <w:numFmt w:val="none"/>
      <w:pStyle w:val="Heading1"/>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0"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58254681"/>
    <w:multiLevelType w:val="hybridMultilevel"/>
    <w:tmpl w:val="58B21D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169487B"/>
    <w:multiLevelType w:val="hybridMultilevel"/>
    <w:tmpl w:val="0DD86C54"/>
    <w:lvl w:ilvl="0" w:tplc="FFFFFFFF">
      <w:start w:val="9"/>
      <w:numFmt w:val="decimal"/>
      <w:lvlText w:val="%1."/>
      <w:lvlJc w:val="left"/>
      <w:pPr>
        <w:ind w:left="36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5A63980"/>
    <w:multiLevelType w:val="hybridMultilevel"/>
    <w:tmpl w:val="96A85A30"/>
    <w:lvl w:ilvl="0" w:tplc="28F809AE">
      <w:start w:val="7"/>
      <w:numFmt w:val="decimal"/>
      <w:lvlText w:val="%1."/>
      <w:lvlJc w:val="left"/>
      <w:pPr>
        <w:ind w:left="54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80831138">
    <w:abstractNumId w:val="9"/>
  </w:num>
  <w:num w:numId="2" w16cid:durableId="788284831">
    <w:abstractNumId w:val="16"/>
  </w:num>
  <w:num w:numId="3" w16cid:durableId="311839331">
    <w:abstractNumId w:val="9"/>
  </w:num>
  <w:num w:numId="4" w16cid:durableId="72360287">
    <w:abstractNumId w:val="9"/>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8582820">
    <w:abstractNumId w:val="0"/>
  </w:num>
  <w:num w:numId="6" w16cid:durableId="3933580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9764201">
    <w:abstractNumId w:val="10"/>
  </w:num>
  <w:num w:numId="8" w16cid:durableId="144783111">
    <w:abstractNumId w:val="5"/>
  </w:num>
  <w:num w:numId="9" w16cid:durableId="1855916309">
    <w:abstractNumId w:val="12"/>
  </w:num>
  <w:num w:numId="10" w16cid:durableId="877470752">
    <w:abstractNumId w:val="14"/>
  </w:num>
  <w:num w:numId="11" w16cid:durableId="1761875361">
    <w:abstractNumId w:val="2"/>
  </w:num>
  <w:num w:numId="12" w16cid:durableId="887497357">
    <w:abstractNumId w:val="6"/>
  </w:num>
  <w:num w:numId="13" w16cid:durableId="716976301">
    <w:abstractNumId w:val="15"/>
  </w:num>
  <w:num w:numId="14" w16cid:durableId="1038629263">
    <w:abstractNumId w:val="8"/>
  </w:num>
  <w:num w:numId="15" w16cid:durableId="1234705805">
    <w:abstractNumId w:val="13"/>
  </w:num>
  <w:num w:numId="16" w16cid:durableId="1964461257">
    <w:abstractNumId w:val="4"/>
  </w:num>
  <w:num w:numId="17" w16cid:durableId="1219902290">
    <w:abstractNumId w:val="3"/>
  </w:num>
  <w:num w:numId="18" w16cid:durableId="1208681371">
    <w:abstractNumId w:val="7"/>
  </w:num>
  <w:num w:numId="19" w16cid:durableId="198325646">
    <w:abstractNumId w:val="1"/>
  </w:num>
  <w:num w:numId="20" w16cid:durableId="1464233372">
    <w:abstractNumId w:val="1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Merheb">
    <w15:presenceInfo w15:providerId="AD" w15:userId="S::cem1031@unhlaw.unh.edu::6cf31f58-5c4e-4e2b-8a09-8811322d4858"/>
  </w15:person>
  <w15:person w15:author="Scott Matsuda">
    <w15:presenceInfo w15:providerId="Windows Live" w15:userId="51605faf0b38d3d4"/>
  </w15:person>
  <w15:person w15:author="Jonathan Cervas">
    <w15:presenceInfo w15:providerId="AD" w15:userId="S::jcervas@personalmicrosoftsoftware.uci.edu::46246e70-f1bc-409a-9d73-146445cb4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yt7AwMDCzMDIwsjRQ0lEKTi0uzszPAykwrQUA7/W0MywAAAA="/>
  </w:docVars>
  <w:rsids>
    <w:rsidRoot w:val="001F2B31"/>
    <w:rsid w:val="000007D9"/>
    <w:rsid w:val="000018F1"/>
    <w:rsid w:val="000018FD"/>
    <w:rsid w:val="00001CDB"/>
    <w:rsid w:val="000041CA"/>
    <w:rsid w:val="0000433A"/>
    <w:rsid w:val="000047B2"/>
    <w:rsid w:val="0000528B"/>
    <w:rsid w:val="000054F9"/>
    <w:rsid w:val="00006440"/>
    <w:rsid w:val="00007198"/>
    <w:rsid w:val="000076DC"/>
    <w:rsid w:val="000078EA"/>
    <w:rsid w:val="00007B10"/>
    <w:rsid w:val="00007E2B"/>
    <w:rsid w:val="00010D31"/>
    <w:rsid w:val="00010EAC"/>
    <w:rsid w:val="00011566"/>
    <w:rsid w:val="00011ACD"/>
    <w:rsid w:val="00011C3F"/>
    <w:rsid w:val="00011F6A"/>
    <w:rsid w:val="00012279"/>
    <w:rsid w:val="000128D3"/>
    <w:rsid w:val="00012AFC"/>
    <w:rsid w:val="000130B0"/>
    <w:rsid w:val="00013EEE"/>
    <w:rsid w:val="0001413B"/>
    <w:rsid w:val="000142F8"/>
    <w:rsid w:val="00014A50"/>
    <w:rsid w:val="0001580B"/>
    <w:rsid w:val="000161F3"/>
    <w:rsid w:val="000164FB"/>
    <w:rsid w:val="0001650D"/>
    <w:rsid w:val="00016514"/>
    <w:rsid w:val="0001661F"/>
    <w:rsid w:val="000169C7"/>
    <w:rsid w:val="00017037"/>
    <w:rsid w:val="0001765B"/>
    <w:rsid w:val="000177DE"/>
    <w:rsid w:val="00017848"/>
    <w:rsid w:val="00017D0A"/>
    <w:rsid w:val="00017DF2"/>
    <w:rsid w:val="0002012A"/>
    <w:rsid w:val="00020234"/>
    <w:rsid w:val="000204DE"/>
    <w:rsid w:val="00020732"/>
    <w:rsid w:val="00021928"/>
    <w:rsid w:val="00021A5C"/>
    <w:rsid w:val="00021E50"/>
    <w:rsid w:val="000224A6"/>
    <w:rsid w:val="00022B67"/>
    <w:rsid w:val="00023629"/>
    <w:rsid w:val="00023FD6"/>
    <w:rsid w:val="00024578"/>
    <w:rsid w:val="0002465E"/>
    <w:rsid w:val="00024871"/>
    <w:rsid w:val="00025D4D"/>
    <w:rsid w:val="00025E96"/>
    <w:rsid w:val="00026C3B"/>
    <w:rsid w:val="000278AC"/>
    <w:rsid w:val="0003080A"/>
    <w:rsid w:val="00030B03"/>
    <w:rsid w:val="000314A3"/>
    <w:rsid w:val="00031816"/>
    <w:rsid w:val="0003186F"/>
    <w:rsid w:val="00032871"/>
    <w:rsid w:val="00032FB6"/>
    <w:rsid w:val="00033545"/>
    <w:rsid w:val="0003490C"/>
    <w:rsid w:val="00034E00"/>
    <w:rsid w:val="000351FF"/>
    <w:rsid w:val="000353D5"/>
    <w:rsid w:val="0003637B"/>
    <w:rsid w:val="00036774"/>
    <w:rsid w:val="00036BDD"/>
    <w:rsid w:val="00037E17"/>
    <w:rsid w:val="00040B73"/>
    <w:rsid w:val="0004197B"/>
    <w:rsid w:val="00041B52"/>
    <w:rsid w:val="00042860"/>
    <w:rsid w:val="00042D81"/>
    <w:rsid w:val="00043C45"/>
    <w:rsid w:val="00044C84"/>
    <w:rsid w:val="00044CCF"/>
    <w:rsid w:val="00044CD8"/>
    <w:rsid w:val="00045457"/>
    <w:rsid w:val="00045734"/>
    <w:rsid w:val="00046154"/>
    <w:rsid w:val="00046465"/>
    <w:rsid w:val="000475C7"/>
    <w:rsid w:val="00047B4B"/>
    <w:rsid w:val="00051863"/>
    <w:rsid w:val="00051AE8"/>
    <w:rsid w:val="00052345"/>
    <w:rsid w:val="00052A9C"/>
    <w:rsid w:val="000537E7"/>
    <w:rsid w:val="000546C3"/>
    <w:rsid w:val="00054B4A"/>
    <w:rsid w:val="000552D6"/>
    <w:rsid w:val="00055450"/>
    <w:rsid w:val="000601C9"/>
    <w:rsid w:val="00061364"/>
    <w:rsid w:val="0006227D"/>
    <w:rsid w:val="00062D94"/>
    <w:rsid w:val="000638A7"/>
    <w:rsid w:val="000641F5"/>
    <w:rsid w:val="000643A1"/>
    <w:rsid w:val="00064DA8"/>
    <w:rsid w:val="00065475"/>
    <w:rsid w:val="00065B73"/>
    <w:rsid w:val="0006635E"/>
    <w:rsid w:val="00066459"/>
    <w:rsid w:val="00066559"/>
    <w:rsid w:val="00067F17"/>
    <w:rsid w:val="000708AA"/>
    <w:rsid w:val="00070F93"/>
    <w:rsid w:val="000712EE"/>
    <w:rsid w:val="000719B9"/>
    <w:rsid w:val="00071DF5"/>
    <w:rsid w:val="000723BC"/>
    <w:rsid w:val="0007359C"/>
    <w:rsid w:val="00073B32"/>
    <w:rsid w:val="00073CF1"/>
    <w:rsid w:val="00073DDA"/>
    <w:rsid w:val="000748E9"/>
    <w:rsid w:val="00074F7F"/>
    <w:rsid w:val="000752DF"/>
    <w:rsid w:val="000754FE"/>
    <w:rsid w:val="00075FF7"/>
    <w:rsid w:val="00076504"/>
    <w:rsid w:val="00076856"/>
    <w:rsid w:val="00077791"/>
    <w:rsid w:val="00077DCC"/>
    <w:rsid w:val="00077FB0"/>
    <w:rsid w:val="000800E0"/>
    <w:rsid w:val="000813B7"/>
    <w:rsid w:val="0008189D"/>
    <w:rsid w:val="000818FC"/>
    <w:rsid w:val="00082358"/>
    <w:rsid w:val="00082A64"/>
    <w:rsid w:val="00082FE1"/>
    <w:rsid w:val="00083611"/>
    <w:rsid w:val="00083E09"/>
    <w:rsid w:val="000842F7"/>
    <w:rsid w:val="00084814"/>
    <w:rsid w:val="000854D1"/>
    <w:rsid w:val="00085C79"/>
    <w:rsid w:val="000864F0"/>
    <w:rsid w:val="00086643"/>
    <w:rsid w:val="000867CC"/>
    <w:rsid w:val="000869B1"/>
    <w:rsid w:val="00087650"/>
    <w:rsid w:val="00087C5B"/>
    <w:rsid w:val="00090781"/>
    <w:rsid w:val="00090C48"/>
    <w:rsid w:val="00090C8E"/>
    <w:rsid w:val="000917CA"/>
    <w:rsid w:val="000939A9"/>
    <w:rsid w:val="00093D16"/>
    <w:rsid w:val="00094440"/>
    <w:rsid w:val="00094507"/>
    <w:rsid w:val="000947B4"/>
    <w:rsid w:val="000950AE"/>
    <w:rsid w:val="00096D50"/>
    <w:rsid w:val="00097ABD"/>
    <w:rsid w:val="00097B49"/>
    <w:rsid w:val="000A0124"/>
    <w:rsid w:val="000A0253"/>
    <w:rsid w:val="000A08F1"/>
    <w:rsid w:val="000A13C7"/>
    <w:rsid w:val="000A2561"/>
    <w:rsid w:val="000A2985"/>
    <w:rsid w:val="000A3AD2"/>
    <w:rsid w:val="000A3B79"/>
    <w:rsid w:val="000A3F44"/>
    <w:rsid w:val="000A4396"/>
    <w:rsid w:val="000A57CB"/>
    <w:rsid w:val="000A5A06"/>
    <w:rsid w:val="000A617D"/>
    <w:rsid w:val="000A6834"/>
    <w:rsid w:val="000A6EF9"/>
    <w:rsid w:val="000A7235"/>
    <w:rsid w:val="000A7636"/>
    <w:rsid w:val="000A7715"/>
    <w:rsid w:val="000A7A1B"/>
    <w:rsid w:val="000B107B"/>
    <w:rsid w:val="000B12F1"/>
    <w:rsid w:val="000B1513"/>
    <w:rsid w:val="000B18CF"/>
    <w:rsid w:val="000B1AC8"/>
    <w:rsid w:val="000B27FE"/>
    <w:rsid w:val="000B2CB1"/>
    <w:rsid w:val="000B2E14"/>
    <w:rsid w:val="000B3394"/>
    <w:rsid w:val="000B5476"/>
    <w:rsid w:val="000B6BB5"/>
    <w:rsid w:val="000B71A4"/>
    <w:rsid w:val="000B7471"/>
    <w:rsid w:val="000B7A59"/>
    <w:rsid w:val="000B7EE6"/>
    <w:rsid w:val="000C027D"/>
    <w:rsid w:val="000C0828"/>
    <w:rsid w:val="000C0DDD"/>
    <w:rsid w:val="000C11C4"/>
    <w:rsid w:val="000C16BC"/>
    <w:rsid w:val="000C1C28"/>
    <w:rsid w:val="000C1C98"/>
    <w:rsid w:val="000C25C4"/>
    <w:rsid w:val="000C266D"/>
    <w:rsid w:val="000C2B11"/>
    <w:rsid w:val="000C4B1B"/>
    <w:rsid w:val="000C54C5"/>
    <w:rsid w:val="000C5EF6"/>
    <w:rsid w:val="000C6D04"/>
    <w:rsid w:val="000C7866"/>
    <w:rsid w:val="000D00E0"/>
    <w:rsid w:val="000D030E"/>
    <w:rsid w:val="000D0438"/>
    <w:rsid w:val="000D06E7"/>
    <w:rsid w:val="000D0CDB"/>
    <w:rsid w:val="000D0ECB"/>
    <w:rsid w:val="000D1332"/>
    <w:rsid w:val="000D18FF"/>
    <w:rsid w:val="000D1A6A"/>
    <w:rsid w:val="000D238A"/>
    <w:rsid w:val="000D29AE"/>
    <w:rsid w:val="000D2A50"/>
    <w:rsid w:val="000D37C0"/>
    <w:rsid w:val="000D4232"/>
    <w:rsid w:val="000D4642"/>
    <w:rsid w:val="000D484C"/>
    <w:rsid w:val="000D58B5"/>
    <w:rsid w:val="000D5B09"/>
    <w:rsid w:val="000D5C5B"/>
    <w:rsid w:val="000D72E0"/>
    <w:rsid w:val="000D76A7"/>
    <w:rsid w:val="000E0524"/>
    <w:rsid w:val="000E174C"/>
    <w:rsid w:val="000E2FAE"/>
    <w:rsid w:val="000E3646"/>
    <w:rsid w:val="000E36EC"/>
    <w:rsid w:val="000E3703"/>
    <w:rsid w:val="000E43DC"/>
    <w:rsid w:val="000E4A38"/>
    <w:rsid w:val="000E54C7"/>
    <w:rsid w:val="000E5699"/>
    <w:rsid w:val="000E5999"/>
    <w:rsid w:val="000E5D37"/>
    <w:rsid w:val="000E6C9D"/>
    <w:rsid w:val="000E720C"/>
    <w:rsid w:val="000E734C"/>
    <w:rsid w:val="000E7912"/>
    <w:rsid w:val="000F0074"/>
    <w:rsid w:val="000F08F3"/>
    <w:rsid w:val="000F0992"/>
    <w:rsid w:val="000F0A98"/>
    <w:rsid w:val="000F0EAC"/>
    <w:rsid w:val="000F1B95"/>
    <w:rsid w:val="000F1F25"/>
    <w:rsid w:val="000F2740"/>
    <w:rsid w:val="000F3779"/>
    <w:rsid w:val="000F3C8E"/>
    <w:rsid w:val="000F5201"/>
    <w:rsid w:val="000F6263"/>
    <w:rsid w:val="000F676D"/>
    <w:rsid w:val="000F6A07"/>
    <w:rsid w:val="000F6A61"/>
    <w:rsid w:val="000F6FC0"/>
    <w:rsid w:val="000F7C78"/>
    <w:rsid w:val="00101166"/>
    <w:rsid w:val="00101492"/>
    <w:rsid w:val="001014AB"/>
    <w:rsid w:val="00101D73"/>
    <w:rsid w:val="001030E2"/>
    <w:rsid w:val="0010373D"/>
    <w:rsid w:val="00104CAE"/>
    <w:rsid w:val="00105E15"/>
    <w:rsid w:val="00106485"/>
    <w:rsid w:val="001065D7"/>
    <w:rsid w:val="00106731"/>
    <w:rsid w:val="00106CBC"/>
    <w:rsid w:val="001070EF"/>
    <w:rsid w:val="00107122"/>
    <w:rsid w:val="001071F7"/>
    <w:rsid w:val="0010783C"/>
    <w:rsid w:val="00107878"/>
    <w:rsid w:val="00107A59"/>
    <w:rsid w:val="00111CC0"/>
    <w:rsid w:val="001123E1"/>
    <w:rsid w:val="001123E5"/>
    <w:rsid w:val="00112730"/>
    <w:rsid w:val="0011289C"/>
    <w:rsid w:val="00112A83"/>
    <w:rsid w:val="001131E4"/>
    <w:rsid w:val="001134C8"/>
    <w:rsid w:val="001139CD"/>
    <w:rsid w:val="00114A8A"/>
    <w:rsid w:val="00114F0B"/>
    <w:rsid w:val="001161BD"/>
    <w:rsid w:val="00117956"/>
    <w:rsid w:val="00117AF7"/>
    <w:rsid w:val="00120D0B"/>
    <w:rsid w:val="00121743"/>
    <w:rsid w:val="00121ABA"/>
    <w:rsid w:val="0012206E"/>
    <w:rsid w:val="001220B1"/>
    <w:rsid w:val="00122789"/>
    <w:rsid w:val="001228C1"/>
    <w:rsid w:val="0012473B"/>
    <w:rsid w:val="001248B5"/>
    <w:rsid w:val="00124C9A"/>
    <w:rsid w:val="00124F8F"/>
    <w:rsid w:val="00124FF5"/>
    <w:rsid w:val="001250A2"/>
    <w:rsid w:val="00125D5D"/>
    <w:rsid w:val="00125D6A"/>
    <w:rsid w:val="00126936"/>
    <w:rsid w:val="00126C53"/>
    <w:rsid w:val="00127022"/>
    <w:rsid w:val="001270DB"/>
    <w:rsid w:val="001276BE"/>
    <w:rsid w:val="00127E18"/>
    <w:rsid w:val="0013291E"/>
    <w:rsid w:val="00132A2C"/>
    <w:rsid w:val="00132E66"/>
    <w:rsid w:val="001339DC"/>
    <w:rsid w:val="00133D29"/>
    <w:rsid w:val="0013438A"/>
    <w:rsid w:val="001343BF"/>
    <w:rsid w:val="00134707"/>
    <w:rsid w:val="00134BD7"/>
    <w:rsid w:val="00134EA8"/>
    <w:rsid w:val="001350E0"/>
    <w:rsid w:val="001365CE"/>
    <w:rsid w:val="00136B17"/>
    <w:rsid w:val="001372A3"/>
    <w:rsid w:val="0013761C"/>
    <w:rsid w:val="001378C3"/>
    <w:rsid w:val="00140624"/>
    <w:rsid w:val="001410BA"/>
    <w:rsid w:val="001412F1"/>
    <w:rsid w:val="001414D4"/>
    <w:rsid w:val="00141AC8"/>
    <w:rsid w:val="00141B74"/>
    <w:rsid w:val="00141C1E"/>
    <w:rsid w:val="00141C25"/>
    <w:rsid w:val="00142571"/>
    <w:rsid w:val="00142C83"/>
    <w:rsid w:val="001436A2"/>
    <w:rsid w:val="00143CB9"/>
    <w:rsid w:val="00145977"/>
    <w:rsid w:val="001478E3"/>
    <w:rsid w:val="001479B3"/>
    <w:rsid w:val="00147F11"/>
    <w:rsid w:val="0015015C"/>
    <w:rsid w:val="00150547"/>
    <w:rsid w:val="00150D37"/>
    <w:rsid w:val="00150FCA"/>
    <w:rsid w:val="001510FD"/>
    <w:rsid w:val="00152D0F"/>
    <w:rsid w:val="00153625"/>
    <w:rsid w:val="0015384B"/>
    <w:rsid w:val="00153A51"/>
    <w:rsid w:val="00153F45"/>
    <w:rsid w:val="00154386"/>
    <w:rsid w:val="00154B63"/>
    <w:rsid w:val="001554A9"/>
    <w:rsid w:val="0015619D"/>
    <w:rsid w:val="00156E8B"/>
    <w:rsid w:val="00160E51"/>
    <w:rsid w:val="0016138E"/>
    <w:rsid w:val="00161638"/>
    <w:rsid w:val="00162C98"/>
    <w:rsid w:val="00163377"/>
    <w:rsid w:val="00163405"/>
    <w:rsid w:val="0016452C"/>
    <w:rsid w:val="00164670"/>
    <w:rsid w:val="0016484B"/>
    <w:rsid w:val="00164CD1"/>
    <w:rsid w:val="00165914"/>
    <w:rsid w:val="001670EA"/>
    <w:rsid w:val="001672A4"/>
    <w:rsid w:val="00167520"/>
    <w:rsid w:val="00167668"/>
    <w:rsid w:val="00167DE8"/>
    <w:rsid w:val="00170054"/>
    <w:rsid w:val="001701A9"/>
    <w:rsid w:val="001701B5"/>
    <w:rsid w:val="00170405"/>
    <w:rsid w:val="0017106E"/>
    <w:rsid w:val="001722D0"/>
    <w:rsid w:val="001755B2"/>
    <w:rsid w:val="001757A1"/>
    <w:rsid w:val="00175866"/>
    <w:rsid w:val="0017605F"/>
    <w:rsid w:val="001760CC"/>
    <w:rsid w:val="001779D6"/>
    <w:rsid w:val="001804DF"/>
    <w:rsid w:val="00180686"/>
    <w:rsid w:val="00180C9B"/>
    <w:rsid w:val="00181F2A"/>
    <w:rsid w:val="00182121"/>
    <w:rsid w:val="0018258F"/>
    <w:rsid w:val="0018377C"/>
    <w:rsid w:val="001837ED"/>
    <w:rsid w:val="00183B7A"/>
    <w:rsid w:val="001857AE"/>
    <w:rsid w:val="00185B34"/>
    <w:rsid w:val="0018645E"/>
    <w:rsid w:val="00187464"/>
    <w:rsid w:val="00187A35"/>
    <w:rsid w:val="00187B4F"/>
    <w:rsid w:val="00187F04"/>
    <w:rsid w:val="00190211"/>
    <w:rsid w:val="0019093D"/>
    <w:rsid w:val="00190949"/>
    <w:rsid w:val="00190BDD"/>
    <w:rsid w:val="0019204A"/>
    <w:rsid w:val="00192EAE"/>
    <w:rsid w:val="00193749"/>
    <w:rsid w:val="001937CC"/>
    <w:rsid w:val="001939F4"/>
    <w:rsid w:val="00193E76"/>
    <w:rsid w:val="00194834"/>
    <w:rsid w:val="001950EE"/>
    <w:rsid w:val="00195A51"/>
    <w:rsid w:val="001961A1"/>
    <w:rsid w:val="00196B3A"/>
    <w:rsid w:val="00196DA7"/>
    <w:rsid w:val="00196E68"/>
    <w:rsid w:val="0019726D"/>
    <w:rsid w:val="00197B3A"/>
    <w:rsid w:val="001A03CC"/>
    <w:rsid w:val="001A2244"/>
    <w:rsid w:val="001A3566"/>
    <w:rsid w:val="001A38EB"/>
    <w:rsid w:val="001A3991"/>
    <w:rsid w:val="001A4A12"/>
    <w:rsid w:val="001A4B25"/>
    <w:rsid w:val="001A4FEC"/>
    <w:rsid w:val="001A54D2"/>
    <w:rsid w:val="001A5987"/>
    <w:rsid w:val="001A705E"/>
    <w:rsid w:val="001A746E"/>
    <w:rsid w:val="001A7F5B"/>
    <w:rsid w:val="001B11F4"/>
    <w:rsid w:val="001B1A1E"/>
    <w:rsid w:val="001B2667"/>
    <w:rsid w:val="001B2A3D"/>
    <w:rsid w:val="001B2DB6"/>
    <w:rsid w:val="001B366A"/>
    <w:rsid w:val="001B416C"/>
    <w:rsid w:val="001B59B9"/>
    <w:rsid w:val="001B5EBF"/>
    <w:rsid w:val="001B77F3"/>
    <w:rsid w:val="001B7E5B"/>
    <w:rsid w:val="001C1C32"/>
    <w:rsid w:val="001C2A67"/>
    <w:rsid w:val="001C2CA1"/>
    <w:rsid w:val="001C31EF"/>
    <w:rsid w:val="001C33F1"/>
    <w:rsid w:val="001C34A8"/>
    <w:rsid w:val="001C4027"/>
    <w:rsid w:val="001C43BE"/>
    <w:rsid w:val="001C4446"/>
    <w:rsid w:val="001C4CFA"/>
    <w:rsid w:val="001C512D"/>
    <w:rsid w:val="001C6936"/>
    <w:rsid w:val="001C71B5"/>
    <w:rsid w:val="001D0079"/>
    <w:rsid w:val="001D0130"/>
    <w:rsid w:val="001D073A"/>
    <w:rsid w:val="001D086B"/>
    <w:rsid w:val="001D143F"/>
    <w:rsid w:val="001D152F"/>
    <w:rsid w:val="001D25D3"/>
    <w:rsid w:val="001D2B4E"/>
    <w:rsid w:val="001D41E4"/>
    <w:rsid w:val="001D5B10"/>
    <w:rsid w:val="001D5D0F"/>
    <w:rsid w:val="001D5D51"/>
    <w:rsid w:val="001D6D82"/>
    <w:rsid w:val="001D7048"/>
    <w:rsid w:val="001E0589"/>
    <w:rsid w:val="001E05C2"/>
    <w:rsid w:val="001E1230"/>
    <w:rsid w:val="001E1340"/>
    <w:rsid w:val="001E13E7"/>
    <w:rsid w:val="001E2F2F"/>
    <w:rsid w:val="001E3122"/>
    <w:rsid w:val="001E3848"/>
    <w:rsid w:val="001E41C4"/>
    <w:rsid w:val="001E478D"/>
    <w:rsid w:val="001E48C2"/>
    <w:rsid w:val="001E5829"/>
    <w:rsid w:val="001E5B09"/>
    <w:rsid w:val="001E60CE"/>
    <w:rsid w:val="001E7C8A"/>
    <w:rsid w:val="001E7E86"/>
    <w:rsid w:val="001F0BCD"/>
    <w:rsid w:val="001F1907"/>
    <w:rsid w:val="001F1D41"/>
    <w:rsid w:val="001F1EA9"/>
    <w:rsid w:val="001F20C0"/>
    <w:rsid w:val="001F2185"/>
    <w:rsid w:val="001F2AE8"/>
    <w:rsid w:val="001F2B31"/>
    <w:rsid w:val="001F2EEE"/>
    <w:rsid w:val="001F319C"/>
    <w:rsid w:val="001F335B"/>
    <w:rsid w:val="001F37BC"/>
    <w:rsid w:val="001F3A65"/>
    <w:rsid w:val="001F415B"/>
    <w:rsid w:val="001F43F2"/>
    <w:rsid w:val="001F7D5F"/>
    <w:rsid w:val="0020098C"/>
    <w:rsid w:val="00200B05"/>
    <w:rsid w:val="00201B6C"/>
    <w:rsid w:val="00201C10"/>
    <w:rsid w:val="00201FC5"/>
    <w:rsid w:val="002044FE"/>
    <w:rsid w:val="00204F7D"/>
    <w:rsid w:val="00205246"/>
    <w:rsid w:val="00205DFB"/>
    <w:rsid w:val="002070AA"/>
    <w:rsid w:val="00207AC0"/>
    <w:rsid w:val="002101E7"/>
    <w:rsid w:val="002106FE"/>
    <w:rsid w:val="00211037"/>
    <w:rsid w:val="00211ACD"/>
    <w:rsid w:val="00211D41"/>
    <w:rsid w:val="00212742"/>
    <w:rsid w:val="00214714"/>
    <w:rsid w:val="00216081"/>
    <w:rsid w:val="002161DF"/>
    <w:rsid w:val="00217A1A"/>
    <w:rsid w:val="00217C5F"/>
    <w:rsid w:val="00221AB6"/>
    <w:rsid w:val="00222185"/>
    <w:rsid w:val="00222536"/>
    <w:rsid w:val="00222C18"/>
    <w:rsid w:val="00223812"/>
    <w:rsid w:val="00223EE7"/>
    <w:rsid w:val="002244A2"/>
    <w:rsid w:val="002253AD"/>
    <w:rsid w:val="00225AE5"/>
    <w:rsid w:val="00225EA3"/>
    <w:rsid w:val="0022703E"/>
    <w:rsid w:val="0022736C"/>
    <w:rsid w:val="00227FE6"/>
    <w:rsid w:val="00230F13"/>
    <w:rsid w:val="002318B9"/>
    <w:rsid w:val="00231F0B"/>
    <w:rsid w:val="00233466"/>
    <w:rsid w:val="00234321"/>
    <w:rsid w:val="002344E1"/>
    <w:rsid w:val="00234838"/>
    <w:rsid w:val="0023498F"/>
    <w:rsid w:val="00235A32"/>
    <w:rsid w:val="002363DE"/>
    <w:rsid w:val="002366B8"/>
    <w:rsid w:val="00236E15"/>
    <w:rsid w:val="002407FA"/>
    <w:rsid w:val="0024088F"/>
    <w:rsid w:val="002415F5"/>
    <w:rsid w:val="00241F8E"/>
    <w:rsid w:val="00242E53"/>
    <w:rsid w:val="002435B9"/>
    <w:rsid w:val="00245F35"/>
    <w:rsid w:val="00245FFD"/>
    <w:rsid w:val="00246DBB"/>
    <w:rsid w:val="00247385"/>
    <w:rsid w:val="002474A2"/>
    <w:rsid w:val="002474A3"/>
    <w:rsid w:val="00247BA3"/>
    <w:rsid w:val="002503D3"/>
    <w:rsid w:val="00252CF8"/>
    <w:rsid w:val="002539D7"/>
    <w:rsid w:val="00254656"/>
    <w:rsid w:val="002548A3"/>
    <w:rsid w:val="0025494D"/>
    <w:rsid w:val="00254F80"/>
    <w:rsid w:val="0025539C"/>
    <w:rsid w:val="00255A76"/>
    <w:rsid w:val="00255EFF"/>
    <w:rsid w:val="00257782"/>
    <w:rsid w:val="002578EA"/>
    <w:rsid w:val="00257959"/>
    <w:rsid w:val="00260677"/>
    <w:rsid w:val="002616D0"/>
    <w:rsid w:val="00261B60"/>
    <w:rsid w:val="002626B8"/>
    <w:rsid w:val="00263139"/>
    <w:rsid w:val="0026367F"/>
    <w:rsid w:val="0026389D"/>
    <w:rsid w:val="00263E45"/>
    <w:rsid w:val="00264C0D"/>
    <w:rsid w:val="00264CB6"/>
    <w:rsid w:val="00265444"/>
    <w:rsid w:val="00265934"/>
    <w:rsid w:val="00265EA3"/>
    <w:rsid w:val="002660E0"/>
    <w:rsid w:val="0026616E"/>
    <w:rsid w:val="002669CF"/>
    <w:rsid w:val="00266D7B"/>
    <w:rsid w:val="00267189"/>
    <w:rsid w:val="00267BB2"/>
    <w:rsid w:val="00270128"/>
    <w:rsid w:val="00270379"/>
    <w:rsid w:val="00270BFD"/>
    <w:rsid w:val="00270D80"/>
    <w:rsid w:val="002710BD"/>
    <w:rsid w:val="002711EE"/>
    <w:rsid w:val="002713C2"/>
    <w:rsid w:val="002718A4"/>
    <w:rsid w:val="002718F7"/>
    <w:rsid w:val="00272C0A"/>
    <w:rsid w:val="0027320C"/>
    <w:rsid w:val="002736F2"/>
    <w:rsid w:val="0027417C"/>
    <w:rsid w:val="002742BD"/>
    <w:rsid w:val="0027492A"/>
    <w:rsid w:val="00274C2F"/>
    <w:rsid w:val="002756BB"/>
    <w:rsid w:val="00275CFD"/>
    <w:rsid w:val="00276322"/>
    <w:rsid w:val="00276823"/>
    <w:rsid w:val="00276A23"/>
    <w:rsid w:val="00276F4C"/>
    <w:rsid w:val="0027741C"/>
    <w:rsid w:val="002779DB"/>
    <w:rsid w:val="00277ACA"/>
    <w:rsid w:val="00277CA0"/>
    <w:rsid w:val="00280020"/>
    <w:rsid w:val="002800A5"/>
    <w:rsid w:val="002807D3"/>
    <w:rsid w:val="00280A53"/>
    <w:rsid w:val="00281F94"/>
    <w:rsid w:val="002823BE"/>
    <w:rsid w:val="00282E09"/>
    <w:rsid w:val="00283C85"/>
    <w:rsid w:val="00283D72"/>
    <w:rsid w:val="002845C9"/>
    <w:rsid w:val="0028461A"/>
    <w:rsid w:val="0028551D"/>
    <w:rsid w:val="002858B8"/>
    <w:rsid w:val="00285C67"/>
    <w:rsid w:val="00285F27"/>
    <w:rsid w:val="0028644D"/>
    <w:rsid w:val="00286F60"/>
    <w:rsid w:val="00287999"/>
    <w:rsid w:val="00287EE1"/>
    <w:rsid w:val="00287F3B"/>
    <w:rsid w:val="00291A39"/>
    <w:rsid w:val="002931B0"/>
    <w:rsid w:val="00293A09"/>
    <w:rsid w:val="00293AA6"/>
    <w:rsid w:val="00293D57"/>
    <w:rsid w:val="002945D2"/>
    <w:rsid w:val="00297238"/>
    <w:rsid w:val="00297E17"/>
    <w:rsid w:val="00297F83"/>
    <w:rsid w:val="002A015D"/>
    <w:rsid w:val="002A0547"/>
    <w:rsid w:val="002A2174"/>
    <w:rsid w:val="002A2984"/>
    <w:rsid w:val="002A29F6"/>
    <w:rsid w:val="002A2D2C"/>
    <w:rsid w:val="002A2F46"/>
    <w:rsid w:val="002A333D"/>
    <w:rsid w:val="002A36D8"/>
    <w:rsid w:val="002A3A02"/>
    <w:rsid w:val="002A3F7D"/>
    <w:rsid w:val="002A4413"/>
    <w:rsid w:val="002A49FD"/>
    <w:rsid w:val="002A53F4"/>
    <w:rsid w:val="002A5A78"/>
    <w:rsid w:val="002A62CB"/>
    <w:rsid w:val="002A6838"/>
    <w:rsid w:val="002A68C2"/>
    <w:rsid w:val="002A68C3"/>
    <w:rsid w:val="002A6939"/>
    <w:rsid w:val="002A6A42"/>
    <w:rsid w:val="002A70DC"/>
    <w:rsid w:val="002A77A1"/>
    <w:rsid w:val="002A7F2E"/>
    <w:rsid w:val="002A7F89"/>
    <w:rsid w:val="002B1198"/>
    <w:rsid w:val="002B2318"/>
    <w:rsid w:val="002B247F"/>
    <w:rsid w:val="002B26F9"/>
    <w:rsid w:val="002B2E34"/>
    <w:rsid w:val="002B2E4D"/>
    <w:rsid w:val="002B2FAE"/>
    <w:rsid w:val="002B3490"/>
    <w:rsid w:val="002B376B"/>
    <w:rsid w:val="002B3B3C"/>
    <w:rsid w:val="002B41EB"/>
    <w:rsid w:val="002B50BB"/>
    <w:rsid w:val="002B5C39"/>
    <w:rsid w:val="002B5C54"/>
    <w:rsid w:val="002B5EF3"/>
    <w:rsid w:val="002B635D"/>
    <w:rsid w:val="002B6656"/>
    <w:rsid w:val="002B686F"/>
    <w:rsid w:val="002B70B9"/>
    <w:rsid w:val="002B73EB"/>
    <w:rsid w:val="002B75D5"/>
    <w:rsid w:val="002B7740"/>
    <w:rsid w:val="002B77B7"/>
    <w:rsid w:val="002C00FA"/>
    <w:rsid w:val="002C0232"/>
    <w:rsid w:val="002C098A"/>
    <w:rsid w:val="002C0F4D"/>
    <w:rsid w:val="002C235B"/>
    <w:rsid w:val="002C2819"/>
    <w:rsid w:val="002C2A0F"/>
    <w:rsid w:val="002C2B14"/>
    <w:rsid w:val="002C2FE9"/>
    <w:rsid w:val="002C31B5"/>
    <w:rsid w:val="002C3549"/>
    <w:rsid w:val="002C3588"/>
    <w:rsid w:val="002C46EE"/>
    <w:rsid w:val="002C4796"/>
    <w:rsid w:val="002C4CC7"/>
    <w:rsid w:val="002C559B"/>
    <w:rsid w:val="002C5684"/>
    <w:rsid w:val="002C56DE"/>
    <w:rsid w:val="002C5BA0"/>
    <w:rsid w:val="002C60B9"/>
    <w:rsid w:val="002C60D2"/>
    <w:rsid w:val="002C6560"/>
    <w:rsid w:val="002C6D2A"/>
    <w:rsid w:val="002C7975"/>
    <w:rsid w:val="002D056C"/>
    <w:rsid w:val="002D0694"/>
    <w:rsid w:val="002D07FD"/>
    <w:rsid w:val="002D09D9"/>
    <w:rsid w:val="002D1AD5"/>
    <w:rsid w:val="002D20B5"/>
    <w:rsid w:val="002D23CB"/>
    <w:rsid w:val="002D326F"/>
    <w:rsid w:val="002D400F"/>
    <w:rsid w:val="002D43DB"/>
    <w:rsid w:val="002D46A1"/>
    <w:rsid w:val="002D4D02"/>
    <w:rsid w:val="002D5751"/>
    <w:rsid w:val="002D64FB"/>
    <w:rsid w:val="002D660F"/>
    <w:rsid w:val="002D7CB7"/>
    <w:rsid w:val="002D7F99"/>
    <w:rsid w:val="002E0123"/>
    <w:rsid w:val="002E04D8"/>
    <w:rsid w:val="002E1372"/>
    <w:rsid w:val="002E157B"/>
    <w:rsid w:val="002E1F5D"/>
    <w:rsid w:val="002E2AD0"/>
    <w:rsid w:val="002E2EE0"/>
    <w:rsid w:val="002E2F0C"/>
    <w:rsid w:val="002E33B3"/>
    <w:rsid w:val="002E37E9"/>
    <w:rsid w:val="002E38A3"/>
    <w:rsid w:val="002E3AD9"/>
    <w:rsid w:val="002E448D"/>
    <w:rsid w:val="002E529F"/>
    <w:rsid w:val="002E53B7"/>
    <w:rsid w:val="002E5702"/>
    <w:rsid w:val="002E662E"/>
    <w:rsid w:val="002E6ACA"/>
    <w:rsid w:val="002E748E"/>
    <w:rsid w:val="002E7A54"/>
    <w:rsid w:val="002E7B6E"/>
    <w:rsid w:val="002E7D34"/>
    <w:rsid w:val="002E7F93"/>
    <w:rsid w:val="002F01C8"/>
    <w:rsid w:val="002F06D5"/>
    <w:rsid w:val="002F0CAB"/>
    <w:rsid w:val="002F12D6"/>
    <w:rsid w:val="002F1BFA"/>
    <w:rsid w:val="002F1D10"/>
    <w:rsid w:val="002F2FAA"/>
    <w:rsid w:val="002F3163"/>
    <w:rsid w:val="002F31AB"/>
    <w:rsid w:val="002F3569"/>
    <w:rsid w:val="002F3675"/>
    <w:rsid w:val="002F3F8C"/>
    <w:rsid w:val="002F4446"/>
    <w:rsid w:val="002F4B30"/>
    <w:rsid w:val="002F4C31"/>
    <w:rsid w:val="002F4F94"/>
    <w:rsid w:val="002F5166"/>
    <w:rsid w:val="002F55DA"/>
    <w:rsid w:val="002F64E0"/>
    <w:rsid w:val="002F6B40"/>
    <w:rsid w:val="002F78E6"/>
    <w:rsid w:val="002F7E18"/>
    <w:rsid w:val="00300036"/>
    <w:rsid w:val="00300738"/>
    <w:rsid w:val="00300A7C"/>
    <w:rsid w:val="00301106"/>
    <w:rsid w:val="0030115A"/>
    <w:rsid w:val="00302938"/>
    <w:rsid w:val="00302954"/>
    <w:rsid w:val="003034D6"/>
    <w:rsid w:val="00303ADB"/>
    <w:rsid w:val="00304360"/>
    <w:rsid w:val="0030539F"/>
    <w:rsid w:val="00305535"/>
    <w:rsid w:val="003063FC"/>
    <w:rsid w:val="003078EE"/>
    <w:rsid w:val="003129B0"/>
    <w:rsid w:val="00312BD6"/>
    <w:rsid w:val="00313694"/>
    <w:rsid w:val="00313F24"/>
    <w:rsid w:val="0031424C"/>
    <w:rsid w:val="00314A3F"/>
    <w:rsid w:val="0031501C"/>
    <w:rsid w:val="003154F8"/>
    <w:rsid w:val="00315DD6"/>
    <w:rsid w:val="0031738D"/>
    <w:rsid w:val="003175B8"/>
    <w:rsid w:val="00320235"/>
    <w:rsid w:val="00320AA4"/>
    <w:rsid w:val="003219B4"/>
    <w:rsid w:val="00321CD5"/>
    <w:rsid w:val="00321EBD"/>
    <w:rsid w:val="00321F71"/>
    <w:rsid w:val="00322369"/>
    <w:rsid w:val="003228C0"/>
    <w:rsid w:val="00322FC7"/>
    <w:rsid w:val="00323194"/>
    <w:rsid w:val="00323376"/>
    <w:rsid w:val="00323B1E"/>
    <w:rsid w:val="00324007"/>
    <w:rsid w:val="00324281"/>
    <w:rsid w:val="00324710"/>
    <w:rsid w:val="00324741"/>
    <w:rsid w:val="00324B88"/>
    <w:rsid w:val="00325422"/>
    <w:rsid w:val="00325B09"/>
    <w:rsid w:val="00326AFE"/>
    <w:rsid w:val="00326E3A"/>
    <w:rsid w:val="00327547"/>
    <w:rsid w:val="0033038A"/>
    <w:rsid w:val="003307B4"/>
    <w:rsid w:val="003307DB"/>
    <w:rsid w:val="00330E44"/>
    <w:rsid w:val="00330F4F"/>
    <w:rsid w:val="00331E0E"/>
    <w:rsid w:val="0033301B"/>
    <w:rsid w:val="0033321B"/>
    <w:rsid w:val="00334244"/>
    <w:rsid w:val="00334265"/>
    <w:rsid w:val="003357A6"/>
    <w:rsid w:val="003358F9"/>
    <w:rsid w:val="00335A1E"/>
    <w:rsid w:val="00335E86"/>
    <w:rsid w:val="00335FF9"/>
    <w:rsid w:val="00336A04"/>
    <w:rsid w:val="00336B09"/>
    <w:rsid w:val="00337D80"/>
    <w:rsid w:val="00337F7F"/>
    <w:rsid w:val="003402C1"/>
    <w:rsid w:val="00340B12"/>
    <w:rsid w:val="003425C7"/>
    <w:rsid w:val="00342A7D"/>
    <w:rsid w:val="003434E1"/>
    <w:rsid w:val="00343D93"/>
    <w:rsid w:val="003442B4"/>
    <w:rsid w:val="003443CF"/>
    <w:rsid w:val="00346D23"/>
    <w:rsid w:val="0034749A"/>
    <w:rsid w:val="00350898"/>
    <w:rsid w:val="003509BA"/>
    <w:rsid w:val="00350ADF"/>
    <w:rsid w:val="00350B76"/>
    <w:rsid w:val="00350B97"/>
    <w:rsid w:val="0035104C"/>
    <w:rsid w:val="003512C4"/>
    <w:rsid w:val="003526FE"/>
    <w:rsid w:val="00352A80"/>
    <w:rsid w:val="00352B0C"/>
    <w:rsid w:val="00353BE6"/>
    <w:rsid w:val="00353C36"/>
    <w:rsid w:val="00354524"/>
    <w:rsid w:val="00354688"/>
    <w:rsid w:val="00354E4A"/>
    <w:rsid w:val="00355298"/>
    <w:rsid w:val="003555C5"/>
    <w:rsid w:val="00355C87"/>
    <w:rsid w:val="00355DE7"/>
    <w:rsid w:val="00356887"/>
    <w:rsid w:val="00356ECD"/>
    <w:rsid w:val="0035739A"/>
    <w:rsid w:val="003573E0"/>
    <w:rsid w:val="00360854"/>
    <w:rsid w:val="00361011"/>
    <w:rsid w:val="0036145E"/>
    <w:rsid w:val="00363A8D"/>
    <w:rsid w:val="00364474"/>
    <w:rsid w:val="003648F8"/>
    <w:rsid w:val="0036525F"/>
    <w:rsid w:val="00366A2D"/>
    <w:rsid w:val="00367627"/>
    <w:rsid w:val="00367CE1"/>
    <w:rsid w:val="00371333"/>
    <w:rsid w:val="0037193F"/>
    <w:rsid w:val="00372742"/>
    <w:rsid w:val="00372E27"/>
    <w:rsid w:val="0037309A"/>
    <w:rsid w:val="00374783"/>
    <w:rsid w:val="00374A65"/>
    <w:rsid w:val="00375DA0"/>
    <w:rsid w:val="003760AD"/>
    <w:rsid w:val="00376250"/>
    <w:rsid w:val="00376557"/>
    <w:rsid w:val="00376827"/>
    <w:rsid w:val="00377828"/>
    <w:rsid w:val="003803CF"/>
    <w:rsid w:val="00380679"/>
    <w:rsid w:val="00380A26"/>
    <w:rsid w:val="003810F0"/>
    <w:rsid w:val="00381142"/>
    <w:rsid w:val="00381358"/>
    <w:rsid w:val="00381EEA"/>
    <w:rsid w:val="003820B3"/>
    <w:rsid w:val="00382FE6"/>
    <w:rsid w:val="00383167"/>
    <w:rsid w:val="003843B7"/>
    <w:rsid w:val="003845DE"/>
    <w:rsid w:val="00384651"/>
    <w:rsid w:val="00384F28"/>
    <w:rsid w:val="0038544F"/>
    <w:rsid w:val="003855A1"/>
    <w:rsid w:val="0038560B"/>
    <w:rsid w:val="00385C31"/>
    <w:rsid w:val="003872CC"/>
    <w:rsid w:val="0039020A"/>
    <w:rsid w:val="0039024C"/>
    <w:rsid w:val="0039124F"/>
    <w:rsid w:val="003912BB"/>
    <w:rsid w:val="0039200D"/>
    <w:rsid w:val="003924ED"/>
    <w:rsid w:val="00393922"/>
    <w:rsid w:val="00393BC8"/>
    <w:rsid w:val="00393FF9"/>
    <w:rsid w:val="003944E3"/>
    <w:rsid w:val="00394FB1"/>
    <w:rsid w:val="0039527C"/>
    <w:rsid w:val="003955F0"/>
    <w:rsid w:val="003959F9"/>
    <w:rsid w:val="00395CB5"/>
    <w:rsid w:val="00396437"/>
    <w:rsid w:val="003964CF"/>
    <w:rsid w:val="00396BB2"/>
    <w:rsid w:val="00396C63"/>
    <w:rsid w:val="00396DD9"/>
    <w:rsid w:val="00396F1A"/>
    <w:rsid w:val="00397216"/>
    <w:rsid w:val="00397915"/>
    <w:rsid w:val="00397C48"/>
    <w:rsid w:val="003A06F2"/>
    <w:rsid w:val="003A07C7"/>
    <w:rsid w:val="003A0810"/>
    <w:rsid w:val="003A203D"/>
    <w:rsid w:val="003A20AB"/>
    <w:rsid w:val="003A2A93"/>
    <w:rsid w:val="003A2E29"/>
    <w:rsid w:val="003A3005"/>
    <w:rsid w:val="003A3D49"/>
    <w:rsid w:val="003A3FCC"/>
    <w:rsid w:val="003A42DE"/>
    <w:rsid w:val="003A54F8"/>
    <w:rsid w:val="003A6361"/>
    <w:rsid w:val="003A688F"/>
    <w:rsid w:val="003A6DF1"/>
    <w:rsid w:val="003A7C5F"/>
    <w:rsid w:val="003A7FEC"/>
    <w:rsid w:val="003B0465"/>
    <w:rsid w:val="003B066A"/>
    <w:rsid w:val="003B13C0"/>
    <w:rsid w:val="003B2018"/>
    <w:rsid w:val="003B2608"/>
    <w:rsid w:val="003B548C"/>
    <w:rsid w:val="003B5A85"/>
    <w:rsid w:val="003B6653"/>
    <w:rsid w:val="003B6911"/>
    <w:rsid w:val="003B74FA"/>
    <w:rsid w:val="003C0494"/>
    <w:rsid w:val="003C0BA2"/>
    <w:rsid w:val="003C1059"/>
    <w:rsid w:val="003C110C"/>
    <w:rsid w:val="003C202E"/>
    <w:rsid w:val="003C24B1"/>
    <w:rsid w:val="003C2567"/>
    <w:rsid w:val="003C2728"/>
    <w:rsid w:val="003C3F24"/>
    <w:rsid w:val="003C4623"/>
    <w:rsid w:val="003C4B43"/>
    <w:rsid w:val="003C5099"/>
    <w:rsid w:val="003C546D"/>
    <w:rsid w:val="003C5595"/>
    <w:rsid w:val="003C57DF"/>
    <w:rsid w:val="003C5929"/>
    <w:rsid w:val="003C6144"/>
    <w:rsid w:val="003C683F"/>
    <w:rsid w:val="003C7861"/>
    <w:rsid w:val="003D0076"/>
    <w:rsid w:val="003D052D"/>
    <w:rsid w:val="003D09A0"/>
    <w:rsid w:val="003D10E4"/>
    <w:rsid w:val="003D1301"/>
    <w:rsid w:val="003D1A26"/>
    <w:rsid w:val="003D2FAE"/>
    <w:rsid w:val="003D3528"/>
    <w:rsid w:val="003D35FC"/>
    <w:rsid w:val="003D3F29"/>
    <w:rsid w:val="003D4869"/>
    <w:rsid w:val="003D5368"/>
    <w:rsid w:val="003D5E9F"/>
    <w:rsid w:val="003D7183"/>
    <w:rsid w:val="003D7A3F"/>
    <w:rsid w:val="003E007B"/>
    <w:rsid w:val="003E0191"/>
    <w:rsid w:val="003E1452"/>
    <w:rsid w:val="003E188B"/>
    <w:rsid w:val="003E2B55"/>
    <w:rsid w:val="003E2D90"/>
    <w:rsid w:val="003E2DF7"/>
    <w:rsid w:val="003E335C"/>
    <w:rsid w:val="003E3490"/>
    <w:rsid w:val="003E47EA"/>
    <w:rsid w:val="003E4989"/>
    <w:rsid w:val="003E5B32"/>
    <w:rsid w:val="003E5B7E"/>
    <w:rsid w:val="003E67BA"/>
    <w:rsid w:val="003E7193"/>
    <w:rsid w:val="003F035D"/>
    <w:rsid w:val="003F03DD"/>
    <w:rsid w:val="003F10E3"/>
    <w:rsid w:val="003F15F0"/>
    <w:rsid w:val="003F1B62"/>
    <w:rsid w:val="003F2DE0"/>
    <w:rsid w:val="003F2E84"/>
    <w:rsid w:val="003F3780"/>
    <w:rsid w:val="003F3D6D"/>
    <w:rsid w:val="003F4045"/>
    <w:rsid w:val="003F4572"/>
    <w:rsid w:val="003F522A"/>
    <w:rsid w:val="003F5764"/>
    <w:rsid w:val="003F5B5D"/>
    <w:rsid w:val="003F61FF"/>
    <w:rsid w:val="003F657F"/>
    <w:rsid w:val="003F65B0"/>
    <w:rsid w:val="003F72B6"/>
    <w:rsid w:val="004017A7"/>
    <w:rsid w:val="00401815"/>
    <w:rsid w:val="004040A0"/>
    <w:rsid w:val="00404BE0"/>
    <w:rsid w:val="00405146"/>
    <w:rsid w:val="00405886"/>
    <w:rsid w:val="00406046"/>
    <w:rsid w:val="00406783"/>
    <w:rsid w:val="004068E9"/>
    <w:rsid w:val="00406B2B"/>
    <w:rsid w:val="00406CDC"/>
    <w:rsid w:val="0040720E"/>
    <w:rsid w:val="004072F1"/>
    <w:rsid w:val="00407368"/>
    <w:rsid w:val="00407FCD"/>
    <w:rsid w:val="00410707"/>
    <w:rsid w:val="00410C95"/>
    <w:rsid w:val="00412CE9"/>
    <w:rsid w:val="00414158"/>
    <w:rsid w:val="0041484F"/>
    <w:rsid w:val="004149AB"/>
    <w:rsid w:val="00414F9F"/>
    <w:rsid w:val="00415663"/>
    <w:rsid w:val="004171F4"/>
    <w:rsid w:val="004176D8"/>
    <w:rsid w:val="00420D68"/>
    <w:rsid w:val="00421393"/>
    <w:rsid w:val="00421F81"/>
    <w:rsid w:val="0042250A"/>
    <w:rsid w:val="004238B3"/>
    <w:rsid w:val="00423FA3"/>
    <w:rsid w:val="0042413E"/>
    <w:rsid w:val="00427371"/>
    <w:rsid w:val="00427603"/>
    <w:rsid w:val="0042763A"/>
    <w:rsid w:val="00427672"/>
    <w:rsid w:val="0043003B"/>
    <w:rsid w:val="00430500"/>
    <w:rsid w:val="00430AF6"/>
    <w:rsid w:val="00431658"/>
    <w:rsid w:val="00431E41"/>
    <w:rsid w:val="0043259C"/>
    <w:rsid w:val="00432C23"/>
    <w:rsid w:val="00432D55"/>
    <w:rsid w:val="00433F99"/>
    <w:rsid w:val="00434672"/>
    <w:rsid w:val="004346AF"/>
    <w:rsid w:val="004349D8"/>
    <w:rsid w:val="0043623F"/>
    <w:rsid w:val="00436FC9"/>
    <w:rsid w:val="004370FA"/>
    <w:rsid w:val="004377D0"/>
    <w:rsid w:val="00437CFA"/>
    <w:rsid w:val="00440574"/>
    <w:rsid w:val="00441867"/>
    <w:rsid w:val="00442B3B"/>
    <w:rsid w:val="00443005"/>
    <w:rsid w:val="0044334F"/>
    <w:rsid w:val="00443FAE"/>
    <w:rsid w:val="00444472"/>
    <w:rsid w:val="00444A9D"/>
    <w:rsid w:val="00446A56"/>
    <w:rsid w:val="0045011B"/>
    <w:rsid w:val="00451550"/>
    <w:rsid w:val="004517D2"/>
    <w:rsid w:val="00452C9C"/>
    <w:rsid w:val="00453337"/>
    <w:rsid w:val="004533C7"/>
    <w:rsid w:val="00454C39"/>
    <w:rsid w:val="00454D06"/>
    <w:rsid w:val="00455619"/>
    <w:rsid w:val="004563D4"/>
    <w:rsid w:val="00456D84"/>
    <w:rsid w:val="00457FCE"/>
    <w:rsid w:val="004601A1"/>
    <w:rsid w:val="00460493"/>
    <w:rsid w:val="00460B4C"/>
    <w:rsid w:val="00460BD5"/>
    <w:rsid w:val="00462815"/>
    <w:rsid w:val="0046355E"/>
    <w:rsid w:val="00464412"/>
    <w:rsid w:val="00464BB4"/>
    <w:rsid w:val="00464EA9"/>
    <w:rsid w:val="004658CF"/>
    <w:rsid w:val="00466739"/>
    <w:rsid w:val="00466919"/>
    <w:rsid w:val="004670F9"/>
    <w:rsid w:val="004679BA"/>
    <w:rsid w:val="00470466"/>
    <w:rsid w:val="0047060F"/>
    <w:rsid w:val="00470742"/>
    <w:rsid w:val="00470854"/>
    <w:rsid w:val="00471E15"/>
    <w:rsid w:val="004728C2"/>
    <w:rsid w:val="00472E70"/>
    <w:rsid w:val="00473F7B"/>
    <w:rsid w:val="004747F8"/>
    <w:rsid w:val="00474B97"/>
    <w:rsid w:val="00474E19"/>
    <w:rsid w:val="004758CE"/>
    <w:rsid w:val="00475A54"/>
    <w:rsid w:val="00476B4C"/>
    <w:rsid w:val="00476FBC"/>
    <w:rsid w:val="00477321"/>
    <w:rsid w:val="004774A6"/>
    <w:rsid w:val="00477963"/>
    <w:rsid w:val="004809BB"/>
    <w:rsid w:val="00481858"/>
    <w:rsid w:val="004824CA"/>
    <w:rsid w:val="00482E50"/>
    <w:rsid w:val="00483291"/>
    <w:rsid w:val="004842C5"/>
    <w:rsid w:val="00484518"/>
    <w:rsid w:val="00484587"/>
    <w:rsid w:val="00484908"/>
    <w:rsid w:val="00484B8B"/>
    <w:rsid w:val="00484CEE"/>
    <w:rsid w:val="00484D9E"/>
    <w:rsid w:val="004851E5"/>
    <w:rsid w:val="00485D95"/>
    <w:rsid w:val="004866F5"/>
    <w:rsid w:val="0048702E"/>
    <w:rsid w:val="00487B7F"/>
    <w:rsid w:val="0049129A"/>
    <w:rsid w:val="00492BB7"/>
    <w:rsid w:val="00492C34"/>
    <w:rsid w:val="004945C6"/>
    <w:rsid w:val="00494B03"/>
    <w:rsid w:val="00495883"/>
    <w:rsid w:val="00495CEA"/>
    <w:rsid w:val="00496A0B"/>
    <w:rsid w:val="0049772D"/>
    <w:rsid w:val="00497927"/>
    <w:rsid w:val="00497B09"/>
    <w:rsid w:val="00497E72"/>
    <w:rsid w:val="004A01D1"/>
    <w:rsid w:val="004A06CC"/>
    <w:rsid w:val="004A0F2C"/>
    <w:rsid w:val="004A1186"/>
    <w:rsid w:val="004A1981"/>
    <w:rsid w:val="004A2511"/>
    <w:rsid w:val="004A254D"/>
    <w:rsid w:val="004A2A76"/>
    <w:rsid w:val="004A398C"/>
    <w:rsid w:val="004A48B2"/>
    <w:rsid w:val="004A50A3"/>
    <w:rsid w:val="004A519F"/>
    <w:rsid w:val="004A51AB"/>
    <w:rsid w:val="004A5958"/>
    <w:rsid w:val="004A5D6B"/>
    <w:rsid w:val="004A6D79"/>
    <w:rsid w:val="004A72E9"/>
    <w:rsid w:val="004A73BA"/>
    <w:rsid w:val="004B0317"/>
    <w:rsid w:val="004B0FF6"/>
    <w:rsid w:val="004B1389"/>
    <w:rsid w:val="004B16DD"/>
    <w:rsid w:val="004B2892"/>
    <w:rsid w:val="004B4AA5"/>
    <w:rsid w:val="004B4E72"/>
    <w:rsid w:val="004B5601"/>
    <w:rsid w:val="004B5B1B"/>
    <w:rsid w:val="004B691D"/>
    <w:rsid w:val="004B6F05"/>
    <w:rsid w:val="004B6F64"/>
    <w:rsid w:val="004B7233"/>
    <w:rsid w:val="004B7748"/>
    <w:rsid w:val="004B7D7C"/>
    <w:rsid w:val="004C022E"/>
    <w:rsid w:val="004C0487"/>
    <w:rsid w:val="004C0BF0"/>
    <w:rsid w:val="004C0CE9"/>
    <w:rsid w:val="004C1F78"/>
    <w:rsid w:val="004C21A0"/>
    <w:rsid w:val="004C2EDA"/>
    <w:rsid w:val="004C3158"/>
    <w:rsid w:val="004C44BB"/>
    <w:rsid w:val="004C44C2"/>
    <w:rsid w:val="004C469A"/>
    <w:rsid w:val="004C4F6E"/>
    <w:rsid w:val="004C5796"/>
    <w:rsid w:val="004C6615"/>
    <w:rsid w:val="004C6AF6"/>
    <w:rsid w:val="004C6B22"/>
    <w:rsid w:val="004C700D"/>
    <w:rsid w:val="004C72A8"/>
    <w:rsid w:val="004C791D"/>
    <w:rsid w:val="004C7AF3"/>
    <w:rsid w:val="004D1243"/>
    <w:rsid w:val="004D1374"/>
    <w:rsid w:val="004D1380"/>
    <w:rsid w:val="004D139F"/>
    <w:rsid w:val="004D1D47"/>
    <w:rsid w:val="004D23D6"/>
    <w:rsid w:val="004D3103"/>
    <w:rsid w:val="004D4A65"/>
    <w:rsid w:val="004D4A90"/>
    <w:rsid w:val="004D563A"/>
    <w:rsid w:val="004D5760"/>
    <w:rsid w:val="004D583B"/>
    <w:rsid w:val="004D7115"/>
    <w:rsid w:val="004D7242"/>
    <w:rsid w:val="004E044D"/>
    <w:rsid w:val="004E1735"/>
    <w:rsid w:val="004E254B"/>
    <w:rsid w:val="004E36A6"/>
    <w:rsid w:val="004E4818"/>
    <w:rsid w:val="004E56EC"/>
    <w:rsid w:val="004E5834"/>
    <w:rsid w:val="004E5E4F"/>
    <w:rsid w:val="004E6559"/>
    <w:rsid w:val="004E6EFA"/>
    <w:rsid w:val="004E7043"/>
    <w:rsid w:val="004E763B"/>
    <w:rsid w:val="004E7818"/>
    <w:rsid w:val="004F095B"/>
    <w:rsid w:val="004F162D"/>
    <w:rsid w:val="004F16DE"/>
    <w:rsid w:val="004F2292"/>
    <w:rsid w:val="004F24B9"/>
    <w:rsid w:val="004F24CF"/>
    <w:rsid w:val="004F27B3"/>
    <w:rsid w:val="004F3C47"/>
    <w:rsid w:val="004F4127"/>
    <w:rsid w:val="004F425C"/>
    <w:rsid w:val="004F44FA"/>
    <w:rsid w:val="004F4F44"/>
    <w:rsid w:val="004F55EA"/>
    <w:rsid w:val="004F5C79"/>
    <w:rsid w:val="004F6A0B"/>
    <w:rsid w:val="00500313"/>
    <w:rsid w:val="00500A04"/>
    <w:rsid w:val="005011DD"/>
    <w:rsid w:val="00501295"/>
    <w:rsid w:val="005021F8"/>
    <w:rsid w:val="005025BB"/>
    <w:rsid w:val="005027A1"/>
    <w:rsid w:val="00503060"/>
    <w:rsid w:val="005035CF"/>
    <w:rsid w:val="00503617"/>
    <w:rsid w:val="00503F4F"/>
    <w:rsid w:val="00505524"/>
    <w:rsid w:val="00505AA4"/>
    <w:rsid w:val="0050691A"/>
    <w:rsid w:val="00507318"/>
    <w:rsid w:val="00507AB8"/>
    <w:rsid w:val="005103E8"/>
    <w:rsid w:val="005105F2"/>
    <w:rsid w:val="00511694"/>
    <w:rsid w:val="00512D42"/>
    <w:rsid w:val="00513274"/>
    <w:rsid w:val="005138B6"/>
    <w:rsid w:val="00513A32"/>
    <w:rsid w:val="00513B8F"/>
    <w:rsid w:val="0051477B"/>
    <w:rsid w:val="005152E3"/>
    <w:rsid w:val="00515AE7"/>
    <w:rsid w:val="00515C38"/>
    <w:rsid w:val="00515E6A"/>
    <w:rsid w:val="005168F4"/>
    <w:rsid w:val="005172B6"/>
    <w:rsid w:val="00517C8B"/>
    <w:rsid w:val="00517CE2"/>
    <w:rsid w:val="00520E19"/>
    <w:rsid w:val="00521188"/>
    <w:rsid w:val="00521B2A"/>
    <w:rsid w:val="00521C1A"/>
    <w:rsid w:val="00521D1F"/>
    <w:rsid w:val="00521FCA"/>
    <w:rsid w:val="005222FC"/>
    <w:rsid w:val="005228DD"/>
    <w:rsid w:val="00523A81"/>
    <w:rsid w:val="00523AD1"/>
    <w:rsid w:val="00524FC0"/>
    <w:rsid w:val="00525A98"/>
    <w:rsid w:val="00525D11"/>
    <w:rsid w:val="005272BD"/>
    <w:rsid w:val="00527704"/>
    <w:rsid w:val="0052796C"/>
    <w:rsid w:val="005279A0"/>
    <w:rsid w:val="00530A00"/>
    <w:rsid w:val="00530C21"/>
    <w:rsid w:val="00530C9D"/>
    <w:rsid w:val="00532F78"/>
    <w:rsid w:val="00532FF6"/>
    <w:rsid w:val="00533F23"/>
    <w:rsid w:val="00535544"/>
    <w:rsid w:val="0053577C"/>
    <w:rsid w:val="00536BB8"/>
    <w:rsid w:val="00536EB5"/>
    <w:rsid w:val="0053715B"/>
    <w:rsid w:val="0053720B"/>
    <w:rsid w:val="0054003A"/>
    <w:rsid w:val="00540747"/>
    <w:rsid w:val="00541227"/>
    <w:rsid w:val="00541634"/>
    <w:rsid w:val="00541A61"/>
    <w:rsid w:val="00541C43"/>
    <w:rsid w:val="005422EB"/>
    <w:rsid w:val="005429F0"/>
    <w:rsid w:val="00542DF6"/>
    <w:rsid w:val="00543B30"/>
    <w:rsid w:val="00543F0B"/>
    <w:rsid w:val="00544F6E"/>
    <w:rsid w:val="005452DF"/>
    <w:rsid w:val="00545695"/>
    <w:rsid w:val="00545A87"/>
    <w:rsid w:val="00545D6C"/>
    <w:rsid w:val="00546D1F"/>
    <w:rsid w:val="00550653"/>
    <w:rsid w:val="00550907"/>
    <w:rsid w:val="00550B2D"/>
    <w:rsid w:val="00551446"/>
    <w:rsid w:val="0055174F"/>
    <w:rsid w:val="00551B02"/>
    <w:rsid w:val="00551CCB"/>
    <w:rsid w:val="00552133"/>
    <w:rsid w:val="00552363"/>
    <w:rsid w:val="00552522"/>
    <w:rsid w:val="00552E9D"/>
    <w:rsid w:val="00553614"/>
    <w:rsid w:val="005542C2"/>
    <w:rsid w:val="00554930"/>
    <w:rsid w:val="00554E53"/>
    <w:rsid w:val="0055546D"/>
    <w:rsid w:val="00555A17"/>
    <w:rsid w:val="00555E05"/>
    <w:rsid w:val="005567CD"/>
    <w:rsid w:val="00560077"/>
    <w:rsid w:val="0056125C"/>
    <w:rsid w:val="00561517"/>
    <w:rsid w:val="00561609"/>
    <w:rsid w:val="0056252F"/>
    <w:rsid w:val="00562778"/>
    <w:rsid w:val="00562D15"/>
    <w:rsid w:val="00562F17"/>
    <w:rsid w:val="005634BD"/>
    <w:rsid w:val="0056425C"/>
    <w:rsid w:val="00564A01"/>
    <w:rsid w:val="005656CF"/>
    <w:rsid w:val="00565985"/>
    <w:rsid w:val="00565F68"/>
    <w:rsid w:val="0056610A"/>
    <w:rsid w:val="005662CA"/>
    <w:rsid w:val="00567010"/>
    <w:rsid w:val="00570243"/>
    <w:rsid w:val="0057063D"/>
    <w:rsid w:val="005710EB"/>
    <w:rsid w:val="005712C9"/>
    <w:rsid w:val="00571CE6"/>
    <w:rsid w:val="005721F0"/>
    <w:rsid w:val="0057410B"/>
    <w:rsid w:val="0057413D"/>
    <w:rsid w:val="00574337"/>
    <w:rsid w:val="00574BBE"/>
    <w:rsid w:val="00575289"/>
    <w:rsid w:val="00576B38"/>
    <w:rsid w:val="005775FC"/>
    <w:rsid w:val="005777D2"/>
    <w:rsid w:val="00580AC3"/>
    <w:rsid w:val="00580C77"/>
    <w:rsid w:val="0058124C"/>
    <w:rsid w:val="0058198A"/>
    <w:rsid w:val="00582417"/>
    <w:rsid w:val="00582740"/>
    <w:rsid w:val="00582E86"/>
    <w:rsid w:val="005831DF"/>
    <w:rsid w:val="00583718"/>
    <w:rsid w:val="00583E22"/>
    <w:rsid w:val="00583E55"/>
    <w:rsid w:val="00583E5C"/>
    <w:rsid w:val="00585DFE"/>
    <w:rsid w:val="0058695D"/>
    <w:rsid w:val="0058714D"/>
    <w:rsid w:val="00587169"/>
    <w:rsid w:val="0059022C"/>
    <w:rsid w:val="0059149D"/>
    <w:rsid w:val="00591AEC"/>
    <w:rsid w:val="00592109"/>
    <w:rsid w:val="00592B33"/>
    <w:rsid w:val="00592E73"/>
    <w:rsid w:val="00592F0F"/>
    <w:rsid w:val="0059363F"/>
    <w:rsid w:val="005936F2"/>
    <w:rsid w:val="00594455"/>
    <w:rsid w:val="005951EB"/>
    <w:rsid w:val="00596631"/>
    <w:rsid w:val="005972C4"/>
    <w:rsid w:val="005A1321"/>
    <w:rsid w:val="005A1768"/>
    <w:rsid w:val="005A1840"/>
    <w:rsid w:val="005A191B"/>
    <w:rsid w:val="005A2AEB"/>
    <w:rsid w:val="005A37E6"/>
    <w:rsid w:val="005A3B0B"/>
    <w:rsid w:val="005A3E1C"/>
    <w:rsid w:val="005A3E3C"/>
    <w:rsid w:val="005A451A"/>
    <w:rsid w:val="005A7A8F"/>
    <w:rsid w:val="005A7DDC"/>
    <w:rsid w:val="005B0705"/>
    <w:rsid w:val="005B122F"/>
    <w:rsid w:val="005B1817"/>
    <w:rsid w:val="005B1B92"/>
    <w:rsid w:val="005B2EC8"/>
    <w:rsid w:val="005B3665"/>
    <w:rsid w:val="005B423A"/>
    <w:rsid w:val="005B45D8"/>
    <w:rsid w:val="005B5222"/>
    <w:rsid w:val="005B62FB"/>
    <w:rsid w:val="005B7056"/>
    <w:rsid w:val="005B7466"/>
    <w:rsid w:val="005B76A0"/>
    <w:rsid w:val="005B77C7"/>
    <w:rsid w:val="005B7AEF"/>
    <w:rsid w:val="005B7DAF"/>
    <w:rsid w:val="005C08FA"/>
    <w:rsid w:val="005C1668"/>
    <w:rsid w:val="005C3881"/>
    <w:rsid w:val="005C4162"/>
    <w:rsid w:val="005C60F8"/>
    <w:rsid w:val="005C6583"/>
    <w:rsid w:val="005C7763"/>
    <w:rsid w:val="005D045E"/>
    <w:rsid w:val="005D0BCA"/>
    <w:rsid w:val="005D1F4D"/>
    <w:rsid w:val="005D2141"/>
    <w:rsid w:val="005D2BB5"/>
    <w:rsid w:val="005D301D"/>
    <w:rsid w:val="005D4FE9"/>
    <w:rsid w:val="005D5472"/>
    <w:rsid w:val="005D6219"/>
    <w:rsid w:val="005D6C63"/>
    <w:rsid w:val="005D714A"/>
    <w:rsid w:val="005D73AE"/>
    <w:rsid w:val="005D7D74"/>
    <w:rsid w:val="005E0D9B"/>
    <w:rsid w:val="005E133D"/>
    <w:rsid w:val="005E1679"/>
    <w:rsid w:val="005E1C78"/>
    <w:rsid w:val="005E23F6"/>
    <w:rsid w:val="005E2A95"/>
    <w:rsid w:val="005E2DD8"/>
    <w:rsid w:val="005E2FD5"/>
    <w:rsid w:val="005E3417"/>
    <w:rsid w:val="005E3835"/>
    <w:rsid w:val="005E3FB4"/>
    <w:rsid w:val="005E4737"/>
    <w:rsid w:val="005E55FA"/>
    <w:rsid w:val="005E59CE"/>
    <w:rsid w:val="005E5BC4"/>
    <w:rsid w:val="005E5C4F"/>
    <w:rsid w:val="005E62A5"/>
    <w:rsid w:val="005E64C1"/>
    <w:rsid w:val="005E74B7"/>
    <w:rsid w:val="005E7959"/>
    <w:rsid w:val="005F1007"/>
    <w:rsid w:val="005F1644"/>
    <w:rsid w:val="005F22F7"/>
    <w:rsid w:val="005F2318"/>
    <w:rsid w:val="005F320D"/>
    <w:rsid w:val="005F5299"/>
    <w:rsid w:val="005F53C0"/>
    <w:rsid w:val="005F5881"/>
    <w:rsid w:val="005F5BC0"/>
    <w:rsid w:val="005F5F2F"/>
    <w:rsid w:val="005F5FF5"/>
    <w:rsid w:val="005F61E8"/>
    <w:rsid w:val="005F639F"/>
    <w:rsid w:val="005F748C"/>
    <w:rsid w:val="005F7CBA"/>
    <w:rsid w:val="00600A27"/>
    <w:rsid w:val="00600CB5"/>
    <w:rsid w:val="00601D2B"/>
    <w:rsid w:val="006024A0"/>
    <w:rsid w:val="00602E34"/>
    <w:rsid w:val="0060352D"/>
    <w:rsid w:val="006041B5"/>
    <w:rsid w:val="00604C36"/>
    <w:rsid w:val="006053DB"/>
    <w:rsid w:val="00605AC8"/>
    <w:rsid w:val="00606B4F"/>
    <w:rsid w:val="00606C37"/>
    <w:rsid w:val="00607A05"/>
    <w:rsid w:val="00610013"/>
    <w:rsid w:val="0061086C"/>
    <w:rsid w:val="00610932"/>
    <w:rsid w:val="00610F2E"/>
    <w:rsid w:val="00610F62"/>
    <w:rsid w:val="006110CA"/>
    <w:rsid w:val="00611FE0"/>
    <w:rsid w:val="006120F5"/>
    <w:rsid w:val="006125AC"/>
    <w:rsid w:val="00612C87"/>
    <w:rsid w:val="00613235"/>
    <w:rsid w:val="00613A2C"/>
    <w:rsid w:val="00613F0A"/>
    <w:rsid w:val="006145D7"/>
    <w:rsid w:val="006148EF"/>
    <w:rsid w:val="00614A27"/>
    <w:rsid w:val="00614CB4"/>
    <w:rsid w:val="006154B3"/>
    <w:rsid w:val="0061579B"/>
    <w:rsid w:val="00615C17"/>
    <w:rsid w:val="00616612"/>
    <w:rsid w:val="00616EF9"/>
    <w:rsid w:val="00617084"/>
    <w:rsid w:val="0062049F"/>
    <w:rsid w:val="006208AB"/>
    <w:rsid w:val="00620C30"/>
    <w:rsid w:val="00622129"/>
    <w:rsid w:val="0062335D"/>
    <w:rsid w:val="00623982"/>
    <w:rsid w:val="006248B6"/>
    <w:rsid w:val="00624FC5"/>
    <w:rsid w:val="006252FF"/>
    <w:rsid w:val="00625B7D"/>
    <w:rsid w:val="00626250"/>
    <w:rsid w:val="006264C0"/>
    <w:rsid w:val="00627008"/>
    <w:rsid w:val="0063001C"/>
    <w:rsid w:val="00630A4D"/>
    <w:rsid w:val="00631A81"/>
    <w:rsid w:val="00632844"/>
    <w:rsid w:val="00632B6E"/>
    <w:rsid w:val="00633D35"/>
    <w:rsid w:val="00633E1E"/>
    <w:rsid w:val="006349D6"/>
    <w:rsid w:val="00634BF1"/>
    <w:rsid w:val="0063510E"/>
    <w:rsid w:val="0063541A"/>
    <w:rsid w:val="00635906"/>
    <w:rsid w:val="006373AC"/>
    <w:rsid w:val="00640BC4"/>
    <w:rsid w:val="00640E5F"/>
    <w:rsid w:val="0064114F"/>
    <w:rsid w:val="0064274F"/>
    <w:rsid w:val="00642A49"/>
    <w:rsid w:val="00642E70"/>
    <w:rsid w:val="00643BA7"/>
    <w:rsid w:val="0064435E"/>
    <w:rsid w:val="00644794"/>
    <w:rsid w:val="00644BE8"/>
    <w:rsid w:val="006450F8"/>
    <w:rsid w:val="00646080"/>
    <w:rsid w:val="00646575"/>
    <w:rsid w:val="00646855"/>
    <w:rsid w:val="00646D7D"/>
    <w:rsid w:val="00647253"/>
    <w:rsid w:val="00647BC5"/>
    <w:rsid w:val="00647CDE"/>
    <w:rsid w:val="0065157D"/>
    <w:rsid w:val="0065176B"/>
    <w:rsid w:val="006527F2"/>
    <w:rsid w:val="006531A8"/>
    <w:rsid w:val="006539E9"/>
    <w:rsid w:val="00653D6F"/>
    <w:rsid w:val="00654A80"/>
    <w:rsid w:val="00654AB5"/>
    <w:rsid w:val="00654DED"/>
    <w:rsid w:val="00655026"/>
    <w:rsid w:val="006554C1"/>
    <w:rsid w:val="00655AFC"/>
    <w:rsid w:val="00656182"/>
    <w:rsid w:val="00657F0F"/>
    <w:rsid w:val="00660670"/>
    <w:rsid w:val="00660AE5"/>
    <w:rsid w:val="00660EA5"/>
    <w:rsid w:val="00661F42"/>
    <w:rsid w:val="0066221A"/>
    <w:rsid w:val="00662281"/>
    <w:rsid w:val="006632F8"/>
    <w:rsid w:val="006634E0"/>
    <w:rsid w:val="0066397F"/>
    <w:rsid w:val="00664144"/>
    <w:rsid w:val="0066414D"/>
    <w:rsid w:val="006646C0"/>
    <w:rsid w:val="006647B3"/>
    <w:rsid w:val="0066617B"/>
    <w:rsid w:val="00666C8C"/>
    <w:rsid w:val="0066710B"/>
    <w:rsid w:val="006675EC"/>
    <w:rsid w:val="0066781E"/>
    <w:rsid w:val="00667AB4"/>
    <w:rsid w:val="00670AB0"/>
    <w:rsid w:val="00670B89"/>
    <w:rsid w:val="00670CA0"/>
    <w:rsid w:val="006729D8"/>
    <w:rsid w:val="0067315F"/>
    <w:rsid w:val="00673AAC"/>
    <w:rsid w:val="006743F8"/>
    <w:rsid w:val="006747DC"/>
    <w:rsid w:val="00674AD7"/>
    <w:rsid w:val="006755F5"/>
    <w:rsid w:val="00676342"/>
    <w:rsid w:val="006766C8"/>
    <w:rsid w:val="00676982"/>
    <w:rsid w:val="00677931"/>
    <w:rsid w:val="00677EB8"/>
    <w:rsid w:val="00680B1A"/>
    <w:rsid w:val="006827DF"/>
    <w:rsid w:val="00683AC5"/>
    <w:rsid w:val="00683FD6"/>
    <w:rsid w:val="00684675"/>
    <w:rsid w:val="00685276"/>
    <w:rsid w:val="006854FC"/>
    <w:rsid w:val="006856A8"/>
    <w:rsid w:val="00685BBA"/>
    <w:rsid w:val="00685C2E"/>
    <w:rsid w:val="0068638F"/>
    <w:rsid w:val="00687580"/>
    <w:rsid w:val="00687798"/>
    <w:rsid w:val="00687874"/>
    <w:rsid w:val="00687E77"/>
    <w:rsid w:val="0069059A"/>
    <w:rsid w:val="006908F5"/>
    <w:rsid w:val="00690FAA"/>
    <w:rsid w:val="00691FDD"/>
    <w:rsid w:val="006933E8"/>
    <w:rsid w:val="006934BB"/>
    <w:rsid w:val="00693734"/>
    <w:rsid w:val="006957EA"/>
    <w:rsid w:val="00695CCB"/>
    <w:rsid w:val="00696099"/>
    <w:rsid w:val="006961E7"/>
    <w:rsid w:val="00697626"/>
    <w:rsid w:val="006A020C"/>
    <w:rsid w:val="006A0282"/>
    <w:rsid w:val="006A0B7F"/>
    <w:rsid w:val="006A0CBF"/>
    <w:rsid w:val="006A0DB1"/>
    <w:rsid w:val="006A0F22"/>
    <w:rsid w:val="006A11B7"/>
    <w:rsid w:val="006A1C38"/>
    <w:rsid w:val="006A1D5E"/>
    <w:rsid w:val="006A3784"/>
    <w:rsid w:val="006A429B"/>
    <w:rsid w:val="006A4520"/>
    <w:rsid w:val="006A4DBC"/>
    <w:rsid w:val="006A5C83"/>
    <w:rsid w:val="006A5CF4"/>
    <w:rsid w:val="006A5EE2"/>
    <w:rsid w:val="006A6934"/>
    <w:rsid w:val="006A698C"/>
    <w:rsid w:val="006A74F0"/>
    <w:rsid w:val="006A7835"/>
    <w:rsid w:val="006A7DA0"/>
    <w:rsid w:val="006B04D0"/>
    <w:rsid w:val="006B0DD4"/>
    <w:rsid w:val="006B0FC7"/>
    <w:rsid w:val="006B2D60"/>
    <w:rsid w:val="006B3BBE"/>
    <w:rsid w:val="006B608D"/>
    <w:rsid w:val="006B6845"/>
    <w:rsid w:val="006B73DC"/>
    <w:rsid w:val="006B7A67"/>
    <w:rsid w:val="006B7FA1"/>
    <w:rsid w:val="006C14D6"/>
    <w:rsid w:val="006C322F"/>
    <w:rsid w:val="006C38C3"/>
    <w:rsid w:val="006C49E4"/>
    <w:rsid w:val="006C51E4"/>
    <w:rsid w:val="006C53D5"/>
    <w:rsid w:val="006C54DF"/>
    <w:rsid w:val="006C6679"/>
    <w:rsid w:val="006C6B77"/>
    <w:rsid w:val="006C7064"/>
    <w:rsid w:val="006C76FD"/>
    <w:rsid w:val="006C7A94"/>
    <w:rsid w:val="006D0B98"/>
    <w:rsid w:val="006D16ED"/>
    <w:rsid w:val="006D1966"/>
    <w:rsid w:val="006D2C90"/>
    <w:rsid w:val="006D332D"/>
    <w:rsid w:val="006D3488"/>
    <w:rsid w:val="006D38A3"/>
    <w:rsid w:val="006D3E0B"/>
    <w:rsid w:val="006D4351"/>
    <w:rsid w:val="006D4550"/>
    <w:rsid w:val="006D45C1"/>
    <w:rsid w:val="006D4ADA"/>
    <w:rsid w:val="006D4FC3"/>
    <w:rsid w:val="006D5B00"/>
    <w:rsid w:val="006D5BEC"/>
    <w:rsid w:val="006D624F"/>
    <w:rsid w:val="006D65F0"/>
    <w:rsid w:val="006D78EA"/>
    <w:rsid w:val="006E057B"/>
    <w:rsid w:val="006E0826"/>
    <w:rsid w:val="006E0861"/>
    <w:rsid w:val="006E17BC"/>
    <w:rsid w:val="006E1DA1"/>
    <w:rsid w:val="006E29AF"/>
    <w:rsid w:val="006E3325"/>
    <w:rsid w:val="006E34B9"/>
    <w:rsid w:val="006E362A"/>
    <w:rsid w:val="006E38F6"/>
    <w:rsid w:val="006E3F12"/>
    <w:rsid w:val="006E4024"/>
    <w:rsid w:val="006E4965"/>
    <w:rsid w:val="006E4F27"/>
    <w:rsid w:val="006E561B"/>
    <w:rsid w:val="006E6675"/>
    <w:rsid w:val="006E667C"/>
    <w:rsid w:val="006E6A99"/>
    <w:rsid w:val="006E6B2F"/>
    <w:rsid w:val="006E6BB3"/>
    <w:rsid w:val="006E7B9A"/>
    <w:rsid w:val="006F04AA"/>
    <w:rsid w:val="006F06B5"/>
    <w:rsid w:val="006F0A41"/>
    <w:rsid w:val="006F0B10"/>
    <w:rsid w:val="006F0DB5"/>
    <w:rsid w:val="006F12DF"/>
    <w:rsid w:val="006F1A4F"/>
    <w:rsid w:val="006F1A53"/>
    <w:rsid w:val="006F23F6"/>
    <w:rsid w:val="006F272F"/>
    <w:rsid w:val="006F3176"/>
    <w:rsid w:val="006F3C4A"/>
    <w:rsid w:val="006F4486"/>
    <w:rsid w:val="006F4BD6"/>
    <w:rsid w:val="006F4EE7"/>
    <w:rsid w:val="006F5578"/>
    <w:rsid w:val="006F5F2A"/>
    <w:rsid w:val="006F6F90"/>
    <w:rsid w:val="00700F9A"/>
    <w:rsid w:val="007018BC"/>
    <w:rsid w:val="007023F6"/>
    <w:rsid w:val="0070283D"/>
    <w:rsid w:val="007041D2"/>
    <w:rsid w:val="0070484B"/>
    <w:rsid w:val="00704938"/>
    <w:rsid w:val="00704BD3"/>
    <w:rsid w:val="0070500D"/>
    <w:rsid w:val="007057F3"/>
    <w:rsid w:val="00705A95"/>
    <w:rsid w:val="00705D20"/>
    <w:rsid w:val="007071BC"/>
    <w:rsid w:val="00707318"/>
    <w:rsid w:val="007074EC"/>
    <w:rsid w:val="00707C13"/>
    <w:rsid w:val="00707FF5"/>
    <w:rsid w:val="007102D2"/>
    <w:rsid w:val="00711FC1"/>
    <w:rsid w:val="00713570"/>
    <w:rsid w:val="0071366F"/>
    <w:rsid w:val="0071387B"/>
    <w:rsid w:val="00714936"/>
    <w:rsid w:val="00714ADF"/>
    <w:rsid w:val="00714C45"/>
    <w:rsid w:val="00714FD9"/>
    <w:rsid w:val="00715255"/>
    <w:rsid w:val="00715AFF"/>
    <w:rsid w:val="00717BB4"/>
    <w:rsid w:val="00720AD2"/>
    <w:rsid w:val="0072108D"/>
    <w:rsid w:val="00721332"/>
    <w:rsid w:val="00721661"/>
    <w:rsid w:val="00721D43"/>
    <w:rsid w:val="00722652"/>
    <w:rsid w:val="007228FC"/>
    <w:rsid w:val="00722D31"/>
    <w:rsid w:val="0072322F"/>
    <w:rsid w:val="0072338A"/>
    <w:rsid w:val="007234CB"/>
    <w:rsid w:val="0072363F"/>
    <w:rsid w:val="00723666"/>
    <w:rsid w:val="007241E0"/>
    <w:rsid w:val="0072424B"/>
    <w:rsid w:val="007245A6"/>
    <w:rsid w:val="00724C69"/>
    <w:rsid w:val="007250CA"/>
    <w:rsid w:val="00725AC7"/>
    <w:rsid w:val="0072681A"/>
    <w:rsid w:val="00727580"/>
    <w:rsid w:val="00727B32"/>
    <w:rsid w:val="0073130D"/>
    <w:rsid w:val="00731373"/>
    <w:rsid w:val="00731D85"/>
    <w:rsid w:val="00732751"/>
    <w:rsid w:val="007339AF"/>
    <w:rsid w:val="00733D12"/>
    <w:rsid w:val="00733EA4"/>
    <w:rsid w:val="00733FB0"/>
    <w:rsid w:val="00734EDD"/>
    <w:rsid w:val="00735874"/>
    <w:rsid w:val="007358A5"/>
    <w:rsid w:val="007361B8"/>
    <w:rsid w:val="0073651E"/>
    <w:rsid w:val="0073698D"/>
    <w:rsid w:val="00737A52"/>
    <w:rsid w:val="00737C2D"/>
    <w:rsid w:val="00737C76"/>
    <w:rsid w:val="007404C3"/>
    <w:rsid w:val="00741910"/>
    <w:rsid w:val="00741BDB"/>
    <w:rsid w:val="00742877"/>
    <w:rsid w:val="00742A74"/>
    <w:rsid w:val="00742AC2"/>
    <w:rsid w:val="00743F04"/>
    <w:rsid w:val="00743F2E"/>
    <w:rsid w:val="0074401D"/>
    <w:rsid w:val="00745ED6"/>
    <w:rsid w:val="007464AD"/>
    <w:rsid w:val="00746BE3"/>
    <w:rsid w:val="0074773D"/>
    <w:rsid w:val="00747F8F"/>
    <w:rsid w:val="007518C9"/>
    <w:rsid w:val="00751FAA"/>
    <w:rsid w:val="00752D69"/>
    <w:rsid w:val="00752F02"/>
    <w:rsid w:val="00753150"/>
    <w:rsid w:val="00753239"/>
    <w:rsid w:val="00754A16"/>
    <w:rsid w:val="007554B2"/>
    <w:rsid w:val="00755EC1"/>
    <w:rsid w:val="007564F3"/>
    <w:rsid w:val="0076050D"/>
    <w:rsid w:val="00761A5B"/>
    <w:rsid w:val="00762115"/>
    <w:rsid w:val="007628F6"/>
    <w:rsid w:val="00762D80"/>
    <w:rsid w:val="00762DA9"/>
    <w:rsid w:val="00763675"/>
    <w:rsid w:val="00763895"/>
    <w:rsid w:val="00764753"/>
    <w:rsid w:val="0076491B"/>
    <w:rsid w:val="00764BA8"/>
    <w:rsid w:val="00765757"/>
    <w:rsid w:val="00765C74"/>
    <w:rsid w:val="00765DB2"/>
    <w:rsid w:val="00766D5E"/>
    <w:rsid w:val="007711CE"/>
    <w:rsid w:val="00771619"/>
    <w:rsid w:val="007730DC"/>
    <w:rsid w:val="0077316D"/>
    <w:rsid w:val="00773D78"/>
    <w:rsid w:val="007747E4"/>
    <w:rsid w:val="007747ED"/>
    <w:rsid w:val="00775125"/>
    <w:rsid w:val="00775286"/>
    <w:rsid w:val="00775362"/>
    <w:rsid w:val="00775861"/>
    <w:rsid w:val="0077588E"/>
    <w:rsid w:val="007765A1"/>
    <w:rsid w:val="00776656"/>
    <w:rsid w:val="0077712A"/>
    <w:rsid w:val="00777BA1"/>
    <w:rsid w:val="007801B9"/>
    <w:rsid w:val="00780230"/>
    <w:rsid w:val="007803CC"/>
    <w:rsid w:val="00780FC0"/>
    <w:rsid w:val="0078181E"/>
    <w:rsid w:val="00782CFC"/>
    <w:rsid w:val="00782E3F"/>
    <w:rsid w:val="00783292"/>
    <w:rsid w:val="00783838"/>
    <w:rsid w:val="00783955"/>
    <w:rsid w:val="00783ED9"/>
    <w:rsid w:val="00784AF3"/>
    <w:rsid w:val="00784C7B"/>
    <w:rsid w:val="00784D88"/>
    <w:rsid w:val="00785BA7"/>
    <w:rsid w:val="0078642C"/>
    <w:rsid w:val="0078662A"/>
    <w:rsid w:val="00787C7A"/>
    <w:rsid w:val="00790D65"/>
    <w:rsid w:val="007911B5"/>
    <w:rsid w:val="007919E9"/>
    <w:rsid w:val="00792BFC"/>
    <w:rsid w:val="00792C6D"/>
    <w:rsid w:val="00793393"/>
    <w:rsid w:val="007934AC"/>
    <w:rsid w:val="00795289"/>
    <w:rsid w:val="0079563A"/>
    <w:rsid w:val="00795CA0"/>
    <w:rsid w:val="00795F9D"/>
    <w:rsid w:val="00796AC4"/>
    <w:rsid w:val="00796D19"/>
    <w:rsid w:val="00797FA4"/>
    <w:rsid w:val="007A04B2"/>
    <w:rsid w:val="007A09DD"/>
    <w:rsid w:val="007A0DF5"/>
    <w:rsid w:val="007A1174"/>
    <w:rsid w:val="007A12A4"/>
    <w:rsid w:val="007A1A78"/>
    <w:rsid w:val="007A1EB8"/>
    <w:rsid w:val="007A20F8"/>
    <w:rsid w:val="007A2285"/>
    <w:rsid w:val="007A2F5F"/>
    <w:rsid w:val="007A333E"/>
    <w:rsid w:val="007A342A"/>
    <w:rsid w:val="007A4051"/>
    <w:rsid w:val="007A4C3F"/>
    <w:rsid w:val="007A51D4"/>
    <w:rsid w:val="007A6338"/>
    <w:rsid w:val="007A76B2"/>
    <w:rsid w:val="007A7CF6"/>
    <w:rsid w:val="007A7FE0"/>
    <w:rsid w:val="007B020E"/>
    <w:rsid w:val="007B0ADD"/>
    <w:rsid w:val="007B0E25"/>
    <w:rsid w:val="007B166D"/>
    <w:rsid w:val="007B1A15"/>
    <w:rsid w:val="007B2F8A"/>
    <w:rsid w:val="007B318A"/>
    <w:rsid w:val="007B36E4"/>
    <w:rsid w:val="007B37E9"/>
    <w:rsid w:val="007B3E52"/>
    <w:rsid w:val="007B4889"/>
    <w:rsid w:val="007B499C"/>
    <w:rsid w:val="007B5389"/>
    <w:rsid w:val="007B58A8"/>
    <w:rsid w:val="007B601B"/>
    <w:rsid w:val="007B7110"/>
    <w:rsid w:val="007B7449"/>
    <w:rsid w:val="007B7624"/>
    <w:rsid w:val="007B7CC7"/>
    <w:rsid w:val="007B7FDD"/>
    <w:rsid w:val="007C0247"/>
    <w:rsid w:val="007C1858"/>
    <w:rsid w:val="007C2028"/>
    <w:rsid w:val="007C3279"/>
    <w:rsid w:val="007C3431"/>
    <w:rsid w:val="007C5862"/>
    <w:rsid w:val="007C605F"/>
    <w:rsid w:val="007C68A4"/>
    <w:rsid w:val="007C6A78"/>
    <w:rsid w:val="007D006A"/>
    <w:rsid w:val="007D0641"/>
    <w:rsid w:val="007D0C67"/>
    <w:rsid w:val="007D13F2"/>
    <w:rsid w:val="007D226B"/>
    <w:rsid w:val="007D41B4"/>
    <w:rsid w:val="007D4837"/>
    <w:rsid w:val="007D4CE9"/>
    <w:rsid w:val="007D513F"/>
    <w:rsid w:val="007D58B3"/>
    <w:rsid w:val="007D5EC8"/>
    <w:rsid w:val="007D6495"/>
    <w:rsid w:val="007D676A"/>
    <w:rsid w:val="007D6F10"/>
    <w:rsid w:val="007D6FAE"/>
    <w:rsid w:val="007D74FA"/>
    <w:rsid w:val="007D7F66"/>
    <w:rsid w:val="007E0647"/>
    <w:rsid w:val="007E0E59"/>
    <w:rsid w:val="007E272E"/>
    <w:rsid w:val="007E2A8B"/>
    <w:rsid w:val="007E3233"/>
    <w:rsid w:val="007E36C9"/>
    <w:rsid w:val="007E3825"/>
    <w:rsid w:val="007E40F3"/>
    <w:rsid w:val="007E5122"/>
    <w:rsid w:val="007E5F5C"/>
    <w:rsid w:val="007E66F7"/>
    <w:rsid w:val="007E7CE8"/>
    <w:rsid w:val="007E7E1C"/>
    <w:rsid w:val="007F04F1"/>
    <w:rsid w:val="007F0D1F"/>
    <w:rsid w:val="007F0E3C"/>
    <w:rsid w:val="007F102D"/>
    <w:rsid w:val="007F261B"/>
    <w:rsid w:val="007F30BB"/>
    <w:rsid w:val="007F31E0"/>
    <w:rsid w:val="007F342E"/>
    <w:rsid w:val="007F43FC"/>
    <w:rsid w:val="007F674A"/>
    <w:rsid w:val="007F6E31"/>
    <w:rsid w:val="007F6E4C"/>
    <w:rsid w:val="00800482"/>
    <w:rsid w:val="008008B4"/>
    <w:rsid w:val="00800939"/>
    <w:rsid w:val="0080096B"/>
    <w:rsid w:val="00800BE6"/>
    <w:rsid w:val="00801F6D"/>
    <w:rsid w:val="00802F86"/>
    <w:rsid w:val="0080356A"/>
    <w:rsid w:val="008038CF"/>
    <w:rsid w:val="00804C9E"/>
    <w:rsid w:val="00805AFA"/>
    <w:rsid w:val="00807FF7"/>
    <w:rsid w:val="00810FC0"/>
    <w:rsid w:val="00811290"/>
    <w:rsid w:val="00812827"/>
    <w:rsid w:val="00812919"/>
    <w:rsid w:val="008139AF"/>
    <w:rsid w:val="00813E59"/>
    <w:rsid w:val="00815117"/>
    <w:rsid w:val="0081660E"/>
    <w:rsid w:val="00817055"/>
    <w:rsid w:val="008204CF"/>
    <w:rsid w:val="00820711"/>
    <w:rsid w:val="00820D4D"/>
    <w:rsid w:val="008217B4"/>
    <w:rsid w:val="0082190C"/>
    <w:rsid w:val="00821A57"/>
    <w:rsid w:val="00821F43"/>
    <w:rsid w:val="00822044"/>
    <w:rsid w:val="00822AFE"/>
    <w:rsid w:val="00822F5D"/>
    <w:rsid w:val="00824A52"/>
    <w:rsid w:val="008253C5"/>
    <w:rsid w:val="00825690"/>
    <w:rsid w:val="00825C5F"/>
    <w:rsid w:val="00826159"/>
    <w:rsid w:val="00826484"/>
    <w:rsid w:val="00826599"/>
    <w:rsid w:val="008307ED"/>
    <w:rsid w:val="00831C8C"/>
    <w:rsid w:val="00832E52"/>
    <w:rsid w:val="00832E8C"/>
    <w:rsid w:val="00832F98"/>
    <w:rsid w:val="0083362B"/>
    <w:rsid w:val="00833B6C"/>
    <w:rsid w:val="008353B1"/>
    <w:rsid w:val="008357E1"/>
    <w:rsid w:val="008360BB"/>
    <w:rsid w:val="00837256"/>
    <w:rsid w:val="008374CE"/>
    <w:rsid w:val="0083757D"/>
    <w:rsid w:val="0084091B"/>
    <w:rsid w:val="00840D54"/>
    <w:rsid w:val="00840DC6"/>
    <w:rsid w:val="00840EC3"/>
    <w:rsid w:val="008428B3"/>
    <w:rsid w:val="0084292E"/>
    <w:rsid w:val="00843177"/>
    <w:rsid w:val="008434BB"/>
    <w:rsid w:val="00843882"/>
    <w:rsid w:val="00843A41"/>
    <w:rsid w:val="00843D1B"/>
    <w:rsid w:val="0084506D"/>
    <w:rsid w:val="0084582B"/>
    <w:rsid w:val="008458CE"/>
    <w:rsid w:val="00845E9E"/>
    <w:rsid w:val="00845ECF"/>
    <w:rsid w:val="00846834"/>
    <w:rsid w:val="008473CA"/>
    <w:rsid w:val="00847723"/>
    <w:rsid w:val="0084772B"/>
    <w:rsid w:val="00850E42"/>
    <w:rsid w:val="00850EB5"/>
    <w:rsid w:val="00851048"/>
    <w:rsid w:val="008516B6"/>
    <w:rsid w:val="00851726"/>
    <w:rsid w:val="0085194C"/>
    <w:rsid w:val="00852449"/>
    <w:rsid w:val="00852DFC"/>
    <w:rsid w:val="00852E94"/>
    <w:rsid w:val="00852FB1"/>
    <w:rsid w:val="00853B49"/>
    <w:rsid w:val="00853BAF"/>
    <w:rsid w:val="00854789"/>
    <w:rsid w:val="00854C86"/>
    <w:rsid w:val="00855467"/>
    <w:rsid w:val="0085616B"/>
    <w:rsid w:val="008563C7"/>
    <w:rsid w:val="00856451"/>
    <w:rsid w:val="00856693"/>
    <w:rsid w:val="00856A7C"/>
    <w:rsid w:val="0085720D"/>
    <w:rsid w:val="008577F9"/>
    <w:rsid w:val="00857EAD"/>
    <w:rsid w:val="0086003A"/>
    <w:rsid w:val="008602D7"/>
    <w:rsid w:val="00860EC3"/>
    <w:rsid w:val="008613E3"/>
    <w:rsid w:val="00861615"/>
    <w:rsid w:val="00861949"/>
    <w:rsid w:val="00861B7F"/>
    <w:rsid w:val="00863C5A"/>
    <w:rsid w:val="00864265"/>
    <w:rsid w:val="008646A8"/>
    <w:rsid w:val="0086499D"/>
    <w:rsid w:val="008659D6"/>
    <w:rsid w:val="0086664A"/>
    <w:rsid w:val="00867395"/>
    <w:rsid w:val="00867849"/>
    <w:rsid w:val="00870540"/>
    <w:rsid w:val="00870B12"/>
    <w:rsid w:val="00871104"/>
    <w:rsid w:val="00871669"/>
    <w:rsid w:val="00871839"/>
    <w:rsid w:val="00872480"/>
    <w:rsid w:val="008724EB"/>
    <w:rsid w:val="008725E8"/>
    <w:rsid w:val="00873FD5"/>
    <w:rsid w:val="00874BF6"/>
    <w:rsid w:val="00874D29"/>
    <w:rsid w:val="00875034"/>
    <w:rsid w:val="008751CB"/>
    <w:rsid w:val="00876ED8"/>
    <w:rsid w:val="008774C3"/>
    <w:rsid w:val="0087751F"/>
    <w:rsid w:val="00877554"/>
    <w:rsid w:val="00877CEE"/>
    <w:rsid w:val="008800D1"/>
    <w:rsid w:val="00880FA6"/>
    <w:rsid w:val="00881685"/>
    <w:rsid w:val="00881893"/>
    <w:rsid w:val="008819F6"/>
    <w:rsid w:val="0088219D"/>
    <w:rsid w:val="00882CE9"/>
    <w:rsid w:val="00882FD7"/>
    <w:rsid w:val="00883D69"/>
    <w:rsid w:val="008861D6"/>
    <w:rsid w:val="008869FE"/>
    <w:rsid w:val="008870BA"/>
    <w:rsid w:val="0088792D"/>
    <w:rsid w:val="00887CE5"/>
    <w:rsid w:val="00887D70"/>
    <w:rsid w:val="00887EED"/>
    <w:rsid w:val="00890DC5"/>
    <w:rsid w:val="00891076"/>
    <w:rsid w:val="008912BD"/>
    <w:rsid w:val="008912E7"/>
    <w:rsid w:val="00891EBD"/>
    <w:rsid w:val="00892BDA"/>
    <w:rsid w:val="00893D70"/>
    <w:rsid w:val="00894647"/>
    <w:rsid w:val="0089470F"/>
    <w:rsid w:val="00895471"/>
    <w:rsid w:val="0089700B"/>
    <w:rsid w:val="008A0A04"/>
    <w:rsid w:val="008A18CC"/>
    <w:rsid w:val="008A2657"/>
    <w:rsid w:val="008A26CD"/>
    <w:rsid w:val="008A3261"/>
    <w:rsid w:val="008A36C2"/>
    <w:rsid w:val="008A381F"/>
    <w:rsid w:val="008A48A3"/>
    <w:rsid w:val="008A4DA7"/>
    <w:rsid w:val="008A4E07"/>
    <w:rsid w:val="008A5114"/>
    <w:rsid w:val="008A5677"/>
    <w:rsid w:val="008A6212"/>
    <w:rsid w:val="008A637E"/>
    <w:rsid w:val="008A6727"/>
    <w:rsid w:val="008A6E99"/>
    <w:rsid w:val="008B047D"/>
    <w:rsid w:val="008B16E7"/>
    <w:rsid w:val="008B2274"/>
    <w:rsid w:val="008B3F2E"/>
    <w:rsid w:val="008B43DC"/>
    <w:rsid w:val="008B5B52"/>
    <w:rsid w:val="008B6510"/>
    <w:rsid w:val="008B6866"/>
    <w:rsid w:val="008B6B41"/>
    <w:rsid w:val="008B73F5"/>
    <w:rsid w:val="008B7C6D"/>
    <w:rsid w:val="008C0295"/>
    <w:rsid w:val="008C02F3"/>
    <w:rsid w:val="008C0395"/>
    <w:rsid w:val="008C12D8"/>
    <w:rsid w:val="008C1C80"/>
    <w:rsid w:val="008C1E33"/>
    <w:rsid w:val="008C1ED7"/>
    <w:rsid w:val="008C213A"/>
    <w:rsid w:val="008C213B"/>
    <w:rsid w:val="008C2B17"/>
    <w:rsid w:val="008C3421"/>
    <w:rsid w:val="008C4243"/>
    <w:rsid w:val="008C4A7D"/>
    <w:rsid w:val="008C6E4E"/>
    <w:rsid w:val="008C6EBB"/>
    <w:rsid w:val="008C712B"/>
    <w:rsid w:val="008C7206"/>
    <w:rsid w:val="008D0719"/>
    <w:rsid w:val="008D0946"/>
    <w:rsid w:val="008D1BBE"/>
    <w:rsid w:val="008D2078"/>
    <w:rsid w:val="008D2210"/>
    <w:rsid w:val="008D3347"/>
    <w:rsid w:val="008D42A1"/>
    <w:rsid w:val="008D531A"/>
    <w:rsid w:val="008D6103"/>
    <w:rsid w:val="008D62EB"/>
    <w:rsid w:val="008D6EF6"/>
    <w:rsid w:val="008D71BA"/>
    <w:rsid w:val="008D7A41"/>
    <w:rsid w:val="008D7AC7"/>
    <w:rsid w:val="008D7F7F"/>
    <w:rsid w:val="008E0152"/>
    <w:rsid w:val="008E07BC"/>
    <w:rsid w:val="008E0ADE"/>
    <w:rsid w:val="008E14A4"/>
    <w:rsid w:val="008E19DE"/>
    <w:rsid w:val="008E2CE6"/>
    <w:rsid w:val="008E3B2E"/>
    <w:rsid w:val="008E4D46"/>
    <w:rsid w:val="008E4F83"/>
    <w:rsid w:val="008E506D"/>
    <w:rsid w:val="008E5616"/>
    <w:rsid w:val="008E59DE"/>
    <w:rsid w:val="008E6B1A"/>
    <w:rsid w:val="008E6EB2"/>
    <w:rsid w:val="008E7014"/>
    <w:rsid w:val="008E7F43"/>
    <w:rsid w:val="008F074E"/>
    <w:rsid w:val="008F1209"/>
    <w:rsid w:val="008F1EFA"/>
    <w:rsid w:val="008F1FE7"/>
    <w:rsid w:val="008F2382"/>
    <w:rsid w:val="008F35C2"/>
    <w:rsid w:val="008F3E7B"/>
    <w:rsid w:val="008F3FC8"/>
    <w:rsid w:val="008F402F"/>
    <w:rsid w:val="008F4561"/>
    <w:rsid w:val="008F5CC2"/>
    <w:rsid w:val="008F5EC4"/>
    <w:rsid w:val="008F6223"/>
    <w:rsid w:val="008F6540"/>
    <w:rsid w:val="008F69A1"/>
    <w:rsid w:val="008F6CA3"/>
    <w:rsid w:val="00900746"/>
    <w:rsid w:val="009008AA"/>
    <w:rsid w:val="0090152D"/>
    <w:rsid w:val="00902E3E"/>
    <w:rsid w:val="00902EEA"/>
    <w:rsid w:val="0090332C"/>
    <w:rsid w:val="00903B0E"/>
    <w:rsid w:val="00903BFC"/>
    <w:rsid w:val="00903C7C"/>
    <w:rsid w:val="00903E68"/>
    <w:rsid w:val="00904868"/>
    <w:rsid w:val="0090508E"/>
    <w:rsid w:val="009068AF"/>
    <w:rsid w:val="00906B2E"/>
    <w:rsid w:val="0090764B"/>
    <w:rsid w:val="00907B19"/>
    <w:rsid w:val="00907FDE"/>
    <w:rsid w:val="009103F2"/>
    <w:rsid w:val="00910566"/>
    <w:rsid w:val="009105C0"/>
    <w:rsid w:val="00910D09"/>
    <w:rsid w:val="009118BB"/>
    <w:rsid w:val="00912469"/>
    <w:rsid w:val="009129B0"/>
    <w:rsid w:val="00912DDD"/>
    <w:rsid w:val="00912F14"/>
    <w:rsid w:val="0091306B"/>
    <w:rsid w:val="0091318A"/>
    <w:rsid w:val="00913F3B"/>
    <w:rsid w:val="009148B0"/>
    <w:rsid w:val="00914F80"/>
    <w:rsid w:val="009152E7"/>
    <w:rsid w:val="00915587"/>
    <w:rsid w:val="009157F3"/>
    <w:rsid w:val="00915875"/>
    <w:rsid w:val="00915943"/>
    <w:rsid w:val="00915A92"/>
    <w:rsid w:val="00916585"/>
    <w:rsid w:val="009169AB"/>
    <w:rsid w:val="00916C1B"/>
    <w:rsid w:val="00916E59"/>
    <w:rsid w:val="0091718C"/>
    <w:rsid w:val="009172BC"/>
    <w:rsid w:val="0091755A"/>
    <w:rsid w:val="00917EC2"/>
    <w:rsid w:val="00920167"/>
    <w:rsid w:val="009203B6"/>
    <w:rsid w:val="009217AA"/>
    <w:rsid w:val="00921CD8"/>
    <w:rsid w:val="00921F87"/>
    <w:rsid w:val="00922324"/>
    <w:rsid w:val="009233C6"/>
    <w:rsid w:val="00923456"/>
    <w:rsid w:val="009234F2"/>
    <w:rsid w:val="00923A40"/>
    <w:rsid w:val="00923AD2"/>
    <w:rsid w:val="00924356"/>
    <w:rsid w:val="009258A7"/>
    <w:rsid w:val="00926763"/>
    <w:rsid w:val="0092703A"/>
    <w:rsid w:val="00930098"/>
    <w:rsid w:val="00930E94"/>
    <w:rsid w:val="00931658"/>
    <w:rsid w:val="00931843"/>
    <w:rsid w:val="00931D36"/>
    <w:rsid w:val="00931D90"/>
    <w:rsid w:val="00932E48"/>
    <w:rsid w:val="00933017"/>
    <w:rsid w:val="00933405"/>
    <w:rsid w:val="0093342E"/>
    <w:rsid w:val="00933CB6"/>
    <w:rsid w:val="00933EE0"/>
    <w:rsid w:val="009346E2"/>
    <w:rsid w:val="00935A0B"/>
    <w:rsid w:val="00935CC0"/>
    <w:rsid w:val="00935D2E"/>
    <w:rsid w:val="00935F4B"/>
    <w:rsid w:val="009363BB"/>
    <w:rsid w:val="009375D6"/>
    <w:rsid w:val="00937648"/>
    <w:rsid w:val="00941372"/>
    <w:rsid w:val="00941779"/>
    <w:rsid w:val="00941973"/>
    <w:rsid w:val="00941AD6"/>
    <w:rsid w:val="009429BE"/>
    <w:rsid w:val="00943513"/>
    <w:rsid w:val="0094351E"/>
    <w:rsid w:val="00943C1F"/>
    <w:rsid w:val="00944286"/>
    <w:rsid w:val="00944D2D"/>
    <w:rsid w:val="009507A0"/>
    <w:rsid w:val="009509D7"/>
    <w:rsid w:val="00950B9F"/>
    <w:rsid w:val="00950DE6"/>
    <w:rsid w:val="00950FE9"/>
    <w:rsid w:val="009523E5"/>
    <w:rsid w:val="00953962"/>
    <w:rsid w:val="00954433"/>
    <w:rsid w:val="0095539C"/>
    <w:rsid w:val="009558C2"/>
    <w:rsid w:val="009561B5"/>
    <w:rsid w:val="009562CA"/>
    <w:rsid w:val="0095686A"/>
    <w:rsid w:val="00956E60"/>
    <w:rsid w:val="00956EA3"/>
    <w:rsid w:val="00960A60"/>
    <w:rsid w:val="00960AE9"/>
    <w:rsid w:val="00960BF7"/>
    <w:rsid w:val="00960C26"/>
    <w:rsid w:val="0096249D"/>
    <w:rsid w:val="00962A0A"/>
    <w:rsid w:val="00962E7C"/>
    <w:rsid w:val="0096319F"/>
    <w:rsid w:val="00963280"/>
    <w:rsid w:val="009643A4"/>
    <w:rsid w:val="0096461D"/>
    <w:rsid w:val="0096496A"/>
    <w:rsid w:val="0096524B"/>
    <w:rsid w:val="009654EB"/>
    <w:rsid w:val="00965980"/>
    <w:rsid w:val="00965B44"/>
    <w:rsid w:val="00965E2E"/>
    <w:rsid w:val="0096626A"/>
    <w:rsid w:val="00966299"/>
    <w:rsid w:val="00966544"/>
    <w:rsid w:val="00966634"/>
    <w:rsid w:val="00966A6C"/>
    <w:rsid w:val="00966A78"/>
    <w:rsid w:val="00971BAC"/>
    <w:rsid w:val="00971DBE"/>
    <w:rsid w:val="009720E5"/>
    <w:rsid w:val="0097218E"/>
    <w:rsid w:val="00974764"/>
    <w:rsid w:val="00974A73"/>
    <w:rsid w:val="00974F39"/>
    <w:rsid w:val="00975146"/>
    <w:rsid w:val="009762C8"/>
    <w:rsid w:val="00976C7B"/>
    <w:rsid w:val="00977294"/>
    <w:rsid w:val="00977E67"/>
    <w:rsid w:val="00977EC9"/>
    <w:rsid w:val="00980263"/>
    <w:rsid w:val="009813EB"/>
    <w:rsid w:val="009814C8"/>
    <w:rsid w:val="009816C8"/>
    <w:rsid w:val="00981C13"/>
    <w:rsid w:val="009824F8"/>
    <w:rsid w:val="00982E62"/>
    <w:rsid w:val="009831A2"/>
    <w:rsid w:val="009833D6"/>
    <w:rsid w:val="00984346"/>
    <w:rsid w:val="0098579C"/>
    <w:rsid w:val="00985A82"/>
    <w:rsid w:val="0098600F"/>
    <w:rsid w:val="009874DA"/>
    <w:rsid w:val="00990BB9"/>
    <w:rsid w:val="00990EA4"/>
    <w:rsid w:val="00990ECB"/>
    <w:rsid w:val="0099112C"/>
    <w:rsid w:val="0099113C"/>
    <w:rsid w:val="00991332"/>
    <w:rsid w:val="009913A4"/>
    <w:rsid w:val="00992C23"/>
    <w:rsid w:val="00992E6A"/>
    <w:rsid w:val="009948A9"/>
    <w:rsid w:val="00994A79"/>
    <w:rsid w:val="00995193"/>
    <w:rsid w:val="00995E68"/>
    <w:rsid w:val="0099639A"/>
    <w:rsid w:val="00996DC4"/>
    <w:rsid w:val="009974AF"/>
    <w:rsid w:val="00997E22"/>
    <w:rsid w:val="009A03BB"/>
    <w:rsid w:val="009A09C3"/>
    <w:rsid w:val="009A1103"/>
    <w:rsid w:val="009A1340"/>
    <w:rsid w:val="009A219F"/>
    <w:rsid w:val="009A2739"/>
    <w:rsid w:val="009A277E"/>
    <w:rsid w:val="009A311D"/>
    <w:rsid w:val="009A31CB"/>
    <w:rsid w:val="009A3382"/>
    <w:rsid w:val="009A36F5"/>
    <w:rsid w:val="009A3FC7"/>
    <w:rsid w:val="009A421B"/>
    <w:rsid w:val="009A550F"/>
    <w:rsid w:val="009A5E1B"/>
    <w:rsid w:val="009A5E45"/>
    <w:rsid w:val="009A5E7F"/>
    <w:rsid w:val="009A6898"/>
    <w:rsid w:val="009A795A"/>
    <w:rsid w:val="009B0AC4"/>
    <w:rsid w:val="009B1829"/>
    <w:rsid w:val="009B1B08"/>
    <w:rsid w:val="009B28E1"/>
    <w:rsid w:val="009B2CE0"/>
    <w:rsid w:val="009B42BF"/>
    <w:rsid w:val="009B43B7"/>
    <w:rsid w:val="009B652D"/>
    <w:rsid w:val="009B670C"/>
    <w:rsid w:val="009B6DD7"/>
    <w:rsid w:val="009B71D8"/>
    <w:rsid w:val="009B7459"/>
    <w:rsid w:val="009B7909"/>
    <w:rsid w:val="009B7F2F"/>
    <w:rsid w:val="009C087C"/>
    <w:rsid w:val="009C0A6F"/>
    <w:rsid w:val="009C0E7D"/>
    <w:rsid w:val="009C1209"/>
    <w:rsid w:val="009C1229"/>
    <w:rsid w:val="009C14D6"/>
    <w:rsid w:val="009C186F"/>
    <w:rsid w:val="009C29F1"/>
    <w:rsid w:val="009C4A91"/>
    <w:rsid w:val="009C4AB1"/>
    <w:rsid w:val="009C5262"/>
    <w:rsid w:val="009C5BB6"/>
    <w:rsid w:val="009C5D90"/>
    <w:rsid w:val="009C6223"/>
    <w:rsid w:val="009C6830"/>
    <w:rsid w:val="009C6981"/>
    <w:rsid w:val="009C719F"/>
    <w:rsid w:val="009C72B4"/>
    <w:rsid w:val="009C73A3"/>
    <w:rsid w:val="009C7846"/>
    <w:rsid w:val="009C7C22"/>
    <w:rsid w:val="009D0E2E"/>
    <w:rsid w:val="009D12DD"/>
    <w:rsid w:val="009D1A4B"/>
    <w:rsid w:val="009D246B"/>
    <w:rsid w:val="009D3790"/>
    <w:rsid w:val="009D3978"/>
    <w:rsid w:val="009D39D2"/>
    <w:rsid w:val="009D42CA"/>
    <w:rsid w:val="009D456A"/>
    <w:rsid w:val="009D469D"/>
    <w:rsid w:val="009D594D"/>
    <w:rsid w:val="009D5B68"/>
    <w:rsid w:val="009D6B99"/>
    <w:rsid w:val="009D725D"/>
    <w:rsid w:val="009D7E6E"/>
    <w:rsid w:val="009E05EF"/>
    <w:rsid w:val="009E09F8"/>
    <w:rsid w:val="009E1615"/>
    <w:rsid w:val="009E2F11"/>
    <w:rsid w:val="009E3B02"/>
    <w:rsid w:val="009E3B12"/>
    <w:rsid w:val="009E3C53"/>
    <w:rsid w:val="009E4E3E"/>
    <w:rsid w:val="009E5E43"/>
    <w:rsid w:val="009E63FA"/>
    <w:rsid w:val="009E6E29"/>
    <w:rsid w:val="009F0131"/>
    <w:rsid w:val="009F07D7"/>
    <w:rsid w:val="009F1521"/>
    <w:rsid w:val="009F2FE1"/>
    <w:rsid w:val="009F3154"/>
    <w:rsid w:val="009F3795"/>
    <w:rsid w:val="009F58AA"/>
    <w:rsid w:val="009F58B4"/>
    <w:rsid w:val="009F5E56"/>
    <w:rsid w:val="009F61B3"/>
    <w:rsid w:val="009F7BEF"/>
    <w:rsid w:val="009F7BF1"/>
    <w:rsid w:val="00A00BDA"/>
    <w:rsid w:val="00A00BFC"/>
    <w:rsid w:val="00A019CF"/>
    <w:rsid w:val="00A02868"/>
    <w:rsid w:val="00A02894"/>
    <w:rsid w:val="00A033DF"/>
    <w:rsid w:val="00A035A2"/>
    <w:rsid w:val="00A03EA8"/>
    <w:rsid w:val="00A042F4"/>
    <w:rsid w:val="00A04C89"/>
    <w:rsid w:val="00A04FBD"/>
    <w:rsid w:val="00A06900"/>
    <w:rsid w:val="00A06A8C"/>
    <w:rsid w:val="00A07BE2"/>
    <w:rsid w:val="00A1085B"/>
    <w:rsid w:val="00A10B99"/>
    <w:rsid w:val="00A118C3"/>
    <w:rsid w:val="00A11C28"/>
    <w:rsid w:val="00A1230B"/>
    <w:rsid w:val="00A12926"/>
    <w:rsid w:val="00A133C2"/>
    <w:rsid w:val="00A134FB"/>
    <w:rsid w:val="00A1426F"/>
    <w:rsid w:val="00A1433A"/>
    <w:rsid w:val="00A14C29"/>
    <w:rsid w:val="00A152B6"/>
    <w:rsid w:val="00A15909"/>
    <w:rsid w:val="00A159AA"/>
    <w:rsid w:val="00A15B95"/>
    <w:rsid w:val="00A15BF2"/>
    <w:rsid w:val="00A15CD8"/>
    <w:rsid w:val="00A165DC"/>
    <w:rsid w:val="00A16896"/>
    <w:rsid w:val="00A168CB"/>
    <w:rsid w:val="00A16B5F"/>
    <w:rsid w:val="00A16BB3"/>
    <w:rsid w:val="00A17171"/>
    <w:rsid w:val="00A17BFB"/>
    <w:rsid w:val="00A20157"/>
    <w:rsid w:val="00A201BF"/>
    <w:rsid w:val="00A20F63"/>
    <w:rsid w:val="00A22394"/>
    <w:rsid w:val="00A22501"/>
    <w:rsid w:val="00A22F35"/>
    <w:rsid w:val="00A22F65"/>
    <w:rsid w:val="00A23139"/>
    <w:rsid w:val="00A23A57"/>
    <w:rsid w:val="00A23B93"/>
    <w:rsid w:val="00A24153"/>
    <w:rsid w:val="00A24BB7"/>
    <w:rsid w:val="00A24D15"/>
    <w:rsid w:val="00A25E46"/>
    <w:rsid w:val="00A25F91"/>
    <w:rsid w:val="00A26D08"/>
    <w:rsid w:val="00A26E16"/>
    <w:rsid w:val="00A27072"/>
    <w:rsid w:val="00A270B4"/>
    <w:rsid w:val="00A271EC"/>
    <w:rsid w:val="00A273CD"/>
    <w:rsid w:val="00A27449"/>
    <w:rsid w:val="00A27C18"/>
    <w:rsid w:val="00A3036A"/>
    <w:rsid w:val="00A30511"/>
    <w:rsid w:val="00A309E3"/>
    <w:rsid w:val="00A31268"/>
    <w:rsid w:val="00A31772"/>
    <w:rsid w:val="00A31BD8"/>
    <w:rsid w:val="00A31FFB"/>
    <w:rsid w:val="00A33B23"/>
    <w:rsid w:val="00A33D53"/>
    <w:rsid w:val="00A340BC"/>
    <w:rsid w:val="00A34228"/>
    <w:rsid w:val="00A34314"/>
    <w:rsid w:val="00A34405"/>
    <w:rsid w:val="00A34AD5"/>
    <w:rsid w:val="00A3519F"/>
    <w:rsid w:val="00A35BE3"/>
    <w:rsid w:val="00A35C72"/>
    <w:rsid w:val="00A35E94"/>
    <w:rsid w:val="00A35F24"/>
    <w:rsid w:val="00A35F54"/>
    <w:rsid w:val="00A35F8A"/>
    <w:rsid w:val="00A366CC"/>
    <w:rsid w:val="00A36FE3"/>
    <w:rsid w:val="00A376A1"/>
    <w:rsid w:val="00A37962"/>
    <w:rsid w:val="00A37CE6"/>
    <w:rsid w:val="00A37D7D"/>
    <w:rsid w:val="00A37DA4"/>
    <w:rsid w:val="00A40184"/>
    <w:rsid w:val="00A40296"/>
    <w:rsid w:val="00A40326"/>
    <w:rsid w:val="00A40609"/>
    <w:rsid w:val="00A407D2"/>
    <w:rsid w:val="00A40FE7"/>
    <w:rsid w:val="00A410F5"/>
    <w:rsid w:val="00A413EB"/>
    <w:rsid w:val="00A41456"/>
    <w:rsid w:val="00A41F2F"/>
    <w:rsid w:val="00A42BBA"/>
    <w:rsid w:val="00A42F97"/>
    <w:rsid w:val="00A430D8"/>
    <w:rsid w:val="00A44DD1"/>
    <w:rsid w:val="00A47FE0"/>
    <w:rsid w:val="00A50C05"/>
    <w:rsid w:val="00A5112B"/>
    <w:rsid w:val="00A51709"/>
    <w:rsid w:val="00A51A5A"/>
    <w:rsid w:val="00A52309"/>
    <w:rsid w:val="00A5344C"/>
    <w:rsid w:val="00A53875"/>
    <w:rsid w:val="00A538EF"/>
    <w:rsid w:val="00A53D93"/>
    <w:rsid w:val="00A53F0A"/>
    <w:rsid w:val="00A542A3"/>
    <w:rsid w:val="00A548E9"/>
    <w:rsid w:val="00A559AF"/>
    <w:rsid w:val="00A5620E"/>
    <w:rsid w:val="00A56495"/>
    <w:rsid w:val="00A56EC0"/>
    <w:rsid w:val="00A57D07"/>
    <w:rsid w:val="00A60666"/>
    <w:rsid w:val="00A60D46"/>
    <w:rsid w:val="00A60FF4"/>
    <w:rsid w:val="00A611A4"/>
    <w:rsid w:val="00A61860"/>
    <w:rsid w:val="00A6443F"/>
    <w:rsid w:val="00A64BBF"/>
    <w:rsid w:val="00A65512"/>
    <w:rsid w:val="00A658B7"/>
    <w:rsid w:val="00A66380"/>
    <w:rsid w:val="00A66C2D"/>
    <w:rsid w:val="00A67093"/>
    <w:rsid w:val="00A672CF"/>
    <w:rsid w:val="00A7060E"/>
    <w:rsid w:val="00A70954"/>
    <w:rsid w:val="00A70D10"/>
    <w:rsid w:val="00A71370"/>
    <w:rsid w:val="00A71451"/>
    <w:rsid w:val="00A71BCB"/>
    <w:rsid w:val="00A72DD7"/>
    <w:rsid w:val="00A734B3"/>
    <w:rsid w:val="00A7351D"/>
    <w:rsid w:val="00A73DE6"/>
    <w:rsid w:val="00A75838"/>
    <w:rsid w:val="00A75A39"/>
    <w:rsid w:val="00A761C9"/>
    <w:rsid w:val="00A76B3D"/>
    <w:rsid w:val="00A76BAF"/>
    <w:rsid w:val="00A76FC6"/>
    <w:rsid w:val="00A7729D"/>
    <w:rsid w:val="00A77C2A"/>
    <w:rsid w:val="00A77F96"/>
    <w:rsid w:val="00A80E54"/>
    <w:rsid w:val="00A81557"/>
    <w:rsid w:val="00A81C25"/>
    <w:rsid w:val="00A827E4"/>
    <w:rsid w:val="00A82E32"/>
    <w:rsid w:val="00A83B6C"/>
    <w:rsid w:val="00A83CDF"/>
    <w:rsid w:val="00A843C4"/>
    <w:rsid w:val="00A845A6"/>
    <w:rsid w:val="00A846BF"/>
    <w:rsid w:val="00A84929"/>
    <w:rsid w:val="00A849EA"/>
    <w:rsid w:val="00A84B47"/>
    <w:rsid w:val="00A850FF"/>
    <w:rsid w:val="00A85FD1"/>
    <w:rsid w:val="00A90813"/>
    <w:rsid w:val="00A909FD"/>
    <w:rsid w:val="00A90E83"/>
    <w:rsid w:val="00A9149C"/>
    <w:rsid w:val="00A9167D"/>
    <w:rsid w:val="00A91765"/>
    <w:rsid w:val="00A92530"/>
    <w:rsid w:val="00A925F2"/>
    <w:rsid w:val="00A929C7"/>
    <w:rsid w:val="00A92A9A"/>
    <w:rsid w:val="00A92EF7"/>
    <w:rsid w:val="00A92F2E"/>
    <w:rsid w:val="00A9463D"/>
    <w:rsid w:val="00A94974"/>
    <w:rsid w:val="00A9504F"/>
    <w:rsid w:val="00A95207"/>
    <w:rsid w:val="00A95BC8"/>
    <w:rsid w:val="00A95C9C"/>
    <w:rsid w:val="00A963FC"/>
    <w:rsid w:val="00A96989"/>
    <w:rsid w:val="00A97264"/>
    <w:rsid w:val="00A978A8"/>
    <w:rsid w:val="00A97C35"/>
    <w:rsid w:val="00AA0CA0"/>
    <w:rsid w:val="00AA0D32"/>
    <w:rsid w:val="00AA0F4B"/>
    <w:rsid w:val="00AA10F2"/>
    <w:rsid w:val="00AA1349"/>
    <w:rsid w:val="00AA2981"/>
    <w:rsid w:val="00AA2DC6"/>
    <w:rsid w:val="00AA2ED9"/>
    <w:rsid w:val="00AA2F47"/>
    <w:rsid w:val="00AA3AA3"/>
    <w:rsid w:val="00AA3F58"/>
    <w:rsid w:val="00AA45BC"/>
    <w:rsid w:val="00AA4670"/>
    <w:rsid w:val="00AA5C13"/>
    <w:rsid w:val="00AA6414"/>
    <w:rsid w:val="00AA71EB"/>
    <w:rsid w:val="00AA739D"/>
    <w:rsid w:val="00AB0721"/>
    <w:rsid w:val="00AB127E"/>
    <w:rsid w:val="00AB194E"/>
    <w:rsid w:val="00AB21F6"/>
    <w:rsid w:val="00AB29B3"/>
    <w:rsid w:val="00AB33B8"/>
    <w:rsid w:val="00AB34D1"/>
    <w:rsid w:val="00AB3570"/>
    <w:rsid w:val="00AB3996"/>
    <w:rsid w:val="00AB3BF6"/>
    <w:rsid w:val="00AB3D99"/>
    <w:rsid w:val="00AB3EEF"/>
    <w:rsid w:val="00AB5DA9"/>
    <w:rsid w:val="00AB66E5"/>
    <w:rsid w:val="00AB7183"/>
    <w:rsid w:val="00AB7984"/>
    <w:rsid w:val="00AC0ABD"/>
    <w:rsid w:val="00AC31FC"/>
    <w:rsid w:val="00AC37AF"/>
    <w:rsid w:val="00AC3CC0"/>
    <w:rsid w:val="00AC3D99"/>
    <w:rsid w:val="00AC42C3"/>
    <w:rsid w:val="00AC43A0"/>
    <w:rsid w:val="00AC46A8"/>
    <w:rsid w:val="00AC4767"/>
    <w:rsid w:val="00AC491B"/>
    <w:rsid w:val="00AC5438"/>
    <w:rsid w:val="00AC5AAF"/>
    <w:rsid w:val="00AC5DC2"/>
    <w:rsid w:val="00AC61AF"/>
    <w:rsid w:val="00AC67B1"/>
    <w:rsid w:val="00AC6C06"/>
    <w:rsid w:val="00AC7B90"/>
    <w:rsid w:val="00AC7CF6"/>
    <w:rsid w:val="00AD09D0"/>
    <w:rsid w:val="00AD0D28"/>
    <w:rsid w:val="00AD1CC9"/>
    <w:rsid w:val="00AD202A"/>
    <w:rsid w:val="00AD2258"/>
    <w:rsid w:val="00AD23D9"/>
    <w:rsid w:val="00AD2440"/>
    <w:rsid w:val="00AD276E"/>
    <w:rsid w:val="00AD407A"/>
    <w:rsid w:val="00AD40C0"/>
    <w:rsid w:val="00AD414F"/>
    <w:rsid w:val="00AD4F72"/>
    <w:rsid w:val="00AD593F"/>
    <w:rsid w:val="00AD7C18"/>
    <w:rsid w:val="00AE0085"/>
    <w:rsid w:val="00AE024F"/>
    <w:rsid w:val="00AE0696"/>
    <w:rsid w:val="00AE0FED"/>
    <w:rsid w:val="00AE171C"/>
    <w:rsid w:val="00AE1C2A"/>
    <w:rsid w:val="00AE1D0A"/>
    <w:rsid w:val="00AE1F2C"/>
    <w:rsid w:val="00AE2AF0"/>
    <w:rsid w:val="00AE2D7B"/>
    <w:rsid w:val="00AE326C"/>
    <w:rsid w:val="00AE551E"/>
    <w:rsid w:val="00AE5F61"/>
    <w:rsid w:val="00AE5FE2"/>
    <w:rsid w:val="00AE67A7"/>
    <w:rsid w:val="00AE6861"/>
    <w:rsid w:val="00AE6C40"/>
    <w:rsid w:val="00AE6D75"/>
    <w:rsid w:val="00AE71F6"/>
    <w:rsid w:val="00AE744E"/>
    <w:rsid w:val="00AE770E"/>
    <w:rsid w:val="00AF0993"/>
    <w:rsid w:val="00AF09A0"/>
    <w:rsid w:val="00AF2446"/>
    <w:rsid w:val="00AF313A"/>
    <w:rsid w:val="00AF31DA"/>
    <w:rsid w:val="00AF36DB"/>
    <w:rsid w:val="00AF5A96"/>
    <w:rsid w:val="00AF5DB0"/>
    <w:rsid w:val="00AF6912"/>
    <w:rsid w:val="00AF6CDD"/>
    <w:rsid w:val="00AF6F9E"/>
    <w:rsid w:val="00AF7081"/>
    <w:rsid w:val="00AF73D9"/>
    <w:rsid w:val="00B0032D"/>
    <w:rsid w:val="00B0065B"/>
    <w:rsid w:val="00B011BB"/>
    <w:rsid w:val="00B023F5"/>
    <w:rsid w:val="00B02412"/>
    <w:rsid w:val="00B03199"/>
    <w:rsid w:val="00B03C83"/>
    <w:rsid w:val="00B03E09"/>
    <w:rsid w:val="00B04228"/>
    <w:rsid w:val="00B04268"/>
    <w:rsid w:val="00B043C3"/>
    <w:rsid w:val="00B043DF"/>
    <w:rsid w:val="00B054B0"/>
    <w:rsid w:val="00B05E04"/>
    <w:rsid w:val="00B073BF"/>
    <w:rsid w:val="00B102C8"/>
    <w:rsid w:val="00B11423"/>
    <w:rsid w:val="00B11E24"/>
    <w:rsid w:val="00B12919"/>
    <w:rsid w:val="00B1338E"/>
    <w:rsid w:val="00B134E3"/>
    <w:rsid w:val="00B1397D"/>
    <w:rsid w:val="00B14852"/>
    <w:rsid w:val="00B14853"/>
    <w:rsid w:val="00B152B5"/>
    <w:rsid w:val="00B16EC3"/>
    <w:rsid w:val="00B1700A"/>
    <w:rsid w:val="00B175C3"/>
    <w:rsid w:val="00B175F5"/>
    <w:rsid w:val="00B17DDE"/>
    <w:rsid w:val="00B200C7"/>
    <w:rsid w:val="00B204EA"/>
    <w:rsid w:val="00B20D85"/>
    <w:rsid w:val="00B20DAC"/>
    <w:rsid w:val="00B21106"/>
    <w:rsid w:val="00B21C94"/>
    <w:rsid w:val="00B21EF5"/>
    <w:rsid w:val="00B2210F"/>
    <w:rsid w:val="00B23687"/>
    <w:rsid w:val="00B23A13"/>
    <w:rsid w:val="00B24050"/>
    <w:rsid w:val="00B24DE7"/>
    <w:rsid w:val="00B2566F"/>
    <w:rsid w:val="00B256F2"/>
    <w:rsid w:val="00B25CD2"/>
    <w:rsid w:val="00B2632D"/>
    <w:rsid w:val="00B27714"/>
    <w:rsid w:val="00B30967"/>
    <w:rsid w:val="00B30E79"/>
    <w:rsid w:val="00B3141D"/>
    <w:rsid w:val="00B31823"/>
    <w:rsid w:val="00B32CA3"/>
    <w:rsid w:val="00B32FBB"/>
    <w:rsid w:val="00B336F9"/>
    <w:rsid w:val="00B337FB"/>
    <w:rsid w:val="00B342D9"/>
    <w:rsid w:val="00B3458F"/>
    <w:rsid w:val="00B3553F"/>
    <w:rsid w:val="00B35650"/>
    <w:rsid w:val="00B3570E"/>
    <w:rsid w:val="00B358B6"/>
    <w:rsid w:val="00B369B3"/>
    <w:rsid w:val="00B36E9F"/>
    <w:rsid w:val="00B378B8"/>
    <w:rsid w:val="00B4065C"/>
    <w:rsid w:val="00B406B0"/>
    <w:rsid w:val="00B409CB"/>
    <w:rsid w:val="00B41807"/>
    <w:rsid w:val="00B422E5"/>
    <w:rsid w:val="00B4262E"/>
    <w:rsid w:val="00B42EAE"/>
    <w:rsid w:val="00B44C2E"/>
    <w:rsid w:val="00B470C3"/>
    <w:rsid w:val="00B475A3"/>
    <w:rsid w:val="00B500E2"/>
    <w:rsid w:val="00B5093B"/>
    <w:rsid w:val="00B51773"/>
    <w:rsid w:val="00B51931"/>
    <w:rsid w:val="00B5228C"/>
    <w:rsid w:val="00B529C9"/>
    <w:rsid w:val="00B530A4"/>
    <w:rsid w:val="00B53F65"/>
    <w:rsid w:val="00B54953"/>
    <w:rsid w:val="00B54A35"/>
    <w:rsid w:val="00B54ADA"/>
    <w:rsid w:val="00B54C6D"/>
    <w:rsid w:val="00B55363"/>
    <w:rsid w:val="00B5546A"/>
    <w:rsid w:val="00B55948"/>
    <w:rsid w:val="00B55D39"/>
    <w:rsid w:val="00B5737E"/>
    <w:rsid w:val="00B57BED"/>
    <w:rsid w:val="00B60940"/>
    <w:rsid w:val="00B60FC8"/>
    <w:rsid w:val="00B61A96"/>
    <w:rsid w:val="00B6216A"/>
    <w:rsid w:val="00B6292D"/>
    <w:rsid w:val="00B62F0A"/>
    <w:rsid w:val="00B6370A"/>
    <w:rsid w:val="00B63BD5"/>
    <w:rsid w:val="00B63D78"/>
    <w:rsid w:val="00B65DD5"/>
    <w:rsid w:val="00B66CE7"/>
    <w:rsid w:val="00B6771D"/>
    <w:rsid w:val="00B679E6"/>
    <w:rsid w:val="00B67B71"/>
    <w:rsid w:val="00B70E6D"/>
    <w:rsid w:val="00B71278"/>
    <w:rsid w:val="00B71CD1"/>
    <w:rsid w:val="00B72EFD"/>
    <w:rsid w:val="00B7377A"/>
    <w:rsid w:val="00B74749"/>
    <w:rsid w:val="00B74D9F"/>
    <w:rsid w:val="00B7528D"/>
    <w:rsid w:val="00B75713"/>
    <w:rsid w:val="00B76379"/>
    <w:rsid w:val="00B770E6"/>
    <w:rsid w:val="00B773CA"/>
    <w:rsid w:val="00B777BB"/>
    <w:rsid w:val="00B7798A"/>
    <w:rsid w:val="00B77C2C"/>
    <w:rsid w:val="00B80031"/>
    <w:rsid w:val="00B80478"/>
    <w:rsid w:val="00B80E49"/>
    <w:rsid w:val="00B81690"/>
    <w:rsid w:val="00B82175"/>
    <w:rsid w:val="00B82541"/>
    <w:rsid w:val="00B826B0"/>
    <w:rsid w:val="00B82E6E"/>
    <w:rsid w:val="00B8311A"/>
    <w:rsid w:val="00B83400"/>
    <w:rsid w:val="00B839D0"/>
    <w:rsid w:val="00B8400D"/>
    <w:rsid w:val="00B8590A"/>
    <w:rsid w:val="00B85996"/>
    <w:rsid w:val="00B85A9B"/>
    <w:rsid w:val="00B85D32"/>
    <w:rsid w:val="00B86F4C"/>
    <w:rsid w:val="00B8726D"/>
    <w:rsid w:val="00B87D9E"/>
    <w:rsid w:val="00B903C9"/>
    <w:rsid w:val="00B909F9"/>
    <w:rsid w:val="00B91125"/>
    <w:rsid w:val="00B9137E"/>
    <w:rsid w:val="00B91848"/>
    <w:rsid w:val="00B91A11"/>
    <w:rsid w:val="00B91D54"/>
    <w:rsid w:val="00B927CE"/>
    <w:rsid w:val="00B928A8"/>
    <w:rsid w:val="00B929BA"/>
    <w:rsid w:val="00B92FBF"/>
    <w:rsid w:val="00B94146"/>
    <w:rsid w:val="00B94C8F"/>
    <w:rsid w:val="00B95F45"/>
    <w:rsid w:val="00B95F8D"/>
    <w:rsid w:val="00B962C5"/>
    <w:rsid w:val="00B96491"/>
    <w:rsid w:val="00B9776E"/>
    <w:rsid w:val="00B977A6"/>
    <w:rsid w:val="00B97927"/>
    <w:rsid w:val="00B97DCB"/>
    <w:rsid w:val="00BA1263"/>
    <w:rsid w:val="00BA1712"/>
    <w:rsid w:val="00BA1ABB"/>
    <w:rsid w:val="00BA1F6A"/>
    <w:rsid w:val="00BA3041"/>
    <w:rsid w:val="00BA345B"/>
    <w:rsid w:val="00BA3743"/>
    <w:rsid w:val="00BA3DA7"/>
    <w:rsid w:val="00BA4234"/>
    <w:rsid w:val="00BA5077"/>
    <w:rsid w:val="00BA53D2"/>
    <w:rsid w:val="00BA5AC9"/>
    <w:rsid w:val="00BA6AF6"/>
    <w:rsid w:val="00BA783D"/>
    <w:rsid w:val="00BA78EA"/>
    <w:rsid w:val="00BA7E13"/>
    <w:rsid w:val="00BA7ECB"/>
    <w:rsid w:val="00BB0977"/>
    <w:rsid w:val="00BB10C4"/>
    <w:rsid w:val="00BB15A5"/>
    <w:rsid w:val="00BB167F"/>
    <w:rsid w:val="00BB2B0B"/>
    <w:rsid w:val="00BB3A88"/>
    <w:rsid w:val="00BB3A8A"/>
    <w:rsid w:val="00BB4062"/>
    <w:rsid w:val="00BB4208"/>
    <w:rsid w:val="00BB43AC"/>
    <w:rsid w:val="00BB53A5"/>
    <w:rsid w:val="00BB5AD0"/>
    <w:rsid w:val="00BB6415"/>
    <w:rsid w:val="00BB6CFD"/>
    <w:rsid w:val="00BB7048"/>
    <w:rsid w:val="00BB752B"/>
    <w:rsid w:val="00BB7FFD"/>
    <w:rsid w:val="00BC0843"/>
    <w:rsid w:val="00BC1ECC"/>
    <w:rsid w:val="00BC2150"/>
    <w:rsid w:val="00BC25C0"/>
    <w:rsid w:val="00BC2F15"/>
    <w:rsid w:val="00BC3A7C"/>
    <w:rsid w:val="00BC3D9F"/>
    <w:rsid w:val="00BC400B"/>
    <w:rsid w:val="00BC441C"/>
    <w:rsid w:val="00BC4E13"/>
    <w:rsid w:val="00BC7590"/>
    <w:rsid w:val="00BC7648"/>
    <w:rsid w:val="00BD0990"/>
    <w:rsid w:val="00BD09C2"/>
    <w:rsid w:val="00BD164A"/>
    <w:rsid w:val="00BD1746"/>
    <w:rsid w:val="00BD22AB"/>
    <w:rsid w:val="00BD26DE"/>
    <w:rsid w:val="00BD2E7C"/>
    <w:rsid w:val="00BD41BC"/>
    <w:rsid w:val="00BD424B"/>
    <w:rsid w:val="00BD4F50"/>
    <w:rsid w:val="00BD6292"/>
    <w:rsid w:val="00BD6DEC"/>
    <w:rsid w:val="00BD73C4"/>
    <w:rsid w:val="00BD78A7"/>
    <w:rsid w:val="00BE159C"/>
    <w:rsid w:val="00BE15B1"/>
    <w:rsid w:val="00BE1811"/>
    <w:rsid w:val="00BE2D83"/>
    <w:rsid w:val="00BE2FFD"/>
    <w:rsid w:val="00BE3A0D"/>
    <w:rsid w:val="00BE3B0D"/>
    <w:rsid w:val="00BE3F1B"/>
    <w:rsid w:val="00BE3FF9"/>
    <w:rsid w:val="00BE4089"/>
    <w:rsid w:val="00BE4505"/>
    <w:rsid w:val="00BE52EB"/>
    <w:rsid w:val="00BE537D"/>
    <w:rsid w:val="00BE59AB"/>
    <w:rsid w:val="00BE619A"/>
    <w:rsid w:val="00BE69C9"/>
    <w:rsid w:val="00BE6E0E"/>
    <w:rsid w:val="00BE7092"/>
    <w:rsid w:val="00BE75E5"/>
    <w:rsid w:val="00BE7940"/>
    <w:rsid w:val="00BE7BCC"/>
    <w:rsid w:val="00BF00A4"/>
    <w:rsid w:val="00BF09C8"/>
    <w:rsid w:val="00BF0A26"/>
    <w:rsid w:val="00BF0D80"/>
    <w:rsid w:val="00BF0D8D"/>
    <w:rsid w:val="00BF10B1"/>
    <w:rsid w:val="00BF1248"/>
    <w:rsid w:val="00BF1D1A"/>
    <w:rsid w:val="00BF2405"/>
    <w:rsid w:val="00BF242A"/>
    <w:rsid w:val="00BF2516"/>
    <w:rsid w:val="00BF2E90"/>
    <w:rsid w:val="00BF2F11"/>
    <w:rsid w:val="00BF2F92"/>
    <w:rsid w:val="00BF393C"/>
    <w:rsid w:val="00BF3CC3"/>
    <w:rsid w:val="00BF43C5"/>
    <w:rsid w:val="00BF4FAD"/>
    <w:rsid w:val="00BF5724"/>
    <w:rsid w:val="00BF5819"/>
    <w:rsid w:val="00BF7076"/>
    <w:rsid w:val="00BF70BC"/>
    <w:rsid w:val="00BF7DA3"/>
    <w:rsid w:val="00C001C5"/>
    <w:rsid w:val="00C0064E"/>
    <w:rsid w:val="00C00F19"/>
    <w:rsid w:val="00C01698"/>
    <w:rsid w:val="00C022EF"/>
    <w:rsid w:val="00C02B7E"/>
    <w:rsid w:val="00C0351D"/>
    <w:rsid w:val="00C035D5"/>
    <w:rsid w:val="00C03C3A"/>
    <w:rsid w:val="00C04A81"/>
    <w:rsid w:val="00C04C7E"/>
    <w:rsid w:val="00C057A8"/>
    <w:rsid w:val="00C06F1F"/>
    <w:rsid w:val="00C10A24"/>
    <w:rsid w:val="00C10B54"/>
    <w:rsid w:val="00C10C88"/>
    <w:rsid w:val="00C10F43"/>
    <w:rsid w:val="00C1118E"/>
    <w:rsid w:val="00C113BF"/>
    <w:rsid w:val="00C12624"/>
    <w:rsid w:val="00C12BF9"/>
    <w:rsid w:val="00C13BF1"/>
    <w:rsid w:val="00C13DEA"/>
    <w:rsid w:val="00C140EB"/>
    <w:rsid w:val="00C14E3C"/>
    <w:rsid w:val="00C15383"/>
    <w:rsid w:val="00C157E2"/>
    <w:rsid w:val="00C15B04"/>
    <w:rsid w:val="00C15C06"/>
    <w:rsid w:val="00C16627"/>
    <w:rsid w:val="00C16B64"/>
    <w:rsid w:val="00C17583"/>
    <w:rsid w:val="00C17F59"/>
    <w:rsid w:val="00C20B94"/>
    <w:rsid w:val="00C2118D"/>
    <w:rsid w:val="00C2175B"/>
    <w:rsid w:val="00C220BE"/>
    <w:rsid w:val="00C220C6"/>
    <w:rsid w:val="00C2214A"/>
    <w:rsid w:val="00C2222B"/>
    <w:rsid w:val="00C2338D"/>
    <w:rsid w:val="00C23847"/>
    <w:rsid w:val="00C24541"/>
    <w:rsid w:val="00C24A48"/>
    <w:rsid w:val="00C26669"/>
    <w:rsid w:val="00C26A32"/>
    <w:rsid w:val="00C26A67"/>
    <w:rsid w:val="00C276F1"/>
    <w:rsid w:val="00C279A1"/>
    <w:rsid w:val="00C27B81"/>
    <w:rsid w:val="00C30769"/>
    <w:rsid w:val="00C30B2D"/>
    <w:rsid w:val="00C3117A"/>
    <w:rsid w:val="00C329A7"/>
    <w:rsid w:val="00C32A7B"/>
    <w:rsid w:val="00C332AA"/>
    <w:rsid w:val="00C333B9"/>
    <w:rsid w:val="00C33ABB"/>
    <w:rsid w:val="00C33D6A"/>
    <w:rsid w:val="00C34382"/>
    <w:rsid w:val="00C3493A"/>
    <w:rsid w:val="00C34B01"/>
    <w:rsid w:val="00C34E62"/>
    <w:rsid w:val="00C35920"/>
    <w:rsid w:val="00C3659F"/>
    <w:rsid w:val="00C37140"/>
    <w:rsid w:val="00C3721E"/>
    <w:rsid w:val="00C374CC"/>
    <w:rsid w:val="00C37ECF"/>
    <w:rsid w:val="00C404ED"/>
    <w:rsid w:val="00C405E8"/>
    <w:rsid w:val="00C408B5"/>
    <w:rsid w:val="00C41934"/>
    <w:rsid w:val="00C419AA"/>
    <w:rsid w:val="00C42675"/>
    <w:rsid w:val="00C42E1D"/>
    <w:rsid w:val="00C43209"/>
    <w:rsid w:val="00C4329D"/>
    <w:rsid w:val="00C4392C"/>
    <w:rsid w:val="00C43B06"/>
    <w:rsid w:val="00C43B8C"/>
    <w:rsid w:val="00C4426B"/>
    <w:rsid w:val="00C45087"/>
    <w:rsid w:val="00C45119"/>
    <w:rsid w:val="00C457BE"/>
    <w:rsid w:val="00C4665E"/>
    <w:rsid w:val="00C517A0"/>
    <w:rsid w:val="00C5210D"/>
    <w:rsid w:val="00C528F7"/>
    <w:rsid w:val="00C53491"/>
    <w:rsid w:val="00C5374D"/>
    <w:rsid w:val="00C54837"/>
    <w:rsid w:val="00C55429"/>
    <w:rsid w:val="00C568AA"/>
    <w:rsid w:val="00C57751"/>
    <w:rsid w:val="00C6059B"/>
    <w:rsid w:val="00C60BCC"/>
    <w:rsid w:val="00C60FCF"/>
    <w:rsid w:val="00C61F5D"/>
    <w:rsid w:val="00C62903"/>
    <w:rsid w:val="00C64138"/>
    <w:rsid w:val="00C64801"/>
    <w:rsid w:val="00C64B67"/>
    <w:rsid w:val="00C64E8A"/>
    <w:rsid w:val="00C6511F"/>
    <w:rsid w:val="00C6637A"/>
    <w:rsid w:val="00C66828"/>
    <w:rsid w:val="00C6775F"/>
    <w:rsid w:val="00C7272D"/>
    <w:rsid w:val="00C72FAD"/>
    <w:rsid w:val="00C74021"/>
    <w:rsid w:val="00C74984"/>
    <w:rsid w:val="00C74CE5"/>
    <w:rsid w:val="00C75FA2"/>
    <w:rsid w:val="00C76C7E"/>
    <w:rsid w:val="00C772ED"/>
    <w:rsid w:val="00C77EA0"/>
    <w:rsid w:val="00C80FBE"/>
    <w:rsid w:val="00C8113D"/>
    <w:rsid w:val="00C81189"/>
    <w:rsid w:val="00C81215"/>
    <w:rsid w:val="00C812B7"/>
    <w:rsid w:val="00C81746"/>
    <w:rsid w:val="00C81880"/>
    <w:rsid w:val="00C81AD6"/>
    <w:rsid w:val="00C82073"/>
    <w:rsid w:val="00C82A9B"/>
    <w:rsid w:val="00C831D8"/>
    <w:rsid w:val="00C83229"/>
    <w:rsid w:val="00C83E0A"/>
    <w:rsid w:val="00C84491"/>
    <w:rsid w:val="00C84702"/>
    <w:rsid w:val="00C84760"/>
    <w:rsid w:val="00C84B1B"/>
    <w:rsid w:val="00C851DF"/>
    <w:rsid w:val="00C857EF"/>
    <w:rsid w:val="00C859AF"/>
    <w:rsid w:val="00C85BDE"/>
    <w:rsid w:val="00C86108"/>
    <w:rsid w:val="00C8642A"/>
    <w:rsid w:val="00C86E97"/>
    <w:rsid w:val="00C87325"/>
    <w:rsid w:val="00C87624"/>
    <w:rsid w:val="00C907DD"/>
    <w:rsid w:val="00C90E61"/>
    <w:rsid w:val="00C917B8"/>
    <w:rsid w:val="00C927FF"/>
    <w:rsid w:val="00C92A90"/>
    <w:rsid w:val="00C94460"/>
    <w:rsid w:val="00C948EF"/>
    <w:rsid w:val="00C95132"/>
    <w:rsid w:val="00C95942"/>
    <w:rsid w:val="00C96587"/>
    <w:rsid w:val="00C96F69"/>
    <w:rsid w:val="00C971B3"/>
    <w:rsid w:val="00CA0525"/>
    <w:rsid w:val="00CA0813"/>
    <w:rsid w:val="00CA21BC"/>
    <w:rsid w:val="00CA24D8"/>
    <w:rsid w:val="00CA2EC2"/>
    <w:rsid w:val="00CA32A1"/>
    <w:rsid w:val="00CA354F"/>
    <w:rsid w:val="00CA3B06"/>
    <w:rsid w:val="00CA3DC8"/>
    <w:rsid w:val="00CA416E"/>
    <w:rsid w:val="00CA443B"/>
    <w:rsid w:val="00CA4B1D"/>
    <w:rsid w:val="00CA4D0B"/>
    <w:rsid w:val="00CA515D"/>
    <w:rsid w:val="00CA5357"/>
    <w:rsid w:val="00CA69A4"/>
    <w:rsid w:val="00CA710C"/>
    <w:rsid w:val="00CA7DC6"/>
    <w:rsid w:val="00CA7FF9"/>
    <w:rsid w:val="00CB03CA"/>
    <w:rsid w:val="00CB126D"/>
    <w:rsid w:val="00CB1D5B"/>
    <w:rsid w:val="00CB1F2B"/>
    <w:rsid w:val="00CB2A85"/>
    <w:rsid w:val="00CB334C"/>
    <w:rsid w:val="00CB437B"/>
    <w:rsid w:val="00CB4C09"/>
    <w:rsid w:val="00CB59C5"/>
    <w:rsid w:val="00CB650F"/>
    <w:rsid w:val="00CB657D"/>
    <w:rsid w:val="00CB66B4"/>
    <w:rsid w:val="00CB6768"/>
    <w:rsid w:val="00CB7245"/>
    <w:rsid w:val="00CB7FFD"/>
    <w:rsid w:val="00CC005F"/>
    <w:rsid w:val="00CC0073"/>
    <w:rsid w:val="00CC038C"/>
    <w:rsid w:val="00CC0536"/>
    <w:rsid w:val="00CC06D5"/>
    <w:rsid w:val="00CC06D9"/>
    <w:rsid w:val="00CC0890"/>
    <w:rsid w:val="00CC0C82"/>
    <w:rsid w:val="00CC0DF2"/>
    <w:rsid w:val="00CC0F02"/>
    <w:rsid w:val="00CC1210"/>
    <w:rsid w:val="00CC1556"/>
    <w:rsid w:val="00CC196B"/>
    <w:rsid w:val="00CC1BF6"/>
    <w:rsid w:val="00CC2108"/>
    <w:rsid w:val="00CC2379"/>
    <w:rsid w:val="00CC25AD"/>
    <w:rsid w:val="00CC2EB6"/>
    <w:rsid w:val="00CC35A8"/>
    <w:rsid w:val="00CC3EF0"/>
    <w:rsid w:val="00CC3FEA"/>
    <w:rsid w:val="00CC5895"/>
    <w:rsid w:val="00CC5DA6"/>
    <w:rsid w:val="00CC6AC4"/>
    <w:rsid w:val="00CC7DC3"/>
    <w:rsid w:val="00CD0B5C"/>
    <w:rsid w:val="00CD1686"/>
    <w:rsid w:val="00CD1CE5"/>
    <w:rsid w:val="00CD3C29"/>
    <w:rsid w:val="00CD3D9B"/>
    <w:rsid w:val="00CD4828"/>
    <w:rsid w:val="00CD5337"/>
    <w:rsid w:val="00CD75CB"/>
    <w:rsid w:val="00CD7662"/>
    <w:rsid w:val="00CD7C3B"/>
    <w:rsid w:val="00CD7ECA"/>
    <w:rsid w:val="00CE020D"/>
    <w:rsid w:val="00CE08A5"/>
    <w:rsid w:val="00CE0C48"/>
    <w:rsid w:val="00CE0C5E"/>
    <w:rsid w:val="00CE2908"/>
    <w:rsid w:val="00CE4058"/>
    <w:rsid w:val="00CE4728"/>
    <w:rsid w:val="00CE4A06"/>
    <w:rsid w:val="00CE4B69"/>
    <w:rsid w:val="00CE56E3"/>
    <w:rsid w:val="00CE576F"/>
    <w:rsid w:val="00CE59DE"/>
    <w:rsid w:val="00CE6272"/>
    <w:rsid w:val="00CE7615"/>
    <w:rsid w:val="00CF0620"/>
    <w:rsid w:val="00CF082C"/>
    <w:rsid w:val="00CF09A3"/>
    <w:rsid w:val="00CF1206"/>
    <w:rsid w:val="00CF15E8"/>
    <w:rsid w:val="00CF1BA3"/>
    <w:rsid w:val="00CF27BB"/>
    <w:rsid w:val="00CF2DB5"/>
    <w:rsid w:val="00CF3AD4"/>
    <w:rsid w:val="00CF3C8E"/>
    <w:rsid w:val="00CF4FB5"/>
    <w:rsid w:val="00CF5CA4"/>
    <w:rsid w:val="00CF69BE"/>
    <w:rsid w:val="00CF6AF4"/>
    <w:rsid w:val="00CF6BD8"/>
    <w:rsid w:val="00CF6E64"/>
    <w:rsid w:val="00CF70D4"/>
    <w:rsid w:val="00CF7977"/>
    <w:rsid w:val="00D00142"/>
    <w:rsid w:val="00D00659"/>
    <w:rsid w:val="00D014EE"/>
    <w:rsid w:val="00D01582"/>
    <w:rsid w:val="00D018DB"/>
    <w:rsid w:val="00D01F60"/>
    <w:rsid w:val="00D02229"/>
    <w:rsid w:val="00D02572"/>
    <w:rsid w:val="00D0321D"/>
    <w:rsid w:val="00D03E5C"/>
    <w:rsid w:val="00D04055"/>
    <w:rsid w:val="00D044C0"/>
    <w:rsid w:val="00D04903"/>
    <w:rsid w:val="00D04BB3"/>
    <w:rsid w:val="00D04F21"/>
    <w:rsid w:val="00D06251"/>
    <w:rsid w:val="00D069C7"/>
    <w:rsid w:val="00D06E30"/>
    <w:rsid w:val="00D074F3"/>
    <w:rsid w:val="00D07603"/>
    <w:rsid w:val="00D07EB2"/>
    <w:rsid w:val="00D1024D"/>
    <w:rsid w:val="00D11F19"/>
    <w:rsid w:val="00D11FAE"/>
    <w:rsid w:val="00D1242A"/>
    <w:rsid w:val="00D13151"/>
    <w:rsid w:val="00D139BA"/>
    <w:rsid w:val="00D144F1"/>
    <w:rsid w:val="00D14DD4"/>
    <w:rsid w:val="00D1631A"/>
    <w:rsid w:val="00D16606"/>
    <w:rsid w:val="00D16797"/>
    <w:rsid w:val="00D170D4"/>
    <w:rsid w:val="00D1730B"/>
    <w:rsid w:val="00D1739E"/>
    <w:rsid w:val="00D17C56"/>
    <w:rsid w:val="00D2006A"/>
    <w:rsid w:val="00D20222"/>
    <w:rsid w:val="00D20BEB"/>
    <w:rsid w:val="00D211D2"/>
    <w:rsid w:val="00D222AD"/>
    <w:rsid w:val="00D22FFA"/>
    <w:rsid w:val="00D238E5"/>
    <w:rsid w:val="00D23FE8"/>
    <w:rsid w:val="00D240BF"/>
    <w:rsid w:val="00D25C70"/>
    <w:rsid w:val="00D26733"/>
    <w:rsid w:val="00D268D6"/>
    <w:rsid w:val="00D27492"/>
    <w:rsid w:val="00D303B0"/>
    <w:rsid w:val="00D3082A"/>
    <w:rsid w:val="00D30954"/>
    <w:rsid w:val="00D310C6"/>
    <w:rsid w:val="00D31587"/>
    <w:rsid w:val="00D31AF1"/>
    <w:rsid w:val="00D33E99"/>
    <w:rsid w:val="00D35DBE"/>
    <w:rsid w:val="00D35FCC"/>
    <w:rsid w:val="00D36C27"/>
    <w:rsid w:val="00D371F4"/>
    <w:rsid w:val="00D379E7"/>
    <w:rsid w:val="00D4073D"/>
    <w:rsid w:val="00D40A3D"/>
    <w:rsid w:val="00D40BCD"/>
    <w:rsid w:val="00D40E3A"/>
    <w:rsid w:val="00D413C2"/>
    <w:rsid w:val="00D414D7"/>
    <w:rsid w:val="00D41CF6"/>
    <w:rsid w:val="00D41D50"/>
    <w:rsid w:val="00D41D67"/>
    <w:rsid w:val="00D41EE2"/>
    <w:rsid w:val="00D439D7"/>
    <w:rsid w:val="00D43D51"/>
    <w:rsid w:val="00D44842"/>
    <w:rsid w:val="00D45A54"/>
    <w:rsid w:val="00D45FB3"/>
    <w:rsid w:val="00D506EC"/>
    <w:rsid w:val="00D513F2"/>
    <w:rsid w:val="00D51BAC"/>
    <w:rsid w:val="00D520C7"/>
    <w:rsid w:val="00D52A3D"/>
    <w:rsid w:val="00D53586"/>
    <w:rsid w:val="00D53CD2"/>
    <w:rsid w:val="00D54325"/>
    <w:rsid w:val="00D54931"/>
    <w:rsid w:val="00D5567B"/>
    <w:rsid w:val="00D56B99"/>
    <w:rsid w:val="00D573A3"/>
    <w:rsid w:val="00D60456"/>
    <w:rsid w:val="00D6097B"/>
    <w:rsid w:val="00D60C0B"/>
    <w:rsid w:val="00D614E3"/>
    <w:rsid w:val="00D617F5"/>
    <w:rsid w:val="00D61F45"/>
    <w:rsid w:val="00D61F61"/>
    <w:rsid w:val="00D621F1"/>
    <w:rsid w:val="00D6231F"/>
    <w:rsid w:val="00D625D2"/>
    <w:rsid w:val="00D62DDE"/>
    <w:rsid w:val="00D62EB1"/>
    <w:rsid w:val="00D6467F"/>
    <w:rsid w:val="00D6476E"/>
    <w:rsid w:val="00D667D7"/>
    <w:rsid w:val="00D667D8"/>
    <w:rsid w:val="00D66FE3"/>
    <w:rsid w:val="00D67084"/>
    <w:rsid w:val="00D67BF3"/>
    <w:rsid w:val="00D70033"/>
    <w:rsid w:val="00D70CDD"/>
    <w:rsid w:val="00D70EA0"/>
    <w:rsid w:val="00D712A8"/>
    <w:rsid w:val="00D719B2"/>
    <w:rsid w:val="00D7241C"/>
    <w:rsid w:val="00D736F8"/>
    <w:rsid w:val="00D737E4"/>
    <w:rsid w:val="00D73847"/>
    <w:rsid w:val="00D74508"/>
    <w:rsid w:val="00D75BE7"/>
    <w:rsid w:val="00D761A2"/>
    <w:rsid w:val="00D76C95"/>
    <w:rsid w:val="00D8003D"/>
    <w:rsid w:val="00D807B2"/>
    <w:rsid w:val="00D80B32"/>
    <w:rsid w:val="00D80BFA"/>
    <w:rsid w:val="00D82336"/>
    <w:rsid w:val="00D845BA"/>
    <w:rsid w:val="00D8466A"/>
    <w:rsid w:val="00D84C32"/>
    <w:rsid w:val="00D853C7"/>
    <w:rsid w:val="00D85597"/>
    <w:rsid w:val="00D8587B"/>
    <w:rsid w:val="00D86B5B"/>
    <w:rsid w:val="00D871C2"/>
    <w:rsid w:val="00D87B15"/>
    <w:rsid w:val="00D87C0B"/>
    <w:rsid w:val="00D87EB8"/>
    <w:rsid w:val="00D90B77"/>
    <w:rsid w:val="00D92141"/>
    <w:rsid w:val="00D92369"/>
    <w:rsid w:val="00D927FC"/>
    <w:rsid w:val="00D92822"/>
    <w:rsid w:val="00D93F96"/>
    <w:rsid w:val="00D940FF"/>
    <w:rsid w:val="00D9416C"/>
    <w:rsid w:val="00D94611"/>
    <w:rsid w:val="00D94F0E"/>
    <w:rsid w:val="00D9521B"/>
    <w:rsid w:val="00D95719"/>
    <w:rsid w:val="00D960E7"/>
    <w:rsid w:val="00D96CAC"/>
    <w:rsid w:val="00D977A1"/>
    <w:rsid w:val="00D97AD3"/>
    <w:rsid w:val="00DA023C"/>
    <w:rsid w:val="00DA2E9A"/>
    <w:rsid w:val="00DA3628"/>
    <w:rsid w:val="00DA3DC4"/>
    <w:rsid w:val="00DA3FCC"/>
    <w:rsid w:val="00DA42B9"/>
    <w:rsid w:val="00DA491E"/>
    <w:rsid w:val="00DA4DE7"/>
    <w:rsid w:val="00DA5100"/>
    <w:rsid w:val="00DA5553"/>
    <w:rsid w:val="00DA5EFB"/>
    <w:rsid w:val="00DA5FB9"/>
    <w:rsid w:val="00DB160C"/>
    <w:rsid w:val="00DB2634"/>
    <w:rsid w:val="00DB3FE8"/>
    <w:rsid w:val="00DB4EF6"/>
    <w:rsid w:val="00DB5250"/>
    <w:rsid w:val="00DB5741"/>
    <w:rsid w:val="00DB5C1E"/>
    <w:rsid w:val="00DB627A"/>
    <w:rsid w:val="00DB62F6"/>
    <w:rsid w:val="00DB66E9"/>
    <w:rsid w:val="00DB69EF"/>
    <w:rsid w:val="00DB6E4E"/>
    <w:rsid w:val="00DB6ED5"/>
    <w:rsid w:val="00DB7211"/>
    <w:rsid w:val="00DC000A"/>
    <w:rsid w:val="00DC098E"/>
    <w:rsid w:val="00DC0B3B"/>
    <w:rsid w:val="00DC0C53"/>
    <w:rsid w:val="00DC0EE5"/>
    <w:rsid w:val="00DC1258"/>
    <w:rsid w:val="00DC29DF"/>
    <w:rsid w:val="00DC2D36"/>
    <w:rsid w:val="00DC3199"/>
    <w:rsid w:val="00DC58FD"/>
    <w:rsid w:val="00DC5BA9"/>
    <w:rsid w:val="00DC6339"/>
    <w:rsid w:val="00DC75CD"/>
    <w:rsid w:val="00DD031A"/>
    <w:rsid w:val="00DD0791"/>
    <w:rsid w:val="00DD0CF1"/>
    <w:rsid w:val="00DD0F26"/>
    <w:rsid w:val="00DD109E"/>
    <w:rsid w:val="00DD17D0"/>
    <w:rsid w:val="00DD1A83"/>
    <w:rsid w:val="00DD26F1"/>
    <w:rsid w:val="00DD3282"/>
    <w:rsid w:val="00DD33EB"/>
    <w:rsid w:val="00DD3D92"/>
    <w:rsid w:val="00DD47E6"/>
    <w:rsid w:val="00DD55C6"/>
    <w:rsid w:val="00DD58C4"/>
    <w:rsid w:val="00DD6B82"/>
    <w:rsid w:val="00DD6C17"/>
    <w:rsid w:val="00DD70D3"/>
    <w:rsid w:val="00DD78CD"/>
    <w:rsid w:val="00DD7A22"/>
    <w:rsid w:val="00DE02C9"/>
    <w:rsid w:val="00DE08ED"/>
    <w:rsid w:val="00DE1A9D"/>
    <w:rsid w:val="00DE1B60"/>
    <w:rsid w:val="00DE2450"/>
    <w:rsid w:val="00DE262F"/>
    <w:rsid w:val="00DE367C"/>
    <w:rsid w:val="00DE423C"/>
    <w:rsid w:val="00DE429E"/>
    <w:rsid w:val="00DE478D"/>
    <w:rsid w:val="00DE4C0A"/>
    <w:rsid w:val="00DE6D51"/>
    <w:rsid w:val="00DF05DB"/>
    <w:rsid w:val="00DF0900"/>
    <w:rsid w:val="00DF09CD"/>
    <w:rsid w:val="00DF15C4"/>
    <w:rsid w:val="00DF1B18"/>
    <w:rsid w:val="00DF2770"/>
    <w:rsid w:val="00DF2944"/>
    <w:rsid w:val="00DF2FD3"/>
    <w:rsid w:val="00DF3689"/>
    <w:rsid w:val="00DF5668"/>
    <w:rsid w:val="00DF5AA9"/>
    <w:rsid w:val="00DF7BBD"/>
    <w:rsid w:val="00DF7E0B"/>
    <w:rsid w:val="00E0095F"/>
    <w:rsid w:val="00E015D0"/>
    <w:rsid w:val="00E017CF"/>
    <w:rsid w:val="00E020DF"/>
    <w:rsid w:val="00E03338"/>
    <w:rsid w:val="00E038FE"/>
    <w:rsid w:val="00E03CAF"/>
    <w:rsid w:val="00E03F74"/>
    <w:rsid w:val="00E05459"/>
    <w:rsid w:val="00E05807"/>
    <w:rsid w:val="00E059FD"/>
    <w:rsid w:val="00E06599"/>
    <w:rsid w:val="00E0684A"/>
    <w:rsid w:val="00E06A89"/>
    <w:rsid w:val="00E06C0B"/>
    <w:rsid w:val="00E104BE"/>
    <w:rsid w:val="00E10973"/>
    <w:rsid w:val="00E10E1A"/>
    <w:rsid w:val="00E11074"/>
    <w:rsid w:val="00E11CDF"/>
    <w:rsid w:val="00E12737"/>
    <w:rsid w:val="00E1289D"/>
    <w:rsid w:val="00E12B49"/>
    <w:rsid w:val="00E13DDA"/>
    <w:rsid w:val="00E13DF2"/>
    <w:rsid w:val="00E14006"/>
    <w:rsid w:val="00E1406B"/>
    <w:rsid w:val="00E147C0"/>
    <w:rsid w:val="00E15F61"/>
    <w:rsid w:val="00E16E31"/>
    <w:rsid w:val="00E1788D"/>
    <w:rsid w:val="00E17D70"/>
    <w:rsid w:val="00E204BE"/>
    <w:rsid w:val="00E207F2"/>
    <w:rsid w:val="00E21933"/>
    <w:rsid w:val="00E21FCA"/>
    <w:rsid w:val="00E22E8F"/>
    <w:rsid w:val="00E22F4B"/>
    <w:rsid w:val="00E2511C"/>
    <w:rsid w:val="00E25166"/>
    <w:rsid w:val="00E25616"/>
    <w:rsid w:val="00E25F22"/>
    <w:rsid w:val="00E2608E"/>
    <w:rsid w:val="00E2634B"/>
    <w:rsid w:val="00E26958"/>
    <w:rsid w:val="00E26CD0"/>
    <w:rsid w:val="00E272E7"/>
    <w:rsid w:val="00E309AE"/>
    <w:rsid w:val="00E32558"/>
    <w:rsid w:val="00E329E0"/>
    <w:rsid w:val="00E32A43"/>
    <w:rsid w:val="00E33403"/>
    <w:rsid w:val="00E33926"/>
    <w:rsid w:val="00E345D5"/>
    <w:rsid w:val="00E349BB"/>
    <w:rsid w:val="00E34CF8"/>
    <w:rsid w:val="00E354AB"/>
    <w:rsid w:val="00E364E6"/>
    <w:rsid w:val="00E3696D"/>
    <w:rsid w:val="00E36C77"/>
    <w:rsid w:val="00E36D4B"/>
    <w:rsid w:val="00E36F2F"/>
    <w:rsid w:val="00E3754B"/>
    <w:rsid w:val="00E37EE2"/>
    <w:rsid w:val="00E40709"/>
    <w:rsid w:val="00E40820"/>
    <w:rsid w:val="00E40AF9"/>
    <w:rsid w:val="00E41CF8"/>
    <w:rsid w:val="00E42B7C"/>
    <w:rsid w:val="00E43488"/>
    <w:rsid w:val="00E43AB0"/>
    <w:rsid w:val="00E43FC1"/>
    <w:rsid w:val="00E445A2"/>
    <w:rsid w:val="00E44C3F"/>
    <w:rsid w:val="00E453A9"/>
    <w:rsid w:val="00E4557A"/>
    <w:rsid w:val="00E4565D"/>
    <w:rsid w:val="00E45DD3"/>
    <w:rsid w:val="00E45E08"/>
    <w:rsid w:val="00E46589"/>
    <w:rsid w:val="00E4687E"/>
    <w:rsid w:val="00E46F71"/>
    <w:rsid w:val="00E51233"/>
    <w:rsid w:val="00E51CC9"/>
    <w:rsid w:val="00E533B7"/>
    <w:rsid w:val="00E533C2"/>
    <w:rsid w:val="00E53403"/>
    <w:rsid w:val="00E53570"/>
    <w:rsid w:val="00E54115"/>
    <w:rsid w:val="00E55925"/>
    <w:rsid w:val="00E55D23"/>
    <w:rsid w:val="00E55D98"/>
    <w:rsid w:val="00E56083"/>
    <w:rsid w:val="00E56F16"/>
    <w:rsid w:val="00E57B97"/>
    <w:rsid w:val="00E57BC7"/>
    <w:rsid w:val="00E6037B"/>
    <w:rsid w:val="00E61E5C"/>
    <w:rsid w:val="00E62A58"/>
    <w:rsid w:val="00E63D04"/>
    <w:rsid w:val="00E640D4"/>
    <w:rsid w:val="00E6494B"/>
    <w:rsid w:val="00E65ED4"/>
    <w:rsid w:val="00E66D42"/>
    <w:rsid w:val="00E67E67"/>
    <w:rsid w:val="00E67E72"/>
    <w:rsid w:val="00E70B1B"/>
    <w:rsid w:val="00E71207"/>
    <w:rsid w:val="00E71BCA"/>
    <w:rsid w:val="00E71D57"/>
    <w:rsid w:val="00E71F55"/>
    <w:rsid w:val="00E72917"/>
    <w:rsid w:val="00E72A24"/>
    <w:rsid w:val="00E72AF6"/>
    <w:rsid w:val="00E73993"/>
    <w:rsid w:val="00E73FF8"/>
    <w:rsid w:val="00E74012"/>
    <w:rsid w:val="00E74C26"/>
    <w:rsid w:val="00E7526B"/>
    <w:rsid w:val="00E75281"/>
    <w:rsid w:val="00E754AE"/>
    <w:rsid w:val="00E756EB"/>
    <w:rsid w:val="00E76656"/>
    <w:rsid w:val="00E76888"/>
    <w:rsid w:val="00E7702F"/>
    <w:rsid w:val="00E7714D"/>
    <w:rsid w:val="00E7726C"/>
    <w:rsid w:val="00E77800"/>
    <w:rsid w:val="00E802DC"/>
    <w:rsid w:val="00E8257A"/>
    <w:rsid w:val="00E83BDF"/>
    <w:rsid w:val="00E84273"/>
    <w:rsid w:val="00E8520A"/>
    <w:rsid w:val="00E85760"/>
    <w:rsid w:val="00E8586D"/>
    <w:rsid w:val="00E85AC4"/>
    <w:rsid w:val="00E85CF1"/>
    <w:rsid w:val="00E866DD"/>
    <w:rsid w:val="00E86E25"/>
    <w:rsid w:val="00E879BF"/>
    <w:rsid w:val="00E87A6A"/>
    <w:rsid w:val="00E87DA8"/>
    <w:rsid w:val="00E90E7C"/>
    <w:rsid w:val="00E91048"/>
    <w:rsid w:val="00E910AB"/>
    <w:rsid w:val="00E910AE"/>
    <w:rsid w:val="00E911E2"/>
    <w:rsid w:val="00E91229"/>
    <w:rsid w:val="00E91AAF"/>
    <w:rsid w:val="00E9203F"/>
    <w:rsid w:val="00E92392"/>
    <w:rsid w:val="00E9270C"/>
    <w:rsid w:val="00E92B31"/>
    <w:rsid w:val="00E92B6E"/>
    <w:rsid w:val="00E930B1"/>
    <w:rsid w:val="00E940D5"/>
    <w:rsid w:val="00E943A1"/>
    <w:rsid w:val="00E9457F"/>
    <w:rsid w:val="00E947C5"/>
    <w:rsid w:val="00E94B3D"/>
    <w:rsid w:val="00E963F2"/>
    <w:rsid w:val="00E96944"/>
    <w:rsid w:val="00E976AB"/>
    <w:rsid w:val="00E97C9F"/>
    <w:rsid w:val="00EA0A23"/>
    <w:rsid w:val="00EA0DF4"/>
    <w:rsid w:val="00EA1D61"/>
    <w:rsid w:val="00EA3300"/>
    <w:rsid w:val="00EA3A3C"/>
    <w:rsid w:val="00EA427C"/>
    <w:rsid w:val="00EA44DD"/>
    <w:rsid w:val="00EA4BAD"/>
    <w:rsid w:val="00EA4F6C"/>
    <w:rsid w:val="00EA54F9"/>
    <w:rsid w:val="00EA6010"/>
    <w:rsid w:val="00EA647A"/>
    <w:rsid w:val="00EA68CC"/>
    <w:rsid w:val="00EA747C"/>
    <w:rsid w:val="00EA7A1E"/>
    <w:rsid w:val="00EA7A26"/>
    <w:rsid w:val="00EB0534"/>
    <w:rsid w:val="00EB066A"/>
    <w:rsid w:val="00EB0994"/>
    <w:rsid w:val="00EB1AC8"/>
    <w:rsid w:val="00EB2093"/>
    <w:rsid w:val="00EB27CE"/>
    <w:rsid w:val="00EB28B5"/>
    <w:rsid w:val="00EB2F7C"/>
    <w:rsid w:val="00EB3426"/>
    <w:rsid w:val="00EB4472"/>
    <w:rsid w:val="00EB4C86"/>
    <w:rsid w:val="00EB5117"/>
    <w:rsid w:val="00EB5480"/>
    <w:rsid w:val="00EB55E6"/>
    <w:rsid w:val="00EB6571"/>
    <w:rsid w:val="00EB6AE7"/>
    <w:rsid w:val="00EB6CD2"/>
    <w:rsid w:val="00EB727F"/>
    <w:rsid w:val="00EC02A7"/>
    <w:rsid w:val="00EC124E"/>
    <w:rsid w:val="00EC12AF"/>
    <w:rsid w:val="00EC12C4"/>
    <w:rsid w:val="00EC12FD"/>
    <w:rsid w:val="00EC178B"/>
    <w:rsid w:val="00EC18D7"/>
    <w:rsid w:val="00EC2E66"/>
    <w:rsid w:val="00EC2FA4"/>
    <w:rsid w:val="00EC3180"/>
    <w:rsid w:val="00EC354A"/>
    <w:rsid w:val="00EC381F"/>
    <w:rsid w:val="00EC4D62"/>
    <w:rsid w:val="00EC4F24"/>
    <w:rsid w:val="00EC4F7B"/>
    <w:rsid w:val="00EC66A0"/>
    <w:rsid w:val="00EC6A3F"/>
    <w:rsid w:val="00EC73A2"/>
    <w:rsid w:val="00EC761D"/>
    <w:rsid w:val="00EC7D05"/>
    <w:rsid w:val="00ED01E2"/>
    <w:rsid w:val="00ED150F"/>
    <w:rsid w:val="00ED1E58"/>
    <w:rsid w:val="00ED1F8D"/>
    <w:rsid w:val="00ED2579"/>
    <w:rsid w:val="00ED25A6"/>
    <w:rsid w:val="00ED2BFB"/>
    <w:rsid w:val="00ED4064"/>
    <w:rsid w:val="00ED4DF2"/>
    <w:rsid w:val="00ED4FA2"/>
    <w:rsid w:val="00ED5AF3"/>
    <w:rsid w:val="00ED61DB"/>
    <w:rsid w:val="00ED662D"/>
    <w:rsid w:val="00ED7499"/>
    <w:rsid w:val="00ED7E10"/>
    <w:rsid w:val="00EE0666"/>
    <w:rsid w:val="00EE0AFE"/>
    <w:rsid w:val="00EE1DC5"/>
    <w:rsid w:val="00EE2643"/>
    <w:rsid w:val="00EE361D"/>
    <w:rsid w:val="00EE3F8A"/>
    <w:rsid w:val="00EE4105"/>
    <w:rsid w:val="00EE4416"/>
    <w:rsid w:val="00EE4E04"/>
    <w:rsid w:val="00EE5256"/>
    <w:rsid w:val="00EE5D4E"/>
    <w:rsid w:val="00EE6F45"/>
    <w:rsid w:val="00EE7312"/>
    <w:rsid w:val="00EE7859"/>
    <w:rsid w:val="00EF0128"/>
    <w:rsid w:val="00EF02F5"/>
    <w:rsid w:val="00EF115C"/>
    <w:rsid w:val="00EF163A"/>
    <w:rsid w:val="00EF1A42"/>
    <w:rsid w:val="00EF1D78"/>
    <w:rsid w:val="00EF22F8"/>
    <w:rsid w:val="00EF2D12"/>
    <w:rsid w:val="00EF3145"/>
    <w:rsid w:val="00EF3300"/>
    <w:rsid w:val="00EF376C"/>
    <w:rsid w:val="00EF400F"/>
    <w:rsid w:val="00EF4404"/>
    <w:rsid w:val="00EF4EF7"/>
    <w:rsid w:val="00EF5187"/>
    <w:rsid w:val="00EF51F9"/>
    <w:rsid w:val="00EF5467"/>
    <w:rsid w:val="00EF5CD7"/>
    <w:rsid w:val="00EF5D97"/>
    <w:rsid w:val="00EF7374"/>
    <w:rsid w:val="00EF7A45"/>
    <w:rsid w:val="00F00512"/>
    <w:rsid w:val="00F007F9"/>
    <w:rsid w:val="00F0095E"/>
    <w:rsid w:val="00F00ADE"/>
    <w:rsid w:val="00F01AB1"/>
    <w:rsid w:val="00F01B36"/>
    <w:rsid w:val="00F0255B"/>
    <w:rsid w:val="00F035E4"/>
    <w:rsid w:val="00F037A7"/>
    <w:rsid w:val="00F04121"/>
    <w:rsid w:val="00F04B7B"/>
    <w:rsid w:val="00F04F91"/>
    <w:rsid w:val="00F0594E"/>
    <w:rsid w:val="00F05DD4"/>
    <w:rsid w:val="00F060CB"/>
    <w:rsid w:val="00F0649D"/>
    <w:rsid w:val="00F07AC1"/>
    <w:rsid w:val="00F10E08"/>
    <w:rsid w:val="00F11C1A"/>
    <w:rsid w:val="00F121C0"/>
    <w:rsid w:val="00F12D62"/>
    <w:rsid w:val="00F12DB6"/>
    <w:rsid w:val="00F13502"/>
    <w:rsid w:val="00F1459C"/>
    <w:rsid w:val="00F15806"/>
    <w:rsid w:val="00F15A4E"/>
    <w:rsid w:val="00F171DD"/>
    <w:rsid w:val="00F174BA"/>
    <w:rsid w:val="00F2034E"/>
    <w:rsid w:val="00F20509"/>
    <w:rsid w:val="00F215DB"/>
    <w:rsid w:val="00F21C7A"/>
    <w:rsid w:val="00F221DF"/>
    <w:rsid w:val="00F22946"/>
    <w:rsid w:val="00F23B3B"/>
    <w:rsid w:val="00F23B79"/>
    <w:rsid w:val="00F2540D"/>
    <w:rsid w:val="00F25FC6"/>
    <w:rsid w:val="00F260BB"/>
    <w:rsid w:val="00F2612B"/>
    <w:rsid w:val="00F26AA9"/>
    <w:rsid w:val="00F26B7B"/>
    <w:rsid w:val="00F273A3"/>
    <w:rsid w:val="00F274D5"/>
    <w:rsid w:val="00F30692"/>
    <w:rsid w:val="00F306C2"/>
    <w:rsid w:val="00F307D8"/>
    <w:rsid w:val="00F30DDB"/>
    <w:rsid w:val="00F31C67"/>
    <w:rsid w:val="00F31DB2"/>
    <w:rsid w:val="00F320B7"/>
    <w:rsid w:val="00F32B93"/>
    <w:rsid w:val="00F333BE"/>
    <w:rsid w:val="00F3433A"/>
    <w:rsid w:val="00F35CED"/>
    <w:rsid w:val="00F35F2E"/>
    <w:rsid w:val="00F365B1"/>
    <w:rsid w:val="00F36C80"/>
    <w:rsid w:val="00F414E0"/>
    <w:rsid w:val="00F42E01"/>
    <w:rsid w:val="00F4304D"/>
    <w:rsid w:val="00F45F1E"/>
    <w:rsid w:val="00F4721C"/>
    <w:rsid w:val="00F474CA"/>
    <w:rsid w:val="00F476E5"/>
    <w:rsid w:val="00F47973"/>
    <w:rsid w:val="00F479E0"/>
    <w:rsid w:val="00F47CE9"/>
    <w:rsid w:val="00F47D20"/>
    <w:rsid w:val="00F504CB"/>
    <w:rsid w:val="00F5079C"/>
    <w:rsid w:val="00F50A89"/>
    <w:rsid w:val="00F50AFA"/>
    <w:rsid w:val="00F50B61"/>
    <w:rsid w:val="00F52A9E"/>
    <w:rsid w:val="00F5413E"/>
    <w:rsid w:val="00F546B7"/>
    <w:rsid w:val="00F54D63"/>
    <w:rsid w:val="00F55273"/>
    <w:rsid w:val="00F56513"/>
    <w:rsid w:val="00F5698F"/>
    <w:rsid w:val="00F56DAB"/>
    <w:rsid w:val="00F57B11"/>
    <w:rsid w:val="00F57ED6"/>
    <w:rsid w:val="00F6077C"/>
    <w:rsid w:val="00F61383"/>
    <w:rsid w:val="00F61461"/>
    <w:rsid w:val="00F629CC"/>
    <w:rsid w:val="00F63200"/>
    <w:rsid w:val="00F6366C"/>
    <w:rsid w:val="00F639C2"/>
    <w:rsid w:val="00F6401D"/>
    <w:rsid w:val="00F6465C"/>
    <w:rsid w:val="00F647D4"/>
    <w:rsid w:val="00F65AED"/>
    <w:rsid w:val="00F65C36"/>
    <w:rsid w:val="00F66CFB"/>
    <w:rsid w:val="00F671E7"/>
    <w:rsid w:val="00F67291"/>
    <w:rsid w:val="00F67516"/>
    <w:rsid w:val="00F67B13"/>
    <w:rsid w:val="00F7002F"/>
    <w:rsid w:val="00F707FC"/>
    <w:rsid w:val="00F7086D"/>
    <w:rsid w:val="00F7170A"/>
    <w:rsid w:val="00F717A1"/>
    <w:rsid w:val="00F73273"/>
    <w:rsid w:val="00F736FE"/>
    <w:rsid w:val="00F73801"/>
    <w:rsid w:val="00F73B0B"/>
    <w:rsid w:val="00F740E5"/>
    <w:rsid w:val="00F7719E"/>
    <w:rsid w:val="00F82DB1"/>
    <w:rsid w:val="00F83368"/>
    <w:rsid w:val="00F837BE"/>
    <w:rsid w:val="00F8388A"/>
    <w:rsid w:val="00F83983"/>
    <w:rsid w:val="00F83ADD"/>
    <w:rsid w:val="00F83BE5"/>
    <w:rsid w:val="00F84637"/>
    <w:rsid w:val="00F84888"/>
    <w:rsid w:val="00F84B86"/>
    <w:rsid w:val="00F84DD4"/>
    <w:rsid w:val="00F85FAB"/>
    <w:rsid w:val="00F8621C"/>
    <w:rsid w:val="00F86B3E"/>
    <w:rsid w:val="00F86F9C"/>
    <w:rsid w:val="00F879A8"/>
    <w:rsid w:val="00F87FCD"/>
    <w:rsid w:val="00F9003A"/>
    <w:rsid w:val="00F90C3B"/>
    <w:rsid w:val="00F9175C"/>
    <w:rsid w:val="00F918FA"/>
    <w:rsid w:val="00F91950"/>
    <w:rsid w:val="00F91A28"/>
    <w:rsid w:val="00F92207"/>
    <w:rsid w:val="00F9255D"/>
    <w:rsid w:val="00F9371E"/>
    <w:rsid w:val="00F93940"/>
    <w:rsid w:val="00F93B42"/>
    <w:rsid w:val="00F94818"/>
    <w:rsid w:val="00F949EC"/>
    <w:rsid w:val="00F9519B"/>
    <w:rsid w:val="00F955CB"/>
    <w:rsid w:val="00F969EC"/>
    <w:rsid w:val="00F96D64"/>
    <w:rsid w:val="00F96F63"/>
    <w:rsid w:val="00F97869"/>
    <w:rsid w:val="00F97F45"/>
    <w:rsid w:val="00FA1B11"/>
    <w:rsid w:val="00FA1F9F"/>
    <w:rsid w:val="00FA45DD"/>
    <w:rsid w:val="00FA479C"/>
    <w:rsid w:val="00FA4902"/>
    <w:rsid w:val="00FA5645"/>
    <w:rsid w:val="00FA593B"/>
    <w:rsid w:val="00FA5FB9"/>
    <w:rsid w:val="00FA604D"/>
    <w:rsid w:val="00FA67AB"/>
    <w:rsid w:val="00FA69B3"/>
    <w:rsid w:val="00FA69BE"/>
    <w:rsid w:val="00FA6BB6"/>
    <w:rsid w:val="00FA7948"/>
    <w:rsid w:val="00FA7B10"/>
    <w:rsid w:val="00FA7EBF"/>
    <w:rsid w:val="00FB0CBA"/>
    <w:rsid w:val="00FB129A"/>
    <w:rsid w:val="00FB16DD"/>
    <w:rsid w:val="00FB2A78"/>
    <w:rsid w:val="00FB2D50"/>
    <w:rsid w:val="00FB3335"/>
    <w:rsid w:val="00FB3B15"/>
    <w:rsid w:val="00FB41CE"/>
    <w:rsid w:val="00FB4EC4"/>
    <w:rsid w:val="00FB5D3F"/>
    <w:rsid w:val="00FB69CD"/>
    <w:rsid w:val="00FB6C25"/>
    <w:rsid w:val="00FB6E71"/>
    <w:rsid w:val="00FB705E"/>
    <w:rsid w:val="00FB774F"/>
    <w:rsid w:val="00FB7CF5"/>
    <w:rsid w:val="00FB7D07"/>
    <w:rsid w:val="00FB7E44"/>
    <w:rsid w:val="00FB7ED3"/>
    <w:rsid w:val="00FC0297"/>
    <w:rsid w:val="00FC08EF"/>
    <w:rsid w:val="00FC0A70"/>
    <w:rsid w:val="00FC0DAC"/>
    <w:rsid w:val="00FC11AE"/>
    <w:rsid w:val="00FC15EA"/>
    <w:rsid w:val="00FC1E0A"/>
    <w:rsid w:val="00FC1FA4"/>
    <w:rsid w:val="00FC2A1F"/>
    <w:rsid w:val="00FC3143"/>
    <w:rsid w:val="00FC3471"/>
    <w:rsid w:val="00FC3AF1"/>
    <w:rsid w:val="00FC3CC2"/>
    <w:rsid w:val="00FC41A8"/>
    <w:rsid w:val="00FC4235"/>
    <w:rsid w:val="00FC47D7"/>
    <w:rsid w:val="00FC4A94"/>
    <w:rsid w:val="00FC55BD"/>
    <w:rsid w:val="00FC5750"/>
    <w:rsid w:val="00FC5C2E"/>
    <w:rsid w:val="00FC5D03"/>
    <w:rsid w:val="00FC61FB"/>
    <w:rsid w:val="00FC628C"/>
    <w:rsid w:val="00FC64BE"/>
    <w:rsid w:val="00FC6CB1"/>
    <w:rsid w:val="00FD0244"/>
    <w:rsid w:val="00FD05E2"/>
    <w:rsid w:val="00FD2060"/>
    <w:rsid w:val="00FD2D73"/>
    <w:rsid w:val="00FD3583"/>
    <w:rsid w:val="00FD397F"/>
    <w:rsid w:val="00FD3C8E"/>
    <w:rsid w:val="00FD464E"/>
    <w:rsid w:val="00FD6E48"/>
    <w:rsid w:val="00FD71EF"/>
    <w:rsid w:val="00FD7574"/>
    <w:rsid w:val="00FE0065"/>
    <w:rsid w:val="00FE0847"/>
    <w:rsid w:val="00FE0D8A"/>
    <w:rsid w:val="00FE1052"/>
    <w:rsid w:val="00FE11CA"/>
    <w:rsid w:val="00FE168A"/>
    <w:rsid w:val="00FE282F"/>
    <w:rsid w:val="00FE2B7E"/>
    <w:rsid w:val="00FE3031"/>
    <w:rsid w:val="00FE3128"/>
    <w:rsid w:val="00FE3916"/>
    <w:rsid w:val="00FE439F"/>
    <w:rsid w:val="00FE46C8"/>
    <w:rsid w:val="00FE52F8"/>
    <w:rsid w:val="00FE5344"/>
    <w:rsid w:val="00FE5467"/>
    <w:rsid w:val="00FE557F"/>
    <w:rsid w:val="00FE630D"/>
    <w:rsid w:val="00FE6AA1"/>
    <w:rsid w:val="00FE7185"/>
    <w:rsid w:val="00FE78CA"/>
    <w:rsid w:val="00FF08BD"/>
    <w:rsid w:val="00FF0A23"/>
    <w:rsid w:val="00FF236A"/>
    <w:rsid w:val="00FF3E13"/>
    <w:rsid w:val="00FF3E71"/>
    <w:rsid w:val="00FF410D"/>
    <w:rsid w:val="00FF443F"/>
    <w:rsid w:val="00FF4B54"/>
    <w:rsid w:val="00FF4C2B"/>
    <w:rsid w:val="00FF5421"/>
    <w:rsid w:val="00FF5AB2"/>
    <w:rsid w:val="00FF5EEA"/>
    <w:rsid w:val="00FF6F68"/>
    <w:rsid w:val="00FF73E1"/>
    <w:rsid w:val="00FF7AC0"/>
    <w:rsid w:val="00FF7AC8"/>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BAC1E"/>
  <w14:defaultImageDpi w14:val="330"/>
  <w15:chartTrackingRefBased/>
  <w15:docId w15:val="{C6A291E6-443E-6547-8068-F9CDC0FF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94"/>
    <w:pPr>
      <w:widowControl w:val="0"/>
      <w:spacing w:before="20"/>
      <w:ind w:firstLine="360"/>
      <w:jc w:val="both"/>
    </w:pPr>
    <w:rPr>
      <w:sz w:val="24"/>
    </w:rPr>
  </w:style>
  <w:style w:type="paragraph" w:styleId="Heading1">
    <w:name w:val="heading 1"/>
    <w:basedOn w:val="Normal"/>
    <w:next w:val="Normal"/>
    <w:link w:val="Heading1Char"/>
    <w:qFormat/>
    <w:rsid w:val="00832F98"/>
    <w:pPr>
      <w:keepNext/>
      <w:widowControl/>
      <w:numPr>
        <w:numId w:val="6"/>
      </w:numPr>
      <w:spacing w:before="240" w:after="120"/>
      <w:jc w:val="center"/>
      <w:outlineLvl w:val="0"/>
    </w:pPr>
    <w:rPr>
      <w:smallCaps/>
      <w:kern w:val="28"/>
    </w:rPr>
  </w:style>
  <w:style w:type="paragraph" w:styleId="Heading2">
    <w:name w:val="heading 2"/>
    <w:basedOn w:val="Normal"/>
    <w:next w:val="Normal"/>
    <w:link w:val="Heading2Char"/>
    <w:qFormat/>
    <w:rsid w:val="00832F98"/>
    <w:pPr>
      <w:keepNext/>
      <w:widowControl/>
      <w:spacing w:before="240" w:after="120"/>
      <w:ind w:firstLine="0"/>
      <w:jc w:val="center"/>
      <w:outlineLvl w:val="1"/>
    </w:pPr>
    <w:rPr>
      <w:i/>
    </w:rPr>
  </w:style>
  <w:style w:type="paragraph" w:styleId="Heading3">
    <w:name w:val="heading 3"/>
    <w:basedOn w:val="Normal"/>
    <w:next w:val="Normal"/>
    <w:link w:val="Heading3Char"/>
    <w:qFormat/>
    <w:rsid w:val="00832F98"/>
    <w:pPr>
      <w:keepNext/>
      <w:widowControl/>
      <w:numPr>
        <w:ilvl w:val="2"/>
        <w:numId w:val="6"/>
      </w:numPr>
      <w:spacing w:before="240" w:after="120"/>
      <w:outlineLvl w:val="2"/>
    </w:pPr>
  </w:style>
  <w:style w:type="paragraph" w:styleId="Heading4">
    <w:name w:val="heading 4"/>
    <w:basedOn w:val="Normal"/>
    <w:next w:val="Normal"/>
    <w:link w:val="Heading4Char"/>
    <w:qFormat/>
    <w:rsid w:val="00690FAA"/>
    <w:pPr>
      <w:keepNext/>
      <w:widowControl/>
      <w:numPr>
        <w:ilvl w:val="3"/>
        <w:numId w:val="6"/>
      </w:numPr>
      <w:spacing w:before="240" w:after="120"/>
      <w:outlineLvl w:val="3"/>
    </w:pPr>
  </w:style>
  <w:style w:type="paragraph" w:styleId="Heading5">
    <w:name w:val="heading 5"/>
    <w:next w:val="Normal"/>
    <w:qFormat/>
    <w:rsid w:val="00923A40"/>
    <w:pPr>
      <w:numPr>
        <w:ilvl w:val="4"/>
        <w:numId w:val="6"/>
      </w:numPr>
      <w:spacing w:before="120" w:after="120"/>
      <w:outlineLvl w:val="4"/>
    </w:pPr>
    <w:rPr>
      <w:sz w:val="24"/>
    </w:rPr>
  </w:style>
  <w:style w:type="paragraph" w:styleId="Heading6">
    <w:name w:val="heading 6"/>
    <w:basedOn w:val="Normal"/>
    <w:next w:val="Normal"/>
    <w:qFormat/>
    <w:rsid w:val="00923A40"/>
    <w:pPr>
      <w:numPr>
        <w:ilvl w:val="5"/>
        <w:numId w:val="6"/>
      </w:numPr>
      <w:spacing w:before="240" w:after="60"/>
      <w:outlineLvl w:val="5"/>
    </w:pPr>
    <w:rPr>
      <w:i/>
      <w:sz w:val="22"/>
    </w:rPr>
  </w:style>
  <w:style w:type="paragraph" w:styleId="Heading7">
    <w:name w:val="heading 7"/>
    <w:basedOn w:val="Normal"/>
    <w:next w:val="Normal"/>
    <w:qFormat/>
    <w:rsid w:val="00923A40"/>
    <w:pPr>
      <w:numPr>
        <w:ilvl w:val="6"/>
        <w:numId w:val="6"/>
      </w:numPr>
      <w:spacing w:before="240" w:after="60"/>
      <w:outlineLvl w:val="6"/>
    </w:pPr>
    <w:rPr>
      <w:rFonts w:ascii="Arial" w:hAnsi="Arial"/>
      <w:sz w:val="20"/>
    </w:rPr>
  </w:style>
  <w:style w:type="paragraph" w:styleId="Heading8">
    <w:name w:val="heading 8"/>
    <w:basedOn w:val="Normal"/>
    <w:next w:val="Normal"/>
    <w:qFormat/>
    <w:rsid w:val="00923A40"/>
    <w:pPr>
      <w:numPr>
        <w:ilvl w:val="7"/>
        <w:numId w:val="6"/>
      </w:numPr>
      <w:spacing w:before="240" w:after="60"/>
      <w:outlineLvl w:val="7"/>
    </w:pPr>
    <w:rPr>
      <w:rFonts w:ascii="Arial" w:hAnsi="Arial"/>
      <w:i/>
      <w:sz w:val="20"/>
    </w:rPr>
  </w:style>
  <w:style w:type="paragraph" w:styleId="Heading9">
    <w:name w:val="heading 9"/>
    <w:basedOn w:val="Normal"/>
    <w:next w:val="Normal"/>
    <w:qFormat/>
    <w:rsid w:val="00923A40"/>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Pr>
      <w:sz w:val="16"/>
    </w:rPr>
  </w:style>
  <w:style w:type="paragraph" w:styleId="CommentText">
    <w:name w:val="annotation text"/>
    <w:basedOn w:val="Normal"/>
    <w:link w:val="CommentTextChar1"/>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Footer">
    <w:name w:val="footer"/>
    <w:basedOn w:val="Normal"/>
    <w:link w:val="FooterChar"/>
    <w:uiPriority w:val="99"/>
    <w:pPr>
      <w:tabs>
        <w:tab w:val="center" w:pos="4320"/>
        <w:tab w:val="right" w:pos="8640"/>
      </w:tabs>
    </w:pPr>
  </w:style>
  <w:style w:type="paragraph" w:customStyle="1" w:styleId="Footnote">
    <w:name w:val="Footnote"/>
    <w:rsid w:val="00471E15"/>
    <w:pPr>
      <w:widowControl w:val="0"/>
      <w:tabs>
        <w:tab w:val="left" w:pos="-720"/>
      </w:tabs>
      <w:suppressAutoHyphens/>
      <w:spacing w:line="200" w:lineRule="exact"/>
    </w:pPr>
    <w:rPr>
      <w:rFonts w:ascii="CG Times" w:hAnsi="CG Times"/>
      <w:kern w:val="2"/>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rsid w:val="00832F98"/>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uiPriority w:val="99"/>
    <w:rPr>
      <w:color w:val="0000FF"/>
      <w:u w:val="single"/>
    </w:rPr>
  </w:style>
  <w:style w:type="paragraph" w:customStyle="1" w:styleId="Level1">
    <w:name w:val="Level 1"/>
    <w:basedOn w:val="Normal"/>
    <w:pPr>
      <w:ind w:left="720" w:hanging="720"/>
    </w:pPr>
  </w:style>
  <w:style w:type="character" w:styleId="PageNumber">
    <w:name w:val="page number"/>
    <w:basedOn w:val="DefaultParagraphFont"/>
  </w:style>
  <w:style w:type="paragraph" w:customStyle="1" w:styleId="LetteredList">
    <w:name w:val="Lettered List"/>
    <w:basedOn w:val="Normal"/>
    <w:rsid w:val="00017D0A"/>
    <w:pPr>
      <w:numPr>
        <w:numId w:val="2"/>
      </w:numPr>
    </w:pPr>
  </w:style>
  <w:style w:type="paragraph" w:styleId="TOC1">
    <w:name w:val="toc 1"/>
    <w:basedOn w:val="Normal"/>
    <w:next w:val="Normal"/>
    <w:autoRedefine/>
    <w:uiPriority w:val="39"/>
    <w:rsid w:val="00FE1052"/>
    <w:pPr>
      <w:tabs>
        <w:tab w:val="right" w:leader="dot" w:pos="7200"/>
      </w:tabs>
      <w:ind w:left="432" w:hanging="432"/>
    </w:pPr>
  </w:style>
  <w:style w:type="paragraph" w:styleId="TOC2">
    <w:name w:val="toc 2"/>
    <w:basedOn w:val="Normal"/>
    <w:next w:val="Normal"/>
    <w:autoRedefine/>
    <w:uiPriority w:val="39"/>
    <w:rsid w:val="00647253"/>
    <w:pPr>
      <w:tabs>
        <w:tab w:val="left" w:pos="864"/>
        <w:tab w:val="right" w:leader="dot" w:pos="7200"/>
      </w:tabs>
      <w:ind w:left="864" w:hanging="432"/>
    </w:pPr>
    <w:rPr>
      <w:noProof/>
    </w:rPr>
  </w:style>
  <w:style w:type="paragraph" w:styleId="TOC3">
    <w:name w:val="toc 3"/>
    <w:basedOn w:val="Normal"/>
    <w:next w:val="Normal"/>
    <w:autoRedefine/>
    <w:uiPriority w:val="39"/>
    <w:rsid w:val="00647253"/>
    <w:pPr>
      <w:tabs>
        <w:tab w:val="left" w:pos="1296"/>
        <w:tab w:val="right" w:leader="dot" w:pos="7200"/>
      </w:tabs>
      <w:ind w:left="1296" w:hanging="432"/>
    </w:pPr>
  </w:style>
  <w:style w:type="paragraph" w:styleId="TOC4">
    <w:name w:val="toc 4"/>
    <w:basedOn w:val="Normal"/>
    <w:next w:val="Normal"/>
    <w:autoRedefine/>
    <w:semiHidden/>
    <w:pPr>
      <w:tabs>
        <w:tab w:val="left" w:pos="1296"/>
        <w:tab w:val="left" w:pos="1728"/>
        <w:tab w:val="left" w:leader="dot" w:pos="7776"/>
      </w:tabs>
      <w:ind w:left="1728" w:hanging="432"/>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BlockQuote">
    <w:name w:val="Block Quote"/>
    <w:basedOn w:val="Normal"/>
    <w:qFormat/>
    <w:rsid w:val="00690FAA"/>
    <w:pPr>
      <w:spacing w:before="120" w:after="100"/>
      <w:ind w:left="720" w:right="720" w:firstLine="0"/>
    </w:pPr>
    <w:rPr>
      <w:szCs w:val="19"/>
    </w:rPr>
  </w:style>
  <w:style w:type="paragraph" w:customStyle="1" w:styleId="Epigraph">
    <w:name w:val="Epigraph"/>
    <w:basedOn w:val="Normal"/>
    <w:rsid w:val="00471E15"/>
    <w:pPr>
      <w:ind w:left="3600" w:firstLine="0"/>
      <w:jc w:val="right"/>
    </w:pPr>
    <w:rPr>
      <w:sz w:val="21"/>
      <w:szCs w:val="21"/>
    </w:rPr>
  </w:style>
  <w:style w:type="paragraph" w:customStyle="1" w:styleId="ArticleTitle">
    <w:name w:val="Article Title"/>
    <w:basedOn w:val="Normal"/>
    <w:rsid w:val="00721661"/>
    <w:pPr>
      <w:ind w:firstLine="0"/>
      <w:jc w:val="center"/>
    </w:pPr>
    <w:rPr>
      <w:caps/>
      <w:sz w:val="32"/>
    </w:rPr>
  </w:style>
  <w:style w:type="paragraph" w:customStyle="1" w:styleId="YourName">
    <w:name w:val="Your Name"/>
    <w:basedOn w:val="Normal"/>
    <w:rsid w:val="00DE262F"/>
    <w:pPr>
      <w:ind w:firstLine="0"/>
      <w:jc w:val="center"/>
    </w:pPr>
    <w:rPr>
      <w:iCs/>
      <w:sz w:val="28"/>
    </w:rPr>
  </w:style>
  <w:style w:type="paragraph" w:customStyle="1" w:styleId="BlockQuoteinFootnote">
    <w:name w:val="Block Quote in Footnote"/>
    <w:basedOn w:val="FootnoteText"/>
    <w:rsid w:val="00870B12"/>
    <w:pPr>
      <w:ind w:left="360" w:right="360"/>
    </w:pPr>
  </w:style>
  <w:style w:type="table" w:styleId="TableGrid">
    <w:name w:val="Table Grid"/>
    <w:basedOn w:val="TableNormal"/>
    <w:uiPriority w:val="39"/>
    <w:rsid w:val="001F2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rsid w:val="001F2B31"/>
    <w:rPr>
      <w:sz w:val="22"/>
    </w:rPr>
  </w:style>
  <w:style w:type="character" w:styleId="PlaceholderText">
    <w:name w:val="Placeholder Text"/>
    <w:basedOn w:val="DefaultParagraphFont"/>
    <w:uiPriority w:val="99"/>
    <w:semiHidden/>
    <w:rsid w:val="001F2B31"/>
    <w:rPr>
      <w:color w:val="808080"/>
    </w:rPr>
  </w:style>
  <w:style w:type="paragraph" w:styleId="NormalWeb">
    <w:name w:val="Normal (Web)"/>
    <w:basedOn w:val="Normal"/>
    <w:uiPriority w:val="99"/>
    <w:semiHidden/>
    <w:unhideWhenUsed/>
    <w:rsid w:val="001F2B31"/>
    <w:pPr>
      <w:widowControl/>
      <w:spacing w:before="0" w:after="240"/>
      <w:ind w:firstLine="0"/>
      <w:jc w:val="left"/>
    </w:pPr>
    <w:rPr>
      <w:rFonts w:eastAsiaTheme="minorHAnsi"/>
      <w:szCs w:val="24"/>
    </w:rPr>
  </w:style>
  <w:style w:type="character" w:customStyle="1" w:styleId="apple-converted-space">
    <w:name w:val="apple-converted-space"/>
    <w:basedOn w:val="DefaultParagraphFont"/>
    <w:rsid w:val="001F2B31"/>
  </w:style>
  <w:style w:type="character" w:customStyle="1" w:styleId="UnresolvedMention1">
    <w:name w:val="Unresolved Mention1"/>
    <w:basedOn w:val="DefaultParagraphFont"/>
    <w:uiPriority w:val="99"/>
    <w:semiHidden/>
    <w:unhideWhenUsed/>
    <w:rsid w:val="001F2B31"/>
    <w:rPr>
      <w:color w:val="605E5C"/>
      <w:shd w:val="clear" w:color="auto" w:fill="E1DFDD"/>
    </w:rPr>
  </w:style>
  <w:style w:type="character" w:styleId="FollowedHyperlink">
    <w:name w:val="FollowedHyperlink"/>
    <w:basedOn w:val="DefaultParagraphFont"/>
    <w:uiPriority w:val="99"/>
    <w:semiHidden/>
    <w:unhideWhenUsed/>
    <w:rsid w:val="001F2B31"/>
    <w:rPr>
      <w:color w:val="954F72" w:themeColor="followedHyperlink"/>
      <w:u w:val="single"/>
    </w:rPr>
  </w:style>
  <w:style w:type="character" w:customStyle="1" w:styleId="CommentTextChar">
    <w:name w:val="Comment Text Char"/>
    <w:basedOn w:val="DefaultParagraphFont"/>
    <w:uiPriority w:val="99"/>
    <w:semiHidden/>
    <w:rsid w:val="001F2B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F2B31"/>
    <w:pPr>
      <w:widowControl/>
      <w:spacing w:before="0" w:after="240"/>
      <w:ind w:firstLine="0"/>
      <w:jc w:val="left"/>
    </w:pPr>
    <w:rPr>
      <w:rFonts w:eastAsiaTheme="minorHAnsi" w:cstheme="minorBidi"/>
      <w:b/>
      <w:bCs/>
    </w:rPr>
  </w:style>
  <w:style w:type="character" w:customStyle="1" w:styleId="CommentTextChar1">
    <w:name w:val="Comment Text Char1"/>
    <w:basedOn w:val="DefaultParagraphFont"/>
    <w:link w:val="CommentText"/>
    <w:uiPriority w:val="99"/>
    <w:semiHidden/>
    <w:rsid w:val="001F2B31"/>
  </w:style>
  <w:style w:type="character" w:customStyle="1" w:styleId="CommentSubjectChar">
    <w:name w:val="Comment Subject Char"/>
    <w:basedOn w:val="CommentTextChar1"/>
    <w:link w:val="CommentSubject"/>
    <w:uiPriority w:val="99"/>
    <w:semiHidden/>
    <w:rsid w:val="001F2B31"/>
    <w:rPr>
      <w:rFonts w:eastAsiaTheme="minorHAnsi" w:cstheme="minorBidi"/>
      <w:b/>
      <w:bCs/>
    </w:rPr>
  </w:style>
  <w:style w:type="character" w:customStyle="1" w:styleId="HeaderChar">
    <w:name w:val="Header Char"/>
    <w:basedOn w:val="DefaultParagraphFont"/>
    <w:link w:val="Header"/>
    <w:uiPriority w:val="99"/>
    <w:rsid w:val="001F2B31"/>
    <w:rPr>
      <w:sz w:val="24"/>
    </w:rPr>
  </w:style>
  <w:style w:type="character" w:customStyle="1" w:styleId="FooterChar">
    <w:name w:val="Footer Char"/>
    <w:basedOn w:val="DefaultParagraphFont"/>
    <w:link w:val="Footer"/>
    <w:uiPriority w:val="99"/>
    <w:rsid w:val="001F2B31"/>
    <w:rPr>
      <w:sz w:val="24"/>
    </w:rPr>
  </w:style>
  <w:style w:type="paragraph" w:customStyle="1" w:styleId="Default">
    <w:name w:val="Default"/>
    <w:rsid w:val="00AE1C2A"/>
    <w:pPr>
      <w:autoSpaceDE w:val="0"/>
      <w:autoSpaceDN w:val="0"/>
      <w:adjustRightInd w:val="0"/>
    </w:pPr>
    <w:rPr>
      <w:rFonts w:eastAsiaTheme="minorHAnsi"/>
      <w:color w:val="000000"/>
      <w:sz w:val="24"/>
      <w:szCs w:val="24"/>
    </w:rPr>
  </w:style>
  <w:style w:type="character" w:customStyle="1" w:styleId="serif">
    <w:name w:val="serif"/>
    <w:basedOn w:val="DefaultParagraphFont"/>
    <w:rsid w:val="00CB7FFD"/>
  </w:style>
  <w:style w:type="paragraph" w:styleId="Caption">
    <w:name w:val="caption"/>
    <w:basedOn w:val="Normal"/>
    <w:next w:val="Normal"/>
    <w:uiPriority w:val="35"/>
    <w:unhideWhenUsed/>
    <w:qFormat/>
    <w:rsid w:val="00350B76"/>
    <w:pPr>
      <w:spacing w:before="0" w:after="200"/>
    </w:pPr>
    <w:rPr>
      <w:i/>
      <w:iCs/>
      <w:szCs w:val="18"/>
    </w:rPr>
  </w:style>
  <w:style w:type="character" w:customStyle="1" w:styleId="Heading1Char">
    <w:name w:val="Heading 1 Char"/>
    <w:basedOn w:val="DefaultParagraphFont"/>
    <w:link w:val="Heading1"/>
    <w:rsid w:val="003F3780"/>
    <w:rPr>
      <w:smallCaps/>
      <w:kern w:val="28"/>
      <w:sz w:val="24"/>
    </w:rPr>
  </w:style>
  <w:style w:type="character" w:customStyle="1" w:styleId="Heading2Char">
    <w:name w:val="Heading 2 Char"/>
    <w:basedOn w:val="DefaultParagraphFont"/>
    <w:link w:val="Heading2"/>
    <w:rsid w:val="00023FD6"/>
    <w:rPr>
      <w:i/>
      <w:sz w:val="24"/>
    </w:rPr>
  </w:style>
  <w:style w:type="numbering" w:customStyle="1" w:styleId="CurrentList1">
    <w:name w:val="Current List1"/>
    <w:uiPriority w:val="99"/>
    <w:rsid w:val="00023FD6"/>
    <w:pPr>
      <w:numPr>
        <w:numId w:val="5"/>
      </w:numPr>
    </w:pPr>
  </w:style>
  <w:style w:type="character" w:customStyle="1" w:styleId="Heading4Char">
    <w:name w:val="Heading 4 Char"/>
    <w:basedOn w:val="DefaultParagraphFont"/>
    <w:link w:val="Heading4"/>
    <w:rsid w:val="00AD0D28"/>
    <w:rPr>
      <w:sz w:val="24"/>
    </w:rPr>
  </w:style>
  <w:style w:type="numbering" w:customStyle="1" w:styleId="CurrentList2">
    <w:name w:val="Current List2"/>
    <w:uiPriority w:val="99"/>
    <w:rsid w:val="00A82E32"/>
    <w:pPr>
      <w:numPr>
        <w:numId w:val="7"/>
      </w:numPr>
    </w:pPr>
  </w:style>
  <w:style w:type="numbering" w:customStyle="1" w:styleId="CurrentList3">
    <w:name w:val="Current List3"/>
    <w:uiPriority w:val="99"/>
    <w:rsid w:val="00A82E32"/>
    <w:pPr>
      <w:numPr>
        <w:numId w:val="8"/>
      </w:numPr>
    </w:pPr>
  </w:style>
  <w:style w:type="numbering" w:customStyle="1" w:styleId="CurrentList4">
    <w:name w:val="Current List4"/>
    <w:uiPriority w:val="99"/>
    <w:rsid w:val="003B74FA"/>
    <w:pPr>
      <w:numPr>
        <w:numId w:val="9"/>
      </w:numPr>
    </w:pPr>
  </w:style>
  <w:style w:type="paragraph" w:styleId="ListParagraph">
    <w:name w:val="List Paragraph"/>
    <w:basedOn w:val="Normal"/>
    <w:uiPriority w:val="34"/>
    <w:qFormat/>
    <w:rsid w:val="00501295"/>
    <w:pPr>
      <w:spacing w:after="120"/>
      <w:ind w:left="720"/>
    </w:pPr>
  </w:style>
  <w:style w:type="numbering" w:customStyle="1" w:styleId="CurrentList5">
    <w:name w:val="Current List5"/>
    <w:uiPriority w:val="99"/>
    <w:rsid w:val="002A015D"/>
    <w:pPr>
      <w:numPr>
        <w:numId w:val="10"/>
      </w:numPr>
    </w:pPr>
  </w:style>
  <w:style w:type="numbering" w:customStyle="1" w:styleId="CurrentList6">
    <w:name w:val="Current List6"/>
    <w:uiPriority w:val="99"/>
    <w:rsid w:val="004072F1"/>
    <w:pPr>
      <w:numPr>
        <w:numId w:val="11"/>
      </w:numPr>
    </w:pPr>
  </w:style>
  <w:style w:type="paragraph" w:styleId="Bibliography">
    <w:name w:val="Bibliography"/>
    <w:basedOn w:val="Normal"/>
    <w:next w:val="Normal"/>
    <w:uiPriority w:val="70"/>
    <w:rsid w:val="0098600F"/>
    <w:pPr>
      <w:ind w:left="720" w:hanging="720"/>
    </w:pPr>
  </w:style>
  <w:style w:type="paragraph" w:styleId="BalloonText">
    <w:name w:val="Balloon Text"/>
    <w:basedOn w:val="Normal"/>
    <w:link w:val="BalloonTextChar"/>
    <w:uiPriority w:val="99"/>
    <w:semiHidden/>
    <w:unhideWhenUsed/>
    <w:rsid w:val="0030110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106"/>
    <w:rPr>
      <w:rFonts w:ascii="Segoe UI" w:hAnsi="Segoe UI" w:cs="Segoe UI"/>
      <w:sz w:val="18"/>
      <w:szCs w:val="18"/>
    </w:rPr>
  </w:style>
  <w:style w:type="paragraph" w:styleId="Revision">
    <w:name w:val="Revision"/>
    <w:hidden/>
    <w:uiPriority w:val="71"/>
    <w:semiHidden/>
    <w:rsid w:val="00752D69"/>
    <w:rPr>
      <w:sz w:val="24"/>
    </w:rPr>
  </w:style>
  <w:style w:type="paragraph" w:styleId="Title">
    <w:name w:val="Title"/>
    <w:basedOn w:val="Normal"/>
    <w:next w:val="Normal"/>
    <w:link w:val="TitleChar"/>
    <w:uiPriority w:val="10"/>
    <w:qFormat/>
    <w:rsid w:val="00723666"/>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666"/>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B75D5"/>
    <w:rPr>
      <w:color w:val="605E5C"/>
      <w:shd w:val="clear" w:color="auto" w:fill="E1DFDD"/>
    </w:rPr>
  </w:style>
  <w:style w:type="character" w:customStyle="1" w:styleId="w8qarf">
    <w:name w:val="w8qarf"/>
    <w:basedOn w:val="DefaultParagraphFont"/>
    <w:rsid w:val="00DA3628"/>
  </w:style>
  <w:style w:type="character" w:customStyle="1" w:styleId="etvozd">
    <w:name w:val="etvozd"/>
    <w:basedOn w:val="DefaultParagraphFont"/>
    <w:rsid w:val="00DA3628"/>
  </w:style>
  <w:style w:type="character" w:customStyle="1" w:styleId="lrzxr">
    <w:name w:val="lrzxr"/>
    <w:basedOn w:val="DefaultParagraphFont"/>
    <w:rsid w:val="00DA3628"/>
  </w:style>
  <w:style w:type="paragraph" w:customStyle="1" w:styleId="css-1n0orw4">
    <w:name w:val="css-1n0orw4"/>
    <w:basedOn w:val="Normal"/>
    <w:rsid w:val="00AE5FE2"/>
    <w:pPr>
      <w:widowControl/>
      <w:spacing w:before="100" w:beforeAutospacing="1" w:after="100" w:afterAutospacing="1"/>
      <w:ind w:firstLine="0"/>
      <w:jc w:val="left"/>
    </w:pPr>
    <w:rPr>
      <w:szCs w:val="24"/>
    </w:rPr>
  </w:style>
  <w:style w:type="character" w:styleId="HTMLCite">
    <w:name w:val="HTML Cite"/>
    <w:basedOn w:val="DefaultParagraphFont"/>
    <w:uiPriority w:val="99"/>
    <w:semiHidden/>
    <w:unhideWhenUsed/>
    <w:rsid w:val="00E329E0"/>
    <w:rPr>
      <w:i/>
      <w:iCs/>
    </w:rPr>
  </w:style>
  <w:style w:type="character" w:customStyle="1" w:styleId="dyjrff">
    <w:name w:val="dyjrff"/>
    <w:basedOn w:val="DefaultParagraphFont"/>
    <w:rsid w:val="00E329E0"/>
  </w:style>
  <w:style w:type="character" w:customStyle="1" w:styleId="cf01">
    <w:name w:val="cf01"/>
    <w:basedOn w:val="DefaultParagraphFont"/>
    <w:rsid w:val="00E329E0"/>
    <w:rPr>
      <w:rFonts w:ascii="Segoe UI" w:hAnsi="Segoe UI" w:cs="Segoe UI" w:hint="default"/>
      <w:sz w:val="18"/>
      <w:szCs w:val="18"/>
    </w:rPr>
  </w:style>
  <w:style w:type="character" w:customStyle="1" w:styleId="Heading3Char">
    <w:name w:val="Heading 3 Char"/>
    <w:basedOn w:val="DefaultParagraphFont"/>
    <w:link w:val="Heading3"/>
    <w:rsid w:val="00657F0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65">
      <w:bodyDiv w:val="1"/>
      <w:marLeft w:val="0"/>
      <w:marRight w:val="0"/>
      <w:marTop w:val="0"/>
      <w:marBottom w:val="0"/>
      <w:divBdr>
        <w:top w:val="none" w:sz="0" w:space="0" w:color="auto"/>
        <w:left w:val="none" w:sz="0" w:space="0" w:color="auto"/>
        <w:bottom w:val="none" w:sz="0" w:space="0" w:color="auto"/>
        <w:right w:val="none" w:sz="0" w:space="0" w:color="auto"/>
      </w:divBdr>
    </w:div>
    <w:div w:id="3820597">
      <w:bodyDiv w:val="1"/>
      <w:marLeft w:val="0"/>
      <w:marRight w:val="0"/>
      <w:marTop w:val="0"/>
      <w:marBottom w:val="0"/>
      <w:divBdr>
        <w:top w:val="none" w:sz="0" w:space="0" w:color="auto"/>
        <w:left w:val="none" w:sz="0" w:space="0" w:color="auto"/>
        <w:bottom w:val="none" w:sz="0" w:space="0" w:color="auto"/>
        <w:right w:val="none" w:sz="0" w:space="0" w:color="auto"/>
      </w:divBdr>
    </w:div>
    <w:div w:id="7219906">
      <w:bodyDiv w:val="1"/>
      <w:marLeft w:val="0"/>
      <w:marRight w:val="0"/>
      <w:marTop w:val="0"/>
      <w:marBottom w:val="0"/>
      <w:divBdr>
        <w:top w:val="none" w:sz="0" w:space="0" w:color="auto"/>
        <w:left w:val="none" w:sz="0" w:space="0" w:color="auto"/>
        <w:bottom w:val="none" w:sz="0" w:space="0" w:color="auto"/>
        <w:right w:val="none" w:sz="0" w:space="0" w:color="auto"/>
      </w:divBdr>
    </w:div>
    <w:div w:id="12341918">
      <w:bodyDiv w:val="1"/>
      <w:marLeft w:val="0"/>
      <w:marRight w:val="0"/>
      <w:marTop w:val="0"/>
      <w:marBottom w:val="0"/>
      <w:divBdr>
        <w:top w:val="none" w:sz="0" w:space="0" w:color="auto"/>
        <w:left w:val="none" w:sz="0" w:space="0" w:color="auto"/>
        <w:bottom w:val="none" w:sz="0" w:space="0" w:color="auto"/>
        <w:right w:val="none" w:sz="0" w:space="0" w:color="auto"/>
      </w:divBdr>
    </w:div>
    <w:div w:id="23604967">
      <w:bodyDiv w:val="1"/>
      <w:marLeft w:val="0"/>
      <w:marRight w:val="0"/>
      <w:marTop w:val="0"/>
      <w:marBottom w:val="0"/>
      <w:divBdr>
        <w:top w:val="none" w:sz="0" w:space="0" w:color="auto"/>
        <w:left w:val="none" w:sz="0" w:space="0" w:color="auto"/>
        <w:bottom w:val="none" w:sz="0" w:space="0" w:color="auto"/>
        <w:right w:val="none" w:sz="0" w:space="0" w:color="auto"/>
      </w:divBdr>
    </w:div>
    <w:div w:id="37976436">
      <w:bodyDiv w:val="1"/>
      <w:marLeft w:val="0"/>
      <w:marRight w:val="0"/>
      <w:marTop w:val="0"/>
      <w:marBottom w:val="0"/>
      <w:divBdr>
        <w:top w:val="none" w:sz="0" w:space="0" w:color="auto"/>
        <w:left w:val="none" w:sz="0" w:space="0" w:color="auto"/>
        <w:bottom w:val="none" w:sz="0" w:space="0" w:color="auto"/>
        <w:right w:val="none" w:sz="0" w:space="0" w:color="auto"/>
      </w:divBdr>
    </w:div>
    <w:div w:id="53430433">
      <w:bodyDiv w:val="1"/>
      <w:marLeft w:val="0"/>
      <w:marRight w:val="0"/>
      <w:marTop w:val="0"/>
      <w:marBottom w:val="0"/>
      <w:divBdr>
        <w:top w:val="none" w:sz="0" w:space="0" w:color="auto"/>
        <w:left w:val="none" w:sz="0" w:space="0" w:color="auto"/>
        <w:bottom w:val="none" w:sz="0" w:space="0" w:color="auto"/>
        <w:right w:val="none" w:sz="0" w:space="0" w:color="auto"/>
      </w:divBdr>
      <w:divsChild>
        <w:div w:id="1770005737">
          <w:marLeft w:val="0"/>
          <w:marRight w:val="0"/>
          <w:marTop w:val="0"/>
          <w:marBottom w:val="0"/>
          <w:divBdr>
            <w:top w:val="none" w:sz="0" w:space="0" w:color="auto"/>
            <w:left w:val="none" w:sz="0" w:space="0" w:color="auto"/>
            <w:bottom w:val="none" w:sz="0" w:space="0" w:color="auto"/>
            <w:right w:val="none" w:sz="0" w:space="0" w:color="auto"/>
          </w:divBdr>
          <w:divsChild>
            <w:div w:id="1683629675">
              <w:marLeft w:val="0"/>
              <w:marRight w:val="0"/>
              <w:marTop w:val="0"/>
              <w:marBottom w:val="0"/>
              <w:divBdr>
                <w:top w:val="none" w:sz="0" w:space="0" w:color="auto"/>
                <w:left w:val="none" w:sz="0" w:space="0" w:color="auto"/>
                <w:bottom w:val="none" w:sz="0" w:space="0" w:color="auto"/>
                <w:right w:val="none" w:sz="0" w:space="0" w:color="auto"/>
              </w:divBdr>
              <w:divsChild>
                <w:div w:id="1714118472">
                  <w:marLeft w:val="0"/>
                  <w:marRight w:val="0"/>
                  <w:marTop w:val="0"/>
                  <w:marBottom w:val="0"/>
                  <w:divBdr>
                    <w:top w:val="none" w:sz="0" w:space="0" w:color="auto"/>
                    <w:left w:val="none" w:sz="0" w:space="0" w:color="auto"/>
                    <w:bottom w:val="none" w:sz="0" w:space="0" w:color="auto"/>
                    <w:right w:val="none" w:sz="0" w:space="0" w:color="auto"/>
                  </w:divBdr>
                  <w:divsChild>
                    <w:div w:id="18380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6567">
      <w:bodyDiv w:val="1"/>
      <w:marLeft w:val="0"/>
      <w:marRight w:val="0"/>
      <w:marTop w:val="0"/>
      <w:marBottom w:val="0"/>
      <w:divBdr>
        <w:top w:val="none" w:sz="0" w:space="0" w:color="auto"/>
        <w:left w:val="none" w:sz="0" w:space="0" w:color="auto"/>
        <w:bottom w:val="none" w:sz="0" w:space="0" w:color="auto"/>
        <w:right w:val="none" w:sz="0" w:space="0" w:color="auto"/>
      </w:divBdr>
    </w:div>
    <w:div w:id="85079733">
      <w:bodyDiv w:val="1"/>
      <w:marLeft w:val="0"/>
      <w:marRight w:val="0"/>
      <w:marTop w:val="0"/>
      <w:marBottom w:val="0"/>
      <w:divBdr>
        <w:top w:val="none" w:sz="0" w:space="0" w:color="auto"/>
        <w:left w:val="none" w:sz="0" w:space="0" w:color="auto"/>
        <w:bottom w:val="none" w:sz="0" w:space="0" w:color="auto"/>
        <w:right w:val="none" w:sz="0" w:space="0" w:color="auto"/>
      </w:divBdr>
    </w:div>
    <w:div w:id="86079936">
      <w:bodyDiv w:val="1"/>
      <w:marLeft w:val="0"/>
      <w:marRight w:val="0"/>
      <w:marTop w:val="0"/>
      <w:marBottom w:val="0"/>
      <w:divBdr>
        <w:top w:val="none" w:sz="0" w:space="0" w:color="auto"/>
        <w:left w:val="none" w:sz="0" w:space="0" w:color="auto"/>
        <w:bottom w:val="none" w:sz="0" w:space="0" w:color="auto"/>
        <w:right w:val="none" w:sz="0" w:space="0" w:color="auto"/>
      </w:divBdr>
    </w:div>
    <w:div w:id="92165594">
      <w:bodyDiv w:val="1"/>
      <w:marLeft w:val="0"/>
      <w:marRight w:val="0"/>
      <w:marTop w:val="0"/>
      <w:marBottom w:val="0"/>
      <w:divBdr>
        <w:top w:val="none" w:sz="0" w:space="0" w:color="auto"/>
        <w:left w:val="none" w:sz="0" w:space="0" w:color="auto"/>
        <w:bottom w:val="none" w:sz="0" w:space="0" w:color="auto"/>
        <w:right w:val="none" w:sz="0" w:space="0" w:color="auto"/>
      </w:divBdr>
      <w:divsChild>
        <w:div w:id="204101088">
          <w:marLeft w:val="0"/>
          <w:marRight w:val="0"/>
          <w:marTop w:val="0"/>
          <w:marBottom w:val="0"/>
          <w:divBdr>
            <w:top w:val="none" w:sz="0" w:space="0" w:color="auto"/>
            <w:left w:val="none" w:sz="0" w:space="0" w:color="auto"/>
            <w:bottom w:val="none" w:sz="0" w:space="0" w:color="auto"/>
            <w:right w:val="none" w:sz="0" w:space="0" w:color="auto"/>
          </w:divBdr>
          <w:divsChild>
            <w:div w:id="1518083288">
              <w:marLeft w:val="0"/>
              <w:marRight w:val="0"/>
              <w:marTop w:val="0"/>
              <w:marBottom w:val="0"/>
              <w:divBdr>
                <w:top w:val="none" w:sz="0" w:space="0" w:color="auto"/>
                <w:left w:val="none" w:sz="0" w:space="0" w:color="auto"/>
                <w:bottom w:val="none" w:sz="0" w:space="0" w:color="auto"/>
                <w:right w:val="none" w:sz="0" w:space="0" w:color="auto"/>
              </w:divBdr>
              <w:divsChild>
                <w:div w:id="13049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3298">
      <w:bodyDiv w:val="1"/>
      <w:marLeft w:val="0"/>
      <w:marRight w:val="0"/>
      <w:marTop w:val="0"/>
      <w:marBottom w:val="0"/>
      <w:divBdr>
        <w:top w:val="none" w:sz="0" w:space="0" w:color="auto"/>
        <w:left w:val="none" w:sz="0" w:space="0" w:color="auto"/>
        <w:bottom w:val="none" w:sz="0" w:space="0" w:color="auto"/>
        <w:right w:val="none" w:sz="0" w:space="0" w:color="auto"/>
      </w:divBdr>
    </w:div>
    <w:div w:id="127206608">
      <w:bodyDiv w:val="1"/>
      <w:marLeft w:val="0"/>
      <w:marRight w:val="0"/>
      <w:marTop w:val="0"/>
      <w:marBottom w:val="0"/>
      <w:divBdr>
        <w:top w:val="none" w:sz="0" w:space="0" w:color="auto"/>
        <w:left w:val="none" w:sz="0" w:space="0" w:color="auto"/>
        <w:bottom w:val="none" w:sz="0" w:space="0" w:color="auto"/>
        <w:right w:val="none" w:sz="0" w:space="0" w:color="auto"/>
      </w:divBdr>
    </w:div>
    <w:div w:id="133497500">
      <w:bodyDiv w:val="1"/>
      <w:marLeft w:val="0"/>
      <w:marRight w:val="0"/>
      <w:marTop w:val="0"/>
      <w:marBottom w:val="0"/>
      <w:divBdr>
        <w:top w:val="none" w:sz="0" w:space="0" w:color="auto"/>
        <w:left w:val="none" w:sz="0" w:space="0" w:color="auto"/>
        <w:bottom w:val="none" w:sz="0" w:space="0" w:color="auto"/>
        <w:right w:val="none" w:sz="0" w:space="0" w:color="auto"/>
      </w:divBdr>
    </w:div>
    <w:div w:id="142889590">
      <w:bodyDiv w:val="1"/>
      <w:marLeft w:val="0"/>
      <w:marRight w:val="0"/>
      <w:marTop w:val="0"/>
      <w:marBottom w:val="0"/>
      <w:divBdr>
        <w:top w:val="none" w:sz="0" w:space="0" w:color="auto"/>
        <w:left w:val="none" w:sz="0" w:space="0" w:color="auto"/>
        <w:bottom w:val="none" w:sz="0" w:space="0" w:color="auto"/>
        <w:right w:val="none" w:sz="0" w:space="0" w:color="auto"/>
      </w:divBdr>
      <w:divsChild>
        <w:div w:id="1026979248">
          <w:marLeft w:val="0"/>
          <w:marRight w:val="0"/>
          <w:marTop w:val="0"/>
          <w:marBottom w:val="0"/>
          <w:divBdr>
            <w:top w:val="none" w:sz="0" w:space="0" w:color="auto"/>
            <w:left w:val="none" w:sz="0" w:space="0" w:color="auto"/>
            <w:bottom w:val="none" w:sz="0" w:space="0" w:color="auto"/>
            <w:right w:val="none" w:sz="0" w:space="0" w:color="auto"/>
          </w:divBdr>
          <w:divsChild>
            <w:div w:id="204804542">
              <w:marLeft w:val="0"/>
              <w:marRight w:val="0"/>
              <w:marTop w:val="0"/>
              <w:marBottom w:val="0"/>
              <w:divBdr>
                <w:top w:val="none" w:sz="0" w:space="0" w:color="auto"/>
                <w:left w:val="none" w:sz="0" w:space="0" w:color="auto"/>
                <w:bottom w:val="none" w:sz="0" w:space="0" w:color="auto"/>
                <w:right w:val="none" w:sz="0" w:space="0" w:color="auto"/>
              </w:divBdr>
              <w:divsChild>
                <w:div w:id="9127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6356">
      <w:bodyDiv w:val="1"/>
      <w:marLeft w:val="0"/>
      <w:marRight w:val="0"/>
      <w:marTop w:val="0"/>
      <w:marBottom w:val="0"/>
      <w:divBdr>
        <w:top w:val="none" w:sz="0" w:space="0" w:color="auto"/>
        <w:left w:val="none" w:sz="0" w:space="0" w:color="auto"/>
        <w:bottom w:val="none" w:sz="0" w:space="0" w:color="auto"/>
        <w:right w:val="none" w:sz="0" w:space="0" w:color="auto"/>
      </w:divBdr>
      <w:divsChild>
        <w:div w:id="1260219036">
          <w:marLeft w:val="0"/>
          <w:marRight w:val="0"/>
          <w:marTop w:val="0"/>
          <w:marBottom w:val="0"/>
          <w:divBdr>
            <w:top w:val="none" w:sz="0" w:space="0" w:color="auto"/>
            <w:left w:val="none" w:sz="0" w:space="0" w:color="auto"/>
            <w:bottom w:val="none" w:sz="0" w:space="0" w:color="auto"/>
            <w:right w:val="none" w:sz="0" w:space="0" w:color="auto"/>
          </w:divBdr>
          <w:divsChild>
            <w:div w:id="2105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422">
      <w:bodyDiv w:val="1"/>
      <w:marLeft w:val="0"/>
      <w:marRight w:val="0"/>
      <w:marTop w:val="0"/>
      <w:marBottom w:val="0"/>
      <w:divBdr>
        <w:top w:val="none" w:sz="0" w:space="0" w:color="auto"/>
        <w:left w:val="none" w:sz="0" w:space="0" w:color="auto"/>
        <w:bottom w:val="none" w:sz="0" w:space="0" w:color="auto"/>
        <w:right w:val="none" w:sz="0" w:space="0" w:color="auto"/>
      </w:divBdr>
    </w:div>
    <w:div w:id="161359770">
      <w:bodyDiv w:val="1"/>
      <w:marLeft w:val="0"/>
      <w:marRight w:val="0"/>
      <w:marTop w:val="0"/>
      <w:marBottom w:val="0"/>
      <w:divBdr>
        <w:top w:val="none" w:sz="0" w:space="0" w:color="auto"/>
        <w:left w:val="none" w:sz="0" w:space="0" w:color="auto"/>
        <w:bottom w:val="none" w:sz="0" w:space="0" w:color="auto"/>
        <w:right w:val="none" w:sz="0" w:space="0" w:color="auto"/>
      </w:divBdr>
      <w:divsChild>
        <w:div w:id="816259465">
          <w:marLeft w:val="0"/>
          <w:marRight w:val="0"/>
          <w:marTop w:val="0"/>
          <w:marBottom w:val="0"/>
          <w:divBdr>
            <w:top w:val="none" w:sz="0" w:space="0" w:color="auto"/>
            <w:left w:val="none" w:sz="0" w:space="0" w:color="auto"/>
            <w:bottom w:val="none" w:sz="0" w:space="0" w:color="auto"/>
            <w:right w:val="none" w:sz="0" w:space="0" w:color="auto"/>
          </w:divBdr>
          <w:divsChild>
            <w:div w:id="1521552329">
              <w:marLeft w:val="0"/>
              <w:marRight w:val="0"/>
              <w:marTop w:val="0"/>
              <w:marBottom w:val="0"/>
              <w:divBdr>
                <w:top w:val="none" w:sz="0" w:space="0" w:color="auto"/>
                <w:left w:val="none" w:sz="0" w:space="0" w:color="auto"/>
                <w:bottom w:val="none" w:sz="0" w:space="0" w:color="auto"/>
                <w:right w:val="none" w:sz="0" w:space="0" w:color="auto"/>
              </w:divBdr>
              <w:divsChild>
                <w:div w:id="7308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3759">
      <w:bodyDiv w:val="1"/>
      <w:marLeft w:val="0"/>
      <w:marRight w:val="0"/>
      <w:marTop w:val="0"/>
      <w:marBottom w:val="0"/>
      <w:divBdr>
        <w:top w:val="none" w:sz="0" w:space="0" w:color="auto"/>
        <w:left w:val="none" w:sz="0" w:space="0" w:color="auto"/>
        <w:bottom w:val="none" w:sz="0" w:space="0" w:color="auto"/>
        <w:right w:val="none" w:sz="0" w:space="0" w:color="auto"/>
      </w:divBdr>
      <w:divsChild>
        <w:div w:id="299305484">
          <w:marLeft w:val="0"/>
          <w:marRight w:val="0"/>
          <w:marTop w:val="0"/>
          <w:marBottom w:val="0"/>
          <w:divBdr>
            <w:top w:val="none" w:sz="0" w:space="0" w:color="auto"/>
            <w:left w:val="none" w:sz="0" w:space="0" w:color="auto"/>
            <w:bottom w:val="none" w:sz="0" w:space="0" w:color="auto"/>
            <w:right w:val="none" w:sz="0" w:space="0" w:color="auto"/>
          </w:divBdr>
          <w:divsChild>
            <w:div w:id="2126848033">
              <w:marLeft w:val="0"/>
              <w:marRight w:val="0"/>
              <w:marTop w:val="0"/>
              <w:marBottom w:val="0"/>
              <w:divBdr>
                <w:top w:val="none" w:sz="0" w:space="0" w:color="auto"/>
                <w:left w:val="none" w:sz="0" w:space="0" w:color="auto"/>
                <w:bottom w:val="none" w:sz="0" w:space="0" w:color="auto"/>
                <w:right w:val="none" w:sz="0" w:space="0" w:color="auto"/>
              </w:divBdr>
              <w:divsChild>
                <w:div w:id="11862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5532">
      <w:bodyDiv w:val="1"/>
      <w:marLeft w:val="0"/>
      <w:marRight w:val="0"/>
      <w:marTop w:val="0"/>
      <w:marBottom w:val="0"/>
      <w:divBdr>
        <w:top w:val="none" w:sz="0" w:space="0" w:color="auto"/>
        <w:left w:val="none" w:sz="0" w:space="0" w:color="auto"/>
        <w:bottom w:val="none" w:sz="0" w:space="0" w:color="auto"/>
        <w:right w:val="none" w:sz="0" w:space="0" w:color="auto"/>
      </w:divBdr>
    </w:div>
    <w:div w:id="190918675">
      <w:bodyDiv w:val="1"/>
      <w:marLeft w:val="0"/>
      <w:marRight w:val="0"/>
      <w:marTop w:val="0"/>
      <w:marBottom w:val="0"/>
      <w:divBdr>
        <w:top w:val="none" w:sz="0" w:space="0" w:color="auto"/>
        <w:left w:val="none" w:sz="0" w:space="0" w:color="auto"/>
        <w:bottom w:val="none" w:sz="0" w:space="0" w:color="auto"/>
        <w:right w:val="none" w:sz="0" w:space="0" w:color="auto"/>
      </w:divBdr>
    </w:div>
    <w:div w:id="191649258">
      <w:bodyDiv w:val="1"/>
      <w:marLeft w:val="0"/>
      <w:marRight w:val="0"/>
      <w:marTop w:val="0"/>
      <w:marBottom w:val="0"/>
      <w:divBdr>
        <w:top w:val="none" w:sz="0" w:space="0" w:color="auto"/>
        <w:left w:val="none" w:sz="0" w:space="0" w:color="auto"/>
        <w:bottom w:val="none" w:sz="0" w:space="0" w:color="auto"/>
        <w:right w:val="none" w:sz="0" w:space="0" w:color="auto"/>
      </w:divBdr>
    </w:div>
    <w:div w:id="195894654">
      <w:bodyDiv w:val="1"/>
      <w:marLeft w:val="0"/>
      <w:marRight w:val="0"/>
      <w:marTop w:val="0"/>
      <w:marBottom w:val="0"/>
      <w:divBdr>
        <w:top w:val="none" w:sz="0" w:space="0" w:color="auto"/>
        <w:left w:val="none" w:sz="0" w:space="0" w:color="auto"/>
        <w:bottom w:val="none" w:sz="0" w:space="0" w:color="auto"/>
        <w:right w:val="none" w:sz="0" w:space="0" w:color="auto"/>
      </w:divBdr>
      <w:divsChild>
        <w:div w:id="414012859">
          <w:marLeft w:val="0"/>
          <w:marRight w:val="0"/>
          <w:marTop w:val="0"/>
          <w:marBottom w:val="0"/>
          <w:divBdr>
            <w:top w:val="none" w:sz="0" w:space="0" w:color="auto"/>
            <w:left w:val="none" w:sz="0" w:space="0" w:color="auto"/>
            <w:bottom w:val="none" w:sz="0" w:space="0" w:color="auto"/>
            <w:right w:val="none" w:sz="0" w:space="0" w:color="auto"/>
          </w:divBdr>
          <w:divsChild>
            <w:div w:id="1011446112">
              <w:marLeft w:val="0"/>
              <w:marRight w:val="0"/>
              <w:marTop w:val="0"/>
              <w:marBottom w:val="0"/>
              <w:divBdr>
                <w:top w:val="none" w:sz="0" w:space="0" w:color="auto"/>
                <w:left w:val="none" w:sz="0" w:space="0" w:color="auto"/>
                <w:bottom w:val="none" w:sz="0" w:space="0" w:color="auto"/>
                <w:right w:val="none" w:sz="0" w:space="0" w:color="auto"/>
              </w:divBdr>
              <w:divsChild>
                <w:div w:id="521629272">
                  <w:marLeft w:val="0"/>
                  <w:marRight w:val="0"/>
                  <w:marTop w:val="0"/>
                  <w:marBottom w:val="0"/>
                  <w:divBdr>
                    <w:top w:val="none" w:sz="0" w:space="0" w:color="auto"/>
                    <w:left w:val="none" w:sz="0" w:space="0" w:color="auto"/>
                    <w:bottom w:val="none" w:sz="0" w:space="0" w:color="auto"/>
                    <w:right w:val="none" w:sz="0" w:space="0" w:color="auto"/>
                  </w:divBdr>
                  <w:divsChild>
                    <w:div w:id="2345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1885">
      <w:bodyDiv w:val="1"/>
      <w:marLeft w:val="0"/>
      <w:marRight w:val="0"/>
      <w:marTop w:val="0"/>
      <w:marBottom w:val="0"/>
      <w:divBdr>
        <w:top w:val="none" w:sz="0" w:space="0" w:color="auto"/>
        <w:left w:val="none" w:sz="0" w:space="0" w:color="auto"/>
        <w:bottom w:val="none" w:sz="0" w:space="0" w:color="auto"/>
        <w:right w:val="none" w:sz="0" w:space="0" w:color="auto"/>
      </w:divBdr>
    </w:div>
    <w:div w:id="242834157">
      <w:bodyDiv w:val="1"/>
      <w:marLeft w:val="0"/>
      <w:marRight w:val="0"/>
      <w:marTop w:val="0"/>
      <w:marBottom w:val="0"/>
      <w:divBdr>
        <w:top w:val="none" w:sz="0" w:space="0" w:color="auto"/>
        <w:left w:val="none" w:sz="0" w:space="0" w:color="auto"/>
        <w:bottom w:val="none" w:sz="0" w:space="0" w:color="auto"/>
        <w:right w:val="none" w:sz="0" w:space="0" w:color="auto"/>
      </w:divBdr>
    </w:div>
    <w:div w:id="247692716">
      <w:bodyDiv w:val="1"/>
      <w:marLeft w:val="0"/>
      <w:marRight w:val="0"/>
      <w:marTop w:val="0"/>
      <w:marBottom w:val="0"/>
      <w:divBdr>
        <w:top w:val="none" w:sz="0" w:space="0" w:color="auto"/>
        <w:left w:val="none" w:sz="0" w:space="0" w:color="auto"/>
        <w:bottom w:val="none" w:sz="0" w:space="0" w:color="auto"/>
        <w:right w:val="none" w:sz="0" w:space="0" w:color="auto"/>
      </w:divBdr>
    </w:div>
    <w:div w:id="249235253">
      <w:bodyDiv w:val="1"/>
      <w:marLeft w:val="0"/>
      <w:marRight w:val="0"/>
      <w:marTop w:val="0"/>
      <w:marBottom w:val="0"/>
      <w:divBdr>
        <w:top w:val="none" w:sz="0" w:space="0" w:color="auto"/>
        <w:left w:val="none" w:sz="0" w:space="0" w:color="auto"/>
        <w:bottom w:val="none" w:sz="0" w:space="0" w:color="auto"/>
        <w:right w:val="none" w:sz="0" w:space="0" w:color="auto"/>
      </w:divBdr>
      <w:divsChild>
        <w:div w:id="1622884507">
          <w:marLeft w:val="0"/>
          <w:marRight w:val="0"/>
          <w:marTop w:val="0"/>
          <w:marBottom w:val="0"/>
          <w:divBdr>
            <w:top w:val="none" w:sz="0" w:space="0" w:color="auto"/>
            <w:left w:val="none" w:sz="0" w:space="0" w:color="auto"/>
            <w:bottom w:val="none" w:sz="0" w:space="0" w:color="auto"/>
            <w:right w:val="none" w:sz="0" w:space="0" w:color="auto"/>
          </w:divBdr>
          <w:divsChild>
            <w:div w:id="519468530">
              <w:marLeft w:val="0"/>
              <w:marRight w:val="0"/>
              <w:marTop w:val="0"/>
              <w:marBottom w:val="0"/>
              <w:divBdr>
                <w:top w:val="none" w:sz="0" w:space="0" w:color="auto"/>
                <w:left w:val="none" w:sz="0" w:space="0" w:color="auto"/>
                <w:bottom w:val="none" w:sz="0" w:space="0" w:color="auto"/>
                <w:right w:val="none" w:sz="0" w:space="0" w:color="auto"/>
              </w:divBdr>
              <w:divsChild>
                <w:div w:id="16373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9234">
      <w:bodyDiv w:val="1"/>
      <w:marLeft w:val="0"/>
      <w:marRight w:val="0"/>
      <w:marTop w:val="0"/>
      <w:marBottom w:val="0"/>
      <w:divBdr>
        <w:top w:val="none" w:sz="0" w:space="0" w:color="auto"/>
        <w:left w:val="none" w:sz="0" w:space="0" w:color="auto"/>
        <w:bottom w:val="none" w:sz="0" w:space="0" w:color="auto"/>
        <w:right w:val="none" w:sz="0" w:space="0" w:color="auto"/>
      </w:divBdr>
    </w:div>
    <w:div w:id="268514581">
      <w:bodyDiv w:val="1"/>
      <w:marLeft w:val="0"/>
      <w:marRight w:val="0"/>
      <w:marTop w:val="0"/>
      <w:marBottom w:val="0"/>
      <w:divBdr>
        <w:top w:val="none" w:sz="0" w:space="0" w:color="auto"/>
        <w:left w:val="none" w:sz="0" w:space="0" w:color="auto"/>
        <w:bottom w:val="none" w:sz="0" w:space="0" w:color="auto"/>
        <w:right w:val="none" w:sz="0" w:space="0" w:color="auto"/>
      </w:divBdr>
    </w:div>
    <w:div w:id="271477613">
      <w:bodyDiv w:val="1"/>
      <w:marLeft w:val="0"/>
      <w:marRight w:val="0"/>
      <w:marTop w:val="0"/>
      <w:marBottom w:val="0"/>
      <w:divBdr>
        <w:top w:val="none" w:sz="0" w:space="0" w:color="auto"/>
        <w:left w:val="none" w:sz="0" w:space="0" w:color="auto"/>
        <w:bottom w:val="none" w:sz="0" w:space="0" w:color="auto"/>
        <w:right w:val="none" w:sz="0" w:space="0" w:color="auto"/>
      </w:divBdr>
      <w:divsChild>
        <w:div w:id="966201222">
          <w:marLeft w:val="0"/>
          <w:marRight w:val="0"/>
          <w:marTop w:val="0"/>
          <w:marBottom w:val="0"/>
          <w:divBdr>
            <w:top w:val="none" w:sz="0" w:space="0" w:color="auto"/>
            <w:left w:val="none" w:sz="0" w:space="0" w:color="auto"/>
            <w:bottom w:val="none" w:sz="0" w:space="0" w:color="auto"/>
            <w:right w:val="none" w:sz="0" w:space="0" w:color="auto"/>
          </w:divBdr>
          <w:divsChild>
            <w:div w:id="889920902">
              <w:marLeft w:val="0"/>
              <w:marRight w:val="0"/>
              <w:marTop w:val="0"/>
              <w:marBottom w:val="0"/>
              <w:divBdr>
                <w:top w:val="none" w:sz="0" w:space="0" w:color="auto"/>
                <w:left w:val="none" w:sz="0" w:space="0" w:color="auto"/>
                <w:bottom w:val="none" w:sz="0" w:space="0" w:color="auto"/>
                <w:right w:val="none" w:sz="0" w:space="0" w:color="auto"/>
              </w:divBdr>
              <w:divsChild>
                <w:div w:id="7707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2913">
      <w:bodyDiv w:val="1"/>
      <w:marLeft w:val="0"/>
      <w:marRight w:val="0"/>
      <w:marTop w:val="0"/>
      <w:marBottom w:val="0"/>
      <w:divBdr>
        <w:top w:val="none" w:sz="0" w:space="0" w:color="auto"/>
        <w:left w:val="none" w:sz="0" w:space="0" w:color="auto"/>
        <w:bottom w:val="none" w:sz="0" w:space="0" w:color="auto"/>
        <w:right w:val="none" w:sz="0" w:space="0" w:color="auto"/>
      </w:divBdr>
      <w:divsChild>
        <w:div w:id="1467966148">
          <w:marLeft w:val="0"/>
          <w:marRight w:val="0"/>
          <w:marTop w:val="0"/>
          <w:marBottom w:val="0"/>
          <w:divBdr>
            <w:top w:val="none" w:sz="0" w:space="0" w:color="auto"/>
            <w:left w:val="none" w:sz="0" w:space="0" w:color="auto"/>
            <w:bottom w:val="none" w:sz="0" w:space="0" w:color="auto"/>
            <w:right w:val="none" w:sz="0" w:space="0" w:color="auto"/>
          </w:divBdr>
          <w:divsChild>
            <w:div w:id="171991002">
              <w:marLeft w:val="0"/>
              <w:marRight w:val="0"/>
              <w:marTop w:val="0"/>
              <w:marBottom w:val="0"/>
              <w:divBdr>
                <w:top w:val="none" w:sz="0" w:space="0" w:color="auto"/>
                <w:left w:val="none" w:sz="0" w:space="0" w:color="auto"/>
                <w:bottom w:val="none" w:sz="0" w:space="0" w:color="auto"/>
                <w:right w:val="none" w:sz="0" w:space="0" w:color="auto"/>
              </w:divBdr>
              <w:divsChild>
                <w:div w:id="4956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5483">
      <w:bodyDiv w:val="1"/>
      <w:marLeft w:val="0"/>
      <w:marRight w:val="0"/>
      <w:marTop w:val="0"/>
      <w:marBottom w:val="0"/>
      <w:divBdr>
        <w:top w:val="none" w:sz="0" w:space="0" w:color="auto"/>
        <w:left w:val="none" w:sz="0" w:space="0" w:color="auto"/>
        <w:bottom w:val="none" w:sz="0" w:space="0" w:color="auto"/>
        <w:right w:val="none" w:sz="0" w:space="0" w:color="auto"/>
      </w:divBdr>
    </w:div>
    <w:div w:id="353582620">
      <w:bodyDiv w:val="1"/>
      <w:marLeft w:val="0"/>
      <w:marRight w:val="0"/>
      <w:marTop w:val="0"/>
      <w:marBottom w:val="0"/>
      <w:divBdr>
        <w:top w:val="none" w:sz="0" w:space="0" w:color="auto"/>
        <w:left w:val="none" w:sz="0" w:space="0" w:color="auto"/>
        <w:bottom w:val="none" w:sz="0" w:space="0" w:color="auto"/>
        <w:right w:val="none" w:sz="0" w:space="0" w:color="auto"/>
      </w:divBdr>
    </w:div>
    <w:div w:id="357314154">
      <w:bodyDiv w:val="1"/>
      <w:marLeft w:val="0"/>
      <w:marRight w:val="0"/>
      <w:marTop w:val="0"/>
      <w:marBottom w:val="0"/>
      <w:divBdr>
        <w:top w:val="none" w:sz="0" w:space="0" w:color="auto"/>
        <w:left w:val="none" w:sz="0" w:space="0" w:color="auto"/>
        <w:bottom w:val="none" w:sz="0" w:space="0" w:color="auto"/>
        <w:right w:val="none" w:sz="0" w:space="0" w:color="auto"/>
      </w:divBdr>
      <w:divsChild>
        <w:div w:id="454251680">
          <w:marLeft w:val="0"/>
          <w:marRight w:val="0"/>
          <w:marTop w:val="0"/>
          <w:marBottom w:val="0"/>
          <w:divBdr>
            <w:top w:val="none" w:sz="0" w:space="0" w:color="auto"/>
            <w:left w:val="none" w:sz="0" w:space="0" w:color="auto"/>
            <w:bottom w:val="none" w:sz="0" w:space="0" w:color="auto"/>
            <w:right w:val="none" w:sz="0" w:space="0" w:color="auto"/>
          </w:divBdr>
          <w:divsChild>
            <w:div w:id="1770075390">
              <w:marLeft w:val="0"/>
              <w:marRight w:val="0"/>
              <w:marTop w:val="0"/>
              <w:marBottom w:val="0"/>
              <w:divBdr>
                <w:top w:val="none" w:sz="0" w:space="0" w:color="auto"/>
                <w:left w:val="none" w:sz="0" w:space="0" w:color="auto"/>
                <w:bottom w:val="none" w:sz="0" w:space="0" w:color="auto"/>
                <w:right w:val="none" w:sz="0" w:space="0" w:color="auto"/>
              </w:divBdr>
              <w:divsChild>
                <w:div w:id="11195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96555">
      <w:bodyDiv w:val="1"/>
      <w:marLeft w:val="0"/>
      <w:marRight w:val="0"/>
      <w:marTop w:val="0"/>
      <w:marBottom w:val="0"/>
      <w:divBdr>
        <w:top w:val="none" w:sz="0" w:space="0" w:color="auto"/>
        <w:left w:val="none" w:sz="0" w:space="0" w:color="auto"/>
        <w:bottom w:val="none" w:sz="0" w:space="0" w:color="auto"/>
        <w:right w:val="none" w:sz="0" w:space="0" w:color="auto"/>
      </w:divBdr>
    </w:div>
    <w:div w:id="389958912">
      <w:bodyDiv w:val="1"/>
      <w:marLeft w:val="0"/>
      <w:marRight w:val="0"/>
      <w:marTop w:val="0"/>
      <w:marBottom w:val="0"/>
      <w:divBdr>
        <w:top w:val="none" w:sz="0" w:space="0" w:color="auto"/>
        <w:left w:val="none" w:sz="0" w:space="0" w:color="auto"/>
        <w:bottom w:val="none" w:sz="0" w:space="0" w:color="auto"/>
        <w:right w:val="none" w:sz="0" w:space="0" w:color="auto"/>
      </w:divBdr>
    </w:div>
    <w:div w:id="399525061">
      <w:bodyDiv w:val="1"/>
      <w:marLeft w:val="0"/>
      <w:marRight w:val="0"/>
      <w:marTop w:val="0"/>
      <w:marBottom w:val="0"/>
      <w:divBdr>
        <w:top w:val="none" w:sz="0" w:space="0" w:color="auto"/>
        <w:left w:val="none" w:sz="0" w:space="0" w:color="auto"/>
        <w:bottom w:val="none" w:sz="0" w:space="0" w:color="auto"/>
        <w:right w:val="none" w:sz="0" w:space="0" w:color="auto"/>
      </w:divBdr>
    </w:div>
    <w:div w:id="421998940">
      <w:bodyDiv w:val="1"/>
      <w:marLeft w:val="0"/>
      <w:marRight w:val="0"/>
      <w:marTop w:val="0"/>
      <w:marBottom w:val="0"/>
      <w:divBdr>
        <w:top w:val="none" w:sz="0" w:space="0" w:color="auto"/>
        <w:left w:val="none" w:sz="0" w:space="0" w:color="auto"/>
        <w:bottom w:val="none" w:sz="0" w:space="0" w:color="auto"/>
        <w:right w:val="none" w:sz="0" w:space="0" w:color="auto"/>
      </w:divBdr>
    </w:div>
    <w:div w:id="425997716">
      <w:bodyDiv w:val="1"/>
      <w:marLeft w:val="0"/>
      <w:marRight w:val="0"/>
      <w:marTop w:val="0"/>
      <w:marBottom w:val="0"/>
      <w:divBdr>
        <w:top w:val="none" w:sz="0" w:space="0" w:color="auto"/>
        <w:left w:val="none" w:sz="0" w:space="0" w:color="auto"/>
        <w:bottom w:val="none" w:sz="0" w:space="0" w:color="auto"/>
        <w:right w:val="none" w:sz="0" w:space="0" w:color="auto"/>
      </w:divBdr>
    </w:div>
    <w:div w:id="432357295">
      <w:bodyDiv w:val="1"/>
      <w:marLeft w:val="0"/>
      <w:marRight w:val="0"/>
      <w:marTop w:val="0"/>
      <w:marBottom w:val="0"/>
      <w:divBdr>
        <w:top w:val="none" w:sz="0" w:space="0" w:color="auto"/>
        <w:left w:val="none" w:sz="0" w:space="0" w:color="auto"/>
        <w:bottom w:val="none" w:sz="0" w:space="0" w:color="auto"/>
        <w:right w:val="none" w:sz="0" w:space="0" w:color="auto"/>
      </w:divBdr>
    </w:div>
    <w:div w:id="443354709">
      <w:bodyDiv w:val="1"/>
      <w:marLeft w:val="0"/>
      <w:marRight w:val="0"/>
      <w:marTop w:val="0"/>
      <w:marBottom w:val="0"/>
      <w:divBdr>
        <w:top w:val="none" w:sz="0" w:space="0" w:color="auto"/>
        <w:left w:val="none" w:sz="0" w:space="0" w:color="auto"/>
        <w:bottom w:val="none" w:sz="0" w:space="0" w:color="auto"/>
        <w:right w:val="none" w:sz="0" w:space="0" w:color="auto"/>
      </w:divBdr>
    </w:div>
    <w:div w:id="443886020">
      <w:bodyDiv w:val="1"/>
      <w:marLeft w:val="0"/>
      <w:marRight w:val="0"/>
      <w:marTop w:val="0"/>
      <w:marBottom w:val="0"/>
      <w:divBdr>
        <w:top w:val="none" w:sz="0" w:space="0" w:color="auto"/>
        <w:left w:val="none" w:sz="0" w:space="0" w:color="auto"/>
        <w:bottom w:val="none" w:sz="0" w:space="0" w:color="auto"/>
        <w:right w:val="none" w:sz="0" w:space="0" w:color="auto"/>
      </w:divBdr>
    </w:div>
    <w:div w:id="450974159">
      <w:bodyDiv w:val="1"/>
      <w:marLeft w:val="0"/>
      <w:marRight w:val="0"/>
      <w:marTop w:val="0"/>
      <w:marBottom w:val="0"/>
      <w:divBdr>
        <w:top w:val="none" w:sz="0" w:space="0" w:color="auto"/>
        <w:left w:val="none" w:sz="0" w:space="0" w:color="auto"/>
        <w:bottom w:val="none" w:sz="0" w:space="0" w:color="auto"/>
        <w:right w:val="none" w:sz="0" w:space="0" w:color="auto"/>
      </w:divBdr>
    </w:div>
    <w:div w:id="472334249">
      <w:bodyDiv w:val="1"/>
      <w:marLeft w:val="0"/>
      <w:marRight w:val="0"/>
      <w:marTop w:val="0"/>
      <w:marBottom w:val="0"/>
      <w:divBdr>
        <w:top w:val="none" w:sz="0" w:space="0" w:color="auto"/>
        <w:left w:val="none" w:sz="0" w:space="0" w:color="auto"/>
        <w:bottom w:val="none" w:sz="0" w:space="0" w:color="auto"/>
        <w:right w:val="none" w:sz="0" w:space="0" w:color="auto"/>
      </w:divBdr>
    </w:div>
    <w:div w:id="473563901">
      <w:bodyDiv w:val="1"/>
      <w:marLeft w:val="0"/>
      <w:marRight w:val="0"/>
      <w:marTop w:val="0"/>
      <w:marBottom w:val="0"/>
      <w:divBdr>
        <w:top w:val="none" w:sz="0" w:space="0" w:color="auto"/>
        <w:left w:val="none" w:sz="0" w:space="0" w:color="auto"/>
        <w:bottom w:val="none" w:sz="0" w:space="0" w:color="auto"/>
        <w:right w:val="none" w:sz="0" w:space="0" w:color="auto"/>
      </w:divBdr>
      <w:divsChild>
        <w:div w:id="1557429721">
          <w:marLeft w:val="0"/>
          <w:marRight w:val="0"/>
          <w:marTop w:val="0"/>
          <w:marBottom w:val="0"/>
          <w:divBdr>
            <w:top w:val="none" w:sz="0" w:space="0" w:color="auto"/>
            <w:left w:val="none" w:sz="0" w:space="0" w:color="auto"/>
            <w:bottom w:val="none" w:sz="0" w:space="0" w:color="auto"/>
            <w:right w:val="none" w:sz="0" w:space="0" w:color="auto"/>
          </w:divBdr>
          <w:divsChild>
            <w:div w:id="1419059428">
              <w:marLeft w:val="0"/>
              <w:marRight w:val="0"/>
              <w:marTop w:val="0"/>
              <w:marBottom w:val="0"/>
              <w:divBdr>
                <w:top w:val="none" w:sz="0" w:space="0" w:color="auto"/>
                <w:left w:val="none" w:sz="0" w:space="0" w:color="auto"/>
                <w:bottom w:val="none" w:sz="0" w:space="0" w:color="auto"/>
                <w:right w:val="none" w:sz="0" w:space="0" w:color="auto"/>
              </w:divBdr>
              <w:divsChild>
                <w:div w:id="1517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1121">
      <w:bodyDiv w:val="1"/>
      <w:marLeft w:val="0"/>
      <w:marRight w:val="0"/>
      <w:marTop w:val="0"/>
      <w:marBottom w:val="0"/>
      <w:divBdr>
        <w:top w:val="none" w:sz="0" w:space="0" w:color="auto"/>
        <w:left w:val="none" w:sz="0" w:space="0" w:color="auto"/>
        <w:bottom w:val="none" w:sz="0" w:space="0" w:color="auto"/>
        <w:right w:val="none" w:sz="0" w:space="0" w:color="auto"/>
      </w:divBdr>
    </w:div>
    <w:div w:id="483008065">
      <w:bodyDiv w:val="1"/>
      <w:marLeft w:val="0"/>
      <w:marRight w:val="0"/>
      <w:marTop w:val="0"/>
      <w:marBottom w:val="0"/>
      <w:divBdr>
        <w:top w:val="none" w:sz="0" w:space="0" w:color="auto"/>
        <w:left w:val="none" w:sz="0" w:space="0" w:color="auto"/>
        <w:bottom w:val="none" w:sz="0" w:space="0" w:color="auto"/>
        <w:right w:val="none" w:sz="0" w:space="0" w:color="auto"/>
      </w:divBdr>
    </w:div>
    <w:div w:id="487016410">
      <w:bodyDiv w:val="1"/>
      <w:marLeft w:val="0"/>
      <w:marRight w:val="0"/>
      <w:marTop w:val="0"/>
      <w:marBottom w:val="0"/>
      <w:divBdr>
        <w:top w:val="none" w:sz="0" w:space="0" w:color="auto"/>
        <w:left w:val="none" w:sz="0" w:space="0" w:color="auto"/>
        <w:bottom w:val="none" w:sz="0" w:space="0" w:color="auto"/>
        <w:right w:val="none" w:sz="0" w:space="0" w:color="auto"/>
      </w:divBdr>
    </w:div>
    <w:div w:id="495536853">
      <w:bodyDiv w:val="1"/>
      <w:marLeft w:val="0"/>
      <w:marRight w:val="0"/>
      <w:marTop w:val="0"/>
      <w:marBottom w:val="0"/>
      <w:divBdr>
        <w:top w:val="none" w:sz="0" w:space="0" w:color="auto"/>
        <w:left w:val="none" w:sz="0" w:space="0" w:color="auto"/>
        <w:bottom w:val="none" w:sz="0" w:space="0" w:color="auto"/>
        <w:right w:val="none" w:sz="0" w:space="0" w:color="auto"/>
      </w:divBdr>
    </w:div>
    <w:div w:id="501553706">
      <w:bodyDiv w:val="1"/>
      <w:marLeft w:val="0"/>
      <w:marRight w:val="0"/>
      <w:marTop w:val="0"/>
      <w:marBottom w:val="0"/>
      <w:divBdr>
        <w:top w:val="none" w:sz="0" w:space="0" w:color="auto"/>
        <w:left w:val="none" w:sz="0" w:space="0" w:color="auto"/>
        <w:bottom w:val="none" w:sz="0" w:space="0" w:color="auto"/>
        <w:right w:val="none" w:sz="0" w:space="0" w:color="auto"/>
      </w:divBdr>
      <w:divsChild>
        <w:div w:id="1395733391">
          <w:marLeft w:val="0"/>
          <w:marRight w:val="0"/>
          <w:marTop w:val="0"/>
          <w:marBottom w:val="0"/>
          <w:divBdr>
            <w:top w:val="none" w:sz="0" w:space="0" w:color="auto"/>
            <w:left w:val="none" w:sz="0" w:space="0" w:color="auto"/>
            <w:bottom w:val="none" w:sz="0" w:space="0" w:color="auto"/>
            <w:right w:val="none" w:sz="0" w:space="0" w:color="auto"/>
          </w:divBdr>
          <w:divsChild>
            <w:div w:id="1077678056">
              <w:marLeft w:val="0"/>
              <w:marRight w:val="0"/>
              <w:marTop w:val="0"/>
              <w:marBottom w:val="0"/>
              <w:divBdr>
                <w:top w:val="none" w:sz="0" w:space="0" w:color="auto"/>
                <w:left w:val="none" w:sz="0" w:space="0" w:color="auto"/>
                <w:bottom w:val="none" w:sz="0" w:space="0" w:color="auto"/>
                <w:right w:val="none" w:sz="0" w:space="0" w:color="auto"/>
              </w:divBdr>
              <w:divsChild>
                <w:div w:id="14583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8313">
      <w:bodyDiv w:val="1"/>
      <w:marLeft w:val="0"/>
      <w:marRight w:val="0"/>
      <w:marTop w:val="0"/>
      <w:marBottom w:val="0"/>
      <w:divBdr>
        <w:top w:val="none" w:sz="0" w:space="0" w:color="auto"/>
        <w:left w:val="none" w:sz="0" w:space="0" w:color="auto"/>
        <w:bottom w:val="none" w:sz="0" w:space="0" w:color="auto"/>
        <w:right w:val="none" w:sz="0" w:space="0" w:color="auto"/>
      </w:divBdr>
    </w:div>
    <w:div w:id="509217074">
      <w:bodyDiv w:val="1"/>
      <w:marLeft w:val="0"/>
      <w:marRight w:val="0"/>
      <w:marTop w:val="0"/>
      <w:marBottom w:val="0"/>
      <w:divBdr>
        <w:top w:val="none" w:sz="0" w:space="0" w:color="auto"/>
        <w:left w:val="none" w:sz="0" w:space="0" w:color="auto"/>
        <w:bottom w:val="none" w:sz="0" w:space="0" w:color="auto"/>
        <w:right w:val="none" w:sz="0" w:space="0" w:color="auto"/>
      </w:divBdr>
    </w:div>
    <w:div w:id="516508039">
      <w:bodyDiv w:val="1"/>
      <w:marLeft w:val="0"/>
      <w:marRight w:val="0"/>
      <w:marTop w:val="0"/>
      <w:marBottom w:val="0"/>
      <w:divBdr>
        <w:top w:val="none" w:sz="0" w:space="0" w:color="auto"/>
        <w:left w:val="none" w:sz="0" w:space="0" w:color="auto"/>
        <w:bottom w:val="none" w:sz="0" w:space="0" w:color="auto"/>
        <w:right w:val="none" w:sz="0" w:space="0" w:color="auto"/>
      </w:divBdr>
      <w:divsChild>
        <w:div w:id="1485513968">
          <w:marLeft w:val="0"/>
          <w:marRight w:val="0"/>
          <w:marTop w:val="0"/>
          <w:marBottom w:val="0"/>
          <w:divBdr>
            <w:top w:val="none" w:sz="0" w:space="0" w:color="auto"/>
            <w:left w:val="none" w:sz="0" w:space="0" w:color="auto"/>
            <w:bottom w:val="none" w:sz="0" w:space="0" w:color="auto"/>
            <w:right w:val="none" w:sz="0" w:space="0" w:color="auto"/>
          </w:divBdr>
          <w:divsChild>
            <w:div w:id="454256553">
              <w:marLeft w:val="0"/>
              <w:marRight w:val="0"/>
              <w:marTop w:val="0"/>
              <w:marBottom w:val="0"/>
              <w:divBdr>
                <w:top w:val="none" w:sz="0" w:space="0" w:color="auto"/>
                <w:left w:val="none" w:sz="0" w:space="0" w:color="auto"/>
                <w:bottom w:val="none" w:sz="0" w:space="0" w:color="auto"/>
                <w:right w:val="none" w:sz="0" w:space="0" w:color="auto"/>
              </w:divBdr>
              <w:divsChild>
                <w:div w:id="1810128339">
                  <w:marLeft w:val="0"/>
                  <w:marRight w:val="0"/>
                  <w:marTop w:val="0"/>
                  <w:marBottom w:val="0"/>
                  <w:divBdr>
                    <w:top w:val="none" w:sz="0" w:space="0" w:color="auto"/>
                    <w:left w:val="none" w:sz="0" w:space="0" w:color="auto"/>
                    <w:bottom w:val="none" w:sz="0" w:space="0" w:color="auto"/>
                    <w:right w:val="none" w:sz="0" w:space="0" w:color="auto"/>
                  </w:divBdr>
                  <w:divsChild>
                    <w:div w:id="2003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171301">
      <w:bodyDiv w:val="1"/>
      <w:marLeft w:val="0"/>
      <w:marRight w:val="0"/>
      <w:marTop w:val="0"/>
      <w:marBottom w:val="0"/>
      <w:divBdr>
        <w:top w:val="none" w:sz="0" w:space="0" w:color="auto"/>
        <w:left w:val="none" w:sz="0" w:space="0" w:color="auto"/>
        <w:bottom w:val="none" w:sz="0" w:space="0" w:color="auto"/>
        <w:right w:val="none" w:sz="0" w:space="0" w:color="auto"/>
      </w:divBdr>
    </w:div>
    <w:div w:id="540242565">
      <w:bodyDiv w:val="1"/>
      <w:marLeft w:val="0"/>
      <w:marRight w:val="0"/>
      <w:marTop w:val="0"/>
      <w:marBottom w:val="0"/>
      <w:divBdr>
        <w:top w:val="none" w:sz="0" w:space="0" w:color="auto"/>
        <w:left w:val="none" w:sz="0" w:space="0" w:color="auto"/>
        <w:bottom w:val="none" w:sz="0" w:space="0" w:color="auto"/>
        <w:right w:val="none" w:sz="0" w:space="0" w:color="auto"/>
      </w:divBdr>
    </w:div>
    <w:div w:id="546112438">
      <w:bodyDiv w:val="1"/>
      <w:marLeft w:val="0"/>
      <w:marRight w:val="0"/>
      <w:marTop w:val="0"/>
      <w:marBottom w:val="0"/>
      <w:divBdr>
        <w:top w:val="none" w:sz="0" w:space="0" w:color="auto"/>
        <w:left w:val="none" w:sz="0" w:space="0" w:color="auto"/>
        <w:bottom w:val="none" w:sz="0" w:space="0" w:color="auto"/>
        <w:right w:val="none" w:sz="0" w:space="0" w:color="auto"/>
      </w:divBdr>
    </w:div>
    <w:div w:id="547035816">
      <w:bodyDiv w:val="1"/>
      <w:marLeft w:val="0"/>
      <w:marRight w:val="0"/>
      <w:marTop w:val="0"/>
      <w:marBottom w:val="0"/>
      <w:divBdr>
        <w:top w:val="none" w:sz="0" w:space="0" w:color="auto"/>
        <w:left w:val="none" w:sz="0" w:space="0" w:color="auto"/>
        <w:bottom w:val="none" w:sz="0" w:space="0" w:color="auto"/>
        <w:right w:val="none" w:sz="0" w:space="0" w:color="auto"/>
      </w:divBdr>
      <w:divsChild>
        <w:div w:id="600604425">
          <w:marLeft w:val="0"/>
          <w:marRight w:val="0"/>
          <w:marTop w:val="0"/>
          <w:marBottom w:val="0"/>
          <w:divBdr>
            <w:top w:val="none" w:sz="0" w:space="0" w:color="auto"/>
            <w:left w:val="none" w:sz="0" w:space="0" w:color="auto"/>
            <w:bottom w:val="none" w:sz="0" w:space="0" w:color="auto"/>
            <w:right w:val="none" w:sz="0" w:space="0" w:color="auto"/>
          </w:divBdr>
          <w:divsChild>
            <w:div w:id="78989415">
              <w:marLeft w:val="0"/>
              <w:marRight w:val="0"/>
              <w:marTop w:val="0"/>
              <w:marBottom w:val="0"/>
              <w:divBdr>
                <w:top w:val="none" w:sz="0" w:space="0" w:color="auto"/>
                <w:left w:val="none" w:sz="0" w:space="0" w:color="auto"/>
                <w:bottom w:val="none" w:sz="0" w:space="0" w:color="auto"/>
                <w:right w:val="none" w:sz="0" w:space="0" w:color="auto"/>
              </w:divBdr>
              <w:divsChild>
                <w:div w:id="18322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8576">
      <w:bodyDiv w:val="1"/>
      <w:marLeft w:val="0"/>
      <w:marRight w:val="0"/>
      <w:marTop w:val="0"/>
      <w:marBottom w:val="0"/>
      <w:divBdr>
        <w:top w:val="none" w:sz="0" w:space="0" w:color="auto"/>
        <w:left w:val="none" w:sz="0" w:space="0" w:color="auto"/>
        <w:bottom w:val="none" w:sz="0" w:space="0" w:color="auto"/>
        <w:right w:val="none" w:sz="0" w:space="0" w:color="auto"/>
      </w:divBdr>
    </w:div>
    <w:div w:id="563609883">
      <w:bodyDiv w:val="1"/>
      <w:marLeft w:val="0"/>
      <w:marRight w:val="0"/>
      <w:marTop w:val="0"/>
      <w:marBottom w:val="0"/>
      <w:divBdr>
        <w:top w:val="none" w:sz="0" w:space="0" w:color="auto"/>
        <w:left w:val="none" w:sz="0" w:space="0" w:color="auto"/>
        <w:bottom w:val="none" w:sz="0" w:space="0" w:color="auto"/>
        <w:right w:val="none" w:sz="0" w:space="0" w:color="auto"/>
      </w:divBdr>
    </w:div>
    <w:div w:id="566302400">
      <w:bodyDiv w:val="1"/>
      <w:marLeft w:val="0"/>
      <w:marRight w:val="0"/>
      <w:marTop w:val="0"/>
      <w:marBottom w:val="0"/>
      <w:divBdr>
        <w:top w:val="none" w:sz="0" w:space="0" w:color="auto"/>
        <w:left w:val="none" w:sz="0" w:space="0" w:color="auto"/>
        <w:bottom w:val="none" w:sz="0" w:space="0" w:color="auto"/>
        <w:right w:val="none" w:sz="0" w:space="0" w:color="auto"/>
      </w:divBdr>
    </w:div>
    <w:div w:id="583686677">
      <w:bodyDiv w:val="1"/>
      <w:marLeft w:val="0"/>
      <w:marRight w:val="0"/>
      <w:marTop w:val="0"/>
      <w:marBottom w:val="0"/>
      <w:divBdr>
        <w:top w:val="none" w:sz="0" w:space="0" w:color="auto"/>
        <w:left w:val="none" w:sz="0" w:space="0" w:color="auto"/>
        <w:bottom w:val="none" w:sz="0" w:space="0" w:color="auto"/>
        <w:right w:val="none" w:sz="0" w:space="0" w:color="auto"/>
      </w:divBdr>
    </w:div>
    <w:div w:id="587421311">
      <w:bodyDiv w:val="1"/>
      <w:marLeft w:val="0"/>
      <w:marRight w:val="0"/>
      <w:marTop w:val="0"/>
      <w:marBottom w:val="0"/>
      <w:divBdr>
        <w:top w:val="none" w:sz="0" w:space="0" w:color="auto"/>
        <w:left w:val="none" w:sz="0" w:space="0" w:color="auto"/>
        <w:bottom w:val="none" w:sz="0" w:space="0" w:color="auto"/>
        <w:right w:val="none" w:sz="0" w:space="0" w:color="auto"/>
      </w:divBdr>
    </w:div>
    <w:div w:id="607391390">
      <w:bodyDiv w:val="1"/>
      <w:marLeft w:val="0"/>
      <w:marRight w:val="0"/>
      <w:marTop w:val="0"/>
      <w:marBottom w:val="0"/>
      <w:divBdr>
        <w:top w:val="none" w:sz="0" w:space="0" w:color="auto"/>
        <w:left w:val="none" w:sz="0" w:space="0" w:color="auto"/>
        <w:bottom w:val="none" w:sz="0" w:space="0" w:color="auto"/>
        <w:right w:val="none" w:sz="0" w:space="0" w:color="auto"/>
      </w:divBdr>
    </w:div>
    <w:div w:id="619577825">
      <w:bodyDiv w:val="1"/>
      <w:marLeft w:val="0"/>
      <w:marRight w:val="0"/>
      <w:marTop w:val="0"/>
      <w:marBottom w:val="0"/>
      <w:divBdr>
        <w:top w:val="none" w:sz="0" w:space="0" w:color="auto"/>
        <w:left w:val="none" w:sz="0" w:space="0" w:color="auto"/>
        <w:bottom w:val="none" w:sz="0" w:space="0" w:color="auto"/>
        <w:right w:val="none" w:sz="0" w:space="0" w:color="auto"/>
      </w:divBdr>
    </w:div>
    <w:div w:id="620379943">
      <w:bodyDiv w:val="1"/>
      <w:marLeft w:val="0"/>
      <w:marRight w:val="0"/>
      <w:marTop w:val="0"/>
      <w:marBottom w:val="0"/>
      <w:divBdr>
        <w:top w:val="none" w:sz="0" w:space="0" w:color="auto"/>
        <w:left w:val="none" w:sz="0" w:space="0" w:color="auto"/>
        <w:bottom w:val="none" w:sz="0" w:space="0" w:color="auto"/>
        <w:right w:val="none" w:sz="0" w:space="0" w:color="auto"/>
      </w:divBdr>
    </w:div>
    <w:div w:id="629096978">
      <w:bodyDiv w:val="1"/>
      <w:marLeft w:val="0"/>
      <w:marRight w:val="0"/>
      <w:marTop w:val="0"/>
      <w:marBottom w:val="0"/>
      <w:divBdr>
        <w:top w:val="none" w:sz="0" w:space="0" w:color="auto"/>
        <w:left w:val="none" w:sz="0" w:space="0" w:color="auto"/>
        <w:bottom w:val="none" w:sz="0" w:space="0" w:color="auto"/>
        <w:right w:val="none" w:sz="0" w:space="0" w:color="auto"/>
      </w:divBdr>
    </w:div>
    <w:div w:id="630672661">
      <w:bodyDiv w:val="1"/>
      <w:marLeft w:val="0"/>
      <w:marRight w:val="0"/>
      <w:marTop w:val="0"/>
      <w:marBottom w:val="0"/>
      <w:divBdr>
        <w:top w:val="none" w:sz="0" w:space="0" w:color="auto"/>
        <w:left w:val="none" w:sz="0" w:space="0" w:color="auto"/>
        <w:bottom w:val="none" w:sz="0" w:space="0" w:color="auto"/>
        <w:right w:val="none" w:sz="0" w:space="0" w:color="auto"/>
      </w:divBdr>
    </w:div>
    <w:div w:id="647855790">
      <w:bodyDiv w:val="1"/>
      <w:marLeft w:val="0"/>
      <w:marRight w:val="0"/>
      <w:marTop w:val="0"/>
      <w:marBottom w:val="0"/>
      <w:divBdr>
        <w:top w:val="none" w:sz="0" w:space="0" w:color="auto"/>
        <w:left w:val="none" w:sz="0" w:space="0" w:color="auto"/>
        <w:bottom w:val="none" w:sz="0" w:space="0" w:color="auto"/>
        <w:right w:val="none" w:sz="0" w:space="0" w:color="auto"/>
      </w:divBdr>
      <w:divsChild>
        <w:div w:id="794102669">
          <w:marLeft w:val="0"/>
          <w:marRight w:val="0"/>
          <w:marTop w:val="0"/>
          <w:marBottom w:val="0"/>
          <w:divBdr>
            <w:top w:val="none" w:sz="0" w:space="0" w:color="auto"/>
            <w:left w:val="none" w:sz="0" w:space="0" w:color="auto"/>
            <w:bottom w:val="none" w:sz="0" w:space="0" w:color="auto"/>
            <w:right w:val="none" w:sz="0" w:space="0" w:color="auto"/>
          </w:divBdr>
          <w:divsChild>
            <w:div w:id="1809470358">
              <w:marLeft w:val="0"/>
              <w:marRight w:val="0"/>
              <w:marTop w:val="0"/>
              <w:marBottom w:val="0"/>
              <w:divBdr>
                <w:top w:val="none" w:sz="0" w:space="0" w:color="auto"/>
                <w:left w:val="none" w:sz="0" w:space="0" w:color="auto"/>
                <w:bottom w:val="none" w:sz="0" w:space="0" w:color="auto"/>
                <w:right w:val="none" w:sz="0" w:space="0" w:color="auto"/>
              </w:divBdr>
              <w:divsChild>
                <w:div w:id="213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31627">
      <w:bodyDiv w:val="1"/>
      <w:marLeft w:val="0"/>
      <w:marRight w:val="0"/>
      <w:marTop w:val="0"/>
      <w:marBottom w:val="0"/>
      <w:divBdr>
        <w:top w:val="none" w:sz="0" w:space="0" w:color="auto"/>
        <w:left w:val="none" w:sz="0" w:space="0" w:color="auto"/>
        <w:bottom w:val="none" w:sz="0" w:space="0" w:color="auto"/>
        <w:right w:val="none" w:sz="0" w:space="0" w:color="auto"/>
      </w:divBdr>
    </w:div>
    <w:div w:id="676737226">
      <w:bodyDiv w:val="1"/>
      <w:marLeft w:val="0"/>
      <w:marRight w:val="0"/>
      <w:marTop w:val="0"/>
      <w:marBottom w:val="0"/>
      <w:divBdr>
        <w:top w:val="none" w:sz="0" w:space="0" w:color="auto"/>
        <w:left w:val="none" w:sz="0" w:space="0" w:color="auto"/>
        <w:bottom w:val="none" w:sz="0" w:space="0" w:color="auto"/>
        <w:right w:val="none" w:sz="0" w:space="0" w:color="auto"/>
      </w:divBdr>
      <w:divsChild>
        <w:div w:id="1478766319">
          <w:marLeft w:val="0"/>
          <w:marRight w:val="0"/>
          <w:marTop w:val="0"/>
          <w:marBottom w:val="0"/>
          <w:divBdr>
            <w:top w:val="none" w:sz="0" w:space="0" w:color="auto"/>
            <w:left w:val="none" w:sz="0" w:space="0" w:color="auto"/>
            <w:bottom w:val="none" w:sz="0" w:space="0" w:color="auto"/>
            <w:right w:val="none" w:sz="0" w:space="0" w:color="auto"/>
          </w:divBdr>
          <w:divsChild>
            <w:div w:id="459373666">
              <w:marLeft w:val="0"/>
              <w:marRight w:val="0"/>
              <w:marTop w:val="0"/>
              <w:marBottom w:val="0"/>
              <w:divBdr>
                <w:top w:val="none" w:sz="0" w:space="0" w:color="auto"/>
                <w:left w:val="none" w:sz="0" w:space="0" w:color="auto"/>
                <w:bottom w:val="none" w:sz="0" w:space="0" w:color="auto"/>
                <w:right w:val="none" w:sz="0" w:space="0" w:color="auto"/>
              </w:divBdr>
              <w:divsChild>
                <w:div w:id="2066836655">
                  <w:marLeft w:val="0"/>
                  <w:marRight w:val="0"/>
                  <w:marTop w:val="0"/>
                  <w:marBottom w:val="0"/>
                  <w:divBdr>
                    <w:top w:val="none" w:sz="0" w:space="0" w:color="auto"/>
                    <w:left w:val="none" w:sz="0" w:space="0" w:color="auto"/>
                    <w:bottom w:val="none" w:sz="0" w:space="0" w:color="auto"/>
                    <w:right w:val="none" w:sz="0" w:space="0" w:color="auto"/>
                  </w:divBdr>
                  <w:divsChild>
                    <w:div w:id="6422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4151">
      <w:bodyDiv w:val="1"/>
      <w:marLeft w:val="0"/>
      <w:marRight w:val="0"/>
      <w:marTop w:val="0"/>
      <w:marBottom w:val="0"/>
      <w:divBdr>
        <w:top w:val="none" w:sz="0" w:space="0" w:color="auto"/>
        <w:left w:val="none" w:sz="0" w:space="0" w:color="auto"/>
        <w:bottom w:val="none" w:sz="0" w:space="0" w:color="auto"/>
        <w:right w:val="none" w:sz="0" w:space="0" w:color="auto"/>
      </w:divBdr>
      <w:divsChild>
        <w:div w:id="418793344">
          <w:marLeft w:val="0"/>
          <w:marRight w:val="0"/>
          <w:marTop w:val="0"/>
          <w:marBottom w:val="0"/>
          <w:divBdr>
            <w:top w:val="none" w:sz="0" w:space="0" w:color="auto"/>
            <w:left w:val="none" w:sz="0" w:space="0" w:color="auto"/>
            <w:bottom w:val="none" w:sz="0" w:space="0" w:color="auto"/>
            <w:right w:val="none" w:sz="0" w:space="0" w:color="auto"/>
          </w:divBdr>
          <w:divsChild>
            <w:div w:id="838886324">
              <w:marLeft w:val="0"/>
              <w:marRight w:val="0"/>
              <w:marTop w:val="0"/>
              <w:marBottom w:val="0"/>
              <w:divBdr>
                <w:top w:val="none" w:sz="0" w:space="0" w:color="auto"/>
                <w:left w:val="none" w:sz="0" w:space="0" w:color="auto"/>
                <w:bottom w:val="none" w:sz="0" w:space="0" w:color="auto"/>
                <w:right w:val="none" w:sz="0" w:space="0" w:color="auto"/>
              </w:divBdr>
              <w:divsChild>
                <w:div w:id="628097329">
                  <w:marLeft w:val="0"/>
                  <w:marRight w:val="0"/>
                  <w:marTop w:val="0"/>
                  <w:marBottom w:val="0"/>
                  <w:divBdr>
                    <w:top w:val="none" w:sz="0" w:space="0" w:color="auto"/>
                    <w:left w:val="none" w:sz="0" w:space="0" w:color="auto"/>
                    <w:bottom w:val="none" w:sz="0" w:space="0" w:color="auto"/>
                    <w:right w:val="none" w:sz="0" w:space="0" w:color="auto"/>
                  </w:divBdr>
                  <w:divsChild>
                    <w:div w:id="6709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73059">
      <w:bodyDiv w:val="1"/>
      <w:marLeft w:val="0"/>
      <w:marRight w:val="0"/>
      <w:marTop w:val="0"/>
      <w:marBottom w:val="0"/>
      <w:divBdr>
        <w:top w:val="none" w:sz="0" w:space="0" w:color="auto"/>
        <w:left w:val="none" w:sz="0" w:space="0" w:color="auto"/>
        <w:bottom w:val="none" w:sz="0" w:space="0" w:color="auto"/>
        <w:right w:val="none" w:sz="0" w:space="0" w:color="auto"/>
      </w:divBdr>
    </w:div>
    <w:div w:id="711416762">
      <w:bodyDiv w:val="1"/>
      <w:marLeft w:val="0"/>
      <w:marRight w:val="0"/>
      <w:marTop w:val="0"/>
      <w:marBottom w:val="0"/>
      <w:divBdr>
        <w:top w:val="none" w:sz="0" w:space="0" w:color="auto"/>
        <w:left w:val="none" w:sz="0" w:space="0" w:color="auto"/>
        <w:bottom w:val="none" w:sz="0" w:space="0" w:color="auto"/>
        <w:right w:val="none" w:sz="0" w:space="0" w:color="auto"/>
      </w:divBdr>
    </w:div>
    <w:div w:id="712730143">
      <w:bodyDiv w:val="1"/>
      <w:marLeft w:val="0"/>
      <w:marRight w:val="0"/>
      <w:marTop w:val="0"/>
      <w:marBottom w:val="0"/>
      <w:divBdr>
        <w:top w:val="none" w:sz="0" w:space="0" w:color="auto"/>
        <w:left w:val="none" w:sz="0" w:space="0" w:color="auto"/>
        <w:bottom w:val="none" w:sz="0" w:space="0" w:color="auto"/>
        <w:right w:val="none" w:sz="0" w:space="0" w:color="auto"/>
      </w:divBdr>
    </w:div>
    <w:div w:id="738670095">
      <w:bodyDiv w:val="1"/>
      <w:marLeft w:val="0"/>
      <w:marRight w:val="0"/>
      <w:marTop w:val="0"/>
      <w:marBottom w:val="0"/>
      <w:divBdr>
        <w:top w:val="none" w:sz="0" w:space="0" w:color="auto"/>
        <w:left w:val="none" w:sz="0" w:space="0" w:color="auto"/>
        <w:bottom w:val="none" w:sz="0" w:space="0" w:color="auto"/>
        <w:right w:val="none" w:sz="0" w:space="0" w:color="auto"/>
      </w:divBdr>
    </w:div>
    <w:div w:id="746537899">
      <w:bodyDiv w:val="1"/>
      <w:marLeft w:val="0"/>
      <w:marRight w:val="0"/>
      <w:marTop w:val="0"/>
      <w:marBottom w:val="0"/>
      <w:divBdr>
        <w:top w:val="none" w:sz="0" w:space="0" w:color="auto"/>
        <w:left w:val="none" w:sz="0" w:space="0" w:color="auto"/>
        <w:bottom w:val="none" w:sz="0" w:space="0" w:color="auto"/>
        <w:right w:val="none" w:sz="0" w:space="0" w:color="auto"/>
      </w:divBdr>
    </w:div>
    <w:div w:id="766851678">
      <w:bodyDiv w:val="1"/>
      <w:marLeft w:val="0"/>
      <w:marRight w:val="0"/>
      <w:marTop w:val="0"/>
      <w:marBottom w:val="0"/>
      <w:divBdr>
        <w:top w:val="none" w:sz="0" w:space="0" w:color="auto"/>
        <w:left w:val="none" w:sz="0" w:space="0" w:color="auto"/>
        <w:bottom w:val="none" w:sz="0" w:space="0" w:color="auto"/>
        <w:right w:val="none" w:sz="0" w:space="0" w:color="auto"/>
      </w:divBdr>
      <w:divsChild>
        <w:div w:id="2037655332">
          <w:marLeft w:val="0"/>
          <w:marRight w:val="0"/>
          <w:marTop w:val="0"/>
          <w:marBottom w:val="0"/>
          <w:divBdr>
            <w:top w:val="none" w:sz="0" w:space="0" w:color="auto"/>
            <w:left w:val="none" w:sz="0" w:space="0" w:color="auto"/>
            <w:bottom w:val="none" w:sz="0" w:space="0" w:color="auto"/>
            <w:right w:val="none" w:sz="0" w:space="0" w:color="auto"/>
          </w:divBdr>
          <w:divsChild>
            <w:div w:id="491603229">
              <w:marLeft w:val="0"/>
              <w:marRight w:val="0"/>
              <w:marTop w:val="0"/>
              <w:marBottom w:val="0"/>
              <w:divBdr>
                <w:top w:val="none" w:sz="0" w:space="0" w:color="auto"/>
                <w:left w:val="none" w:sz="0" w:space="0" w:color="auto"/>
                <w:bottom w:val="none" w:sz="0" w:space="0" w:color="auto"/>
                <w:right w:val="none" w:sz="0" w:space="0" w:color="auto"/>
              </w:divBdr>
              <w:divsChild>
                <w:div w:id="20599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02488">
      <w:bodyDiv w:val="1"/>
      <w:marLeft w:val="0"/>
      <w:marRight w:val="0"/>
      <w:marTop w:val="0"/>
      <w:marBottom w:val="0"/>
      <w:divBdr>
        <w:top w:val="none" w:sz="0" w:space="0" w:color="auto"/>
        <w:left w:val="none" w:sz="0" w:space="0" w:color="auto"/>
        <w:bottom w:val="none" w:sz="0" w:space="0" w:color="auto"/>
        <w:right w:val="none" w:sz="0" w:space="0" w:color="auto"/>
      </w:divBdr>
      <w:divsChild>
        <w:div w:id="75320860">
          <w:marLeft w:val="0"/>
          <w:marRight w:val="0"/>
          <w:marTop w:val="0"/>
          <w:marBottom w:val="0"/>
          <w:divBdr>
            <w:top w:val="none" w:sz="0" w:space="0" w:color="auto"/>
            <w:left w:val="none" w:sz="0" w:space="0" w:color="auto"/>
            <w:bottom w:val="none" w:sz="0" w:space="0" w:color="auto"/>
            <w:right w:val="none" w:sz="0" w:space="0" w:color="auto"/>
          </w:divBdr>
          <w:divsChild>
            <w:div w:id="647050817">
              <w:marLeft w:val="0"/>
              <w:marRight w:val="0"/>
              <w:marTop w:val="0"/>
              <w:marBottom w:val="0"/>
              <w:divBdr>
                <w:top w:val="none" w:sz="0" w:space="0" w:color="auto"/>
                <w:left w:val="none" w:sz="0" w:space="0" w:color="auto"/>
                <w:bottom w:val="none" w:sz="0" w:space="0" w:color="auto"/>
                <w:right w:val="none" w:sz="0" w:space="0" w:color="auto"/>
              </w:divBdr>
              <w:divsChild>
                <w:div w:id="8076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9068">
      <w:bodyDiv w:val="1"/>
      <w:marLeft w:val="0"/>
      <w:marRight w:val="0"/>
      <w:marTop w:val="0"/>
      <w:marBottom w:val="0"/>
      <w:divBdr>
        <w:top w:val="none" w:sz="0" w:space="0" w:color="auto"/>
        <w:left w:val="none" w:sz="0" w:space="0" w:color="auto"/>
        <w:bottom w:val="none" w:sz="0" w:space="0" w:color="auto"/>
        <w:right w:val="none" w:sz="0" w:space="0" w:color="auto"/>
      </w:divBdr>
      <w:divsChild>
        <w:div w:id="1342198180">
          <w:marLeft w:val="0"/>
          <w:marRight w:val="0"/>
          <w:marTop w:val="0"/>
          <w:marBottom w:val="0"/>
          <w:divBdr>
            <w:top w:val="none" w:sz="0" w:space="0" w:color="auto"/>
            <w:left w:val="none" w:sz="0" w:space="0" w:color="auto"/>
            <w:bottom w:val="none" w:sz="0" w:space="0" w:color="auto"/>
            <w:right w:val="none" w:sz="0" w:space="0" w:color="auto"/>
          </w:divBdr>
          <w:divsChild>
            <w:div w:id="599416047">
              <w:marLeft w:val="0"/>
              <w:marRight w:val="0"/>
              <w:marTop w:val="0"/>
              <w:marBottom w:val="0"/>
              <w:divBdr>
                <w:top w:val="none" w:sz="0" w:space="0" w:color="auto"/>
                <w:left w:val="none" w:sz="0" w:space="0" w:color="auto"/>
                <w:bottom w:val="none" w:sz="0" w:space="0" w:color="auto"/>
                <w:right w:val="none" w:sz="0" w:space="0" w:color="auto"/>
              </w:divBdr>
              <w:divsChild>
                <w:div w:id="12906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69370">
      <w:bodyDiv w:val="1"/>
      <w:marLeft w:val="0"/>
      <w:marRight w:val="0"/>
      <w:marTop w:val="0"/>
      <w:marBottom w:val="0"/>
      <w:divBdr>
        <w:top w:val="none" w:sz="0" w:space="0" w:color="auto"/>
        <w:left w:val="none" w:sz="0" w:space="0" w:color="auto"/>
        <w:bottom w:val="none" w:sz="0" w:space="0" w:color="auto"/>
        <w:right w:val="none" w:sz="0" w:space="0" w:color="auto"/>
      </w:divBdr>
    </w:div>
    <w:div w:id="788399219">
      <w:bodyDiv w:val="1"/>
      <w:marLeft w:val="0"/>
      <w:marRight w:val="0"/>
      <w:marTop w:val="0"/>
      <w:marBottom w:val="0"/>
      <w:divBdr>
        <w:top w:val="none" w:sz="0" w:space="0" w:color="auto"/>
        <w:left w:val="none" w:sz="0" w:space="0" w:color="auto"/>
        <w:bottom w:val="none" w:sz="0" w:space="0" w:color="auto"/>
        <w:right w:val="none" w:sz="0" w:space="0" w:color="auto"/>
      </w:divBdr>
    </w:div>
    <w:div w:id="825584309">
      <w:bodyDiv w:val="1"/>
      <w:marLeft w:val="0"/>
      <w:marRight w:val="0"/>
      <w:marTop w:val="0"/>
      <w:marBottom w:val="0"/>
      <w:divBdr>
        <w:top w:val="none" w:sz="0" w:space="0" w:color="auto"/>
        <w:left w:val="none" w:sz="0" w:space="0" w:color="auto"/>
        <w:bottom w:val="none" w:sz="0" w:space="0" w:color="auto"/>
        <w:right w:val="none" w:sz="0" w:space="0" w:color="auto"/>
      </w:divBdr>
    </w:div>
    <w:div w:id="839271326">
      <w:bodyDiv w:val="1"/>
      <w:marLeft w:val="0"/>
      <w:marRight w:val="0"/>
      <w:marTop w:val="0"/>
      <w:marBottom w:val="0"/>
      <w:divBdr>
        <w:top w:val="none" w:sz="0" w:space="0" w:color="auto"/>
        <w:left w:val="none" w:sz="0" w:space="0" w:color="auto"/>
        <w:bottom w:val="none" w:sz="0" w:space="0" w:color="auto"/>
        <w:right w:val="none" w:sz="0" w:space="0" w:color="auto"/>
      </w:divBdr>
    </w:div>
    <w:div w:id="846556088">
      <w:bodyDiv w:val="1"/>
      <w:marLeft w:val="0"/>
      <w:marRight w:val="0"/>
      <w:marTop w:val="0"/>
      <w:marBottom w:val="0"/>
      <w:divBdr>
        <w:top w:val="none" w:sz="0" w:space="0" w:color="auto"/>
        <w:left w:val="none" w:sz="0" w:space="0" w:color="auto"/>
        <w:bottom w:val="none" w:sz="0" w:space="0" w:color="auto"/>
        <w:right w:val="none" w:sz="0" w:space="0" w:color="auto"/>
      </w:divBdr>
    </w:div>
    <w:div w:id="861671887">
      <w:bodyDiv w:val="1"/>
      <w:marLeft w:val="0"/>
      <w:marRight w:val="0"/>
      <w:marTop w:val="0"/>
      <w:marBottom w:val="0"/>
      <w:divBdr>
        <w:top w:val="none" w:sz="0" w:space="0" w:color="auto"/>
        <w:left w:val="none" w:sz="0" w:space="0" w:color="auto"/>
        <w:bottom w:val="none" w:sz="0" w:space="0" w:color="auto"/>
        <w:right w:val="none" w:sz="0" w:space="0" w:color="auto"/>
      </w:divBdr>
      <w:divsChild>
        <w:div w:id="398600773">
          <w:marLeft w:val="0"/>
          <w:marRight w:val="0"/>
          <w:marTop w:val="0"/>
          <w:marBottom w:val="0"/>
          <w:divBdr>
            <w:top w:val="none" w:sz="0" w:space="0" w:color="auto"/>
            <w:left w:val="none" w:sz="0" w:space="0" w:color="auto"/>
            <w:bottom w:val="none" w:sz="0" w:space="0" w:color="auto"/>
            <w:right w:val="none" w:sz="0" w:space="0" w:color="auto"/>
          </w:divBdr>
          <w:divsChild>
            <w:div w:id="1514105530">
              <w:marLeft w:val="0"/>
              <w:marRight w:val="0"/>
              <w:marTop w:val="0"/>
              <w:marBottom w:val="0"/>
              <w:divBdr>
                <w:top w:val="none" w:sz="0" w:space="0" w:color="auto"/>
                <w:left w:val="none" w:sz="0" w:space="0" w:color="auto"/>
                <w:bottom w:val="none" w:sz="0" w:space="0" w:color="auto"/>
                <w:right w:val="none" w:sz="0" w:space="0" w:color="auto"/>
              </w:divBdr>
              <w:divsChild>
                <w:div w:id="6446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1751">
      <w:bodyDiv w:val="1"/>
      <w:marLeft w:val="0"/>
      <w:marRight w:val="0"/>
      <w:marTop w:val="0"/>
      <w:marBottom w:val="0"/>
      <w:divBdr>
        <w:top w:val="none" w:sz="0" w:space="0" w:color="auto"/>
        <w:left w:val="none" w:sz="0" w:space="0" w:color="auto"/>
        <w:bottom w:val="none" w:sz="0" w:space="0" w:color="auto"/>
        <w:right w:val="none" w:sz="0" w:space="0" w:color="auto"/>
      </w:divBdr>
      <w:divsChild>
        <w:div w:id="1432240614">
          <w:marLeft w:val="0"/>
          <w:marRight w:val="0"/>
          <w:marTop w:val="0"/>
          <w:marBottom w:val="0"/>
          <w:divBdr>
            <w:top w:val="none" w:sz="0" w:space="0" w:color="auto"/>
            <w:left w:val="none" w:sz="0" w:space="0" w:color="auto"/>
            <w:bottom w:val="none" w:sz="0" w:space="0" w:color="auto"/>
            <w:right w:val="none" w:sz="0" w:space="0" w:color="auto"/>
          </w:divBdr>
          <w:divsChild>
            <w:div w:id="2139300999">
              <w:marLeft w:val="0"/>
              <w:marRight w:val="0"/>
              <w:marTop w:val="0"/>
              <w:marBottom w:val="0"/>
              <w:divBdr>
                <w:top w:val="none" w:sz="0" w:space="0" w:color="auto"/>
                <w:left w:val="none" w:sz="0" w:space="0" w:color="auto"/>
                <w:bottom w:val="none" w:sz="0" w:space="0" w:color="auto"/>
                <w:right w:val="none" w:sz="0" w:space="0" w:color="auto"/>
              </w:divBdr>
              <w:divsChild>
                <w:div w:id="16686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1709">
      <w:bodyDiv w:val="1"/>
      <w:marLeft w:val="0"/>
      <w:marRight w:val="0"/>
      <w:marTop w:val="0"/>
      <w:marBottom w:val="0"/>
      <w:divBdr>
        <w:top w:val="none" w:sz="0" w:space="0" w:color="auto"/>
        <w:left w:val="none" w:sz="0" w:space="0" w:color="auto"/>
        <w:bottom w:val="none" w:sz="0" w:space="0" w:color="auto"/>
        <w:right w:val="none" w:sz="0" w:space="0" w:color="auto"/>
      </w:divBdr>
    </w:div>
    <w:div w:id="868954249">
      <w:bodyDiv w:val="1"/>
      <w:marLeft w:val="0"/>
      <w:marRight w:val="0"/>
      <w:marTop w:val="0"/>
      <w:marBottom w:val="0"/>
      <w:divBdr>
        <w:top w:val="none" w:sz="0" w:space="0" w:color="auto"/>
        <w:left w:val="none" w:sz="0" w:space="0" w:color="auto"/>
        <w:bottom w:val="none" w:sz="0" w:space="0" w:color="auto"/>
        <w:right w:val="none" w:sz="0" w:space="0" w:color="auto"/>
      </w:divBdr>
      <w:divsChild>
        <w:div w:id="2068263544">
          <w:marLeft w:val="0"/>
          <w:marRight w:val="0"/>
          <w:marTop w:val="0"/>
          <w:marBottom w:val="0"/>
          <w:divBdr>
            <w:top w:val="none" w:sz="0" w:space="0" w:color="auto"/>
            <w:left w:val="none" w:sz="0" w:space="0" w:color="auto"/>
            <w:bottom w:val="none" w:sz="0" w:space="0" w:color="auto"/>
            <w:right w:val="none" w:sz="0" w:space="0" w:color="auto"/>
          </w:divBdr>
          <w:divsChild>
            <w:div w:id="554121673">
              <w:marLeft w:val="0"/>
              <w:marRight w:val="0"/>
              <w:marTop w:val="0"/>
              <w:marBottom w:val="0"/>
              <w:divBdr>
                <w:top w:val="none" w:sz="0" w:space="0" w:color="auto"/>
                <w:left w:val="none" w:sz="0" w:space="0" w:color="auto"/>
                <w:bottom w:val="none" w:sz="0" w:space="0" w:color="auto"/>
                <w:right w:val="none" w:sz="0" w:space="0" w:color="auto"/>
              </w:divBdr>
              <w:divsChild>
                <w:div w:id="14463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1507">
      <w:bodyDiv w:val="1"/>
      <w:marLeft w:val="0"/>
      <w:marRight w:val="0"/>
      <w:marTop w:val="0"/>
      <w:marBottom w:val="0"/>
      <w:divBdr>
        <w:top w:val="none" w:sz="0" w:space="0" w:color="auto"/>
        <w:left w:val="none" w:sz="0" w:space="0" w:color="auto"/>
        <w:bottom w:val="none" w:sz="0" w:space="0" w:color="auto"/>
        <w:right w:val="none" w:sz="0" w:space="0" w:color="auto"/>
      </w:divBdr>
    </w:div>
    <w:div w:id="915817699">
      <w:bodyDiv w:val="1"/>
      <w:marLeft w:val="0"/>
      <w:marRight w:val="0"/>
      <w:marTop w:val="0"/>
      <w:marBottom w:val="0"/>
      <w:divBdr>
        <w:top w:val="none" w:sz="0" w:space="0" w:color="auto"/>
        <w:left w:val="none" w:sz="0" w:space="0" w:color="auto"/>
        <w:bottom w:val="none" w:sz="0" w:space="0" w:color="auto"/>
        <w:right w:val="none" w:sz="0" w:space="0" w:color="auto"/>
      </w:divBdr>
    </w:div>
    <w:div w:id="916018691">
      <w:bodyDiv w:val="1"/>
      <w:marLeft w:val="0"/>
      <w:marRight w:val="0"/>
      <w:marTop w:val="0"/>
      <w:marBottom w:val="0"/>
      <w:divBdr>
        <w:top w:val="none" w:sz="0" w:space="0" w:color="auto"/>
        <w:left w:val="none" w:sz="0" w:space="0" w:color="auto"/>
        <w:bottom w:val="none" w:sz="0" w:space="0" w:color="auto"/>
        <w:right w:val="none" w:sz="0" w:space="0" w:color="auto"/>
      </w:divBdr>
      <w:divsChild>
        <w:div w:id="622269353">
          <w:marLeft w:val="0"/>
          <w:marRight w:val="0"/>
          <w:marTop w:val="0"/>
          <w:marBottom w:val="0"/>
          <w:divBdr>
            <w:top w:val="none" w:sz="0" w:space="0" w:color="auto"/>
            <w:left w:val="none" w:sz="0" w:space="0" w:color="auto"/>
            <w:bottom w:val="none" w:sz="0" w:space="0" w:color="auto"/>
            <w:right w:val="none" w:sz="0" w:space="0" w:color="auto"/>
          </w:divBdr>
          <w:divsChild>
            <w:div w:id="2107725724">
              <w:marLeft w:val="0"/>
              <w:marRight w:val="0"/>
              <w:marTop w:val="0"/>
              <w:marBottom w:val="0"/>
              <w:divBdr>
                <w:top w:val="none" w:sz="0" w:space="0" w:color="auto"/>
                <w:left w:val="none" w:sz="0" w:space="0" w:color="auto"/>
                <w:bottom w:val="none" w:sz="0" w:space="0" w:color="auto"/>
                <w:right w:val="none" w:sz="0" w:space="0" w:color="auto"/>
              </w:divBdr>
              <w:divsChild>
                <w:div w:id="16070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1478">
      <w:bodyDiv w:val="1"/>
      <w:marLeft w:val="0"/>
      <w:marRight w:val="0"/>
      <w:marTop w:val="0"/>
      <w:marBottom w:val="0"/>
      <w:divBdr>
        <w:top w:val="none" w:sz="0" w:space="0" w:color="auto"/>
        <w:left w:val="none" w:sz="0" w:space="0" w:color="auto"/>
        <w:bottom w:val="none" w:sz="0" w:space="0" w:color="auto"/>
        <w:right w:val="none" w:sz="0" w:space="0" w:color="auto"/>
      </w:divBdr>
    </w:div>
    <w:div w:id="961153970">
      <w:bodyDiv w:val="1"/>
      <w:marLeft w:val="0"/>
      <w:marRight w:val="0"/>
      <w:marTop w:val="0"/>
      <w:marBottom w:val="0"/>
      <w:divBdr>
        <w:top w:val="none" w:sz="0" w:space="0" w:color="auto"/>
        <w:left w:val="none" w:sz="0" w:space="0" w:color="auto"/>
        <w:bottom w:val="none" w:sz="0" w:space="0" w:color="auto"/>
        <w:right w:val="none" w:sz="0" w:space="0" w:color="auto"/>
      </w:divBdr>
    </w:div>
    <w:div w:id="966278961">
      <w:bodyDiv w:val="1"/>
      <w:marLeft w:val="0"/>
      <w:marRight w:val="0"/>
      <w:marTop w:val="0"/>
      <w:marBottom w:val="0"/>
      <w:divBdr>
        <w:top w:val="none" w:sz="0" w:space="0" w:color="auto"/>
        <w:left w:val="none" w:sz="0" w:space="0" w:color="auto"/>
        <w:bottom w:val="none" w:sz="0" w:space="0" w:color="auto"/>
        <w:right w:val="none" w:sz="0" w:space="0" w:color="auto"/>
      </w:divBdr>
    </w:div>
    <w:div w:id="966473764">
      <w:bodyDiv w:val="1"/>
      <w:marLeft w:val="0"/>
      <w:marRight w:val="0"/>
      <w:marTop w:val="0"/>
      <w:marBottom w:val="0"/>
      <w:divBdr>
        <w:top w:val="none" w:sz="0" w:space="0" w:color="auto"/>
        <w:left w:val="none" w:sz="0" w:space="0" w:color="auto"/>
        <w:bottom w:val="none" w:sz="0" w:space="0" w:color="auto"/>
        <w:right w:val="none" w:sz="0" w:space="0" w:color="auto"/>
      </w:divBdr>
    </w:div>
    <w:div w:id="969093672">
      <w:bodyDiv w:val="1"/>
      <w:marLeft w:val="0"/>
      <w:marRight w:val="0"/>
      <w:marTop w:val="0"/>
      <w:marBottom w:val="0"/>
      <w:divBdr>
        <w:top w:val="none" w:sz="0" w:space="0" w:color="auto"/>
        <w:left w:val="none" w:sz="0" w:space="0" w:color="auto"/>
        <w:bottom w:val="none" w:sz="0" w:space="0" w:color="auto"/>
        <w:right w:val="none" w:sz="0" w:space="0" w:color="auto"/>
      </w:divBdr>
    </w:div>
    <w:div w:id="998965574">
      <w:bodyDiv w:val="1"/>
      <w:marLeft w:val="0"/>
      <w:marRight w:val="0"/>
      <w:marTop w:val="0"/>
      <w:marBottom w:val="0"/>
      <w:divBdr>
        <w:top w:val="none" w:sz="0" w:space="0" w:color="auto"/>
        <w:left w:val="none" w:sz="0" w:space="0" w:color="auto"/>
        <w:bottom w:val="none" w:sz="0" w:space="0" w:color="auto"/>
        <w:right w:val="none" w:sz="0" w:space="0" w:color="auto"/>
      </w:divBdr>
    </w:div>
    <w:div w:id="1025324733">
      <w:bodyDiv w:val="1"/>
      <w:marLeft w:val="0"/>
      <w:marRight w:val="0"/>
      <w:marTop w:val="0"/>
      <w:marBottom w:val="0"/>
      <w:divBdr>
        <w:top w:val="none" w:sz="0" w:space="0" w:color="auto"/>
        <w:left w:val="none" w:sz="0" w:space="0" w:color="auto"/>
        <w:bottom w:val="none" w:sz="0" w:space="0" w:color="auto"/>
        <w:right w:val="none" w:sz="0" w:space="0" w:color="auto"/>
      </w:divBdr>
    </w:div>
    <w:div w:id="1033310330">
      <w:bodyDiv w:val="1"/>
      <w:marLeft w:val="0"/>
      <w:marRight w:val="0"/>
      <w:marTop w:val="0"/>
      <w:marBottom w:val="0"/>
      <w:divBdr>
        <w:top w:val="none" w:sz="0" w:space="0" w:color="auto"/>
        <w:left w:val="none" w:sz="0" w:space="0" w:color="auto"/>
        <w:bottom w:val="none" w:sz="0" w:space="0" w:color="auto"/>
        <w:right w:val="none" w:sz="0" w:space="0" w:color="auto"/>
      </w:divBdr>
    </w:div>
    <w:div w:id="1037968997">
      <w:bodyDiv w:val="1"/>
      <w:marLeft w:val="0"/>
      <w:marRight w:val="0"/>
      <w:marTop w:val="0"/>
      <w:marBottom w:val="0"/>
      <w:divBdr>
        <w:top w:val="none" w:sz="0" w:space="0" w:color="auto"/>
        <w:left w:val="none" w:sz="0" w:space="0" w:color="auto"/>
        <w:bottom w:val="none" w:sz="0" w:space="0" w:color="auto"/>
        <w:right w:val="none" w:sz="0" w:space="0" w:color="auto"/>
      </w:divBdr>
    </w:div>
    <w:div w:id="1039205907">
      <w:bodyDiv w:val="1"/>
      <w:marLeft w:val="0"/>
      <w:marRight w:val="0"/>
      <w:marTop w:val="0"/>
      <w:marBottom w:val="0"/>
      <w:divBdr>
        <w:top w:val="none" w:sz="0" w:space="0" w:color="auto"/>
        <w:left w:val="none" w:sz="0" w:space="0" w:color="auto"/>
        <w:bottom w:val="none" w:sz="0" w:space="0" w:color="auto"/>
        <w:right w:val="none" w:sz="0" w:space="0" w:color="auto"/>
      </w:divBdr>
      <w:divsChild>
        <w:div w:id="2086954590">
          <w:marLeft w:val="0"/>
          <w:marRight w:val="0"/>
          <w:marTop w:val="0"/>
          <w:marBottom w:val="0"/>
          <w:divBdr>
            <w:top w:val="none" w:sz="0" w:space="0" w:color="auto"/>
            <w:left w:val="none" w:sz="0" w:space="0" w:color="auto"/>
            <w:bottom w:val="none" w:sz="0" w:space="0" w:color="auto"/>
            <w:right w:val="none" w:sz="0" w:space="0" w:color="auto"/>
          </w:divBdr>
          <w:divsChild>
            <w:div w:id="1372849212">
              <w:marLeft w:val="0"/>
              <w:marRight w:val="0"/>
              <w:marTop w:val="0"/>
              <w:marBottom w:val="0"/>
              <w:divBdr>
                <w:top w:val="none" w:sz="0" w:space="0" w:color="auto"/>
                <w:left w:val="none" w:sz="0" w:space="0" w:color="auto"/>
                <w:bottom w:val="none" w:sz="0" w:space="0" w:color="auto"/>
                <w:right w:val="none" w:sz="0" w:space="0" w:color="auto"/>
              </w:divBdr>
              <w:divsChild>
                <w:div w:id="12426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1366">
      <w:bodyDiv w:val="1"/>
      <w:marLeft w:val="0"/>
      <w:marRight w:val="0"/>
      <w:marTop w:val="0"/>
      <w:marBottom w:val="0"/>
      <w:divBdr>
        <w:top w:val="none" w:sz="0" w:space="0" w:color="auto"/>
        <w:left w:val="none" w:sz="0" w:space="0" w:color="auto"/>
        <w:bottom w:val="none" w:sz="0" w:space="0" w:color="auto"/>
        <w:right w:val="none" w:sz="0" w:space="0" w:color="auto"/>
      </w:divBdr>
      <w:divsChild>
        <w:div w:id="897008206">
          <w:marLeft w:val="0"/>
          <w:marRight w:val="0"/>
          <w:marTop w:val="0"/>
          <w:marBottom w:val="0"/>
          <w:divBdr>
            <w:top w:val="none" w:sz="0" w:space="0" w:color="auto"/>
            <w:left w:val="none" w:sz="0" w:space="0" w:color="auto"/>
            <w:bottom w:val="none" w:sz="0" w:space="0" w:color="auto"/>
            <w:right w:val="none" w:sz="0" w:space="0" w:color="auto"/>
          </w:divBdr>
          <w:divsChild>
            <w:div w:id="2031370960">
              <w:marLeft w:val="0"/>
              <w:marRight w:val="0"/>
              <w:marTop w:val="0"/>
              <w:marBottom w:val="0"/>
              <w:divBdr>
                <w:top w:val="none" w:sz="0" w:space="0" w:color="auto"/>
                <w:left w:val="none" w:sz="0" w:space="0" w:color="auto"/>
                <w:bottom w:val="none" w:sz="0" w:space="0" w:color="auto"/>
                <w:right w:val="none" w:sz="0" w:space="0" w:color="auto"/>
              </w:divBdr>
              <w:divsChild>
                <w:div w:id="14598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79126">
      <w:bodyDiv w:val="1"/>
      <w:marLeft w:val="0"/>
      <w:marRight w:val="0"/>
      <w:marTop w:val="0"/>
      <w:marBottom w:val="0"/>
      <w:divBdr>
        <w:top w:val="none" w:sz="0" w:space="0" w:color="auto"/>
        <w:left w:val="none" w:sz="0" w:space="0" w:color="auto"/>
        <w:bottom w:val="none" w:sz="0" w:space="0" w:color="auto"/>
        <w:right w:val="none" w:sz="0" w:space="0" w:color="auto"/>
      </w:divBdr>
      <w:divsChild>
        <w:div w:id="2139175241">
          <w:marLeft w:val="0"/>
          <w:marRight w:val="0"/>
          <w:marTop w:val="0"/>
          <w:marBottom w:val="0"/>
          <w:divBdr>
            <w:top w:val="none" w:sz="0" w:space="0" w:color="auto"/>
            <w:left w:val="none" w:sz="0" w:space="0" w:color="auto"/>
            <w:bottom w:val="none" w:sz="0" w:space="0" w:color="auto"/>
            <w:right w:val="none" w:sz="0" w:space="0" w:color="auto"/>
          </w:divBdr>
          <w:divsChild>
            <w:div w:id="1193884422">
              <w:marLeft w:val="0"/>
              <w:marRight w:val="0"/>
              <w:marTop w:val="0"/>
              <w:marBottom w:val="0"/>
              <w:divBdr>
                <w:top w:val="none" w:sz="0" w:space="0" w:color="auto"/>
                <w:left w:val="none" w:sz="0" w:space="0" w:color="auto"/>
                <w:bottom w:val="none" w:sz="0" w:space="0" w:color="auto"/>
                <w:right w:val="none" w:sz="0" w:space="0" w:color="auto"/>
              </w:divBdr>
              <w:divsChild>
                <w:div w:id="18192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7060">
      <w:bodyDiv w:val="1"/>
      <w:marLeft w:val="0"/>
      <w:marRight w:val="0"/>
      <w:marTop w:val="0"/>
      <w:marBottom w:val="0"/>
      <w:divBdr>
        <w:top w:val="none" w:sz="0" w:space="0" w:color="auto"/>
        <w:left w:val="none" w:sz="0" w:space="0" w:color="auto"/>
        <w:bottom w:val="none" w:sz="0" w:space="0" w:color="auto"/>
        <w:right w:val="none" w:sz="0" w:space="0" w:color="auto"/>
      </w:divBdr>
    </w:div>
    <w:div w:id="1100181036">
      <w:bodyDiv w:val="1"/>
      <w:marLeft w:val="0"/>
      <w:marRight w:val="0"/>
      <w:marTop w:val="0"/>
      <w:marBottom w:val="0"/>
      <w:divBdr>
        <w:top w:val="none" w:sz="0" w:space="0" w:color="auto"/>
        <w:left w:val="none" w:sz="0" w:space="0" w:color="auto"/>
        <w:bottom w:val="none" w:sz="0" w:space="0" w:color="auto"/>
        <w:right w:val="none" w:sz="0" w:space="0" w:color="auto"/>
      </w:divBdr>
      <w:divsChild>
        <w:div w:id="852114214">
          <w:marLeft w:val="0"/>
          <w:marRight w:val="0"/>
          <w:marTop w:val="0"/>
          <w:marBottom w:val="0"/>
          <w:divBdr>
            <w:top w:val="none" w:sz="0" w:space="0" w:color="auto"/>
            <w:left w:val="none" w:sz="0" w:space="0" w:color="auto"/>
            <w:bottom w:val="none" w:sz="0" w:space="0" w:color="auto"/>
            <w:right w:val="none" w:sz="0" w:space="0" w:color="auto"/>
          </w:divBdr>
          <w:divsChild>
            <w:div w:id="802964910">
              <w:marLeft w:val="0"/>
              <w:marRight w:val="0"/>
              <w:marTop w:val="0"/>
              <w:marBottom w:val="0"/>
              <w:divBdr>
                <w:top w:val="none" w:sz="0" w:space="0" w:color="auto"/>
                <w:left w:val="none" w:sz="0" w:space="0" w:color="auto"/>
                <w:bottom w:val="none" w:sz="0" w:space="0" w:color="auto"/>
                <w:right w:val="none" w:sz="0" w:space="0" w:color="auto"/>
              </w:divBdr>
              <w:divsChild>
                <w:div w:id="11461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0989">
      <w:bodyDiv w:val="1"/>
      <w:marLeft w:val="0"/>
      <w:marRight w:val="0"/>
      <w:marTop w:val="0"/>
      <w:marBottom w:val="0"/>
      <w:divBdr>
        <w:top w:val="none" w:sz="0" w:space="0" w:color="auto"/>
        <w:left w:val="none" w:sz="0" w:space="0" w:color="auto"/>
        <w:bottom w:val="none" w:sz="0" w:space="0" w:color="auto"/>
        <w:right w:val="none" w:sz="0" w:space="0" w:color="auto"/>
      </w:divBdr>
      <w:divsChild>
        <w:div w:id="1343121073">
          <w:marLeft w:val="0"/>
          <w:marRight w:val="0"/>
          <w:marTop w:val="0"/>
          <w:marBottom w:val="0"/>
          <w:divBdr>
            <w:top w:val="none" w:sz="0" w:space="0" w:color="auto"/>
            <w:left w:val="none" w:sz="0" w:space="0" w:color="auto"/>
            <w:bottom w:val="none" w:sz="0" w:space="0" w:color="auto"/>
            <w:right w:val="none" w:sz="0" w:space="0" w:color="auto"/>
          </w:divBdr>
          <w:divsChild>
            <w:div w:id="1894199528">
              <w:marLeft w:val="0"/>
              <w:marRight w:val="0"/>
              <w:marTop w:val="0"/>
              <w:marBottom w:val="0"/>
              <w:divBdr>
                <w:top w:val="none" w:sz="0" w:space="0" w:color="auto"/>
                <w:left w:val="none" w:sz="0" w:space="0" w:color="auto"/>
                <w:bottom w:val="none" w:sz="0" w:space="0" w:color="auto"/>
                <w:right w:val="none" w:sz="0" w:space="0" w:color="auto"/>
              </w:divBdr>
              <w:divsChild>
                <w:div w:id="10238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5591">
      <w:bodyDiv w:val="1"/>
      <w:marLeft w:val="0"/>
      <w:marRight w:val="0"/>
      <w:marTop w:val="0"/>
      <w:marBottom w:val="0"/>
      <w:divBdr>
        <w:top w:val="none" w:sz="0" w:space="0" w:color="auto"/>
        <w:left w:val="none" w:sz="0" w:space="0" w:color="auto"/>
        <w:bottom w:val="none" w:sz="0" w:space="0" w:color="auto"/>
        <w:right w:val="none" w:sz="0" w:space="0" w:color="auto"/>
      </w:divBdr>
    </w:div>
    <w:div w:id="1127159814">
      <w:bodyDiv w:val="1"/>
      <w:marLeft w:val="0"/>
      <w:marRight w:val="0"/>
      <w:marTop w:val="0"/>
      <w:marBottom w:val="0"/>
      <w:divBdr>
        <w:top w:val="none" w:sz="0" w:space="0" w:color="auto"/>
        <w:left w:val="none" w:sz="0" w:space="0" w:color="auto"/>
        <w:bottom w:val="none" w:sz="0" w:space="0" w:color="auto"/>
        <w:right w:val="none" w:sz="0" w:space="0" w:color="auto"/>
      </w:divBdr>
      <w:divsChild>
        <w:div w:id="322319612">
          <w:marLeft w:val="0"/>
          <w:marRight w:val="0"/>
          <w:marTop w:val="0"/>
          <w:marBottom w:val="0"/>
          <w:divBdr>
            <w:top w:val="none" w:sz="0" w:space="0" w:color="auto"/>
            <w:left w:val="none" w:sz="0" w:space="0" w:color="auto"/>
            <w:bottom w:val="none" w:sz="0" w:space="0" w:color="auto"/>
            <w:right w:val="none" w:sz="0" w:space="0" w:color="auto"/>
          </w:divBdr>
          <w:divsChild>
            <w:div w:id="681467574">
              <w:marLeft w:val="0"/>
              <w:marRight w:val="0"/>
              <w:marTop w:val="0"/>
              <w:marBottom w:val="0"/>
              <w:divBdr>
                <w:top w:val="none" w:sz="0" w:space="0" w:color="auto"/>
                <w:left w:val="none" w:sz="0" w:space="0" w:color="auto"/>
                <w:bottom w:val="none" w:sz="0" w:space="0" w:color="auto"/>
                <w:right w:val="none" w:sz="0" w:space="0" w:color="auto"/>
              </w:divBdr>
              <w:divsChild>
                <w:div w:id="1316302372">
                  <w:marLeft w:val="0"/>
                  <w:marRight w:val="0"/>
                  <w:marTop w:val="0"/>
                  <w:marBottom w:val="0"/>
                  <w:divBdr>
                    <w:top w:val="none" w:sz="0" w:space="0" w:color="auto"/>
                    <w:left w:val="none" w:sz="0" w:space="0" w:color="auto"/>
                    <w:bottom w:val="none" w:sz="0" w:space="0" w:color="auto"/>
                    <w:right w:val="none" w:sz="0" w:space="0" w:color="auto"/>
                  </w:divBdr>
                  <w:divsChild>
                    <w:div w:id="1021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1307">
      <w:bodyDiv w:val="1"/>
      <w:marLeft w:val="0"/>
      <w:marRight w:val="0"/>
      <w:marTop w:val="0"/>
      <w:marBottom w:val="0"/>
      <w:divBdr>
        <w:top w:val="none" w:sz="0" w:space="0" w:color="auto"/>
        <w:left w:val="none" w:sz="0" w:space="0" w:color="auto"/>
        <w:bottom w:val="none" w:sz="0" w:space="0" w:color="auto"/>
        <w:right w:val="none" w:sz="0" w:space="0" w:color="auto"/>
      </w:divBdr>
      <w:divsChild>
        <w:div w:id="1304390432">
          <w:marLeft w:val="0"/>
          <w:marRight w:val="0"/>
          <w:marTop w:val="0"/>
          <w:marBottom w:val="0"/>
          <w:divBdr>
            <w:top w:val="none" w:sz="0" w:space="0" w:color="auto"/>
            <w:left w:val="none" w:sz="0" w:space="0" w:color="auto"/>
            <w:bottom w:val="none" w:sz="0" w:space="0" w:color="auto"/>
            <w:right w:val="none" w:sz="0" w:space="0" w:color="auto"/>
          </w:divBdr>
          <w:divsChild>
            <w:div w:id="766541198">
              <w:marLeft w:val="0"/>
              <w:marRight w:val="0"/>
              <w:marTop w:val="0"/>
              <w:marBottom w:val="0"/>
              <w:divBdr>
                <w:top w:val="none" w:sz="0" w:space="0" w:color="auto"/>
                <w:left w:val="none" w:sz="0" w:space="0" w:color="auto"/>
                <w:bottom w:val="none" w:sz="0" w:space="0" w:color="auto"/>
                <w:right w:val="none" w:sz="0" w:space="0" w:color="auto"/>
              </w:divBdr>
              <w:divsChild>
                <w:div w:id="1764454019">
                  <w:marLeft w:val="0"/>
                  <w:marRight w:val="0"/>
                  <w:marTop w:val="0"/>
                  <w:marBottom w:val="0"/>
                  <w:divBdr>
                    <w:top w:val="none" w:sz="0" w:space="0" w:color="auto"/>
                    <w:left w:val="none" w:sz="0" w:space="0" w:color="auto"/>
                    <w:bottom w:val="none" w:sz="0" w:space="0" w:color="auto"/>
                    <w:right w:val="none" w:sz="0" w:space="0" w:color="auto"/>
                  </w:divBdr>
                  <w:divsChild>
                    <w:div w:id="8604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5003">
      <w:bodyDiv w:val="1"/>
      <w:marLeft w:val="0"/>
      <w:marRight w:val="0"/>
      <w:marTop w:val="0"/>
      <w:marBottom w:val="0"/>
      <w:divBdr>
        <w:top w:val="none" w:sz="0" w:space="0" w:color="auto"/>
        <w:left w:val="none" w:sz="0" w:space="0" w:color="auto"/>
        <w:bottom w:val="none" w:sz="0" w:space="0" w:color="auto"/>
        <w:right w:val="none" w:sz="0" w:space="0" w:color="auto"/>
      </w:divBdr>
    </w:div>
    <w:div w:id="1160198559">
      <w:bodyDiv w:val="1"/>
      <w:marLeft w:val="0"/>
      <w:marRight w:val="0"/>
      <w:marTop w:val="0"/>
      <w:marBottom w:val="0"/>
      <w:divBdr>
        <w:top w:val="none" w:sz="0" w:space="0" w:color="auto"/>
        <w:left w:val="none" w:sz="0" w:space="0" w:color="auto"/>
        <w:bottom w:val="none" w:sz="0" w:space="0" w:color="auto"/>
        <w:right w:val="none" w:sz="0" w:space="0" w:color="auto"/>
      </w:divBdr>
    </w:div>
    <w:div w:id="1168524234">
      <w:bodyDiv w:val="1"/>
      <w:marLeft w:val="0"/>
      <w:marRight w:val="0"/>
      <w:marTop w:val="0"/>
      <w:marBottom w:val="0"/>
      <w:divBdr>
        <w:top w:val="none" w:sz="0" w:space="0" w:color="auto"/>
        <w:left w:val="none" w:sz="0" w:space="0" w:color="auto"/>
        <w:bottom w:val="none" w:sz="0" w:space="0" w:color="auto"/>
        <w:right w:val="none" w:sz="0" w:space="0" w:color="auto"/>
      </w:divBdr>
    </w:div>
    <w:div w:id="1173689207">
      <w:bodyDiv w:val="1"/>
      <w:marLeft w:val="0"/>
      <w:marRight w:val="0"/>
      <w:marTop w:val="0"/>
      <w:marBottom w:val="0"/>
      <w:divBdr>
        <w:top w:val="none" w:sz="0" w:space="0" w:color="auto"/>
        <w:left w:val="none" w:sz="0" w:space="0" w:color="auto"/>
        <w:bottom w:val="none" w:sz="0" w:space="0" w:color="auto"/>
        <w:right w:val="none" w:sz="0" w:space="0" w:color="auto"/>
      </w:divBdr>
    </w:div>
    <w:div w:id="1180856481">
      <w:bodyDiv w:val="1"/>
      <w:marLeft w:val="0"/>
      <w:marRight w:val="0"/>
      <w:marTop w:val="0"/>
      <w:marBottom w:val="0"/>
      <w:divBdr>
        <w:top w:val="none" w:sz="0" w:space="0" w:color="auto"/>
        <w:left w:val="none" w:sz="0" w:space="0" w:color="auto"/>
        <w:bottom w:val="none" w:sz="0" w:space="0" w:color="auto"/>
        <w:right w:val="none" w:sz="0" w:space="0" w:color="auto"/>
      </w:divBdr>
    </w:div>
    <w:div w:id="1195342236">
      <w:bodyDiv w:val="1"/>
      <w:marLeft w:val="0"/>
      <w:marRight w:val="0"/>
      <w:marTop w:val="0"/>
      <w:marBottom w:val="0"/>
      <w:divBdr>
        <w:top w:val="none" w:sz="0" w:space="0" w:color="auto"/>
        <w:left w:val="none" w:sz="0" w:space="0" w:color="auto"/>
        <w:bottom w:val="none" w:sz="0" w:space="0" w:color="auto"/>
        <w:right w:val="none" w:sz="0" w:space="0" w:color="auto"/>
      </w:divBdr>
    </w:div>
    <w:div w:id="1195728456">
      <w:bodyDiv w:val="1"/>
      <w:marLeft w:val="0"/>
      <w:marRight w:val="0"/>
      <w:marTop w:val="0"/>
      <w:marBottom w:val="0"/>
      <w:divBdr>
        <w:top w:val="none" w:sz="0" w:space="0" w:color="auto"/>
        <w:left w:val="none" w:sz="0" w:space="0" w:color="auto"/>
        <w:bottom w:val="none" w:sz="0" w:space="0" w:color="auto"/>
        <w:right w:val="none" w:sz="0" w:space="0" w:color="auto"/>
      </w:divBdr>
    </w:div>
    <w:div w:id="1198154769">
      <w:bodyDiv w:val="1"/>
      <w:marLeft w:val="0"/>
      <w:marRight w:val="0"/>
      <w:marTop w:val="0"/>
      <w:marBottom w:val="0"/>
      <w:divBdr>
        <w:top w:val="none" w:sz="0" w:space="0" w:color="auto"/>
        <w:left w:val="none" w:sz="0" w:space="0" w:color="auto"/>
        <w:bottom w:val="none" w:sz="0" w:space="0" w:color="auto"/>
        <w:right w:val="none" w:sz="0" w:space="0" w:color="auto"/>
      </w:divBdr>
    </w:div>
    <w:div w:id="1211769902">
      <w:bodyDiv w:val="1"/>
      <w:marLeft w:val="0"/>
      <w:marRight w:val="0"/>
      <w:marTop w:val="0"/>
      <w:marBottom w:val="0"/>
      <w:divBdr>
        <w:top w:val="none" w:sz="0" w:space="0" w:color="auto"/>
        <w:left w:val="none" w:sz="0" w:space="0" w:color="auto"/>
        <w:bottom w:val="none" w:sz="0" w:space="0" w:color="auto"/>
        <w:right w:val="none" w:sz="0" w:space="0" w:color="auto"/>
      </w:divBdr>
      <w:divsChild>
        <w:div w:id="507796969">
          <w:marLeft w:val="0"/>
          <w:marRight w:val="0"/>
          <w:marTop w:val="0"/>
          <w:marBottom w:val="0"/>
          <w:divBdr>
            <w:top w:val="none" w:sz="0" w:space="0" w:color="auto"/>
            <w:left w:val="none" w:sz="0" w:space="0" w:color="auto"/>
            <w:bottom w:val="none" w:sz="0" w:space="0" w:color="auto"/>
            <w:right w:val="none" w:sz="0" w:space="0" w:color="auto"/>
          </w:divBdr>
          <w:divsChild>
            <w:div w:id="1704095422">
              <w:marLeft w:val="0"/>
              <w:marRight w:val="0"/>
              <w:marTop w:val="0"/>
              <w:marBottom w:val="0"/>
              <w:divBdr>
                <w:top w:val="none" w:sz="0" w:space="0" w:color="auto"/>
                <w:left w:val="none" w:sz="0" w:space="0" w:color="auto"/>
                <w:bottom w:val="none" w:sz="0" w:space="0" w:color="auto"/>
                <w:right w:val="none" w:sz="0" w:space="0" w:color="auto"/>
              </w:divBdr>
              <w:divsChild>
                <w:div w:id="8919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686">
      <w:bodyDiv w:val="1"/>
      <w:marLeft w:val="0"/>
      <w:marRight w:val="0"/>
      <w:marTop w:val="0"/>
      <w:marBottom w:val="0"/>
      <w:divBdr>
        <w:top w:val="none" w:sz="0" w:space="0" w:color="auto"/>
        <w:left w:val="none" w:sz="0" w:space="0" w:color="auto"/>
        <w:bottom w:val="none" w:sz="0" w:space="0" w:color="auto"/>
        <w:right w:val="none" w:sz="0" w:space="0" w:color="auto"/>
      </w:divBdr>
    </w:div>
    <w:div w:id="1244142092">
      <w:bodyDiv w:val="1"/>
      <w:marLeft w:val="0"/>
      <w:marRight w:val="0"/>
      <w:marTop w:val="0"/>
      <w:marBottom w:val="0"/>
      <w:divBdr>
        <w:top w:val="none" w:sz="0" w:space="0" w:color="auto"/>
        <w:left w:val="none" w:sz="0" w:space="0" w:color="auto"/>
        <w:bottom w:val="none" w:sz="0" w:space="0" w:color="auto"/>
        <w:right w:val="none" w:sz="0" w:space="0" w:color="auto"/>
      </w:divBdr>
      <w:divsChild>
        <w:div w:id="1361976214">
          <w:marLeft w:val="0"/>
          <w:marRight w:val="0"/>
          <w:marTop w:val="0"/>
          <w:marBottom w:val="0"/>
          <w:divBdr>
            <w:top w:val="none" w:sz="0" w:space="0" w:color="auto"/>
            <w:left w:val="none" w:sz="0" w:space="0" w:color="auto"/>
            <w:bottom w:val="none" w:sz="0" w:space="0" w:color="auto"/>
            <w:right w:val="none" w:sz="0" w:space="0" w:color="auto"/>
          </w:divBdr>
          <w:divsChild>
            <w:div w:id="540821928">
              <w:marLeft w:val="0"/>
              <w:marRight w:val="0"/>
              <w:marTop w:val="0"/>
              <w:marBottom w:val="0"/>
              <w:divBdr>
                <w:top w:val="none" w:sz="0" w:space="0" w:color="auto"/>
                <w:left w:val="none" w:sz="0" w:space="0" w:color="auto"/>
                <w:bottom w:val="none" w:sz="0" w:space="0" w:color="auto"/>
                <w:right w:val="none" w:sz="0" w:space="0" w:color="auto"/>
              </w:divBdr>
              <w:divsChild>
                <w:div w:id="7582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19811">
      <w:bodyDiv w:val="1"/>
      <w:marLeft w:val="0"/>
      <w:marRight w:val="0"/>
      <w:marTop w:val="0"/>
      <w:marBottom w:val="0"/>
      <w:divBdr>
        <w:top w:val="none" w:sz="0" w:space="0" w:color="auto"/>
        <w:left w:val="none" w:sz="0" w:space="0" w:color="auto"/>
        <w:bottom w:val="none" w:sz="0" w:space="0" w:color="auto"/>
        <w:right w:val="none" w:sz="0" w:space="0" w:color="auto"/>
      </w:divBdr>
    </w:div>
    <w:div w:id="1250581110">
      <w:bodyDiv w:val="1"/>
      <w:marLeft w:val="0"/>
      <w:marRight w:val="0"/>
      <w:marTop w:val="0"/>
      <w:marBottom w:val="0"/>
      <w:divBdr>
        <w:top w:val="none" w:sz="0" w:space="0" w:color="auto"/>
        <w:left w:val="none" w:sz="0" w:space="0" w:color="auto"/>
        <w:bottom w:val="none" w:sz="0" w:space="0" w:color="auto"/>
        <w:right w:val="none" w:sz="0" w:space="0" w:color="auto"/>
      </w:divBdr>
    </w:div>
    <w:div w:id="1250768313">
      <w:bodyDiv w:val="1"/>
      <w:marLeft w:val="0"/>
      <w:marRight w:val="0"/>
      <w:marTop w:val="0"/>
      <w:marBottom w:val="0"/>
      <w:divBdr>
        <w:top w:val="none" w:sz="0" w:space="0" w:color="auto"/>
        <w:left w:val="none" w:sz="0" w:space="0" w:color="auto"/>
        <w:bottom w:val="none" w:sz="0" w:space="0" w:color="auto"/>
        <w:right w:val="none" w:sz="0" w:space="0" w:color="auto"/>
      </w:divBdr>
    </w:div>
    <w:div w:id="1252549642">
      <w:bodyDiv w:val="1"/>
      <w:marLeft w:val="0"/>
      <w:marRight w:val="0"/>
      <w:marTop w:val="0"/>
      <w:marBottom w:val="0"/>
      <w:divBdr>
        <w:top w:val="none" w:sz="0" w:space="0" w:color="auto"/>
        <w:left w:val="none" w:sz="0" w:space="0" w:color="auto"/>
        <w:bottom w:val="none" w:sz="0" w:space="0" w:color="auto"/>
        <w:right w:val="none" w:sz="0" w:space="0" w:color="auto"/>
      </w:divBdr>
    </w:div>
    <w:div w:id="1268342761">
      <w:bodyDiv w:val="1"/>
      <w:marLeft w:val="0"/>
      <w:marRight w:val="0"/>
      <w:marTop w:val="0"/>
      <w:marBottom w:val="0"/>
      <w:divBdr>
        <w:top w:val="none" w:sz="0" w:space="0" w:color="auto"/>
        <w:left w:val="none" w:sz="0" w:space="0" w:color="auto"/>
        <w:bottom w:val="none" w:sz="0" w:space="0" w:color="auto"/>
        <w:right w:val="none" w:sz="0" w:space="0" w:color="auto"/>
      </w:divBdr>
      <w:divsChild>
        <w:div w:id="164441960">
          <w:marLeft w:val="0"/>
          <w:marRight w:val="0"/>
          <w:marTop w:val="0"/>
          <w:marBottom w:val="0"/>
          <w:divBdr>
            <w:top w:val="none" w:sz="0" w:space="0" w:color="auto"/>
            <w:left w:val="none" w:sz="0" w:space="0" w:color="auto"/>
            <w:bottom w:val="none" w:sz="0" w:space="0" w:color="auto"/>
            <w:right w:val="none" w:sz="0" w:space="0" w:color="auto"/>
          </w:divBdr>
          <w:divsChild>
            <w:div w:id="238171680">
              <w:marLeft w:val="0"/>
              <w:marRight w:val="0"/>
              <w:marTop w:val="0"/>
              <w:marBottom w:val="0"/>
              <w:divBdr>
                <w:top w:val="none" w:sz="0" w:space="0" w:color="auto"/>
                <w:left w:val="none" w:sz="0" w:space="0" w:color="auto"/>
                <w:bottom w:val="none" w:sz="0" w:space="0" w:color="auto"/>
                <w:right w:val="none" w:sz="0" w:space="0" w:color="auto"/>
              </w:divBdr>
              <w:divsChild>
                <w:div w:id="16072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6897">
      <w:bodyDiv w:val="1"/>
      <w:marLeft w:val="0"/>
      <w:marRight w:val="0"/>
      <w:marTop w:val="0"/>
      <w:marBottom w:val="0"/>
      <w:divBdr>
        <w:top w:val="none" w:sz="0" w:space="0" w:color="auto"/>
        <w:left w:val="none" w:sz="0" w:space="0" w:color="auto"/>
        <w:bottom w:val="none" w:sz="0" w:space="0" w:color="auto"/>
        <w:right w:val="none" w:sz="0" w:space="0" w:color="auto"/>
      </w:divBdr>
    </w:div>
    <w:div w:id="1286546081">
      <w:bodyDiv w:val="1"/>
      <w:marLeft w:val="0"/>
      <w:marRight w:val="0"/>
      <w:marTop w:val="0"/>
      <w:marBottom w:val="0"/>
      <w:divBdr>
        <w:top w:val="none" w:sz="0" w:space="0" w:color="auto"/>
        <w:left w:val="none" w:sz="0" w:space="0" w:color="auto"/>
        <w:bottom w:val="none" w:sz="0" w:space="0" w:color="auto"/>
        <w:right w:val="none" w:sz="0" w:space="0" w:color="auto"/>
      </w:divBdr>
    </w:div>
    <w:div w:id="1310211328">
      <w:bodyDiv w:val="1"/>
      <w:marLeft w:val="0"/>
      <w:marRight w:val="0"/>
      <w:marTop w:val="0"/>
      <w:marBottom w:val="0"/>
      <w:divBdr>
        <w:top w:val="none" w:sz="0" w:space="0" w:color="auto"/>
        <w:left w:val="none" w:sz="0" w:space="0" w:color="auto"/>
        <w:bottom w:val="none" w:sz="0" w:space="0" w:color="auto"/>
        <w:right w:val="none" w:sz="0" w:space="0" w:color="auto"/>
      </w:divBdr>
    </w:div>
    <w:div w:id="1311518505">
      <w:bodyDiv w:val="1"/>
      <w:marLeft w:val="0"/>
      <w:marRight w:val="0"/>
      <w:marTop w:val="0"/>
      <w:marBottom w:val="0"/>
      <w:divBdr>
        <w:top w:val="none" w:sz="0" w:space="0" w:color="auto"/>
        <w:left w:val="none" w:sz="0" w:space="0" w:color="auto"/>
        <w:bottom w:val="none" w:sz="0" w:space="0" w:color="auto"/>
        <w:right w:val="none" w:sz="0" w:space="0" w:color="auto"/>
      </w:divBdr>
    </w:div>
    <w:div w:id="1323504877">
      <w:bodyDiv w:val="1"/>
      <w:marLeft w:val="0"/>
      <w:marRight w:val="0"/>
      <w:marTop w:val="0"/>
      <w:marBottom w:val="0"/>
      <w:divBdr>
        <w:top w:val="none" w:sz="0" w:space="0" w:color="auto"/>
        <w:left w:val="none" w:sz="0" w:space="0" w:color="auto"/>
        <w:bottom w:val="none" w:sz="0" w:space="0" w:color="auto"/>
        <w:right w:val="none" w:sz="0" w:space="0" w:color="auto"/>
      </w:divBdr>
    </w:div>
    <w:div w:id="1333945937">
      <w:bodyDiv w:val="1"/>
      <w:marLeft w:val="0"/>
      <w:marRight w:val="0"/>
      <w:marTop w:val="0"/>
      <w:marBottom w:val="0"/>
      <w:divBdr>
        <w:top w:val="none" w:sz="0" w:space="0" w:color="auto"/>
        <w:left w:val="none" w:sz="0" w:space="0" w:color="auto"/>
        <w:bottom w:val="none" w:sz="0" w:space="0" w:color="auto"/>
        <w:right w:val="none" w:sz="0" w:space="0" w:color="auto"/>
      </w:divBdr>
      <w:divsChild>
        <w:div w:id="680425215">
          <w:marLeft w:val="0"/>
          <w:marRight w:val="0"/>
          <w:marTop w:val="0"/>
          <w:marBottom w:val="0"/>
          <w:divBdr>
            <w:top w:val="none" w:sz="0" w:space="0" w:color="auto"/>
            <w:left w:val="none" w:sz="0" w:space="0" w:color="auto"/>
            <w:bottom w:val="none" w:sz="0" w:space="0" w:color="auto"/>
            <w:right w:val="none" w:sz="0" w:space="0" w:color="auto"/>
          </w:divBdr>
          <w:divsChild>
            <w:div w:id="621033443">
              <w:marLeft w:val="0"/>
              <w:marRight w:val="0"/>
              <w:marTop w:val="0"/>
              <w:marBottom w:val="0"/>
              <w:divBdr>
                <w:top w:val="none" w:sz="0" w:space="0" w:color="auto"/>
                <w:left w:val="none" w:sz="0" w:space="0" w:color="auto"/>
                <w:bottom w:val="none" w:sz="0" w:space="0" w:color="auto"/>
                <w:right w:val="none" w:sz="0" w:space="0" w:color="auto"/>
              </w:divBdr>
              <w:divsChild>
                <w:div w:id="21132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2718">
      <w:bodyDiv w:val="1"/>
      <w:marLeft w:val="0"/>
      <w:marRight w:val="0"/>
      <w:marTop w:val="0"/>
      <w:marBottom w:val="0"/>
      <w:divBdr>
        <w:top w:val="none" w:sz="0" w:space="0" w:color="auto"/>
        <w:left w:val="none" w:sz="0" w:space="0" w:color="auto"/>
        <w:bottom w:val="none" w:sz="0" w:space="0" w:color="auto"/>
        <w:right w:val="none" w:sz="0" w:space="0" w:color="auto"/>
      </w:divBdr>
    </w:div>
    <w:div w:id="1345202481">
      <w:bodyDiv w:val="1"/>
      <w:marLeft w:val="0"/>
      <w:marRight w:val="0"/>
      <w:marTop w:val="0"/>
      <w:marBottom w:val="0"/>
      <w:divBdr>
        <w:top w:val="none" w:sz="0" w:space="0" w:color="auto"/>
        <w:left w:val="none" w:sz="0" w:space="0" w:color="auto"/>
        <w:bottom w:val="none" w:sz="0" w:space="0" w:color="auto"/>
        <w:right w:val="none" w:sz="0" w:space="0" w:color="auto"/>
      </w:divBdr>
      <w:divsChild>
        <w:div w:id="771318259">
          <w:marLeft w:val="0"/>
          <w:marRight w:val="0"/>
          <w:marTop w:val="0"/>
          <w:marBottom w:val="0"/>
          <w:divBdr>
            <w:top w:val="none" w:sz="0" w:space="0" w:color="auto"/>
            <w:left w:val="none" w:sz="0" w:space="0" w:color="auto"/>
            <w:bottom w:val="none" w:sz="0" w:space="0" w:color="auto"/>
            <w:right w:val="none" w:sz="0" w:space="0" w:color="auto"/>
          </w:divBdr>
          <w:divsChild>
            <w:div w:id="1755738585">
              <w:marLeft w:val="0"/>
              <w:marRight w:val="0"/>
              <w:marTop w:val="0"/>
              <w:marBottom w:val="0"/>
              <w:divBdr>
                <w:top w:val="none" w:sz="0" w:space="0" w:color="auto"/>
                <w:left w:val="none" w:sz="0" w:space="0" w:color="auto"/>
                <w:bottom w:val="none" w:sz="0" w:space="0" w:color="auto"/>
                <w:right w:val="none" w:sz="0" w:space="0" w:color="auto"/>
              </w:divBdr>
              <w:divsChild>
                <w:div w:id="1229683099">
                  <w:marLeft w:val="0"/>
                  <w:marRight w:val="0"/>
                  <w:marTop w:val="0"/>
                  <w:marBottom w:val="0"/>
                  <w:divBdr>
                    <w:top w:val="none" w:sz="0" w:space="0" w:color="auto"/>
                    <w:left w:val="none" w:sz="0" w:space="0" w:color="auto"/>
                    <w:bottom w:val="none" w:sz="0" w:space="0" w:color="auto"/>
                    <w:right w:val="none" w:sz="0" w:space="0" w:color="auto"/>
                  </w:divBdr>
                  <w:divsChild>
                    <w:div w:id="7288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92110">
      <w:bodyDiv w:val="1"/>
      <w:marLeft w:val="0"/>
      <w:marRight w:val="0"/>
      <w:marTop w:val="0"/>
      <w:marBottom w:val="0"/>
      <w:divBdr>
        <w:top w:val="none" w:sz="0" w:space="0" w:color="auto"/>
        <w:left w:val="none" w:sz="0" w:space="0" w:color="auto"/>
        <w:bottom w:val="none" w:sz="0" w:space="0" w:color="auto"/>
        <w:right w:val="none" w:sz="0" w:space="0" w:color="auto"/>
      </w:divBdr>
    </w:div>
    <w:div w:id="1368070433">
      <w:bodyDiv w:val="1"/>
      <w:marLeft w:val="0"/>
      <w:marRight w:val="0"/>
      <w:marTop w:val="0"/>
      <w:marBottom w:val="0"/>
      <w:divBdr>
        <w:top w:val="none" w:sz="0" w:space="0" w:color="auto"/>
        <w:left w:val="none" w:sz="0" w:space="0" w:color="auto"/>
        <w:bottom w:val="none" w:sz="0" w:space="0" w:color="auto"/>
        <w:right w:val="none" w:sz="0" w:space="0" w:color="auto"/>
      </w:divBdr>
    </w:div>
    <w:div w:id="1372193565">
      <w:bodyDiv w:val="1"/>
      <w:marLeft w:val="0"/>
      <w:marRight w:val="0"/>
      <w:marTop w:val="0"/>
      <w:marBottom w:val="0"/>
      <w:divBdr>
        <w:top w:val="none" w:sz="0" w:space="0" w:color="auto"/>
        <w:left w:val="none" w:sz="0" w:space="0" w:color="auto"/>
        <w:bottom w:val="none" w:sz="0" w:space="0" w:color="auto"/>
        <w:right w:val="none" w:sz="0" w:space="0" w:color="auto"/>
      </w:divBdr>
    </w:div>
    <w:div w:id="1375740636">
      <w:bodyDiv w:val="1"/>
      <w:marLeft w:val="0"/>
      <w:marRight w:val="0"/>
      <w:marTop w:val="0"/>
      <w:marBottom w:val="0"/>
      <w:divBdr>
        <w:top w:val="none" w:sz="0" w:space="0" w:color="auto"/>
        <w:left w:val="none" w:sz="0" w:space="0" w:color="auto"/>
        <w:bottom w:val="none" w:sz="0" w:space="0" w:color="auto"/>
        <w:right w:val="none" w:sz="0" w:space="0" w:color="auto"/>
      </w:divBdr>
    </w:div>
    <w:div w:id="1380667367">
      <w:bodyDiv w:val="1"/>
      <w:marLeft w:val="0"/>
      <w:marRight w:val="0"/>
      <w:marTop w:val="0"/>
      <w:marBottom w:val="0"/>
      <w:divBdr>
        <w:top w:val="none" w:sz="0" w:space="0" w:color="auto"/>
        <w:left w:val="none" w:sz="0" w:space="0" w:color="auto"/>
        <w:bottom w:val="none" w:sz="0" w:space="0" w:color="auto"/>
        <w:right w:val="none" w:sz="0" w:space="0" w:color="auto"/>
      </w:divBdr>
    </w:div>
    <w:div w:id="1385565874">
      <w:bodyDiv w:val="1"/>
      <w:marLeft w:val="0"/>
      <w:marRight w:val="0"/>
      <w:marTop w:val="0"/>
      <w:marBottom w:val="0"/>
      <w:divBdr>
        <w:top w:val="none" w:sz="0" w:space="0" w:color="auto"/>
        <w:left w:val="none" w:sz="0" w:space="0" w:color="auto"/>
        <w:bottom w:val="none" w:sz="0" w:space="0" w:color="auto"/>
        <w:right w:val="none" w:sz="0" w:space="0" w:color="auto"/>
      </w:divBdr>
      <w:divsChild>
        <w:div w:id="1116682680">
          <w:marLeft w:val="0"/>
          <w:marRight w:val="0"/>
          <w:marTop w:val="0"/>
          <w:marBottom w:val="0"/>
          <w:divBdr>
            <w:top w:val="none" w:sz="0" w:space="0" w:color="auto"/>
            <w:left w:val="none" w:sz="0" w:space="0" w:color="auto"/>
            <w:bottom w:val="none" w:sz="0" w:space="0" w:color="auto"/>
            <w:right w:val="none" w:sz="0" w:space="0" w:color="auto"/>
          </w:divBdr>
          <w:divsChild>
            <w:div w:id="572545122">
              <w:marLeft w:val="0"/>
              <w:marRight w:val="0"/>
              <w:marTop w:val="0"/>
              <w:marBottom w:val="0"/>
              <w:divBdr>
                <w:top w:val="none" w:sz="0" w:space="0" w:color="auto"/>
                <w:left w:val="none" w:sz="0" w:space="0" w:color="auto"/>
                <w:bottom w:val="none" w:sz="0" w:space="0" w:color="auto"/>
                <w:right w:val="none" w:sz="0" w:space="0" w:color="auto"/>
              </w:divBdr>
              <w:divsChild>
                <w:div w:id="20945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68197">
      <w:bodyDiv w:val="1"/>
      <w:marLeft w:val="0"/>
      <w:marRight w:val="0"/>
      <w:marTop w:val="0"/>
      <w:marBottom w:val="0"/>
      <w:divBdr>
        <w:top w:val="none" w:sz="0" w:space="0" w:color="auto"/>
        <w:left w:val="none" w:sz="0" w:space="0" w:color="auto"/>
        <w:bottom w:val="none" w:sz="0" w:space="0" w:color="auto"/>
        <w:right w:val="none" w:sz="0" w:space="0" w:color="auto"/>
      </w:divBdr>
    </w:div>
    <w:div w:id="1400783089">
      <w:bodyDiv w:val="1"/>
      <w:marLeft w:val="0"/>
      <w:marRight w:val="0"/>
      <w:marTop w:val="0"/>
      <w:marBottom w:val="0"/>
      <w:divBdr>
        <w:top w:val="none" w:sz="0" w:space="0" w:color="auto"/>
        <w:left w:val="none" w:sz="0" w:space="0" w:color="auto"/>
        <w:bottom w:val="none" w:sz="0" w:space="0" w:color="auto"/>
        <w:right w:val="none" w:sz="0" w:space="0" w:color="auto"/>
      </w:divBdr>
    </w:div>
    <w:div w:id="1400903775">
      <w:bodyDiv w:val="1"/>
      <w:marLeft w:val="0"/>
      <w:marRight w:val="0"/>
      <w:marTop w:val="0"/>
      <w:marBottom w:val="0"/>
      <w:divBdr>
        <w:top w:val="none" w:sz="0" w:space="0" w:color="auto"/>
        <w:left w:val="none" w:sz="0" w:space="0" w:color="auto"/>
        <w:bottom w:val="none" w:sz="0" w:space="0" w:color="auto"/>
        <w:right w:val="none" w:sz="0" w:space="0" w:color="auto"/>
      </w:divBdr>
      <w:divsChild>
        <w:div w:id="371614939">
          <w:marLeft w:val="0"/>
          <w:marRight w:val="0"/>
          <w:marTop w:val="0"/>
          <w:marBottom w:val="0"/>
          <w:divBdr>
            <w:top w:val="none" w:sz="0" w:space="0" w:color="auto"/>
            <w:left w:val="none" w:sz="0" w:space="0" w:color="auto"/>
            <w:bottom w:val="none" w:sz="0" w:space="0" w:color="auto"/>
            <w:right w:val="none" w:sz="0" w:space="0" w:color="auto"/>
          </w:divBdr>
          <w:divsChild>
            <w:div w:id="774667070">
              <w:marLeft w:val="0"/>
              <w:marRight w:val="0"/>
              <w:marTop w:val="0"/>
              <w:marBottom w:val="0"/>
              <w:divBdr>
                <w:top w:val="none" w:sz="0" w:space="0" w:color="auto"/>
                <w:left w:val="none" w:sz="0" w:space="0" w:color="auto"/>
                <w:bottom w:val="none" w:sz="0" w:space="0" w:color="auto"/>
                <w:right w:val="none" w:sz="0" w:space="0" w:color="auto"/>
              </w:divBdr>
              <w:divsChild>
                <w:div w:id="10848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3009">
      <w:bodyDiv w:val="1"/>
      <w:marLeft w:val="0"/>
      <w:marRight w:val="0"/>
      <w:marTop w:val="0"/>
      <w:marBottom w:val="0"/>
      <w:divBdr>
        <w:top w:val="none" w:sz="0" w:space="0" w:color="auto"/>
        <w:left w:val="none" w:sz="0" w:space="0" w:color="auto"/>
        <w:bottom w:val="none" w:sz="0" w:space="0" w:color="auto"/>
        <w:right w:val="none" w:sz="0" w:space="0" w:color="auto"/>
      </w:divBdr>
    </w:div>
    <w:div w:id="1408990557">
      <w:bodyDiv w:val="1"/>
      <w:marLeft w:val="0"/>
      <w:marRight w:val="0"/>
      <w:marTop w:val="0"/>
      <w:marBottom w:val="0"/>
      <w:divBdr>
        <w:top w:val="none" w:sz="0" w:space="0" w:color="auto"/>
        <w:left w:val="none" w:sz="0" w:space="0" w:color="auto"/>
        <w:bottom w:val="none" w:sz="0" w:space="0" w:color="auto"/>
        <w:right w:val="none" w:sz="0" w:space="0" w:color="auto"/>
      </w:divBdr>
      <w:divsChild>
        <w:div w:id="1970621838">
          <w:marLeft w:val="0"/>
          <w:marRight w:val="0"/>
          <w:marTop w:val="0"/>
          <w:marBottom w:val="0"/>
          <w:divBdr>
            <w:top w:val="none" w:sz="0" w:space="0" w:color="auto"/>
            <w:left w:val="none" w:sz="0" w:space="0" w:color="auto"/>
            <w:bottom w:val="none" w:sz="0" w:space="0" w:color="auto"/>
            <w:right w:val="none" w:sz="0" w:space="0" w:color="auto"/>
          </w:divBdr>
          <w:divsChild>
            <w:div w:id="852646107">
              <w:marLeft w:val="0"/>
              <w:marRight w:val="0"/>
              <w:marTop w:val="0"/>
              <w:marBottom w:val="0"/>
              <w:divBdr>
                <w:top w:val="none" w:sz="0" w:space="0" w:color="auto"/>
                <w:left w:val="none" w:sz="0" w:space="0" w:color="auto"/>
                <w:bottom w:val="none" w:sz="0" w:space="0" w:color="auto"/>
                <w:right w:val="none" w:sz="0" w:space="0" w:color="auto"/>
              </w:divBdr>
              <w:divsChild>
                <w:div w:id="1859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6595">
      <w:bodyDiv w:val="1"/>
      <w:marLeft w:val="0"/>
      <w:marRight w:val="0"/>
      <w:marTop w:val="0"/>
      <w:marBottom w:val="0"/>
      <w:divBdr>
        <w:top w:val="none" w:sz="0" w:space="0" w:color="auto"/>
        <w:left w:val="none" w:sz="0" w:space="0" w:color="auto"/>
        <w:bottom w:val="none" w:sz="0" w:space="0" w:color="auto"/>
        <w:right w:val="none" w:sz="0" w:space="0" w:color="auto"/>
      </w:divBdr>
    </w:div>
    <w:div w:id="1416050791">
      <w:bodyDiv w:val="1"/>
      <w:marLeft w:val="0"/>
      <w:marRight w:val="0"/>
      <w:marTop w:val="0"/>
      <w:marBottom w:val="0"/>
      <w:divBdr>
        <w:top w:val="none" w:sz="0" w:space="0" w:color="auto"/>
        <w:left w:val="none" w:sz="0" w:space="0" w:color="auto"/>
        <w:bottom w:val="none" w:sz="0" w:space="0" w:color="auto"/>
        <w:right w:val="none" w:sz="0" w:space="0" w:color="auto"/>
      </w:divBdr>
    </w:div>
    <w:div w:id="1425372265">
      <w:bodyDiv w:val="1"/>
      <w:marLeft w:val="0"/>
      <w:marRight w:val="0"/>
      <w:marTop w:val="0"/>
      <w:marBottom w:val="0"/>
      <w:divBdr>
        <w:top w:val="none" w:sz="0" w:space="0" w:color="auto"/>
        <w:left w:val="none" w:sz="0" w:space="0" w:color="auto"/>
        <w:bottom w:val="none" w:sz="0" w:space="0" w:color="auto"/>
        <w:right w:val="none" w:sz="0" w:space="0" w:color="auto"/>
      </w:divBdr>
    </w:div>
    <w:div w:id="1452557540">
      <w:bodyDiv w:val="1"/>
      <w:marLeft w:val="0"/>
      <w:marRight w:val="0"/>
      <w:marTop w:val="0"/>
      <w:marBottom w:val="0"/>
      <w:divBdr>
        <w:top w:val="none" w:sz="0" w:space="0" w:color="auto"/>
        <w:left w:val="none" w:sz="0" w:space="0" w:color="auto"/>
        <w:bottom w:val="none" w:sz="0" w:space="0" w:color="auto"/>
        <w:right w:val="none" w:sz="0" w:space="0" w:color="auto"/>
      </w:divBdr>
      <w:divsChild>
        <w:div w:id="43873570">
          <w:marLeft w:val="0"/>
          <w:marRight w:val="0"/>
          <w:marTop w:val="0"/>
          <w:marBottom w:val="0"/>
          <w:divBdr>
            <w:top w:val="none" w:sz="0" w:space="0" w:color="auto"/>
            <w:left w:val="none" w:sz="0" w:space="0" w:color="auto"/>
            <w:bottom w:val="none" w:sz="0" w:space="0" w:color="auto"/>
            <w:right w:val="none" w:sz="0" w:space="0" w:color="auto"/>
          </w:divBdr>
          <w:divsChild>
            <w:div w:id="1961304930">
              <w:marLeft w:val="0"/>
              <w:marRight w:val="0"/>
              <w:marTop w:val="0"/>
              <w:marBottom w:val="0"/>
              <w:divBdr>
                <w:top w:val="none" w:sz="0" w:space="0" w:color="auto"/>
                <w:left w:val="none" w:sz="0" w:space="0" w:color="auto"/>
                <w:bottom w:val="none" w:sz="0" w:space="0" w:color="auto"/>
                <w:right w:val="none" w:sz="0" w:space="0" w:color="auto"/>
              </w:divBdr>
              <w:divsChild>
                <w:div w:id="4079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25031">
      <w:bodyDiv w:val="1"/>
      <w:marLeft w:val="0"/>
      <w:marRight w:val="0"/>
      <w:marTop w:val="0"/>
      <w:marBottom w:val="0"/>
      <w:divBdr>
        <w:top w:val="none" w:sz="0" w:space="0" w:color="auto"/>
        <w:left w:val="none" w:sz="0" w:space="0" w:color="auto"/>
        <w:bottom w:val="none" w:sz="0" w:space="0" w:color="auto"/>
        <w:right w:val="none" w:sz="0" w:space="0" w:color="auto"/>
      </w:divBdr>
    </w:div>
    <w:div w:id="1472746803">
      <w:bodyDiv w:val="1"/>
      <w:marLeft w:val="0"/>
      <w:marRight w:val="0"/>
      <w:marTop w:val="0"/>
      <w:marBottom w:val="0"/>
      <w:divBdr>
        <w:top w:val="none" w:sz="0" w:space="0" w:color="auto"/>
        <w:left w:val="none" w:sz="0" w:space="0" w:color="auto"/>
        <w:bottom w:val="none" w:sz="0" w:space="0" w:color="auto"/>
        <w:right w:val="none" w:sz="0" w:space="0" w:color="auto"/>
      </w:divBdr>
    </w:div>
    <w:div w:id="1479110413">
      <w:bodyDiv w:val="1"/>
      <w:marLeft w:val="0"/>
      <w:marRight w:val="0"/>
      <w:marTop w:val="0"/>
      <w:marBottom w:val="0"/>
      <w:divBdr>
        <w:top w:val="none" w:sz="0" w:space="0" w:color="auto"/>
        <w:left w:val="none" w:sz="0" w:space="0" w:color="auto"/>
        <w:bottom w:val="none" w:sz="0" w:space="0" w:color="auto"/>
        <w:right w:val="none" w:sz="0" w:space="0" w:color="auto"/>
      </w:divBdr>
    </w:div>
    <w:div w:id="1494251408">
      <w:bodyDiv w:val="1"/>
      <w:marLeft w:val="0"/>
      <w:marRight w:val="0"/>
      <w:marTop w:val="0"/>
      <w:marBottom w:val="0"/>
      <w:divBdr>
        <w:top w:val="none" w:sz="0" w:space="0" w:color="auto"/>
        <w:left w:val="none" w:sz="0" w:space="0" w:color="auto"/>
        <w:bottom w:val="none" w:sz="0" w:space="0" w:color="auto"/>
        <w:right w:val="none" w:sz="0" w:space="0" w:color="auto"/>
      </w:divBdr>
    </w:div>
    <w:div w:id="1495803105">
      <w:bodyDiv w:val="1"/>
      <w:marLeft w:val="0"/>
      <w:marRight w:val="0"/>
      <w:marTop w:val="0"/>
      <w:marBottom w:val="0"/>
      <w:divBdr>
        <w:top w:val="none" w:sz="0" w:space="0" w:color="auto"/>
        <w:left w:val="none" w:sz="0" w:space="0" w:color="auto"/>
        <w:bottom w:val="none" w:sz="0" w:space="0" w:color="auto"/>
        <w:right w:val="none" w:sz="0" w:space="0" w:color="auto"/>
      </w:divBdr>
    </w:div>
    <w:div w:id="1511526571">
      <w:bodyDiv w:val="1"/>
      <w:marLeft w:val="0"/>
      <w:marRight w:val="0"/>
      <w:marTop w:val="0"/>
      <w:marBottom w:val="0"/>
      <w:divBdr>
        <w:top w:val="none" w:sz="0" w:space="0" w:color="auto"/>
        <w:left w:val="none" w:sz="0" w:space="0" w:color="auto"/>
        <w:bottom w:val="none" w:sz="0" w:space="0" w:color="auto"/>
        <w:right w:val="none" w:sz="0" w:space="0" w:color="auto"/>
      </w:divBdr>
    </w:div>
    <w:div w:id="1522357836">
      <w:bodyDiv w:val="1"/>
      <w:marLeft w:val="0"/>
      <w:marRight w:val="0"/>
      <w:marTop w:val="0"/>
      <w:marBottom w:val="0"/>
      <w:divBdr>
        <w:top w:val="none" w:sz="0" w:space="0" w:color="auto"/>
        <w:left w:val="none" w:sz="0" w:space="0" w:color="auto"/>
        <w:bottom w:val="none" w:sz="0" w:space="0" w:color="auto"/>
        <w:right w:val="none" w:sz="0" w:space="0" w:color="auto"/>
      </w:divBdr>
      <w:divsChild>
        <w:div w:id="690377476">
          <w:marLeft w:val="0"/>
          <w:marRight w:val="0"/>
          <w:marTop w:val="0"/>
          <w:marBottom w:val="0"/>
          <w:divBdr>
            <w:top w:val="none" w:sz="0" w:space="0" w:color="auto"/>
            <w:left w:val="none" w:sz="0" w:space="0" w:color="auto"/>
            <w:bottom w:val="none" w:sz="0" w:space="0" w:color="auto"/>
            <w:right w:val="none" w:sz="0" w:space="0" w:color="auto"/>
          </w:divBdr>
          <w:divsChild>
            <w:div w:id="1127359108">
              <w:marLeft w:val="0"/>
              <w:marRight w:val="0"/>
              <w:marTop w:val="0"/>
              <w:marBottom w:val="0"/>
              <w:divBdr>
                <w:top w:val="none" w:sz="0" w:space="0" w:color="auto"/>
                <w:left w:val="none" w:sz="0" w:space="0" w:color="auto"/>
                <w:bottom w:val="none" w:sz="0" w:space="0" w:color="auto"/>
                <w:right w:val="none" w:sz="0" w:space="0" w:color="auto"/>
              </w:divBdr>
              <w:divsChild>
                <w:div w:id="18736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69153">
      <w:bodyDiv w:val="1"/>
      <w:marLeft w:val="0"/>
      <w:marRight w:val="0"/>
      <w:marTop w:val="0"/>
      <w:marBottom w:val="0"/>
      <w:divBdr>
        <w:top w:val="none" w:sz="0" w:space="0" w:color="auto"/>
        <w:left w:val="none" w:sz="0" w:space="0" w:color="auto"/>
        <w:bottom w:val="none" w:sz="0" w:space="0" w:color="auto"/>
        <w:right w:val="none" w:sz="0" w:space="0" w:color="auto"/>
      </w:divBdr>
    </w:div>
    <w:div w:id="1541821183">
      <w:bodyDiv w:val="1"/>
      <w:marLeft w:val="0"/>
      <w:marRight w:val="0"/>
      <w:marTop w:val="0"/>
      <w:marBottom w:val="0"/>
      <w:divBdr>
        <w:top w:val="none" w:sz="0" w:space="0" w:color="auto"/>
        <w:left w:val="none" w:sz="0" w:space="0" w:color="auto"/>
        <w:bottom w:val="none" w:sz="0" w:space="0" w:color="auto"/>
        <w:right w:val="none" w:sz="0" w:space="0" w:color="auto"/>
      </w:divBdr>
    </w:div>
    <w:div w:id="1547525568">
      <w:bodyDiv w:val="1"/>
      <w:marLeft w:val="0"/>
      <w:marRight w:val="0"/>
      <w:marTop w:val="0"/>
      <w:marBottom w:val="0"/>
      <w:divBdr>
        <w:top w:val="none" w:sz="0" w:space="0" w:color="auto"/>
        <w:left w:val="none" w:sz="0" w:space="0" w:color="auto"/>
        <w:bottom w:val="none" w:sz="0" w:space="0" w:color="auto"/>
        <w:right w:val="none" w:sz="0" w:space="0" w:color="auto"/>
      </w:divBdr>
      <w:divsChild>
        <w:div w:id="2067100299">
          <w:marLeft w:val="0"/>
          <w:marRight w:val="0"/>
          <w:marTop w:val="0"/>
          <w:marBottom w:val="0"/>
          <w:divBdr>
            <w:top w:val="none" w:sz="0" w:space="0" w:color="auto"/>
            <w:left w:val="none" w:sz="0" w:space="0" w:color="auto"/>
            <w:bottom w:val="none" w:sz="0" w:space="0" w:color="auto"/>
            <w:right w:val="none" w:sz="0" w:space="0" w:color="auto"/>
          </w:divBdr>
          <w:divsChild>
            <w:div w:id="662973773">
              <w:marLeft w:val="0"/>
              <w:marRight w:val="0"/>
              <w:marTop w:val="0"/>
              <w:marBottom w:val="0"/>
              <w:divBdr>
                <w:top w:val="none" w:sz="0" w:space="0" w:color="auto"/>
                <w:left w:val="none" w:sz="0" w:space="0" w:color="auto"/>
                <w:bottom w:val="none" w:sz="0" w:space="0" w:color="auto"/>
                <w:right w:val="none" w:sz="0" w:space="0" w:color="auto"/>
              </w:divBdr>
              <w:divsChild>
                <w:div w:id="103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4327">
      <w:bodyDiv w:val="1"/>
      <w:marLeft w:val="0"/>
      <w:marRight w:val="0"/>
      <w:marTop w:val="0"/>
      <w:marBottom w:val="0"/>
      <w:divBdr>
        <w:top w:val="none" w:sz="0" w:space="0" w:color="auto"/>
        <w:left w:val="none" w:sz="0" w:space="0" w:color="auto"/>
        <w:bottom w:val="none" w:sz="0" w:space="0" w:color="auto"/>
        <w:right w:val="none" w:sz="0" w:space="0" w:color="auto"/>
      </w:divBdr>
    </w:div>
    <w:div w:id="1552498803">
      <w:bodyDiv w:val="1"/>
      <w:marLeft w:val="0"/>
      <w:marRight w:val="0"/>
      <w:marTop w:val="0"/>
      <w:marBottom w:val="0"/>
      <w:divBdr>
        <w:top w:val="none" w:sz="0" w:space="0" w:color="auto"/>
        <w:left w:val="none" w:sz="0" w:space="0" w:color="auto"/>
        <w:bottom w:val="none" w:sz="0" w:space="0" w:color="auto"/>
        <w:right w:val="none" w:sz="0" w:space="0" w:color="auto"/>
      </w:divBdr>
      <w:divsChild>
        <w:div w:id="1489398113">
          <w:marLeft w:val="0"/>
          <w:marRight w:val="0"/>
          <w:marTop w:val="0"/>
          <w:marBottom w:val="0"/>
          <w:divBdr>
            <w:top w:val="none" w:sz="0" w:space="0" w:color="auto"/>
            <w:left w:val="none" w:sz="0" w:space="0" w:color="auto"/>
            <w:bottom w:val="none" w:sz="0" w:space="0" w:color="auto"/>
            <w:right w:val="none" w:sz="0" w:space="0" w:color="auto"/>
          </w:divBdr>
          <w:divsChild>
            <w:div w:id="1080248991">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sChild>
                    <w:div w:id="17100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6325">
      <w:bodyDiv w:val="1"/>
      <w:marLeft w:val="0"/>
      <w:marRight w:val="0"/>
      <w:marTop w:val="0"/>
      <w:marBottom w:val="0"/>
      <w:divBdr>
        <w:top w:val="none" w:sz="0" w:space="0" w:color="auto"/>
        <w:left w:val="none" w:sz="0" w:space="0" w:color="auto"/>
        <w:bottom w:val="none" w:sz="0" w:space="0" w:color="auto"/>
        <w:right w:val="none" w:sz="0" w:space="0" w:color="auto"/>
      </w:divBdr>
    </w:div>
    <w:div w:id="1576669901">
      <w:bodyDiv w:val="1"/>
      <w:marLeft w:val="0"/>
      <w:marRight w:val="0"/>
      <w:marTop w:val="0"/>
      <w:marBottom w:val="0"/>
      <w:divBdr>
        <w:top w:val="none" w:sz="0" w:space="0" w:color="auto"/>
        <w:left w:val="none" w:sz="0" w:space="0" w:color="auto"/>
        <w:bottom w:val="none" w:sz="0" w:space="0" w:color="auto"/>
        <w:right w:val="none" w:sz="0" w:space="0" w:color="auto"/>
      </w:divBdr>
    </w:div>
    <w:div w:id="1578125402">
      <w:bodyDiv w:val="1"/>
      <w:marLeft w:val="0"/>
      <w:marRight w:val="0"/>
      <w:marTop w:val="0"/>
      <w:marBottom w:val="0"/>
      <w:divBdr>
        <w:top w:val="none" w:sz="0" w:space="0" w:color="auto"/>
        <w:left w:val="none" w:sz="0" w:space="0" w:color="auto"/>
        <w:bottom w:val="none" w:sz="0" w:space="0" w:color="auto"/>
        <w:right w:val="none" w:sz="0" w:space="0" w:color="auto"/>
      </w:divBdr>
      <w:divsChild>
        <w:div w:id="1425804445">
          <w:marLeft w:val="0"/>
          <w:marRight w:val="0"/>
          <w:marTop w:val="0"/>
          <w:marBottom w:val="0"/>
          <w:divBdr>
            <w:top w:val="none" w:sz="0" w:space="0" w:color="auto"/>
            <w:left w:val="none" w:sz="0" w:space="0" w:color="auto"/>
            <w:bottom w:val="none" w:sz="0" w:space="0" w:color="auto"/>
            <w:right w:val="none" w:sz="0" w:space="0" w:color="auto"/>
          </w:divBdr>
          <w:divsChild>
            <w:div w:id="1954820522">
              <w:marLeft w:val="0"/>
              <w:marRight w:val="0"/>
              <w:marTop w:val="0"/>
              <w:marBottom w:val="0"/>
              <w:divBdr>
                <w:top w:val="none" w:sz="0" w:space="0" w:color="auto"/>
                <w:left w:val="none" w:sz="0" w:space="0" w:color="auto"/>
                <w:bottom w:val="none" w:sz="0" w:space="0" w:color="auto"/>
                <w:right w:val="none" w:sz="0" w:space="0" w:color="auto"/>
              </w:divBdr>
              <w:divsChild>
                <w:div w:id="18401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6699">
      <w:bodyDiv w:val="1"/>
      <w:marLeft w:val="0"/>
      <w:marRight w:val="0"/>
      <w:marTop w:val="0"/>
      <w:marBottom w:val="0"/>
      <w:divBdr>
        <w:top w:val="none" w:sz="0" w:space="0" w:color="auto"/>
        <w:left w:val="none" w:sz="0" w:space="0" w:color="auto"/>
        <w:bottom w:val="none" w:sz="0" w:space="0" w:color="auto"/>
        <w:right w:val="none" w:sz="0" w:space="0" w:color="auto"/>
      </w:divBdr>
      <w:divsChild>
        <w:div w:id="1605189452">
          <w:marLeft w:val="0"/>
          <w:marRight w:val="0"/>
          <w:marTop w:val="0"/>
          <w:marBottom w:val="0"/>
          <w:divBdr>
            <w:top w:val="none" w:sz="0" w:space="0" w:color="auto"/>
            <w:left w:val="none" w:sz="0" w:space="0" w:color="auto"/>
            <w:bottom w:val="none" w:sz="0" w:space="0" w:color="auto"/>
            <w:right w:val="none" w:sz="0" w:space="0" w:color="auto"/>
          </w:divBdr>
          <w:divsChild>
            <w:div w:id="308629789">
              <w:marLeft w:val="0"/>
              <w:marRight w:val="0"/>
              <w:marTop w:val="0"/>
              <w:marBottom w:val="0"/>
              <w:divBdr>
                <w:top w:val="none" w:sz="0" w:space="0" w:color="auto"/>
                <w:left w:val="none" w:sz="0" w:space="0" w:color="auto"/>
                <w:bottom w:val="none" w:sz="0" w:space="0" w:color="auto"/>
                <w:right w:val="none" w:sz="0" w:space="0" w:color="auto"/>
              </w:divBdr>
              <w:divsChild>
                <w:div w:id="1658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3391">
      <w:bodyDiv w:val="1"/>
      <w:marLeft w:val="0"/>
      <w:marRight w:val="0"/>
      <w:marTop w:val="0"/>
      <w:marBottom w:val="0"/>
      <w:divBdr>
        <w:top w:val="none" w:sz="0" w:space="0" w:color="auto"/>
        <w:left w:val="none" w:sz="0" w:space="0" w:color="auto"/>
        <w:bottom w:val="none" w:sz="0" w:space="0" w:color="auto"/>
        <w:right w:val="none" w:sz="0" w:space="0" w:color="auto"/>
      </w:divBdr>
    </w:div>
    <w:div w:id="1594780645">
      <w:bodyDiv w:val="1"/>
      <w:marLeft w:val="0"/>
      <w:marRight w:val="0"/>
      <w:marTop w:val="0"/>
      <w:marBottom w:val="0"/>
      <w:divBdr>
        <w:top w:val="none" w:sz="0" w:space="0" w:color="auto"/>
        <w:left w:val="none" w:sz="0" w:space="0" w:color="auto"/>
        <w:bottom w:val="none" w:sz="0" w:space="0" w:color="auto"/>
        <w:right w:val="none" w:sz="0" w:space="0" w:color="auto"/>
      </w:divBdr>
      <w:divsChild>
        <w:div w:id="305937611">
          <w:marLeft w:val="0"/>
          <w:marRight w:val="0"/>
          <w:marTop w:val="0"/>
          <w:marBottom w:val="0"/>
          <w:divBdr>
            <w:top w:val="none" w:sz="0" w:space="0" w:color="auto"/>
            <w:left w:val="none" w:sz="0" w:space="0" w:color="auto"/>
            <w:bottom w:val="none" w:sz="0" w:space="0" w:color="auto"/>
            <w:right w:val="none" w:sz="0" w:space="0" w:color="auto"/>
          </w:divBdr>
          <w:divsChild>
            <w:div w:id="381562460">
              <w:marLeft w:val="0"/>
              <w:marRight w:val="0"/>
              <w:marTop w:val="0"/>
              <w:marBottom w:val="0"/>
              <w:divBdr>
                <w:top w:val="none" w:sz="0" w:space="0" w:color="auto"/>
                <w:left w:val="none" w:sz="0" w:space="0" w:color="auto"/>
                <w:bottom w:val="none" w:sz="0" w:space="0" w:color="auto"/>
                <w:right w:val="none" w:sz="0" w:space="0" w:color="auto"/>
              </w:divBdr>
              <w:divsChild>
                <w:div w:id="17544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0546">
      <w:bodyDiv w:val="1"/>
      <w:marLeft w:val="0"/>
      <w:marRight w:val="0"/>
      <w:marTop w:val="0"/>
      <w:marBottom w:val="0"/>
      <w:divBdr>
        <w:top w:val="none" w:sz="0" w:space="0" w:color="auto"/>
        <w:left w:val="none" w:sz="0" w:space="0" w:color="auto"/>
        <w:bottom w:val="none" w:sz="0" w:space="0" w:color="auto"/>
        <w:right w:val="none" w:sz="0" w:space="0" w:color="auto"/>
      </w:divBdr>
      <w:divsChild>
        <w:div w:id="733813557">
          <w:marLeft w:val="0"/>
          <w:marRight w:val="0"/>
          <w:marTop w:val="0"/>
          <w:marBottom w:val="0"/>
          <w:divBdr>
            <w:top w:val="none" w:sz="0" w:space="0" w:color="auto"/>
            <w:left w:val="none" w:sz="0" w:space="0" w:color="auto"/>
            <w:bottom w:val="none" w:sz="0" w:space="0" w:color="auto"/>
            <w:right w:val="none" w:sz="0" w:space="0" w:color="auto"/>
          </w:divBdr>
          <w:divsChild>
            <w:div w:id="1300569648">
              <w:marLeft w:val="0"/>
              <w:marRight w:val="0"/>
              <w:marTop w:val="0"/>
              <w:marBottom w:val="0"/>
              <w:divBdr>
                <w:top w:val="none" w:sz="0" w:space="0" w:color="auto"/>
                <w:left w:val="none" w:sz="0" w:space="0" w:color="auto"/>
                <w:bottom w:val="none" w:sz="0" w:space="0" w:color="auto"/>
                <w:right w:val="none" w:sz="0" w:space="0" w:color="auto"/>
              </w:divBdr>
              <w:divsChild>
                <w:div w:id="13452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870">
      <w:bodyDiv w:val="1"/>
      <w:marLeft w:val="0"/>
      <w:marRight w:val="0"/>
      <w:marTop w:val="0"/>
      <w:marBottom w:val="0"/>
      <w:divBdr>
        <w:top w:val="none" w:sz="0" w:space="0" w:color="auto"/>
        <w:left w:val="none" w:sz="0" w:space="0" w:color="auto"/>
        <w:bottom w:val="none" w:sz="0" w:space="0" w:color="auto"/>
        <w:right w:val="none" w:sz="0" w:space="0" w:color="auto"/>
      </w:divBdr>
    </w:div>
    <w:div w:id="1629162341">
      <w:bodyDiv w:val="1"/>
      <w:marLeft w:val="0"/>
      <w:marRight w:val="0"/>
      <w:marTop w:val="0"/>
      <w:marBottom w:val="0"/>
      <w:divBdr>
        <w:top w:val="none" w:sz="0" w:space="0" w:color="auto"/>
        <w:left w:val="none" w:sz="0" w:space="0" w:color="auto"/>
        <w:bottom w:val="none" w:sz="0" w:space="0" w:color="auto"/>
        <w:right w:val="none" w:sz="0" w:space="0" w:color="auto"/>
      </w:divBdr>
      <w:divsChild>
        <w:div w:id="1939023240">
          <w:marLeft w:val="0"/>
          <w:marRight w:val="0"/>
          <w:marTop w:val="0"/>
          <w:marBottom w:val="0"/>
          <w:divBdr>
            <w:top w:val="none" w:sz="0" w:space="0" w:color="auto"/>
            <w:left w:val="none" w:sz="0" w:space="0" w:color="auto"/>
            <w:bottom w:val="none" w:sz="0" w:space="0" w:color="auto"/>
            <w:right w:val="none" w:sz="0" w:space="0" w:color="auto"/>
          </w:divBdr>
          <w:divsChild>
            <w:div w:id="1908146346">
              <w:marLeft w:val="0"/>
              <w:marRight w:val="0"/>
              <w:marTop w:val="0"/>
              <w:marBottom w:val="0"/>
              <w:divBdr>
                <w:top w:val="none" w:sz="0" w:space="0" w:color="auto"/>
                <w:left w:val="none" w:sz="0" w:space="0" w:color="auto"/>
                <w:bottom w:val="none" w:sz="0" w:space="0" w:color="auto"/>
                <w:right w:val="none" w:sz="0" w:space="0" w:color="auto"/>
              </w:divBdr>
              <w:divsChild>
                <w:div w:id="10154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8223">
      <w:bodyDiv w:val="1"/>
      <w:marLeft w:val="0"/>
      <w:marRight w:val="0"/>
      <w:marTop w:val="0"/>
      <w:marBottom w:val="0"/>
      <w:divBdr>
        <w:top w:val="none" w:sz="0" w:space="0" w:color="auto"/>
        <w:left w:val="none" w:sz="0" w:space="0" w:color="auto"/>
        <w:bottom w:val="none" w:sz="0" w:space="0" w:color="auto"/>
        <w:right w:val="none" w:sz="0" w:space="0" w:color="auto"/>
      </w:divBdr>
      <w:divsChild>
        <w:div w:id="1964922468">
          <w:marLeft w:val="0"/>
          <w:marRight w:val="0"/>
          <w:marTop w:val="0"/>
          <w:marBottom w:val="0"/>
          <w:divBdr>
            <w:top w:val="none" w:sz="0" w:space="0" w:color="auto"/>
            <w:left w:val="none" w:sz="0" w:space="0" w:color="auto"/>
            <w:bottom w:val="none" w:sz="0" w:space="0" w:color="auto"/>
            <w:right w:val="none" w:sz="0" w:space="0" w:color="auto"/>
          </w:divBdr>
        </w:div>
      </w:divsChild>
    </w:div>
    <w:div w:id="1646810883">
      <w:bodyDiv w:val="1"/>
      <w:marLeft w:val="0"/>
      <w:marRight w:val="0"/>
      <w:marTop w:val="0"/>
      <w:marBottom w:val="0"/>
      <w:divBdr>
        <w:top w:val="none" w:sz="0" w:space="0" w:color="auto"/>
        <w:left w:val="none" w:sz="0" w:space="0" w:color="auto"/>
        <w:bottom w:val="none" w:sz="0" w:space="0" w:color="auto"/>
        <w:right w:val="none" w:sz="0" w:space="0" w:color="auto"/>
      </w:divBdr>
      <w:divsChild>
        <w:div w:id="11999550">
          <w:marLeft w:val="0"/>
          <w:marRight w:val="0"/>
          <w:marTop w:val="0"/>
          <w:marBottom w:val="0"/>
          <w:divBdr>
            <w:top w:val="none" w:sz="0" w:space="0" w:color="auto"/>
            <w:left w:val="none" w:sz="0" w:space="0" w:color="auto"/>
            <w:bottom w:val="none" w:sz="0" w:space="0" w:color="auto"/>
            <w:right w:val="none" w:sz="0" w:space="0" w:color="auto"/>
          </w:divBdr>
          <w:divsChild>
            <w:div w:id="1529172941">
              <w:marLeft w:val="0"/>
              <w:marRight w:val="0"/>
              <w:marTop w:val="0"/>
              <w:marBottom w:val="0"/>
              <w:divBdr>
                <w:top w:val="none" w:sz="0" w:space="0" w:color="auto"/>
                <w:left w:val="none" w:sz="0" w:space="0" w:color="auto"/>
                <w:bottom w:val="none" w:sz="0" w:space="0" w:color="auto"/>
                <w:right w:val="none" w:sz="0" w:space="0" w:color="auto"/>
              </w:divBdr>
              <w:divsChild>
                <w:div w:id="7985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5190">
      <w:bodyDiv w:val="1"/>
      <w:marLeft w:val="0"/>
      <w:marRight w:val="0"/>
      <w:marTop w:val="0"/>
      <w:marBottom w:val="0"/>
      <w:divBdr>
        <w:top w:val="none" w:sz="0" w:space="0" w:color="auto"/>
        <w:left w:val="none" w:sz="0" w:space="0" w:color="auto"/>
        <w:bottom w:val="none" w:sz="0" w:space="0" w:color="auto"/>
        <w:right w:val="none" w:sz="0" w:space="0" w:color="auto"/>
      </w:divBdr>
    </w:div>
    <w:div w:id="1661806803">
      <w:bodyDiv w:val="1"/>
      <w:marLeft w:val="0"/>
      <w:marRight w:val="0"/>
      <w:marTop w:val="0"/>
      <w:marBottom w:val="0"/>
      <w:divBdr>
        <w:top w:val="none" w:sz="0" w:space="0" w:color="auto"/>
        <w:left w:val="none" w:sz="0" w:space="0" w:color="auto"/>
        <w:bottom w:val="none" w:sz="0" w:space="0" w:color="auto"/>
        <w:right w:val="none" w:sz="0" w:space="0" w:color="auto"/>
      </w:divBdr>
      <w:divsChild>
        <w:div w:id="1540389555">
          <w:marLeft w:val="0"/>
          <w:marRight w:val="0"/>
          <w:marTop w:val="0"/>
          <w:marBottom w:val="0"/>
          <w:divBdr>
            <w:top w:val="none" w:sz="0" w:space="0" w:color="auto"/>
            <w:left w:val="none" w:sz="0" w:space="0" w:color="auto"/>
            <w:bottom w:val="none" w:sz="0" w:space="0" w:color="auto"/>
            <w:right w:val="none" w:sz="0" w:space="0" w:color="auto"/>
          </w:divBdr>
          <w:divsChild>
            <w:div w:id="1689019882">
              <w:marLeft w:val="0"/>
              <w:marRight w:val="0"/>
              <w:marTop w:val="0"/>
              <w:marBottom w:val="0"/>
              <w:divBdr>
                <w:top w:val="none" w:sz="0" w:space="0" w:color="auto"/>
                <w:left w:val="none" w:sz="0" w:space="0" w:color="auto"/>
                <w:bottom w:val="none" w:sz="0" w:space="0" w:color="auto"/>
                <w:right w:val="none" w:sz="0" w:space="0" w:color="auto"/>
              </w:divBdr>
              <w:divsChild>
                <w:div w:id="14015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3875">
      <w:bodyDiv w:val="1"/>
      <w:marLeft w:val="0"/>
      <w:marRight w:val="0"/>
      <w:marTop w:val="0"/>
      <w:marBottom w:val="0"/>
      <w:divBdr>
        <w:top w:val="none" w:sz="0" w:space="0" w:color="auto"/>
        <w:left w:val="none" w:sz="0" w:space="0" w:color="auto"/>
        <w:bottom w:val="none" w:sz="0" w:space="0" w:color="auto"/>
        <w:right w:val="none" w:sz="0" w:space="0" w:color="auto"/>
      </w:divBdr>
    </w:div>
    <w:div w:id="1671520470">
      <w:bodyDiv w:val="1"/>
      <w:marLeft w:val="0"/>
      <w:marRight w:val="0"/>
      <w:marTop w:val="0"/>
      <w:marBottom w:val="0"/>
      <w:divBdr>
        <w:top w:val="none" w:sz="0" w:space="0" w:color="auto"/>
        <w:left w:val="none" w:sz="0" w:space="0" w:color="auto"/>
        <w:bottom w:val="none" w:sz="0" w:space="0" w:color="auto"/>
        <w:right w:val="none" w:sz="0" w:space="0" w:color="auto"/>
      </w:divBdr>
    </w:div>
    <w:div w:id="1674451941">
      <w:bodyDiv w:val="1"/>
      <w:marLeft w:val="0"/>
      <w:marRight w:val="0"/>
      <w:marTop w:val="0"/>
      <w:marBottom w:val="0"/>
      <w:divBdr>
        <w:top w:val="none" w:sz="0" w:space="0" w:color="auto"/>
        <w:left w:val="none" w:sz="0" w:space="0" w:color="auto"/>
        <w:bottom w:val="none" w:sz="0" w:space="0" w:color="auto"/>
        <w:right w:val="none" w:sz="0" w:space="0" w:color="auto"/>
      </w:divBdr>
      <w:divsChild>
        <w:div w:id="261887063">
          <w:marLeft w:val="0"/>
          <w:marRight w:val="0"/>
          <w:marTop w:val="0"/>
          <w:marBottom w:val="0"/>
          <w:divBdr>
            <w:top w:val="none" w:sz="0" w:space="0" w:color="auto"/>
            <w:left w:val="none" w:sz="0" w:space="0" w:color="auto"/>
            <w:bottom w:val="none" w:sz="0" w:space="0" w:color="auto"/>
            <w:right w:val="none" w:sz="0" w:space="0" w:color="auto"/>
          </w:divBdr>
          <w:divsChild>
            <w:div w:id="196162090">
              <w:marLeft w:val="0"/>
              <w:marRight w:val="0"/>
              <w:marTop w:val="0"/>
              <w:marBottom w:val="0"/>
              <w:divBdr>
                <w:top w:val="none" w:sz="0" w:space="0" w:color="auto"/>
                <w:left w:val="none" w:sz="0" w:space="0" w:color="auto"/>
                <w:bottom w:val="none" w:sz="0" w:space="0" w:color="auto"/>
                <w:right w:val="none" w:sz="0" w:space="0" w:color="auto"/>
              </w:divBdr>
              <w:divsChild>
                <w:div w:id="6939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92004">
      <w:bodyDiv w:val="1"/>
      <w:marLeft w:val="0"/>
      <w:marRight w:val="0"/>
      <w:marTop w:val="0"/>
      <w:marBottom w:val="0"/>
      <w:divBdr>
        <w:top w:val="none" w:sz="0" w:space="0" w:color="auto"/>
        <w:left w:val="none" w:sz="0" w:space="0" w:color="auto"/>
        <w:bottom w:val="none" w:sz="0" w:space="0" w:color="auto"/>
        <w:right w:val="none" w:sz="0" w:space="0" w:color="auto"/>
      </w:divBdr>
      <w:divsChild>
        <w:div w:id="743994319">
          <w:marLeft w:val="0"/>
          <w:marRight w:val="0"/>
          <w:marTop w:val="0"/>
          <w:marBottom w:val="0"/>
          <w:divBdr>
            <w:top w:val="none" w:sz="0" w:space="0" w:color="auto"/>
            <w:left w:val="none" w:sz="0" w:space="0" w:color="auto"/>
            <w:bottom w:val="none" w:sz="0" w:space="0" w:color="auto"/>
            <w:right w:val="none" w:sz="0" w:space="0" w:color="auto"/>
          </w:divBdr>
          <w:divsChild>
            <w:div w:id="165754384">
              <w:marLeft w:val="0"/>
              <w:marRight w:val="0"/>
              <w:marTop w:val="0"/>
              <w:marBottom w:val="0"/>
              <w:divBdr>
                <w:top w:val="none" w:sz="0" w:space="0" w:color="auto"/>
                <w:left w:val="none" w:sz="0" w:space="0" w:color="auto"/>
                <w:bottom w:val="none" w:sz="0" w:space="0" w:color="auto"/>
                <w:right w:val="none" w:sz="0" w:space="0" w:color="auto"/>
              </w:divBdr>
              <w:divsChild>
                <w:div w:id="21013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0550">
      <w:bodyDiv w:val="1"/>
      <w:marLeft w:val="0"/>
      <w:marRight w:val="0"/>
      <w:marTop w:val="0"/>
      <w:marBottom w:val="0"/>
      <w:divBdr>
        <w:top w:val="none" w:sz="0" w:space="0" w:color="auto"/>
        <w:left w:val="none" w:sz="0" w:space="0" w:color="auto"/>
        <w:bottom w:val="none" w:sz="0" w:space="0" w:color="auto"/>
        <w:right w:val="none" w:sz="0" w:space="0" w:color="auto"/>
      </w:divBdr>
    </w:div>
    <w:div w:id="1722485786">
      <w:bodyDiv w:val="1"/>
      <w:marLeft w:val="0"/>
      <w:marRight w:val="0"/>
      <w:marTop w:val="0"/>
      <w:marBottom w:val="0"/>
      <w:divBdr>
        <w:top w:val="none" w:sz="0" w:space="0" w:color="auto"/>
        <w:left w:val="none" w:sz="0" w:space="0" w:color="auto"/>
        <w:bottom w:val="none" w:sz="0" w:space="0" w:color="auto"/>
        <w:right w:val="none" w:sz="0" w:space="0" w:color="auto"/>
      </w:divBdr>
      <w:divsChild>
        <w:div w:id="648823125">
          <w:marLeft w:val="0"/>
          <w:marRight w:val="0"/>
          <w:marTop w:val="0"/>
          <w:marBottom w:val="0"/>
          <w:divBdr>
            <w:top w:val="none" w:sz="0" w:space="0" w:color="auto"/>
            <w:left w:val="none" w:sz="0" w:space="0" w:color="auto"/>
            <w:bottom w:val="none" w:sz="0" w:space="0" w:color="auto"/>
            <w:right w:val="none" w:sz="0" w:space="0" w:color="auto"/>
          </w:divBdr>
          <w:divsChild>
            <w:div w:id="1171720454">
              <w:marLeft w:val="0"/>
              <w:marRight w:val="0"/>
              <w:marTop w:val="0"/>
              <w:marBottom w:val="0"/>
              <w:divBdr>
                <w:top w:val="none" w:sz="0" w:space="0" w:color="auto"/>
                <w:left w:val="none" w:sz="0" w:space="0" w:color="auto"/>
                <w:bottom w:val="none" w:sz="0" w:space="0" w:color="auto"/>
                <w:right w:val="none" w:sz="0" w:space="0" w:color="auto"/>
              </w:divBdr>
              <w:divsChild>
                <w:div w:id="7045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4832">
      <w:bodyDiv w:val="1"/>
      <w:marLeft w:val="0"/>
      <w:marRight w:val="0"/>
      <w:marTop w:val="0"/>
      <w:marBottom w:val="0"/>
      <w:divBdr>
        <w:top w:val="none" w:sz="0" w:space="0" w:color="auto"/>
        <w:left w:val="none" w:sz="0" w:space="0" w:color="auto"/>
        <w:bottom w:val="none" w:sz="0" w:space="0" w:color="auto"/>
        <w:right w:val="none" w:sz="0" w:space="0" w:color="auto"/>
      </w:divBdr>
    </w:div>
    <w:div w:id="1731689288">
      <w:bodyDiv w:val="1"/>
      <w:marLeft w:val="0"/>
      <w:marRight w:val="0"/>
      <w:marTop w:val="0"/>
      <w:marBottom w:val="0"/>
      <w:divBdr>
        <w:top w:val="none" w:sz="0" w:space="0" w:color="auto"/>
        <w:left w:val="none" w:sz="0" w:space="0" w:color="auto"/>
        <w:bottom w:val="none" w:sz="0" w:space="0" w:color="auto"/>
        <w:right w:val="none" w:sz="0" w:space="0" w:color="auto"/>
      </w:divBdr>
      <w:divsChild>
        <w:div w:id="60566871">
          <w:marLeft w:val="0"/>
          <w:marRight w:val="0"/>
          <w:marTop w:val="0"/>
          <w:marBottom w:val="0"/>
          <w:divBdr>
            <w:top w:val="none" w:sz="0" w:space="0" w:color="auto"/>
            <w:left w:val="none" w:sz="0" w:space="0" w:color="auto"/>
            <w:bottom w:val="none" w:sz="0" w:space="0" w:color="auto"/>
            <w:right w:val="none" w:sz="0" w:space="0" w:color="auto"/>
          </w:divBdr>
          <w:divsChild>
            <w:div w:id="556476682">
              <w:marLeft w:val="0"/>
              <w:marRight w:val="0"/>
              <w:marTop w:val="0"/>
              <w:marBottom w:val="0"/>
              <w:divBdr>
                <w:top w:val="none" w:sz="0" w:space="0" w:color="auto"/>
                <w:left w:val="none" w:sz="0" w:space="0" w:color="auto"/>
                <w:bottom w:val="none" w:sz="0" w:space="0" w:color="auto"/>
                <w:right w:val="none" w:sz="0" w:space="0" w:color="auto"/>
              </w:divBdr>
              <w:divsChild>
                <w:div w:id="385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0756">
      <w:bodyDiv w:val="1"/>
      <w:marLeft w:val="0"/>
      <w:marRight w:val="0"/>
      <w:marTop w:val="0"/>
      <w:marBottom w:val="0"/>
      <w:divBdr>
        <w:top w:val="none" w:sz="0" w:space="0" w:color="auto"/>
        <w:left w:val="none" w:sz="0" w:space="0" w:color="auto"/>
        <w:bottom w:val="none" w:sz="0" w:space="0" w:color="auto"/>
        <w:right w:val="none" w:sz="0" w:space="0" w:color="auto"/>
      </w:divBdr>
    </w:div>
    <w:div w:id="1748964021">
      <w:bodyDiv w:val="1"/>
      <w:marLeft w:val="0"/>
      <w:marRight w:val="0"/>
      <w:marTop w:val="0"/>
      <w:marBottom w:val="0"/>
      <w:divBdr>
        <w:top w:val="none" w:sz="0" w:space="0" w:color="auto"/>
        <w:left w:val="none" w:sz="0" w:space="0" w:color="auto"/>
        <w:bottom w:val="none" w:sz="0" w:space="0" w:color="auto"/>
        <w:right w:val="none" w:sz="0" w:space="0" w:color="auto"/>
      </w:divBdr>
    </w:div>
    <w:div w:id="1755006061">
      <w:bodyDiv w:val="1"/>
      <w:marLeft w:val="0"/>
      <w:marRight w:val="0"/>
      <w:marTop w:val="0"/>
      <w:marBottom w:val="0"/>
      <w:divBdr>
        <w:top w:val="none" w:sz="0" w:space="0" w:color="auto"/>
        <w:left w:val="none" w:sz="0" w:space="0" w:color="auto"/>
        <w:bottom w:val="none" w:sz="0" w:space="0" w:color="auto"/>
        <w:right w:val="none" w:sz="0" w:space="0" w:color="auto"/>
      </w:divBdr>
      <w:divsChild>
        <w:div w:id="172228934">
          <w:marLeft w:val="0"/>
          <w:marRight w:val="0"/>
          <w:marTop w:val="0"/>
          <w:marBottom w:val="0"/>
          <w:divBdr>
            <w:top w:val="none" w:sz="0" w:space="0" w:color="auto"/>
            <w:left w:val="none" w:sz="0" w:space="0" w:color="auto"/>
            <w:bottom w:val="none" w:sz="0" w:space="0" w:color="auto"/>
            <w:right w:val="none" w:sz="0" w:space="0" w:color="auto"/>
          </w:divBdr>
          <w:divsChild>
            <w:div w:id="1861041066">
              <w:marLeft w:val="0"/>
              <w:marRight w:val="0"/>
              <w:marTop w:val="0"/>
              <w:marBottom w:val="0"/>
              <w:divBdr>
                <w:top w:val="none" w:sz="0" w:space="0" w:color="auto"/>
                <w:left w:val="none" w:sz="0" w:space="0" w:color="auto"/>
                <w:bottom w:val="none" w:sz="0" w:space="0" w:color="auto"/>
                <w:right w:val="none" w:sz="0" w:space="0" w:color="auto"/>
              </w:divBdr>
              <w:divsChild>
                <w:div w:id="14653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63843">
      <w:bodyDiv w:val="1"/>
      <w:marLeft w:val="0"/>
      <w:marRight w:val="0"/>
      <w:marTop w:val="0"/>
      <w:marBottom w:val="0"/>
      <w:divBdr>
        <w:top w:val="none" w:sz="0" w:space="0" w:color="auto"/>
        <w:left w:val="none" w:sz="0" w:space="0" w:color="auto"/>
        <w:bottom w:val="none" w:sz="0" w:space="0" w:color="auto"/>
        <w:right w:val="none" w:sz="0" w:space="0" w:color="auto"/>
      </w:divBdr>
    </w:div>
    <w:div w:id="1769620148">
      <w:bodyDiv w:val="1"/>
      <w:marLeft w:val="0"/>
      <w:marRight w:val="0"/>
      <w:marTop w:val="0"/>
      <w:marBottom w:val="0"/>
      <w:divBdr>
        <w:top w:val="none" w:sz="0" w:space="0" w:color="auto"/>
        <w:left w:val="none" w:sz="0" w:space="0" w:color="auto"/>
        <w:bottom w:val="none" w:sz="0" w:space="0" w:color="auto"/>
        <w:right w:val="none" w:sz="0" w:space="0" w:color="auto"/>
      </w:divBdr>
      <w:divsChild>
        <w:div w:id="2020891574">
          <w:marLeft w:val="0"/>
          <w:marRight w:val="0"/>
          <w:marTop w:val="0"/>
          <w:marBottom w:val="0"/>
          <w:divBdr>
            <w:top w:val="none" w:sz="0" w:space="0" w:color="auto"/>
            <w:left w:val="none" w:sz="0" w:space="0" w:color="auto"/>
            <w:bottom w:val="none" w:sz="0" w:space="0" w:color="auto"/>
            <w:right w:val="none" w:sz="0" w:space="0" w:color="auto"/>
          </w:divBdr>
          <w:divsChild>
            <w:div w:id="1112092615">
              <w:marLeft w:val="0"/>
              <w:marRight w:val="0"/>
              <w:marTop w:val="0"/>
              <w:marBottom w:val="0"/>
              <w:divBdr>
                <w:top w:val="none" w:sz="0" w:space="0" w:color="auto"/>
                <w:left w:val="none" w:sz="0" w:space="0" w:color="auto"/>
                <w:bottom w:val="none" w:sz="0" w:space="0" w:color="auto"/>
                <w:right w:val="none" w:sz="0" w:space="0" w:color="auto"/>
              </w:divBdr>
              <w:divsChild>
                <w:div w:id="14809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5155">
      <w:bodyDiv w:val="1"/>
      <w:marLeft w:val="0"/>
      <w:marRight w:val="0"/>
      <w:marTop w:val="0"/>
      <w:marBottom w:val="0"/>
      <w:divBdr>
        <w:top w:val="none" w:sz="0" w:space="0" w:color="auto"/>
        <w:left w:val="none" w:sz="0" w:space="0" w:color="auto"/>
        <w:bottom w:val="none" w:sz="0" w:space="0" w:color="auto"/>
        <w:right w:val="none" w:sz="0" w:space="0" w:color="auto"/>
      </w:divBdr>
      <w:divsChild>
        <w:div w:id="1523779347">
          <w:marLeft w:val="0"/>
          <w:marRight w:val="0"/>
          <w:marTop w:val="0"/>
          <w:marBottom w:val="0"/>
          <w:divBdr>
            <w:top w:val="none" w:sz="0" w:space="0" w:color="auto"/>
            <w:left w:val="none" w:sz="0" w:space="0" w:color="auto"/>
            <w:bottom w:val="none" w:sz="0" w:space="0" w:color="auto"/>
            <w:right w:val="none" w:sz="0" w:space="0" w:color="auto"/>
          </w:divBdr>
          <w:divsChild>
            <w:div w:id="1945457265">
              <w:marLeft w:val="0"/>
              <w:marRight w:val="0"/>
              <w:marTop w:val="0"/>
              <w:marBottom w:val="0"/>
              <w:divBdr>
                <w:top w:val="none" w:sz="0" w:space="0" w:color="auto"/>
                <w:left w:val="none" w:sz="0" w:space="0" w:color="auto"/>
                <w:bottom w:val="none" w:sz="0" w:space="0" w:color="auto"/>
                <w:right w:val="none" w:sz="0" w:space="0" w:color="auto"/>
              </w:divBdr>
              <w:divsChild>
                <w:div w:id="15577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22321">
      <w:bodyDiv w:val="1"/>
      <w:marLeft w:val="0"/>
      <w:marRight w:val="0"/>
      <w:marTop w:val="0"/>
      <w:marBottom w:val="0"/>
      <w:divBdr>
        <w:top w:val="none" w:sz="0" w:space="0" w:color="auto"/>
        <w:left w:val="none" w:sz="0" w:space="0" w:color="auto"/>
        <w:bottom w:val="none" w:sz="0" w:space="0" w:color="auto"/>
        <w:right w:val="none" w:sz="0" w:space="0" w:color="auto"/>
      </w:divBdr>
    </w:div>
    <w:div w:id="1795825367">
      <w:bodyDiv w:val="1"/>
      <w:marLeft w:val="0"/>
      <w:marRight w:val="0"/>
      <w:marTop w:val="0"/>
      <w:marBottom w:val="0"/>
      <w:divBdr>
        <w:top w:val="none" w:sz="0" w:space="0" w:color="auto"/>
        <w:left w:val="none" w:sz="0" w:space="0" w:color="auto"/>
        <w:bottom w:val="none" w:sz="0" w:space="0" w:color="auto"/>
        <w:right w:val="none" w:sz="0" w:space="0" w:color="auto"/>
      </w:divBdr>
    </w:div>
    <w:div w:id="1801876189">
      <w:bodyDiv w:val="1"/>
      <w:marLeft w:val="0"/>
      <w:marRight w:val="0"/>
      <w:marTop w:val="0"/>
      <w:marBottom w:val="0"/>
      <w:divBdr>
        <w:top w:val="none" w:sz="0" w:space="0" w:color="auto"/>
        <w:left w:val="none" w:sz="0" w:space="0" w:color="auto"/>
        <w:bottom w:val="none" w:sz="0" w:space="0" w:color="auto"/>
        <w:right w:val="none" w:sz="0" w:space="0" w:color="auto"/>
      </w:divBdr>
    </w:div>
    <w:div w:id="1803302993">
      <w:bodyDiv w:val="1"/>
      <w:marLeft w:val="0"/>
      <w:marRight w:val="0"/>
      <w:marTop w:val="0"/>
      <w:marBottom w:val="0"/>
      <w:divBdr>
        <w:top w:val="none" w:sz="0" w:space="0" w:color="auto"/>
        <w:left w:val="none" w:sz="0" w:space="0" w:color="auto"/>
        <w:bottom w:val="none" w:sz="0" w:space="0" w:color="auto"/>
        <w:right w:val="none" w:sz="0" w:space="0" w:color="auto"/>
      </w:divBdr>
      <w:divsChild>
        <w:div w:id="1317104230">
          <w:marLeft w:val="0"/>
          <w:marRight w:val="0"/>
          <w:marTop w:val="0"/>
          <w:marBottom w:val="0"/>
          <w:divBdr>
            <w:top w:val="none" w:sz="0" w:space="0" w:color="auto"/>
            <w:left w:val="none" w:sz="0" w:space="0" w:color="auto"/>
            <w:bottom w:val="none" w:sz="0" w:space="0" w:color="auto"/>
            <w:right w:val="none" w:sz="0" w:space="0" w:color="auto"/>
          </w:divBdr>
          <w:divsChild>
            <w:div w:id="1126384880">
              <w:marLeft w:val="0"/>
              <w:marRight w:val="0"/>
              <w:marTop w:val="0"/>
              <w:marBottom w:val="0"/>
              <w:divBdr>
                <w:top w:val="none" w:sz="0" w:space="0" w:color="auto"/>
                <w:left w:val="none" w:sz="0" w:space="0" w:color="auto"/>
                <w:bottom w:val="none" w:sz="0" w:space="0" w:color="auto"/>
                <w:right w:val="none" w:sz="0" w:space="0" w:color="auto"/>
              </w:divBdr>
              <w:divsChild>
                <w:div w:id="1178426336">
                  <w:marLeft w:val="0"/>
                  <w:marRight w:val="0"/>
                  <w:marTop w:val="0"/>
                  <w:marBottom w:val="0"/>
                  <w:divBdr>
                    <w:top w:val="none" w:sz="0" w:space="0" w:color="auto"/>
                    <w:left w:val="none" w:sz="0" w:space="0" w:color="auto"/>
                    <w:bottom w:val="none" w:sz="0" w:space="0" w:color="auto"/>
                    <w:right w:val="none" w:sz="0" w:space="0" w:color="auto"/>
                  </w:divBdr>
                  <w:divsChild>
                    <w:div w:id="21385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5345">
      <w:bodyDiv w:val="1"/>
      <w:marLeft w:val="0"/>
      <w:marRight w:val="0"/>
      <w:marTop w:val="0"/>
      <w:marBottom w:val="0"/>
      <w:divBdr>
        <w:top w:val="none" w:sz="0" w:space="0" w:color="auto"/>
        <w:left w:val="none" w:sz="0" w:space="0" w:color="auto"/>
        <w:bottom w:val="none" w:sz="0" w:space="0" w:color="auto"/>
        <w:right w:val="none" w:sz="0" w:space="0" w:color="auto"/>
      </w:divBdr>
    </w:div>
    <w:div w:id="1832679311">
      <w:bodyDiv w:val="1"/>
      <w:marLeft w:val="0"/>
      <w:marRight w:val="0"/>
      <w:marTop w:val="0"/>
      <w:marBottom w:val="0"/>
      <w:divBdr>
        <w:top w:val="none" w:sz="0" w:space="0" w:color="auto"/>
        <w:left w:val="none" w:sz="0" w:space="0" w:color="auto"/>
        <w:bottom w:val="none" w:sz="0" w:space="0" w:color="auto"/>
        <w:right w:val="none" w:sz="0" w:space="0" w:color="auto"/>
      </w:divBdr>
      <w:divsChild>
        <w:div w:id="1008214812">
          <w:marLeft w:val="0"/>
          <w:marRight w:val="0"/>
          <w:marTop w:val="0"/>
          <w:marBottom w:val="0"/>
          <w:divBdr>
            <w:top w:val="none" w:sz="0" w:space="0" w:color="auto"/>
            <w:left w:val="none" w:sz="0" w:space="0" w:color="auto"/>
            <w:bottom w:val="none" w:sz="0" w:space="0" w:color="auto"/>
            <w:right w:val="none" w:sz="0" w:space="0" w:color="auto"/>
          </w:divBdr>
        </w:div>
      </w:divsChild>
    </w:div>
    <w:div w:id="1864897397">
      <w:bodyDiv w:val="1"/>
      <w:marLeft w:val="0"/>
      <w:marRight w:val="0"/>
      <w:marTop w:val="0"/>
      <w:marBottom w:val="0"/>
      <w:divBdr>
        <w:top w:val="none" w:sz="0" w:space="0" w:color="auto"/>
        <w:left w:val="none" w:sz="0" w:space="0" w:color="auto"/>
        <w:bottom w:val="none" w:sz="0" w:space="0" w:color="auto"/>
        <w:right w:val="none" w:sz="0" w:space="0" w:color="auto"/>
      </w:divBdr>
    </w:div>
    <w:div w:id="1882739062">
      <w:bodyDiv w:val="1"/>
      <w:marLeft w:val="0"/>
      <w:marRight w:val="0"/>
      <w:marTop w:val="0"/>
      <w:marBottom w:val="0"/>
      <w:divBdr>
        <w:top w:val="none" w:sz="0" w:space="0" w:color="auto"/>
        <w:left w:val="none" w:sz="0" w:space="0" w:color="auto"/>
        <w:bottom w:val="none" w:sz="0" w:space="0" w:color="auto"/>
        <w:right w:val="none" w:sz="0" w:space="0" w:color="auto"/>
      </w:divBdr>
    </w:div>
    <w:div w:id="1883516842">
      <w:bodyDiv w:val="1"/>
      <w:marLeft w:val="0"/>
      <w:marRight w:val="0"/>
      <w:marTop w:val="0"/>
      <w:marBottom w:val="0"/>
      <w:divBdr>
        <w:top w:val="none" w:sz="0" w:space="0" w:color="auto"/>
        <w:left w:val="none" w:sz="0" w:space="0" w:color="auto"/>
        <w:bottom w:val="none" w:sz="0" w:space="0" w:color="auto"/>
        <w:right w:val="none" w:sz="0" w:space="0" w:color="auto"/>
      </w:divBdr>
    </w:div>
    <w:div w:id="1891189717">
      <w:bodyDiv w:val="1"/>
      <w:marLeft w:val="0"/>
      <w:marRight w:val="0"/>
      <w:marTop w:val="0"/>
      <w:marBottom w:val="0"/>
      <w:divBdr>
        <w:top w:val="none" w:sz="0" w:space="0" w:color="auto"/>
        <w:left w:val="none" w:sz="0" w:space="0" w:color="auto"/>
        <w:bottom w:val="none" w:sz="0" w:space="0" w:color="auto"/>
        <w:right w:val="none" w:sz="0" w:space="0" w:color="auto"/>
      </w:divBdr>
      <w:divsChild>
        <w:div w:id="1934051970">
          <w:marLeft w:val="0"/>
          <w:marRight w:val="0"/>
          <w:marTop w:val="0"/>
          <w:marBottom w:val="0"/>
          <w:divBdr>
            <w:top w:val="none" w:sz="0" w:space="0" w:color="auto"/>
            <w:left w:val="none" w:sz="0" w:space="0" w:color="auto"/>
            <w:bottom w:val="none" w:sz="0" w:space="0" w:color="auto"/>
            <w:right w:val="none" w:sz="0" w:space="0" w:color="auto"/>
          </w:divBdr>
          <w:divsChild>
            <w:div w:id="1190487710">
              <w:marLeft w:val="0"/>
              <w:marRight w:val="0"/>
              <w:marTop w:val="0"/>
              <w:marBottom w:val="0"/>
              <w:divBdr>
                <w:top w:val="none" w:sz="0" w:space="0" w:color="auto"/>
                <w:left w:val="none" w:sz="0" w:space="0" w:color="auto"/>
                <w:bottom w:val="none" w:sz="0" w:space="0" w:color="auto"/>
                <w:right w:val="none" w:sz="0" w:space="0" w:color="auto"/>
              </w:divBdr>
              <w:divsChild>
                <w:div w:id="566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13302">
      <w:bodyDiv w:val="1"/>
      <w:marLeft w:val="0"/>
      <w:marRight w:val="0"/>
      <w:marTop w:val="0"/>
      <w:marBottom w:val="0"/>
      <w:divBdr>
        <w:top w:val="none" w:sz="0" w:space="0" w:color="auto"/>
        <w:left w:val="none" w:sz="0" w:space="0" w:color="auto"/>
        <w:bottom w:val="none" w:sz="0" w:space="0" w:color="auto"/>
        <w:right w:val="none" w:sz="0" w:space="0" w:color="auto"/>
      </w:divBdr>
    </w:div>
    <w:div w:id="1909655763">
      <w:bodyDiv w:val="1"/>
      <w:marLeft w:val="0"/>
      <w:marRight w:val="0"/>
      <w:marTop w:val="0"/>
      <w:marBottom w:val="0"/>
      <w:divBdr>
        <w:top w:val="none" w:sz="0" w:space="0" w:color="auto"/>
        <w:left w:val="none" w:sz="0" w:space="0" w:color="auto"/>
        <w:bottom w:val="none" w:sz="0" w:space="0" w:color="auto"/>
        <w:right w:val="none" w:sz="0" w:space="0" w:color="auto"/>
      </w:divBdr>
    </w:div>
    <w:div w:id="1912887622">
      <w:bodyDiv w:val="1"/>
      <w:marLeft w:val="0"/>
      <w:marRight w:val="0"/>
      <w:marTop w:val="0"/>
      <w:marBottom w:val="0"/>
      <w:divBdr>
        <w:top w:val="none" w:sz="0" w:space="0" w:color="auto"/>
        <w:left w:val="none" w:sz="0" w:space="0" w:color="auto"/>
        <w:bottom w:val="none" w:sz="0" w:space="0" w:color="auto"/>
        <w:right w:val="none" w:sz="0" w:space="0" w:color="auto"/>
      </w:divBdr>
    </w:div>
    <w:div w:id="1923102398">
      <w:bodyDiv w:val="1"/>
      <w:marLeft w:val="0"/>
      <w:marRight w:val="0"/>
      <w:marTop w:val="0"/>
      <w:marBottom w:val="0"/>
      <w:divBdr>
        <w:top w:val="none" w:sz="0" w:space="0" w:color="auto"/>
        <w:left w:val="none" w:sz="0" w:space="0" w:color="auto"/>
        <w:bottom w:val="none" w:sz="0" w:space="0" w:color="auto"/>
        <w:right w:val="none" w:sz="0" w:space="0" w:color="auto"/>
      </w:divBdr>
    </w:div>
    <w:div w:id="1934240409">
      <w:bodyDiv w:val="1"/>
      <w:marLeft w:val="0"/>
      <w:marRight w:val="0"/>
      <w:marTop w:val="0"/>
      <w:marBottom w:val="0"/>
      <w:divBdr>
        <w:top w:val="none" w:sz="0" w:space="0" w:color="auto"/>
        <w:left w:val="none" w:sz="0" w:space="0" w:color="auto"/>
        <w:bottom w:val="none" w:sz="0" w:space="0" w:color="auto"/>
        <w:right w:val="none" w:sz="0" w:space="0" w:color="auto"/>
      </w:divBdr>
    </w:div>
    <w:div w:id="1947149615">
      <w:bodyDiv w:val="1"/>
      <w:marLeft w:val="0"/>
      <w:marRight w:val="0"/>
      <w:marTop w:val="0"/>
      <w:marBottom w:val="0"/>
      <w:divBdr>
        <w:top w:val="none" w:sz="0" w:space="0" w:color="auto"/>
        <w:left w:val="none" w:sz="0" w:space="0" w:color="auto"/>
        <w:bottom w:val="none" w:sz="0" w:space="0" w:color="auto"/>
        <w:right w:val="none" w:sz="0" w:space="0" w:color="auto"/>
      </w:divBdr>
    </w:div>
    <w:div w:id="1959289559">
      <w:bodyDiv w:val="1"/>
      <w:marLeft w:val="0"/>
      <w:marRight w:val="0"/>
      <w:marTop w:val="0"/>
      <w:marBottom w:val="0"/>
      <w:divBdr>
        <w:top w:val="none" w:sz="0" w:space="0" w:color="auto"/>
        <w:left w:val="none" w:sz="0" w:space="0" w:color="auto"/>
        <w:bottom w:val="none" w:sz="0" w:space="0" w:color="auto"/>
        <w:right w:val="none" w:sz="0" w:space="0" w:color="auto"/>
      </w:divBdr>
    </w:div>
    <w:div w:id="1960869775">
      <w:bodyDiv w:val="1"/>
      <w:marLeft w:val="0"/>
      <w:marRight w:val="0"/>
      <w:marTop w:val="0"/>
      <w:marBottom w:val="0"/>
      <w:divBdr>
        <w:top w:val="none" w:sz="0" w:space="0" w:color="auto"/>
        <w:left w:val="none" w:sz="0" w:space="0" w:color="auto"/>
        <w:bottom w:val="none" w:sz="0" w:space="0" w:color="auto"/>
        <w:right w:val="none" w:sz="0" w:space="0" w:color="auto"/>
      </w:divBdr>
      <w:divsChild>
        <w:div w:id="575361440">
          <w:marLeft w:val="0"/>
          <w:marRight w:val="0"/>
          <w:marTop w:val="0"/>
          <w:marBottom w:val="0"/>
          <w:divBdr>
            <w:top w:val="none" w:sz="0" w:space="0" w:color="auto"/>
            <w:left w:val="none" w:sz="0" w:space="0" w:color="auto"/>
            <w:bottom w:val="none" w:sz="0" w:space="0" w:color="auto"/>
            <w:right w:val="none" w:sz="0" w:space="0" w:color="auto"/>
          </w:divBdr>
          <w:divsChild>
            <w:div w:id="70125573">
              <w:marLeft w:val="0"/>
              <w:marRight w:val="0"/>
              <w:marTop w:val="0"/>
              <w:marBottom w:val="0"/>
              <w:divBdr>
                <w:top w:val="none" w:sz="0" w:space="0" w:color="auto"/>
                <w:left w:val="none" w:sz="0" w:space="0" w:color="auto"/>
                <w:bottom w:val="none" w:sz="0" w:space="0" w:color="auto"/>
                <w:right w:val="none" w:sz="0" w:space="0" w:color="auto"/>
              </w:divBdr>
              <w:divsChild>
                <w:div w:id="269359366">
                  <w:marLeft w:val="0"/>
                  <w:marRight w:val="0"/>
                  <w:marTop w:val="0"/>
                  <w:marBottom w:val="0"/>
                  <w:divBdr>
                    <w:top w:val="none" w:sz="0" w:space="0" w:color="auto"/>
                    <w:left w:val="none" w:sz="0" w:space="0" w:color="auto"/>
                    <w:bottom w:val="none" w:sz="0" w:space="0" w:color="auto"/>
                    <w:right w:val="none" w:sz="0" w:space="0" w:color="auto"/>
                  </w:divBdr>
                  <w:divsChild>
                    <w:div w:id="12522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8396">
      <w:bodyDiv w:val="1"/>
      <w:marLeft w:val="0"/>
      <w:marRight w:val="0"/>
      <w:marTop w:val="0"/>
      <w:marBottom w:val="0"/>
      <w:divBdr>
        <w:top w:val="none" w:sz="0" w:space="0" w:color="auto"/>
        <w:left w:val="none" w:sz="0" w:space="0" w:color="auto"/>
        <w:bottom w:val="none" w:sz="0" w:space="0" w:color="auto"/>
        <w:right w:val="none" w:sz="0" w:space="0" w:color="auto"/>
      </w:divBdr>
    </w:div>
    <w:div w:id="1990207835">
      <w:bodyDiv w:val="1"/>
      <w:marLeft w:val="0"/>
      <w:marRight w:val="0"/>
      <w:marTop w:val="0"/>
      <w:marBottom w:val="0"/>
      <w:divBdr>
        <w:top w:val="none" w:sz="0" w:space="0" w:color="auto"/>
        <w:left w:val="none" w:sz="0" w:space="0" w:color="auto"/>
        <w:bottom w:val="none" w:sz="0" w:space="0" w:color="auto"/>
        <w:right w:val="none" w:sz="0" w:space="0" w:color="auto"/>
      </w:divBdr>
    </w:div>
    <w:div w:id="2020085518">
      <w:bodyDiv w:val="1"/>
      <w:marLeft w:val="0"/>
      <w:marRight w:val="0"/>
      <w:marTop w:val="0"/>
      <w:marBottom w:val="0"/>
      <w:divBdr>
        <w:top w:val="none" w:sz="0" w:space="0" w:color="auto"/>
        <w:left w:val="none" w:sz="0" w:space="0" w:color="auto"/>
        <w:bottom w:val="none" w:sz="0" w:space="0" w:color="auto"/>
        <w:right w:val="none" w:sz="0" w:space="0" w:color="auto"/>
      </w:divBdr>
    </w:div>
    <w:div w:id="2021929413">
      <w:bodyDiv w:val="1"/>
      <w:marLeft w:val="0"/>
      <w:marRight w:val="0"/>
      <w:marTop w:val="0"/>
      <w:marBottom w:val="0"/>
      <w:divBdr>
        <w:top w:val="none" w:sz="0" w:space="0" w:color="auto"/>
        <w:left w:val="none" w:sz="0" w:space="0" w:color="auto"/>
        <w:bottom w:val="none" w:sz="0" w:space="0" w:color="auto"/>
        <w:right w:val="none" w:sz="0" w:space="0" w:color="auto"/>
      </w:divBdr>
      <w:divsChild>
        <w:div w:id="2037734940">
          <w:marLeft w:val="0"/>
          <w:marRight w:val="0"/>
          <w:marTop w:val="0"/>
          <w:marBottom w:val="0"/>
          <w:divBdr>
            <w:top w:val="none" w:sz="0" w:space="0" w:color="auto"/>
            <w:left w:val="none" w:sz="0" w:space="0" w:color="auto"/>
            <w:bottom w:val="none" w:sz="0" w:space="0" w:color="auto"/>
            <w:right w:val="none" w:sz="0" w:space="0" w:color="auto"/>
          </w:divBdr>
          <w:divsChild>
            <w:div w:id="1992363062">
              <w:marLeft w:val="0"/>
              <w:marRight w:val="0"/>
              <w:marTop w:val="0"/>
              <w:marBottom w:val="0"/>
              <w:divBdr>
                <w:top w:val="none" w:sz="0" w:space="0" w:color="auto"/>
                <w:left w:val="none" w:sz="0" w:space="0" w:color="auto"/>
                <w:bottom w:val="none" w:sz="0" w:space="0" w:color="auto"/>
                <w:right w:val="none" w:sz="0" w:space="0" w:color="auto"/>
              </w:divBdr>
              <w:divsChild>
                <w:div w:id="1129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7096">
      <w:bodyDiv w:val="1"/>
      <w:marLeft w:val="0"/>
      <w:marRight w:val="0"/>
      <w:marTop w:val="0"/>
      <w:marBottom w:val="0"/>
      <w:divBdr>
        <w:top w:val="none" w:sz="0" w:space="0" w:color="auto"/>
        <w:left w:val="none" w:sz="0" w:space="0" w:color="auto"/>
        <w:bottom w:val="none" w:sz="0" w:space="0" w:color="auto"/>
        <w:right w:val="none" w:sz="0" w:space="0" w:color="auto"/>
      </w:divBdr>
    </w:div>
    <w:div w:id="2024043589">
      <w:bodyDiv w:val="1"/>
      <w:marLeft w:val="0"/>
      <w:marRight w:val="0"/>
      <w:marTop w:val="0"/>
      <w:marBottom w:val="0"/>
      <w:divBdr>
        <w:top w:val="none" w:sz="0" w:space="0" w:color="auto"/>
        <w:left w:val="none" w:sz="0" w:space="0" w:color="auto"/>
        <w:bottom w:val="none" w:sz="0" w:space="0" w:color="auto"/>
        <w:right w:val="none" w:sz="0" w:space="0" w:color="auto"/>
      </w:divBdr>
    </w:div>
    <w:div w:id="2027511353">
      <w:bodyDiv w:val="1"/>
      <w:marLeft w:val="0"/>
      <w:marRight w:val="0"/>
      <w:marTop w:val="0"/>
      <w:marBottom w:val="0"/>
      <w:divBdr>
        <w:top w:val="none" w:sz="0" w:space="0" w:color="auto"/>
        <w:left w:val="none" w:sz="0" w:space="0" w:color="auto"/>
        <w:bottom w:val="none" w:sz="0" w:space="0" w:color="auto"/>
        <w:right w:val="none" w:sz="0" w:space="0" w:color="auto"/>
      </w:divBdr>
    </w:div>
    <w:div w:id="2045591553">
      <w:bodyDiv w:val="1"/>
      <w:marLeft w:val="0"/>
      <w:marRight w:val="0"/>
      <w:marTop w:val="0"/>
      <w:marBottom w:val="0"/>
      <w:divBdr>
        <w:top w:val="none" w:sz="0" w:space="0" w:color="auto"/>
        <w:left w:val="none" w:sz="0" w:space="0" w:color="auto"/>
        <w:bottom w:val="none" w:sz="0" w:space="0" w:color="auto"/>
        <w:right w:val="none" w:sz="0" w:space="0" w:color="auto"/>
      </w:divBdr>
    </w:div>
    <w:div w:id="2052414827">
      <w:bodyDiv w:val="1"/>
      <w:marLeft w:val="0"/>
      <w:marRight w:val="0"/>
      <w:marTop w:val="0"/>
      <w:marBottom w:val="0"/>
      <w:divBdr>
        <w:top w:val="none" w:sz="0" w:space="0" w:color="auto"/>
        <w:left w:val="none" w:sz="0" w:space="0" w:color="auto"/>
        <w:bottom w:val="none" w:sz="0" w:space="0" w:color="auto"/>
        <w:right w:val="none" w:sz="0" w:space="0" w:color="auto"/>
      </w:divBdr>
      <w:divsChild>
        <w:div w:id="602693809">
          <w:marLeft w:val="0"/>
          <w:marRight w:val="0"/>
          <w:marTop w:val="0"/>
          <w:marBottom w:val="0"/>
          <w:divBdr>
            <w:top w:val="none" w:sz="0" w:space="0" w:color="auto"/>
            <w:left w:val="none" w:sz="0" w:space="0" w:color="auto"/>
            <w:bottom w:val="none" w:sz="0" w:space="0" w:color="auto"/>
            <w:right w:val="none" w:sz="0" w:space="0" w:color="auto"/>
          </w:divBdr>
          <w:divsChild>
            <w:div w:id="1057899556">
              <w:marLeft w:val="0"/>
              <w:marRight w:val="0"/>
              <w:marTop w:val="0"/>
              <w:marBottom w:val="0"/>
              <w:divBdr>
                <w:top w:val="none" w:sz="0" w:space="0" w:color="auto"/>
                <w:left w:val="none" w:sz="0" w:space="0" w:color="auto"/>
                <w:bottom w:val="none" w:sz="0" w:space="0" w:color="auto"/>
                <w:right w:val="none" w:sz="0" w:space="0" w:color="auto"/>
              </w:divBdr>
              <w:divsChild>
                <w:div w:id="7766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5568">
      <w:bodyDiv w:val="1"/>
      <w:marLeft w:val="0"/>
      <w:marRight w:val="0"/>
      <w:marTop w:val="0"/>
      <w:marBottom w:val="0"/>
      <w:divBdr>
        <w:top w:val="none" w:sz="0" w:space="0" w:color="auto"/>
        <w:left w:val="none" w:sz="0" w:space="0" w:color="auto"/>
        <w:bottom w:val="none" w:sz="0" w:space="0" w:color="auto"/>
        <w:right w:val="none" w:sz="0" w:space="0" w:color="auto"/>
      </w:divBdr>
    </w:div>
    <w:div w:id="2092240045">
      <w:bodyDiv w:val="1"/>
      <w:marLeft w:val="0"/>
      <w:marRight w:val="0"/>
      <w:marTop w:val="0"/>
      <w:marBottom w:val="0"/>
      <w:divBdr>
        <w:top w:val="none" w:sz="0" w:space="0" w:color="auto"/>
        <w:left w:val="none" w:sz="0" w:space="0" w:color="auto"/>
        <w:bottom w:val="none" w:sz="0" w:space="0" w:color="auto"/>
        <w:right w:val="none" w:sz="0" w:space="0" w:color="auto"/>
      </w:divBdr>
    </w:div>
    <w:div w:id="2094081459">
      <w:bodyDiv w:val="1"/>
      <w:marLeft w:val="0"/>
      <w:marRight w:val="0"/>
      <w:marTop w:val="0"/>
      <w:marBottom w:val="0"/>
      <w:divBdr>
        <w:top w:val="none" w:sz="0" w:space="0" w:color="auto"/>
        <w:left w:val="none" w:sz="0" w:space="0" w:color="auto"/>
        <w:bottom w:val="none" w:sz="0" w:space="0" w:color="auto"/>
        <w:right w:val="none" w:sz="0" w:space="0" w:color="auto"/>
      </w:divBdr>
    </w:div>
    <w:div w:id="2094621816">
      <w:bodyDiv w:val="1"/>
      <w:marLeft w:val="0"/>
      <w:marRight w:val="0"/>
      <w:marTop w:val="0"/>
      <w:marBottom w:val="0"/>
      <w:divBdr>
        <w:top w:val="none" w:sz="0" w:space="0" w:color="auto"/>
        <w:left w:val="none" w:sz="0" w:space="0" w:color="auto"/>
        <w:bottom w:val="none" w:sz="0" w:space="0" w:color="auto"/>
        <w:right w:val="none" w:sz="0" w:space="0" w:color="auto"/>
      </w:divBdr>
    </w:div>
    <w:div w:id="2138260754">
      <w:bodyDiv w:val="1"/>
      <w:marLeft w:val="0"/>
      <w:marRight w:val="0"/>
      <w:marTop w:val="0"/>
      <w:marBottom w:val="0"/>
      <w:divBdr>
        <w:top w:val="none" w:sz="0" w:space="0" w:color="auto"/>
        <w:left w:val="none" w:sz="0" w:space="0" w:color="auto"/>
        <w:bottom w:val="none" w:sz="0" w:space="0" w:color="auto"/>
        <w:right w:val="none" w:sz="0" w:space="0" w:color="auto"/>
      </w:divBdr>
    </w:div>
    <w:div w:id="2146968374">
      <w:bodyDiv w:val="1"/>
      <w:marLeft w:val="0"/>
      <w:marRight w:val="0"/>
      <w:marTop w:val="0"/>
      <w:marBottom w:val="0"/>
      <w:divBdr>
        <w:top w:val="none" w:sz="0" w:space="0" w:color="auto"/>
        <w:left w:val="none" w:sz="0" w:space="0" w:color="auto"/>
        <w:bottom w:val="none" w:sz="0" w:space="0" w:color="auto"/>
        <w:right w:val="none" w:sz="0" w:space="0" w:color="auto"/>
      </w:divBdr>
      <w:divsChild>
        <w:div w:id="118114605">
          <w:marLeft w:val="0"/>
          <w:marRight w:val="0"/>
          <w:marTop w:val="0"/>
          <w:marBottom w:val="0"/>
          <w:divBdr>
            <w:top w:val="none" w:sz="0" w:space="0" w:color="auto"/>
            <w:left w:val="none" w:sz="0" w:space="0" w:color="auto"/>
            <w:bottom w:val="none" w:sz="0" w:space="0" w:color="auto"/>
            <w:right w:val="none" w:sz="0" w:space="0" w:color="auto"/>
          </w:divBdr>
        </w:div>
        <w:div w:id="1540320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RVAS@CMU.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davesredistricting.org/maps" TargetMode="External"/><Relationship Id="rId7" Type="http://schemas.openxmlformats.org/officeDocument/2006/relationships/hyperlink" Target="https://www.washingtonpost.com/dc-md-va/2021/10/20/virginia-congressional-redistricting-gridlock/" TargetMode="External"/><Relationship Id="rId2" Type="http://schemas.openxmlformats.org/officeDocument/2006/relationships/hyperlink" Target="https://www.cnn.com/election/2020/exit-polls/president/georgia" TargetMode="External"/><Relationship Id="rId1" Type="http://schemas.openxmlformats.org/officeDocument/2006/relationships/hyperlink" Target="https://law.stanford.edu/directory/nathaniel-persily/" TargetMode="External"/><Relationship Id="rId6" Type="http://schemas.openxmlformats.org/officeDocument/2006/relationships/hyperlink" Target="https://www.virginiamercury.com/2020/12/01/va-political-leaders-name-8-legislators-wholl-serve-on-new-redistricting-commission/" TargetMode="External"/><Relationship Id="rId5" Type="http://schemas.openxmlformats.org/officeDocument/2006/relationships/hyperlink" Target="https://mncourts.gov/mncourtsgov/media/High-Profile-Cases/A21-0243%202021%20Redistricting/Order-Final-Order-Adopting-a-Congressional-Redistricting-Plan.pdf" TargetMode="External"/><Relationship Id="rId4" Type="http://schemas.openxmlformats.org/officeDocument/2006/relationships/hyperlink" Target="https://redistricting.lls.edu/case/republican-party-of-nm-v-ol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5DCEE4-2BCC-D244-A974-690C4DB6A642}">
  <we:reference id="wa104382081" version="1.46.0.0" store="en-US" storeType="OMEX"/>
  <we:alternateReferences>
    <we:reference id="WA104382081" version="1.46.0.0" store="" storeType="OMEX"/>
  </we:alternateReferences>
  <we:properties>
    <we:property name="MENDELEY_CITATIONS" value="[{&quot;citationID&quot;:&quot;MENDELEY_CITATION_39414be8-2ccc-41b1-89f0-faa1ff5bef2b&quot;,&quot;properties&quot;:{&quot;noteIndex&quot;:0},&quot;isEdited&quot;:false,&quot;manualOverride&quot;:{&quot;isManuallyOverridden&quot;:false,&quot;citeprocText&quot;:&quot;(Grofman and Cervas 2018)&quot;,&quot;manualOverrideText&quot;:&quot;&quot;},&quot;citationTag&quot;:&quot;MENDELEY_CITATION_v3_eyJjaXRhdGlvbklEIjoiTUVOREVMRVlfQ0lUQVRJT05fMzk0MTRiZTgtMmNjYy00MWIxLTg5ZjAtZmFhMWZmNWJlZjJiIiwicHJvcGVydGllcyI6eyJub3RlSW5kZXgiOjB9LCJpc0VkaXRlZCI6ZmFsc2UsIm1hbnVhbE92ZXJyaWRlIjp7ImlzTWFudWFsbHlPdmVycmlkZGVuIjpmYWxzZSwiY2l0ZXByb2NUZXh0IjoiKEdyb2ZtYW4gYW5kIENlcnZhcyAyMDE4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1dfQ==&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citationID&quot;:&quot;MENDELEY_CITATION_674f366d-5a7a-4314-bb4b-d140b2d158dc&quot;,&quot;properties&quot;:{&quot;noteIndex&quot;:0},&quot;isEdited&quot;:false,&quot;manualOverride&quot;:{&quot;isManuallyOverridden&quot;:false,&quot;citeprocText&quot;:&quot;(Grofman 1982; Gudgin and Taylor 2012; Taagepera and Shugart 1989)&quot;,&quot;manualOverrideText&quot;:&quot;&quot;},&quot;citationItems&quot;:[{&quot;id&quot;:&quot;7b20c39e-64e5-30c4-b4db-91e192116d94&quot;,&quot;itemData&quot;:{&quot;type&quot;:&quot;chapter&quot;,&quot;id&quot;:&quot;7b20c39e-64e5-30c4-b4db-91e192116d94&quot;,&quot;title&quot;:&quot;For single-member districts random is not equal&quot;,&quot;author&quot;:[{&quot;family&quot;:&quot;Grofman&quot;,&quot;given&quot;:&quot;Bernard&quot;,&quot;parse-names&quot;:false,&quot;dropping-particle&quot;:&quot;&quot;,&quot;non-dropping-particle&quot;:&quot;&quot;}],&quot;container-title&quot;:&quot;Representation and Redistricting Issues&quot;,&quot;editor&quot;:[{&quot;family&quot;:&quot;Grofman&quot;,&quot;given&quot;:&quot;Bernard&quot;,&quot;parse-names&quot;:false,&quot;dropping-particle&quot;:&quot;&quot;,&quot;non-dropping-particle&quot;:&quot;&quot;},{&quot;family&quot;:&quot;Lijphart&quot;,&quot;given&quot;:&quot;A&quot;,&quot;parse-names&quot;:false,&quot;dropping-particle&quot;:&quot;&quot;,&quot;non-dropping-particle&quot;:&quot;&quot;},{&quot;family&quot;:&quot;McKay&quot;,&quot;given&quot;:&quot;R&quot;,&quot;parse-names&quot;:false,&quot;dropping-particle&quot;:&quot;&quot;,&quot;non-dropping-particle&quot;:&quot;&quot;},{&quot;family&quot;:&quot;Scarrow&quot;,&quot;given&quot;:&quot;Howard A.&quot;,&quot;parse-names&quot;:false,&quot;dropping-particle&quot;:&quot;&quot;,&quot;non-dropping-particle&quot;:&quot;&quot;}],&quot;issued&quot;:{&quot;date-parts&quot;:[[1982]]},&quot;page&quot;:&quot;55-58&quot;,&quot;publisher&quot;:&quot;Lexington Books&quot;,&quot;container-title-short&quot;:&quot;&quot;},&quot;isTemporary&quot;:false},{&quot;id&quot;:&quot;b9b3af61-c293-31e4-be13-297e14f2d865&quot;,&quot;itemData&quot;:{&quot;type&quot;:&quot;book&quot;,&quot;id&quot;:&quot;b9b3af61-c293-31e4-be13-297e14f2d865&quot;,&quot;title&quot;:&quot;Seats, votes, and the spatial organisation of elections&quot;,&quot;author&quot;:[{&quot;family&quot;:&quot;Gudgin&quot;,&quot;given&quot;:&quot;Graham&quot;,&quot;parse-names&quot;:false,&quot;dropping-particle&quot;:&quot;&quot;,&quot;non-dropping-particle&quot;:&quot;&quot;},{&quot;family&quot;:&quot;Taylor&quot;,&quot;given&quot;:&quot;Peter J.&quot;,&quot;parse-names&quot;:false,&quot;dropping-particle&quot;:&quot;&quot;,&quot;non-dropping-particle&quot;:&quot;&quot;}],&quot;accessed&quot;:{&quot;date-parts&quot;:[[2018,8,23]]},&quot;ISBN&quot;:&quot;9781907301353&quot;,&quot;URL&quot;:&quot;http://press.ecpr.eu/book_details.asp?bookTitleID=60&quot;,&quot;issued&quot;:{&quot;date-parts&quot;:[[2012]]},&quot;number-of-pages&quot;:&quot;314&quot;,&quot;abstract&quot;:&quot;In many elections – especially those using single-member constituency systems – the allocation of seats is incommensurate with each party's share of the votes cast. Seats, Votes and the Spatial Organisation of Elections provides a convincing, rigorous analysis of this disproportionality which has not been improved on since its publication over 30 years ago. Its formal analysis, illustrated by empirical examples from a range of countries, stresses the importance of three geographies as key influences on how votes are translated into seats: the geography of partisan support (where people with different political persuasions cluster); the homogeneity of those clusters; and their relative size. Its re-publication makes this classic piece of spatial (political) science available to contemporary audiences, for whom it is as relevant as when the book first appeared in 1979; Ron Johnston's introductory essay sets the work in context and identifies its importance as the foundation for three decades of subsequent work into this key feature of electoral system operation.&quot;,&quot;publisher&quot;:&quot;ECPR Press&quot;},&quot;isTemporary&quot;:false},{&quot;id&quot;:&quot;1d19f106-9e8d-33fa-b3e0-0df07b6bfc8c&quot;,&quot;itemData&quot;:{&quot;type&quot;:&quot;book&quot;,&quot;id&quot;:&quot;1d19f106-9e8d-33fa-b3e0-0df07b6bfc8c&quot;,&quot;title&quot;:&quot;Seats and votes: the effects and determinants of electoral systems&quot;,&quot;author&quot;:[{&quot;family&quot;:&quot;Taagepera&quot;,&quot;given&quot;:&quot;Rein&quot;,&quot;parse-names&quot;:false,&quot;dropping-particle&quot;:&quot;&quot;,&quot;non-dropping-particle&quot;:&quot;&quot;},{&quot;family&quot;:&quot;Shugart&quot;,&quot;given&quot;:&quot;Matthew Soberg&quot;,&quot;parse-names&quot;:false,&quot;dropping-particle&quot;:&quot;&quot;,&quot;non-dropping-particle&quot;:&quot;&quot;}],&quot;accessed&quot;:{&quot;date-parts&quot;:[[2018,7,25]]},&quot;ISBN&quot;:&quot;9780300050776&quot;,&quot;URL&quot;:&quot;https://yalebooks.yale.edu/book/9780300050776/seats-and-votes&quot;,&quot;issued&quot;:{&quot;date-parts&quot;:[[1989]]},&quot;number-of-pages&quot;:&quot;292&quot;,&quot;abstract&quot;:&quot;Spine title: Seats &amp; votes. Why study electoral systems? -- General features of electoral systems -- Variables in electoral systems -- New Zealand and Finland -- History of the study of electoral systems -- How to study electoral systems -- Proportionality profiles of electoral systems -- The effective number of parties -- Issue dimensions and inverse square law of coalition durability -- Deviation from proportionality -- Magnitude : the decisive factor -- Adjustment seals, thresholds, and effective magnitude -- Generalized Duverger's rule -- From the cube rule to the seat : vote equations -- The cube root law of assembly sizes -- The law of minority attrition and prediction of proportionality profiles -- Overview of components and relations in electoral systems -- Designing electoral systems -- Implications for the scientific study of politics.&quot;,&quot;publisher&quot;:&quot;Yale University Press&quot;},&quot;isTemporary&quot;:false}],&quot;citationTag&quot;:&quot;MENDELEY_CITATION_v3_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n0sImlzVGVtcG9yYXJ5IjpmYWxzZX1dfQ==&quot;},{&quot;citationID&quot;:&quot;MENDELEY_CITATION_1bcdf25c-867c-4ef4-ad94-d818a4ee1c40&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e09a56c-47c6-4369-a0b1-727ff83253f4&quot;,&quot;properties&quot;:{&quot;noteIndex&quot;:0},&quot;isEdited&quot;:false,&quot;manualOverride&quot;:{&quot;isManuallyOverridden&quot;:false,&quot;citeprocText&quot;:&quot;(Becker et al. 2021; Duchin 2018)&quot;,&quot;manualOverrideText&quot;:&quot;&quot;},&quot;citationTag&quot;:&quot;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quot;,&quot;citationItems&quot;:[{&quot;id&quot;:&quot;8366ef6d-a8bf-36f7-aad8-beb7b93e51c0&quot;,&quot;itemData&quot;:{&quot;type&quot;:&quot;article-journal&quot;,&quot;id&quot;:&quot;8366ef6d-a8bf-36f7-aad8-beb7b93e51c0&quot;,&quot;title&quot;:&quot;Outlier analysis for Pennsylvania congressional redistricting&quot;,&quot;author&quot;:[{&quot;family&quot;:&quot;Duchin&quot;,&quot;given&quot;:&quot;Moon&quot;,&quot;parse-names&quot;:false,&quot;dropping-particle&quot;:&quot;&quot;,&quot;non-dropping-particle&quot;:&quot;&quot;}],&quot;container-title&quot;:&quot;LWV vs. Commonwealth of Pennsylvania&quot;,&quot;accessed&quot;:{&quot;date-parts&quot;:[[2019,12,10]]},&quot;issued&quot;:{&quot;date-parts&quot;:[[2018,2,15]]},&quot;abstract&quot;:&quot;The Pennsylvania redistricting plan submitted by Speaker Turzai and President Pro Tem Scarnati is an extreme outlier among redistricting plans, according to detailed analysis and rigorous calculations of partisan skew detailed in this report. This was assessed by a series of tests that were set up and validated independently of the Governor's counter-proposal. I have studied the Governor's proposed map using the same tests and have determined that it behaves squarely in accordance with the traditional districting principles. On the other hand, the Turzai-Scarnati plan is overwhelmingly likely to have been drawn to increase partisan advantage, since traditional districting principles alone do not explain its partisan skew. I produced over three billion maps similar to the Turzai-Scarnati proposal that are at least as compact, preserve at least as many counties, and keep population deviation to within the 1% threshold, so that a mapmaker can tune them to 1-person deviation while maintaining county preservation and compactness. The fraction of maps that were more Republican-skewed in this sample was less than one in 2 million. This means that even with conservative assumptions, there is less than a 0.1% chance that the Turzai-Scarnati plan would have its partisan skew if its authors had no partisan intent.&quot;,&quot;issue&quot;:&quot;Docket No. 159 MM 2017 &quot;,&quot;container-title-short&quot;:&quot;&quot;},&quot;isTemporary&quot;:false},{&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citationID&quot;:&quot;MENDELEY_CITATION_080c97ee-6815-4dc5-bb8e-15fe2aaf226a&quot;,&quot;properties&quot;:{&quot;noteIndex&quot;:0},&quot;isEdited&quot;:false,&quot;manualOverride&quot;:{&quot;isManuallyOverridden&quot;:true,&quot;citeprocText&quot;:&quot;(J. R. Cervas and Grofman 2020; Grofman and Cervas 2018; Wang, Ober Jr., and Williams 2019)&quot;,&quot;manualOverrideText&quot;:&quot;(Cervas and Grofman 2020; Grofman and Cervas 2018; Wang, Ober Jr., and Williams 2019)&quot;},&quot;citationTag&quot;:&quot;MENDELEY_CITATION_v3_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id&quot;:&quot;69ba9d2f-3829-3946-8016-118780cae088&quot;,&quot;itemData&quot;:{&quot;type&quot;:&quot;article-journal&quot;,&quot;id&quot;:&quot;69ba9d2f-3829-3946-8016-118780cae088&quot;,&quot;title&quot;:&quot;Tools for identifying partisan gerrymandering with an application to congressional districting in Pennsylvani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Political Geography&quot;,&quot;container-title-short&quot;:&quot;Polit Geogr&quot;,&quot;DOI&quot;:&quot;10.1016/j.polgeo.2019.102069&quot;,&quot;ISSN&quot;:&quot;09626298&quot;,&quot;URL&quot;:&quot;https://linkinghub.elsevier.com/retrieve/pii/S0962629818303342&quot;,&quot;issued&quot;:{&quot;date-parts&quot;:[[2020,1]]},&quot;page&quot;:&quot;102069&quot;,&quot;abstract&quot;:&quo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quot;,&quot;volume&quot;:&quot;76&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cb26976a-1092-4084-befc-6667cdc24311&quot;,&quot;properties&quot;:{&quot;noteIndex&quot;:0},&quot;isEdited&quot;:false,&quot;manualOverride&quot;:{&quot;isManuallyOverridden&quot;:false,&quot;citeprocText&quot;:&quot;(Douglas 2014; Wang, Ober Jr., and Williams 2019)&quot;,&quot;manualOverrideText&quot;:&quot;&quot;},&quot;citationTag&quot;:&quot;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quot;,&quot;citationItems&quot;:[{&quot;id&quot;:&quot;5747d3bc-f2d6-367a-aad0-277e1128e36b&quot;,&quot;itemData&quot;:{&quot;type&quot;:&quot;article-journal&quot;,&quot;id&quot;:&quot;5747d3bc-f2d6-367a-aad0-277e1128e36b&quot;,&quot;title&quot;:&quot;The Right to Vote Under State Constitutions&quot;,&quot;author&quot;:[{&quot;family&quot;:&quot;Douglas&quot;,&quot;given&quot;:&quot;Joshua A.&quot;,&quot;parse-names&quot;:false,&quot;dropping-particle&quot;:&quot;&quot;,&quot;non-dropping-particle&quot;:&quot;&quot;}],&quot;container-title&quot;:&quot;Vanderbilt Law Review&quot;,&quot;container-title-short&quot;:&quot;Vanderbilt Law Rev&quot;,&quot;accessed&quot;:{&quot;date-parts&quot;:[[2019,3,18]]},&quot;URL&quot;:&quot;http://www.nytimes.com/2013/02/05/us/politics/waiting-times-to-vote-at-polls-draw-&quot;,&quot;issued&quot;:{&quot;date-parts&quot;:[[2014]]},&quot;page&quot;:&quot;89-150&quot;,&quot;abstract&quot;:&quot;This Article provides the first comprehensive look at state constitutional provisions explicitly granting the right to vote. We hear that the right to vote is \&quot;fundamental,\&quot; the \&quot;essence of a democratic society,\&quot; and \&quot;preservative of all rights.\&quot; But courts and scholars are still searching for a solution to the puzzle of how best to protect voting rights, especially because the U.S. Supreme Court has underenforced the right to vote. The answer, however, is right in front of us: state constitutions. Virtually every state constitution includes direct, explicit language granting the right to vote, as contrasted with the U.S. Constitution, which mentions voting rights only implicitly. Yet those seeking to protect the right to vote have largely ignored the force of state constitutions, particularly because many state courts \&quot;lockstep\&quot; their state constitutional voting provisions with the narrow protection the U.S. Supreme Court has afforded under the Fourteenth Amendment's Equal Protection Clause. This mode of analysis curtails the broader explicit grant of voting rights in state constitutions. This Article explains why the lockstepping approach is wrong for the right to vote and advocates for courts to use a state-focused methodology when construing their state constitutions. It does so through the lens of recent voter ID litigation, showing how the outcome of state constitutional challenges to voter ID laws turns on whether the reviewing state court faithfully and independently applies the state constitutional provision conferring voting rights. The textual and substantive differences between U.S. and state constitutional voting-rights protections requires a state-focused methodology for state constitutional clauses that grant the right to vote. Article I, Section 2 of the U.S. Constitution points directly to state qualification rules to determine voter eligibility. State constitutions explicitly confer voting rights, while the U.S. Constitution merely implies the right to vote through negative language. In addition, the right to vote deserves the most robust protection possible, which is generally provided within state constitutions. The Article proposes a test for state courts to use when construing their constitutional voting rights clauses: a court should hold a law that adds an additional voter qualification beyond what the state constitution allows to be presumptively invalid; accordingly, courts should require a state to justify burdens on the right to vote with specific evidence tied to the legislature's authority under the state constitution. Finally, an Appendix presents a chart illustrating all fifty state constitutions and the language they employ for the right to vote.&quot;,&quot;issue&quot;:&quot;1&quot;,&quot;volume&quot;:&quot;67&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fe0a01f1-51be-41ed-9a13-63049e740ec7&quot;,&quot;properties&quot;:{&quot;noteIndex&quot;:0},&quot;isEdited&quot;:false,&quot;manualOverride&quot;:{&quot;isManuallyOverridden&quot;:false,&quot;citeprocText&quot;:&quot;(Hasen 2016)&quot;,&quot;manualOverrideText&quot;:&quot;&quot;},&quot;citationTag&quot;:&quot;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quot;,&quot;citationItems&quot;:[{&quot;id&quot;:&quot;2a52d2f7-6900-30c4-9439-431c375e567c&quot;,&quot;itemData&quot;:{&quot;type&quot;:&quot;article-journal&quot;,&quot;id&quot;:&quot;2a52d2f7-6900-30c4-9439-431c375e567c&quot;,&quot;title&quot;:&quot;Reining in the Purcell Principle, 43 Fla&quot;,&quot;author&quot;:[{&quot;family&quot;:&quot;Hasen&quot;,&quot;given&quot;:&quot;Richard L&quot;,&quot;parse-names&quot;:false,&quot;dropping-particle&quot;:&quot;&quot;,&quot;non-dropping-particle&quot;:&quot;&quot;}],&quot;container-title&quot;:&quot;St. U. L. Rev&quot;,&quot;accessed&quot;:{&quot;date-parts&quot;:[[2022,10,1]]},&quot;URL&quot;:&quot;https://ir.law.fsu.edu/lr/vol43/iss2/4&quot;,&quot;issued&quot;:{&quot;date-parts&quot;:[[2016]]},&quot;page&quot;:&quot;427&quot;,&quot;volume&quot;:&quot;43&quot;,&quot;container-title-short&quot;:&quot;&quot;},&quot;isTemporary&quot;:false}]},{&quot;citationID&quot;:&quot;MENDELEY_CITATION_dd993076-d2be-424d-9730-ef726c9ce27c&quot;,&quot;properties&quot;:{&quot;noteIndex&quot;:0},&quot;isEdited&quot;:false,&quot;manualOverride&quot;:{&quot;isManuallyOverridden&quot;:false,&quot;citeprocText&quot;:&quot;(Nagle 2015, 2017)&quot;,&quot;manualOverrideText&quot;:&quot;&quot;},&quot;citationTag&quot;:&quot;MENDELEY_CITATION_v3_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&quot;,&quot;citationItems&quot;:[{&quot;id&quot;:&quot;a646013f-3ff4-3b7d-88b6-286e080ad2d2&quot;,&quot;itemData&quot;:{&quot;type&quot;:&quot;article-journal&quot;,&quot;id&quot;:&quot;a646013f-3ff4-3b7d-88b6-286e080ad2d2&quot;,&quot;title&quot;:&quot;Measures of Partisan Bias for Legislating Fair Elections&quot;,&quot;author&quot;:[{&quot;family&quot;:&quot;Nagle&quot;,&quot;given&quot;:&quot;John F.&quot;,&quot;parse-names&quot;:false,&quot;dropping-particle&quot;:&quot;&quot;,&quot;non-dropping-particle&quot;:&quot;&quot;}],&quot;container-title&quot;:&quot;Election Law Journal: Rules, Politics, and Policy&quot;,&quot;accessed&quot;:{&quot;date-parts&quot;:[[2020,1,26]]},&quot;DOI&quot;:&quot;10.1089/elj.2015.0311&quot;,&quot;ISSN&quot;:&quot;1533-1296&quot;,&quot;URL&quot;:&quot;www.liebertpub.com&quot;,&quot;issued&quot;:{&quot;date-parts&quot;:[[2015,12]]},&quot;page&quot;:&quot;346-360&quot;,&quot;abstract&quot;:&quot;Several measures of partisan bias are reviewed for single member districts with two dominant parties. These include variants of the simple bias that considers only deviation of seats from 50% at statewide 50% vote. Also included are equalization of losing votes and equalization of wasted votes, both of which apply directly when the statewide vote is not 50% and which require, not just partisan symmetry, but specific forms of the seats-votes curve. A new measure of bias is introduced, based on the geometric area between the seats-vote curve and the symmetrically inverted seats-votes curve. These measures are applied to recent Pennsylvania congressional elections and to abstract models of the seats-votes curves. The numerical values obtained from the various measures of bias are compared and contrasted. Each bias measure has merits for different seats-votes curves and for different elections, but all essentially agree for most cases when applied to measure only partisan bias, not conflated with competitiveness. This supports the inclusion of partisan fairness as a fundamental element for election law reform, and some options are discussed.&quot;,&quot;issue&quot;:&quot;4&quot;,&quot;volume&quot;:&quot;14&quot;,&quot;container-title-short&quot;:&quot;&quot;},&quot;isTemporary&quot;:false},{&quot;id&quot;:&quot;56897089-75ea-349e-b4ae-21410f97f88f&quot;,&quot;itemData&quot;:{&quot;type&quot;:&quot;article-journal&quot;,&quot;id&quot;:&quot;56897089-75ea-349e-b4ae-21410f97f88f&quot;,&quot;title&quot;:&quot;How Competitive Should a Fair Single Member Districting Plan Be?&quot;,&quot;author&quot;:[{&quot;family&quot;:&quot;Nagle&quot;,&quot;given&quot;:&quot;John F.&quot;,&quot;parse-names&quot;:false,&quot;dropping-particle&quot;:&quot;&quot;,&quot;non-dropping-particle&quot;:&quot;&quot;}],&quot;container-title&quot;:&quot;Election Law Journal: Rules, Politics, and Policy&quot;,&quot;DOI&quot;:&quot;10.1089/elj.2016.0386&quot;,&quot;ISSN&quot;:&quot;1533-1296&quot;,&quot;URL&quot;:&quot;http://www.liebertpub.com/doi/10.1089/elj.2016.0386&quot;,&quot;issued&quot;:{&quot;date-parts&quot;:[[2017,3]]},&quot;page&quot;:&quot;196-209&quot;,&quot;abstract&quot;:&quot;Abstract Partisan unfairness is easily detected when the statewide vote is equally divided between two parties. But when the vote is not evenly divided, even the determination of which party is disfavored becomes controversial. This article examines the ideal fair outcome in a two party single member district system when the statewide vote is not equally divided. It is shown that equal voter empowerment, implied by readings of the First Amendment (Shapiro v. McManus and Whitford v. Nichol), requires that the fraction of seats be proportional to the fraction of the statewide vote. However, strict proportionality conflicts with the single member district system, so alternative approaches are explored. Generalized party inefficiency and voter effectiveness are defined and shown to encompass many possibilities for an ideal fair seats-votes function. The best choice is fundamentally determined by the degree of geographical heterogeneity of voters of like mind. Based upon historical election results, it appears...&quot;,&quot;issue&quot;:&quot;1&quot;,&quot;volume&quot;:&quot;16&quot;,&quot;container-title-short&quot;:&quot;&quot;},&quot;isTemporary&quot;:false}]},{&quot;citationID&quot;:&quot;MENDELEY_CITATION_3aebb254-53e9-4da5-aea4-084eb589090c&quot;,&quot;properties&quot;:{&quot;noteIndex&quot;:0},&quot;isEdited&quot;:false,&quot;manualOverride&quot;:{&quot;isManuallyOverridden&quot;:false,&quot;citeprocText&quot;:&quot;(Nagle and Ramsay 2021)&quot;,&quot;manualOverrideText&quot;:&quot;&quot;},&quot;citationTag&quot;:&quot;MENDELEY_CITATION_v3_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&quot;,&quot;citationItems&quot;:[{&quot;id&quot;:&quot;241cd97f-8e70-3904-9fd8-489ae7e30ded&quot;,&quot;itemData&quot;:{&quot;type&quot;:&quot;article-journal&quot;,&quot;id&quot;:&quot;241cd97f-8e70-3904-9fd8-489ae7e30ded&quot;,&quot;title&quot;:&quot;On Measuring Two-Party Partisan Bias in Unbalanced States&quot;,&quot;author&quot;:[{&quot;family&quot;:&quot;Nagle&quot;,&quot;given&quot;:&quot;John F.&quot;,&quot;parse-names&quot;:false,&quot;dropping-particle&quot;:&quot;&quot;,&quot;non-dropping-particle&quot;:&quot;&quot;},{&quot;family&quot;:&quot;Ramsay&quot;,&quot;given&quot;:&quot;Alec&quot;,&quot;parse-names&quot;:false,&quot;dropping-particle&quot;:&quot;&quot;,&quot;non-dropping-particle&quot;:&quot;&quot;}],&quot;container-title&quot;:&quot;Election Law Journal: Rules, Politics, and Policy&quot;,&quot;DOI&quot;:&quot;10.1089/elj.2020.0674&quot;,&quot;ISSN&quot;:&quot;1533-1296&quot;,&quot;URL&quot;:&quot;https://www.liebertpub.com/doi/10.1089/elj.2020.0674&quot;,&quot;issued&quot;:{&quot;date-parts&quot;:[[2021,3,1]]},&quot;page&quot;:&quot;116-138&quot;,&quot;abstract&quot;:&quot;Assuming that partisan fairness and responsiveness are important aspects of redistricting, it is important to measure them. Many measures of partisan bias are satisfactory for states that are balanced with roughly equal proportions of voters for the two major parties. It has been less clear which metrics measure fairness robustly when the proportion of the vote is unbalanced by as little as 60/40. We have addressed this by analyzing 2004-2012 election results compiled by Stephen Wolf for four states with Democratic preferences (CA, IL, MA, and MD), three states with Republican preferences (SC, TN, and TX) and comparing those to results for four nearly balanced states (CO, NC, OH, and PA). We used many statewide elections in each state to build statistically precise seats-votes and rank-votes graphs to which many measures of partisan bias were applied. In addition to providing values of responsiveness, we find that five of the measures of bias provide mutually consistent values in all states, thereby providing a core of usable measures for unbalanced states. These include two relatively new measures, declination and global symmetry, a brand-new counterfactual-free seats measure, as well the older measures of deviation of seat fraction from 50% when the vote is shifted to 50% and deviation of the vote fraction from 50% required to obtain 50% of the seats. Although all five measures focus on different aspects of partisan bias, normalization of the values across the eleven states provides a suitable way to compare them, and we propose that their average provides a superior measure which we call composite bias. Regarding other measures, we find that the most seemingly plausible symmetry measure fails for unbalanced states. We also consider deviations from the proportionality ideal, but using it is difficult because a state’s political geography can entangle responsiveness with total partisan bias. We do not attempt to separate intentional partisan bias from the implicit bias that results from the interaction of a state’s map-drawing rules and its political geography, on the grounds that redistricting should attempt to minimize total partisan bias whatever its provenance.&quot;,&quot;issue&quot;:&quot;1&quot;,&quot;volume&quot;:&quot;20&quot;,&quot;container-title-short&quot;:&quot;&quot;},&quot;isTemporary&quot;:false}]},{&quot;citationID&quot;:&quot;MENDELEY_CITATION_424f012f-6c5e-4e57-9c9f-9b3481bcc9ce&quot;,&quot;properties&quot;:{&quot;noteIndex&quot;:0},&quot;isEdited&quot;:false,&quot;manualOverride&quot;:{&quot;isManuallyOverridden&quot;:false,&quot;citeprocText&quot;:&quot;(Rodden 2019)&quot;,&quot;manualOverrideText&quot;:&quot;&quot;},&quot;citationTag&quot;:&quot;MENDELEY_CITATION_v3_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&quot;,&quot;citationItems&quot;:[{&quot;id&quot;:&quot;3a10655a-5cc7-3280-813a-68a61e62e285&quot;,&quot;itemData&quot;:{&quot;type&quot;:&quot;book&quot;,&quot;id&quot;:&quot;3a10655a-5cc7-3280-813a-68a61e62e285&quot;,&quot;title&quot;:&quot;Why Cities Lose&quot;,&quot;author&quot;:[{&quot;family&quot;:&quot;Rodden&quot;,&quot;given&quot;:&quot;Jonathan&quot;,&quot;parse-names&quot;:false,&quot;dropping-particle&quot;:&quot;&quot;,&quot;non-dropping-particle&quot;:&quot;&quot;}],&quot;ISBN&quot;:&quot;9781541644250&quot;,&quot;URL&quot;:&quot;https://www.basicbooks.com/titles/jonathan-a-rodden/why-cities-lose/9781541644250/&quot;,&quot;issued&quot;:{&quot;date-parts&quot;:[[2019]]},&quot;number-of-pages&quot;:&quot;336&quot;,&quot;publisher&quot;:&quot;Basic Books&quot;,&quot;container-title-short&quot;:&quot;&quot;},&quot;isTemporary&quot;:false}]},{&quot;citationID&quot;:&quot;MENDELEY_CITATION_84e8d22d-d227-4875-aff6-ba86660b14e1&quot;,&quot;properties&quot;:{&quot;noteIndex&quot;:0},&quot;isEdited&quot;:false,&quot;manualOverride&quot;:{&quot;isManuallyOverridden&quot;:false,&quot;citeprocText&quot;:&quot;(J. R. Cervas and Grofman 2018)&quot;,&quot;manualOverrideText&quot;:&quot;&quot;},&quot;citationTag&quot;:&quot;MENDELEY_CITATION_v3_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1NSTiBFbGVjdHJvbmljIEpvdXJuYWwiLCJET0kiOiIxMC4yMTM5L3Nzcm4uMzI0ODcxMyIsImlzc3VlZCI6eyJkYXRlLXBhcnRzIjpbWzIwMThdXX0sInBhZ2UiOiIxLTI1IiwiaXNzdWUiOiIyMDE4IiwiY29udGFpbmVyLXRpdGxlLXNob3J0IjoiIn0sImlzVGVtcG9yYXJ5IjpmYWxzZX1dfQ==&quot;,&quot;citationItems&quot;:[{&quot;id&quot;:&quot;9bdd5a22-b36c-399c-85db-56acf3c4d74a&quot;,&quot;itemData&quot;:{&quot;type&quot;:&quot;article-journal&quot;,&quot;id&quot;:&quot;9bdd5a22-b36c-399c-85db-56acf3c4d74a&quot;,&quot;title&quot;:&quot;Tools for Identifying Partisan Gerrymandering (P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SSRN Electronic Journal&quot;,&quot;DOI&quot;:&quot;10.2139/ssrn.3248713&quot;,&quot;issued&quot;:{&quot;date-parts&quot;:[[2018]]},&quot;page&quot;:&quot;1-25&quot;,&quot;issue&quot;:&quot;2018&quot;,&quot;container-title-short&quot;:&quot;&quot;},&quot;isTemporary&quot;:false}]},{&quot;citationID&quot;:&quot;MENDELEY_CITATION_e5663131-a69c-4355-9fca-58be61172609&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ZTU2NjMxMzEtYTY5Yy00MzU1LTlmY2EtNThiZTYxMTcyNjA5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3a0cec1-223b-4dd2-a407-5b7dd8b433cd&quot;,&quot;properties&quot;:{&quot;noteIndex&quot;:0},&quot;isEdited&quot;:false,&quot;manualOverride&quot;:{&quot;isManuallyOverridden&quot;:false,&quot;citeprocText&quot;:&quot;(Best et al. 2018)&quot;,&quot;manualOverrideText&quot;:&quot;&quot;},&quot;citationTag&quot;:&quot;MENDELEY_CITATION_v3_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&quot;,&quot;citationItems&quot;:[{&quot;id&quot;:&quot;4c13ad5e-7c7c-3cf1-9f4a-d2a9f99b7097&quot;,&quot;itemData&quot;:{&quot;type&quot;:&quot;article-journal&quot;,&quot;id&quot;:&quot;4c13ad5e-7c7c-3cf1-9f4a-d2a9f99b7097&quot;,&quot;title&quot;:&quot;Considering the Prospects for Establishing a Packing Gerrymandering Standard&quot;,&quot;author&quot;:[{&quot;family&quot;:&quot;Best&quot;,&quot;given&quot;:&quot;Robin E.&quot;,&quot;parse-names&quot;:false,&quot;dropping-particle&quot;:&quot;&quot;,&quot;non-dropping-particle&quot;:&quot;&quot;},{&quot;family&quot;:&quot;Donahue&quot;,&quot;given&quot;:&quot;Shawn J.&quot;,&quot;parse-names&quot;:false,&quot;dropping-particle&quot;:&quot;&quot;,&quot;non-dropping-particle&quot;:&quot;&quot;},{&quot;family&quot;:&quot;Krasno&quot;,&quot;given&quot;:&quot;Jonathan&quot;,&quot;parse-names&quot;:false,&quot;dropping-particle&quot;:&quot;&quot;,&quot;non-dropping-particle&quot;:&quot;&quot;},{&quot;family&quot;:&quot;Magleby&quot;,&quot;given&quot;:&quot;Daniel B.&quot;,&quot;parse-names&quot;:false,&quot;dropping-particle&quot;:&quot;&quot;,&quot;non-dropping-particle&quot;:&quot;&quot;},{&quot;family&quot;:&quot;McDonald&quot;,&quot;given&quot;:&quot;Michael D.&quot;,&quot;parse-names&quot;:false,&quot;dropping-particle&quot;:&quot;&quot;,&quot;non-dropping-particle&quot;:&quot;&quot;}],&quot;container-title&quot;:&quot;Election Law Journal: Rules, Politics, and Policy&quot;,&quot;DOI&quot;:&quot;10.1089/elj.2016.0392&quot;,&quot;ISSN&quot;:&quot;1533-1296&quot;,&quot;URL&quot;:&quot;http://www.liebertpub.com/doi/10.1089/elj.2016.0392&quot;,&quot;issued&quot;:{&quot;date-parts&quot;:[[2018,3]]},&quot;page&quot;:&quot;1-20&quot;,&quot;abstract&quot;:&quot;Courts have found it difficult to evaluate whether redistricting authorities have engaged in constitutionally impermissible partisan gerrymandering. The knotty problem is that no proposed standard has found accep- tance as a convincing means for identifying whether a districting plan is a partisan gerrymander with know- able unconstitutional effects. We review five proposed standards for curbing gerrymandering. We take as our perspective how easily manageable and effective each would be to apply at the time a redistricting au- thority decides where to draw the lines or, post hoc, when a court is asked to decide whether an unconsti- tutional gerrymander has been enacted. We conclude that, among the five proposals, an equal vote weight standard offers the best prospects for identifying the form of unconstitutional gerrymanders that all but en- sure one party is relegated to perpetual minority status. Keywords:&quot;,&quot;issue&quot;:&quot;1&quot;,&quot;volume&quot;:&quot;17&quot;,&quot;container-title-short&quot;:&quot;&quot;},&quot;isTemporary&quot;:false}]},{&quot;citationID&quot;:&quot;MENDELEY_CITATION_88946273-5c1c-49fd-a61d-caea94d3f28b&quot;,&quot;properties&quot;:{&quot;noteIndex&quot;:0},&quot;isEdited&quot;:false,&quot;manualOverride&quot;:{&quot;isManuallyOverridden&quot;:false,&quot;citeprocText&quot;:&quot;(McGhee 2017)&quot;,&quot;manualOverrideText&quot;:&quot;&quot;},&quot;citationTag&quot;:&quot;MENDELEY_CITATION_v3_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&quot;,&quot;citationItems&quot;:[{&quot;id&quot;:&quot;c48a47b5-d68b-3ba0-a795-580ee6a55142&quot;,&quot;itemData&quot;:{&quot;type&quot;:&quot;article-journal&quot;,&quot;id&quot;:&quot;c48a47b5-d68b-3ba0-a795-580ee6a55142&quot;,&quot;title&quot;:&quot;Measuring Efficiency in Redistricting&quot;,&quot;author&quot;:[{&quot;family&quot;:&quot;McGhee&quot;,&quot;given&quot;:&quot;Eric&quot;,&quot;parse-names&quot;:false,&quot;dropping-particle&quot;:&quot;&quot;,&quot;non-dropping-particle&quot;:&quot;&quot;}],&quot;container-title&quot;:&quot;Election Law Journal: Rules, Politics, and Policy&quot;,&quot;accessed&quot;:{&quot;date-parts&quot;:[[2018,7,24]]},&quot;DOI&quot;:&quot;10.1089/elj.2017.0453&quot;,&quot;ISSN&quot;:&quot;1533-1296&quot;,&quot;URL&quot;:&quot;http://online.liebertpub.com/doi/10.1089/elj.2017.0453&quot;,&quot;issued&quot;:{&quot;date-parts&quot;:[[2017,12]]},&quot;page&quot;:&quot;417-442&quot;,&quot;abstract&quot;:&quot;There has been a recent surge in work on measuring partisan bias in single-member (SMD) redistricting plans. A classic SMD gerrymander is \&quot;efficient\&quot;: It \&quot;cracks\&quot; a party's supporters so they barely lose many seats and \&quot;packs\&quot; the remainder in a few seats that the party wins by large margins. This essay classifies these new metrics and proposes a simple principle for evaluating each metric as a gauge of this efficiency. It finds that only methods that measure the packing and cracking directly through the counting of wasted votes can serve as consistent measures of the concept. Indeed, measures of symmetry in the seats-votes curve not only fail to consistently measure efficiency but suffer from internal contradictions in certain circumstances. Further examination of the wasted votes measures reveals that only a modified version of the \&quot;efficiency gap\&quot; - a measure active in ongoing litigation - can serve as a measure of efficiency under a wide range of electoral circumstances. Among the rest, there is considerable variation in their ability to serve as appropriate measures of the concept.&quot;,&quot;issue&quot;:&quot;4&quot;,&quot;volume&quot;:&quot;16&quot;,&quot;container-title-short&quot;:&quot;&quot;},&quot;isTemporary&quot;:false}]},{&quot;citationID&quot;:&quot;MENDELEY_CITATION_0a8b4da4-d76f-42f1-976f-4324891ee2df&quot;,&quot;properties&quot;:{&quot;noteIndex&quot;:0},&quot;isEdited&quot;:false,&quot;manualOverride&quot;:{&quot;isManuallyOverridden&quot;:false,&quot;citeprocText&quot;:&quot;(Becker et al. 2021; Liu, Cho, and Wang 2016)&quot;,&quot;manualOverrideText&quot;:&quot;&quot;},&quot;citationTag&quot;:&quot;MENDELEY_CITATION_v3_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&quot;,&quot;citationItems&quot;:[{&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id&quot;:&quot;a9bca4ba-b244-38e3-a8dd-b4cc08446002&quot;,&quot;itemData&quot;:{&quot;type&quot;:&quot;article-journal&quot;,&quot;id&quot;:&quot;a9bca4ba-b244-38e3-a8dd-b4cc08446002&quot;,&quot;title&quot;:&quot;PEAR: a massively parallel evolutionary computation approach for political redistricting optimization and analysis&quot;,&quot;author&quot;:[{&quot;family&quot;:&quot;Liu&quot;,&quot;given&quot;:&quot;Yan Y.&quot;,&quot;parse-names&quot;:false,&quot;dropping-particle&quot;:&quot;&quot;,&quot;non-dropping-particle&quot;:&quot;&quot;},{&quot;family&quot;:&quot;Cho&quot;,&quot;given&quot;:&quot;Wendy K. Tam&quot;,&quot;parse-names&quot;:false,&quot;dropping-particle&quot;:&quot;&quot;,&quot;non-dropping-particle&quot;:&quot;&quot;},{&quot;family&quot;:&quot;Wang&quot;,&quot;given&quot;:&quot;Shaowen&quot;,&quot;parse-names&quot;:false,&quot;dropping-particle&quot;:&quot;&quot;,&quot;non-dropping-particle&quot;:&quot;&quot;}],&quot;container-title&quot;:&quot;Swarm and Evolutionary Computation&quot;,&quot;container-title-short&quot;:&quot;Swarm Evol Comput&quot;,&quot;accessed&quot;:{&quot;date-parts&quot;:[[2020,2,29]]},&quot;DOI&quot;:&quot;10.1016/J.SWEVO.2016.04.004&quot;,&quot;ISSN&quot;:&quot;2210-6502&quot;,&quot;URL&quot;:&quot;https://www.sciencedirect.com/science/article/abs/pii/S2210650216300220?via%3Dihub&quot;,&quot;issued&quot;:{&quot;date-parts&quot;:[[2016,10,1]]},&quot;page&quot;:&quot;78-92&quot;,&quot;abstract&quot;:&quot;Political redistricting, a well-known problem in political science and geographic information science, can be formulated as a combinatorial optimization problem, with objectives and constraints defined to meet legal requirements. The formulated optimization problem is NP-hard. We develop a scalable evolutionary computational approach utilizing massively parallel high performance computing for political redistricting optimization and analysis at fine levels of granularity. Our computational approach is based in strong substantive knowledge and deep adherence to Supreme Court mandates. Since the spatial configuration plays a critical role in the effectiveness and numerical efficiency of redistricting algorithms, we have designed spatial evolutionary algorithm (EA) operators that incorporate spatial characteristics and effectively search the solution space. Our parallelization of the algorithm further harnesses massive parallel computing power provided by supercomputers via the coupling of EA search processes and a highly scalable message passing model that maximizes the overlapping of computing and communication at runtime. Experimental results demonstrate desirable effectiveness and scalability of our approach (up to 131K processors) for solving large redistricting problems, which enables substantive research into the relationship between democratic ideals and phenomena such as partisan gerrymandering.&quot;,&quot;publisher&quot;:&quot;Elsevier&quot;,&quot;volume&quot;:&quot;30&quot;},&quot;isTemporary&quot;:false}]},{&quot;citationID&quot;:&quot;MENDELEY_CITATION_c263ffe2-b718-4223-bcec-4ef1cc31b16b&quot;,&quot;properties&quot;:{&quot;noteIndex&quot;:0},&quot;isEdited&quot;:false,&quot;manualOverride&quot;:{&quot;isManuallyOverridden&quot;:false,&quot;citeprocText&quot;:&quot;(J. Cervas and Grofman 2020)&quot;,&quot;manualOverrideText&quot;:&quot;&quot;},&quot;citationTag&quot;:&quot;MENDELEY_CITATION_v3_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&quot;,&quot;citationItems&quot;:[{&quot;id&quot;:&quot;5672aeea-f167-32de-8763-3c4daedfff41&quot;,&quot;itemData&quot;:{&quot;type&quot;:&quot;article-journal&quot;,&quot;id&quot;:&quot;5672aeea-f167-32de-8763-3c4daedfff41&quot;,&quot;title&quot;:&quot;Legal, Political Science, and Economics Approaches to Measuring Malapportionment: The U.S. House, Senate, and Electoral College 1790–2010&quot;,&quot;author&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container-title&quot;:&quot;Social Science Quarterly&quot;,&quot;container-title-short&quot;:&quot;Soc Sci Q&quot;,&quot;DOI&quot;:&quot;10.1111/ssqu.12871&quot;,&quot;ISSN&quot;:&quot;0038-4941&quot;,&quot;URL&quot;:&quot;https://onlinelibrary.wiley.com/doi/10.1111/ssqu.12871&quot;,&quot;issued&quot;:{&quot;date-parts&quot;:[[2020,10,29]]},&quot;page&quot;:&quot;2238-2256&quot;,&quot;abstract&quot;:&quot;Objective: We compare and contrast methods for measuring malapportionment from different disciplines: law, political science, and economics. Methods: With data from the U.S. House, Senate, and Electoral College (EC) over the period 1790–2010, we compare disproportionality measures and compare both across time and between institutions. Results: We demonstrate that which approach to measurement we take can dramatically affect some of the conclusions we reach. However, we also demonstrate that the House and the EC are hardly malapportioned, regardless of which measure we use, while the level of malapportionment we observe in the Senate can depend on which measure we use. Conclusion: Since there are many axiomatic properties we might wish to satisfy, no one measure is uniformly best with respect to all feasible desiderata. However, one measure, the minimum population needed to win a majority, offers a readily comparable measure across legislatures and jurisdictions, and is easy for nonspecialists to understand.&quot;,&quot;publisher&quot;:&quot;John Wiley &amp; Sons, Ltd&quot;,&quot;issue&quot;:&quot;6&quot;,&quot;volume&quot;:&quot;101&quot;},&quot;isTemporary&quot;:false}]},{&quot;citationID&quot;:&quot;MENDELEY_CITATION_8ec807a0-9346-497a-8af6-229816a06543&quot;,&quot;properties&quot;:{&quot;noteIndex&quot;:0},&quot;isEdited&quot;:false,&quot;manualOverride&quot;:{&quot;isManuallyOverridden&quot;:false,&quot;citeprocText&quot;:&quot;(Kaufman, King, and Komisarchik 2021; Polsby and Popper 1991; Reock 1961)&quot;,&quot;manualOverrideText&quot;:&quot;&quot;},&quot;citationTag&quot;:&quot;MENDELEY_CITATION_v3_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&quot;,&quot;citationItems&quot;:[{&quot;id&quot;:&quot;6574e1e5-def1-39d9-960e-89f894a02aec&quot;,&quot;itemData&quot;:{&quot;type&quot;:&quot;article-journal&quot;,&quot;id&quot;:&quot;6574e1e5-def1-39d9-960e-89f894a02aec&quot;,&quot;title&quot;:&quot;How to Measure Legislative District Compactness If You Only Know It When You See It&quot;,&quot;author&quot;:[{&quot;family&quot;:&quot;Kaufman&quot;,&quot;given&quot;:&quot;Aaron R.&quot;,&quot;parse-names&quot;:false,&quot;dropping-particle&quot;:&quot;&quot;,&quot;non-dropping-particle&quot;:&quot;&quot;},{&quot;family&quot;:&quot;King&quot;,&quot;given&quot;:&quot;Gary&quot;,&quot;parse-names&quot;:false,&quot;dropping-particle&quot;:&quot;&quot;,&quot;non-dropping-particle&quot;:&quot;&quot;},{&quot;family&quot;:&quot;Komisarchik&quot;,&quot;given&quot;:&quot;Mayya&quot;,&quot;parse-names&quot;:false,&quot;dropping-particle&quot;:&quot;&quot;,&quot;non-dropping-particle&quot;:&quot;&quot;}],&quot;container-title&quot;:&quot;American Journal of Political Science&quot;,&quot;container-title-short&quot;:&quot;Am J Pol Sci&quot;,&quot;accessed&quot;:{&quot;date-parts&quot;:[[2018,9,2]]},&quot;DOI&quot;:&quot;10.1111/ajps.12603&quot;,&quot;ISSN&quot;:&quot;0092-5853&quot;,&quot;URL&quot;:&quot;http://j.mp/Compactness.&quot;,&quot;issued&quot;:{&quot;date-parts&quot;:[[2021,7,13]]},&quot;page&quot;:&quot;533-550&quot;,&quot;abstract&quot;:&quot;To prevent gerrymandering, and to impose a specific form of democratic representation , many state constitutions and judicial opinions require US legislative districts to be \&quot;compact.\&quot; Yet, the law offers few precise definitions other than \&quot;you know it when you see it,\&quot; which effectively implies a common understanding of the concept. In contrast, academics have shown that the concept has multiple theoretical dimensions and have generated large numbers of conflicting empirical measures. This has proved extremely challenging for courts tasked with adjudicating compactness. We hypothesize that both are correct-that compactness is complex and multidimen-sional, but a common understanding exists across people. We develop a survey design to elicit this understanding, without bias in favor of one's own political views, and with high levels of reliability (in data where the standard paired comparisons approach fails). We then create a statistical model that predicts, with high accuracy and solely from the geometric features of the district, compactness evaluations by 96 judges, justices, and public officials responsible for redistricting (and 102 redistrict-ing consultants, expert witnesses, law professors, law students, graduate students, undergraduates, and Mechanical Turk workers). We also offer data on compactness from our validated measure for 18,215 state legislative and congressional districts, as well as software to compute this measure from any district. We then discuss what may be the wider applicability of our general methodological approach to measuring important concepts that you only know when you see. Word count: 9947 * The current version of this paper is available at http://j.mp/Compactness. Our thanks to&quot;,&quot;issue&quot;:&quot;3&quot;,&quot;volume&quot;:&quot;65&quot;},&quot;isTemporary&quot;:false},{&quot;id&quot;:&quot;43f1979f-2b4e-375a-b338-8ba1189e04ce&quot;,&quot;itemData&quot;:{&quot;type&quot;:&quot;article-journal&quot;,&quot;id&quot;:&quot;43f1979f-2b4e-375a-b338-8ba1189e04ce&quot;,&quot;title&quot;:&quot;A Note: Measuring Compactness as a Requirement of Legislative Apportionment&quot;,&quot;author&quot;:[{&quot;family&quot;:&quot;Reock&quot;,&quot;given&quot;:&quot;Ernest C.&quot;,&quot;parse-names&quot;:false,&quot;dropping-particle&quot;:&quot;&quot;,&quot;non-dropping-particle&quot;:&quot;&quot;}],&quot;container-title&quot;:&quot;Midwest Journal of Political Science&quot;,&quot;issued&quot;:{&quot;date-parts&quot;:[[1961]]},&quot;page&quot;:&quot;70-74&quot;,&quot;issue&quot;:&quot;1&quot;,&quot;volume&quot;:&quot;5&quot;,&quot;container-title-short&quot;:&quot;&quot;},&quot;isTemporary&quot;:false},{&quot;id&quot;:&quot;ed8ab7cd-247c-39c5-9fe5-f7cc2be11265&quot;,&quot;itemData&quot;:{&quot;type&quot;:&quot;article-journal&quot;,&quot;id&quot;:&quot;ed8ab7cd-247c-39c5-9fe5-f7cc2be11265&quot;,&quot;title&quot;:&quot;The Third Criterion: Compactness as a Procedural Safeguard Against Partisan Gerrymandering&quot;,&quot;author&quot;:[{&quot;family&quot;:&quot;Polsby&quot;,&quot;given&quot;:&quot;Daniel D.&quot;,&quot;parse-names&quot;:false,&quot;dropping-particle&quot;:&quot;&quot;,&quot;non-dropping-particle&quot;:&quot;&quot;},{&quot;family&quot;:&quot;Popper&quot;,&quot;given&quot;:&quot;Robert D.&quot;,&quot;parse-names&quot;:false,&quot;dropping-particle&quot;:&quot;&quot;,&quot;non-dropping-particle&quot;:&quot;&quot;}],&quot;container-title&quot;:&quot;Yale Law &amp; Policy Review&quot;,&quot;container-title-short&quot;:&quot;Yale Law Policy Rev&quot;,&quot;accessed&quot;:{&quot;date-parts&quot;:[[2018,8,28]]},&quot;URL&quot;:&quot;http://digitalcommons.law.yale.edu/ylprhttp://digitalcommons.law.yale.edu/ylpr/vol9/iss2/6&quot;,&quot;issued&quot;:{&quot;date-parts&quot;:[[1991]]},&quot;page&quot;:&quot;301--353&quot;,&quot;issue&quot;:&quot;6&quot;,&quot;volume&quot;:&quot;9&quot;},&quot;isTemporary&quot;:false}]},{&quot;citationID&quot;:&quot;MENDELEY_CITATION_69ededd9-345d-4ed7-8bc3-0325b555eafa&quot;,&quot;properties&quot;:{&quot;noteIndex&quot;:0},&quot;isEdited&quot;:false,&quot;manualOverride&quot;:{&quot;isManuallyOverridden&quot;:false,&quot;citeprocText&quot;:&quot;(Carter et al. 2020)&quot;,&quot;manualOverrideText&quot;:&quot;&quot;},&quot;citationTag&quot;:&quot;MENDELEY_CITATION_v3_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&quot;,&quot;citationItems&quot;:[{&quot;id&quot;:&quot;fe581ef8-4983-3362-a236-5582325f0021&quot;,&quot;itemData&quot;:{&quot;type&quot;:&quot;article-journal&quot;,&quot;id&quot;:&quot;fe581ef8-4983-3362-a236-5582325f0021&quot;,&quot;title&quot;:&quot;Optimal Legislative County Clustering in North Carolina&quot;,&quot;author&quot;:[{&quot;family&quot;:&quot;Carter&quot;,&quot;given&quot;:&quot;Daniel&quot;,&quot;parse-names&quot;:false,&quot;dropping-particle&quot;:&quot;&quot;,&quot;non-dropping-particle&quot;:&quot;&quot;},{&quot;family&quot;:&quot;Hunter&quot;,&quot;given&quot;:&quot;Zach&quot;,&quot;parse-names&quot;:false,&quot;dropping-particle&quot;:&quot;&quot;,&quot;non-dropping-particle&quot;:&quot;&quot;},{&quot;family&quot;:&quot;Teague&quot;,&quot;given&quot;:&quot;Dan&quot;,&quot;parse-names&quot;:false,&quot;dropping-particle&quot;:&quot;&quot;,&quot;non-dropping-particle&quot;:&quot;&quot;},{&quot;family&quot;:&quot;Herschlag&quot;,&quot;given&quot;:&quot;Gregory&quot;,&quot;parse-names&quot;:false,&quot;dropping-particle&quot;:&quot;&quot;,&quot;non-dropping-particle&quot;:&quot;&quot;},{&quot;family&quot;:&quot;Mattingly&quot;,&quot;given&quot;:&quot;Jonathan&quot;,&quot;parse-names&quot;:false,&quot;dropping-particle&quot;:&quot;&quot;,&quot;non-dropping-particle&quot;:&quot;&quot;}],&quot;container-title&quot;:&quot;Statistics and Public Policy&quot;,&quot;accessed&quot;:{&quot;date-parts&quot;:[[2022,10,1]]},&quot;DOI&quot;:&quot;10.1080/2330443X.2020.1748552&quot;,&quot;URL&quot;:&quot;https://www.tandfonline.com/action/journalInformation?journalCode=uspp20&quot;,&quot;issued&quot;:{&quot;date-parts&quot;:[[2020]]},&quot;page&quot;:&quot;19-29&quot;,&quot;issue&quot;:&quot;1&quot;,&quot;volume&quot;:&quot;7&quot;,&quot;container-title-short&quot;:&quot;&quot;},&quot;isTemporary&quot;:false}]},{&quot;citationID&quot;:&quot;MENDELEY_CITATION_712da41c-9862-492b-bff1-229879eb971c&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quot;,&quot;citationItems&quot;:[{&quot;id&quot;:&quot;b367df92-d71a-3942-bc52-5ddc7a63898f&quot;,&quot;itemData&quot;:{&quot;type&quot;:&quot;article-journal&quot;,&quot;id&quot;:&quot;b367df92-d71a-3942-bc52-5ddc7a63898f&quot;,&quot;title&quot;:&quot;A systems framework for remedying dysfunction in US democracy&quot;,&quot;author&quot;:[{&quot;family&quot;:&quot;Wang&quot;,&quot;given&quot;:&quot;Samuel S.-H.&quot;,&quot;parse-names&quot;:false,&quot;dropping-particle&quot;:&quot;&quot;,&quot;non-dropping-particle&quot;:&quot;&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family&quot;:&quot;Lipsitz&quot;,&quot;given&quot;:&quot;Keena&quot;,&quot;parse-names&quot;:false,&quot;dropping-particle&quot;:&quot;&quot;,&quot;non-dropping-particle&quot;:&quot;&quot;}],&quot;container-title&quot;:&quot;Proceedings of the National Academy of Sciences&quot;,&quot;DOI&quot;:&quot;10.1073/pnas.2102154118&quot;,&quot;ISSN&quot;:&quot;0027-8424&quot;,&quot;URL&quot;:&quot;https://pnas.org/doi/full/10.1073/pnas.2102154118&quot;,&quot;issued&quot;:{&quot;date-parts&quot;:[[2021,12,14]]},&quot;page&quot;:&quot;e2102154118&quot;,&quot;abstract&quot;:&quot;&lt;p&gt;Democracy often fails to meet its ideals, and these failures may be made worse by electoral institutions. Unwanted outcomes include elite polarization, unresponsive representatives, and the ability of a faction of voters to gain power at the expense of the majority. Various reforms have been proposed to address these problems, but their effectiveness is difficult to predict against a backdrop of complex interactions. Here we outline a path for systems-level modeling to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negative feedback (checks and balances), integration over time (lifetime judicial appointments), and low dimensionality (polarization). To illustrate a systems-level approach, we analyze three emergent phenomena: low dimensionality, elite polarization, and antimajoritarianism in legislatures. In each case, long-standing rules now contribute to undesirable outcomes as a consequence of changes in the political environment. Theoretical understanding at a general level will also help evaluate whether a proposed reform’s benefits will materialize and be lasting, especially as conditions change again. In this way, rigorous modeling may not only shape new lines of research but aid in the design of effective and lasting reform.&lt;/p&gt;&quot;,&quot;issue&quot;:&quot;50&quot;,&quot;volume&quot;:&quot;118&quot;,&quot;container-title-short&quot;:&quot;&quot;},&quot;isTemporary&quot;:false}]},{&quot;citationID&quot;:&quot;MENDELEY_CITATION_b79d3cc2-a7f4-4880-aeab-5534d1490882&quot;,&quot;properties&quot;:{&quot;noteIndex&quot;:0},&quot;isEdited&quot;:false,&quot;manualOverride&quot;:{&quot;isManuallyOverridden&quot;:true,&quot;citeprocText&quot;:&quot;(Weingartner 2023)&quot;,&quot;manualOverrideText&quot;:&quot;(Weingartner 2023 emphasis added)&quot;},&quot;citationTag&quot;:&quot;MENDELEY_CITATION_v3_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&quot;,&quot;citationItems&quot;:[{&quot;id&quot;:&quot;1b3a85aa-d884-3107-8d24-ef85f3893b67&quot;,&quot;itemData&quot;:{&quot;type&quot;:&quot;article-journal&quot;,&quot;id&quot;:&quot;1b3a85aa-d884-3107-8d24-ef85f3893b67&quot;,&quot;title&quot;:&quot;Liquidating the Independent State Legislature Theory&quot;,&quot;author&quot;:[{&quot;family&quot;:&quot;Weingartner&quot;,&quot;given&quot;:&quot;Michael&quot;,&quot;parse-names&quot;:false,&quot;dropping-particle&quot;:&quot;&quot;,&quot;non-dropping-particle&quot;:&quot;&quot;}],&quot;container-title&quot;:&quot;Harvard Journal of Law and Public Policy&quot;,&quot;container-title-short&quot;:&quot;Harv J Law Public Policy&quot;,&quot;DOI&quot;:&quot;10.2139/ssrn.4044138&quot;,&quot;ISSN&quot;:&quot;1556-5068&quot;,&quot;URL&quot;:&quot;https://www.ssrn.com/abstract=4044138&quot;,&quot;issued&quot;:{&quot;date-parts&quot;:[[2023]]}},&quot;isTemporary&quot;:false}]},{&quot;citationID&quot;:&quot;MENDELEY_CITATION_7ce5cc25-9387-4cc5-807b-9d2418925f6a&quot;,&quot;properties&quot;:{&quot;noteIndex&quot;:0},&quot;isEdited&quot;:false,&quot;manualOverride&quot;:{&quot;isManuallyOverridden&quot;:true,&quot;citeprocText&quot;:&quot;(McGann et al. 2016)&quot;,&quot;manualOverrideText&quot;:&quot;McGann et al., Gerrymandering in America: The House of Representatives, the Supreme Court, and the Future of Popular Sovereignty, (2016)&quot;},&quot;citationTag&quot;:&quot;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quot;,&quot;citationItems&quot;:[{&quot;id&quot;:&quot;c86c9d7b-c42a-356c-9a5c-bb88013474fe&quot;,&quot;itemData&quot;:{&quot;type&quot;:&quot;book&quot;,&quot;id&quot;:&quot;c86c9d7b-c42a-356c-9a5c-bb88013474fe&quot;,&quot;title&quot;:&quot;Gerrymandering in America: The House of Representatives, the Supreme Court, and the Future of Popular Sovereignty&quot;,&quot;author&quot;:[{&quot;family&quot;:&quot;McGann&quot;,&quot;given&quot;:&quot;Anthony J.&quot;,&quot;parse-names&quot;:false,&quot;dropping-particle&quot;:&quot;&quot;,&quot;non-dropping-particle&quot;:&quot;&quot;},{&quot;family&quot;:&quot;Smith&quot;,&quot;given&quot;:&quot;Charles Anthony&quot;,&quot;parse-names&quot;:false,&quot;dropping-particle&quot;:&quot;&quot;,&quot;non-dropping-particle&quot;:&quot;&quot;},{&quot;family&quot;:&quot;Latner&quot;,&quot;given&quot;:&quot;Michael&quot;,&quot;parse-names&quot;:false,&quot;dropping-particle&quot;:&quot;&quot;,&quot;non-dropping-particle&quot;:&quot;&quot;},{&quot;family&quot;:&quot;Keena&quot;,&quot;given&quot;:&quot;Alex&quot;,&quot;parse-names&quot;:false,&quot;dropping-particle&quot;:&quot;&quot;,&quot;non-dropping-particle&quot;:&quot;&quot;}],&quot;DOI&quot;:&quot;10.1017/CBO9781316534342&quot;,&quot;ISBN&quot;:&quot;9781107143258&quot;,&quot;URL&quot;:&quot;https://www.cambridge.org/core/product/identifier/9781316534342/type/book&quot;,&quot;issued&quot;:{&quot;date-parts&quot;:[[2016,4,4]]},&quot;number-of-pages&quot;:&quot;272&quot;,&quot;abstract&quot;:&quot;This book considers the political and constitutional consequences of Vieth v. Jubelirer (2004), where the Supreme Court held that partisan gerrymandering challenges could no longer be adjudicated by the courts. Through a rigorous scientific analysis of US House district maps, the authors argue that partisan bias increased dramatically in the 2010 redistricting round after the Vieth decision, both at the national and state level. From a constitutional perspective, unrestrained partisan gerrymandering poses a critical threat to a central pillar of American democracy, popular sovereignty. State legislatures now effectively determine the political composition of the US House. The book answers the Court's challenge to find a new standard for gerrymandering that is both constitutionally grounded and legally manageable. It argues that the scientifically rigorous partisan symmetry measure is an appropriate legal standard for partisan gerrymandering, as it logically implies the constitutional right to individual equality and can be practically applied. The unnoticed revolution -- The jurisprudence of districting -- Measuring partisan bias -- Geographic explanations for partisan bias -- Political explanations of partisan bias -- Constitutional implications of Vieth : the revenge of the Anti-Federalists -- Answering Justice Scalia's challenge to equality : does equal protection imply majority rule? -- Conclusion : Vieth, majority rule, and one person, one vote -- Postscript, July 2015 : the House of Representatives and the 2014 election litigation.&quot;,&quot;publisher&quot;:&quot;Cambridge University Press&quot;,&quot;container-title-short&quot;:&quot;&quot;},&quot;isTemporary&quot;:false}]},{&quot;citationID&quot;:&quot;MENDELEY_CITATION_1ac83817-a366-4b1d-aa31-c73af5ff52c0&quot;,&quot;properties&quot;:{&quot;noteIndex&quot;:0},&quot;isEdited&quot;:false,&quot;manualOverride&quot;:{&quot;isManuallyOverridden&quot;:true,&quot;citeprocText&quot;:&quot;(see Chen and Stephanopoulos 2020 for more)&quot;,&quot;manualOverrideText&quot;:&quot;Chen and Stephanopoulos 2020)&quot;},&quot;citationTag&quot;:&quot;MENDELEY_CITATION_v3_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&quot;,&quot;citationItems&quot;:[{&quot;label&quot;:&quot;page&quot;,&quot;id&quot;:&quot;f60c0b0c-8023-30ac-8f82-f305a445e59a&quot;,&quot;itemData&quot;:{&quot;type&quot;:&quot;article-journal&quot;,&quot;id&quot;:&quot;f60c0b0c-8023-30ac-8f82-f305a445e59a&quot;,&quot;title&quot;:&quot;The Race-Blind Future of Voting Rights&quot;,&quot;author&quot;:[{&quot;family&quot;:&quot;Chen&quot;,&quot;given&quot;:&quot;Jowei&quot;,&quot;parse-names&quot;:false,&quot;dropping-particle&quot;:&quot;&quot;,&quot;non-dropping-particle&quot;:&quot;&quot;},{&quot;family&quot;:&quot;Stephanopoulos&quot;,&quot;given&quot;:&quot;Nicholas O.&quot;,&quot;parse-names&quot;:false,&quot;dropping-particle&quot;:&quot;&quot;,&quot;non-dropping-particle&quot;:&quot;&quot;}],&quot;container-title&quot;:&quot;Yale Law Journal&quot;,&quot;URL&quot;:&quot;https://www.yalelawjournal.org/article/the-race-blind-future-of-voting-rights&quot;,&quot;issued&quot;:{&quot;date-parts&quot;:[[2020]]},&quot;page&quot;:&quot;778-1049&quot;,&quot;abstract&quot;:&quot;A  critical  issue  in  any  racial  vote-dilution  case  is  the  proportionality  (or  lack  thereof )  of  a  minority  group’s  representation:  how  well  (or  poorly)  minority  voters  are  repre-sented relative to their share of the population. In an important recent opinion, Judge Easterbrook proposed  replacing  this  proportionality  benchmark  with  what  we  call  the  “race-blind  baseline.”  Under this approach, minority voters’ representation would be compared not to their population share but rather to the fraction of seats they would control if districts were drawn randomly and without the use of racial data. Long critical of the proportionality benchmark, conservative advo-cates have been quick to embrace Judge Easterbrook’s idea. The current Supreme Court, which has already dismantled part of the Voting Rights Act, may also be interested in adopting the race-blind baseline. Yet until now, no one has explored this benchmark’s implications: how it would affect minority representation as well as the partisan balance of power. In this Article, we tackle these questions for the first time. We do so using a technique—the random generation of district maps by a computer algorithm—that has become the gold standard in partisan-gerrymandering cases, but that has not yet been systematically deployed in the context of race and redistricting. We find, first, that in most states, a nonracial redistricting process would yield substantially fewer districts where minority voters are able to elect their preferred candidates. Judge  Easterbrook’s  proposal  would  thus  cause  a  considerable  drop  in  minority  representation.  Second, we show that the minority opportunity districts that arise when lines are drawn randomly are quite different from the ones that now exist. They are less likely to pack minority voters and more  apt  to  represent  them  through  coalitions  with  white  voters.  And  third,  contradicting  the  conventional  wisdom  about  the  link  between  minority  and  partisan  representation,  we  demon-strate that Democrats would not benefit from the elimination of opportunity districts under the race-blind baseline. Rather, in the southern states where the benchmark would have the biggest impact, it is Republicans who would gain a partisan edge&quot;,&quot;issue&quot;:&quot;4&quot;,&quot;volume&quot;:&quot;130&quot;,&quot;container-title-short&quot;:&quot;&quot;},&quot;isTemporary&quot;:false,&quot;prefix&quot;:&quot;see&quot;,&quot;suffix&quot;:&quot;for more&quot;}]},{&quot;citationID&quot;:&quot;MENDELEY_CITATION_c3a1e638-2fd2-4058-9f22-b88fcf52fb7b&quot;,&quot;properties&quot;:{&quot;noteIndex&quot;:0},&quot;isEdited&quot;:false,&quot;manualOverride&quot;:{&quot;isManuallyOverridden&quot;:true,&quot;citeprocText&quot;:&quot;(Brunell 2008“Redistricting and Representation: Why Competitive Elections are Bad for America”)&quot;,&quot;manualOverrideText&quot;:&quot;Brunell, 2008 “Redistricting and Representation: Why Competitive Elections are Bad for America”&quot;},&quot;citationTag&quot;:&quot;MENDELEY_CITATION_v3_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&quot;,&quot;citationItems&quot;:[{&quot;label&quot;:&quot;page&quot;,&quot;id&quot;:&quot;b20e1bd6-375b-3d4c-b23e-42539123d43f&quot;,&quot;itemData&quot;:{&quot;type&quot;:&quot;book&quot;,&quot;id&quot;:&quot;b20e1bd6-375b-3d4c-b23e-42539123d43f&quot;,&quot;title&quot;:&quot;Redistricting and Representation: Why Competitive Elections are Bad for America&quot;,&quot;author&quot;:[{&quot;family&quot;:&quot;Brunell&quot;,&quot;given&quot;:&quot;Thomas L. (Thomas Lloyd)&quot;,&quot;parse-names&quot;:false,&quot;dropping-particle&quot;:&quot;&quot;,&quot;non-dropping-particle&quot;:&quot;&quot;}],&quot;accessed&quot;:{&quot;date-parts&quot;:[[2022,10,1]]},&quot;ISBN&quot;:&quot;9780415964531&quot;,&quot;URL&quot;:&quot;https://www.routledge.com/Redistricting-and-Representation-Why-Competitive-Elections-are-Bad-for/Brunell/p/book/9780415964531&quot;,&quot;issued&quot;:{&quot;date-parts&quot;:[[2008]]},&quot;number-of-pages&quot;:&quot;145&quot;,&quot;abstract&quot;:&quot;Theories of representation -- Voters prefer to win elections -- Traditional redistricting principles -- Why competitive elections are bad and noncompetitive elections are good -- Addressing the critiques.&quot;,&quot;publisher&quot;:&quot;Routledge&quot;,&quot;container-title-short&quot;:&quot;&quot;},&quot;isTemporary&quot;:false,&quot;suffix&quot;:&quot;\&quot;Redistricting and Representation: Why Competitive Elections are Bad for America\&quot;&quot;}]},{&quot;citationID&quot;:&quot;MENDELEY_CITATION_bff63a95-d293-4cdf-b752-e83b6d994c74&quot;,&quot;properties&quot;:{&quot;noteIndex&quot;:0},&quot;isEdited&quot;:false,&quot;manualOverride&quot;:{&quot;isManuallyOverridden&quot;:true,&quot;citeprocText&quot;:&quot;(Morley 2020)&quot;,&quot;manualOverrideText&quot;:&quot;(Morley 2020).&quot;},&quot;citationTag&quot;:&quot;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quot;,&quot;citationItems&quot;:[{&quot;id&quot;:&quot;ea87c4e2-4fad-344e-b5b3-f269a7a652ab&quot;,&quot;itemData&quot;:{&quot;type&quot;:&quot;article-journal&quot;,&quot;id&quot;:&quot;ea87c4e2-4fad-344e-b5b3-f269a7a652ab&quot;,&quot;title&quot;:&quot;The Independent State Legislature Doctrine, Federal Elections, and State Constitutions&quot;,&quot;author&quot;:[{&quot;family&quot;:&quot;Morley&quot;,&quot;given&quot;:&quot;Michael&quot;,&quot;parse-names&quot;:false,&quot;dropping-particle&quot;:&quot;&quot;,&quot;non-dropping-particle&quot;:&quot;&quot;}],&quot;container-title&quot;:&quot;Georgia Law Review&quot;,&quot;DOI&quot;:&quot;10.2139/ssrn.3530136&quot;,&quot;ISSN&quot;:&quot;1556-5068&quot;,&quot;URL&quot;:&quot;https://www.ssrn.com/abstract=3530136&quot;,&quot;issued&quot;:{&quot;date-parts&quot;:[[2020]]},&quot;page&quot;:&quot;2012-2026&quot;,&quot;publisher&quot;:&quot;Yale Law School&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0AAF2-EB13-4956-B382-E4600CE5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84</Pages>
  <Words>15321</Words>
  <Characters>87336</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UCLA School of Law</Company>
  <LinksUpToDate>false</LinksUpToDate>
  <CharactersWithSpaces>102453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Cervas</cp:lastModifiedBy>
  <cp:revision>103</cp:revision>
  <cp:lastPrinted>2022-12-29T05:18:00Z</cp:lastPrinted>
  <dcterms:created xsi:type="dcterms:W3CDTF">2023-01-05T07:31:00Z</dcterms:created>
  <dcterms:modified xsi:type="dcterms:W3CDTF">2023-01-08T02:44:00Z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id="4azjFgCK"/&gt;&lt;style id="http://www.zotero.org/styles/bluebook-law-review" hasBibliography="0" bibliographyStyleHasBeenSet="0"/&gt;&lt;prefs&gt;&lt;pref name="fieldType" value="Field"/&gt;&lt;pref name="automaticJour</vt:lpwstr>
  </property>
  <property fmtid="{D5CDD505-2E9C-101B-9397-08002B2CF9AE}" pid="3" name="ZOTERO_PREF_2">
    <vt:lpwstr>nalAbbreviations" value="true"/&gt;&lt;pref name="noteType" value="1"/&gt;&lt;pref name="dontAskDelayCitationUpdates" value="true"/&gt;&lt;/prefs&gt;&lt;/data&gt;</vt:lpwstr>
  </property>
</Properties>
</file>