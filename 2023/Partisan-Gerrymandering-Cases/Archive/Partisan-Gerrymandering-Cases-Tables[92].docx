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BB30" w14:textId="77777777" w:rsidR="00681E98" w:rsidRPr="00F94090" w:rsidRDefault="00681E98" w:rsidP="007D2E5B">
      <w:pPr>
        <w:pStyle w:val="BodyText"/>
        <w:rPr>
          <w:b/>
          <w:bCs/>
        </w:rPr>
      </w:pPr>
      <w:r w:rsidRPr="00F94090">
        <w:rPr>
          <w:b/>
          <w:bCs/>
        </w:rPr>
        <w:t xml:space="preserve">Table </w:t>
      </w:r>
      <w:r w:rsidRPr="00F94090">
        <w:rPr>
          <w:b/>
          <w:bCs/>
        </w:rPr>
        <w:fldChar w:fldCharType="begin"/>
      </w:r>
      <w:r w:rsidRPr="00F94090">
        <w:rPr>
          <w:b/>
          <w:bCs/>
        </w:rPr>
        <w:instrText xml:space="preserve"> SEQ Table \* ARABIC </w:instrText>
      </w:r>
      <w:r w:rsidRPr="00F94090">
        <w:rPr>
          <w:b/>
          <w:bCs/>
        </w:rPr>
        <w:fldChar w:fldCharType="separate"/>
      </w:r>
      <w:r w:rsidRPr="00F94090">
        <w:rPr>
          <w:b/>
          <w:bCs/>
          <w:noProof/>
        </w:rPr>
        <w:t>1</w:t>
      </w:r>
      <w:r w:rsidRPr="00F94090">
        <w:rPr>
          <w:b/>
          <w:bCs/>
        </w:rPr>
        <w:fldChar w:fldCharType="end"/>
      </w:r>
      <w:r w:rsidRPr="00F94090">
        <w:rPr>
          <w:b/>
          <w:bCs/>
        </w:rPr>
        <w:t>. Information on Initial Districting Authority, Party Control, Existence of Partisan Gerrymandering Challenge, Author of the Congressional Map used in November 2022, and Key State Constitutional Criteria for Redistricting</w:t>
      </w:r>
      <w:commentRangeStart w:id="0"/>
      <w:r w:rsidRPr="00F94090">
        <w:rPr>
          <w:b/>
          <w:bCs/>
          <w:vertAlign w:val="superscript"/>
        </w:rPr>
        <w:footnoteReference w:id="1"/>
      </w:r>
      <w:commentRangeEnd w:id="0"/>
      <w:r w:rsidRPr="00F94090">
        <w:rPr>
          <w:rStyle w:val="CommentReference"/>
          <w:szCs w:val="20"/>
        </w:rPr>
        <w:commentReference w:id="0"/>
      </w:r>
    </w:p>
    <w:p w14:paraId="3DB7FFF9" w14:textId="180E5C6E" w:rsidR="00681E98" w:rsidRPr="00F94090" w:rsidRDefault="00681E98" w:rsidP="00BF449B">
      <w:pPr>
        <w:pStyle w:val="FootnoteText"/>
        <w:spacing w:line="240" w:lineRule="auto"/>
        <w:rPr>
          <w:rFonts w:ascii="Times New Roman" w:hAnsi="Times New Roman" w:cs="Times New Roman"/>
        </w:rPr>
      </w:pPr>
      <w:r w:rsidRPr="00F94090">
        <w:rPr>
          <w:rFonts w:ascii="Times New Roman" w:hAnsi="Times New Roman" w:cs="Times New Roman"/>
        </w:rPr>
        <w:t xml:space="preserve">(States where there is partisan control of the redistricting process are identified in </w:t>
      </w:r>
      <w:proofErr w:type="gramStart"/>
      <w:r w:rsidRPr="00F94090">
        <w:rPr>
          <w:rFonts w:ascii="Times New Roman" w:hAnsi="Times New Roman" w:cs="Times New Roman"/>
        </w:rPr>
        <w:t>bold;</w:t>
      </w:r>
      <w:proofErr w:type="gramEnd"/>
      <w:r w:rsidRPr="00F94090">
        <w:rPr>
          <w:rFonts w:ascii="Times New Roman" w:hAnsi="Times New Roman" w:cs="Times New Roman"/>
        </w:rPr>
        <w:t xml:space="preserve"> </w:t>
      </w:r>
    </w:p>
    <w:tbl>
      <w:tblPr>
        <w:tblW w:w="5057" w:type="pct"/>
        <w:jc w:val="center"/>
        <w:tblLayout w:type="fixed"/>
        <w:tblLook w:val="04A0" w:firstRow="1" w:lastRow="0" w:firstColumn="1" w:lastColumn="0" w:noHBand="0" w:noVBand="1"/>
      </w:tblPr>
      <w:tblGrid>
        <w:gridCol w:w="1827"/>
        <w:gridCol w:w="805"/>
        <w:gridCol w:w="1143"/>
        <w:gridCol w:w="1144"/>
        <w:gridCol w:w="1137"/>
        <w:gridCol w:w="1137"/>
        <w:gridCol w:w="1137"/>
        <w:gridCol w:w="1137"/>
      </w:tblGrid>
      <w:tr w:rsidR="00681E98" w:rsidRPr="00F94090" w14:paraId="4A4B7030" w14:textId="77777777" w:rsidTr="00C60F5B">
        <w:trPr>
          <w:jc w:val="center"/>
        </w:trPr>
        <w:tc>
          <w:tcPr>
            <w:tcW w:w="1827" w:type="dxa"/>
            <w:tcBorders>
              <w:top w:val="single" w:sz="8" w:space="0" w:color="auto"/>
              <w:left w:val="nil"/>
              <w:bottom w:val="single" w:sz="4" w:space="0" w:color="auto"/>
              <w:right w:val="nil"/>
            </w:tcBorders>
            <w:shd w:val="clear" w:color="auto" w:fill="auto"/>
            <w:noWrap/>
            <w:vAlign w:val="center"/>
            <w:hideMark/>
          </w:tcPr>
          <w:p w14:paraId="56E3BDA3" w14:textId="77777777" w:rsidR="00681E98" w:rsidRPr="005D3FF6" w:rsidRDefault="00681E98" w:rsidP="007D2E5B">
            <w:pPr>
              <w:rPr>
                <w:rFonts w:eastAsiaTheme="majorEastAsia"/>
                <w:sz w:val="16"/>
                <w:szCs w:val="16"/>
              </w:rPr>
            </w:pPr>
            <w:r w:rsidRPr="005D3FF6">
              <w:rPr>
                <w:rFonts w:eastAsiaTheme="majorEastAsia"/>
                <w:sz w:val="16"/>
                <w:szCs w:val="16"/>
              </w:rPr>
              <w:t>State</w:t>
            </w:r>
          </w:p>
        </w:tc>
        <w:tc>
          <w:tcPr>
            <w:tcW w:w="805" w:type="dxa"/>
            <w:tcBorders>
              <w:top w:val="single" w:sz="8" w:space="0" w:color="auto"/>
              <w:left w:val="nil"/>
              <w:bottom w:val="single" w:sz="4" w:space="0" w:color="auto"/>
              <w:right w:val="nil"/>
            </w:tcBorders>
            <w:shd w:val="clear" w:color="auto" w:fill="auto"/>
            <w:noWrap/>
            <w:vAlign w:val="center"/>
            <w:hideMark/>
          </w:tcPr>
          <w:p w14:paraId="79EEE94F" w14:textId="77777777" w:rsidR="00681E98" w:rsidRPr="005D3FF6" w:rsidRDefault="00681E98" w:rsidP="007D2E5B">
            <w:pPr>
              <w:rPr>
                <w:rFonts w:eastAsiaTheme="majorEastAsia"/>
                <w:sz w:val="16"/>
                <w:szCs w:val="16"/>
              </w:rPr>
            </w:pPr>
            <w:r w:rsidRPr="005D3FF6">
              <w:rPr>
                <w:rFonts w:eastAsiaTheme="majorEastAsia"/>
                <w:sz w:val="16"/>
                <w:szCs w:val="16"/>
              </w:rPr>
              <w:t>Seats</w:t>
            </w:r>
          </w:p>
        </w:tc>
        <w:tc>
          <w:tcPr>
            <w:tcW w:w="1143" w:type="dxa"/>
            <w:tcBorders>
              <w:top w:val="single" w:sz="8" w:space="0" w:color="auto"/>
              <w:left w:val="nil"/>
              <w:bottom w:val="single" w:sz="4" w:space="0" w:color="auto"/>
              <w:right w:val="nil"/>
            </w:tcBorders>
            <w:shd w:val="clear" w:color="auto" w:fill="auto"/>
            <w:noWrap/>
            <w:vAlign w:val="center"/>
            <w:hideMark/>
          </w:tcPr>
          <w:p w14:paraId="5D796665" w14:textId="77777777" w:rsidR="00681E98" w:rsidRPr="005D3FF6" w:rsidRDefault="00681E98" w:rsidP="007D2E5B">
            <w:pPr>
              <w:rPr>
                <w:rFonts w:eastAsiaTheme="majorEastAsia"/>
                <w:sz w:val="16"/>
                <w:szCs w:val="16"/>
              </w:rPr>
            </w:pPr>
            <w:r w:rsidRPr="005D3FF6">
              <w:rPr>
                <w:rFonts w:eastAsiaTheme="majorEastAsia"/>
                <w:sz w:val="16"/>
                <w:szCs w:val="16"/>
              </w:rPr>
              <w:t>Primary Authority for Drawing the Lines</w:t>
            </w:r>
            <w:r w:rsidRPr="00957873">
              <w:rPr>
                <w:rFonts w:eastAsiaTheme="majorEastAsia"/>
                <w:sz w:val="16"/>
                <w:szCs w:val="16"/>
                <w:vertAlign w:val="superscript"/>
              </w:rPr>
              <w:footnoteReference w:id="2"/>
            </w:r>
          </w:p>
        </w:tc>
        <w:tc>
          <w:tcPr>
            <w:tcW w:w="1144" w:type="dxa"/>
            <w:tcBorders>
              <w:top w:val="single" w:sz="8" w:space="0" w:color="auto"/>
              <w:left w:val="nil"/>
              <w:bottom w:val="single" w:sz="4" w:space="0" w:color="auto"/>
              <w:right w:val="nil"/>
            </w:tcBorders>
            <w:shd w:val="clear" w:color="auto" w:fill="auto"/>
            <w:noWrap/>
            <w:vAlign w:val="center"/>
            <w:hideMark/>
          </w:tcPr>
          <w:p w14:paraId="155A23B6" w14:textId="77777777" w:rsidR="00681E98" w:rsidRPr="005D3FF6" w:rsidRDefault="00681E98" w:rsidP="007D2E5B">
            <w:pPr>
              <w:rPr>
                <w:rFonts w:eastAsiaTheme="majorEastAsia"/>
                <w:sz w:val="16"/>
                <w:szCs w:val="16"/>
              </w:rPr>
            </w:pPr>
            <w:r w:rsidRPr="005D3FF6">
              <w:rPr>
                <w:rFonts w:eastAsiaTheme="majorEastAsia"/>
                <w:sz w:val="16"/>
                <w:szCs w:val="16"/>
              </w:rPr>
              <w:t>Party Control</w:t>
            </w:r>
          </w:p>
        </w:tc>
        <w:tc>
          <w:tcPr>
            <w:tcW w:w="1137" w:type="dxa"/>
            <w:tcBorders>
              <w:top w:val="single" w:sz="8" w:space="0" w:color="auto"/>
              <w:left w:val="nil"/>
              <w:bottom w:val="single" w:sz="4" w:space="0" w:color="auto"/>
              <w:right w:val="nil"/>
            </w:tcBorders>
            <w:shd w:val="clear" w:color="auto" w:fill="auto"/>
            <w:vAlign w:val="center"/>
          </w:tcPr>
          <w:p w14:paraId="37C6A6E3" w14:textId="52F92315" w:rsidR="00EB7F8F" w:rsidRPr="005D3FF6" w:rsidRDefault="00681E98" w:rsidP="00EB7F8F">
            <w:pPr>
              <w:rPr>
                <w:rFonts w:eastAsiaTheme="majorEastAsia"/>
                <w:sz w:val="16"/>
                <w:szCs w:val="16"/>
              </w:rPr>
            </w:pPr>
            <w:r w:rsidRPr="005D3FF6">
              <w:rPr>
                <w:rFonts w:eastAsiaTheme="majorEastAsia"/>
                <w:sz w:val="16"/>
                <w:szCs w:val="16"/>
              </w:rPr>
              <w:t>Partisan</w:t>
            </w:r>
            <w:r w:rsidR="00EB7F8F">
              <w:rPr>
                <w:rFonts w:eastAsiaTheme="majorEastAsia"/>
                <w:sz w:val="16"/>
                <w:szCs w:val="16"/>
              </w:rPr>
              <w:t xml:space="preserve"> or </w:t>
            </w:r>
            <w:r w:rsidR="00EB7F8F" w:rsidRPr="005D3FF6">
              <w:rPr>
                <w:rFonts w:eastAsiaTheme="majorEastAsia"/>
                <w:sz w:val="16"/>
                <w:szCs w:val="16"/>
              </w:rPr>
              <w:t>Racial</w:t>
            </w:r>
          </w:p>
          <w:p w14:paraId="7B6AF462" w14:textId="61DB21E1" w:rsidR="00681E98" w:rsidRPr="00815927" w:rsidRDefault="00681E98" w:rsidP="007D2E5B">
            <w:r w:rsidRPr="005D3FF6">
              <w:rPr>
                <w:rFonts w:eastAsiaTheme="majorEastAsia"/>
                <w:sz w:val="16"/>
                <w:szCs w:val="16"/>
              </w:rPr>
              <w:t>Challenge</w:t>
            </w:r>
            <w:r w:rsidRPr="00957873">
              <w:rPr>
                <w:rFonts w:eastAsiaTheme="majorEastAsia"/>
                <w:sz w:val="16"/>
                <w:szCs w:val="16"/>
                <w:vertAlign w:val="superscript"/>
              </w:rPr>
              <w:footnoteReference w:id="3"/>
            </w:r>
            <w:r w:rsidRPr="00957873">
              <w:rPr>
                <w:rFonts w:eastAsiaTheme="majorEastAsia"/>
                <w:sz w:val="16"/>
                <w:szCs w:val="16"/>
                <w:vertAlign w:val="superscript"/>
              </w:rPr>
              <w:t xml:space="preserve"> </w:t>
            </w:r>
          </w:p>
          <w:p w14:paraId="512E4BB6" w14:textId="77777777" w:rsidR="00681E98" w:rsidRPr="005D3FF6" w:rsidRDefault="00681E98" w:rsidP="007D2E5B">
            <w:pPr>
              <w:rPr>
                <w:rFonts w:eastAsiaTheme="majorEastAsia"/>
                <w:sz w:val="16"/>
                <w:szCs w:val="16"/>
              </w:rPr>
            </w:pPr>
          </w:p>
        </w:tc>
        <w:tc>
          <w:tcPr>
            <w:tcW w:w="1137" w:type="dxa"/>
            <w:tcBorders>
              <w:top w:val="single" w:sz="8" w:space="0" w:color="auto"/>
              <w:left w:val="nil"/>
              <w:bottom w:val="single" w:sz="4" w:space="0" w:color="auto"/>
              <w:right w:val="nil"/>
            </w:tcBorders>
            <w:shd w:val="clear" w:color="auto" w:fill="auto"/>
            <w:vAlign w:val="center"/>
          </w:tcPr>
          <w:p w14:paraId="781B658C" w14:textId="17119192" w:rsidR="00681E98" w:rsidRPr="005D3FF6" w:rsidRDefault="00681E98" w:rsidP="007D2E5B">
            <w:pPr>
              <w:rPr>
                <w:rFonts w:eastAsiaTheme="majorEastAsia"/>
                <w:sz w:val="16"/>
                <w:szCs w:val="16"/>
              </w:rPr>
            </w:pPr>
            <w:r w:rsidRPr="005D3FF6">
              <w:rPr>
                <w:rFonts w:eastAsiaTheme="majorEastAsia"/>
                <w:sz w:val="16"/>
                <w:szCs w:val="16"/>
              </w:rPr>
              <w:t>Who Drew</w:t>
            </w:r>
          </w:p>
          <w:p w14:paraId="4E13A34B" w14:textId="77777777" w:rsidR="00681E98" w:rsidRPr="005D3FF6" w:rsidRDefault="00681E98" w:rsidP="007D2E5B">
            <w:pPr>
              <w:rPr>
                <w:rFonts w:eastAsiaTheme="majorEastAsia"/>
                <w:sz w:val="16"/>
                <w:szCs w:val="16"/>
              </w:rPr>
            </w:pPr>
            <w:r w:rsidRPr="005D3FF6">
              <w:rPr>
                <w:rFonts w:eastAsiaTheme="majorEastAsia"/>
                <w:sz w:val="16"/>
                <w:szCs w:val="16"/>
              </w:rPr>
              <w:t>the November 2022 Map</w:t>
            </w:r>
          </w:p>
        </w:tc>
        <w:tc>
          <w:tcPr>
            <w:tcW w:w="1137" w:type="dxa"/>
            <w:tcBorders>
              <w:top w:val="single" w:sz="8" w:space="0" w:color="auto"/>
              <w:left w:val="nil"/>
              <w:bottom w:val="single" w:sz="4" w:space="0" w:color="auto"/>
              <w:right w:val="nil"/>
            </w:tcBorders>
            <w:shd w:val="clear" w:color="auto" w:fill="auto"/>
            <w:noWrap/>
            <w:vAlign w:val="center"/>
            <w:hideMark/>
          </w:tcPr>
          <w:p w14:paraId="626C629D" w14:textId="77777777" w:rsidR="00681E98" w:rsidRPr="005D3FF6" w:rsidRDefault="00681E98" w:rsidP="007D2E5B">
            <w:pPr>
              <w:rPr>
                <w:rFonts w:eastAsiaTheme="majorEastAsia"/>
                <w:sz w:val="16"/>
                <w:szCs w:val="16"/>
              </w:rPr>
            </w:pPr>
            <w:r w:rsidRPr="005D3FF6">
              <w:rPr>
                <w:rFonts w:eastAsiaTheme="majorEastAsia"/>
                <w:sz w:val="16"/>
                <w:szCs w:val="16"/>
              </w:rPr>
              <w:t>Free and Equal/Open</w:t>
            </w:r>
          </w:p>
        </w:tc>
        <w:tc>
          <w:tcPr>
            <w:tcW w:w="1137" w:type="dxa"/>
            <w:tcBorders>
              <w:top w:val="single" w:sz="8" w:space="0" w:color="auto"/>
              <w:left w:val="nil"/>
              <w:bottom w:val="single" w:sz="4" w:space="0" w:color="auto"/>
              <w:right w:val="nil"/>
            </w:tcBorders>
            <w:shd w:val="clear" w:color="auto" w:fill="auto"/>
            <w:noWrap/>
            <w:vAlign w:val="center"/>
            <w:hideMark/>
          </w:tcPr>
          <w:p w14:paraId="7310103A" w14:textId="77777777" w:rsidR="00681E98" w:rsidRPr="005D3FF6" w:rsidRDefault="00681E98" w:rsidP="007D2E5B">
            <w:pPr>
              <w:rPr>
                <w:rFonts w:eastAsiaTheme="majorEastAsia"/>
                <w:sz w:val="16"/>
                <w:szCs w:val="16"/>
              </w:rPr>
            </w:pPr>
            <w:r w:rsidRPr="005D3FF6">
              <w:rPr>
                <w:rFonts w:eastAsiaTheme="majorEastAsia"/>
                <w:sz w:val="16"/>
                <w:szCs w:val="16"/>
              </w:rPr>
              <w:t xml:space="preserve">Direct Partisan Neutrality requirement </w:t>
            </w:r>
          </w:p>
        </w:tc>
      </w:tr>
      <w:tr w:rsidR="00681E98" w:rsidRPr="00F94090" w14:paraId="0ADACD43"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4B1BC9A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Alabama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04144BA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7</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19A66DA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20C882E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47534B8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R</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6184A7C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39251FD6"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043247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1CCCE520" w14:textId="77777777" w:rsidTr="00C60F5B">
        <w:trPr>
          <w:jc w:val="center"/>
        </w:trPr>
        <w:tc>
          <w:tcPr>
            <w:tcW w:w="1827" w:type="dxa"/>
            <w:tcBorders>
              <w:top w:val="single" w:sz="4" w:space="0" w:color="auto"/>
              <w:left w:val="nil"/>
              <w:bottom w:val="nil"/>
              <w:right w:val="nil"/>
            </w:tcBorders>
            <w:shd w:val="clear" w:color="auto" w:fill="auto"/>
            <w:noWrap/>
            <w:vAlign w:val="center"/>
            <w:hideMark/>
          </w:tcPr>
          <w:p w14:paraId="070149A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Alaska</w:t>
            </w:r>
            <w:commentRangeStart w:id="1"/>
            <w:r w:rsidRPr="00F94090">
              <w:rPr>
                <w:rFonts w:eastAsiaTheme="majorEastAsia"/>
                <w:sz w:val="11"/>
                <w:szCs w:val="11"/>
                <w:vertAlign w:val="superscript"/>
              </w:rPr>
              <w:footnoteReference w:id="4"/>
            </w:r>
            <w:commentRangeEnd w:id="1"/>
            <w:r w:rsidRPr="00F94090">
              <w:rPr>
                <w:rStyle w:val="CommentReference"/>
                <w:szCs w:val="20"/>
              </w:rPr>
              <w:commentReference w:id="1"/>
            </w:r>
          </w:p>
        </w:tc>
        <w:tc>
          <w:tcPr>
            <w:tcW w:w="805" w:type="dxa"/>
            <w:tcBorders>
              <w:top w:val="single" w:sz="4" w:space="0" w:color="auto"/>
              <w:left w:val="nil"/>
              <w:bottom w:val="nil"/>
              <w:right w:val="nil"/>
            </w:tcBorders>
            <w:shd w:val="clear" w:color="auto" w:fill="auto"/>
            <w:noWrap/>
            <w:vAlign w:val="center"/>
            <w:hideMark/>
          </w:tcPr>
          <w:p w14:paraId="5772412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w:t>
            </w:r>
          </w:p>
        </w:tc>
        <w:tc>
          <w:tcPr>
            <w:tcW w:w="1143" w:type="dxa"/>
            <w:tcBorders>
              <w:top w:val="single" w:sz="4" w:space="0" w:color="auto"/>
              <w:left w:val="nil"/>
              <w:bottom w:val="nil"/>
              <w:right w:val="nil"/>
            </w:tcBorders>
            <w:shd w:val="clear" w:color="auto" w:fill="auto"/>
            <w:noWrap/>
            <w:vAlign w:val="center"/>
            <w:hideMark/>
          </w:tcPr>
          <w:p w14:paraId="5539B68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44" w:type="dxa"/>
            <w:tcBorders>
              <w:top w:val="single" w:sz="4" w:space="0" w:color="auto"/>
              <w:left w:val="nil"/>
              <w:bottom w:val="nil"/>
              <w:right w:val="nil"/>
            </w:tcBorders>
            <w:shd w:val="clear" w:color="auto" w:fill="auto"/>
            <w:noWrap/>
            <w:vAlign w:val="center"/>
            <w:hideMark/>
          </w:tcPr>
          <w:p w14:paraId="221C389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single" w:sz="4" w:space="0" w:color="auto"/>
              <w:left w:val="nil"/>
              <w:bottom w:val="nil"/>
              <w:right w:val="nil"/>
            </w:tcBorders>
            <w:shd w:val="clear" w:color="auto" w:fill="auto"/>
            <w:vAlign w:val="center"/>
          </w:tcPr>
          <w:p w14:paraId="2FB34FF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single" w:sz="4" w:space="0" w:color="auto"/>
              <w:left w:val="nil"/>
              <w:bottom w:val="nil"/>
              <w:right w:val="nil"/>
            </w:tcBorders>
            <w:shd w:val="clear" w:color="auto" w:fill="auto"/>
            <w:vAlign w:val="center"/>
          </w:tcPr>
          <w:p w14:paraId="0D0ECA0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single" w:sz="4" w:space="0" w:color="auto"/>
              <w:left w:val="nil"/>
              <w:bottom w:val="nil"/>
              <w:right w:val="nil"/>
            </w:tcBorders>
            <w:shd w:val="clear" w:color="auto" w:fill="auto"/>
            <w:noWrap/>
            <w:vAlign w:val="center"/>
            <w:hideMark/>
          </w:tcPr>
          <w:p w14:paraId="0B68996E"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nil"/>
              <w:right w:val="nil"/>
            </w:tcBorders>
            <w:shd w:val="clear" w:color="auto" w:fill="auto"/>
            <w:noWrap/>
            <w:vAlign w:val="center"/>
            <w:hideMark/>
          </w:tcPr>
          <w:p w14:paraId="46D2B74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38BEFBB2" w14:textId="77777777" w:rsidTr="00C60F5B">
        <w:trPr>
          <w:jc w:val="center"/>
        </w:trPr>
        <w:tc>
          <w:tcPr>
            <w:tcW w:w="1827" w:type="dxa"/>
            <w:tcBorders>
              <w:top w:val="nil"/>
              <w:left w:val="nil"/>
              <w:bottom w:val="single" w:sz="4" w:space="0" w:color="auto"/>
              <w:right w:val="nil"/>
            </w:tcBorders>
            <w:shd w:val="clear" w:color="auto" w:fill="auto"/>
            <w:noWrap/>
            <w:vAlign w:val="center"/>
            <w:hideMark/>
          </w:tcPr>
          <w:p w14:paraId="7B7EAC0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Arizona</w:t>
            </w:r>
          </w:p>
        </w:tc>
        <w:tc>
          <w:tcPr>
            <w:tcW w:w="805" w:type="dxa"/>
            <w:tcBorders>
              <w:top w:val="nil"/>
              <w:left w:val="nil"/>
              <w:bottom w:val="single" w:sz="4" w:space="0" w:color="auto"/>
              <w:right w:val="nil"/>
            </w:tcBorders>
            <w:shd w:val="clear" w:color="auto" w:fill="auto"/>
            <w:noWrap/>
            <w:vAlign w:val="center"/>
            <w:hideMark/>
          </w:tcPr>
          <w:p w14:paraId="459B6E1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9</w:t>
            </w:r>
          </w:p>
        </w:tc>
        <w:tc>
          <w:tcPr>
            <w:tcW w:w="1143" w:type="dxa"/>
            <w:tcBorders>
              <w:top w:val="nil"/>
              <w:left w:val="nil"/>
              <w:bottom w:val="single" w:sz="4" w:space="0" w:color="auto"/>
              <w:right w:val="nil"/>
            </w:tcBorders>
            <w:shd w:val="clear" w:color="auto" w:fill="auto"/>
            <w:noWrap/>
            <w:vAlign w:val="center"/>
            <w:hideMark/>
          </w:tcPr>
          <w:p w14:paraId="76DBAD3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w:t>
            </w:r>
          </w:p>
        </w:tc>
        <w:tc>
          <w:tcPr>
            <w:tcW w:w="1144" w:type="dxa"/>
            <w:tcBorders>
              <w:top w:val="nil"/>
              <w:left w:val="nil"/>
              <w:bottom w:val="single" w:sz="4" w:space="0" w:color="auto"/>
              <w:right w:val="nil"/>
            </w:tcBorders>
            <w:shd w:val="clear" w:color="auto" w:fill="auto"/>
            <w:noWrap/>
            <w:vAlign w:val="center"/>
            <w:hideMark/>
          </w:tcPr>
          <w:p w14:paraId="6490112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nil"/>
              <w:left w:val="nil"/>
              <w:bottom w:val="single" w:sz="4" w:space="0" w:color="auto"/>
              <w:right w:val="nil"/>
            </w:tcBorders>
            <w:shd w:val="clear" w:color="auto" w:fill="auto"/>
            <w:vAlign w:val="center"/>
          </w:tcPr>
          <w:p w14:paraId="05EF1C0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nil"/>
              <w:left w:val="nil"/>
              <w:bottom w:val="single" w:sz="4" w:space="0" w:color="auto"/>
              <w:right w:val="nil"/>
            </w:tcBorders>
            <w:shd w:val="clear" w:color="auto" w:fill="auto"/>
            <w:vAlign w:val="center"/>
          </w:tcPr>
          <w:p w14:paraId="4111F82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Comm.</w:t>
            </w:r>
          </w:p>
        </w:tc>
        <w:tc>
          <w:tcPr>
            <w:tcW w:w="1137" w:type="dxa"/>
            <w:tcBorders>
              <w:top w:val="nil"/>
              <w:left w:val="nil"/>
              <w:bottom w:val="single" w:sz="4" w:space="0" w:color="auto"/>
              <w:right w:val="nil"/>
            </w:tcBorders>
            <w:shd w:val="clear" w:color="auto" w:fill="auto"/>
            <w:noWrap/>
            <w:vAlign w:val="center"/>
            <w:hideMark/>
          </w:tcPr>
          <w:p w14:paraId="6968D27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nil"/>
              <w:left w:val="nil"/>
              <w:bottom w:val="single" w:sz="4" w:space="0" w:color="auto"/>
              <w:right w:val="nil"/>
            </w:tcBorders>
            <w:shd w:val="clear" w:color="auto" w:fill="auto"/>
            <w:noWrap/>
            <w:vAlign w:val="center"/>
            <w:hideMark/>
          </w:tcPr>
          <w:p w14:paraId="755E2BB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4A94C163"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11CA9FC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Arkansas</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25604D0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4</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7A7857D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75CFB45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3C456B0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R</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4E26EEA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469DC4E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D98662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74812D97" w14:textId="77777777" w:rsidTr="00C60F5B">
        <w:trPr>
          <w:jc w:val="center"/>
        </w:trPr>
        <w:tc>
          <w:tcPr>
            <w:tcW w:w="1827" w:type="dxa"/>
            <w:tcBorders>
              <w:top w:val="single" w:sz="4" w:space="0" w:color="auto"/>
              <w:left w:val="nil"/>
              <w:bottom w:val="nil"/>
              <w:right w:val="nil"/>
            </w:tcBorders>
            <w:shd w:val="clear" w:color="auto" w:fill="auto"/>
            <w:noWrap/>
            <w:vAlign w:val="center"/>
            <w:hideMark/>
          </w:tcPr>
          <w:p w14:paraId="47CBC22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California</w:t>
            </w:r>
          </w:p>
        </w:tc>
        <w:tc>
          <w:tcPr>
            <w:tcW w:w="805" w:type="dxa"/>
            <w:tcBorders>
              <w:top w:val="single" w:sz="4" w:space="0" w:color="auto"/>
              <w:left w:val="nil"/>
              <w:bottom w:val="nil"/>
              <w:right w:val="nil"/>
            </w:tcBorders>
            <w:shd w:val="clear" w:color="auto" w:fill="auto"/>
            <w:noWrap/>
            <w:vAlign w:val="center"/>
            <w:hideMark/>
          </w:tcPr>
          <w:p w14:paraId="6EE49ED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52</w:t>
            </w:r>
          </w:p>
        </w:tc>
        <w:tc>
          <w:tcPr>
            <w:tcW w:w="1143" w:type="dxa"/>
            <w:tcBorders>
              <w:top w:val="single" w:sz="4" w:space="0" w:color="auto"/>
              <w:left w:val="nil"/>
              <w:bottom w:val="nil"/>
              <w:right w:val="nil"/>
            </w:tcBorders>
            <w:shd w:val="clear" w:color="auto" w:fill="auto"/>
            <w:noWrap/>
            <w:vAlign w:val="center"/>
            <w:hideMark/>
          </w:tcPr>
          <w:p w14:paraId="53AFB42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w:t>
            </w:r>
          </w:p>
        </w:tc>
        <w:tc>
          <w:tcPr>
            <w:tcW w:w="1144" w:type="dxa"/>
            <w:tcBorders>
              <w:top w:val="single" w:sz="4" w:space="0" w:color="auto"/>
              <w:left w:val="nil"/>
              <w:bottom w:val="nil"/>
              <w:right w:val="nil"/>
            </w:tcBorders>
            <w:shd w:val="clear" w:color="auto" w:fill="auto"/>
            <w:noWrap/>
            <w:vAlign w:val="center"/>
            <w:hideMark/>
          </w:tcPr>
          <w:p w14:paraId="169EAEE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nil"/>
              <w:right w:val="nil"/>
            </w:tcBorders>
            <w:shd w:val="clear" w:color="auto" w:fill="auto"/>
            <w:vAlign w:val="center"/>
          </w:tcPr>
          <w:p w14:paraId="60A8CE59" w14:textId="043AC6BF"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nil"/>
              <w:right w:val="nil"/>
            </w:tcBorders>
            <w:shd w:val="clear" w:color="auto" w:fill="auto"/>
            <w:vAlign w:val="center"/>
          </w:tcPr>
          <w:p w14:paraId="470124E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Comm.</w:t>
            </w:r>
          </w:p>
        </w:tc>
        <w:tc>
          <w:tcPr>
            <w:tcW w:w="1137" w:type="dxa"/>
            <w:tcBorders>
              <w:top w:val="single" w:sz="4" w:space="0" w:color="auto"/>
              <w:left w:val="nil"/>
              <w:bottom w:val="nil"/>
              <w:right w:val="nil"/>
            </w:tcBorders>
            <w:shd w:val="clear" w:color="auto" w:fill="auto"/>
            <w:noWrap/>
            <w:vAlign w:val="center"/>
            <w:hideMark/>
          </w:tcPr>
          <w:p w14:paraId="11F122A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nil"/>
              <w:right w:val="nil"/>
            </w:tcBorders>
            <w:shd w:val="clear" w:color="auto" w:fill="auto"/>
            <w:noWrap/>
            <w:vAlign w:val="center"/>
            <w:hideMark/>
          </w:tcPr>
          <w:p w14:paraId="6ACA789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2BF5FB14" w14:textId="77777777" w:rsidTr="00C60F5B">
        <w:trPr>
          <w:jc w:val="center"/>
        </w:trPr>
        <w:tc>
          <w:tcPr>
            <w:tcW w:w="1827" w:type="dxa"/>
            <w:tcBorders>
              <w:top w:val="nil"/>
              <w:left w:val="nil"/>
              <w:bottom w:val="nil"/>
              <w:right w:val="nil"/>
            </w:tcBorders>
            <w:shd w:val="clear" w:color="auto" w:fill="auto"/>
            <w:noWrap/>
            <w:vAlign w:val="center"/>
            <w:hideMark/>
          </w:tcPr>
          <w:p w14:paraId="1ABEF9E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Colorado</w:t>
            </w:r>
          </w:p>
        </w:tc>
        <w:tc>
          <w:tcPr>
            <w:tcW w:w="805" w:type="dxa"/>
            <w:tcBorders>
              <w:top w:val="nil"/>
              <w:left w:val="nil"/>
              <w:bottom w:val="nil"/>
              <w:right w:val="nil"/>
            </w:tcBorders>
            <w:shd w:val="clear" w:color="auto" w:fill="auto"/>
            <w:noWrap/>
            <w:vAlign w:val="center"/>
            <w:hideMark/>
          </w:tcPr>
          <w:p w14:paraId="2B86237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8</w:t>
            </w:r>
          </w:p>
        </w:tc>
        <w:tc>
          <w:tcPr>
            <w:tcW w:w="1143" w:type="dxa"/>
            <w:tcBorders>
              <w:top w:val="nil"/>
              <w:left w:val="nil"/>
              <w:bottom w:val="nil"/>
              <w:right w:val="nil"/>
            </w:tcBorders>
            <w:shd w:val="clear" w:color="auto" w:fill="auto"/>
            <w:noWrap/>
            <w:vAlign w:val="center"/>
            <w:hideMark/>
          </w:tcPr>
          <w:p w14:paraId="540B01B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w:t>
            </w:r>
          </w:p>
        </w:tc>
        <w:tc>
          <w:tcPr>
            <w:tcW w:w="1144" w:type="dxa"/>
            <w:tcBorders>
              <w:top w:val="nil"/>
              <w:left w:val="nil"/>
              <w:bottom w:val="nil"/>
              <w:right w:val="nil"/>
            </w:tcBorders>
            <w:shd w:val="clear" w:color="auto" w:fill="auto"/>
            <w:noWrap/>
            <w:vAlign w:val="center"/>
            <w:hideMark/>
          </w:tcPr>
          <w:p w14:paraId="454E9F6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nil"/>
              <w:left w:val="nil"/>
              <w:bottom w:val="nil"/>
              <w:right w:val="nil"/>
            </w:tcBorders>
            <w:shd w:val="clear" w:color="auto" w:fill="auto"/>
            <w:vAlign w:val="center"/>
          </w:tcPr>
          <w:p w14:paraId="74451F68" w14:textId="75CAE832" w:rsidR="00681E98" w:rsidRPr="00F94090" w:rsidRDefault="00681E98" w:rsidP="007D2E5B">
            <w:pPr>
              <w:pStyle w:val="BodyText"/>
              <w:rPr>
                <w:rFonts w:eastAsiaTheme="majorEastAsia"/>
                <w:sz w:val="11"/>
                <w:szCs w:val="11"/>
              </w:rPr>
            </w:pPr>
          </w:p>
        </w:tc>
        <w:tc>
          <w:tcPr>
            <w:tcW w:w="1137" w:type="dxa"/>
            <w:tcBorders>
              <w:top w:val="nil"/>
              <w:left w:val="nil"/>
              <w:bottom w:val="nil"/>
              <w:right w:val="nil"/>
            </w:tcBorders>
            <w:shd w:val="clear" w:color="auto" w:fill="auto"/>
            <w:vAlign w:val="center"/>
          </w:tcPr>
          <w:p w14:paraId="1AD2CA7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Comm.</w:t>
            </w:r>
          </w:p>
        </w:tc>
        <w:tc>
          <w:tcPr>
            <w:tcW w:w="1137" w:type="dxa"/>
            <w:tcBorders>
              <w:top w:val="nil"/>
              <w:left w:val="nil"/>
              <w:bottom w:val="nil"/>
              <w:right w:val="nil"/>
            </w:tcBorders>
            <w:shd w:val="clear" w:color="auto" w:fill="auto"/>
            <w:noWrap/>
            <w:vAlign w:val="center"/>
            <w:hideMark/>
          </w:tcPr>
          <w:p w14:paraId="23AD666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nil"/>
              <w:left w:val="nil"/>
              <w:bottom w:val="nil"/>
              <w:right w:val="nil"/>
            </w:tcBorders>
            <w:shd w:val="clear" w:color="auto" w:fill="auto"/>
            <w:noWrap/>
            <w:vAlign w:val="center"/>
            <w:hideMark/>
          </w:tcPr>
          <w:p w14:paraId="4E3D97D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42AAAB99" w14:textId="77777777" w:rsidTr="00C60F5B">
        <w:trPr>
          <w:jc w:val="center"/>
        </w:trPr>
        <w:tc>
          <w:tcPr>
            <w:tcW w:w="1827" w:type="dxa"/>
            <w:tcBorders>
              <w:top w:val="nil"/>
              <w:left w:val="nil"/>
              <w:bottom w:val="nil"/>
              <w:right w:val="nil"/>
            </w:tcBorders>
            <w:shd w:val="clear" w:color="auto" w:fill="auto"/>
            <w:noWrap/>
            <w:vAlign w:val="center"/>
            <w:hideMark/>
          </w:tcPr>
          <w:p w14:paraId="2D5A307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Connecticut</w:t>
            </w:r>
          </w:p>
        </w:tc>
        <w:tc>
          <w:tcPr>
            <w:tcW w:w="805" w:type="dxa"/>
            <w:tcBorders>
              <w:top w:val="nil"/>
              <w:left w:val="nil"/>
              <w:bottom w:val="nil"/>
              <w:right w:val="nil"/>
            </w:tcBorders>
            <w:shd w:val="clear" w:color="auto" w:fill="auto"/>
            <w:noWrap/>
            <w:vAlign w:val="center"/>
            <w:hideMark/>
          </w:tcPr>
          <w:p w14:paraId="7802638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5</w:t>
            </w:r>
          </w:p>
        </w:tc>
        <w:tc>
          <w:tcPr>
            <w:tcW w:w="1143" w:type="dxa"/>
            <w:tcBorders>
              <w:top w:val="nil"/>
              <w:left w:val="nil"/>
              <w:bottom w:val="nil"/>
              <w:right w:val="nil"/>
            </w:tcBorders>
            <w:shd w:val="clear" w:color="auto" w:fill="auto"/>
            <w:noWrap/>
            <w:vAlign w:val="center"/>
            <w:hideMark/>
          </w:tcPr>
          <w:p w14:paraId="0EB2110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L(C)</w:t>
            </w:r>
          </w:p>
        </w:tc>
        <w:tc>
          <w:tcPr>
            <w:tcW w:w="1144" w:type="dxa"/>
            <w:tcBorders>
              <w:top w:val="nil"/>
              <w:left w:val="nil"/>
              <w:bottom w:val="nil"/>
              <w:right w:val="nil"/>
            </w:tcBorders>
            <w:shd w:val="clear" w:color="auto" w:fill="auto"/>
            <w:noWrap/>
            <w:vAlign w:val="center"/>
            <w:hideMark/>
          </w:tcPr>
          <w:p w14:paraId="60434C1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SPLIT</w:t>
            </w:r>
          </w:p>
        </w:tc>
        <w:tc>
          <w:tcPr>
            <w:tcW w:w="1137" w:type="dxa"/>
            <w:tcBorders>
              <w:top w:val="nil"/>
              <w:left w:val="nil"/>
              <w:bottom w:val="nil"/>
              <w:right w:val="nil"/>
            </w:tcBorders>
            <w:shd w:val="clear" w:color="auto" w:fill="auto"/>
            <w:vAlign w:val="center"/>
          </w:tcPr>
          <w:p w14:paraId="10CA4049" w14:textId="5A8685E1" w:rsidR="00681E98" w:rsidRPr="00F94090" w:rsidRDefault="00681E98" w:rsidP="007D2E5B">
            <w:pPr>
              <w:pStyle w:val="BodyText"/>
              <w:rPr>
                <w:rFonts w:eastAsiaTheme="majorEastAsia"/>
                <w:sz w:val="11"/>
                <w:szCs w:val="11"/>
              </w:rPr>
            </w:pPr>
          </w:p>
        </w:tc>
        <w:tc>
          <w:tcPr>
            <w:tcW w:w="1137" w:type="dxa"/>
            <w:tcBorders>
              <w:top w:val="nil"/>
              <w:left w:val="nil"/>
              <w:bottom w:val="nil"/>
              <w:right w:val="nil"/>
            </w:tcBorders>
            <w:shd w:val="clear" w:color="auto" w:fill="auto"/>
            <w:vAlign w:val="center"/>
          </w:tcPr>
          <w:p w14:paraId="3A10D9A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Court</w:t>
            </w:r>
          </w:p>
        </w:tc>
        <w:tc>
          <w:tcPr>
            <w:tcW w:w="1137" w:type="dxa"/>
            <w:tcBorders>
              <w:top w:val="nil"/>
              <w:left w:val="nil"/>
              <w:bottom w:val="nil"/>
              <w:right w:val="nil"/>
            </w:tcBorders>
            <w:shd w:val="clear" w:color="auto" w:fill="auto"/>
            <w:noWrap/>
            <w:vAlign w:val="center"/>
            <w:hideMark/>
          </w:tcPr>
          <w:p w14:paraId="337AD12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nil"/>
              <w:left w:val="nil"/>
              <w:bottom w:val="nil"/>
              <w:right w:val="nil"/>
            </w:tcBorders>
            <w:shd w:val="clear" w:color="auto" w:fill="auto"/>
            <w:noWrap/>
            <w:vAlign w:val="center"/>
            <w:hideMark/>
          </w:tcPr>
          <w:p w14:paraId="09B6BE2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3C1A0B36" w14:textId="77777777" w:rsidTr="00C60F5B">
        <w:trPr>
          <w:jc w:val="center"/>
        </w:trPr>
        <w:tc>
          <w:tcPr>
            <w:tcW w:w="1827" w:type="dxa"/>
            <w:tcBorders>
              <w:top w:val="nil"/>
              <w:left w:val="nil"/>
              <w:bottom w:val="single" w:sz="4" w:space="0" w:color="auto"/>
              <w:right w:val="nil"/>
            </w:tcBorders>
            <w:shd w:val="clear" w:color="auto" w:fill="auto"/>
            <w:noWrap/>
            <w:vAlign w:val="center"/>
            <w:hideMark/>
          </w:tcPr>
          <w:p w14:paraId="2885F1F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Delaware</w:t>
            </w:r>
          </w:p>
        </w:tc>
        <w:tc>
          <w:tcPr>
            <w:tcW w:w="805" w:type="dxa"/>
            <w:tcBorders>
              <w:top w:val="nil"/>
              <w:left w:val="nil"/>
              <w:bottom w:val="single" w:sz="4" w:space="0" w:color="auto"/>
              <w:right w:val="nil"/>
            </w:tcBorders>
            <w:shd w:val="clear" w:color="auto" w:fill="auto"/>
            <w:noWrap/>
            <w:vAlign w:val="center"/>
            <w:hideMark/>
          </w:tcPr>
          <w:p w14:paraId="35A03AF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w:t>
            </w:r>
          </w:p>
        </w:tc>
        <w:tc>
          <w:tcPr>
            <w:tcW w:w="1143" w:type="dxa"/>
            <w:tcBorders>
              <w:top w:val="nil"/>
              <w:left w:val="nil"/>
              <w:bottom w:val="single" w:sz="4" w:space="0" w:color="auto"/>
              <w:right w:val="nil"/>
            </w:tcBorders>
            <w:shd w:val="clear" w:color="auto" w:fill="auto"/>
            <w:noWrap/>
            <w:vAlign w:val="center"/>
            <w:hideMark/>
          </w:tcPr>
          <w:p w14:paraId="5F03E6D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44" w:type="dxa"/>
            <w:tcBorders>
              <w:top w:val="nil"/>
              <w:left w:val="nil"/>
              <w:bottom w:val="single" w:sz="4" w:space="0" w:color="auto"/>
              <w:right w:val="nil"/>
            </w:tcBorders>
            <w:shd w:val="clear" w:color="auto" w:fill="auto"/>
            <w:noWrap/>
            <w:vAlign w:val="center"/>
            <w:hideMark/>
          </w:tcPr>
          <w:p w14:paraId="33BB5AF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nil"/>
              <w:left w:val="nil"/>
              <w:bottom w:val="single" w:sz="4" w:space="0" w:color="auto"/>
              <w:right w:val="nil"/>
            </w:tcBorders>
            <w:shd w:val="clear" w:color="auto" w:fill="auto"/>
            <w:vAlign w:val="center"/>
          </w:tcPr>
          <w:p w14:paraId="359C6FB2" w14:textId="01E57357" w:rsidR="00681E98" w:rsidRPr="00F94090" w:rsidRDefault="00681E98" w:rsidP="007D2E5B">
            <w:pPr>
              <w:pStyle w:val="BodyText"/>
              <w:rPr>
                <w:rFonts w:eastAsiaTheme="majorEastAsia"/>
                <w:sz w:val="11"/>
                <w:szCs w:val="11"/>
              </w:rPr>
            </w:pPr>
          </w:p>
        </w:tc>
        <w:tc>
          <w:tcPr>
            <w:tcW w:w="1137" w:type="dxa"/>
            <w:tcBorders>
              <w:top w:val="nil"/>
              <w:left w:val="nil"/>
              <w:bottom w:val="single" w:sz="4" w:space="0" w:color="auto"/>
              <w:right w:val="nil"/>
            </w:tcBorders>
            <w:shd w:val="clear" w:color="auto" w:fill="auto"/>
            <w:vAlign w:val="center"/>
          </w:tcPr>
          <w:p w14:paraId="4D75D69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nil"/>
              <w:left w:val="nil"/>
              <w:bottom w:val="single" w:sz="4" w:space="0" w:color="auto"/>
              <w:right w:val="nil"/>
            </w:tcBorders>
            <w:shd w:val="clear" w:color="auto" w:fill="auto"/>
            <w:noWrap/>
            <w:vAlign w:val="center"/>
            <w:hideMark/>
          </w:tcPr>
          <w:p w14:paraId="3CB5E09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nil"/>
              <w:left w:val="nil"/>
              <w:bottom w:val="single" w:sz="4" w:space="0" w:color="auto"/>
              <w:right w:val="nil"/>
            </w:tcBorders>
            <w:shd w:val="clear" w:color="auto" w:fill="auto"/>
            <w:noWrap/>
            <w:vAlign w:val="center"/>
            <w:hideMark/>
          </w:tcPr>
          <w:p w14:paraId="28756E6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266B8DF9"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4E2CF89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Florida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2E4ADC1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28</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08E9CFD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0CD67BF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1B5F647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P, R</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359CFA2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62346481"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F00A2A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023BDF49"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073245A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Georgia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2EA5DF7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14</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2C7BD2D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25547BC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351DCDA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R</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5366336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12CF3D81"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377491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3D7BC2E3" w14:textId="77777777" w:rsidTr="00C60F5B">
        <w:trPr>
          <w:jc w:val="center"/>
        </w:trPr>
        <w:tc>
          <w:tcPr>
            <w:tcW w:w="1827" w:type="dxa"/>
            <w:tcBorders>
              <w:top w:val="single" w:sz="4" w:space="0" w:color="auto"/>
              <w:left w:val="nil"/>
              <w:bottom w:val="nil"/>
              <w:right w:val="nil"/>
            </w:tcBorders>
            <w:shd w:val="clear" w:color="auto" w:fill="auto"/>
            <w:noWrap/>
            <w:vAlign w:val="center"/>
            <w:hideMark/>
          </w:tcPr>
          <w:p w14:paraId="4DF1A48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Hawaii</w:t>
            </w:r>
          </w:p>
        </w:tc>
        <w:tc>
          <w:tcPr>
            <w:tcW w:w="805" w:type="dxa"/>
            <w:tcBorders>
              <w:top w:val="single" w:sz="4" w:space="0" w:color="auto"/>
              <w:left w:val="nil"/>
              <w:bottom w:val="nil"/>
              <w:right w:val="nil"/>
            </w:tcBorders>
            <w:shd w:val="clear" w:color="auto" w:fill="auto"/>
            <w:noWrap/>
            <w:vAlign w:val="center"/>
            <w:hideMark/>
          </w:tcPr>
          <w:p w14:paraId="4A417A9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2</w:t>
            </w:r>
          </w:p>
        </w:tc>
        <w:tc>
          <w:tcPr>
            <w:tcW w:w="1143" w:type="dxa"/>
            <w:tcBorders>
              <w:top w:val="single" w:sz="4" w:space="0" w:color="auto"/>
              <w:left w:val="nil"/>
              <w:bottom w:val="nil"/>
              <w:right w:val="nil"/>
            </w:tcBorders>
            <w:shd w:val="clear" w:color="auto" w:fill="auto"/>
            <w:noWrap/>
            <w:vAlign w:val="center"/>
            <w:hideMark/>
          </w:tcPr>
          <w:p w14:paraId="4D085EB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xml:space="preserve">C </w:t>
            </w:r>
          </w:p>
        </w:tc>
        <w:tc>
          <w:tcPr>
            <w:tcW w:w="1144" w:type="dxa"/>
            <w:tcBorders>
              <w:top w:val="single" w:sz="4" w:space="0" w:color="auto"/>
              <w:left w:val="nil"/>
              <w:bottom w:val="nil"/>
              <w:right w:val="nil"/>
            </w:tcBorders>
            <w:shd w:val="clear" w:color="auto" w:fill="auto"/>
            <w:noWrap/>
            <w:vAlign w:val="center"/>
            <w:hideMark/>
          </w:tcPr>
          <w:p w14:paraId="5525D82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nil"/>
              <w:right w:val="nil"/>
            </w:tcBorders>
            <w:shd w:val="clear" w:color="auto" w:fill="auto"/>
            <w:vAlign w:val="center"/>
          </w:tcPr>
          <w:p w14:paraId="27E3772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nil"/>
              <w:right w:val="nil"/>
            </w:tcBorders>
            <w:shd w:val="clear" w:color="auto" w:fill="auto"/>
            <w:vAlign w:val="center"/>
          </w:tcPr>
          <w:p w14:paraId="5C5E616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Comm.</w:t>
            </w:r>
          </w:p>
        </w:tc>
        <w:tc>
          <w:tcPr>
            <w:tcW w:w="1137" w:type="dxa"/>
            <w:tcBorders>
              <w:top w:val="single" w:sz="4" w:space="0" w:color="auto"/>
              <w:left w:val="nil"/>
              <w:bottom w:val="nil"/>
              <w:right w:val="nil"/>
            </w:tcBorders>
            <w:shd w:val="clear" w:color="auto" w:fill="auto"/>
            <w:noWrap/>
            <w:vAlign w:val="center"/>
            <w:hideMark/>
          </w:tcPr>
          <w:p w14:paraId="2BCC0856"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nil"/>
              <w:right w:val="nil"/>
            </w:tcBorders>
            <w:shd w:val="clear" w:color="auto" w:fill="auto"/>
            <w:noWrap/>
            <w:vAlign w:val="center"/>
            <w:hideMark/>
          </w:tcPr>
          <w:p w14:paraId="4D68832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0923D990" w14:textId="77777777" w:rsidTr="00C60F5B">
        <w:trPr>
          <w:jc w:val="center"/>
        </w:trPr>
        <w:tc>
          <w:tcPr>
            <w:tcW w:w="1827" w:type="dxa"/>
            <w:tcBorders>
              <w:top w:val="nil"/>
              <w:left w:val="nil"/>
              <w:bottom w:val="single" w:sz="4" w:space="0" w:color="auto"/>
              <w:right w:val="nil"/>
            </w:tcBorders>
            <w:shd w:val="clear" w:color="auto" w:fill="auto"/>
            <w:noWrap/>
            <w:vAlign w:val="center"/>
            <w:hideMark/>
          </w:tcPr>
          <w:p w14:paraId="4FF04AE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Idaho</w:t>
            </w:r>
          </w:p>
        </w:tc>
        <w:tc>
          <w:tcPr>
            <w:tcW w:w="805" w:type="dxa"/>
            <w:tcBorders>
              <w:top w:val="nil"/>
              <w:left w:val="nil"/>
              <w:bottom w:val="single" w:sz="4" w:space="0" w:color="auto"/>
              <w:right w:val="nil"/>
            </w:tcBorders>
            <w:shd w:val="clear" w:color="auto" w:fill="auto"/>
            <w:noWrap/>
            <w:vAlign w:val="center"/>
            <w:hideMark/>
          </w:tcPr>
          <w:p w14:paraId="5075F12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2</w:t>
            </w:r>
          </w:p>
        </w:tc>
        <w:tc>
          <w:tcPr>
            <w:tcW w:w="1143" w:type="dxa"/>
            <w:tcBorders>
              <w:top w:val="nil"/>
              <w:left w:val="nil"/>
              <w:bottom w:val="single" w:sz="4" w:space="0" w:color="auto"/>
              <w:right w:val="nil"/>
            </w:tcBorders>
            <w:shd w:val="clear" w:color="auto" w:fill="auto"/>
            <w:noWrap/>
            <w:vAlign w:val="center"/>
            <w:hideMark/>
          </w:tcPr>
          <w:p w14:paraId="57B16DB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w:t>
            </w:r>
          </w:p>
        </w:tc>
        <w:tc>
          <w:tcPr>
            <w:tcW w:w="1144" w:type="dxa"/>
            <w:tcBorders>
              <w:top w:val="nil"/>
              <w:left w:val="nil"/>
              <w:bottom w:val="single" w:sz="4" w:space="0" w:color="auto"/>
              <w:right w:val="nil"/>
            </w:tcBorders>
            <w:shd w:val="clear" w:color="auto" w:fill="auto"/>
            <w:noWrap/>
            <w:vAlign w:val="center"/>
            <w:hideMark/>
          </w:tcPr>
          <w:p w14:paraId="4CC9D0D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nil"/>
              <w:left w:val="nil"/>
              <w:bottom w:val="single" w:sz="4" w:space="0" w:color="auto"/>
              <w:right w:val="nil"/>
            </w:tcBorders>
            <w:shd w:val="clear" w:color="auto" w:fill="auto"/>
            <w:vAlign w:val="center"/>
          </w:tcPr>
          <w:p w14:paraId="755D315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nil"/>
              <w:left w:val="nil"/>
              <w:bottom w:val="single" w:sz="4" w:space="0" w:color="auto"/>
              <w:right w:val="nil"/>
            </w:tcBorders>
            <w:shd w:val="clear" w:color="auto" w:fill="auto"/>
            <w:vAlign w:val="center"/>
          </w:tcPr>
          <w:p w14:paraId="133A34F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Comm.</w:t>
            </w:r>
          </w:p>
        </w:tc>
        <w:tc>
          <w:tcPr>
            <w:tcW w:w="1137" w:type="dxa"/>
            <w:tcBorders>
              <w:top w:val="nil"/>
              <w:left w:val="nil"/>
              <w:bottom w:val="single" w:sz="4" w:space="0" w:color="auto"/>
              <w:right w:val="nil"/>
            </w:tcBorders>
            <w:shd w:val="clear" w:color="auto" w:fill="auto"/>
            <w:noWrap/>
            <w:vAlign w:val="center"/>
            <w:hideMark/>
          </w:tcPr>
          <w:p w14:paraId="3B0EAC4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nil"/>
              <w:left w:val="nil"/>
              <w:bottom w:val="single" w:sz="4" w:space="0" w:color="auto"/>
              <w:right w:val="nil"/>
            </w:tcBorders>
            <w:shd w:val="clear" w:color="auto" w:fill="auto"/>
            <w:noWrap/>
            <w:vAlign w:val="center"/>
            <w:hideMark/>
          </w:tcPr>
          <w:p w14:paraId="3CF4747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72984D59"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3F5E19D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Illinois</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1813281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17</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31F627B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4B5F63A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257E463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7858C2A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0030B1F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72787F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38B0E580"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57DC3B2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Indiana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36D62FB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9</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51F0820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L(C)</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12BA040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0538D86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70D1F3A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417D358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B7AFFB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0848156B"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7561270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Iowa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2B242FD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4</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264BDFD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47D7E0D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3FD8D9B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7D24295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6F542C0D"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B2AE96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48C65310"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506A61E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Kansas</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1C3B491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4</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2970C81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66B8B2B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56ACA4D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U, R</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383DADB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313D3F5C"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5B4810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5A39520C"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7B6D7A2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Kentucky</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31F344B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6</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5C9FFC9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00A9299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74AD09F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2D64954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06BFF24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CBD6E3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669224E9"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640D870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Louisiana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7602DEC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6</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6728749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160CD27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04F204E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R</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53B1FEA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6E845C55"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6D7242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36F8ED98" w14:textId="77777777" w:rsidTr="00C60F5B">
        <w:trPr>
          <w:jc w:val="center"/>
        </w:trPr>
        <w:tc>
          <w:tcPr>
            <w:tcW w:w="1827" w:type="dxa"/>
            <w:tcBorders>
              <w:top w:val="single" w:sz="4" w:space="0" w:color="auto"/>
              <w:left w:val="nil"/>
              <w:bottom w:val="single" w:sz="4" w:space="0" w:color="auto"/>
              <w:right w:val="nil"/>
            </w:tcBorders>
            <w:shd w:val="clear" w:color="auto" w:fill="auto"/>
            <w:noWrap/>
            <w:vAlign w:val="center"/>
            <w:hideMark/>
          </w:tcPr>
          <w:p w14:paraId="0F9EE27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Maine</w:t>
            </w:r>
          </w:p>
        </w:tc>
        <w:tc>
          <w:tcPr>
            <w:tcW w:w="805" w:type="dxa"/>
            <w:tcBorders>
              <w:top w:val="single" w:sz="4" w:space="0" w:color="auto"/>
              <w:left w:val="nil"/>
              <w:bottom w:val="single" w:sz="4" w:space="0" w:color="auto"/>
              <w:right w:val="nil"/>
            </w:tcBorders>
            <w:shd w:val="clear" w:color="auto" w:fill="auto"/>
            <w:noWrap/>
            <w:vAlign w:val="center"/>
            <w:hideMark/>
          </w:tcPr>
          <w:p w14:paraId="5D622D8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2</w:t>
            </w:r>
          </w:p>
        </w:tc>
        <w:tc>
          <w:tcPr>
            <w:tcW w:w="1143" w:type="dxa"/>
            <w:tcBorders>
              <w:top w:val="single" w:sz="4" w:space="0" w:color="auto"/>
              <w:left w:val="nil"/>
              <w:bottom w:val="single" w:sz="4" w:space="0" w:color="auto"/>
              <w:right w:val="nil"/>
            </w:tcBorders>
            <w:shd w:val="clear" w:color="auto" w:fill="auto"/>
            <w:noWrap/>
            <w:vAlign w:val="center"/>
            <w:hideMark/>
          </w:tcPr>
          <w:p w14:paraId="1A7915B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auto"/>
            <w:noWrap/>
            <w:vAlign w:val="center"/>
            <w:hideMark/>
          </w:tcPr>
          <w:p w14:paraId="324200F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SPLIT</w:t>
            </w:r>
          </w:p>
        </w:tc>
        <w:tc>
          <w:tcPr>
            <w:tcW w:w="1137" w:type="dxa"/>
            <w:tcBorders>
              <w:top w:val="single" w:sz="4" w:space="0" w:color="auto"/>
              <w:left w:val="nil"/>
              <w:bottom w:val="single" w:sz="4" w:space="0" w:color="auto"/>
              <w:right w:val="nil"/>
            </w:tcBorders>
            <w:shd w:val="clear" w:color="auto" w:fill="auto"/>
            <w:vAlign w:val="center"/>
          </w:tcPr>
          <w:p w14:paraId="292CD40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auto"/>
            <w:vAlign w:val="center"/>
          </w:tcPr>
          <w:p w14:paraId="37CE325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auto"/>
            <w:noWrap/>
            <w:vAlign w:val="center"/>
            <w:hideMark/>
          </w:tcPr>
          <w:p w14:paraId="7C6EC0E5"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nil"/>
            </w:tcBorders>
            <w:shd w:val="clear" w:color="auto" w:fill="auto"/>
            <w:noWrap/>
            <w:vAlign w:val="center"/>
            <w:hideMark/>
          </w:tcPr>
          <w:p w14:paraId="3FEB0A5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7B896A28"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06BFC45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lastRenderedPageBreak/>
              <w:t>Maryland</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05DB716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8</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4E9A60A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137B81A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042A7F8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6D6A071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xml:space="preserve">L (Court) </w:t>
            </w:r>
            <w:r w:rsidRPr="00F94090">
              <w:rPr>
                <w:rFonts w:eastAsiaTheme="majorEastAsia"/>
                <w:sz w:val="11"/>
                <w:szCs w:val="11"/>
                <w:vertAlign w:val="superscript"/>
              </w:rPr>
              <w:footnoteReference w:id="5"/>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179E38E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BF89C1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1CFCC11D"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61BA832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Massachusetts</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4B4579E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9</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436288D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36290FA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604A483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1CC0676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1C4CA27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3011E8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4ED8327C" w14:textId="77777777" w:rsidTr="00C60F5B">
        <w:trPr>
          <w:jc w:val="center"/>
        </w:trPr>
        <w:tc>
          <w:tcPr>
            <w:tcW w:w="1827" w:type="dxa"/>
            <w:tcBorders>
              <w:top w:val="single" w:sz="4" w:space="0" w:color="auto"/>
              <w:left w:val="nil"/>
              <w:bottom w:val="nil"/>
              <w:right w:val="nil"/>
            </w:tcBorders>
            <w:shd w:val="clear" w:color="auto" w:fill="auto"/>
            <w:noWrap/>
            <w:vAlign w:val="center"/>
            <w:hideMark/>
          </w:tcPr>
          <w:p w14:paraId="2789457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Michigan</w:t>
            </w:r>
          </w:p>
        </w:tc>
        <w:tc>
          <w:tcPr>
            <w:tcW w:w="805" w:type="dxa"/>
            <w:tcBorders>
              <w:top w:val="single" w:sz="4" w:space="0" w:color="auto"/>
              <w:left w:val="nil"/>
              <w:bottom w:val="nil"/>
              <w:right w:val="nil"/>
            </w:tcBorders>
            <w:shd w:val="clear" w:color="auto" w:fill="auto"/>
            <w:noWrap/>
            <w:vAlign w:val="center"/>
            <w:hideMark/>
          </w:tcPr>
          <w:p w14:paraId="583B789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13</w:t>
            </w:r>
          </w:p>
        </w:tc>
        <w:tc>
          <w:tcPr>
            <w:tcW w:w="1143" w:type="dxa"/>
            <w:tcBorders>
              <w:top w:val="single" w:sz="4" w:space="0" w:color="auto"/>
              <w:left w:val="nil"/>
              <w:bottom w:val="nil"/>
              <w:right w:val="nil"/>
            </w:tcBorders>
            <w:shd w:val="clear" w:color="auto" w:fill="auto"/>
            <w:noWrap/>
            <w:vAlign w:val="center"/>
            <w:hideMark/>
          </w:tcPr>
          <w:p w14:paraId="7C8F25A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w:t>
            </w:r>
          </w:p>
        </w:tc>
        <w:tc>
          <w:tcPr>
            <w:tcW w:w="1144" w:type="dxa"/>
            <w:tcBorders>
              <w:top w:val="single" w:sz="4" w:space="0" w:color="auto"/>
              <w:left w:val="nil"/>
              <w:bottom w:val="nil"/>
              <w:right w:val="nil"/>
            </w:tcBorders>
            <w:shd w:val="clear" w:color="auto" w:fill="auto"/>
            <w:noWrap/>
            <w:vAlign w:val="center"/>
            <w:hideMark/>
          </w:tcPr>
          <w:p w14:paraId="1AA56DB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SPLIT</w:t>
            </w:r>
          </w:p>
        </w:tc>
        <w:tc>
          <w:tcPr>
            <w:tcW w:w="1137" w:type="dxa"/>
            <w:tcBorders>
              <w:top w:val="single" w:sz="4" w:space="0" w:color="auto"/>
              <w:left w:val="nil"/>
              <w:bottom w:val="nil"/>
              <w:right w:val="nil"/>
            </w:tcBorders>
            <w:shd w:val="clear" w:color="auto" w:fill="auto"/>
            <w:vAlign w:val="center"/>
          </w:tcPr>
          <w:p w14:paraId="576EAF5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R</w:t>
            </w:r>
          </w:p>
        </w:tc>
        <w:tc>
          <w:tcPr>
            <w:tcW w:w="1137" w:type="dxa"/>
            <w:tcBorders>
              <w:top w:val="single" w:sz="4" w:space="0" w:color="auto"/>
              <w:left w:val="nil"/>
              <w:bottom w:val="nil"/>
              <w:right w:val="nil"/>
            </w:tcBorders>
            <w:shd w:val="clear" w:color="auto" w:fill="auto"/>
            <w:vAlign w:val="center"/>
          </w:tcPr>
          <w:p w14:paraId="4C4A713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Comm.</w:t>
            </w:r>
          </w:p>
        </w:tc>
        <w:tc>
          <w:tcPr>
            <w:tcW w:w="1137" w:type="dxa"/>
            <w:tcBorders>
              <w:top w:val="single" w:sz="4" w:space="0" w:color="auto"/>
              <w:left w:val="nil"/>
              <w:bottom w:val="nil"/>
              <w:right w:val="nil"/>
            </w:tcBorders>
            <w:shd w:val="clear" w:color="auto" w:fill="auto"/>
            <w:noWrap/>
            <w:vAlign w:val="center"/>
            <w:hideMark/>
          </w:tcPr>
          <w:p w14:paraId="5EE6B43B"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nil"/>
              <w:right w:val="nil"/>
            </w:tcBorders>
            <w:shd w:val="clear" w:color="auto" w:fill="auto"/>
            <w:noWrap/>
            <w:vAlign w:val="center"/>
            <w:hideMark/>
          </w:tcPr>
          <w:p w14:paraId="539D266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7FC114F3" w14:textId="77777777" w:rsidTr="00C60F5B">
        <w:trPr>
          <w:jc w:val="center"/>
        </w:trPr>
        <w:tc>
          <w:tcPr>
            <w:tcW w:w="1827" w:type="dxa"/>
            <w:tcBorders>
              <w:top w:val="nil"/>
              <w:left w:val="nil"/>
              <w:bottom w:val="single" w:sz="4" w:space="0" w:color="auto"/>
              <w:right w:val="nil"/>
            </w:tcBorders>
            <w:shd w:val="clear" w:color="auto" w:fill="auto"/>
            <w:noWrap/>
            <w:vAlign w:val="center"/>
            <w:hideMark/>
          </w:tcPr>
          <w:p w14:paraId="5715A7C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Minnesota</w:t>
            </w:r>
          </w:p>
        </w:tc>
        <w:tc>
          <w:tcPr>
            <w:tcW w:w="805" w:type="dxa"/>
            <w:tcBorders>
              <w:top w:val="nil"/>
              <w:left w:val="nil"/>
              <w:bottom w:val="single" w:sz="4" w:space="0" w:color="auto"/>
              <w:right w:val="nil"/>
            </w:tcBorders>
            <w:shd w:val="clear" w:color="auto" w:fill="auto"/>
            <w:noWrap/>
            <w:vAlign w:val="center"/>
            <w:hideMark/>
          </w:tcPr>
          <w:p w14:paraId="74D3146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8</w:t>
            </w:r>
          </w:p>
        </w:tc>
        <w:tc>
          <w:tcPr>
            <w:tcW w:w="1143" w:type="dxa"/>
            <w:tcBorders>
              <w:top w:val="nil"/>
              <w:left w:val="nil"/>
              <w:bottom w:val="single" w:sz="4" w:space="0" w:color="auto"/>
              <w:right w:val="nil"/>
            </w:tcBorders>
            <w:shd w:val="clear" w:color="auto" w:fill="auto"/>
            <w:noWrap/>
            <w:vAlign w:val="center"/>
            <w:hideMark/>
          </w:tcPr>
          <w:p w14:paraId="60C27E5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nil"/>
              <w:left w:val="nil"/>
              <w:bottom w:val="single" w:sz="4" w:space="0" w:color="auto"/>
              <w:right w:val="nil"/>
            </w:tcBorders>
            <w:shd w:val="clear" w:color="auto" w:fill="auto"/>
            <w:noWrap/>
            <w:vAlign w:val="center"/>
            <w:hideMark/>
          </w:tcPr>
          <w:p w14:paraId="2075E86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SPLIT</w:t>
            </w:r>
          </w:p>
        </w:tc>
        <w:tc>
          <w:tcPr>
            <w:tcW w:w="1137" w:type="dxa"/>
            <w:tcBorders>
              <w:top w:val="nil"/>
              <w:left w:val="nil"/>
              <w:bottom w:val="single" w:sz="4" w:space="0" w:color="auto"/>
              <w:right w:val="nil"/>
            </w:tcBorders>
            <w:shd w:val="clear" w:color="auto" w:fill="auto"/>
            <w:vAlign w:val="center"/>
          </w:tcPr>
          <w:p w14:paraId="6660DF7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nil"/>
              <w:left w:val="nil"/>
              <w:bottom w:val="single" w:sz="4" w:space="0" w:color="auto"/>
              <w:right w:val="nil"/>
            </w:tcBorders>
            <w:shd w:val="clear" w:color="auto" w:fill="auto"/>
            <w:vAlign w:val="center"/>
          </w:tcPr>
          <w:p w14:paraId="2D69358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Court</w:t>
            </w:r>
          </w:p>
        </w:tc>
        <w:tc>
          <w:tcPr>
            <w:tcW w:w="1137" w:type="dxa"/>
            <w:tcBorders>
              <w:top w:val="nil"/>
              <w:left w:val="nil"/>
              <w:bottom w:val="single" w:sz="4" w:space="0" w:color="auto"/>
              <w:right w:val="nil"/>
            </w:tcBorders>
            <w:shd w:val="clear" w:color="auto" w:fill="auto"/>
            <w:noWrap/>
            <w:vAlign w:val="center"/>
            <w:hideMark/>
          </w:tcPr>
          <w:p w14:paraId="3837C527" w14:textId="77777777" w:rsidR="00681E98" w:rsidRPr="00F94090" w:rsidRDefault="00681E98" w:rsidP="007D2E5B">
            <w:pPr>
              <w:pStyle w:val="BodyText"/>
              <w:rPr>
                <w:rFonts w:eastAsiaTheme="majorEastAsia"/>
                <w:sz w:val="11"/>
                <w:szCs w:val="11"/>
              </w:rPr>
            </w:pPr>
          </w:p>
        </w:tc>
        <w:tc>
          <w:tcPr>
            <w:tcW w:w="1137" w:type="dxa"/>
            <w:tcBorders>
              <w:top w:val="nil"/>
              <w:left w:val="nil"/>
              <w:bottom w:val="single" w:sz="4" w:space="0" w:color="auto"/>
              <w:right w:val="nil"/>
            </w:tcBorders>
            <w:shd w:val="clear" w:color="auto" w:fill="auto"/>
            <w:noWrap/>
            <w:vAlign w:val="center"/>
            <w:hideMark/>
          </w:tcPr>
          <w:p w14:paraId="4E9330B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04F38416"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2D4DB62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Mississippi</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1950A93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4</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46796B2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3B111A9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1A355DF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0C6250B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32BED4EB"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DFB18C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0A0BC4A7"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0D1EED0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Missouri</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7677DF6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8</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6FC1BB7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7642CB9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7B88E1E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R</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4D4E4AF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4F9F5BB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8E883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7E030F31" w14:textId="77777777" w:rsidTr="00C60F5B">
        <w:trPr>
          <w:jc w:val="center"/>
        </w:trPr>
        <w:tc>
          <w:tcPr>
            <w:tcW w:w="1827" w:type="dxa"/>
            <w:tcBorders>
              <w:top w:val="single" w:sz="4" w:space="0" w:color="auto"/>
              <w:left w:val="nil"/>
              <w:bottom w:val="single" w:sz="4" w:space="0" w:color="auto"/>
              <w:right w:val="nil"/>
            </w:tcBorders>
            <w:shd w:val="clear" w:color="auto" w:fill="auto"/>
            <w:noWrap/>
            <w:vAlign w:val="center"/>
            <w:hideMark/>
          </w:tcPr>
          <w:p w14:paraId="0083F00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Montana</w:t>
            </w:r>
          </w:p>
        </w:tc>
        <w:tc>
          <w:tcPr>
            <w:tcW w:w="805" w:type="dxa"/>
            <w:tcBorders>
              <w:top w:val="single" w:sz="4" w:space="0" w:color="auto"/>
              <w:left w:val="nil"/>
              <w:bottom w:val="single" w:sz="4" w:space="0" w:color="auto"/>
              <w:right w:val="nil"/>
            </w:tcBorders>
            <w:shd w:val="clear" w:color="auto" w:fill="auto"/>
            <w:noWrap/>
            <w:vAlign w:val="center"/>
            <w:hideMark/>
          </w:tcPr>
          <w:p w14:paraId="609BAFE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2</w:t>
            </w:r>
          </w:p>
        </w:tc>
        <w:tc>
          <w:tcPr>
            <w:tcW w:w="1143" w:type="dxa"/>
            <w:tcBorders>
              <w:top w:val="single" w:sz="4" w:space="0" w:color="auto"/>
              <w:left w:val="nil"/>
              <w:bottom w:val="single" w:sz="4" w:space="0" w:color="auto"/>
              <w:right w:val="nil"/>
            </w:tcBorders>
            <w:shd w:val="clear" w:color="auto" w:fill="auto"/>
            <w:noWrap/>
            <w:vAlign w:val="center"/>
            <w:hideMark/>
          </w:tcPr>
          <w:p w14:paraId="4FB7303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w:t>
            </w:r>
          </w:p>
        </w:tc>
        <w:tc>
          <w:tcPr>
            <w:tcW w:w="1144" w:type="dxa"/>
            <w:tcBorders>
              <w:top w:val="single" w:sz="4" w:space="0" w:color="auto"/>
              <w:left w:val="nil"/>
              <w:bottom w:val="single" w:sz="4" w:space="0" w:color="auto"/>
              <w:right w:val="nil"/>
            </w:tcBorders>
            <w:shd w:val="clear" w:color="auto" w:fill="auto"/>
            <w:noWrap/>
            <w:vAlign w:val="center"/>
            <w:hideMark/>
          </w:tcPr>
          <w:p w14:paraId="41C0AAD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auto"/>
            <w:vAlign w:val="center"/>
          </w:tcPr>
          <w:p w14:paraId="1767725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auto"/>
            <w:vAlign w:val="center"/>
          </w:tcPr>
          <w:p w14:paraId="769A6B3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Comm.</w:t>
            </w:r>
          </w:p>
        </w:tc>
        <w:tc>
          <w:tcPr>
            <w:tcW w:w="1137" w:type="dxa"/>
            <w:tcBorders>
              <w:top w:val="single" w:sz="4" w:space="0" w:color="auto"/>
              <w:left w:val="nil"/>
              <w:bottom w:val="single" w:sz="4" w:space="0" w:color="auto"/>
              <w:right w:val="nil"/>
            </w:tcBorders>
            <w:shd w:val="clear" w:color="auto" w:fill="auto"/>
            <w:noWrap/>
            <w:vAlign w:val="center"/>
            <w:hideMark/>
          </w:tcPr>
          <w:p w14:paraId="1D0F0CB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nil"/>
            </w:tcBorders>
            <w:shd w:val="clear" w:color="auto" w:fill="auto"/>
            <w:noWrap/>
            <w:vAlign w:val="center"/>
            <w:hideMark/>
          </w:tcPr>
          <w:p w14:paraId="6568BC0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5F23A87C"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566ACE2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Nebraska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5A7371A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3</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19DCECF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4B7A8D0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3781173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6E64725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1E8474B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A7F426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1EF5B517"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76037DE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Nevada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7F02E7F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4</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2D8A5DD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303E592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62EFA79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1EFCB44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5F9BF322"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CCB512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72DAD519"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5330FE5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New Hampshire</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199AE27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2</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65EDECC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73A1856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16889F7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125A24E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Court</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2746336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B2F5BA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13D7B842" w14:textId="77777777" w:rsidTr="00C60F5B">
        <w:trPr>
          <w:jc w:val="center"/>
        </w:trPr>
        <w:tc>
          <w:tcPr>
            <w:tcW w:w="1827" w:type="dxa"/>
            <w:tcBorders>
              <w:top w:val="single" w:sz="4" w:space="0" w:color="auto"/>
              <w:left w:val="nil"/>
              <w:bottom w:val="single" w:sz="4" w:space="0" w:color="auto"/>
              <w:right w:val="nil"/>
            </w:tcBorders>
            <w:shd w:val="clear" w:color="auto" w:fill="auto"/>
            <w:noWrap/>
            <w:vAlign w:val="center"/>
            <w:hideMark/>
          </w:tcPr>
          <w:p w14:paraId="502E275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New Jersey</w:t>
            </w:r>
          </w:p>
        </w:tc>
        <w:tc>
          <w:tcPr>
            <w:tcW w:w="805" w:type="dxa"/>
            <w:tcBorders>
              <w:top w:val="single" w:sz="4" w:space="0" w:color="auto"/>
              <w:left w:val="nil"/>
              <w:bottom w:val="single" w:sz="4" w:space="0" w:color="auto"/>
              <w:right w:val="nil"/>
            </w:tcBorders>
            <w:shd w:val="clear" w:color="auto" w:fill="auto"/>
            <w:noWrap/>
            <w:vAlign w:val="center"/>
            <w:hideMark/>
          </w:tcPr>
          <w:p w14:paraId="15A7961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12</w:t>
            </w:r>
          </w:p>
        </w:tc>
        <w:tc>
          <w:tcPr>
            <w:tcW w:w="1143" w:type="dxa"/>
            <w:tcBorders>
              <w:top w:val="single" w:sz="4" w:space="0" w:color="auto"/>
              <w:left w:val="nil"/>
              <w:bottom w:val="single" w:sz="4" w:space="0" w:color="auto"/>
              <w:right w:val="nil"/>
            </w:tcBorders>
            <w:shd w:val="clear" w:color="auto" w:fill="auto"/>
            <w:noWrap/>
            <w:vAlign w:val="center"/>
            <w:hideMark/>
          </w:tcPr>
          <w:p w14:paraId="59368CC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xml:space="preserve">C </w:t>
            </w:r>
          </w:p>
        </w:tc>
        <w:tc>
          <w:tcPr>
            <w:tcW w:w="1144" w:type="dxa"/>
            <w:tcBorders>
              <w:top w:val="single" w:sz="4" w:space="0" w:color="auto"/>
              <w:left w:val="nil"/>
              <w:bottom w:val="single" w:sz="4" w:space="0" w:color="auto"/>
              <w:right w:val="nil"/>
            </w:tcBorders>
            <w:shd w:val="clear" w:color="auto" w:fill="auto"/>
            <w:noWrap/>
            <w:vAlign w:val="center"/>
            <w:hideMark/>
          </w:tcPr>
          <w:p w14:paraId="1CC3C1F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single" w:sz="4" w:space="0" w:color="auto"/>
              <w:right w:val="nil"/>
            </w:tcBorders>
            <w:shd w:val="clear" w:color="auto" w:fill="auto"/>
            <w:vAlign w:val="center"/>
          </w:tcPr>
          <w:p w14:paraId="1CF56E3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U</w:t>
            </w:r>
          </w:p>
        </w:tc>
        <w:tc>
          <w:tcPr>
            <w:tcW w:w="1137" w:type="dxa"/>
            <w:tcBorders>
              <w:top w:val="single" w:sz="4" w:space="0" w:color="auto"/>
              <w:left w:val="nil"/>
              <w:bottom w:val="single" w:sz="4" w:space="0" w:color="auto"/>
              <w:right w:val="nil"/>
            </w:tcBorders>
            <w:shd w:val="clear" w:color="auto" w:fill="auto"/>
            <w:vAlign w:val="center"/>
          </w:tcPr>
          <w:p w14:paraId="0E90DD2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Comm.</w:t>
            </w:r>
          </w:p>
        </w:tc>
        <w:tc>
          <w:tcPr>
            <w:tcW w:w="1137" w:type="dxa"/>
            <w:tcBorders>
              <w:top w:val="single" w:sz="4" w:space="0" w:color="auto"/>
              <w:left w:val="nil"/>
              <w:bottom w:val="single" w:sz="4" w:space="0" w:color="auto"/>
              <w:right w:val="nil"/>
            </w:tcBorders>
            <w:shd w:val="clear" w:color="auto" w:fill="auto"/>
            <w:noWrap/>
            <w:vAlign w:val="center"/>
            <w:hideMark/>
          </w:tcPr>
          <w:p w14:paraId="668150CC"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nil"/>
            </w:tcBorders>
            <w:shd w:val="clear" w:color="auto" w:fill="auto"/>
            <w:noWrap/>
            <w:vAlign w:val="center"/>
            <w:hideMark/>
          </w:tcPr>
          <w:p w14:paraId="0A05995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49D957D1"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55C46AC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New Mexico</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6B424ED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3</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69D70DB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7A369C5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1C19AF6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206A891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3219F13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847140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06A5831C"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320ADAF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New York</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65803BF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26</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0388FF3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39B4D42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693C965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5460793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Court</w:t>
            </w:r>
            <w:r w:rsidRPr="00F94090">
              <w:rPr>
                <w:rFonts w:eastAsiaTheme="majorEastAsia"/>
                <w:sz w:val="11"/>
                <w:szCs w:val="11"/>
                <w:vertAlign w:val="superscript"/>
              </w:rPr>
              <w:footnoteReference w:id="6"/>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14165B18"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8B158B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4D03AF24"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16A36AB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North Carolina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1642BCE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14</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19551D5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71537A6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2A8ACB0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P, R</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299BCC0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Court</w:t>
            </w:r>
            <w:r w:rsidRPr="00F94090">
              <w:rPr>
                <w:rFonts w:eastAsiaTheme="majorEastAsia"/>
                <w:sz w:val="11"/>
                <w:szCs w:val="11"/>
                <w:vertAlign w:val="superscript"/>
              </w:rPr>
              <w:footnoteReference w:id="7"/>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58EFAF8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E2E306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32A87600" w14:textId="77777777" w:rsidTr="00C60F5B">
        <w:trPr>
          <w:jc w:val="center"/>
        </w:trPr>
        <w:tc>
          <w:tcPr>
            <w:tcW w:w="1827" w:type="dxa"/>
            <w:tcBorders>
              <w:top w:val="single" w:sz="4" w:space="0" w:color="auto"/>
              <w:left w:val="nil"/>
              <w:bottom w:val="single" w:sz="4" w:space="0" w:color="auto"/>
              <w:right w:val="nil"/>
            </w:tcBorders>
            <w:shd w:val="clear" w:color="auto" w:fill="auto"/>
            <w:noWrap/>
            <w:vAlign w:val="center"/>
            <w:hideMark/>
          </w:tcPr>
          <w:p w14:paraId="2162DC1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North Dakota</w:t>
            </w:r>
          </w:p>
        </w:tc>
        <w:tc>
          <w:tcPr>
            <w:tcW w:w="805" w:type="dxa"/>
            <w:tcBorders>
              <w:top w:val="single" w:sz="4" w:space="0" w:color="auto"/>
              <w:left w:val="nil"/>
              <w:bottom w:val="single" w:sz="4" w:space="0" w:color="auto"/>
              <w:right w:val="nil"/>
            </w:tcBorders>
            <w:shd w:val="clear" w:color="auto" w:fill="auto"/>
            <w:noWrap/>
            <w:vAlign w:val="center"/>
            <w:hideMark/>
          </w:tcPr>
          <w:p w14:paraId="68A2E47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w:t>
            </w:r>
          </w:p>
        </w:tc>
        <w:tc>
          <w:tcPr>
            <w:tcW w:w="1143" w:type="dxa"/>
            <w:tcBorders>
              <w:top w:val="single" w:sz="4" w:space="0" w:color="auto"/>
              <w:left w:val="nil"/>
              <w:bottom w:val="single" w:sz="4" w:space="0" w:color="auto"/>
              <w:right w:val="nil"/>
            </w:tcBorders>
            <w:shd w:val="clear" w:color="auto" w:fill="auto"/>
            <w:noWrap/>
            <w:vAlign w:val="center"/>
            <w:hideMark/>
          </w:tcPr>
          <w:p w14:paraId="4C231E8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44" w:type="dxa"/>
            <w:tcBorders>
              <w:top w:val="single" w:sz="4" w:space="0" w:color="auto"/>
              <w:left w:val="nil"/>
              <w:bottom w:val="single" w:sz="4" w:space="0" w:color="auto"/>
              <w:right w:val="nil"/>
            </w:tcBorders>
            <w:shd w:val="clear" w:color="auto" w:fill="auto"/>
            <w:noWrap/>
            <w:vAlign w:val="center"/>
            <w:hideMark/>
          </w:tcPr>
          <w:p w14:paraId="7A5688C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single" w:sz="4" w:space="0" w:color="auto"/>
              <w:left w:val="nil"/>
              <w:bottom w:val="single" w:sz="4" w:space="0" w:color="auto"/>
              <w:right w:val="nil"/>
            </w:tcBorders>
            <w:shd w:val="clear" w:color="auto" w:fill="auto"/>
            <w:vAlign w:val="center"/>
          </w:tcPr>
          <w:p w14:paraId="64C9A6B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auto"/>
            <w:vAlign w:val="center"/>
          </w:tcPr>
          <w:p w14:paraId="270E6AE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single" w:sz="4" w:space="0" w:color="auto"/>
              <w:left w:val="nil"/>
              <w:bottom w:val="single" w:sz="4" w:space="0" w:color="auto"/>
              <w:right w:val="nil"/>
            </w:tcBorders>
            <w:shd w:val="clear" w:color="auto" w:fill="auto"/>
            <w:noWrap/>
            <w:vAlign w:val="center"/>
            <w:hideMark/>
          </w:tcPr>
          <w:p w14:paraId="6F286D12"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nil"/>
            </w:tcBorders>
            <w:shd w:val="clear" w:color="auto" w:fill="auto"/>
            <w:noWrap/>
            <w:vAlign w:val="center"/>
            <w:hideMark/>
          </w:tcPr>
          <w:p w14:paraId="7CED321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014C7FF1"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03C3B46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Ohio</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05EC4AB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15</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54FB98B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L(C</w:t>
            </w:r>
            <w:commentRangeStart w:id="2"/>
            <w:r w:rsidRPr="00F94090">
              <w:rPr>
                <w:rFonts w:eastAsiaTheme="majorEastAsia"/>
                <w:sz w:val="11"/>
                <w:szCs w:val="11"/>
              </w:rPr>
              <w:t>)</w:t>
            </w:r>
            <w:bookmarkStart w:id="3" w:name="_Ref128760265"/>
            <w:r w:rsidRPr="00F94090">
              <w:rPr>
                <w:rFonts w:eastAsiaTheme="majorEastAsia"/>
                <w:sz w:val="11"/>
                <w:szCs w:val="11"/>
                <w:vertAlign w:val="superscript"/>
              </w:rPr>
              <w:footnoteReference w:id="8"/>
            </w:r>
            <w:bookmarkEnd w:id="3"/>
            <w:commentRangeEnd w:id="2"/>
            <w:r w:rsidRPr="00F94090">
              <w:rPr>
                <w:rStyle w:val="CommentReference"/>
                <w:sz w:val="11"/>
                <w:szCs w:val="11"/>
              </w:rPr>
              <w:commentReference w:id="2"/>
            </w:r>
            <w:r w:rsidRPr="00F94090">
              <w:rPr>
                <w:b/>
                <w:bCs/>
                <w:color w:val="C00000"/>
                <w:sz w:val="11"/>
                <w:szCs w:val="11"/>
              </w:rPr>
              <w:t xml:space="preserve"> </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531E617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4F8E334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 R</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1D51055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r w:rsidRPr="00F94090">
              <w:rPr>
                <w:rFonts w:eastAsiaTheme="majorEastAsia"/>
                <w:sz w:val="11"/>
                <w:szCs w:val="11"/>
                <w:vertAlign w:val="superscript"/>
              </w:rPr>
              <w:footnoteReference w:id="9"/>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48472523"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C68889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184F2562"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6ED502D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Oklahoma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7CDBA89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5</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11E0434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63812C0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6D837F8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68BF6C1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12A20A9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D7E109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55217E81"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2F59E0D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Oregon</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26127EF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6</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2E9D25F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5DC7427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404D83C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U</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78C4699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2214987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B29940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510052FD" w14:textId="77777777" w:rsidTr="00C60F5B">
        <w:trPr>
          <w:jc w:val="center"/>
        </w:trPr>
        <w:tc>
          <w:tcPr>
            <w:tcW w:w="1827" w:type="dxa"/>
            <w:tcBorders>
              <w:top w:val="single" w:sz="4" w:space="0" w:color="auto"/>
              <w:left w:val="nil"/>
              <w:bottom w:val="single" w:sz="4" w:space="0" w:color="auto"/>
              <w:right w:val="nil"/>
            </w:tcBorders>
            <w:shd w:val="clear" w:color="auto" w:fill="auto"/>
            <w:noWrap/>
            <w:vAlign w:val="center"/>
            <w:hideMark/>
          </w:tcPr>
          <w:p w14:paraId="00FEF52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Pennsylvania</w:t>
            </w:r>
          </w:p>
        </w:tc>
        <w:tc>
          <w:tcPr>
            <w:tcW w:w="805" w:type="dxa"/>
            <w:tcBorders>
              <w:top w:val="single" w:sz="4" w:space="0" w:color="auto"/>
              <w:left w:val="nil"/>
              <w:bottom w:val="single" w:sz="4" w:space="0" w:color="auto"/>
              <w:right w:val="nil"/>
            </w:tcBorders>
            <w:shd w:val="clear" w:color="auto" w:fill="auto"/>
            <w:noWrap/>
            <w:vAlign w:val="center"/>
            <w:hideMark/>
          </w:tcPr>
          <w:p w14:paraId="500FAE4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17</w:t>
            </w:r>
          </w:p>
        </w:tc>
        <w:tc>
          <w:tcPr>
            <w:tcW w:w="1143" w:type="dxa"/>
            <w:tcBorders>
              <w:top w:val="single" w:sz="4" w:space="0" w:color="auto"/>
              <w:left w:val="nil"/>
              <w:bottom w:val="single" w:sz="4" w:space="0" w:color="auto"/>
              <w:right w:val="nil"/>
            </w:tcBorders>
            <w:shd w:val="clear" w:color="auto" w:fill="auto"/>
            <w:noWrap/>
            <w:vAlign w:val="center"/>
            <w:hideMark/>
          </w:tcPr>
          <w:p w14:paraId="049E0D8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auto"/>
            <w:noWrap/>
            <w:vAlign w:val="center"/>
            <w:hideMark/>
          </w:tcPr>
          <w:p w14:paraId="3E7A8FC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SPLIT</w:t>
            </w:r>
          </w:p>
        </w:tc>
        <w:tc>
          <w:tcPr>
            <w:tcW w:w="1137" w:type="dxa"/>
            <w:tcBorders>
              <w:top w:val="single" w:sz="4" w:space="0" w:color="auto"/>
              <w:left w:val="nil"/>
              <w:bottom w:val="single" w:sz="4" w:space="0" w:color="auto"/>
              <w:right w:val="nil"/>
            </w:tcBorders>
            <w:shd w:val="clear" w:color="auto" w:fill="auto"/>
            <w:vAlign w:val="center"/>
          </w:tcPr>
          <w:p w14:paraId="7EEB5A1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F</w:t>
            </w:r>
          </w:p>
        </w:tc>
        <w:tc>
          <w:tcPr>
            <w:tcW w:w="1137" w:type="dxa"/>
            <w:tcBorders>
              <w:top w:val="single" w:sz="4" w:space="0" w:color="auto"/>
              <w:left w:val="nil"/>
              <w:bottom w:val="single" w:sz="4" w:space="0" w:color="auto"/>
              <w:right w:val="nil"/>
            </w:tcBorders>
            <w:shd w:val="clear" w:color="auto" w:fill="auto"/>
            <w:vAlign w:val="center"/>
          </w:tcPr>
          <w:p w14:paraId="25EB8A5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Court</w:t>
            </w:r>
          </w:p>
        </w:tc>
        <w:tc>
          <w:tcPr>
            <w:tcW w:w="1137" w:type="dxa"/>
            <w:tcBorders>
              <w:top w:val="single" w:sz="4" w:space="0" w:color="auto"/>
              <w:left w:val="nil"/>
              <w:bottom w:val="single" w:sz="4" w:space="0" w:color="auto"/>
              <w:right w:val="nil"/>
            </w:tcBorders>
            <w:shd w:val="clear" w:color="auto" w:fill="auto"/>
            <w:noWrap/>
            <w:vAlign w:val="center"/>
            <w:hideMark/>
          </w:tcPr>
          <w:p w14:paraId="58279DD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nil"/>
            </w:tcBorders>
            <w:shd w:val="clear" w:color="auto" w:fill="auto"/>
            <w:noWrap/>
            <w:vAlign w:val="center"/>
            <w:hideMark/>
          </w:tcPr>
          <w:p w14:paraId="02DF710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43AC008C"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147CA34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Rhode Island</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0C8FE25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2</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06E9C78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5198E6F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71E1E99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02CB783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52CE889A"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85B5A8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111B427D"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389DD41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South Carolina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19DEA9B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7</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0E22654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5894B97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5C9C3EE2" w14:textId="77777777" w:rsidR="00681E98" w:rsidRPr="00F94090" w:rsidRDefault="00681E98" w:rsidP="007D2E5B">
            <w:pPr>
              <w:pStyle w:val="BodyText"/>
              <w:rPr>
                <w:rFonts w:eastAsiaTheme="majorEastAsia"/>
                <w:sz w:val="11"/>
                <w:szCs w:val="11"/>
              </w:rPr>
            </w:pPr>
            <w:commentRangeStart w:id="4"/>
            <w:commentRangeStart w:id="5"/>
            <w:r w:rsidRPr="00F94090">
              <w:rPr>
                <w:rFonts w:eastAsiaTheme="majorEastAsia"/>
                <w:sz w:val="11"/>
                <w:szCs w:val="11"/>
              </w:rPr>
              <w:t>R</w:t>
            </w:r>
            <w:commentRangeEnd w:id="4"/>
            <w:r w:rsidRPr="00F94090">
              <w:rPr>
                <w:rFonts w:eastAsiaTheme="majorEastAsia"/>
                <w:sz w:val="11"/>
                <w:szCs w:val="11"/>
              </w:rPr>
              <w:commentReference w:id="4"/>
            </w:r>
            <w:commentRangeEnd w:id="5"/>
            <w:r w:rsidRPr="00F94090">
              <w:rPr>
                <w:rFonts w:eastAsiaTheme="majorEastAsia"/>
                <w:sz w:val="11"/>
                <w:szCs w:val="11"/>
              </w:rPr>
              <w:commentReference w:id="5"/>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71253B7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r w:rsidRPr="00F94090">
              <w:rPr>
                <w:rFonts w:eastAsiaTheme="majorEastAsia"/>
                <w:sz w:val="11"/>
                <w:szCs w:val="11"/>
                <w:vertAlign w:val="superscript"/>
              </w:rPr>
              <w:footnoteReference w:id="10"/>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3C673C7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F8875C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3B3E74AD" w14:textId="77777777" w:rsidTr="00C60F5B">
        <w:trPr>
          <w:jc w:val="center"/>
        </w:trPr>
        <w:tc>
          <w:tcPr>
            <w:tcW w:w="1827" w:type="dxa"/>
            <w:tcBorders>
              <w:top w:val="single" w:sz="4" w:space="0" w:color="auto"/>
              <w:left w:val="nil"/>
              <w:bottom w:val="single" w:sz="4" w:space="0" w:color="auto"/>
              <w:right w:val="nil"/>
            </w:tcBorders>
            <w:shd w:val="clear" w:color="auto" w:fill="auto"/>
            <w:noWrap/>
            <w:vAlign w:val="center"/>
            <w:hideMark/>
          </w:tcPr>
          <w:p w14:paraId="5DD27E2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South Dakota</w:t>
            </w:r>
          </w:p>
        </w:tc>
        <w:tc>
          <w:tcPr>
            <w:tcW w:w="805" w:type="dxa"/>
            <w:tcBorders>
              <w:top w:val="single" w:sz="4" w:space="0" w:color="auto"/>
              <w:left w:val="nil"/>
              <w:bottom w:val="single" w:sz="4" w:space="0" w:color="auto"/>
              <w:right w:val="nil"/>
            </w:tcBorders>
            <w:shd w:val="clear" w:color="auto" w:fill="auto"/>
            <w:noWrap/>
            <w:vAlign w:val="center"/>
            <w:hideMark/>
          </w:tcPr>
          <w:p w14:paraId="6F3EF96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w:t>
            </w:r>
          </w:p>
        </w:tc>
        <w:tc>
          <w:tcPr>
            <w:tcW w:w="1143" w:type="dxa"/>
            <w:tcBorders>
              <w:top w:val="single" w:sz="4" w:space="0" w:color="auto"/>
              <w:left w:val="nil"/>
              <w:bottom w:val="single" w:sz="4" w:space="0" w:color="auto"/>
              <w:right w:val="nil"/>
            </w:tcBorders>
            <w:shd w:val="clear" w:color="auto" w:fill="auto"/>
            <w:noWrap/>
            <w:vAlign w:val="center"/>
            <w:hideMark/>
          </w:tcPr>
          <w:p w14:paraId="5DF2F70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44" w:type="dxa"/>
            <w:tcBorders>
              <w:top w:val="single" w:sz="4" w:space="0" w:color="auto"/>
              <w:left w:val="nil"/>
              <w:bottom w:val="single" w:sz="4" w:space="0" w:color="auto"/>
              <w:right w:val="nil"/>
            </w:tcBorders>
            <w:shd w:val="clear" w:color="auto" w:fill="auto"/>
            <w:noWrap/>
            <w:vAlign w:val="center"/>
            <w:hideMark/>
          </w:tcPr>
          <w:p w14:paraId="4CFC99B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single" w:sz="4" w:space="0" w:color="auto"/>
              <w:left w:val="nil"/>
              <w:bottom w:val="single" w:sz="4" w:space="0" w:color="auto"/>
              <w:right w:val="nil"/>
            </w:tcBorders>
            <w:shd w:val="clear" w:color="auto" w:fill="auto"/>
            <w:vAlign w:val="center"/>
          </w:tcPr>
          <w:p w14:paraId="11A111B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auto"/>
            <w:vAlign w:val="center"/>
          </w:tcPr>
          <w:p w14:paraId="6B30667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single" w:sz="4" w:space="0" w:color="auto"/>
              <w:left w:val="nil"/>
              <w:bottom w:val="single" w:sz="4" w:space="0" w:color="auto"/>
              <w:right w:val="nil"/>
            </w:tcBorders>
            <w:shd w:val="clear" w:color="auto" w:fill="auto"/>
            <w:noWrap/>
            <w:vAlign w:val="center"/>
            <w:hideMark/>
          </w:tcPr>
          <w:p w14:paraId="3AD8327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nil"/>
            </w:tcBorders>
            <w:shd w:val="clear" w:color="auto" w:fill="auto"/>
            <w:noWrap/>
            <w:vAlign w:val="center"/>
            <w:hideMark/>
          </w:tcPr>
          <w:p w14:paraId="1315828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1AA0E8A7"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660EEAA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Tennessee</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654E339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9</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041EC11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2AE1510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20EEB86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012479F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6F66F36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B95BDD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2F3C86D7"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2A0A18B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Texas</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6062502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38</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36AB0E04"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5B457B5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139A2BF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R</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1C95C81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392A3C5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45A174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035205E8"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400DC3D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Utah</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6B1EF1D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4</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1D316E3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0C5D55F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73B7005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P</w:t>
            </w:r>
            <w:r w:rsidRPr="00F94090">
              <w:rPr>
                <w:rFonts w:eastAsiaTheme="majorEastAsia"/>
                <w:sz w:val="11"/>
                <w:szCs w:val="11"/>
                <w:vertAlign w:val="superscript"/>
              </w:rPr>
              <w:footnoteReference w:id="11"/>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4E94611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2D5CBF3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A1F717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5C45908C" w14:textId="77777777" w:rsidTr="00C60F5B">
        <w:trPr>
          <w:jc w:val="center"/>
        </w:trPr>
        <w:tc>
          <w:tcPr>
            <w:tcW w:w="1827" w:type="dxa"/>
            <w:tcBorders>
              <w:top w:val="single" w:sz="4" w:space="0" w:color="auto"/>
              <w:left w:val="nil"/>
              <w:bottom w:val="nil"/>
              <w:right w:val="nil"/>
            </w:tcBorders>
            <w:shd w:val="clear" w:color="auto" w:fill="auto"/>
            <w:noWrap/>
            <w:vAlign w:val="center"/>
            <w:hideMark/>
          </w:tcPr>
          <w:p w14:paraId="7CB956E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Vermont</w:t>
            </w:r>
          </w:p>
        </w:tc>
        <w:tc>
          <w:tcPr>
            <w:tcW w:w="805" w:type="dxa"/>
            <w:tcBorders>
              <w:top w:val="single" w:sz="4" w:space="0" w:color="auto"/>
              <w:left w:val="nil"/>
              <w:bottom w:val="nil"/>
              <w:right w:val="nil"/>
            </w:tcBorders>
            <w:shd w:val="clear" w:color="auto" w:fill="auto"/>
            <w:noWrap/>
            <w:vAlign w:val="center"/>
            <w:hideMark/>
          </w:tcPr>
          <w:p w14:paraId="6D4853B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w:t>
            </w:r>
          </w:p>
        </w:tc>
        <w:tc>
          <w:tcPr>
            <w:tcW w:w="1143" w:type="dxa"/>
            <w:tcBorders>
              <w:top w:val="single" w:sz="4" w:space="0" w:color="auto"/>
              <w:left w:val="nil"/>
              <w:bottom w:val="nil"/>
              <w:right w:val="nil"/>
            </w:tcBorders>
            <w:shd w:val="clear" w:color="auto" w:fill="auto"/>
            <w:noWrap/>
            <w:vAlign w:val="center"/>
            <w:hideMark/>
          </w:tcPr>
          <w:p w14:paraId="0AC02B8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44" w:type="dxa"/>
            <w:tcBorders>
              <w:top w:val="single" w:sz="4" w:space="0" w:color="auto"/>
              <w:left w:val="nil"/>
              <w:bottom w:val="nil"/>
              <w:right w:val="nil"/>
            </w:tcBorders>
            <w:shd w:val="clear" w:color="auto" w:fill="auto"/>
            <w:noWrap/>
            <w:vAlign w:val="center"/>
            <w:hideMark/>
          </w:tcPr>
          <w:p w14:paraId="0952E61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single" w:sz="4" w:space="0" w:color="auto"/>
              <w:left w:val="nil"/>
              <w:bottom w:val="nil"/>
              <w:right w:val="nil"/>
            </w:tcBorders>
            <w:shd w:val="clear" w:color="auto" w:fill="auto"/>
            <w:vAlign w:val="center"/>
          </w:tcPr>
          <w:p w14:paraId="4C51A02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nil"/>
              <w:right w:val="nil"/>
            </w:tcBorders>
            <w:shd w:val="clear" w:color="auto" w:fill="auto"/>
            <w:vAlign w:val="center"/>
          </w:tcPr>
          <w:p w14:paraId="7278C61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single" w:sz="4" w:space="0" w:color="auto"/>
              <w:left w:val="nil"/>
              <w:bottom w:val="nil"/>
              <w:right w:val="nil"/>
            </w:tcBorders>
            <w:shd w:val="clear" w:color="auto" w:fill="auto"/>
            <w:noWrap/>
            <w:vAlign w:val="center"/>
            <w:hideMark/>
          </w:tcPr>
          <w:p w14:paraId="1E5336D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single" w:sz="4" w:space="0" w:color="auto"/>
              <w:left w:val="nil"/>
              <w:bottom w:val="nil"/>
              <w:right w:val="nil"/>
            </w:tcBorders>
            <w:shd w:val="clear" w:color="auto" w:fill="auto"/>
            <w:noWrap/>
            <w:vAlign w:val="center"/>
            <w:hideMark/>
          </w:tcPr>
          <w:p w14:paraId="796CC16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419F1375" w14:textId="77777777" w:rsidTr="00C60F5B">
        <w:trPr>
          <w:jc w:val="center"/>
        </w:trPr>
        <w:tc>
          <w:tcPr>
            <w:tcW w:w="1827" w:type="dxa"/>
            <w:tcBorders>
              <w:top w:val="nil"/>
              <w:left w:val="nil"/>
              <w:bottom w:val="nil"/>
              <w:right w:val="nil"/>
            </w:tcBorders>
            <w:shd w:val="clear" w:color="auto" w:fill="auto"/>
            <w:noWrap/>
            <w:vAlign w:val="center"/>
            <w:hideMark/>
          </w:tcPr>
          <w:p w14:paraId="73C720C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Virginia</w:t>
            </w:r>
          </w:p>
        </w:tc>
        <w:tc>
          <w:tcPr>
            <w:tcW w:w="805" w:type="dxa"/>
            <w:tcBorders>
              <w:top w:val="nil"/>
              <w:left w:val="nil"/>
              <w:bottom w:val="nil"/>
              <w:right w:val="nil"/>
            </w:tcBorders>
            <w:shd w:val="clear" w:color="auto" w:fill="auto"/>
            <w:noWrap/>
            <w:vAlign w:val="center"/>
            <w:hideMark/>
          </w:tcPr>
          <w:p w14:paraId="39423F6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11</w:t>
            </w:r>
          </w:p>
        </w:tc>
        <w:tc>
          <w:tcPr>
            <w:tcW w:w="1143" w:type="dxa"/>
            <w:tcBorders>
              <w:top w:val="nil"/>
              <w:left w:val="nil"/>
              <w:bottom w:val="nil"/>
              <w:right w:val="nil"/>
            </w:tcBorders>
            <w:shd w:val="clear" w:color="auto" w:fill="auto"/>
            <w:noWrap/>
            <w:vAlign w:val="center"/>
            <w:hideMark/>
          </w:tcPr>
          <w:p w14:paraId="3D88021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xml:space="preserve">C </w:t>
            </w:r>
          </w:p>
        </w:tc>
        <w:tc>
          <w:tcPr>
            <w:tcW w:w="1144" w:type="dxa"/>
            <w:tcBorders>
              <w:top w:val="nil"/>
              <w:left w:val="nil"/>
              <w:bottom w:val="nil"/>
              <w:right w:val="nil"/>
            </w:tcBorders>
            <w:shd w:val="clear" w:color="auto" w:fill="auto"/>
            <w:noWrap/>
            <w:vAlign w:val="center"/>
            <w:hideMark/>
          </w:tcPr>
          <w:p w14:paraId="25C5808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nil"/>
              <w:left w:val="nil"/>
              <w:bottom w:val="nil"/>
              <w:right w:val="nil"/>
            </w:tcBorders>
            <w:shd w:val="clear" w:color="auto" w:fill="auto"/>
            <w:vAlign w:val="center"/>
          </w:tcPr>
          <w:p w14:paraId="24E18AA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F</w:t>
            </w:r>
          </w:p>
        </w:tc>
        <w:tc>
          <w:tcPr>
            <w:tcW w:w="1137" w:type="dxa"/>
            <w:tcBorders>
              <w:top w:val="nil"/>
              <w:left w:val="nil"/>
              <w:bottom w:val="nil"/>
              <w:right w:val="nil"/>
            </w:tcBorders>
            <w:shd w:val="clear" w:color="auto" w:fill="auto"/>
            <w:vAlign w:val="center"/>
          </w:tcPr>
          <w:p w14:paraId="7B90CB9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Court</w:t>
            </w:r>
          </w:p>
        </w:tc>
        <w:tc>
          <w:tcPr>
            <w:tcW w:w="1137" w:type="dxa"/>
            <w:tcBorders>
              <w:top w:val="nil"/>
              <w:left w:val="nil"/>
              <w:bottom w:val="nil"/>
              <w:right w:val="nil"/>
            </w:tcBorders>
            <w:shd w:val="clear" w:color="auto" w:fill="auto"/>
            <w:noWrap/>
            <w:vAlign w:val="center"/>
            <w:hideMark/>
          </w:tcPr>
          <w:p w14:paraId="7CDF05B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nil"/>
              <w:left w:val="nil"/>
              <w:bottom w:val="nil"/>
              <w:right w:val="nil"/>
            </w:tcBorders>
            <w:shd w:val="clear" w:color="auto" w:fill="auto"/>
            <w:noWrap/>
            <w:vAlign w:val="center"/>
            <w:hideMark/>
          </w:tcPr>
          <w:p w14:paraId="12EA4D2B"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3D967360" w14:textId="77777777" w:rsidTr="00C60F5B">
        <w:trPr>
          <w:jc w:val="center"/>
        </w:trPr>
        <w:tc>
          <w:tcPr>
            <w:tcW w:w="1827" w:type="dxa"/>
            <w:tcBorders>
              <w:top w:val="nil"/>
              <w:left w:val="nil"/>
              <w:bottom w:val="single" w:sz="4" w:space="0" w:color="auto"/>
              <w:right w:val="nil"/>
            </w:tcBorders>
            <w:shd w:val="clear" w:color="auto" w:fill="auto"/>
            <w:noWrap/>
            <w:vAlign w:val="center"/>
            <w:hideMark/>
          </w:tcPr>
          <w:p w14:paraId="0EBA491F"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lastRenderedPageBreak/>
              <w:t>Washington</w:t>
            </w:r>
          </w:p>
        </w:tc>
        <w:tc>
          <w:tcPr>
            <w:tcW w:w="805" w:type="dxa"/>
            <w:tcBorders>
              <w:top w:val="nil"/>
              <w:left w:val="nil"/>
              <w:bottom w:val="single" w:sz="4" w:space="0" w:color="auto"/>
              <w:right w:val="nil"/>
            </w:tcBorders>
            <w:shd w:val="clear" w:color="auto" w:fill="auto"/>
            <w:noWrap/>
            <w:vAlign w:val="center"/>
            <w:hideMark/>
          </w:tcPr>
          <w:p w14:paraId="1B93E70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10</w:t>
            </w:r>
          </w:p>
        </w:tc>
        <w:tc>
          <w:tcPr>
            <w:tcW w:w="1143" w:type="dxa"/>
            <w:tcBorders>
              <w:top w:val="nil"/>
              <w:left w:val="nil"/>
              <w:bottom w:val="single" w:sz="4" w:space="0" w:color="auto"/>
              <w:right w:val="nil"/>
            </w:tcBorders>
            <w:shd w:val="clear" w:color="auto" w:fill="auto"/>
            <w:noWrap/>
            <w:vAlign w:val="center"/>
            <w:hideMark/>
          </w:tcPr>
          <w:p w14:paraId="1412DD4C"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w:t>
            </w:r>
          </w:p>
        </w:tc>
        <w:tc>
          <w:tcPr>
            <w:tcW w:w="1144" w:type="dxa"/>
            <w:tcBorders>
              <w:top w:val="nil"/>
              <w:left w:val="nil"/>
              <w:bottom w:val="single" w:sz="4" w:space="0" w:color="auto"/>
              <w:right w:val="nil"/>
            </w:tcBorders>
            <w:shd w:val="clear" w:color="auto" w:fill="auto"/>
            <w:noWrap/>
            <w:vAlign w:val="center"/>
            <w:hideMark/>
          </w:tcPr>
          <w:p w14:paraId="32C079B6"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DEM</w:t>
            </w:r>
          </w:p>
        </w:tc>
        <w:tc>
          <w:tcPr>
            <w:tcW w:w="1137" w:type="dxa"/>
            <w:tcBorders>
              <w:top w:val="nil"/>
              <w:left w:val="nil"/>
              <w:bottom w:val="single" w:sz="4" w:space="0" w:color="auto"/>
              <w:right w:val="nil"/>
            </w:tcBorders>
            <w:shd w:val="clear" w:color="auto" w:fill="auto"/>
            <w:vAlign w:val="center"/>
          </w:tcPr>
          <w:p w14:paraId="1D0A117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nil"/>
              <w:left w:val="nil"/>
              <w:bottom w:val="single" w:sz="4" w:space="0" w:color="auto"/>
              <w:right w:val="nil"/>
            </w:tcBorders>
            <w:shd w:val="clear" w:color="auto" w:fill="auto"/>
            <w:vAlign w:val="center"/>
          </w:tcPr>
          <w:p w14:paraId="264BB2C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Comm</w:t>
            </w:r>
            <w:r w:rsidRPr="00F94090">
              <w:rPr>
                <w:rFonts w:eastAsiaTheme="majorEastAsia"/>
                <w:sz w:val="11"/>
                <w:szCs w:val="11"/>
                <w:vertAlign w:val="superscript"/>
              </w:rPr>
              <w:footnoteReference w:id="12"/>
            </w:r>
          </w:p>
        </w:tc>
        <w:tc>
          <w:tcPr>
            <w:tcW w:w="1137" w:type="dxa"/>
            <w:tcBorders>
              <w:top w:val="nil"/>
              <w:left w:val="nil"/>
              <w:bottom w:val="single" w:sz="4" w:space="0" w:color="auto"/>
              <w:right w:val="nil"/>
            </w:tcBorders>
            <w:shd w:val="clear" w:color="auto" w:fill="auto"/>
            <w:noWrap/>
            <w:vAlign w:val="center"/>
            <w:hideMark/>
          </w:tcPr>
          <w:p w14:paraId="4115716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nil"/>
              <w:left w:val="nil"/>
              <w:bottom w:val="single" w:sz="4" w:space="0" w:color="auto"/>
              <w:right w:val="nil"/>
            </w:tcBorders>
            <w:shd w:val="clear" w:color="auto" w:fill="auto"/>
            <w:noWrap/>
            <w:vAlign w:val="center"/>
            <w:hideMark/>
          </w:tcPr>
          <w:p w14:paraId="6EAB52D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r>
      <w:tr w:rsidR="00681E98" w:rsidRPr="00F94090" w14:paraId="1BFDA6A6" w14:textId="77777777" w:rsidTr="00C60F5B">
        <w:trPr>
          <w:jc w:val="center"/>
        </w:trPr>
        <w:tc>
          <w:tcPr>
            <w:tcW w:w="1827"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4FD4FF3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West Virginia</w:t>
            </w:r>
          </w:p>
        </w:tc>
        <w:tc>
          <w:tcPr>
            <w:tcW w:w="805" w:type="dxa"/>
            <w:tcBorders>
              <w:top w:val="single" w:sz="4" w:space="0" w:color="auto"/>
              <w:left w:val="nil"/>
              <w:bottom w:val="single" w:sz="4" w:space="0" w:color="auto"/>
              <w:right w:val="nil"/>
            </w:tcBorders>
            <w:shd w:val="clear" w:color="auto" w:fill="D9D9D9" w:themeFill="background1" w:themeFillShade="D9"/>
            <w:noWrap/>
            <w:vAlign w:val="center"/>
            <w:hideMark/>
          </w:tcPr>
          <w:p w14:paraId="394FDCE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2</w:t>
            </w:r>
          </w:p>
        </w:tc>
        <w:tc>
          <w:tcPr>
            <w:tcW w:w="1143" w:type="dxa"/>
            <w:tcBorders>
              <w:top w:val="single" w:sz="4" w:space="0" w:color="auto"/>
              <w:left w:val="nil"/>
              <w:bottom w:val="single" w:sz="4" w:space="0" w:color="auto"/>
              <w:right w:val="nil"/>
            </w:tcBorders>
            <w:shd w:val="clear" w:color="auto" w:fill="D9D9D9" w:themeFill="background1" w:themeFillShade="D9"/>
            <w:noWrap/>
            <w:vAlign w:val="center"/>
            <w:hideMark/>
          </w:tcPr>
          <w:p w14:paraId="47DAC11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bottom w:val="single" w:sz="4" w:space="0" w:color="auto"/>
              <w:right w:val="nil"/>
            </w:tcBorders>
            <w:shd w:val="clear" w:color="auto" w:fill="D9D9D9" w:themeFill="background1" w:themeFillShade="D9"/>
            <w:noWrap/>
            <w:vAlign w:val="center"/>
            <w:hideMark/>
          </w:tcPr>
          <w:p w14:paraId="2E2F7A03"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GOP</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6E687DF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single" w:sz="4" w:space="0" w:color="auto"/>
              <w:left w:val="nil"/>
              <w:bottom w:val="single" w:sz="4" w:space="0" w:color="auto"/>
              <w:right w:val="nil"/>
            </w:tcBorders>
            <w:shd w:val="clear" w:color="auto" w:fill="D9D9D9" w:themeFill="background1" w:themeFillShade="D9"/>
            <w:vAlign w:val="center"/>
          </w:tcPr>
          <w:p w14:paraId="39B51B09"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37" w:type="dxa"/>
            <w:tcBorders>
              <w:top w:val="single" w:sz="4" w:space="0" w:color="auto"/>
              <w:left w:val="nil"/>
              <w:bottom w:val="single" w:sz="4" w:space="0" w:color="auto"/>
              <w:right w:val="nil"/>
            </w:tcBorders>
            <w:shd w:val="clear" w:color="auto" w:fill="D9D9D9" w:themeFill="background1" w:themeFillShade="D9"/>
            <w:noWrap/>
            <w:vAlign w:val="center"/>
            <w:hideMark/>
          </w:tcPr>
          <w:p w14:paraId="73DB0BD9"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5626D08"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123900CD" w14:textId="77777777" w:rsidTr="00C60F5B">
        <w:trPr>
          <w:jc w:val="center"/>
        </w:trPr>
        <w:tc>
          <w:tcPr>
            <w:tcW w:w="1827" w:type="dxa"/>
            <w:tcBorders>
              <w:top w:val="single" w:sz="4" w:space="0" w:color="auto"/>
              <w:left w:val="nil"/>
              <w:right w:val="nil"/>
            </w:tcBorders>
            <w:shd w:val="clear" w:color="auto" w:fill="auto"/>
            <w:noWrap/>
            <w:vAlign w:val="center"/>
            <w:hideMark/>
          </w:tcPr>
          <w:p w14:paraId="6CEEE08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Wisconsin</w:t>
            </w:r>
          </w:p>
        </w:tc>
        <w:tc>
          <w:tcPr>
            <w:tcW w:w="805" w:type="dxa"/>
            <w:tcBorders>
              <w:top w:val="single" w:sz="4" w:space="0" w:color="auto"/>
              <w:left w:val="nil"/>
              <w:right w:val="nil"/>
            </w:tcBorders>
            <w:shd w:val="clear" w:color="auto" w:fill="auto"/>
            <w:noWrap/>
            <w:vAlign w:val="center"/>
            <w:hideMark/>
          </w:tcPr>
          <w:p w14:paraId="2327A98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8</w:t>
            </w:r>
          </w:p>
        </w:tc>
        <w:tc>
          <w:tcPr>
            <w:tcW w:w="1143" w:type="dxa"/>
            <w:tcBorders>
              <w:top w:val="single" w:sz="4" w:space="0" w:color="auto"/>
              <w:left w:val="nil"/>
              <w:right w:val="nil"/>
            </w:tcBorders>
            <w:shd w:val="clear" w:color="auto" w:fill="auto"/>
            <w:noWrap/>
            <w:vAlign w:val="center"/>
            <w:hideMark/>
          </w:tcPr>
          <w:p w14:paraId="439F72D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L</w:t>
            </w:r>
          </w:p>
        </w:tc>
        <w:tc>
          <w:tcPr>
            <w:tcW w:w="1144" w:type="dxa"/>
            <w:tcBorders>
              <w:top w:val="single" w:sz="4" w:space="0" w:color="auto"/>
              <w:left w:val="nil"/>
              <w:right w:val="nil"/>
            </w:tcBorders>
            <w:shd w:val="clear" w:color="auto" w:fill="auto"/>
            <w:noWrap/>
            <w:vAlign w:val="center"/>
            <w:hideMark/>
          </w:tcPr>
          <w:p w14:paraId="570570EE"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SPLIT</w:t>
            </w:r>
          </w:p>
        </w:tc>
        <w:tc>
          <w:tcPr>
            <w:tcW w:w="1137" w:type="dxa"/>
            <w:tcBorders>
              <w:top w:val="single" w:sz="4" w:space="0" w:color="auto"/>
              <w:left w:val="nil"/>
              <w:right w:val="nil"/>
            </w:tcBorders>
            <w:shd w:val="clear" w:color="auto" w:fill="auto"/>
            <w:vAlign w:val="center"/>
          </w:tcPr>
          <w:p w14:paraId="06CA379A"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F</w:t>
            </w:r>
          </w:p>
        </w:tc>
        <w:tc>
          <w:tcPr>
            <w:tcW w:w="1137" w:type="dxa"/>
            <w:tcBorders>
              <w:top w:val="single" w:sz="4" w:space="0" w:color="auto"/>
              <w:left w:val="nil"/>
              <w:right w:val="nil"/>
            </w:tcBorders>
            <w:shd w:val="clear" w:color="auto" w:fill="auto"/>
            <w:vAlign w:val="center"/>
          </w:tcPr>
          <w:p w14:paraId="16C3B9F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Court</w:t>
            </w:r>
            <w:commentRangeStart w:id="6"/>
            <w:commentRangeStart w:id="7"/>
            <w:r w:rsidRPr="00F94090">
              <w:rPr>
                <w:rFonts w:eastAsiaTheme="majorEastAsia"/>
                <w:sz w:val="11"/>
                <w:szCs w:val="11"/>
                <w:vertAlign w:val="superscript"/>
              </w:rPr>
              <w:footnoteReference w:id="13"/>
            </w:r>
            <w:commentRangeEnd w:id="6"/>
            <w:commentRangeEnd w:id="7"/>
            <w:r w:rsidRPr="00F94090">
              <w:rPr>
                <w:rStyle w:val="CommentReference"/>
                <w:sz w:val="11"/>
                <w:szCs w:val="11"/>
              </w:rPr>
              <w:commentReference w:id="6"/>
            </w:r>
            <w:r w:rsidRPr="00F94090">
              <w:rPr>
                <w:rStyle w:val="CommentReference"/>
                <w:sz w:val="11"/>
                <w:szCs w:val="11"/>
              </w:rPr>
              <w:commentReference w:id="7"/>
            </w:r>
          </w:p>
        </w:tc>
        <w:tc>
          <w:tcPr>
            <w:tcW w:w="1137" w:type="dxa"/>
            <w:tcBorders>
              <w:top w:val="single" w:sz="4" w:space="0" w:color="auto"/>
              <w:left w:val="nil"/>
              <w:right w:val="nil"/>
            </w:tcBorders>
            <w:shd w:val="clear" w:color="auto" w:fill="auto"/>
            <w:noWrap/>
            <w:vAlign w:val="center"/>
            <w:hideMark/>
          </w:tcPr>
          <w:p w14:paraId="6DC1A984" w14:textId="77777777" w:rsidR="00681E98" w:rsidRPr="00F94090" w:rsidRDefault="00681E98" w:rsidP="007D2E5B">
            <w:pPr>
              <w:pStyle w:val="BodyText"/>
              <w:rPr>
                <w:rFonts w:eastAsiaTheme="majorEastAsia"/>
                <w:sz w:val="11"/>
                <w:szCs w:val="11"/>
              </w:rPr>
            </w:pPr>
          </w:p>
        </w:tc>
        <w:tc>
          <w:tcPr>
            <w:tcW w:w="1137" w:type="dxa"/>
            <w:tcBorders>
              <w:top w:val="single" w:sz="4" w:space="0" w:color="auto"/>
              <w:left w:val="nil"/>
              <w:right w:val="nil"/>
            </w:tcBorders>
            <w:shd w:val="clear" w:color="auto" w:fill="auto"/>
            <w:noWrap/>
            <w:vAlign w:val="center"/>
            <w:hideMark/>
          </w:tcPr>
          <w:p w14:paraId="3991320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r w:rsidR="00681E98" w:rsidRPr="00F94090" w14:paraId="0AEAAAEB" w14:textId="77777777" w:rsidTr="00C60F5B">
        <w:trPr>
          <w:jc w:val="center"/>
        </w:trPr>
        <w:tc>
          <w:tcPr>
            <w:tcW w:w="1827" w:type="dxa"/>
            <w:tcBorders>
              <w:top w:val="nil"/>
              <w:left w:val="nil"/>
              <w:bottom w:val="thickThinSmallGap" w:sz="24" w:space="0" w:color="auto"/>
              <w:right w:val="nil"/>
            </w:tcBorders>
            <w:shd w:val="clear" w:color="auto" w:fill="auto"/>
            <w:noWrap/>
            <w:vAlign w:val="center"/>
            <w:hideMark/>
          </w:tcPr>
          <w:p w14:paraId="2FE06C2D"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Wyoming</w:t>
            </w:r>
          </w:p>
        </w:tc>
        <w:tc>
          <w:tcPr>
            <w:tcW w:w="805" w:type="dxa"/>
            <w:tcBorders>
              <w:top w:val="nil"/>
              <w:left w:val="nil"/>
              <w:bottom w:val="thickThinSmallGap" w:sz="24" w:space="0" w:color="auto"/>
              <w:right w:val="nil"/>
            </w:tcBorders>
            <w:shd w:val="clear" w:color="auto" w:fill="auto"/>
            <w:noWrap/>
            <w:vAlign w:val="center"/>
            <w:hideMark/>
          </w:tcPr>
          <w:p w14:paraId="4FA2BA9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1</w:t>
            </w:r>
          </w:p>
        </w:tc>
        <w:tc>
          <w:tcPr>
            <w:tcW w:w="1143" w:type="dxa"/>
            <w:tcBorders>
              <w:top w:val="nil"/>
              <w:left w:val="nil"/>
              <w:bottom w:val="thickThinSmallGap" w:sz="24" w:space="0" w:color="auto"/>
              <w:right w:val="nil"/>
            </w:tcBorders>
            <w:shd w:val="clear" w:color="auto" w:fill="auto"/>
            <w:noWrap/>
            <w:vAlign w:val="center"/>
            <w:hideMark/>
          </w:tcPr>
          <w:p w14:paraId="30DBF35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44" w:type="dxa"/>
            <w:tcBorders>
              <w:top w:val="nil"/>
              <w:left w:val="nil"/>
              <w:bottom w:val="thickThinSmallGap" w:sz="24" w:space="0" w:color="auto"/>
              <w:right w:val="nil"/>
            </w:tcBorders>
            <w:shd w:val="clear" w:color="auto" w:fill="auto"/>
            <w:noWrap/>
            <w:vAlign w:val="center"/>
            <w:hideMark/>
          </w:tcPr>
          <w:p w14:paraId="01131FF5"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nil"/>
              <w:left w:val="nil"/>
              <w:bottom w:val="thickThinSmallGap" w:sz="24" w:space="0" w:color="auto"/>
              <w:right w:val="nil"/>
            </w:tcBorders>
            <w:shd w:val="clear" w:color="auto" w:fill="auto"/>
            <w:vAlign w:val="center"/>
          </w:tcPr>
          <w:p w14:paraId="55BDBB31"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N</w:t>
            </w:r>
          </w:p>
        </w:tc>
        <w:tc>
          <w:tcPr>
            <w:tcW w:w="1137" w:type="dxa"/>
            <w:tcBorders>
              <w:top w:val="nil"/>
              <w:left w:val="nil"/>
              <w:bottom w:val="thickThinSmallGap" w:sz="24" w:space="0" w:color="auto"/>
              <w:right w:val="nil"/>
            </w:tcBorders>
            <w:shd w:val="clear" w:color="auto" w:fill="auto"/>
            <w:vAlign w:val="center"/>
          </w:tcPr>
          <w:p w14:paraId="6AC321B0"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w:t>
            </w:r>
          </w:p>
        </w:tc>
        <w:tc>
          <w:tcPr>
            <w:tcW w:w="1137" w:type="dxa"/>
            <w:tcBorders>
              <w:top w:val="nil"/>
              <w:left w:val="nil"/>
              <w:bottom w:val="thickThinSmallGap" w:sz="24" w:space="0" w:color="auto"/>
              <w:right w:val="nil"/>
            </w:tcBorders>
            <w:shd w:val="clear" w:color="auto" w:fill="auto"/>
            <w:noWrap/>
            <w:vAlign w:val="center"/>
            <w:hideMark/>
          </w:tcPr>
          <w:p w14:paraId="5AF04EE7"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x</w:t>
            </w:r>
          </w:p>
        </w:tc>
        <w:tc>
          <w:tcPr>
            <w:tcW w:w="1137" w:type="dxa"/>
            <w:tcBorders>
              <w:top w:val="nil"/>
              <w:left w:val="nil"/>
              <w:bottom w:val="thickThinSmallGap" w:sz="24" w:space="0" w:color="auto"/>
              <w:right w:val="nil"/>
            </w:tcBorders>
            <w:shd w:val="clear" w:color="auto" w:fill="auto"/>
            <w:noWrap/>
            <w:vAlign w:val="center"/>
            <w:hideMark/>
          </w:tcPr>
          <w:p w14:paraId="500FD852" w14:textId="77777777" w:rsidR="00681E98" w:rsidRPr="00F94090" w:rsidRDefault="00681E98" w:rsidP="007D2E5B">
            <w:pPr>
              <w:pStyle w:val="BodyText"/>
              <w:rPr>
                <w:rFonts w:eastAsiaTheme="majorEastAsia"/>
                <w:sz w:val="11"/>
                <w:szCs w:val="11"/>
              </w:rPr>
            </w:pPr>
            <w:r w:rsidRPr="00F94090">
              <w:rPr>
                <w:rFonts w:eastAsiaTheme="majorEastAsia"/>
                <w:sz w:val="11"/>
                <w:szCs w:val="11"/>
              </w:rPr>
              <w:t> </w:t>
            </w:r>
          </w:p>
        </w:tc>
      </w:tr>
    </w:tbl>
    <w:p w14:paraId="67ABA6C7" w14:textId="77777777" w:rsidR="00681E98" w:rsidRPr="00F94090" w:rsidRDefault="00681E98" w:rsidP="007D2E5B">
      <w:pPr>
        <w:pStyle w:val="BodyText"/>
        <w:rPr>
          <w:rFonts w:eastAsiaTheme="majorEastAsia"/>
        </w:rPr>
      </w:pPr>
    </w:p>
    <w:p w14:paraId="142419FD" w14:textId="1EB3C555" w:rsidR="00681E98" w:rsidRPr="00F94090" w:rsidRDefault="00681E98" w:rsidP="007D2E5B">
      <w:r w:rsidRPr="00F94090">
        <w:br w:type="page"/>
      </w:r>
    </w:p>
    <w:p w14:paraId="085DF3EF" w14:textId="77777777" w:rsidR="00681E98" w:rsidRPr="00F94090" w:rsidRDefault="00681E98" w:rsidP="007D2E5B">
      <w:pPr>
        <w:pStyle w:val="BodyText"/>
        <w:ind w:firstLine="0"/>
      </w:pPr>
      <w:r w:rsidRPr="00F94090">
        <w:rPr>
          <w:b/>
          <w:bCs/>
        </w:rPr>
        <w:lastRenderedPageBreak/>
        <w:t xml:space="preserve">Table </w:t>
      </w:r>
      <w:r w:rsidRPr="00F94090">
        <w:rPr>
          <w:b/>
          <w:bCs/>
        </w:rPr>
        <w:fldChar w:fldCharType="begin"/>
      </w:r>
      <w:r w:rsidRPr="00F94090">
        <w:rPr>
          <w:b/>
          <w:bCs/>
        </w:rPr>
        <w:instrText xml:space="preserve"> SEQ Table \* ARABIC </w:instrText>
      </w:r>
      <w:r w:rsidRPr="00F94090">
        <w:rPr>
          <w:b/>
          <w:bCs/>
        </w:rPr>
        <w:fldChar w:fldCharType="separate"/>
      </w:r>
      <w:r w:rsidRPr="00F94090">
        <w:rPr>
          <w:b/>
          <w:bCs/>
          <w:noProof/>
        </w:rPr>
        <w:t>2</w:t>
      </w:r>
      <w:r w:rsidRPr="00F94090">
        <w:rPr>
          <w:b/>
          <w:bCs/>
        </w:rPr>
        <w:fldChar w:fldCharType="end"/>
      </w:r>
      <w:r w:rsidRPr="00F94090">
        <w:rPr>
          <w:b/>
          <w:bCs/>
        </w:rPr>
        <w:t xml:space="preserve">. Who challenges in state courts? The plaintiffs identified in partisan gerrymandering </w:t>
      </w:r>
      <w:proofErr w:type="gramStart"/>
      <w:r w:rsidRPr="00F94090">
        <w:rPr>
          <w:b/>
          <w:bCs/>
        </w:rPr>
        <w:t>lawsuits</w:t>
      </w:r>
      <w:proofErr w:type="gramEnd"/>
    </w:p>
    <w:p w14:paraId="1763C442" w14:textId="77777777" w:rsidR="00681E98" w:rsidRPr="00F94090" w:rsidRDefault="00681E98" w:rsidP="007D2E5B">
      <w:pPr>
        <w:pStyle w:val="BodyText"/>
        <w:rPr>
          <w:rFonts w:eastAsiaTheme="majorEastAsia"/>
        </w:rPr>
      </w:pPr>
    </w:p>
    <w:tbl>
      <w:tblPr>
        <w:tblStyle w:val="TableGrid"/>
        <w:tblW w:w="0" w:type="auto"/>
        <w:tblLook w:val="04A0" w:firstRow="1" w:lastRow="0" w:firstColumn="1" w:lastColumn="0" w:noHBand="0" w:noVBand="1"/>
      </w:tblPr>
      <w:tblGrid>
        <w:gridCol w:w="7195"/>
        <w:gridCol w:w="2083"/>
      </w:tblGrid>
      <w:tr w:rsidR="00681E98" w:rsidRPr="007D2E5B" w14:paraId="3865E90B" w14:textId="77777777" w:rsidTr="00FC1D58">
        <w:tc>
          <w:tcPr>
            <w:tcW w:w="7195" w:type="dxa"/>
            <w:shd w:val="clear" w:color="auto" w:fill="E2EFD9" w:themeFill="accent6" w:themeFillTint="33"/>
          </w:tcPr>
          <w:p w14:paraId="696CE6CD" w14:textId="77777777" w:rsidR="00681E98" w:rsidRPr="007D2E5B" w:rsidRDefault="00681E98" w:rsidP="007D2E5B">
            <w:r w:rsidRPr="007D2E5B">
              <w:t>State</w:t>
            </w:r>
          </w:p>
        </w:tc>
        <w:tc>
          <w:tcPr>
            <w:tcW w:w="649" w:type="dxa"/>
            <w:shd w:val="clear" w:color="auto" w:fill="E2EFD9" w:themeFill="accent6" w:themeFillTint="33"/>
          </w:tcPr>
          <w:p w14:paraId="11DF239D" w14:textId="77777777" w:rsidR="00681E98" w:rsidRPr="007D2E5B" w:rsidRDefault="00681E98" w:rsidP="007D2E5B">
            <w:r w:rsidRPr="007D2E5B">
              <w:t xml:space="preserve">Plaintiffs </w:t>
            </w:r>
          </w:p>
        </w:tc>
      </w:tr>
      <w:tr w:rsidR="00681E98" w:rsidRPr="007D2E5B" w14:paraId="5322E43F" w14:textId="77777777" w:rsidTr="00FC1D58">
        <w:tc>
          <w:tcPr>
            <w:tcW w:w="7195" w:type="dxa"/>
          </w:tcPr>
          <w:p w14:paraId="38AA2EE0" w14:textId="77777777" w:rsidR="00681E98" w:rsidRPr="007D2E5B" w:rsidRDefault="00681E98" w:rsidP="007D2E5B">
            <w:r w:rsidRPr="007D2E5B">
              <w:t>2010s REDISTRICTING CASES IN STATE COURT</w:t>
            </w:r>
          </w:p>
        </w:tc>
        <w:tc>
          <w:tcPr>
            <w:tcW w:w="649" w:type="dxa"/>
          </w:tcPr>
          <w:p w14:paraId="73D52615" w14:textId="77777777" w:rsidR="00681E98" w:rsidRPr="007D2E5B" w:rsidRDefault="00681E98" w:rsidP="007D2E5B"/>
        </w:tc>
      </w:tr>
      <w:tr w:rsidR="00681E98" w:rsidRPr="007D2E5B" w14:paraId="6A756F4A" w14:textId="77777777" w:rsidTr="00FC1D58">
        <w:tc>
          <w:tcPr>
            <w:tcW w:w="7195" w:type="dxa"/>
          </w:tcPr>
          <w:p w14:paraId="7C9B1F06" w14:textId="77777777" w:rsidR="00681E98" w:rsidRPr="007D2E5B" w:rsidRDefault="00681E98" w:rsidP="007D2E5B">
            <w:r w:rsidRPr="007D2E5B">
              <w:t xml:space="preserve">Florida (2015) </w:t>
            </w:r>
          </w:p>
          <w:p w14:paraId="660216B9" w14:textId="77777777" w:rsidR="00681E98" w:rsidRPr="007D2E5B" w:rsidRDefault="00681E98" w:rsidP="007D2E5B"/>
          <w:p w14:paraId="792EA679" w14:textId="77777777" w:rsidR="00681E98" w:rsidRPr="007D2E5B" w:rsidRDefault="00681E98" w:rsidP="007D2E5B">
            <w:r w:rsidRPr="007D2E5B">
              <w:t>League of Women Voters of Fla. V. Detzner, 172 So. 3d 363 (Fla. 2015)</w:t>
            </w:r>
          </w:p>
        </w:tc>
        <w:tc>
          <w:tcPr>
            <w:tcW w:w="649" w:type="dxa"/>
          </w:tcPr>
          <w:p w14:paraId="0DB5660C" w14:textId="77777777" w:rsidR="00681E98" w:rsidRPr="007D2E5B" w:rsidRDefault="00681E98" w:rsidP="007D2E5B">
            <w:r w:rsidRPr="007D2E5B">
              <w:t xml:space="preserve">League Plaintiffs: </w:t>
            </w:r>
          </w:p>
          <w:p w14:paraId="03189808" w14:textId="77777777" w:rsidR="00681E98" w:rsidRPr="007D2E5B" w:rsidRDefault="00681E98" w:rsidP="007D2E5B">
            <w:r w:rsidRPr="007D2E5B">
              <w:t>The League of Women Voters of Florida</w:t>
            </w:r>
          </w:p>
          <w:p w14:paraId="618D0AD3" w14:textId="77777777" w:rsidR="00681E98" w:rsidRPr="007D2E5B" w:rsidRDefault="00681E98" w:rsidP="007D2E5B">
            <w:r w:rsidRPr="007D2E5B">
              <w:t>Common Cause</w:t>
            </w:r>
          </w:p>
          <w:p w14:paraId="7AE52907" w14:textId="77777777" w:rsidR="00681E98" w:rsidRPr="007D2E5B" w:rsidRDefault="00681E98" w:rsidP="007D2E5B">
            <w:r w:rsidRPr="007D2E5B">
              <w:t xml:space="preserve">Citizens registered to vote in </w:t>
            </w:r>
            <w:proofErr w:type="gramStart"/>
            <w:r w:rsidRPr="007D2E5B">
              <w:t>Florida</w:t>
            </w:r>
            <w:proofErr w:type="gramEnd"/>
          </w:p>
          <w:p w14:paraId="4463E35C" w14:textId="77777777" w:rsidR="00681E98" w:rsidRPr="007D2E5B" w:rsidRDefault="00681E98" w:rsidP="007D2E5B"/>
          <w:p w14:paraId="471616F7" w14:textId="77777777" w:rsidR="00681E98" w:rsidRPr="007D2E5B" w:rsidRDefault="00681E98" w:rsidP="007D2E5B">
            <w:r w:rsidRPr="007D2E5B">
              <w:t xml:space="preserve">Romo Plaintiffs: </w:t>
            </w:r>
          </w:p>
          <w:p w14:paraId="357BD3B4" w14:textId="77777777" w:rsidR="00681E98" w:rsidRPr="007D2E5B" w:rsidRDefault="00681E98" w:rsidP="007D2E5B">
            <w:r w:rsidRPr="007D2E5B">
              <w:t>Citizens registered to vote in Florida</w:t>
            </w:r>
          </w:p>
        </w:tc>
      </w:tr>
      <w:tr w:rsidR="00681E98" w:rsidRPr="007D2E5B" w14:paraId="433A8670" w14:textId="77777777" w:rsidTr="00FC1D58">
        <w:tc>
          <w:tcPr>
            <w:tcW w:w="7195" w:type="dxa"/>
          </w:tcPr>
          <w:p w14:paraId="363B4DFD" w14:textId="77777777" w:rsidR="00681E98" w:rsidRPr="007D2E5B" w:rsidRDefault="00681E98" w:rsidP="007D2E5B">
            <w:r w:rsidRPr="007D2E5B">
              <w:t>North Carolina (2019)</w:t>
            </w:r>
          </w:p>
          <w:p w14:paraId="1C2BB02A" w14:textId="77777777" w:rsidR="00681E98" w:rsidRPr="007D2E5B" w:rsidRDefault="00681E98" w:rsidP="007D2E5B"/>
          <w:p w14:paraId="5311F926" w14:textId="77777777" w:rsidR="00681E98" w:rsidRPr="007D2E5B" w:rsidRDefault="00681E98" w:rsidP="007D2E5B">
            <w:r w:rsidRPr="007D2E5B">
              <w:t xml:space="preserve">Harper v. Lewis, No. 19-CVS-012667 (N.C. Super. Ct., Wake </w:t>
            </w:r>
            <w:proofErr w:type="spellStart"/>
            <w:r w:rsidRPr="007D2E5B">
              <w:t>Cnty</w:t>
            </w:r>
            <w:proofErr w:type="spellEnd"/>
            <w:r w:rsidRPr="007D2E5B">
              <w:t>. Oct. 28, 2019)</w:t>
            </w:r>
          </w:p>
          <w:p w14:paraId="739001FD" w14:textId="77777777" w:rsidR="00681E98" w:rsidRPr="007D2E5B" w:rsidRDefault="00681E98" w:rsidP="007D2E5B"/>
        </w:tc>
        <w:tc>
          <w:tcPr>
            <w:tcW w:w="649" w:type="dxa"/>
          </w:tcPr>
          <w:p w14:paraId="76A94948" w14:textId="77777777" w:rsidR="00681E98" w:rsidRPr="007D2E5B" w:rsidRDefault="00681E98" w:rsidP="007D2E5B"/>
          <w:p w14:paraId="576D5175" w14:textId="77777777" w:rsidR="00681E98" w:rsidRPr="007D2E5B" w:rsidRDefault="00681E98" w:rsidP="007D2E5B"/>
          <w:p w14:paraId="17DACA8D" w14:textId="77777777" w:rsidR="00681E98" w:rsidRPr="007D2E5B" w:rsidRDefault="00681E98" w:rsidP="007D2E5B">
            <w:r w:rsidRPr="007D2E5B">
              <w:t>Harper Plaintiffs</w:t>
            </w:r>
          </w:p>
          <w:p w14:paraId="3F993CEB" w14:textId="77777777" w:rsidR="00681E98" w:rsidRPr="007D2E5B" w:rsidRDefault="00681E98" w:rsidP="007D2E5B">
            <w:r w:rsidRPr="007D2E5B">
              <w:t xml:space="preserve">Citizens registered to vote in </w:t>
            </w:r>
            <w:proofErr w:type="gramStart"/>
            <w:r w:rsidRPr="007D2E5B">
              <w:t>North Carolina</w:t>
            </w:r>
            <w:proofErr w:type="gramEnd"/>
          </w:p>
          <w:p w14:paraId="74C2D7F6" w14:textId="77777777" w:rsidR="00681E98" w:rsidRPr="007D2E5B" w:rsidRDefault="00681E98" w:rsidP="007D2E5B"/>
          <w:p w14:paraId="71E3FB57" w14:textId="77777777" w:rsidR="00681E98" w:rsidRPr="007D2E5B" w:rsidRDefault="00681E98" w:rsidP="007D2E5B">
            <w:r w:rsidRPr="007D2E5B">
              <w:t>NCLCV Plaintiffs:</w:t>
            </w:r>
          </w:p>
          <w:p w14:paraId="522E25ED" w14:textId="77777777" w:rsidR="00681E98" w:rsidRPr="007D2E5B" w:rsidRDefault="00681E98" w:rsidP="007D2E5B">
            <w:r w:rsidRPr="007D2E5B">
              <w:t>North Carolina League of Conservation Voters, Inc.</w:t>
            </w:r>
          </w:p>
          <w:p w14:paraId="4F71CF89" w14:textId="77777777" w:rsidR="00681E98" w:rsidRPr="007D2E5B" w:rsidRDefault="00681E98" w:rsidP="007D2E5B">
            <w:r w:rsidRPr="007D2E5B">
              <w:t xml:space="preserve">Citizens registered to vote in </w:t>
            </w:r>
            <w:proofErr w:type="gramStart"/>
            <w:r w:rsidRPr="007D2E5B">
              <w:t>North Carolina</w:t>
            </w:r>
            <w:proofErr w:type="gramEnd"/>
          </w:p>
          <w:p w14:paraId="5C339DD3" w14:textId="77777777" w:rsidR="00681E98" w:rsidRPr="007D2E5B" w:rsidRDefault="00681E98" w:rsidP="007D2E5B"/>
        </w:tc>
      </w:tr>
      <w:tr w:rsidR="00681E98" w:rsidRPr="007D2E5B" w14:paraId="223C5FDA" w14:textId="77777777" w:rsidTr="00FC1D58">
        <w:tc>
          <w:tcPr>
            <w:tcW w:w="7195" w:type="dxa"/>
          </w:tcPr>
          <w:p w14:paraId="374447E9" w14:textId="77777777" w:rsidR="00681E98" w:rsidRPr="007D2E5B" w:rsidRDefault="00681E98" w:rsidP="007D2E5B">
            <w:r w:rsidRPr="007D2E5B">
              <w:t>Pennsylvania (2018)</w:t>
            </w:r>
          </w:p>
          <w:p w14:paraId="51878B96" w14:textId="77777777" w:rsidR="00681E98" w:rsidRPr="007D2E5B" w:rsidRDefault="00681E98" w:rsidP="007D2E5B"/>
          <w:p w14:paraId="5802E071" w14:textId="77777777" w:rsidR="00681E98" w:rsidRPr="007D2E5B" w:rsidRDefault="00681E98" w:rsidP="007D2E5B">
            <w:r w:rsidRPr="007D2E5B">
              <w:t>League of Women Voters of Pa. v. Commonwealth, 178 A.3d 737 (Pa. 2018)</w:t>
            </w:r>
          </w:p>
          <w:p w14:paraId="01693EEC" w14:textId="77777777" w:rsidR="00681E98" w:rsidRPr="007D2E5B" w:rsidRDefault="00681E98" w:rsidP="007D2E5B"/>
        </w:tc>
        <w:tc>
          <w:tcPr>
            <w:tcW w:w="649" w:type="dxa"/>
          </w:tcPr>
          <w:p w14:paraId="3D9F9E7B" w14:textId="77777777" w:rsidR="00681E98" w:rsidRPr="007D2E5B" w:rsidRDefault="00681E98" w:rsidP="007D2E5B">
            <w:r w:rsidRPr="007D2E5B">
              <w:t>League of Woman Voters of Pennsylvania</w:t>
            </w:r>
          </w:p>
          <w:p w14:paraId="2F8F97BF" w14:textId="77777777" w:rsidR="00681E98" w:rsidRPr="007D2E5B" w:rsidRDefault="00681E98" w:rsidP="007D2E5B">
            <w:r w:rsidRPr="007D2E5B">
              <w:t xml:space="preserve">Citizens registered to vote in </w:t>
            </w:r>
            <w:proofErr w:type="gramStart"/>
            <w:r w:rsidRPr="007D2E5B">
              <w:t>Pennsylvania</w:t>
            </w:r>
            <w:proofErr w:type="gramEnd"/>
          </w:p>
          <w:p w14:paraId="32BD4F22" w14:textId="77777777" w:rsidR="00681E98" w:rsidRPr="007D2E5B" w:rsidRDefault="00681E98" w:rsidP="007D2E5B"/>
          <w:p w14:paraId="23918F8A" w14:textId="77777777" w:rsidR="00681E98" w:rsidRPr="007D2E5B" w:rsidRDefault="00681E98" w:rsidP="007D2E5B"/>
        </w:tc>
      </w:tr>
      <w:tr w:rsidR="00681E98" w:rsidRPr="007D2E5B" w14:paraId="1EBFC111" w14:textId="77777777" w:rsidTr="00FC1D58">
        <w:tc>
          <w:tcPr>
            <w:tcW w:w="7195" w:type="dxa"/>
          </w:tcPr>
          <w:p w14:paraId="0135E2F3" w14:textId="77777777" w:rsidR="00681E98" w:rsidRPr="007D2E5B" w:rsidRDefault="00681E98" w:rsidP="007D2E5B">
            <w:commentRangeStart w:id="8"/>
            <w:r w:rsidRPr="007D2E5B">
              <w:t>2010s REDISTRICTING CASES IN FEDERAL COURT</w:t>
            </w:r>
            <w:commentRangeEnd w:id="8"/>
            <w:r w:rsidRPr="007D2E5B">
              <w:commentReference w:id="8"/>
            </w:r>
          </w:p>
        </w:tc>
        <w:tc>
          <w:tcPr>
            <w:tcW w:w="649" w:type="dxa"/>
          </w:tcPr>
          <w:p w14:paraId="0B5032F6" w14:textId="77777777" w:rsidR="00681E98" w:rsidRPr="007D2E5B" w:rsidRDefault="00681E98" w:rsidP="007D2E5B"/>
        </w:tc>
      </w:tr>
      <w:tr w:rsidR="00681E98" w:rsidRPr="007D2E5B" w14:paraId="39455A66" w14:textId="77777777" w:rsidTr="00FC1D58">
        <w:tc>
          <w:tcPr>
            <w:tcW w:w="7195" w:type="dxa"/>
          </w:tcPr>
          <w:p w14:paraId="3D5E62E9" w14:textId="77777777" w:rsidR="00681E98" w:rsidRPr="007D2E5B" w:rsidRDefault="00681E98" w:rsidP="007D2E5B">
            <w:r w:rsidRPr="007D2E5B">
              <w:t xml:space="preserve">Maryland </w:t>
            </w:r>
          </w:p>
          <w:p w14:paraId="6905498A" w14:textId="77777777" w:rsidR="00681E98" w:rsidRPr="007D2E5B" w:rsidRDefault="00681E98" w:rsidP="007D2E5B"/>
          <w:p w14:paraId="0AE320E8" w14:textId="77777777" w:rsidR="00681E98" w:rsidRPr="007D2E5B" w:rsidRDefault="00681E98" w:rsidP="007D2E5B">
            <w:proofErr w:type="spellStart"/>
            <w:r w:rsidRPr="007D2E5B">
              <w:t>Lamone</w:t>
            </w:r>
            <w:proofErr w:type="spellEnd"/>
            <w:r w:rsidRPr="007D2E5B">
              <w:t xml:space="preserve"> v. </w:t>
            </w:r>
            <w:proofErr w:type="spellStart"/>
            <w:r w:rsidRPr="007D2E5B">
              <w:t>Benisek</w:t>
            </w:r>
            <w:proofErr w:type="spellEnd"/>
            <w:r w:rsidRPr="007D2E5B">
              <w:t xml:space="preserve">, 139 S. Ct. 2484 (2019) (consolidated with </w:t>
            </w:r>
            <w:proofErr w:type="spellStart"/>
            <w:r w:rsidRPr="007D2E5B">
              <w:t>Rucho</w:t>
            </w:r>
            <w:proofErr w:type="spellEnd"/>
            <w:r w:rsidRPr="007D2E5B">
              <w:t xml:space="preserve"> v. Common Cause)</w:t>
            </w:r>
          </w:p>
          <w:p w14:paraId="46721BBA" w14:textId="77777777" w:rsidR="00681E98" w:rsidRPr="007D2E5B" w:rsidRDefault="00681E98" w:rsidP="007D2E5B"/>
        </w:tc>
        <w:tc>
          <w:tcPr>
            <w:tcW w:w="649" w:type="dxa"/>
          </w:tcPr>
          <w:p w14:paraId="229E984C" w14:textId="77777777" w:rsidR="00681E98" w:rsidRPr="007D2E5B" w:rsidRDefault="00681E98" w:rsidP="007D2E5B">
            <w:r w:rsidRPr="007D2E5B">
              <w:t>Citizens registered to vote in Maryland</w:t>
            </w:r>
          </w:p>
        </w:tc>
      </w:tr>
      <w:tr w:rsidR="00681E98" w:rsidRPr="007D2E5B" w14:paraId="5768E11C" w14:textId="77777777" w:rsidTr="00FC1D58">
        <w:tc>
          <w:tcPr>
            <w:tcW w:w="7195" w:type="dxa"/>
          </w:tcPr>
          <w:p w14:paraId="34A9DD23" w14:textId="77777777" w:rsidR="00681E98" w:rsidRPr="007D2E5B" w:rsidRDefault="00681E98" w:rsidP="007D2E5B">
            <w:r w:rsidRPr="007D2E5B">
              <w:lastRenderedPageBreak/>
              <w:t xml:space="preserve">North Carolina </w:t>
            </w:r>
          </w:p>
          <w:p w14:paraId="739558A2" w14:textId="77777777" w:rsidR="00681E98" w:rsidRPr="007D2E5B" w:rsidRDefault="00681E98" w:rsidP="007D2E5B"/>
          <w:p w14:paraId="437645A6" w14:textId="77777777" w:rsidR="00681E98" w:rsidRPr="007D2E5B" w:rsidRDefault="00681E98" w:rsidP="007D2E5B">
            <w:proofErr w:type="spellStart"/>
            <w:r w:rsidRPr="007D2E5B">
              <w:t>Rucho</w:t>
            </w:r>
            <w:proofErr w:type="spellEnd"/>
            <w:r w:rsidRPr="007D2E5B">
              <w:t xml:space="preserve"> v. Common Cause, 139 S. Ct. 2484 (2019)</w:t>
            </w:r>
          </w:p>
          <w:p w14:paraId="2B5AC274" w14:textId="77777777" w:rsidR="00681E98" w:rsidRPr="007D2E5B" w:rsidRDefault="00681E98" w:rsidP="007D2E5B"/>
          <w:p w14:paraId="53E2AB1D" w14:textId="77777777" w:rsidR="00681E98" w:rsidRPr="007D2E5B" w:rsidRDefault="00681E98" w:rsidP="007D2E5B"/>
        </w:tc>
        <w:tc>
          <w:tcPr>
            <w:tcW w:w="649" w:type="dxa"/>
          </w:tcPr>
          <w:p w14:paraId="39CB629C" w14:textId="77777777" w:rsidR="00681E98" w:rsidRPr="007D2E5B" w:rsidRDefault="00681E98" w:rsidP="007D2E5B">
            <w:r w:rsidRPr="007D2E5B">
              <w:t xml:space="preserve">Common Cause </w:t>
            </w:r>
          </w:p>
          <w:p w14:paraId="4A92C3CD" w14:textId="77777777" w:rsidR="00681E98" w:rsidRPr="007D2E5B" w:rsidRDefault="00681E98" w:rsidP="007D2E5B">
            <w:r w:rsidRPr="007D2E5B">
              <w:t>North Carolina Democratic Party</w:t>
            </w:r>
          </w:p>
          <w:p w14:paraId="7B6E7419" w14:textId="77777777" w:rsidR="00681E98" w:rsidRPr="007D2E5B" w:rsidRDefault="00681E98" w:rsidP="007D2E5B">
            <w:r w:rsidRPr="007D2E5B">
              <w:t>Citizens registered to vote in North Carolina</w:t>
            </w:r>
          </w:p>
        </w:tc>
      </w:tr>
      <w:tr w:rsidR="00681E98" w:rsidRPr="007D2E5B" w14:paraId="3D4FC5E5" w14:textId="77777777" w:rsidTr="00FC1D58">
        <w:tc>
          <w:tcPr>
            <w:tcW w:w="7195" w:type="dxa"/>
          </w:tcPr>
          <w:p w14:paraId="6D90DCF0" w14:textId="77777777" w:rsidR="00681E98" w:rsidRPr="007D2E5B" w:rsidRDefault="00681E98" w:rsidP="007D2E5B">
            <w:r w:rsidRPr="007D2E5B">
              <w:t xml:space="preserve">Pennsylvania </w:t>
            </w:r>
          </w:p>
          <w:p w14:paraId="6978E75C" w14:textId="77777777" w:rsidR="00681E98" w:rsidRPr="007D2E5B" w:rsidRDefault="00681E98" w:rsidP="007D2E5B">
            <w:r w:rsidRPr="007D2E5B">
              <w:br/>
              <w:t xml:space="preserve">Corman v. Acting Secretary Commonwealth of Pennsylvania, No. 18-1816 (3rd Cir. 2018) (per </w:t>
            </w:r>
            <w:proofErr w:type="spellStart"/>
            <w:r w:rsidRPr="007D2E5B">
              <w:t>curiam</w:t>
            </w:r>
            <w:proofErr w:type="spellEnd"/>
            <w:r w:rsidRPr="007D2E5B">
              <w:t>)</w:t>
            </w:r>
          </w:p>
          <w:p w14:paraId="5E509E25" w14:textId="77777777" w:rsidR="00681E98" w:rsidRPr="007D2E5B" w:rsidRDefault="00681E98" w:rsidP="007D2E5B"/>
          <w:p w14:paraId="55CFD698" w14:textId="77777777" w:rsidR="00681E98" w:rsidRPr="007D2E5B" w:rsidRDefault="00681E98" w:rsidP="007D2E5B"/>
        </w:tc>
        <w:tc>
          <w:tcPr>
            <w:tcW w:w="649" w:type="dxa"/>
          </w:tcPr>
          <w:p w14:paraId="2168674D" w14:textId="77777777" w:rsidR="00681E98" w:rsidRPr="007D2E5B" w:rsidRDefault="00681E98" w:rsidP="007D2E5B">
            <w:r w:rsidRPr="007D2E5B">
              <w:t>Legislators/citizens registered to vote in Pennsylvania.</w:t>
            </w:r>
          </w:p>
        </w:tc>
      </w:tr>
      <w:tr w:rsidR="00681E98" w:rsidRPr="007D2E5B" w14:paraId="1D803A8A" w14:textId="77777777" w:rsidTr="00FC1D58">
        <w:tc>
          <w:tcPr>
            <w:tcW w:w="7195" w:type="dxa"/>
          </w:tcPr>
          <w:p w14:paraId="3867C2A0" w14:textId="77777777" w:rsidR="00681E98" w:rsidRPr="007D2E5B" w:rsidRDefault="00681E98" w:rsidP="007D2E5B">
            <w:r w:rsidRPr="007D2E5B">
              <w:t xml:space="preserve">Wisconsin </w:t>
            </w:r>
          </w:p>
          <w:p w14:paraId="7FA24532" w14:textId="77777777" w:rsidR="00681E98" w:rsidRPr="007D2E5B" w:rsidRDefault="00681E98" w:rsidP="007D2E5B"/>
          <w:p w14:paraId="0F457D89" w14:textId="77777777" w:rsidR="00681E98" w:rsidRPr="007D2E5B" w:rsidRDefault="00681E98" w:rsidP="007D2E5B">
            <w:r w:rsidRPr="007D2E5B">
              <w:t>Baldus v. Members of Wisconsin Government Accountability Bd., 849 F. Supp. 2d 840 (E.D. Wis. 2012)</w:t>
            </w:r>
          </w:p>
          <w:p w14:paraId="77EDB9AC" w14:textId="77777777" w:rsidR="00681E98" w:rsidRPr="007D2E5B" w:rsidRDefault="00681E98" w:rsidP="007D2E5B"/>
          <w:p w14:paraId="75F8F192" w14:textId="77777777" w:rsidR="00681E98" w:rsidRPr="007D2E5B" w:rsidRDefault="00681E98" w:rsidP="007D2E5B"/>
        </w:tc>
        <w:tc>
          <w:tcPr>
            <w:tcW w:w="649" w:type="dxa"/>
          </w:tcPr>
          <w:p w14:paraId="6A585211" w14:textId="77777777" w:rsidR="00681E98" w:rsidRPr="007D2E5B" w:rsidRDefault="00681E98" w:rsidP="007D2E5B">
            <w:r w:rsidRPr="007D2E5B">
              <w:t>Voces de la Frontera, Inc.</w:t>
            </w:r>
          </w:p>
          <w:p w14:paraId="595142E5" w14:textId="77777777" w:rsidR="00681E98" w:rsidRPr="007D2E5B" w:rsidRDefault="00681E98" w:rsidP="007D2E5B">
            <w:r w:rsidRPr="007D2E5B">
              <w:t>Citizens registered to vote in Wisconsin</w:t>
            </w:r>
          </w:p>
        </w:tc>
      </w:tr>
      <w:tr w:rsidR="00681E98" w:rsidRPr="007D2E5B" w14:paraId="1EC21EF4" w14:textId="77777777" w:rsidTr="00FC1D58">
        <w:tc>
          <w:tcPr>
            <w:tcW w:w="7195" w:type="dxa"/>
          </w:tcPr>
          <w:p w14:paraId="5B527076" w14:textId="77777777" w:rsidR="00681E98" w:rsidRPr="007D2E5B" w:rsidRDefault="00681E98" w:rsidP="007D2E5B">
            <w:r w:rsidRPr="007D2E5B">
              <w:t>2020s REDISTRICTING CASES IN STATE COURT</w:t>
            </w:r>
          </w:p>
        </w:tc>
        <w:tc>
          <w:tcPr>
            <w:tcW w:w="649" w:type="dxa"/>
          </w:tcPr>
          <w:p w14:paraId="04B13EC8" w14:textId="77777777" w:rsidR="00681E98" w:rsidRPr="007D2E5B" w:rsidRDefault="00681E98" w:rsidP="007D2E5B"/>
        </w:tc>
      </w:tr>
      <w:tr w:rsidR="00681E98" w:rsidRPr="007D2E5B" w14:paraId="0C2A9533" w14:textId="77777777" w:rsidTr="00FC1D58">
        <w:tc>
          <w:tcPr>
            <w:tcW w:w="7195" w:type="dxa"/>
          </w:tcPr>
          <w:p w14:paraId="182A3522" w14:textId="77777777" w:rsidR="00681E98" w:rsidRPr="007D2E5B" w:rsidRDefault="00681E98" w:rsidP="007D2E5B">
            <w:r w:rsidRPr="007D2E5B">
              <w:t xml:space="preserve">Florida (2022) </w:t>
            </w:r>
          </w:p>
          <w:p w14:paraId="26451F90" w14:textId="77777777" w:rsidR="00681E98" w:rsidRPr="007D2E5B" w:rsidRDefault="00681E98" w:rsidP="007D2E5B">
            <w:r w:rsidRPr="007D2E5B">
              <w:t>(</w:t>
            </w:r>
            <w:proofErr w:type="gramStart"/>
            <w:r w:rsidRPr="007D2E5B">
              <w:t>outcome</w:t>
            </w:r>
            <w:proofErr w:type="gramEnd"/>
            <w:r w:rsidRPr="007D2E5B">
              <w:t xml:space="preserve"> pending)</w:t>
            </w:r>
          </w:p>
          <w:p w14:paraId="44D8925B" w14:textId="77777777" w:rsidR="00681E98" w:rsidRPr="007D2E5B" w:rsidRDefault="00681E98" w:rsidP="007D2E5B"/>
          <w:p w14:paraId="43738BFE" w14:textId="77777777" w:rsidR="00681E98" w:rsidRPr="007D2E5B" w:rsidRDefault="00681E98" w:rsidP="007D2E5B">
            <w:r w:rsidRPr="007D2E5B">
              <w:t>Black Voters Matter Capacity Building Inst., Inc. v. Lee, No. 2022-ca-000666 (Fla. Cir. Ct. Apr. 22, 2022)</w:t>
            </w:r>
          </w:p>
          <w:p w14:paraId="42CE6E6F" w14:textId="77777777" w:rsidR="00681E98" w:rsidRPr="007D2E5B" w:rsidRDefault="00681E98" w:rsidP="007D2E5B"/>
        </w:tc>
        <w:tc>
          <w:tcPr>
            <w:tcW w:w="649" w:type="dxa"/>
          </w:tcPr>
          <w:p w14:paraId="046F6607" w14:textId="77777777" w:rsidR="00681E98" w:rsidRPr="007D2E5B" w:rsidRDefault="00681E98" w:rsidP="007D2E5B">
            <w:r w:rsidRPr="007D2E5B">
              <w:t>Black Voters Matter Capacity Building Institute, Inc.</w:t>
            </w:r>
          </w:p>
          <w:p w14:paraId="40A9DBE1" w14:textId="77777777" w:rsidR="00681E98" w:rsidRPr="007D2E5B" w:rsidRDefault="00681E98" w:rsidP="007D2E5B">
            <w:r w:rsidRPr="007D2E5B">
              <w:t>Equal Ground Education Fund, Inc.</w:t>
            </w:r>
          </w:p>
          <w:p w14:paraId="4F652F90" w14:textId="77777777" w:rsidR="00681E98" w:rsidRPr="007D2E5B" w:rsidRDefault="00681E98" w:rsidP="007D2E5B">
            <w:r w:rsidRPr="007D2E5B">
              <w:t>League of Women Voters of Florida, Inc.</w:t>
            </w:r>
          </w:p>
          <w:p w14:paraId="77DE8592" w14:textId="77777777" w:rsidR="00681E98" w:rsidRPr="007D2E5B" w:rsidRDefault="00681E98" w:rsidP="007D2E5B">
            <w:r w:rsidRPr="007D2E5B">
              <w:t>League of Women Voters of Florida Education Fund, Inc.</w:t>
            </w:r>
          </w:p>
          <w:p w14:paraId="2EB71F36" w14:textId="77777777" w:rsidR="00681E98" w:rsidRPr="007D2E5B" w:rsidRDefault="00681E98" w:rsidP="007D2E5B">
            <w:r w:rsidRPr="007D2E5B">
              <w:t xml:space="preserve">Florida Rising Together, </w:t>
            </w:r>
          </w:p>
          <w:p w14:paraId="4235271F" w14:textId="77777777" w:rsidR="00681E98" w:rsidRPr="007D2E5B" w:rsidRDefault="00681E98" w:rsidP="007D2E5B">
            <w:r w:rsidRPr="007D2E5B">
              <w:t>Citizens registered to vote in Florida.</w:t>
            </w:r>
          </w:p>
        </w:tc>
      </w:tr>
      <w:tr w:rsidR="00681E98" w:rsidRPr="007D2E5B" w14:paraId="5795C9A2" w14:textId="77777777" w:rsidTr="00FC1D58">
        <w:tc>
          <w:tcPr>
            <w:tcW w:w="7195" w:type="dxa"/>
          </w:tcPr>
          <w:p w14:paraId="58AA7D33" w14:textId="77777777" w:rsidR="00681E98" w:rsidRPr="007D2E5B" w:rsidRDefault="00681E98" w:rsidP="007D2E5B">
            <w:r w:rsidRPr="007D2E5B">
              <w:t>Kansas (2022)</w:t>
            </w:r>
          </w:p>
          <w:p w14:paraId="1F91E5CC" w14:textId="77777777" w:rsidR="00681E98" w:rsidRPr="007D2E5B" w:rsidRDefault="00681E98" w:rsidP="007D2E5B"/>
          <w:p w14:paraId="3B297589" w14:textId="77777777" w:rsidR="00681E98" w:rsidRPr="007D2E5B" w:rsidRDefault="00681E98" w:rsidP="007D2E5B">
            <w:r w:rsidRPr="007D2E5B">
              <w:t>Rivera v. Schwab, 512 P.2d 168 (Kan. 2022)</w:t>
            </w:r>
          </w:p>
          <w:p w14:paraId="408EEBFA" w14:textId="77777777" w:rsidR="00681E98" w:rsidRPr="007D2E5B" w:rsidRDefault="00681E98" w:rsidP="007D2E5B"/>
          <w:p w14:paraId="45FF9C2E" w14:textId="77777777" w:rsidR="00681E98" w:rsidRPr="007D2E5B" w:rsidRDefault="00681E98" w:rsidP="007D2E5B">
            <w:r w:rsidRPr="007D2E5B">
              <w:t xml:space="preserve">SCOTT, THE </w:t>
            </w:r>
            <w:proofErr w:type="gramStart"/>
            <w:r w:rsidRPr="007D2E5B">
              <w:t>ALONZO</w:t>
            </w:r>
            <w:proofErr w:type="gramEnd"/>
            <w:r w:rsidRPr="007D2E5B">
              <w:t xml:space="preserve"> AND FRICK CASES ARE MISSING CITES</w:t>
            </w:r>
          </w:p>
        </w:tc>
        <w:tc>
          <w:tcPr>
            <w:tcW w:w="649" w:type="dxa"/>
          </w:tcPr>
          <w:p w14:paraId="7A1759B0" w14:textId="77777777" w:rsidR="00681E98" w:rsidRPr="007D2E5B" w:rsidRDefault="00681E98" w:rsidP="007D2E5B">
            <w:r w:rsidRPr="007D2E5B">
              <w:t>Rivera Plaintiffs:</w:t>
            </w:r>
          </w:p>
          <w:p w14:paraId="6CD8B1FE" w14:textId="77777777" w:rsidR="00681E98" w:rsidRPr="007D2E5B" w:rsidRDefault="00681E98" w:rsidP="007D2E5B">
            <w:r w:rsidRPr="007D2E5B">
              <w:t>Citizens registered to vote in Kansas.</w:t>
            </w:r>
          </w:p>
          <w:p w14:paraId="50313D42" w14:textId="77777777" w:rsidR="00681E98" w:rsidRPr="007D2E5B" w:rsidRDefault="00681E98" w:rsidP="007D2E5B"/>
          <w:p w14:paraId="0C07DAAE" w14:textId="77777777" w:rsidR="00681E98" w:rsidRPr="007D2E5B" w:rsidRDefault="00681E98" w:rsidP="007D2E5B">
            <w:r w:rsidRPr="007D2E5B">
              <w:t>Alonzo Plaintiffs:</w:t>
            </w:r>
          </w:p>
          <w:p w14:paraId="245D068D" w14:textId="77777777" w:rsidR="00681E98" w:rsidRPr="007D2E5B" w:rsidRDefault="00681E98" w:rsidP="007D2E5B">
            <w:r w:rsidRPr="007D2E5B">
              <w:t>Citizens registered to vote in Kansas.</w:t>
            </w:r>
          </w:p>
          <w:p w14:paraId="1FD111B0" w14:textId="77777777" w:rsidR="00681E98" w:rsidRPr="007D2E5B" w:rsidRDefault="00681E98" w:rsidP="007D2E5B"/>
          <w:p w14:paraId="32A044D6" w14:textId="77777777" w:rsidR="00681E98" w:rsidRPr="007D2E5B" w:rsidRDefault="00681E98" w:rsidP="007D2E5B">
            <w:r w:rsidRPr="007D2E5B">
              <w:t>Frick Plaintiffs:</w:t>
            </w:r>
          </w:p>
          <w:p w14:paraId="497D8C8D" w14:textId="77777777" w:rsidR="00681E98" w:rsidRPr="007D2E5B" w:rsidRDefault="00681E98" w:rsidP="007D2E5B">
            <w:r w:rsidRPr="007D2E5B">
              <w:lastRenderedPageBreak/>
              <w:t>Citizens registered to vote in Kansas.</w:t>
            </w:r>
          </w:p>
          <w:p w14:paraId="7085C9A6" w14:textId="77777777" w:rsidR="00681E98" w:rsidRPr="007D2E5B" w:rsidRDefault="00681E98" w:rsidP="007D2E5B"/>
        </w:tc>
      </w:tr>
      <w:tr w:rsidR="00681E98" w:rsidRPr="007D2E5B" w14:paraId="577FF534" w14:textId="77777777" w:rsidTr="00FC1D58">
        <w:tc>
          <w:tcPr>
            <w:tcW w:w="7195" w:type="dxa"/>
          </w:tcPr>
          <w:p w14:paraId="28652E16" w14:textId="77777777" w:rsidR="00681E98" w:rsidRPr="007D2E5B" w:rsidRDefault="00681E98" w:rsidP="007D2E5B">
            <w:r w:rsidRPr="007D2E5B">
              <w:lastRenderedPageBreak/>
              <w:t>Kentucky (2022)</w:t>
            </w:r>
          </w:p>
          <w:p w14:paraId="4CA5BA7D" w14:textId="77777777" w:rsidR="00681E98" w:rsidRPr="007D2E5B" w:rsidRDefault="00681E98" w:rsidP="007D2E5B"/>
          <w:p w14:paraId="0CF0259B" w14:textId="77777777" w:rsidR="00681E98" w:rsidRPr="007D2E5B" w:rsidRDefault="00681E98" w:rsidP="007D2E5B">
            <w:r w:rsidRPr="007D2E5B">
              <w:t>Graham v. Adams, No. 22-CI-00047 (Ky. Cir. Ct. Nov. 10, 2022)</w:t>
            </w:r>
          </w:p>
          <w:p w14:paraId="73DF56C4" w14:textId="77777777" w:rsidR="00681E98" w:rsidRPr="007D2E5B" w:rsidRDefault="00681E98" w:rsidP="007D2E5B"/>
        </w:tc>
        <w:tc>
          <w:tcPr>
            <w:tcW w:w="649" w:type="dxa"/>
          </w:tcPr>
          <w:p w14:paraId="5A108487" w14:textId="77777777" w:rsidR="00681E98" w:rsidRPr="007D2E5B" w:rsidRDefault="00681E98" w:rsidP="007D2E5B">
            <w:r w:rsidRPr="007D2E5B">
              <w:t xml:space="preserve">Kentucky democratic party </w:t>
            </w:r>
          </w:p>
          <w:p w14:paraId="46B91B77" w14:textId="77777777" w:rsidR="00681E98" w:rsidRPr="007D2E5B" w:rsidRDefault="00681E98" w:rsidP="007D2E5B">
            <w:r w:rsidRPr="007D2E5B">
              <w:t>Citizens registered to vote in Kentucky.</w:t>
            </w:r>
          </w:p>
          <w:p w14:paraId="465F77B3" w14:textId="77777777" w:rsidR="00681E98" w:rsidRPr="007D2E5B" w:rsidRDefault="00681E98" w:rsidP="007D2E5B"/>
        </w:tc>
      </w:tr>
      <w:tr w:rsidR="00681E98" w:rsidRPr="007D2E5B" w14:paraId="15DF20D8" w14:textId="77777777" w:rsidTr="00FC1D58">
        <w:tc>
          <w:tcPr>
            <w:tcW w:w="7195" w:type="dxa"/>
          </w:tcPr>
          <w:p w14:paraId="62EEAA4C" w14:textId="77777777" w:rsidR="00681E98" w:rsidRPr="007D2E5B" w:rsidRDefault="00681E98" w:rsidP="007D2E5B">
            <w:r w:rsidRPr="007D2E5B">
              <w:t>Maryland (2022)</w:t>
            </w:r>
          </w:p>
          <w:p w14:paraId="790820B7" w14:textId="77777777" w:rsidR="00681E98" w:rsidRPr="007D2E5B" w:rsidRDefault="00681E98" w:rsidP="007D2E5B"/>
          <w:p w14:paraId="47DBF707" w14:textId="77777777" w:rsidR="00681E98" w:rsidRPr="007D2E5B" w:rsidRDefault="00681E98" w:rsidP="007D2E5B">
            <w:r w:rsidRPr="007D2E5B">
              <w:t xml:space="preserve">Szeliga v. </w:t>
            </w:r>
            <w:proofErr w:type="spellStart"/>
            <w:r w:rsidRPr="007D2E5B">
              <w:t>Lamone</w:t>
            </w:r>
            <w:proofErr w:type="spellEnd"/>
            <w:r w:rsidRPr="007D2E5B">
              <w:t>, Nos. C-02-CV-21-001816, C-02-CV-21-001773, (Md. Cir. Ct. Mar. 25, 2022)</w:t>
            </w:r>
          </w:p>
          <w:p w14:paraId="5CA0AC9F" w14:textId="77777777" w:rsidR="00681E98" w:rsidRPr="007D2E5B" w:rsidRDefault="00681E98" w:rsidP="007D2E5B"/>
          <w:p w14:paraId="1B0B2AE1" w14:textId="77777777" w:rsidR="00681E98" w:rsidRPr="007D2E5B" w:rsidRDefault="00681E98" w:rsidP="007D2E5B">
            <w:r w:rsidRPr="007D2E5B">
              <w:t xml:space="preserve">SCOTT, THE </w:t>
            </w:r>
            <w:proofErr w:type="spellStart"/>
            <w:r w:rsidRPr="007D2E5B">
              <w:t>pERROT</w:t>
            </w:r>
            <w:proofErr w:type="spellEnd"/>
            <w:r w:rsidRPr="007D2E5B">
              <w:t xml:space="preserve"> CASE IS MISSING A CITE </w:t>
            </w:r>
          </w:p>
          <w:p w14:paraId="1678A86C" w14:textId="77777777" w:rsidR="00681E98" w:rsidRPr="007D2E5B" w:rsidRDefault="00681E98" w:rsidP="007D2E5B"/>
        </w:tc>
        <w:tc>
          <w:tcPr>
            <w:tcW w:w="649" w:type="dxa"/>
          </w:tcPr>
          <w:p w14:paraId="2DE1F0EE" w14:textId="77777777" w:rsidR="00681E98" w:rsidRPr="007D2E5B" w:rsidRDefault="00681E98" w:rsidP="007D2E5B">
            <w:r w:rsidRPr="007D2E5B">
              <w:t>Szeliga Plaintiffs:</w:t>
            </w:r>
          </w:p>
          <w:p w14:paraId="4FE4AF0E" w14:textId="77777777" w:rsidR="00681E98" w:rsidRPr="007D2E5B" w:rsidRDefault="00681E98" w:rsidP="007D2E5B">
            <w:r w:rsidRPr="007D2E5B">
              <w:t>Citizens registered to vote in Maryland.</w:t>
            </w:r>
          </w:p>
          <w:p w14:paraId="131C88B3" w14:textId="77777777" w:rsidR="00681E98" w:rsidRPr="007D2E5B" w:rsidRDefault="00681E98" w:rsidP="007D2E5B"/>
          <w:p w14:paraId="48B501FC" w14:textId="77777777" w:rsidR="00681E98" w:rsidRPr="007D2E5B" w:rsidRDefault="00681E98" w:rsidP="007D2E5B">
            <w:r w:rsidRPr="007D2E5B">
              <w:t>Parrott Plaintiffs:</w:t>
            </w:r>
          </w:p>
          <w:p w14:paraId="6319FAE9" w14:textId="77777777" w:rsidR="00681E98" w:rsidRPr="007D2E5B" w:rsidRDefault="00681E98" w:rsidP="007D2E5B">
            <w:r w:rsidRPr="007D2E5B">
              <w:t>Citizens registered to vote in Maryland.</w:t>
            </w:r>
          </w:p>
          <w:p w14:paraId="76BB98BA" w14:textId="77777777" w:rsidR="00681E98" w:rsidRPr="007D2E5B" w:rsidRDefault="00681E98" w:rsidP="007D2E5B"/>
        </w:tc>
      </w:tr>
      <w:tr w:rsidR="00681E98" w:rsidRPr="007D2E5B" w14:paraId="04174029" w14:textId="77777777" w:rsidTr="00FC1D58">
        <w:tc>
          <w:tcPr>
            <w:tcW w:w="7195" w:type="dxa"/>
          </w:tcPr>
          <w:p w14:paraId="2BFBA8F4" w14:textId="77777777" w:rsidR="00681E98" w:rsidRPr="007D2E5B" w:rsidRDefault="00681E98" w:rsidP="007D2E5B">
            <w:r w:rsidRPr="007D2E5B">
              <w:t>New Mexico (2022)</w:t>
            </w:r>
          </w:p>
          <w:p w14:paraId="708D721A" w14:textId="77777777" w:rsidR="00681E98" w:rsidRPr="007D2E5B" w:rsidRDefault="00681E98" w:rsidP="007D2E5B">
            <w:r w:rsidRPr="007D2E5B">
              <w:t>(</w:t>
            </w:r>
            <w:proofErr w:type="gramStart"/>
            <w:r w:rsidRPr="007D2E5B">
              <w:t>outcome</w:t>
            </w:r>
            <w:proofErr w:type="gramEnd"/>
            <w:r w:rsidRPr="007D2E5B">
              <w:t xml:space="preserve"> pending)</w:t>
            </w:r>
          </w:p>
          <w:p w14:paraId="7D5F4B00" w14:textId="77777777" w:rsidR="00681E98" w:rsidRPr="007D2E5B" w:rsidRDefault="00681E98" w:rsidP="007D2E5B"/>
          <w:p w14:paraId="4BCD2D12" w14:textId="77777777" w:rsidR="00681E98" w:rsidRPr="007D2E5B" w:rsidRDefault="00681E98" w:rsidP="007D2E5B">
            <w:r w:rsidRPr="007D2E5B">
              <w:t>Republican Party of New Mexico v. Oliver, No. D-506-CV-202200041 (N.M. D. Ct. Jan. 21, 2022)</w:t>
            </w:r>
          </w:p>
          <w:p w14:paraId="1946DEF0" w14:textId="77777777" w:rsidR="00681E98" w:rsidRPr="007D2E5B" w:rsidRDefault="00681E98" w:rsidP="007D2E5B"/>
        </w:tc>
        <w:tc>
          <w:tcPr>
            <w:tcW w:w="649" w:type="dxa"/>
          </w:tcPr>
          <w:p w14:paraId="4EE35708" w14:textId="77777777" w:rsidR="00681E98" w:rsidRPr="007D2E5B" w:rsidRDefault="00681E98" w:rsidP="007D2E5B">
            <w:r w:rsidRPr="007D2E5B">
              <w:t>Republican party of New Mexico</w:t>
            </w:r>
          </w:p>
          <w:p w14:paraId="028EB071" w14:textId="77777777" w:rsidR="00681E98" w:rsidRPr="007D2E5B" w:rsidRDefault="00681E98" w:rsidP="007D2E5B">
            <w:r w:rsidRPr="007D2E5B">
              <w:t>Citizens registered to vote in New Mexico.</w:t>
            </w:r>
          </w:p>
          <w:p w14:paraId="37138D0F" w14:textId="77777777" w:rsidR="00681E98" w:rsidRPr="007D2E5B" w:rsidRDefault="00681E98" w:rsidP="007D2E5B"/>
        </w:tc>
      </w:tr>
      <w:tr w:rsidR="00681E98" w:rsidRPr="007D2E5B" w14:paraId="366CC85F" w14:textId="77777777" w:rsidTr="00FC1D58">
        <w:tc>
          <w:tcPr>
            <w:tcW w:w="7195" w:type="dxa"/>
          </w:tcPr>
          <w:p w14:paraId="0B0528DC" w14:textId="77777777" w:rsidR="00681E98" w:rsidRPr="007D2E5B" w:rsidRDefault="00681E98" w:rsidP="007D2E5B">
            <w:r w:rsidRPr="007D2E5B">
              <w:t>New Jersey (2022)</w:t>
            </w:r>
          </w:p>
          <w:p w14:paraId="5FFD29BB" w14:textId="77777777" w:rsidR="00681E98" w:rsidRPr="007D2E5B" w:rsidRDefault="00681E98" w:rsidP="007D2E5B"/>
          <w:p w14:paraId="0E36D26A" w14:textId="77777777" w:rsidR="00681E98" w:rsidRPr="007D2E5B" w:rsidRDefault="00681E98" w:rsidP="007D2E5B">
            <w:r w:rsidRPr="007D2E5B">
              <w:t>Matter of Congressional Districts by New Jersey Redistricting Comm’n, 268 A.3d 299 (N.J. 2022)</w:t>
            </w:r>
          </w:p>
          <w:p w14:paraId="6832DA10" w14:textId="77777777" w:rsidR="00681E98" w:rsidRPr="007D2E5B" w:rsidRDefault="00681E98" w:rsidP="007D2E5B"/>
        </w:tc>
        <w:tc>
          <w:tcPr>
            <w:tcW w:w="649" w:type="dxa"/>
          </w:tcPr>
          <w:p w14:paraId="01E48271" w14:textId="77777777" w:rsidR="00681E98" w:rsidRPr="007D2E5B" w:rsidRDefault="00681E98" w:rsidP="007D2E5B">
            <w:r w:rsidRPr="007D2E5B">
              <w:t>New Jersey redistricting commission members</w:t>
            </w:r>
          </w:p>
        </w:tc>
      </w:tr>
      <w:tr w:rsidR="00681E98" w:rsidRPr="007D2E5B" w14:paraId="06C75522" w14:textId="77777777" w:rsidTr="00FC1D58">
        <w:tc>
          <w:tcPr>
            <w:tcW w:w="7195" w:type="dxa"/>
          </w:tcPr>
          <w:p w14:paraId="064FBB82" w14:textId="77777777" w:rsidR="00681E98" w:rsidRPr="007D2E5B" w:rsidRDefault="00681E98" w:rsidP="007D2E5B">
            <w:r w:rsidRPr="007D2E5B">
              <w:t>New York (2022)</w:t>
            </w:r>
          </w:p>
          <w:p w14:paraId="3BD93049" w14:textId="77777777" w:rsidR="00681E98" w:rsidRPr="007D2E5B" w:rsidRDefault="00681E98" w:rsidP="007D2E5B"/>
          <w:p w14:paraId="161E33FE" w14:textId="77777777" w:rsidR="00681E98" w:rsidRPr="007D2E5B" w:rsidRDefault="00681E98" w:rsidP="007D2E5B">
            <w:r w:rsidRPr="007D2E5B">
              <w:t xml:space="preserve">Matter of </w:t>
            </w:r>
            <w:proofErr w:type="spellStart"/>
            <w:r w:rsidRPr="007D2E5B">
              <w:t>Harkenrider</w:t>
            </w:r>
            <w:proofErr w:type="spellEnd"/>
            <w:r w:rsidRPr="007D2E5B">
              <w:t xml:space="preserve"> v. </w:t>
            </w:r>
            <w:proofErr w:type="spellStart"/>
            <w:r w:rsidRPr="007D2E5B">
              <w:t>Hochul</w:t>
            </w:r>
            <w:proofErr w:type="spellEnd"/>
            <w:r w:rsidRPr="007D2E5B">
              <w:t>, No. 60, 2022 N.Y. LEXIS 874, at *1 (N.Y. Apr. 27, 2022)</w:t>
            </w:r>
          </w:p>
          <w:p w14:paraId="1FBD5817" w14:textId="77777777" w:rsidR="00681E98" w:rsidRPr="007D2E5B" w:rsidRDefault="00681E98" w:rsidP="007D2E5B"/>
        </w:tc>
        <w:tc>
          <w:tcPr>
            <w:tcW w:w="649" w:type="dxa"/>
          </w:tcPr>
          <w:p w14:paraId="3DE92267" w14:textId="77777777" w:rsidR="00681E98" w:rsidRPr="007D2E5B" w:rsidRDefault="00681E98" w:rsidP="007D2E5B">
            <w:r w:rsidRPr="007D2E5B">
              <w:t>Citizens registered to vote in New York.</w:t>
            </w:r>
          </w:p>
          <w:p w14:paraId="33D99E2A" w14:textId="77777777" w:rsidR="00681E98" w:rsidRPr="007D2E5B" w:rsidRDefault="00681E98" w:rsidP="007D2E5B"/>
          <w:p w14:paraId="3E957571" w14:textId="77777777" w:rsidR="00681E98" w:rsidRPr="007D2E5B" w:rsidRDefault="00681E98" w:rsidP="007D2E5B"/>
        </w:tc>
      </w:tr>
      <w:tr w:rsidR="00681E98" w:rsidRPr="007D2E5B" w14:paraId="728152E4" w14:textId="77777777" w:rsidTr="00FC1D58">
        <w:tc>
          <w:tcPr>
            <w:tcW w:w="7195" w:type="dxa"/>
          </w:tcPr>
          <w:p w14:paraId="2819AE1A" w14:textId="77777777" w:rsidR="00681E98" w:rsidRPr="007D2E5B" w:rsidRDefault="00681E98" w:rsidP="007D2E5B">
            <w:r w:rsidRPr="007D2E5B">
              <w:t>North Carolina (2022)</w:t>
            </w:r>
          </w:p>
          <w:p w14:paraId="7C38F07C" w14:textId="77777777" w:rsidR="00681E98" w:rsidRPr="007D2E5B" w:rsidRDefault="00681E98" w:rsidP="007D2E5B"/>
          <w:p w14:paraId="2F6ECB78" w14:textId="77777777" w:rsidR="00681E98" w:rsidRPr="007D2E5B" w:rsidRDefault="00681E98" w:rsidP="007D2E5B">
            <w:r w:rsidRPr="007D2E5B">
              <w:t>Harper v. Hall, 868 S.E.2d 499 (N.C. 2022)</w:t>
            </w:r>
          </w:p>
        </w:tc>
        <w:tc>
          <w:tcPr>
            <w:tcW w:w="649" w:type="dxa"/>
          </w:tcPr>
          <w:p w14:paraId="48808F30" w14:textId="77777777" w:rsidR="00681E98" w:rsidRPr="007D2E5B" w:rsidRDefault="00681E98" w:rsidP="007D2E5B">
            <w:r w:rsidRPr="007D2E5B">
              <w:t>Harper Plaintiffs</w:t>
            </w:r>
          </w:p>
          <w:p w14:paraId="0702010D" w14:textId="77777777" w:rsidR="00681E98" w:rsidRPr="007D2E5B" w:rsidRDefault="00681E98" w:rsidP="007D2E5B">
            <w:r w:rsidRPr="007D2E5B">
              <w:t xml:space="preserve">Citizens registered to vote in </w:t>
            </w:r>
            <w:proofErr w:type="gramStart"/>
            <w:r w:rsidRPr="007D2E5B">
              <w:t>North Carolina</w:t>
            </w:r>
            <w:proofErr w:type="gramEnd"/>
          </w:p>
          <w:p w14:paraId="72EF16AD" w14:textId="77777777" w:rsidR="00681E98" w:rsidRPr="007D2E5B" w:rsidRDefault="00681E98" w:rsidP="007D2E5B"/>
          <w:p w14:paraId="5945EB93" w14:textId="77777777" w:rsidR="00681E98" w:rsidRPr="007D2E5B" w:rsidRDefault="00681E98" w:rsidP="007D2E5B">
            <w:r w:rsidRPr="007D2E5B">
              <w:t>NCLCV Plaintiffs:</w:t>
            </w:r>
          </w:p>
          <w:p w14:paraId="6A6B427D" w14:textId="77777777" w:rsidR="00681E98" w:rsidRPr="007D2E5B" w:rsidRDefault="00681E98" w:rsidP="007D2E5B">
            <w:r w:rsidRPr="007D2E5B">
              <w:t>North Carolina League of Conservation Voters, Inc.</w:t>
            </w:r>
          </w:p>
          <w:p w14:paraId="2FE29851" w14:textId="77777777" w:rsidR="00681E98" w:rsidRPr="007D2E5B" w:rsidRDefault="00681E98" w:rsidP="007D2E5B">
            <w:r w:rsidRPr="007D2E5B">
              <w:lastRenderedPageBreak/>
              <w:t xml:space="preserve">Citizens registered to vote in </w:t>
            </w:r>
            <w:proofErr w:type="gramStart"/>
            <w:r w:rsidRPr="007D2E5B">
              <w:t>North Carolina</w:t>
            </w:r>
            <w:proofErr w:type="gramEnd"/>
          </w:p>
          <w:p w14:paraId="22FA2C47" w14:textId="77777777" w:rsidR="00681E98" w:rsidRPr="007D2E5B" w:rsidRDefault="00681E98" w:rsidP="007D2E5B"/>
        </w:tc>
      </w:tr>
      <w:tr w:rsidR="00681E98" w:rsidRPr="007D2E5B" w14:paraId="5D30A3E9" w14:textId="77777777" w:rsidTr="00FC1D58">
        <w:tc>
          <w:tcPr>
            <w:tcW w:w="7195" w:type="dxa"/>
          </w:tcPr>
          <w:p w14:paraId="6655F062" w14:textId="77777777" w:rsidR="00681E98" w:rsidRPr="007D2E5B" w:rsidRDefault="00681E98" w:rsidP="007D2E5B">
            <w:r w:rsidRPr="007D2E5B">
              <w:lastRenderedPageBreak/>
              <w:t xml:space="preserve">Ohio (2022) </w:t>
            </w:r>
          </w:p>
          <w:p w14:paraId="09F3CDAD" w14:textId="77777777" w:rsidR="00681E98" w:rsidRPr="007D2E5B" w:rsidRDefault="00681E98" w:rsidP="007D2E5B">
            <w:r w:rsidRPr="007D2E5B">
              <w:t>(</w:t>
            </w:r>
            <w:proofErr w:type="gramStart"/>
            <w:r w:rsidRPr="007D2E5B">
              <w:t>outcome</w:t>
            </w:r>
            <w:proofErr w:type="gramEnd"/>
            <w:r w:rsidRPr="007D2E5B">
              <w:t xml:space="preserve"> pending)</w:t>
            </w:r>
          </w:p>
          <w:p w14:paraId="692612CD" w14:textId="77777777" w:rsidR="00681E98" w:rsidRPr="007D2E5B" w:rsidRDefault="00681E98" w:rsidP="007D2E5B"/>
          <w:p w14:paraId="74AC4213" w14:textId="77777777" w:rsidR="00681E98" w:rsidRPr="007D2E5B" w:rsidRDefault="00681E98" w:rsidP="007D2E5B">
            <w:r w:rsidRPr="007D2E5B">
              <w:t>Adams v. DeWine, No. 2021–1428 (Ohio Dec. 2, 2021)</w:t>
            </w:r>
          </w:p>
          <w:p w14:paraId="0F6FB98F" w14:textId="77777777" w:rsidR="00681E98" w:rsidRPr="007D2E5B" w:rsidRDefault="00681E98" w:rsidP="007D2E5B"/>
        </w:tc>
        <w:tc>
          <w:tcPr>
            <w:tcW w:w="649" w:type="dxa"/>
          </w:tcPr>
          <w:p w14:paraId="4C2E5095" w14:textId="77777777" w:rsidR="00681E98" w:rsidRPr="007D2E5B" w:rsidRDefault="00681E98" w:rsidP="007D2E5B">
            <w:r w:rsidRPr="007D2E5B">
              <w:t>Citizens registered to vote in Ohio.</w:t>
            </w:r>
          </w:p>
          <w:p w14:paraId="27D62F5C" w14:textId="77777777" w:rsidR="00681E98" w:rsidRPr="007D2E5B" w:rsidRDefault="00681E98" w:rsidP="007D2E5B"/>
          <w:p w14:paraId="5EE39DFC" w14:textId="77777777" w:rsidR="00681E98" w:rsidRPr="007D2E5B" w:rsidRDefault="00681E98" w:rsidP="007D2E5B"/>
        </w:tc>
      </w:tr>
      <w:tr w:rsidR="00681E98" w:rsidRPr="007D2E5B" w14:paraId="4778515C" w14:textId="77777777" w:rsidTr="00FC1D58">
        <w:tc>
          <w:tcPr>
            <w:tcW w:w="7195" w:type="dxa"/>
          </w:tcPr>
          <w:p w14:paraId="2E0D19E8" w14:textId="77777777" w:rsidR="00681E98" w:rsidRPr="007D2E5B" w:rsidRDefault="00681E98" w:rsidP="007D2E5B">
            <w:r w:rsidRPr="007D2E5B">
              <w:t>Oregon (2021)</w:t>
            </w:r>
          </w:p>
          <w:p w14:paraId="47A7A136" w14:textId="77777777" w:rsidR="00681E98" w:rsidRPr="007D2E5B" w:rsidRDefault="00681E98" w:rsidP="007D2E5B"/>
          <w:p w14:paraId="04E07CD9" w14:textId="77777777" w:rsidR="00681E98" w:rsidRPr="007D2E5B" w:rsidRDefault="00681E98" w:rsidP="007D2E5B">
            <w:proofErr w:type="spellStart"/>
            <w:r w:rsidRPr="007D2E5B">
              <w:t>Clarno</w:t>
            </w:r>
            <w:proofErr w:type="spellEnd"/>
            <w:r w:rsidRPr="007D2E5B">
              <w:t xml:space="preserve"> v. Fagan, No. 21-CV-40180, 2021 WL 5632370 (Or. Cir. Ct. Nov. 24, 2021).</w:t>
            </w:r>
          </w:p>
          <w:p w14:paraId="33223759" w14:textId="77777777" w:rsidR="00681E98" w:rsidRPr="007D2E5B" w:rsidRDefault="00681E98" w:rsidP="007D2E5B"/>
        </w:tc>
        <w:tc>
          <w:tcPr>
            <w:tcW w:w="649" w:type="dxa"/>
          </w:tcPr>
          <w:p w14:paraId="42B212BF" w14:textId="77777777" w:rsidR="00681E98" w:rsidRPr="007D2E5B" w:rsidRDefault="00681E98" w:rsidP="007D2E5B">
            <w:r w:rsidRPr="007D2E5B">
              <w:t>Citizens registered to vote in Oregon.</w:t>
            </w:r>
          </w:p>
          <w:p w14:paraId="4485F2D1" w14:textId="77777777" w:rsidR="00681E98" w:rsidRPr="007D2E5B" w:rsidRDefault="00681E98" w:rsidP="007D2E5B"/>
          <w:p w14:paraId="61C11610" w14:textId="77777777" w:rsidR="00681E98" w:rsidRPr="007D2E5B" w:rsidRDefault="00681E98" w:rsidP="007D2E5B"/>
        </w:tc>
      </w:tr>
      <w:tr w:rsidR="00681E98" w:rsidRPr="007D2E5B" w14:paraId="05D19A7D" w14:textId="77777777" w:rsidTr="00FC1D58">
        <w:tc>
          <w:tcPr>
            <w:tcW w:w="7195" w:type="dxa"/>
          </w:tcPr>
          <w:p w14:paraId="6DD5FF53" w14:textId="77777777" w:rsidR="00681E98" w:rsidRPr="007D2E5B" w:rsidRDefault="00681E98" w:rsidP="007D2E5B">
            <w:r w:rsidRPr="007D2E5B">
              <w:t>Pennsylvania (2022)</w:t>
            </w:r>
          </w:p>
          <w:p w14:paraId="45B1093D" w14:textId="77777777" w:rsidR="00681E98" w:rsidRPr="007D2E5B" w:rsidRDefault="00681E98" w:rsidP="007D2E5B"/>
          <w:p w14:paraId="33BC4D31" w14:textId="77777777" w:rsidR="00681E98" w:rsidRPr="007D2E5B" w:rsidRDefault="00681E98" w:rsidP="007D2E5B">
            <w:r w:rsidRPr="007D2E5B">
              <w:t xml:space="preserve">Carter v. Chapman, 270 A.3d 444 (Pa. 2022) (per </w:t>
            </w:r>
            <w:proofErr w:type="spellStart"/>
            <w:r w:rsidRPr="007D2E5B">
              <w:t>curiam</w:t>
            </w:r>
            <w:proofErr w:type="spellEnd"/>
            <w:r w:rsidRPr="007D2E5B">
              <w:t>).</w:t>
            </w:r>
          </w:p>
          <w:p w14:paraId="59EA1715" w14:textId="77777777" w:rsidR="00681E98" w:rsidRPr="007D2E5B" w:rsidRDefault="00681E98" w:rsidP="007D2E5B"/>
          <w:p w14:paraId="04846902" w14:textId="77777777" w:rsidR="00681E98" w:rsidRPr="007D2E5B" w:rsidRDefault="00681E98" w:rsidP="007D2E5B">
            <w:r w:rsidRPr="007D2E5B">
              <w:t xml:space="preserve">SCOTT, THE </w:t>
            </w:r>
            <w:proofErr w:type="spellStart"/>
            <w:r w:rsidRPr="007D2E5B">
              <w:t>gROSSMAN</w:t>
            </w:r>
            <w:proofErr w:type="spellEnd"/>
            <w:r w:rsidRPr="007D2E5B">
              <w:t xml:space="preserve"> CASE IS MISSING A CITE </w:t>
            </w:r>
          </w:p>
        </w:tc>
        <w:tc>
          <w:tcPr>
            <w:tcW w:w="649" w:type="dxa"/>
          </w:tcPr>
          <w:p w14:paraId="66BD262D" w14:textId="77777777" w:rsidR="00681E98" w:rsidRPr="007D2E5B" w:rsidRDefault="00681E98" w:rsidP="007D2E5B">
            <w:r w:rsidRPr="007D2E5B">
              <w:t xml:space="preserve">Carter Petitioners: </w:t>
            </w:r>
          </w:p>
          <w:p w14:paraId="016E6BE3" w14:textId="77777777" w:rsidR="00681E98" w:rsidRPr="007D2E5B" w:rsidRDefault="00681E98" w:rsidP="007D2E5B">
            <w:r w:rsidRPr="007D2E5B">
              <w:t>Citizens registered to vote in PA.</w:t>
            </w:r>
          </w:p>
          <w:p w14:paraId="042D8749" w14:textId="77777777" w:rsidR="00681E98" w:rsidRPr="007D2E5B" w:rsidRDefault="00681E98" w:rsidP="007D2E5B"/>
          <w:p w14:paraId="61ABA840" w14:textId="77777777" w:rsidR="00681E98" w:rsidRPr="007D2E5B" w:rsidRDefault="00681E98" w:rsidP="007D2E5B">
            <w:proofErr w:type="spellStart"/>
            <w:r w:rsidRPr="007D2E5B">
              <w:t>Gressman</w:t>
            </w:r>
            <w:proofErr w:type="spellEnd"/>
            <w:r w:rsidRPr="007D2E5B">
              <w:t xml:space="preserve"> Petitioners: </w:t>
            </w:r>
          </w:p>
          <w:p w14:paraId="11629574" w14:textId="77777777" w:rsidR="00681E98" w:rsidRPr="007D2E5B" w:rsidRDefault="00681E98" w:rsidP="007D2E5B">
            <w:r w:rsidRPr="007D2E5B">
              <w:t>Citizens registered to vote in PA and “leading professors of mathematics and science[.]”</w:t>
            </w:r>
          </w:p>
          <w:p w14:paraId="0E0C381E" w14:textId="77777777" w:rsidR="00681E98" w:rsidRPr="007D2E5B" w:rsidRDefault="00681E98" w:rsidP="007D2E5B"/>
        </w:tc>
      </w:tr>
      <w:tr w:rsidR="00681E98" w:rsidRPr="007D2E5B" w14:paraId="5B0DEC88" w14:textId="77777777" w:rsidTr="00FC1D58">
        <w:tc>
          <w:tcPr>
            <w:tcW w:w="7195" w:type="dxa"/>
          </w:tcPr>
          <w:p w14:paraId="55205ABE" w14:textId="77777777" w:rsidR="00681E98" w:rsidRPr="007D2E5B" w:rsidRDefault="00681E98" w:rsidP="007D2E5B">
            <w:r w:rsidRPr="007D2E5B">
              <w:t xml:space="preserve">Utah (2022) </w:t>
            </w:r>
          </w:p>
          <w:p w14:paraId="554600BE" w14:textId="77777777" w:rsidR="00681E98" w:rsidRPr="007D2E5B" w:rsidRDefault="00681E98" w:rsidP="007D2E5B">
            <w:r w:rsidRPr="007D2E5B">
              <w:t>(</w:t>
            </w:r>
            <w:proofErr w:type="gramStart"/>
            <w:r w:rsidRPr="007D2E5B">
              <w:t>outcome</w:t>
            </w:r>
            <w:proofErr w:type="gramEnd"/>
            <w:r w:rsidRPr="007D2E5B">
              <w:t xml:space="preserve"> pending)</w:t>
            </w:r>
          </w:p>
          <w:p w14:paraId="79974B11" w14:textId="77777777" w:rsidR="00681E98" w:rsidRPr="007D2E5B" w:rsidRDefault="00681E98" w:rsidP="007D2E5B"/>
          <w:p w14:paraId="3C27C768" w14:textId="77777777" w:rsidR="00681E98" w:rsidRPr="007D2E5B" w:rsidRDefault="00681E98" w:rsidP="007D2E5B">
            <w:r w:rsidRPr="007D2E5B">
              <w:t>League of Women Voters of Utah v. Utah State Legislature, No. 220901712 (Utah D. Ct. Mar. 17, 2022).</w:t>
            </w:r>
          </w:p>
          <w:p w14:paraId="5D19C0C3" w14:textId="77777777" w:rsidR="00681E98" w:rsidRPr="007D2E5B" w:rsidRDefault="00681E98" w:rsidP="007D2E5B"/>
        </w:tc>
        <w:tc>
          <w:tcPr>
            <w:tcW w:w="649" w:type="dxa"/>
          </w:tcPr>
          <w:p w14:paraId="4004ECD4" w14:textId="77777777" w:rsidR="00681E98" w:rsidRPr="007D2E5B" w:rsidRDefault="00681E98" w:rsidP="007D2E5B">
            <w:r w:rsidRPr="007D2E5B">
              <w:t>League of Women Voters of Utah</w:t>
            </w:r>
          </w:p>
          <w:p w14:paraId="17FE61C0" w14:textId="77777777" w:rsidR="00681E98" w:rsidRPr="007D2E5B" w:rsidRDefault="00681E98" w:rsidP="007D2E5B">
            <w:r w:rsidRPr="007D2E5B">
              <w:t>Mormon Women for Ethical Government</w:t>
            </w:r>
          </w:p>
          <w:p w14:paraId="14F8C956" w14:textId="77777777" w:rsidR="00681E98" w:rsidRPr="007D2E5B" w:rsidRDefault="00681E98" w:rsidP="007D2E5B">
            <w:r w:rsidRPr="007D2E5B">
              <w:t xml:space="preserve">Citizens registered to vote in </w:t>
            </w:r>
            <w:proofErr w:type="gramStart"/>
            <w:r w:rsidRPr="007D2E5B">
              <w:t>Utah</w:t>
            </w:r>
            <w:proofErr w:type="gramEnd"/>
          </w:p>
          <w:p w14:paraId="27509FC4" w14:textId="77777777" w:rsidR="00681E98" w:rsidRPr="007D2E5B" w:rsidRDefault="00681E98" w:rsidP="007D2E5B"/>
        </w:tc>
      </w:tr>
    </w:tbl>
    <w:p w14:paraId="4037FE70" w14:textId="77777777" w:rsidR="00681E98" w:rsidRPr="00F94090" w:rsidRDefault="00681E98" w:rsidP="007D2E5B">
      <w:pPr>
        <w:pStyle w:val="BodyText"/>
        <w:ind w:firstLine="0"/>
        <w:rPr>
          <w:rFonts w:eastAsiaTheme="majorEastAsia"/>
        </w:rPr>
      </w:pPr>
    </w:p>
    <w:p w14:paraId="71A60014" w14:textId="66EE9172" w:rsidR="00681E98" w:rsidRPr="00F94090" w:rsidRDefault="00681E98" w:rsidP="007D2E5B">
      <w:r w:rsidRPr="00F94090">
        <w:br w:type="page"/>
      </w:r>
    </w:p>
    <w:p w14:paraId="694EC157" w14:textId="77777777" w:rsidR="00056172" w:rsidRPr="00F94090" w:rsidRDefault="00056172" w:rsidP="007D2E5B"/>
    <w:p w14:paraId="04EB253E" w14:textId="77777777" w:rsidR="00681E98" w:rsidRPr="00F94090" w:rsidRDefault="00681E98" w:rsidP="007D2E5B">
      <w:pPr>
        <w:pStyle w:val="BodyText"/>
        <w:rPr>
          <w:b/>
          <w:bCs/>
        </w:rPr>
      </w:pPr>
      <w:r w:rsidRPr="00F94090">
        <w:rPr>
          <w:b/>
          <w:bCs/>
        </w:rPr>
        <w:t xml:space="preserve">Table </w:t>
      </w:r>
      <w:r w:rsidRPr="00F94090">
        <w:rPr>
          <w:b/>
          <w:bCs/>
        </w:rPr>
        <w:fldChar w:fldCharType="begin"/>
      </w:r>
      <w:r w:rsidRPr="00F94090">
        <w:rPr>
          <w:b/>
          <w:bCs/>
        </w:rPr>
        <w:instrText xml:space="preserve"> SEQ Table \* ARABIC </w:instrText>
      </w:r>
      <w:r w:rsidRPr="00F94090">
        <w:rPr>
          <w:b/>
          <w:bCs/>
        </w:rPr>
        <w:fldChar w:fldCharType="separate"/>
      </w:r>
      <w:r w:rsidRPr="00F94090">
        <w:rPr>
          <w:b/>
          <w:bCs/>
          <w:noProof/>
        </w:rPr>
        <w:t>3</w:t>
      </w:r>
      <w:r w:rsidRPr="00F94090">
        <w:rPr>
          <w:b/>
          <w:bCs/>
        </w:rPr>
        <w:fldChar w:fldCharType="end"/>
      </w:r>
      <w:r w:rsidRPr="00F94090">
        <w:rPr>
          <w:b/>
          <w:bCs/>
        </w:rPr>
        <w:t>. How State Courts Defined and Operationalized Partisan Gerrymandering</w:t>
      </w:r>
      <w:r w:rsidRPr="00F94090">
        <w:rPr>
          <w:b/>
          <w:bCs/>
          <w:vertAlign w:val="superscript"/>
        </w:rPr>
        <w:footnoteReference w:id="14"/>
      </w:r>
    </w:p>
    <w:p w14:paraId="4C00766B" w14:textId="77777777" w:rsidR="00681E98" w:rsidRPr="00F94090" w:rsidRDefault="00681E98" w:rsidP="007D2E5B">
      <w:pPr>
        <w:pStyle w:val="BodyText"/>
      </w:pPr>
      <w:r w:rsidRPr="00F94090">
        <w:t xml:space="preserve">C1 – claims based on the failure of maps to satisfy traditional good government </w:t>
      </w:r>
      <w:proofErr w:type="gramStart"/>
      <w:r w:rsidRPr="00F94090">
        <w:t>criteria</w:t>
      </w:r>
      <w:proofErr w:type="gramEnd"/>
    </w:p>
    <w:p w14:paraId="48CBB7DE" w14:textId="77777777" w:rsidR="00681E98" w:rsidRPr="00F94090" w:rsidRDefault="00681E98" w:rsidP="007D2E5B">
      <w:pPr>
        <w:pStyle w:val="BodyText"/>
      </w:pPr>
      <w:r w:rsidRPr="00F94090">
        <w:t xml:space="preserve">C2 – claims based on statistical metrics to evaluate partisan bias/partisan vote </w:t>
      </w:r>
      <w:proofErr w:type="gramStart"/>
      <w:r w:rsidRPr="00F94090">
        <w:t>dilution</w:t>
      </w:r>
      <w:proofErr w:type="gramEnd"/>
    </w:p>
    <w:p w14:paraId="4A59A70D" w14:textId="77777777" w:rsidR="00681E98" w:rsidRPr="00F94090" w:rsidRDefault="00681E98" w:rsidP="007D2E5B">
      <w:pPr>
        <w:pStyle w:val="BodyText"/>
      </w:pPr>
      <w:r w:rsidRPr="00F94090">
        <w:t>C3 – claims based on process grounds such as failure to comply with requirements for public comment or where votes to pass were entirely along partisan lines</w:t>
      </w:r>
      <w:r w:rsidRPr="00F94090">
        <w:rPr>
          <w:vertAlign w:val="superscript"/>
        </w:rPr>
        <w:footnoteReference w:id="15"/>
      </w:r>
    </w:p>
    <w:p w14:paraId="6C6A6AAC" w14:textId="77777777" w:rsidR="00681E98" w:rsidRPr="00F94090" w:rsidRDefault="00681E98" w:rsidP="007D2E5B">
      <w:pPr>
        <w:pStyle w:val="BodyText"/>
      </w:pPr>
      <w:r w:rsidRPr="00F94090">
        <w:t xml:space="preserve">C4 – claims about a deliberate intent to achieve partisan advantage (may be based on an examination of specific changes made in the proposed map from a previous map from the last decade that is presumptively </w:t>
      </w:r>
      <w:proofErr w:type="gramStart"/>
      <w:r w:rsidRPr="00F94090">
        <w:t>constitutional ,</w:t>
      </w:r>
      <w:proofErr w:type="gramEnd"/>
      <w:r w:rsidRPr="00F94090">
        <w:t xml:space="preserve"> or on other factors) </w:t>
      </w:r>
    </w:p>
    <w:p w14:paraId="498B373A" w14:textId="77777777" w:rsidR="00681E98" w:rsidRPr="00F94090" w:rsidRDefault="00681E98" w:rsidP="007D2E5B">
      <w:pPr>
        <w:pStyle w:val="BodyText"/>
        <w:ind w:firstLine="0"/>
        <w:rPr>
          <w:rFonts w:eastAsiaTheme="majorEastAsia"/>
        </w:rPr>
      </w:pPr>
    </w:p>
    <w:tbl>
      <w:tblPr>
        <w:tblStyle w:val="TableGrid1"/>
        <w:tblW w:w="9535" w:type="dxa"/>
        <w:tblLook w:val="04A0" w:firstRow="1" w:lastRow="0" w:firstColumn="1" w:lastColumn="0" w:noHBand="0" w:noVBand="1"/>
      </w:tblPr>
      <w:tblGrid>
        <w:gridCol w:w="1484"/>
        <w:gridCol w:w="857"/>
        <w:gridCol w:w="857"/>
        <w:gridCol w:w="857"/>
        <w:gridCol w:w="857"/>
        <w:gridCol w:w="1535"/>
        <w:gridCol w:w="1838"/>
        <w:gridCol w:w="1250"/>
      </w:tblGrid>
      <w:tr w:rsidR="00681E98" w:rsidRPr="00F94090" w14:paraId="7ACC4ED8" w14:textId="77777777" w:rsidTr="00FC1D58">
        <w:tc>
          <w:tcPr>
            <w:tcW w:w="1953" w:type="dxa"/>
            <w:shd w:val="clear" w:color="auto" w:fill="C5E0B3" w:themeFill="accent6" w:themeFillTint="66"/>
            <w:vAlign w:val="center"/>
          </w:tcPr>
          <w:p w14:paraId="7CD297BD" w14:textId="77777777" w:rsidR="00681E98" w:rsidRPr="00F94090" w:rsidRDefault="00681E98" w:rsidP="007D2E5B">
            <w:pPr>
              <w:pStyle w:val="BodyText"/>
            </w:pPr>
            <w:r w:rsidRPr="00F94090">
              <w:t>Case</w:t>
            </w:r>
          </w:p>
        </w:tc>
        <w:tc>
          <w:tcPr>
            <w:tcW w:w="494" w:type="dxa"/>
            <w:shd w:val="clear" w:color="auto" w:fill="C5E0B3" w:themeFill="accent6" w:themeFillTint="66"/>
            <w:vAlign w:val="center"/>
          </w:tcPr>
          <w:p w14:paraId="36142E8A" w14:textId="77777777" w:rsidR="00681E98" w:rsidRPr="00F94090" w:rsidRDefault="00681E98" w:rsidP="007D2E5B">
            <w:pPr>
              <w:pStyle w:val="BodyText"/>
            </w:pPr>
            <w:r w:rsidRPr="00F94090">
              <w:t>C1</w:t>
            </w:r>
          </w:p>
        </w:tc>
        <w:tc>
          <w:tcPr>
            <w:tcW w:w="494" w:type="dxa"/>
            <w:shd w:val="clear" w:color="auto" w:fill="C5E0B3" w:themeFill="accent6" w:themeFillTint="66"/>
            <w:vAlign w:val="center"/>
          </w:tcPr>
          <w:p w14:paraId="3F4A27CB" w14:textId="77777777" w:rsidR="00681E98" w:rsidRPr="00F94090" w:rsidRDefault="00681E98" w:rsidP="007D2E5B">
            <w:pPr>
              <w:pStyle w:val="BodyText"/>
            </w:pPr>
            <w:r w:rsidRPr="00F94090">
              <w:t>C2</w:t>
            </w:r>
          </w:p>
        </w:tc>
        <w:tc>
          <w:tcPr>
            <w:tcW w:w="494" w:type="dxa"/>
            <w:shd w:val="clear" w:color="auto" w:fill="C5E0B3" w:themeFill="accent6" w:themeFillTint="66"/>
            <w:vAlign w:val="center"/>
          </w:tcPr>
          <w:p w14:paraId="1AE57169" w14:textId="77777777" w:rsidR="00681E98" w:rsidRPr="00F94090" w:rsidRDefault="00681E98" w:rsidP="007D2E5B">
            <w:pPr>
              <w:pStyle w:val="BodyText"/>
            </w:pPr>
            <w:r w:rsidRPr="00F94090">
              <w:t>C3</w:t>
            </w:r>
          </w:p>
        </w:tc>
        <w:tc>
          <w:tcPr>
            <w:tcW w:w="494" w:type="dxa"/>
            <w:shd w:val="clear" w:color="auto" w:fill="C5E0B3" w:themeFill="accent6" w:themeFillTint="66"/>
            <w:vAlign w:val="center"/>
          </w:tcPr>
          <w:p w14:paraId="6F3C9ABD" w14:textId="77777777" w:rsidR="00681E98" w:rsidRPr="00F94090" w:rsidRDefault="00681E98" w:rsidP="007D2E5B">
            <w:pPr>
              <w:pStyle w:val="BodyText"/>
            </w:pPr>
            <w:r w:rsidRPr="00F94090">
              <w:t>C4</w:t>
            </w:r>
          </w:p>
        </w:tc>
        <w:tc>
          <w:tcPr>
            <w:tcW w:w="2004" w:type="dxa"/>
            <w:shd w:val="clear" w:color="auto" w:fill="C5E0B3" w:themeFill="accent6" w:themeFillTint="66"/>
            <w:vAlign w:val="center"/>
          </w:tcPr>
          <w:p w14:paraId="03093D73" w14:textId="77777777" w:rsidR="00681E98" w:rsidRPr="00F94090" w:rsidRDefault="00681E98" w:rsidP="007D2E5B">
            <w:pPr>
              <w:pStyle w:val="BodyText"/>
            </w:pPr>
            <w:r w:rsidRPr="00F94090">
              <w:t>Case Outcome</w:t>
            </w:r>
          </w:p>
        </w:tc>
        <w:tc>
          <w:tcPr>
            <w:tcW w:w="2132" w:type="dxa"/>
            <w:shd w:val="clear" w:color="auto" w:fill="C5E0B3" w:themeFill="accent6" w:themeFillTint="66"/>
            <w:vAlign w:val="center"/>
          </w:tcPr>
          <w:p w14:paraId="148710C3" w14:textId="77777777" w:rsidR="00681E98" w:rsidRPr="00F94090" w:rsidRDefault="00681E98" w:rsidP="007D2E5B">
            <w:pPr>
              <w:pStyle w:val="BodyText"/>
            </w:pPr>
            <w:r w:rsidRPr="00F94090">
              <w:t>Definition of partisan gerrymander</w:t>
            </w:r>
          </w:p>
        </w:tc>
        <w:tc>
          <w:tcPr>
            <w:tcW w:w="1470" w:type="dxa"/>
            <w:shd w:val="clear" w:color="auto" w:fill="C5E0B3" w:themeFill="accent6" w:themeFillTint="66"/>
            <w:vAlign w:val="center"/>
          </w:tcPr>
          <w:p w14:paraId="1C9AD439" w14:textId="77777777" w:rsidR="00681E98" w:rsidRPr="00F94090" w:rsidRDefault="00681E98" w:rsidP="007D2E5B">
            <w:pPr>
              <w:pStyle w:val="BodyText"/>
            </w:pPr>
            <w:r w:rsidRPr="00F94090">
              <w:t>Who drew the plan</w:t>
            </w:r>
          </w:p>
        </w:tc>
      </w:tr>
    </w:tbl>
    <w:tbl>
      <w:tblPr>
        <w:tblStyle w:val="TableGrid2"/>
        <w:tblW w:w="954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547"/>
      </w:tblGrid>
      <w:tr w:rsidR="00681E98" w:rsidRPr="00F94090" w14:paraId="259E1E60" w14:textId="77777777" w:rsidTr="00FC1D58">
        <w:trPr>
          <w:trHeight w:val="331"/>
        </w:trPr>
        <w:tc>
          <w:tcPr>
            <w:tcW w:w="9547" w:type="dxa"/>
          </w:tcPr>
          <w:p w14:paraId="0AF9A0E5" w14:textId="77777777" w:rsidR="00681E98" w:rsidRPr="00F94090" w:rsidRDefault="00681E98" w:rsidP="007D2E5B">
            <w:pPr>
              <w:pStyle w:val="BodyText"/>
            </w:pPr>
            <w:r w:rsidRPr="00F94090">
              <w:t>2010 REDISTRICTING ROUND</w:t>
            </w:r>
          </w:p>
        </w:tc>
      </w:tr>
    </w:tbl>
    <w:tbl>
      <w:tblPr>
        <w:tblStyle w:val="TableGrid1"/>
        <w:tblW w:w="9445" w:type="dxa"/>
        <w:tblLook w:val="04A0" w:firstRow="1" w:lastRow="0" w:firstColumn="1" w:lastColumn="0" w:noHBand="0" w:noVBand="1"/>
      </w:tblPr>
      <w:tblGrid>
        <w:gridCol w:w="2430"/>
        <w:gridCol w:w="750"/>
        <w:gridCol w:w="750"/>
        <w:gridCol w:w="656"/>
        <w:gridCol w:w="656"/>
        <w:gridCol w:w="1763"/>
        <w:gridCol w:w="1749"/>
        <w:gridCol w:w="1296"/>
      </w:tblGrid>
      <w:tr w:rsidR="00681E98" w:rsidRPr="00F94090" w14:paraId="79C2B0D6" w14:textId="77777777" w:rsidTr="00C820C8">
        <w:tc>
          <w:tcPr>
            <w:tcW w:w="2430" w:type="dxa"/>
            <w:vAlign w:val="center"/>
          </w:tcPr>
          <w:p w14:paraId="3E0010A8" w14:textId="77777777" w:rsidR="00681E98" w:rsidRPr="00F94090" w:rsidRDefault="00681E98" w:rsidP="007D2E5B">
            <w:pPr>
              <w:pStyle w:val="BodyText"/>
            </w:pPr>
            <w:r w:rsidRPr="00F94090">
              <w:t>FLORIDA</w:t>
            </w:r>
          </w:p>
          <w:p w14:paraId="238BD752" w14:textId="77777777" w:rsidR="00681E98" w:rsidRPr="00F94090" w:rsidRDefault="00681E98" w:rsidP="007D2E5B">
            <w:pPr>
              <w:pStyle w:val="BodyText"/>
            </w:pPr>
          </w:p>
          <w:p w14:paraId="46D039E8" w14:textId="77777777" w:rsidR="00681E98" w:rsidRPr="00F94090" w:rsidRDefault="00681E98" w:rsidP="007D2E5B">
            <w:pPr>
              <w:pStyle w:val="BodyText"/>
            </w:pPr>
            <w:r w:rsidRPr="00F94090">
              <w:t>League of Women Voters of Fla. v. Detzner</w:t>
            </w:r>
          </w:p>
          <w:p w14:paraId="3D4A604F" w14:textId="77777777" w:rsidR="00681E98" w:rsidRPr="00F94090" w:rsidRDefault="00681E98" w:rsidP="007D2E5B">
            <w:pPr>
              <w:pStyle w:val="BodyText"/>
            </w:pPr>
            <w:r w:rsidRPr="00F94090">
              <w:t>172 So.3d 363 (Fla. 2015)</w:t>
            </w:r>
          </w:p>
        </w:tc>
        <w:tc>
          <w:tcPr>
            <w:tcW w:w="750" w:type="dxa"/>
            <w:shd w:val="clear" w:color="auto" w:fill="E2EFD9" w:themeFill="accent6" w:themeFillTint="33"/>
            <w:vAlign w:val="center"/>
          </w:tcPr>
          <w:p w14:paraId="695D872C" w14:textId="77777777" w:rsidR="00681E98" w:rsidRPr="00F94090" w:rsidRDefault="00681E98" w:rsidP="007D2E5B">
            <w:pPr>
              <w:pStyle w:val="BodyText"/>
            </w:pPr>
            <w:r w:rsidRPr="00F94090">
              <w:t>Y</w:t>
            </w:r>
          </w:p>
        </w:tc>
        <w:tc>
          <w:tcPr>
            <w:tcW w:w="750" w:type="dxa"/>
            <w:vAlign w:val="center"/>
          </w:tcPr>
          <w:p w14:paraId="44177FF8" w14:textId="77777777" w:rsidR="00681E98" w:rsidRPr="00F94090" w:rsidRDefault="00681E98" w:rsidP="007D2E5B">
            <w:pPr>
              <w:pStyle w:val="BodyText"/>
            </w:pPr>
            <w:r w:rsidRPr="00F94090">
              <w:t>-</w:t>
            </w:r>
          </w:p>
        </w:tc>
        <w:tc>
          <w:tcPr>
            <w:tcW w:w="656" w:type="dxa"/>
            <w:vAlign w:val="center"/>
          </w:tcPr>
          <w:p w14:paraId="549536E4" w14:textId="77777777" w:rsidR="00681E98" w:rsidRPr="00F94090" w:rsidRDefault="00681E98" w:rsidP="007D2E5B">
            <w:pPr>
              <w:pStyle w:val="BodyText"/>
            </w:pPr>
            <w:r w:rsidRPr="00F94090">
              <w:t>-</w:t>
            </w:r>
          </w:p>
        </w:tc>
        <w:tc>
          <w:tcPr>
            <w:tcW w:w="656" w:type="dxa"/>
            <w:vAlign w:val="center"/>
          </w:tcPr>
          <w:p w14:paraId="7B67B4F2" w14:textId="77777777" w:rsidR="00681E98" w:rsidRPr="00F94090" w:rsidRDefault="00681E98" w:rsidP="007D2E5B">
            <w:pPr>
              <w:pStyle w:val="BodyText"/>
            </w:pPr>
            <w:r w:rsidRPr="00F94090">
              <w:t>-</w:t>
            </w:r>
          </w:p>
        </w:tc>
        <w:tc>
          <w:tcPr>
            <w:tcW w:w="1763" w:type="dxa"/>
            <w:vAlign w:val="center"/>
          </w:tcPr>
          <w:p w14:paraId="5495AC3D" w14:textId="77777777" w:rsidR="00681E98" w:rsidRPr="00F94090" w:rsidRDefault="00681E98" w:rsidP="007D2E5B">
            <w:pPr>
              <w:pStyle w:val="BodyText"/>
            </w:pPr>
            <w:r w:rsidRPr="00F94090">
              <w:t>5-2 unconstitutional</w:t>
            </w:r>
          </w:p>
          <w:p w14:paraId="0CFD7176" w14:textId="77777777" w:rsidR="00681E98" w:rsidRPr="00F94090" w:rsidRDefault="00681E98" w:rsidP="007D2E5B">
            <w:pPr>
              <w:pStyle w:val="BodyText"/>
            </w:pPr>
          </w:p>
          <w:p w14:paraId="71F6726A" w14:textId="1F164D8F" w:rsidR="00681E98" w:rsidRPr="00F94090" w:rsidRDefault="00C820C8" w:rsidP="007D2E5B">
            <w:pPr>
              <w:pStyle w:val="BodyText"/>
            </w:pPr>
            <w:commentRangeStart w:id="9"/>
            <w:r w:rsidRPr="00F94090">
              <w:t>1</w:t>
            </w:r>
            <w:r w:rsidR="00681E98" w:rsidRPr="00F94090">
              <w:t xml:space="preserve"> (D) </w:t>
            </w:r>
            <w:r w:rsidRPr="00F94090">
              <w:t>4</w:t>
            </w:r>
            <w:r w:rsidR="00681E98" w:rsidRPr="00F94090">
              <w:t xml:space="preserve"> (R)</w:t>
            </w:r>
            <w:commentRangeEnd w:id="9"/>
            <w:r w:rsidRPr="00F94090">
              <w:rPr>
                <w:rStyle w:val="CommentReference"/>
                <w:szCs w:val="20"/>
              </w:rPr>
              <w:commentReference w:id="9"/>
            </w:r>
          </w:p>
          <w:p w14:paraId="16902F57" w14:textId="77777777" w:rsidR="00681E98" w:rsidRPr="00F94090" w:rsidRDefault="00681E98" w:rsidP="007D2E5B">
            <w:pPr>
              <w:pStyle w:val="BodyText"/>
            </w:pPr>
            <w:r w:rsidRPr="00F94090">
              <w:t>-</w:t>
            </w:r>
          </w:p>
          <w:p w14:paraId="3474E690" w14:textId="632709F1" w:rsidR="00681E98" w:rsidRPr="00F94090" w:rsidRDefault="00681E98" w:rsidP="007D2E5B">
            <w:pPr>
              <w:pStyle w:val="BodyText"/>
            </w:pPr>
            <w:r w:rsidRPr="00F94090">
              <w:t>2</w:t>
            </w:r>
            <w:r w:rsidR="007A6A0D">
              <w:t xml:space="preserve"> </w:t>
            </w:r>
            <w:r w:rsidRPr="00F94090">
              <w:t>(R)</w:t>
            </w:r>
          </w:p>
        </w:tc>
        <w:tc>
          <w:tcPr>
            <w:tcW w:w="1749" w:type="dxa"/>
            <w:vAlign w:val="center"/>
          </w:tcPr>
          <w:p w14:paraId="03BDE082" w14:textId="77777777" w:rsidR="00681E98" w:rsidRPr="00F94090" w:rsidRDefault="00681E98" w:rsidP="007D2E5B">
            <w:pPr>
              <w:pStyle w:val="BodyText"/>
            </w:pPr>
            <w:r w:rsidRPr="00F94090">
              <w:t>Was the plan or district drawn with an improper partisan intent in mind?</w:t>
            </w:r>
            <w:r w:rsidRPr="00F94090">
              <w:rPr>
                <w:vertAlign w:val="superscript"/>
              </w:rPr>
              <w:footnoteReference w:id="16"/>
            </w:r>
          </w:p>
        </w:tc>
        <w:tc>
          <w:tcPr>
            <w:tcW w:w="691" w:type="dxa"/>
            <w:vAlign w:val="center"/>
          </w:tcPr>
          <w:p w14:paraId="265A8590" w14:textId="77777777" w:rsidR="00681E98" w:rsidRPr="00F94090" w:rsidRDefault="00681E98" w:rsidP="007D2E5B">
            <w:pPr>
              <w:pStyle w:val="BodyText"/>
            </w:pPr>
            <w:r w:rsidRPr="00F94090">
              <w:t>(R) Legislature</w:t>
            </w:r>
          </w:p>
        </w:tc>
      </w:tr>
      <w:tr w:rsidR="00681E98" w:rsidRPr="00F94090" w14:paraId="1B9FC98E" w14:textId="77777777" w:rsidTr="00C820C8">
        <w:tc>
          <w:tcPr>
            <w:tcW w:w="2430" w:type="dxa"/>
            <w:vAlign w:val="center"/>
          </w:tcPr>
          <w:p w14:paraId="3D07058B" w14:textId="77777777" w:rsidR="00681E98" w:rsidRPr="00F94090" w:rsidRDefault="00681E98" w:rsidP="007D2E5B">
            <w:pPr>
              <w:pStyle w:val="BodyText"/>
            </w:pPr>
            <w:r w:rsidRPr="00F94090">
              <w:t>PENNSYLVANIA</w:t>
            </w:r>
          </w:p>
          <w:p w14:paraId="516C6C74" w14:textId="77777777" w:rsidR="00681E98" w:rsidRPr="00F94090" w:rsidRDefault="00681E98" w:rsidP="007D2E5B">
            <w:pPr>
              <w:pStyle w:val="BodyText"/>
            </w:pPr>
          </w:p>
          <w:p w14:paraId="47897881" w14:textId="77777777" w:rsidR="00681E98" w:rsidRPr="00F94090" w:rsidRDefault="00681E98" w:rsidP="007D2E5B">
            <w:pPr>
              <w:pStyle w:val="BodyText"/>
            </w:pPr>
            <w:r w:rsidRPr="00F94090">
              <w:t>League of Women Voters of Pa v. Commonwealth</w:t>
            </w:r>
          </w:p>
          <w:p w14:paraId="7FE0C8F2" w14:textId="77777777" w:rsidR="00681E98" w:rsidRPr="00F94090" w:rsidRDefault="00681E98" w:rsidP="007D2E5B">
            <w:pPr>
              <w:pStyle w:val="BodyText"/>
            </w:pPr>
            <w:r w:rsidRPr="00F94090">
              <w:t>178 A.3d 737 (Pa. 2018)</w:t>
            </w:r>
          </w:p>
        </w:tc>
        <w:tc>
          <w:tcPr>
            <w:tcW w:w="750" w:type="dxa"/>
            <w:vAlign w:val="center"/>
          </w:tcPr>
          <w:p w14:paraId="6D89F52E" w14:textId="77777777" w:rsidR="00681E98" w:rsidRPr="00F94090" w:rsidRDefault="00681E98" w:rsidP="007D2E5B">
            <w:pPr>
              <w:pStyle w:val="BodyText"/>
            </w:pPr>
            <w:r w:rsidRPr="00F94090">
              <w:t>-</w:t>
            </w:r>
          </w:p>
        </w:tc>
        <w:tc>
          <w:tcPr>
            <w:tcW w:w="750" w:type="dxa"/>
            <w:shd w:val="clear" w:color="auto" w:fill="E2EFD9" w:themeFill="accent6" w:themeFillTint="33"/>
            <w:vAlign w:val="center"/>
          </w:tcPr>
          <w:p w14:paraId="608FDCEC" w14:textId="77777777" w:rsidR="00681E98" w:rsidRPr="00F94090" w:rsidRDefault="00681E98" w:rsidP="007D2E5B">
            <w:pPr>
              <w:pStyle w:val="BodyText"/>
            </w:pPr>
            <w:r w:rsidRPr="00F94090">
              <w:t>Y</w:t>
            </w:r>
          </w:p>
        </w:tc>
        <w:tc>
          <w:tcPr>
            <w:tcW w:w="656" w:type="dxa"/>
            <w:vAlign w:val="center"/>
          </w:tcPr>
          <w:p w14:paraId="0A1B2347" w14:textId="77777777" w:rsidR="00681E98" w:rsidRPr="00F94090" w:rsidRDefault="00681E98" w:rsidP="007D2E5B">
            <w:pPr>
              <w:pStyle w:val="BodyText"/>
            </w:pPr>
            <w:r w:rsidRPr="00F94090">
              <w:t>-</w:t>
            </w:r>
          </w:p>
        </w:tc>
        <w:tc>
          <w:tcPr>
            <w:tcW w:w="656" w:type="dxa"/>
            <w:vAlign w:val="center"/>
          </w:tcPr>
          <w:p w14:paraId="4E251097" w14:textId="77777777" w:rsidR="00681E98" w:rsidRPr="00F94090" w:rsidRDefault="00681E98" w:rsidP="007D2E5B">
            <w:pPr>
              <w:pStyle w:val="BodyText"/>
            </w:pPr>
            <w:r w:rsidRPr="00F94090">
              <w:t>-</w:t>
            </w:r>
            <w:r w:rsidRPr="00F94090">
              <w:rPr>
                <w:vertAlign w:val="superscript"/>
              </w:rPr>
              <w:footnoteReference w:id="17"/>
            </w:r>
          </w:p>
        </w:tc>
        <w:tc>
          <w:tcPr>
            <w:tcW w:w="1763" w:type="dxa"/>
            <w:vAlign w:val="center"/>
          </w:tcPr>
          <w:p w14:paraId="7EFA5ABA" w14:textId="77777777" w:rsidR="00681E98" w:rsidRPr="00F94090" w:rsidRDefault="00681E98" w:rsidP="007D2E5B">
            <w:pPr>
              <w:pStyle w:val="BodyText"/>
            </w:pPr>
            <w:r w:rsidRPr="00F94090">
              <w:t>5-2 unconstitutional</w:t>
            </w:r>
          </w:p>
          <w:p w14:paraId="657784A9" w14:textId="77777777" w:rsidR="00681E98" w:rsidRPr="00F94090" w:rsidRDefault="00681E98" w:rsidP="007D2E5B">
            <w:pPr>
              <w:pStyle w:val="BodyText"/>
            </w:pPr>
          </w:p>
          <w:p w14:paraId="3529213C" w14:textId="77777777" w:rsidR="00681E98" w:rsidRPr="00F94090" w:rsidRDefault="00681E98" w:rsidP="007D2E5B">
            <w:pPr>
              <w:pStyle w:val="BodyText"/>
            </w:pPr>
            <w:r w:rsidRPr="00F94090">
              <w:t>5 (D)</w:t>
            </w:r>
          </w:p>
          <w:p w14:paraId="05ECCC79" w14:textId="77777777" w:rsidR="00681E98" w:rsidRPr="00F94090" w:rsidRDefault="00681E98" w:rsidP="007D2E5B">
            <w:pPr>
              <w:pStyle w:val="BodyText"/>
            </w:pPr>
            <w:r w:rsidRPr="00F94090">
              <w:t>-</w:t>
            </w:r>
          </w:p>
          <w:p w14:paraId="686CF0FB" w14:textId="77777777" w:rsidR="00681E98" w:rsidRPr="00F94090" w:rsidRDefault="00681E98" w:rsidP="007D2E5B">
            <w:pPr>
              <w:pStyle w:val="BodyText"/>
            </w:pPr>
            <w:r w:rsidRPr="00F94090">
              <w:t>2 (R)</w:t>
            </w:r>
          </w:p>
        </w:tc>
        <w:tc>
          <w:tcPr>
            <w:tcW w:w="1749" w:type="dxa"/>
            <w:vAlign w:val="center"/>
          </w:tcPr>
          <w:p w14:paraId="3665C1C6" w14:textId="77777777" w:rsidR="00681E98" w:rsidRPr="00F94090" w:rsidRDefault="00681E98" w:rsidP="007D2E5B">
            <w:pPr>
              <w:pStyle w:val="BodyText"/>
            </w:pPr>
            <w:r w:rsidRPr="00F94090">
              <w:t>Partisan gerrymandering occurs when traditional neutral criteria are subordinated in favor of partisan advantage.</w:t>
            </w:r>
            <w:r w:rsidRPr="00F94090">
              <w:rPr>
                <w:vertAlign w:val="superscript"/>
              </w:rPr>
              <w:footnoteReference w:id="18"/>
            </w:r>
          </w:p>
        </w:tc>
        <w:tc>
          <w:tcPr>
            <w:tcW w:w="691" w:type="dxa"/>
            <w:vAlign w:val="center"/>
          </w:tcPr>
          <w:p w14:paraId="78C794AE" w14:textId="77777777" w:rsidR="00681E98" w:rsidRPr="00F94090" w:rsidRDefault="00681E98" w:rsidP="007D2E5B">
            <w:pPr>
              <w:pStyle w:val="BodyText"/>
            </w:pPr>
            <w:r w:rsidRPr="00F94090">
              <w:t>(R) Legislature</w:t>
            </w:r>
          </w:p>
        </w:tc>
      </w:tr>
    </w:tbl>
    <w:tbl>
      <w:tblPr>
        <w:tblStyle w:val="TableGrid"/>
        <w:tblW w:w="9547" w:type="dxa"/>
        <w:tblBorders>
          <w:top w:val="none" w:sz="0" w:space="0" w:color="auto"/>
          <w:left w:val="single"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7"/>
      </w:tblGrid>
      <w:tr w:rsidR="00681E98" w:rsidRPr="00F94090" w14:paraId="21916B54" w14:textId="77777777" w:rsidTr="00FC1D58">
        <w:trPr>
          <w:trHeight w:val="302"/>
        </w:trPr>
        <w:tc>
          <w:tcPr>
            <w:tcW w:w="9547" w:type="dxa"/>
            <w:tcBorders>
              <w:right w:val="single" w:sz="4" w:space="0" w:color="auto"/>
            </w:tcBorders>
          </w:tcPr>
          <w:p w14:paraId="5C04071B" w14:textId="77777777" w:rsidR="00681E98" w:rsidRPr="00F94090" w:rsidRDefault="00681E98" w:rsidP="007D2E5B">
            <w:pPr>
              <w:pStyle w:val="BodyText"/>
            </w:pPr>
            <w:r w:rsidRPr="00F94090">
              <w:t>2020 REDISTRICTING ROUND</w:t>
            </w:r>
          </w:p>
        </w:tc>
      </w:tr>
    </w:tbl>
    <w:tbl>
      <w:tblPr>
        <w:tblStyle w:val="TableGrid1"/>
        <w:tblW w:w="9535" w:type="dxa"/>
        <w:tblLook w:val="04A0" w:firstRow="1" w:lastRow="0" w:firstColumn="1" w:lastColumn="0" w:noHBand="0" w:noVBand="1"/>
      </w:tblPr>
      <w:tblGrid>
        <w:gridCol w:w="2430"/>
        <w:gridCol w:w="750"/>
        <w:gridCol w:w="750"/>
        <w:gridCol w:w="656"/>
        <w:gridCol w:w="750"/>
        <w:gridCol w:w="2176"/>
        <w:gridCol w:w="2056"/>
        <w:gridCol w:w="1763"/>
      </w:tblGrid>
      <w:tr w:rsidR="00681E98" w:rsidRPr="00F94090" w14:paraId="0AC4EA81" w14:textId="77777777" w:rsidTr="00FC1D58">
        <w:tc>
          <w:tcPr>
            <w:tcW w:w="1953" w:type="dxa"/>
            <w:vAlign w:val="center"/>
          </w:tcPr>
          <w:p w14:paraId="62CF4B28" w14:textId="77777777" w:rsidR="00681E98" w:rsidRPr="00F94090" w:rsidRDefault="00681E98" w:rsidP="007D2E5B">
            <w:pPr>
              <w:pStyle w:val="BodyText"/>
            </w:pPr>
            <w:r w:rsidRPr="00F94090">
              <w:lastRenderedPageBreak/>
              <w:t>KANSAS</w:t>
            </w:r>
          </w:p>
          <w:p w14:paraId="45832EF9" w14:textId="77777777" w:rsidR="00681E98" w:rsidRPr="00F94090" w:rsidRDefault="00681E98" w:rsidP="007D2E5B">
            <w:pPr>
              <w:pStyle w:val="BodyText"/>
            </w:pPr>
          </w:p>
          <w:p w14:paraId="54ADE072" w14:textId="77777777" w:rsidR="00681E98" w:rsidRPr="00F94090" w:rsidRDefault="00681E98" w:rsidP="007D2E5B">
            <w:pPr>
              <w:pStyle w:val="BodyText"/>
            </w:pPr>
            <w:r w:rsidRPr="00F94090">
              <w:t>Rivera v. Schwab,</w:t>
            </w:r>
          </w:p>
          <w:p w14:paraId="2D885506" w14:textId="77777777" w:rsidR="00681E98" w:rsidRPr="00F94090" w:rsidRDefault="00681E98" w:rsidP="007D2E5B">
            <w:pPr>
              <w:pStyle w:val="BodyText"/>
            </w:pPr>
            <w:r w:rsidRPr="00F94090">
              <w:t>512 P.3d 168 (Kan. 2022)</w:t>
            </w:r>
          </w:p>
        </w:tc>
        <w:tc>
          <w:tcPr>
            <w:tcW w:w="494" w:type="dxa"/>
            <w:shd w:val="clear" w:color="auto" w:fill="E2EFD9" w:themeFill="accent6" w:themeFillTint="33"/>
            <w:vAlign w:val="center"/>
          </w:tcPr>
          <w:p w14:paraId="62329853" w14:textId="77777777" w:rsidR="00681E98" w:rsidRPr="00F94090" w:rsidRDefault="00681E98" w:rsidP="007D2E5B">
            <w:pPr>
              <w:pStyle w:val="BodyText"/>
            </w:pPr>
            <w:r w:rsidRPr="00F94090">
              <w:t>Y</w:t>
            </w:r>
          </w:p>
        </w:tc>
        <w:tc>
          <w:tcPr>
            <w:tcW w:w="494" w:type="dxa"/>
            <w:vAlign w:val="center"/>
          </w:tcPr>
          <w:p w14:paraId="4A0A9D7D" w14:textId="77777777" w:rsidR="00681E98" w:rsidRPr="00F94090" w:rsidRDefault="00681E98" w:rsidP="007D2E5B">
            <w:pPr>
              <w:pStyle w:val="BodyText"/>
            </w:pPr>
            <w:r w:rsidRPr="00F94090">
              <w:t>-</w:t>
            </w:r>
          </w:p>
        </w:tc>
        <w:tc>
          <w:tcPr>
            <w:tcW w:w="494" w:type="dxa"/>
            <w:vAlign w:val="center"/>
          </w:tcPr>
          <w:p w14:paraId="1448AF7C" w14:textId="77777777" w:rsidR="00681E98" w:rsidRPr="00F94090" w:rsidRDefault="00681E98" w:rsidP="007D2E5B">
            <w:pPr>
              <w:pStyle w:val="BodyText"/>
            </w:pPr>
            <w:r w:rsidRPr="00F94090">
              <w:t>-</w:t>
            </w:r>
          </w:p>
        </w:tc>
        <w:tc>
          <w:tcPr>
            <w:tcW w:w="494" w:type="dxa"/>
            <w:vAlign w:val="center"/>
          </w:tcPr>
          <w:p w14:paraId="4380F12D" w14:textId="77777777" w:rsidR="00681E98" w:rsidRPr="00F94090" w:rsidRDefault="00681E98" w:rsidP="007D2E5B">
            <w:pPr>
              <w:pStyle w:val="BodyText"/>
            </w:pPr>
            <w:r w:rsidRPr="00F94090">
              <w:t>-</w:t>
            </w:r>
          </w:p>
        </w:tc>
        <w:tc>
          <w:tcPr>
            <w:tcW w:w="2004" w:type="dxa"/>
            <w:vAlign w:val="center"/>
          </w:tcPr>
          <w:p w14:paraId="44B12FFA" w14:textId="77777777" w:rsidR="00681E98" w:rsidRPr="00F94090" w:rsidRDefault="00681E98" w:rsidP="007D2E5B">
            <w:pPr>
              <w:pStyle w:val="BodyText"/>
            </w:pPr>
            <w:r w:rsidRPr="00F94090">
              <w:t>4-3 nonjusticiable</w:t>
            </w:r>
          </w:p>
          <w:p w14:paraId="5C8A617C" w14:textId="77777777" w:rsidR="00681E98" w:rsidRPr="00F94090" w:rsidRDefault="00681E98" w:rsidP="007D2E5B">
            <w:pPr>
              <w:pStyle w:val="BodyText"/>
            </w:pPr>
          </w:p>
          <w:p w14:paraId="43CABFD1" w14:textId="77777777" w:rsidR="00681E98" w:rsidRPr="00F94090" w:rsidRDefault="00681E98" w:rsidP="007D2E5B">
            <w:pPr>
              <w:pStyle w:val="BodyText"/>
            </w:pPr>
            <w:r w:rsidRPr="00F94090">
              <w:t>2(R) 2 (D)</w:t>
            </w:r>
          </w:p>
          <w:p w14:paraId="542D92BC" w14:textId="77777777" w:rsidR="00681E98" w:rsidRPr="00F94090" w:rsidRDefault="00681E98" w:rsidP="007D2E5B">
            <w:pPr>
              <w:pStyle w:val="BodyText"/>
            </w:pPr>
            <w:r w:rsidRPr="00F94090">
              <w:t>-</w:t>
            </w:r>
          </w:p>
          <w:p w14:paraId="73632005" w14:textId="77777777" w:rsidR="00681E98" w:rsidRPr="00F94090" w:rsidRDefault="00681E98" w:rsidP="007D2E5B">
            <w:pPr>
              <w:pStyle w:val="BodyText"/>
            </w:pPr>
            <w:r w:rsidRPr="00F94090">
              <w:t>3 (D)</w:t>
            </w:r>
          </w:p>
          <w:p w14:paraId="3CD044F8" w14:textId="77777777" w:rsidR="00681E98" w:rsidRPr="00F94090" w:rsidRDefault="00681E98" w:rsidP="007D2E5B">
            <w:pPr>
              <w:pStyle w:val="BodyText"/>
            </w:pPr>
          </w:p>
        </w:tc>
        <w:tc>
          <w:tcPr>
            <w:tcW w:w="2132" w:type="dxa"/>
            <w:vAlign w:val="center"/>
          </w:tcPr>
          <w:p w14:paraId="1CF2C02D" w14:textId="77777777" w:rsidR="00681E98" w:rsidRPr="00F94090" w:rsidRDefault="00681E98" w:rsidP="007D2E5B">
            <w:pPr>
              <w:pStyle w:val="BodyText"/>
            </w:pPr>
            <w:r w:rsidRPr="00F94090">
              <w:t>When partisan factors are used “too much”</w:t>
            </w:r>
            <w:r w:rsidRPr="00F94090">
              <w:rPr>
                <w:vertAlign w:val="superscript"/>
              </w:rPr>
              <w:footnoteReference w:id="19"/>
            </w:r>
          </w:p>
        </w:tc>
        <w:tc>
          <w:tcPr>
            <w:tcW w:w="1470" w:type="dxa"/>
            <w:vAlign w:val="center"/>
          </w:tcPr>
          <w:p w14:paraId="27C34F46" w14:textId="77777777" w:rsidR="00681E98" w:rsidRPr="00F94090" w:rsidRDefault="00681E98" w:rsidP="007D2E5B">
            <w:pPr>
              <w:pStyle w:val="BodyText"/>
            </w:pPr>
            <w:r w:rsidRPr="00F94090">
              <w:t>(R) Legislature</w:t>
            </w:r>
          </w:p>
        </w:tc>
      </w:tr>
      <w:tr w:rsidR="00681E98" w:rsidRPr="00F94090" w14:paraId="4F6405C1" w14:textId="77777777" w:rsidTr="00FC1D58">
        <w:tc>
          <w:tcPr>
            <w:tcW w:w="1953" w:type="dxa"/>
            <w:vAlign w:val="center"/>
          </w:tcPr>
          <w:p w14:paraId="3F650193" w14:textId="77777777" w:rsidR="00681E98" w:rsidRPr="00F94090" w:rsidRDefault="00681E98" w:rsidP="007D2E5B">
            <w:pPr>
              <w:pStyle w:val="BodyText"/>
            </w:pPr>
            <w:r w:rsidRPr="00F94090">
              <w:t>NEW JERSEY</w:t>
            </w:r>
          </w:p>
          <w:p w14:paraId="20FA2C69" w14:textId="77777777" w:rsidR="00681E98" w:rsidRPr="00F94090" w:rsidRDefault="00681E98" w:rsidP="007D2E5B">
            <w:pPr>
              <w:pStyle w:val="BodyText"/>
            </w:pPr>
          </w:p>
          <w:p w14:paraId="388680FA" w14:textId="77777777" w:rsidR="00681E98" w:rsidRPr="00F94090" w:rsidRDefault="00681E98" w:rsidP="007D2E5B">
            <w:pPr>
              <w:pStyle w:val="BodyText"/>
            </w:pPr>
            <w:r w:rsidRPr="00F94090">
              <w:t>Matter of Congressional Districts by New Jersey Redistricting Comm’n,</w:t>
            </w:r>
          </w:p>
          <w:p w14:paraId="1B0EBF94" w14:textId="77777777" w:rsidR="00681E98" w:rsidRPr="00F94090" w:rsidRDefault="00681E98" w:rsidP="007D2E5B">
            <w:pPr>
              <w:pStyle w:val="BodyText"/>
            </w:pPr>
            <w:r w:rsidRPr="00F94090">
              <w:t>268 A.3d 299 (N.J. 2022)</w:t>
            </w:r>
          </w:p>
        </w:tc>
        <w:tc>
          <w:tcPr>
            <w:tcW w:w="494" w:type="dxa"/>
            <w:shd w:val="clear" w:color="auto" w:fill="E2EFD9" w:themeFill="accent6" w:themeFillTint="33"/>
            <w:vAlign w:val="center"/>
          </w:tcPr>
          <w:p w14:paraId="1FD8528E" w14:textId="77777777" w:rsidR="00681E98" w:rsidRPr="00F94090" w:rsidRDefault="00681E98" w:rsidP="007D2E5B">
            <w:pPr>
              <w:pStyle w:val="BodyText"/>
            </w:pPr>
            <w:r w:rsidRPr="00F94090">
              <w:t>Y</w:t>
            </w:r>
          </w:p>
        </w:tc>
        <w:tc>
          <w:tcPr>
            <w:tcW w:w="494" w:type="dxa"/>
            <w:shd w:val="clear" w:color="auto" w:fill="E2EFD9" w:themeFill="accent6" w:themeFillTint="33"/>
            <w:vAlign w:val="center"/>
          </w:tcPr>
          <w:p w14:paraId="48E3D77E" w14:textId="77777777" w:rsidR="00681E98" w:rsidRPr="00F94090" w:rsidRDefault="00681E98" w:rsidP="007D2E5B">
            <w:pPr>
              <w:pStyle w:val="BodyText"/>
            </w:pPr>
            <w:r w:rsidRPr="00F94090">
              <w:t>Y</w:t>
            </w:r>
          </w:p>
        </w:tc>
        <w:tc>
          <w:tcPr>
            <w:tcW w:w="494" w:type="dxa"/>
            <w:vAlign w:val="center"/>
          </w:tcPr>
          <w:p w14:paraId="67CEE8AB" w14:textId="77777777" w:rsidR="00681E98" w:rsidRPr="00F94090" w:rsidRDefault="00681E98" w:rsidP="007D2E5B">
            <w:pPr>
              <w:pStyle w:val="BodyText"/>
            </w:pPr>
            <w:r w:rsidRPr="00F94090">
              <w:t>-</w:t>
            </w:r>
          </w:p>
        </w:tc>
        <w:tc>
          <w:tcPr>
            <w:tcW w:w="494" w:type="dxa"/>
            <w:vAlign w:val="center"/>
          </w:tcPr>
          <w:p w14:paraId="07C0D78B" w14:textId="77777777" w:rsidR="00681E98" w:rsidRPr="00F94090" w:rsidRDefault="00681E98" w:rsidP="007D2E5B">
            <w:pPr>
              <w:pStyle w:val="BodyText"/>
            </w:pPr>
            <w:r w:rsidRPr="00F94090">
              <w:t>-</w:t>
            </w:r>
          </w:p>
        </w:tc>
        <w:tc>
          <w:tcPr>
            <w:tcW w:w="2004" w:type="dxa"/>
            <w:vAlign w:val="center"/>
          </w:tcPr>
          <w:p w14:paraId="0C19A6CC" w14:textId="77777777" w:rsidR="00681E98" w:rsidRPr="00F94090" w:rsidRDefault="00681E98" w:rsidP="007D2E5B">
            <w:pPr>
              <w:pStyle w:val="BodyText"/>
              <w:rPr>
                <w:vertAlign w:val="superscript"/>
              </w:rPr>
            </w:pPr>
            <w:r w:rsidRPr="00F94090">
              <w:t>5-0 failure to state a claim</w:t>
            </w:r>
            <w:r w:rsidRPr="00F94090">
              <w:rPr>
                <w:vertAlign w:val="superscript"/>
              </w:rPr>
              <w:footnoteReference w:id="20"/>
            </w:r>
          </w:p>
          <w:p w14:paraId="4F209588" w14:textId="77777777" w:rsidR="00681E98" w:rsidRPr="00F94090" w:rsidRDefault="00681E98" w:rsidP="007D2E5B">
            <w:pPr>
              <w:pStyle w:val="BodyText"/>
            </w:pPr>
          </w:p>
          <w:p w14:paraId="30156FCE" w14:textId="2E198D36" w:rsidR="00681E98" w:rsidRPr="00F94090" w:rsidRDefault="00681E98" w:rsidP="007D2E5B">
            <w:pPr>
              <w:pStyle w:val="BodyText"/>
            </w:pPr>
            <w:r w:rsidRPr="00F94090">
              <w:t xml:space="preserve">3 (D) </w:t>
            </w:r>
            <w:commentRangeStart w:id="10"/>
            <w:r w:rsidR="00C820C8" w:rsidRPr="00F94090">
              <w:t>2</w:t>
            </w:r>
            <w:r w:rsidRPr="00F94090">
              <w:t xml:space="preserve"> (R)</w:t>
            </w:r>
            <w:r w:rsidRPr="00F94090">
              <w:rPr>
                <w:vertAlign w:val="superscript"/>
              </w:rPr>
              <w:footnoteReference w:id="21"/>
            </w:r>
            <w:commentRangeEnd w:id="10"/>
            <w:r w:rsidR="00C820C8" w:rsidRPr="00F94090">
              <w:rPr>
                <w:rStyle w:val="CommentReference"/>
                <w:szCs w:val="20"/>
              </w:rPr>
              <w:commentReference w:id="10"/>
            </w:r>
          </w:p>
        </w:tc>
        <w:tc>
          <w:tcPr>
            <w:tcW w:w="2132" w:type="dxa"/>
            <w:vAlign w:val="center"/>
          </w:tcPr>
          <w:p w14:paraId="416EECCE" w14:textId="77777777" w:rsidR="00681E98" w:rsidRPr="00F94090" w:rsidRDefault="00681E98" w:rsidP="007D2E5B">
            <w:pPr>
              <w:pStyle w:val="BodyText"/>
            </w:pPr>
            <w:r w:rsidRPr="00F94090">
              <w:t>-</w:t>
            </w:r>
            <w:r w:rsidRPr="00F94090">
              <w:rPr>
                <w:vertAlign w:val="superscript"/>
              </w:rPr>
              <w:footnoteReference w:id="22"/>
            </w:r>
          </w:p>
        </w:tc>
        <w:tc>
          <w:tcPr>
            <w:tcW w:w="1470" w:type="dxa"/>
            <w:vAlign w:val="center"/>
          </w:tcPr>
          <w:p w14:paraId="577F72CD" w14:textId="77777777" w:rsidR="00681E98" w:rsidRPr="00F94090" w:rsidRDefault="00681E98" w:rsidP="007D2E5B">
            <w:pPr>
              <w:pStyle w:val="BodyText"/>
            </w:pPr>
            <w:r w:rsidRPr="00F94090">
              <w:t>redistricting commission including partisan members</w:t>
            </w:r>
          </w:p>
        </w:tc>
      </w:tr>
      <w:tr w:rsidR="00681E98" w:rsidRPr="00F94090" w14:paraId="68D38BE4" w14:textId="77777777" w:rsidTr="00FC1D58">
        <w:tc>
          <w:tcPr>
            <w:tcW w:w="1953" w:type="dxa"/>
            <w:vAlign w:val="center"/>
          </w:tcPr>
          <w:p w14:paraId="4B3D8A70" w14:textId="77777777" w:rsidR="00681E98" w:rsidRPr="00F94090" w:rsidRDefault="00681E98" w:rsidP="007D2E5B">
            <w:pPr>
              <w:pStyle w:val="BodyText"/>
            </w:pPr>
            <w:r w:rsidRPr="00F94090">
              <w:t>NEW YORK</w:t>
            </w:r>
          </w:p>
          <w:p w14:paraId="12F4D5EA" w14:textId="77777777" w:rsidR="00681E98" w:rsidRPr="00F94090" w:rsidRDefault="00681E98" w:rsidP="007D2E5B">
            <w:pPr>
              <w:pStyle w:val="BodyText"/>
            </w:pPr>
          </w:p>
          <w:p w14:paraId="55BF22B6" w14:textId="77777777" w:rsidR="00681E98" w:rsidRPr="00F94090" w:rsidRDefault="00681E98" w:rsidP="007D2E5B">
            <w:pPr>
              <w:pStyle w:val="BodyText"/>
            </w:pPr>
            <w:r w:rsidRPr="00F94090">
              <w:t xml:space="preserve">Matter of </w:t>
            </w:r>
            <w:proofErr w:type="spellStart"/>
            <w:r w:rsidRPr="00F94090">
              <w:t>Harkenrider</w:t>
            </w:r>
            <w:proofErr w:type="spellEnd"/>
            <w:r w:rsidRPr="00F94090">
              <w:t xml:space="preserve"> v. </w:t>
            </w:r>
            <w:proofErr w:type="spellStart"/>
            <w:r w:rsidRPr="00F94090">
              <w:t>Hochul</w:t>
            </w:r>
            <w:proofErr w:type="spellEnd"/>
            <w:r w:rsidRPr="00F94090">
              <w:t>,</w:t>
            </w:r>
          </w:p>
          <w:p w14:paraId="20A37C82" w14:textId="77777777" w:rsidR="00681E98" w:rsidRPr="00F94090" w:rsidRDefault="00681E98" w:rsidP="007D2E5B">
            <w:pPr>
              <w:pStyle w:val="BodyText"/>
            </w:pPr>
            <w:r w:rsidRPr="00F94090">
              <w:t>38 N.Y.3d 494 (N.Y. 2022)</w:t>
            </w:r>
          </w:p>
        </w:tc>
        <w:tc>
          <w:tcPr>
            <w:tcW w:w="494" w:type="dxa"/>
            <w:vAlign w:val="center"/>
          </w:tcPr>
          <w:p w14:paraId="3AEC3948" w14:textId="77777777" w:rsidR="00681E98" w:rsidRPr="00F94090" w:rsidRDefault="00681E98" w:rsidP="007D2E5B">
            <w:pPr>
              <w:pStyle w:val="BodyText"/>
            </w:pPr>
            <w:r w:rsidRPr="00F94090">
              <w:t>-</w:t>
            </w:r>
          </w:p>
        </w:tc>
        <w:tc>
          <w:tcPr>
            <w:tcW w:w="494" w:type="dxa"/>
            <w:vAlign w:val="center"/>
          </w:tcPr>
          <w:p w14:paraId="135E3F86" w14:textId="77777777" w:rsidR="00681E98" w:rsidRPr="00F94090" w:rsidRDefault="00681E98" w:rsidP="007D2E5B">
            <w:pPr>
              <w:pStyle w:val="BodyText"/>
            </w:pPr>
            <w:r w:rsidRPr="00F94090">
              <w:t>-</w:t>
            </w:r>
          </w:p>
        </w:tc>
        <w:tc>
          <w:tcPr>
            <w:tcW w:w="494" w:type="dxa"/>
            <w:vAlign w:val="center"/>
          </w:tcPr>
          <w:p w14:paraId="21B7AC48" w14:textId="77777777" w:rsidR="00681E98" w:rsidRPr="00F94090" w:rsidRDefault="00681E98" w:rsidP="007D2E5B">
            <w:pPr>
              <w:pStyle w:val="BodyText"/>
            </w:pPr>
            <w:r w:rsidRPr="00F94090">
              <w:t>-</w:t>
            </w:r>
          </w:p>
        </w:tc>
        <w:tc>
          <w:tcPr>
            <w:tcW w:w="494" w:type="dxa"/>
            <w:shd w:val="clear" w:color="auto" w:fill="E2EFD9" w:themeFill="accent6" w:themeFillTint="33"/>
            <w:vAlign w:val="center"/>
          </w:tcPr>
          <w:p w14:paraId="1E590D44" w14:textId="77777777" w:rsidR="00681E98" w:rsidRPr="00F94090" w:rsidRDefault="00681E98" w:rsidP="007D2E5B">
            <w:pPr>
              <w:pStyle w:val="BodyText"/>
            </w:pPr>
            <w:r w:rsidRPr="00F94090">
              <w:t>Y</w:t>
            </w:r>
          </w:p>
        </w:tc>
        <w:tc>
          <w:tcPr>
            <w:tcW w:w="2004" w:type="dxa"/>
            <w:vAlign w:val="center"/>
          </w:tcPr>
          <w:p w14:paraId="595EABA4" w14:textId="77777777" w:rsidR="00681E98" w:rsidRPr="00F94090" w:rsidRDefault="00681E98" w:rsidP="007D2E5B">
            <w:pPr>
              <w:pStyle w:val="BodyText"/>
            </w:pPr>
            <w:r w:rsidRPr="00F94090">
              <w:t>4-3 unconstitutional</w:t>
            </w:r>
          </w:p>
          <w:p w14:paraId="1FEB866D" w14:textId="77777777" w:rsidR="00681E98" w:rsidRPr="00F94090" w:rsidRDefault="00681E98" w:rsidP="007D2E5B">
            <w:pPr>
              <w:pStyle w:val="BodyText"/>
            </w:pPr>
          </w:p>
          <w:p w14:paraId="2990C0E4" w14:textId="77777777" w:rsidR="00681E98" w:rsidRPr="00F94090" w:rsidRDefault="00681E98" w:rsidP="007D2E5B">
            <w:pPr>
              <w:pStyle w:val="BodyText"/>
            </w:pPr>
            <w:commentRangeStart w:id="12"/>
            <w:r w:rsidRPr="00F94090">
              <w:t>3 (D) 1 (R)</w:t>
            </w:r>
            <w:commentRangeEnd w:id="12"/>
            <w:r w:rsidR="00C820C8" w:rsidRPr="00F94090">
              <w:rPr>
                <w:rStyle w:val="CommentReference"/>
                <w:szCs w:val="20"/>
              </w:rPr>
              <w:commentReference w:id="12"/>
            </w:r>
          </w:p>
          <w:p w14:paraId="3144B4A2" w14:textId="77777777" w:rsidR="00681E98" w:rsidRPr="00F94090" w:rsidRDefault="00681E98" w:rsidP="007D2E5B">
            <w:pPr>
              <w:pStyle w:val="BodyText"/>
            </w:pPr>
            <w:r w:rsidRPr="00F94090">
              <w:t>-</w:t>
            </w:r>
          </w:p>
          <w:p w14:paraId="33D28178" w14:textId="77777777" w:rsidR="00681E98" w:rsidRPr="00F94090" w:rsidRDefault="00681E98" w:rsidP="007D2E5B">
            <w:pPr>
              <w:pStyle w:val="BodyText"/>
            </w:pPr>
            <w:r w:rsidRPr="00F94090">
              <w:t>3 (D)</w:t>
            </w:r>
          </w:p>
        </w:tc>
        <w:tc>
          <w:tcPr>
            <w:tcW w:w="2132" w:type="dxa"/>
            <w:vAlign w:val="center"/>
          </w:tcPr>
          <w:p w14:paraId="2DBDB189" w14:textId="77777777" w:rsidR="00681E98" w:rsidRPr="00F94090" w:rsidRDefault="00681E98" w:rsidP="007D2E5B">
            <w:pPr>
              <w:pStyle w:val="BodyText"/>
            </w:pPr>
            <w:r w:rsidRPr="00F94090">
              <w:t>“Congressional districts were drawn with a particular impermissible intent or motive … to ‘discourage competition’ or to ‘</w:t>
            </w:r>
            <w:proofErr w:type="gramStart"/>
            <w:r w:rsidRPr="00F94090">
              <w:t>favor[</w:t>
            </w:r>
            <w:proofErr w:type="gramEnd"/>
            <w:r w:rsidRPr="00F94090">
              <w:t xml:space="preserve">] or disfavor[] incumbents or </w:t>
            </w:r>
            <w:r w:rsidRPr="00F94090">
              <w:lastRenderedPageBreak/>
              <w:t>other particular candidates or political parties.”</w:t>
            </w:r>
            <w:r w:rsidRPr="00F94090">
              <w:rPr>
                <w:vertAlign w:val="superscript"/>
              </w:rPr>
              <w:footnoteReference w:id="23"/>
            </w:r>
          </w:p>
        </w:tc>
        <w:tc>
          <w:tcPr>
            <w:tcW w:w="1470" w:type="dxa"/>
            <w:vAlign w:val="center"/>
          </w:tcPr>
          <w:p w14:paraId="61509F8C" w14:textId="77777777" w:rsidR="00681E98" w:rsidRPr="00F94090" w:rsidRDefault="00681E98" w:rsidP="007D2E5B">
            <w:pPr>
              <w:pStyle w:val="BodyText"/>
            </w:pPr>
            <w:r w:rsidRPr="00F94090">
              <w:lastRenderedPageBreak/>
              <w:t>(D) Legislature</w:t>
            </w:r>
            <w:r w:rsidRPr="00F94090">
              <w:footnoteReference w:id="24"/>
            </w:r>
          </w:p>
          <w:p w14:paraId="6D05A256" w14:textId="77777777" w:rsidR="00681E98" w:rsidRPr="00F94090" w:rsidRDefault="00681E98" w:rsidP="007D2E5B">
            <w:pPr>
              <w:pStyle w:val="BodyText"/>
            </w:pPr>
          </w:p>
          <w:p w14:paraId="0C31AD57" w14:textId="77777777" w:rsidR="00681E98" w:rsidRPr="00F94090" w:rsidRDefault="00681E98" w:rsidP="007D2E5B">
            <w:pPr>
              <w:pStyle w:val="BodyText"/>
            </w:pPr>
            <w:r w:rsidRPr="00F94090">
              <w:t>Independent Redistricting Commission</w:t>
            </w:r>
          </w:p>
        </w:tc>
      </w:tr>
      <w:tr w:rsidR="00681E98" w:rsidRPr="00F94090" w14:paraId="2BB59319" w14:textId="77777777" w:rsidTr="00FC1D58">
        <w:tc>
          <w:tcPr>
            <w:tcW w:w="1953" w:type="dxa"/>
            <w:vAlign w:val="center"/>
          </w:tcPr>
          <w:p w14:paraId="16AA86E4" w14:textId="77777777" w:rsidR="00681E98" w:rsidRPr="00F94090" w:rsidRDefault="00681E98" w:rsidP="007D2E5B">
            <w:pPr>
              <w:pStyle w:val="BodyText"/>
            </w:pPr>
            <w:r w:rsidRPr="00F94090">
              <w:t>NORTH CAROLINA</w:t>
            </w:r>
          </w:p>
          <w:p w14:paraId="2705A33C" w14:textId="77777777" w:rsidR="00681E98" w:rsidRPr="00F94090" w:rsidRDefault="00681E98" w:rsidP="007D2E5B">
            <w:pPr>
              <w:pStyle w:val="BodyText"/>
            </w:pPr>
          </w:p>
          <w:p w14:paraId="1E53F670" w14:textId="77777777" w:rsidR="00681E98" w:rsidRPr="00F94090" w:rsidRDefault="00681E98" w:rsidP="007D2E5B">
            <w:pPr>
              <w:pStyle w:val="BodyText"/>
            </w:pPr>
            <w:r w:rsidRPr="00F94090">
              <w:t>Harper v. Hall,</w:t>
            </w:r>
          </w:p>
          <w:p w14:paraId="1621DEA9" w14:textId="77777777" w:rsidR="00681E98" w:rsidRPr="00F94090" w:rsidRDefault="00681E98" w:rsidP="007D2E5B">
            <w:pPr>
              <w:pStyle w:val="BodyText"/>
            </w:pPr>
            <w:r w:rsidRPr="00F94090">
              <w:t>868 S.E.2d 499 (N.C. 2022)</w:t>
            </w:r>
          </w:p>
        </w:tc>
        <w:tc>
          <w:tcPr>
            <w:tcW w:w="494" w:type="dxa"/>
            <w:shd w:val="clear" w:color="auto" w:fill="E2EFD9" w:themeFill="accent6" w:themeFillTint="33"/>
            <w:vAlign w:val="center"/>
          </w:tcPr>
          <w:p w14:paraId="2C67C72C" w14:textId="77777777" w:rsidR="00681E98" w:rsidRPr="00F94090" w:rsidRDefault="00681E98" w:rsidP="007D2E5B">
            <w:pPr>
              <w:pStyle w:val="BodyText"/>
            </w:pPr>
            <w:r w:rsidRPr="00F94090">
              <w:t>Y</w:t>
            </w:r>
          </w:p>
        </w:tc>
        <w:tc>
          <w:tcPr>
            <w:tcW w:w="494" w:type="dxa"/>
            <w:shd w:val="clear" w:color="auto" w:fill="E2EFD9" w:themeFill="accent6" w:themeFillTint="33"/>
            <w:vAlign w:val="center"/>
          </w:tcPr>
          <w:p w14:paraId="2450AB4B" w14:textId="77777777" w:rsidR="00681E98" w:rsidRPr="00F94090" w:rsidRDefault="00681E98" w:rsidP="007D2E5B">
            <w:pPr>
              <w:pStyle w:val="BodyText"/>
            </w:pPr>
            <w:r w:rsidRPr="00F94090">
              <w:t>Y</w:t>
            </w:r>
          </w:p>
        </w:tc>
        <w:tc>
          <w:tcPr>
            <w:tcW w:w="494" w:type="dxa"/>
            <w:vAlign w:val="center"/>
          </w:tcPr>
          <w:p w14:paraId="45C81A96" w14:textId="77777777" w:rsidR="00681E98" w:rsidRPr="00F94090" w:rsidRDefault="00681E98" w:rsidP="007D2E5B">
            <w:pPr>
              <w:pStyle w:val="BodyText"/>
            </w:pPr>
            <w:r w:rsidRPr="00F94090">
              <w:t>-</w:t>
            </w:r>
          </w:p>
        </w:tc>
        <w:tc>
          <w:tcPr>
            <w:tcW w:w="494" w:type="dxa"/>
            <w:vAlign w:val="center"/>
          </w:tcPr>
          <w:p w14:paraId="28B0CB21" w14:textId="77777777" w:rsidR="00681E98" w:rsidRPr="00F94090" w:rsidRDefault="00681E98" w:rsidP="007D2E5B">
            <w:pPr>
              <w:pStyle w:val="BodyText"/>
            </w:pPr>
            <w:r w:rsidRPr="00F94090">
              <w:t>-</w:t>
            </w:r>
          </w:p>
        </w:tc>
        <w:tc>
          <w:tcPr>
            <w:tcW w:w="2004" w:type="dxa"/>
            <w:vAlign w:val="center"/>
          </w:tcPr>
          <w:p w14:paraId="216D7447" w14:textId="77777777" w:rsidR="00681E98" w:rsidRPr="00F94090" w:rsidRDefault="00681E98" w:rsidP="007D2E5B">
            <w:pPr>
              <w:pStyle w:val="BodyText"/>
            </w:pPr>
            <w:r w:rsidRPr="00F94090">
              <w:t>4-3 unconstitutional</w:t>
            </w:r>
          </w:p>
          <w:p w14:paraId="7F127F9C" w14:textId="77777777" w:rsidR="00681E98" w:rsidRPr="00F94090" w:rsidRDefault="00681E98" w:rsidP="007D2E5B">
            <w:pPr>
              <w:pStyle w:val="BodyText"/>
            </w:pPr>
          </w:p>
          <w:p w14:paraId="03B6903E" w14:textId="77777777" w:rsidR="00681E98" w:rsidRPr="00F94090" w:rsidRDefault="00681E98" w:rsidP="007D2E5B">
            <w:pPr>
              <w:pStyle w:val="BodyText"/>
            </w:pPr>
            <w:r w:rsidRPr="00F94090">
              <w:t>4 (D)</w:t>
            </w:r>
          </w:p>
          <w:p w14:paraId="0DC844B6" w14:textId="77777777" w:rsidR="00681E98" w:rsidRPr="00F94090" w:rsidRDefault="00681E98" w:rsidP="007D2E5B">
            <w:pPr>
              <w:pStyle w:val="BodyText"/>
            </w:pPr>
            <w:r w:rsidRPr="00F94090">
              <w:t>-</w:t>
            </w:r>
          </w:p>
          <w:p w14:paraId="5700B7B5" w14:textId="77777777" w:rsidR="00681E98" w:rsidRPr="00F94090" w:rsidRDefault="00681E98" w:rsidP="007D2E5B">
            <w:pPr>
              <w:pStyle w:val="BodyText"/>
            </w:pPr>
            <w:r w:rsidRPr="00F94090">
              <w:t>3 (R)</w:t>
            </w:r>
          </w:p>
        </w:tc>
        <w:tc>
          <w:tcPr>
            <w:tcW w:w="2132" w:type="dxa"/>
            <w:vAlign w:val="center"/>
          </w:tcPr>
          <w:p w14:paraId="5194806E" w14:textId="77777777" w:rsidR="00681E98" w:rsidRPr="00F94090" w:rsidRDefault="00681E98" w:rsidP="007D2E5B">
            <w:pPr>
              <w:pStyle w:val="BodyText"/>
            </w:pPr>
            <w:r w:rsidRPr="00F94090">
              <w:t>“When a districting plan systematically makes it harder for individuals because of their party affiliation to elect a governing majority than individuals in a favored party of equal size – the General Assembly deprives on the basis of partisan affiliation a voter of his or her right to equal voting power”</w:t>
            </w:r>
            <w:r w:rsidRPr="00F94090">
              <w:rPr>
                <w:vertAlign w:val="superscript"/>
              </w:rPr>
              <w:footnoteReference w:id="25"/>
            </w:r>
          </w:p>
        </w:tc>
        <w:tc>
          <w:tcPr>
            <w:tcW w:w="1470" w:type="dxa"/>
            <w:vAlign w:val="center"/>
          </w:tcPr>
          <w:p w14:paraId="490FE875" w14:textId="77777777" w:rsidR="00681E98" w:rsidRPr="00F94090" w:rsidRDefault="00681E98" w:rsidP="007D2E5B">
            <w:pPr>
              <w:pStyle w:val="BodyText"/>
            </w:pPr>
            <w:r w:rsidRPr="00F94090">
              <w:t>(R) Legislature</w:t>
            </w:r>
          </w:p>
          <w:p w14:paraId="0255AAF2" w14:textId="77777777" w:rsidR="00681E98" w:rsidRPr="00F94090" w:rsidRDefault="00681E98" w:rsidP="007D2E5B">
            <w:pPr>
              <w:pStyle w:val="BodyText"/>
            </w:pPr>
          </w:p>
          <w:p w14:paraId="2B8BC29C" w14:textId="77777777" w:rsidR="00681E98" w:rsidRPr="00F94090" w:rsidRDefault="00681E98" w:rsidP="007D2E5B">
            <w:pPr>
              <w:pStyle w:val="BodyText"/>
            </w:pPr>
            <w:r w:rsidRPr="00F94090">
              <w:t>Joint Redistricting Committee</w:t>
            </w:r>
          </w:p>
        </w:tc>
      </w:tr>
      <w:tr w:rsidR="00681E98" w:rsidRPr="00F94090" w14:paraId="2418573A" w14:textId="77777777" w:rsidTr="00FC1D58">
        <w:tc>
          <w:tcPr>
            <w:tcW w:w="1953" w:type="dxa"/>
            <w:vAlign w:val="center"/>
          </w:tcPr>
          <w:p w14:paraId="6FD8E7F1" w14:textId="77777777" w:rsidR="00681E98" w:rsidRPr="00F94090" w:rsidRDefault="00681E98" w:rsidP="007D2E5B">
            <w:pPr>
              <w:pStyle w:val="BodyText"/>
            </w:pPr>
            <w:r w:rsidRPr="00F94090">
              <w:t>OHIO</w:t>
            </w:r>
          </w:p>
          <w:p w14:paraId="6F46FBCA" w14:textId="77777777" w:rsidR="00681E98" w:rsidRPr="00F94090" w:rsidRDefault="00681E98" w:rsidP="007D2E5B">
            <w:pPr>
              <w:pStyle w:val="BodyText"/>
            </w:pPr>
          </w:p>
          <w:p w14:paraId="11365C29" w14:textId="77777777" w:rsidR="00681E98" w:rsidRPr="00F94090" w:rsidRDefault="00681E98" w:rsidP="007D2E5B">
            <w:pPr>
              <w:pStyle w:val="BodyText"/>
            </w:pPr>
            <w:r w:rsidRPr="00F94090">
              <w:t>Adams v. DeWine, 167 Ohio St. 3d 499 (Ohio 2022)</w:t>
            </w:r>
          </w:p>
        </w:tc>
        <w:tc>
          <w:tcPr>
            <w:tcW w:w="494" w:type="dxa"/>
            <w:shd w:val="clear" w:color="auto" w:fill="E2EFD9" w:themeFill="accent6" w:themeFillTint="33"/>
            <w:vAlign w:val="center"/>
          </w:tcPr>
          <w:p w14:paraId="6D7A5A66" w14:textId="77777777" w:rsidR="00681E98" w:rsidRPr="00F94090" w:rsidRDefault="00681E98" w:rsidP="007D2E5B">
            <w:pPr>
              <w:pStyle w:val="BodyText"/>
            </w:pPr>
            <w:r w:rsidRPr="00F94090">
              <w:t>Y</w:t>
            </w:r>
          </w:p>
        </w:tc>
        <w:tc>
          <w:tcPr>
            <w:tcW w:w="494" w:type="dxa"/>
            <w:shd w:val="clear" w:color="auto" w:fill="E2EFD9" w:themeFill="accent6" w:themeFillTint="33"/>
            <w:vAlign w:val="center"/>
          </w:tcPr>
          <w:p w14:paraId="09EADC2A" w14:textId="77777777" w:rsidR="00681E98" w:rsidRPr="00F94090" w:rsidRDefault="00681E98" w:rsidP="007D2E5B">
            <w:pPr>
              <w:pStyle w:val="BodyText"/>
            </w:pPr>
            <w:r w:rsidRPr="00F94090">
              <w:t>Y</w:t>
            </w:r>
          </w:p>
        </w:tc>
        <w:tc>
          <w:tcPr>
            <w:tcW w:w="494" w:type="dxa"/>
            <w:vAlign w:val="center"/>
          </w:tcPr>
          <w:p w14:paraId="120CFA52" w14:textId="77777777" w:rsidR="00681E98" w:rsidRPr="00F94090" w:rsidRDefault="00681E98" w:rsidP="007D2E5B">
            <w:pPr>
              <w:pStyle w:val="BodyText"/>
            </w:pPr>
          </w:p>
        </w:tc>
        <w:tc>
          <w:tcPr>
            <w:tcW w:w="494" w:type="dxa"/>
            <w:vAlign w:val="center"/>
          </w:tcPr>
          <w:p w14:paraId="16EBE512" w14:textId="77777777" w:rsidR="00681E98" w:rsidRPr="00F94090" w:rsidRDefault="00681E98" w:rsidP="007D2E5B">
            <w:pPr>
              <w:pStyle w:val="BodyText"/>
            </w:pPr>
          </w:p>
        </w:tc>
        <w:tc>
          <w:tcPr>
            <w:tcW w:w="2004" w:type="dxa"/>
            <w:vAlign w:val="center"/>
          </w:tcPr>
          <w:p w14:paraId="72BFAFBD" w14:textId="77777777" w:rsidR="00681E98" w:rsidRPr="00F94090" w:rsidRDefault="00681E98" w:rsidP="007D2E5B">
            <w:pPr>
              <w:pStyle w:val="BodyText"/>
            </w:pPr>
            <w:r w:rsidRPr="00F94090">
              <w:t>4-3</w:t>
            </w:r>
          </w:p>
          <w:p w14:paraId="3EC5DB73" w14:textId="77777777" w:rsidR="00681E98" w:rsidRPr="00F94090" w:rsidRDefault="00681E98" w:rsidP="007D2E5B">
            <w:pPr>
              <w:pStyle w:val="BodyText"/>
            </w:pPr>
            <w:r w:rsidRPr="00F94090">
              <w:t>Unconstitutional</w:t>
            </w:r>
          </w:p>
          <w:p w14:paraId="478092EF" w14:textId="77777777" w:rsidR="00681E98" w:rsidRPr="00F94090" w:rsidRDefault="00681E98" w:rsidP="007D2E5B">
            <w:pPr>
              <w:pStyle w:val="BodyText"/>
            </w:pPr>
          </w:p>
          <w:p w14:paraId="2A91B198" w14:textId="77777777" w:rsidR="00681E98" w:rsidRPr="00F94090" w:rsidRDefault="00681E98" w:rsidP="007D2E5B">
            <w:pPr>
              <w:pStyle w:val="BodyText"/>
            </w:pPr>
            <w:r w:rsidRPr="00F94090">
              <w:t>3 (D) 1 (R)</w:t>
            </w:r>
          </w:p>
          <w:p w14:paraId="3256D4BC" w14:textId="77777777" w:rsidR="00681E98" w:rsidRPr="00F94090" w:rsidRDefault="00681E98" w:rsidP="007D2E5B">
            <w:pPr>
              <w:pStyle w:val="BodyText"/>
            </w:pPr>
            <w:r w:rsidRPr="00F94090">
              <w:t>-</w:t>
            </w:r>
          </w:p>
          <w:p w14:paraId="482BF2D5" w14:textId="77777777" w:rsidR="00681E98" w:rsidRPr="00F94090" w:rsidRDefault="00681E98" w:rsidP="007D2E5B">
            <w:pPr>
              <w:pStyle w:val="BodyText"/>
            </w:pPr>
            <w:r w:rsidRPr="00F94090">
              <w:t>3 (R)</w:t>
            </w:r>
          </w:p>
        </w:tc>
        <w:tc>
          <w:tcPr>
            <w:tcW w:w="2132" w:type="dxa"/>
            <w:vAlign w:val="center"/>
          </w:tcPr>
          <w:p w14:paraId="590FBA9B" w14:textId="77777777" w:rsidR="00681E98" w:rsidRPr="00F94090" w:rsidRDefault="00681E98" w:rsidP="007D2E5B">
            <w:pPr>
              <w:pStyle w:val="BodyText"/>
            </w:pPr>
            <w:r w:rsidRPr="00F94090">
              <w:t>“A plan with a partisan advantage that ‘is unwarranted by valid considerations, namely, the redistricting criteria set forth in Article XIX.’”</w:t>
            </w:r>
            <w:r w:rsidRPr="00F94090">
              <w:rPr>
                <w:vertAlign w:val="superscript"/>
              </w:rPr>
              <w:footnoteReference w:id="26"/>
            </w:r>
            <w:r w:rsidRPr="00F94090">
              <w:t xml:space="preserve"> </w:t>
            </w:r>
          </w:p>
        </w:tc>
        <w:tc>
          <w:tcPr>
            <w:tcW w:w="1470" w:type="dxa"/>
            <w:vAlign w:val="center"/>
          </w:tcPr>
          <w:p w14:paraId="4B76B55C" w14:textId="77777777" w:rsidR="00681E98" w:rsidRPr="00F94090" w:rsidRDefault="00681E98" w:rsidP="007D2E5B">
            <w:pPr>
              <w:pStyle w:val="BodyText"/>
            </w:pPr>
            <w:r w:rsidRPr="00F94090">
              <w:t>(R) Legislature</w:t>
            </w:r>
          </w:p>
        </w:tc>
      </w:tr>
      <w:tr w:rsidR="00681E98" w:rsidRPr="00F94090" w14:paraId="13B8C411" w14:textId="77777777" w:rsidTr="00FC1D58">
        <w:tc>
          <w:tcPr>
            <w:tcW w:w="1953" w:type="dxa"/>
            <w:vAlign w:val="center"/>
          </w:tcPr>
          <w:p w14:paraId="54D70683" w14:textId="77777777" w:rsidR="00681E98" w:rsidRPr="00F94090" w:rsidRDefault="00681E98" w:rsidP="007D2E5B">
            <w:pPr>
              <w:pStyle w:val="BodyText"/>
            </w:pPr>
            <w:r w:rsidRPr="00F94090">
              <w:lastRenderedPageBreak/>
              <w:t>PENNSYLVANIA</w:t>
            </w:r>
          </w:p>
          <w:p w14:paraId="5821C381" w14:textId="77777777" w:rsidR="00681E98" w:rsidRPr="00F94090" w:rsidRDefault="00681E98" w:rsidP="007D2E5B">
            <w:pPr>
              <w:pStyle w:val="BodyText"/>
            </w:pPr>
          </w:p>
          <w:p w14:paraId="225605A1" w14:textId="77777777" w:rsidR="00681E98" w:rsidRPr="00F94090" w:rsidRDefault="00681E98" w:rsidP="007D2E5B">
            <w:pPr>
              <w:pStyle w:val="BodyText"/>
            </w:pPr>
            <w:r w:rsidRPr="00F94090">
              <w:t>Carter v. Chapman,</w:t>
            </w:r>
          </w:p>
          <w:p w14:paraId="5922BC31" w14:textId="77777777" w:rsidR="00681E98" w:rsidRPr="00F94090" w:rsidRDefault="00681E98" w:rsidP="007D2E5B">
            <w:pPr>
              <w:pStyle w:val="BodyText"/>
            </w:pPr>
            <w:r w:rsidRPr="00F94090">
              <w:t>270 A.3d 444 (Pa. 2022)</w:t>
            </w:r>
          </w:p>
        </w:tc>
        <w:tc>
          <w:tcPr>
            <w:tcW w:w="494" w:type="dxa"/>
            <w:shd w:val="clear" w:color="auto" w:fill="E2EFD9" w:themeFill="accent6" w:themeFillTint="33"/>
            <w:vAlign w:val="center"/>
          </w:tcPr>
          <w:p w14:paraId="249A8150" w14:textId="77777777" w:rsidR="00681E98" w:rsidRPr="00F94090" w:rsidRDefault="00681E98" w:rsidP="007D2E5B">
            <w:pPr>
              <w:pStyle w:val="BodyText"/>
            </w:pPr>
            <w:r w:rsidRPr="00F94090">
              <w:t>Y</w:t>
            </w:r>
          </w:p>
        </w:tc>
        <w:tc>
          <w:tcPr>
            <w:tcW w:w="494" w:type="dxa"/>
            <w:shd w:val="clear" w:color="auto" w:fill="E2EFD9" w:themeFill="accent6" w:themeFillTint="33"/>
            <w:vAlign w:val="center"/>
          </w:tcPr>
          <w:p w14:paraId="565FA7E9" w14:textId="77777777" w:rsidR="00681E98" w:rsidRPr="00F94090" w:rsidRDefault="00681E98" w:rsidP="007D2E5B">
            <w:pPr>
              <w:pStyle w:val="BodyText"/>
            </w:pPr>
            <w:r w:rsidRPr="00F94090">
              <w:t>Y</w:t>
            </w:r>
          </w:p>
        </w:tc>
        <w:tc>
          <w:tcPr>
            <w:tcW w:w="494" w:type="dxa"/>
            <w:vAlign w:val="center"/>
          </w:tcPr>
          <w:p w14:paraId="2EB98B49" w14:textId="77777777" w:rsidR="00681E98" w:rsidRPr="00F94090" w:rsidRDefault="00681E98" w:rsidP="007D2E5B">
            <w:pPr>
              <w:pStyle w:val="BodyText"/>
            </w:pPr>
            <w:r w:rsidRPr="00F94090">
              <w:t>-</w:t>
            </w:r>
          </w:p>
        </w:tc>
        <w:tc>
          <w:tcPr>
            <w:tcW w:w="494" w:type="dxa"/>
            <w:vAlign w:val="center"/>
          </w:tcPr>
          <w:p w14:paraId="1F2129BE" w14:textId="77777777" w:rsidR="00681E98" w:rsidRPr="00F94090" w:rsidRDefault="00681E98" w:rsidP="007D2E5B">
            <w:pPr>
              <w:pStyle w:val="BodyText"/>
            </w:pPr>
            <w:r w:rsidRPr="00F94090">
              <w:t>-</w:t>
            </w:r>
          </w:p>
        </w:tc>
        <w:tc>
          <w:tcPr>
            <w:tcW w:w="2004" w:type="dxa"/>
            <w:vAlign w:val="center"/>
          </w:tcPr>
          <w:p w14:paraId="564B16AB" w14:textId="77777777" w:rsidR="00681E98" w:rsidRPr="00F94090" w:rsidRDefault="00681E98" w:rsidP="007D2E5B">
            <w:pPr>
              <w:pStyle w:val="BodyText"/>
            </w:pPr>
            <w:r w:rsidRPr="00F94090">
              <w:t>4-3 unconstitutional</w:t>
            </w:r>
            <w:r w:rsidRPr="00F94090">
              <w:footnoteReference w:id="27"/>
            </w:r>
          </w:p>
          <w:p w14:paraId="19B18440" w14:textId="77777777" w:rsidR="00681E98" w:rsidRPr="00F94090" w:rsidRDefault="00681E98" w:rsidP="007D2E5B">
            <w:pPr>
              <w:pStyle w:val="BodyText"/>
            </w:pPr>
          </w:p>
          <w:p w14:paraId="4A2B54D4" w14:textId="77777777" w:rsidR="00681E98" w:rsidRPr="00F94090" w:rsidRDefault="00681E98" w:rsidP="007D2E5B">
            <w:pPr>
              <w:pStyle w:val="BodyText"/>
            </w:pPr>
            <w:r w:rsidRPr="00F94090">
              <w:t>4 (D)</w:t>
            </w:r>
          </w:p>
          <w:p w14:paraId="7B623116" w14:textId="77777777" w:rsidR="00681E98" w:rsidRPr="00F94090" w:rsidRDefault="00681E98" w:rsidP="007D2E5B">
            <w:pPr>
              <w:pStyle w:val="BodyText"/>
            </w:pPr>
            <w:r w:rsidRPr="00F94090">
              <w:t>-</w:t>
            </w:r>
          </w:p>
          <w:p w14:paraId="010224AA" w14:textId="77777777" w:rsidR="00681E98" w:rsidRPr="00F94090" w:rsidRDefault="00681E98" w:rsidP="007D2E5B">
            <w:pPr>
              <w:pStyle w:val="BodyText"/>
            </w:pPr>
            <w:r w:rsidRPr="00F94090">
              <w:t>1 (D) 2 (R)</w:t>
            </w:r>
          </w:p>
        </w:tc>
        <w:tc>
          <w:tcPr>
            <w:tcW w:w="2132" w:type="dxa"/>
            <w:vAlign w:val="center"/>
          </w:tcPr>
          <w:p w14:paraId="4A45310C" w14:textId="77777777" w:rsidR="00681E98" w:rsidRPr="00F94090" w:rsidRDefault="00681E98" w:rsidP="007D2E5B">
            <w:pPr>
              <w:pStyle w:val="BodyText"/>
            </w:pPr>
            <w:r w:rsidRPr="00F94090">
              <w:t>Where maps meet traditional criteria but still dilute a particular group’s vote, partisan fairness metrics can be used for objective evaluation of proposed plans to determine whether they are fair</w:t>
            </w:r>
            <w:r w:rsidRPr="00090F6F">
              <w:rPr>
                <w:vertAlign w:val="superscript"/>
              </w:rPr>
              <w:footnoteReference w:id="28"/>
            </w:r>
          </w:p>
        </w:tc>
        <w:tc>
          <w:tcPr>
            <w:tcW w:w="1470" w:type="dxa"/>
            <w:vAlign w:val="center"/>
          </w:tcPr>
          <w:p w14:paraId="5B778867" w14:textId="77777777" w:rsidR="00681E98" w:rsidRPr="00F94090" w:rsidRDefault="00681E98" w:rsidP="007D2E5B">
            <w:pPr>
              <w:pStyle w:val="BodyText"/>
            </w:pPr>
            <w:r w:rsidRPr="00F94090">
              <w:t>PA Judiciary</w:t>
            </w:r>
          </w:p>
        </w:tc>
      </w:tr>
    </w:tbl>
    <w:p w14:paraId="218EF8CA" w14:textId="6C12423C" w:rsidR="00681E98" w:rsidRPr="00F94090" w:rsidRDefault="00681E98" w:rsidP="007D2E5B"/>
    <w:p w14:paraId="1383DB14" w14:textId="77777777" w:rsidR="00681E98" w:rsidRPr="00F94090" w:rsidRDefault="00681E98" w:rsidP="007D2E5B">
      <w:r w:rsidRPr="00F94090">
        <w:br w:type="page"/>
      </w:r>
    </w:p>
    <w:p w14:paraId="44785BAB" w14:textId="77777777" w:rsidR="00681E98" w:rsidRPr="00F94090" w:rsidRDefault="00681E98" w:rsidP="007D2E5B">
      <w:pPr>
        <w:pStyle w:val="BodyText"/>
        <w:rPr>
          <w:b/>
          <w:bCs/>
        </w:rPr>
      </w:pPr>
      <w:r w:rsidRPr="00F94090">
        <w:rPr>
          <w:b/>
          <w:bCs/>
        </w:rPr>
        <w:lastRenderedPageBreak/>
        <w:t xml:space="preserve">Table </w:t>
      </w:r>
      <w:r w:rsidRPr="00F94090">
        <w:rPr>
          <w:b/>
          <w:bCs/>
        </w:rPr>
        <w:fldChar w:fldCharType="begin"/>
      </w:r>
      <w:r w:rsidRPr="00F94090">
        <w:rPr>
          <w:b/>
          <w:bCs/>
        </w:rPr>
        <w:instrText xml:space="preserve"> SEQ Table \* ARABIC </w:instrText>
      </w:r>
      <w:r w:rsidRPr="00F94090">
        <w:rPr>
          <w:b/>
          <w:bCs/>
        </w:rPr>
        <w:fldChar w:fldCharType="separate"/>
      </w:r>
      <w:r w:rsidRPr="00F94090">
        <w:rPr>
          <w:b/>
          <w:bCs/>
          <w:noProof/>
        </w:rPr>
        <w:t>4</w:t>
      </w:r>
      <w:r w:rsidRPr="00F94090">
        <w:rPr>
          <w:b/>
          <w:bCs/>
        </w:rPr>
        <w:fldChar w:fldCharType="end"/>
      </w:r>
      <w:r w:rsidRPr="00F94090">
        <w:rPr>
          <w:b/>
          <w:bCs/>
        </w:rPr>
        <w:t>. Majority and Minority Party Justice Agreement with the Decision</w:t>
      </w:r>
    </w:p>
    <w:p w14:paraId="58617AF3" w14:textId="77777777" w:rsidR="00681E98" w:rsidRPr="00F94090" w:rsidRDefault="00681E98" w:rsidP="007D2E5B">
      <w:pPr>
        <w:pStyle w:val="BodyText"/>
      </w:pPr>
      <w:r w:rsidRPr="00F94090">
        <w:t>(</w:t>
      </w:r>
      <w:proofErr w:type="gramStart"/>
      <w:r w:rsidRPr="00F94090">
        <w:t>number</w:t>
      </w:r>
      <w:proofErr w:type="gramEnd"/>
      <w:r w:rsidRPr="00F94090">
        <w:t xml:space="preserve"> of justices in that party shown in parentheses)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790"/>
        <w:gridCol w:w="1430"/>
        <w:gridCol w:w="2237"/>
        <w:gridCol w:w="2160"/>
      </w:tblGrid>
      <w:tr w:rsidR="00681E98" w:rsidRPr="00F94090" w14:paraId="5446EB62" w14:textId="77777777" w:rsidTr="00FC1D58">
        <w:trPr>
          <w:trHeight w:val="855"/>
        </w:trPr>
        <w:tc>
          <w:tcPr>
            <w:tcW w:w="2515" w:type="dxa"/>
            <w:shd w:val="clear" w:color="auto" w:fill="A8D08D" w:themeFill="accent6" w:themeFillTint="99"/>
            <w:vAlign w:val="center"/>
            <w:hideMark/>
          </w:tcPr>
          <w:p w14:paraId="2EB68F39" w14:textId="77777777" w:rsidR="00681E98" w:rsidRPr="00F94090" w:rsidRDefault="00681E98" w:rsidP="007D2E5B">
            <w:pPr>
              <w:pStyle w:val="BodyText"/>
            </w:pPr>
            <w:r w:rsidRPr="00F94090">
              <w:t>State</w:t>
            </w:r>
          </w:p>
        </w:tc>
        <w:tc>
          <w:tcPr>
            <w:tcW w:w="1414" w:type="dxa"/>
            <w:shd w:val="clear" w:color="auto" w:fill="A8D08D" w:themeFill="accent6" w:themeFillTint="99"/>
            <w:vAlign w:val="center"/>
            <w:hideMark/>
          </w:tcPr>
          <w:p w14:paraId="2CA15A78" w14:textId="77777777" w:rsidR="00681E98" w:rsidRPr="00F94090" w:rsidRDefault="00681E98" w:rsidP="007D2E5B">
            <w:pPr>
              <w:pStyle w:val="BodyText"/>
            </w:pPr>
            <w:r w:rsidRPr="00F94090">
              <w:t>Majority Party</w:t>
            </w:r>
          </w:p>
        </w:tc>
        <w:tc>
          <w:tcPr>
            <w:tcW w:w="1119" w:type="dxa"/>
            <w:shd w:val="clear" w:color="auto" w:fill="A8D08D" w:themeFill="accent6" w:themeFillTint="99"/>
            <w:vAlign w:val="center"/>
            <w:hideMark/>
          </w:tcPr>
          <w:p w14:paraId="4518827D" w14:textId="77777777" w:rsidR="00681E98" w:rsidRPr="00F94090" w:rsidRDefault="00681E98" w:rsidP="007D2E5B">
            <w:pPr>
              <w:pStyle w:val="BodyText"/>
            </w:pPr>
            <w:r w:rsidRPr="00F94090">
              <w:t>Decision</w:t>
            </w:r>
          </w:p>
        </w:tc>
        <w:tc>
          <w:tcPr>
            <w:tcW w:w="2237" w:type="dxa"/>
            <w:shd w:val="clear" w:color="auto" w:fill="A8D08D" w:themeFill="accent6" w:themeFillTint="99"/>
            <w:vAlign w:val="center"/>
            <w:hideMark/>
          </w:tcPr>
          <w:p w14:paraId="5852C788" w14:textId="77777777" w:rsidR="00681E98" w:rsidRPr="00F94090" w:rsidRDefault="00681E98" w:rsidP="007D2E5B">
            <w:pPr>
              <w:pStyle w:val="BodyText"/>
            </w:pPr>
            <w:r w:rsidRPr="00F94090">
              <w:t>Majority Party           % agreement with decision</w:t>
            </w:r>
          </w:p>
        </w:tc>
        <w:tc>
          <w:tcPr>
            <w:tcW w:w="2160" w:type="dxa"/>
            <w:shd w:val="clear" w:color="auto" w:fill="A8D08D" w:themeFill="accent6" w:themeFillTint="99"/>
            <w:vAlign w:val="center"/>
            <w:hideMark/>
          </w:tcPr>
          <w:p w14:paraId="7ABD893D" w14:textId="77777777" w:rsidR="00681E98" w:rsidRPr="00F94090" w:rsidRDefault="00681E98" w:rsidP="007D2E5B">
            <w:pPr>
              <w:pStyle w:val="BodyText"/>
            </w:pPr>
            <w:r w:rsidRPr="00F94090">
              <w:t>Minority Party              % agreement with decision</w:t>
            </w:r>
          </w:p>
        </w:tc>
      </w:tr>
      <w:tr w:rsidR="00681E98" w:rsidRPr="00F94090" w14:paraId="58DCA67F" w14:textId="77777777" w:rsidTr="00FC1D58">
        <w:trPr>
          <w:trHeight w:val="300"/>
        </w:trPr>
        <w:tc>
          <w:tcPr>
            <w:tcW w:w="2515" w:type="dxa"/>
            <w:shd w:val="clear" w:color="auto" w:fill="auto"/>
            <w:noWrap/>
            <w:vAlign w:val="bottom"/>
            <w:hideMark/>
          </w:tcPr>
          <w:p w14:paraId="3FC102F7" w14:textId="77777777" w:rsidR="00681E98" w:rsidRPr="00F94090" w:rsidRDefault="00681E98" w:rsidP="007D2E5B">
            <w:pPr>
              <w:pStyle w:val="BodyText"/>
            </w:pPr>
            <w:r w:rsidRPr="00F94090">
              <w:t xml:space="preserve">FLORIDA (2015) </w:t>
            </w:r>
          </w:p>
        </w:tc>
        <w:tc>
          <w:tcPr>
            <w:tcW w:w="1414" w:type="dxa"/>
            <w:shd w:val="clear" w:color="auto" w:fill="auto"/>
            <w:noWrap/>
            <w:vAlign w:val="bottom"/>
            <w:hideMark/>
          </w:tcPr>
          <w:p w14:paraId="6A9B9AF0" w14:textId="77777777" w:rsidR="00681E98" w:rsidRPr="00F94090" w:rsidRDefault="00681E98" w:rsidP="007D2E5B">
            <w:pPr>
              <w:pStyle w:val="BodyText"/>
            </w:pPr>
            <w:r w:rsidRPr="00F94090">
              <w:t>R</w:t>
            </w:r>
          </w:p>
        </w:tc>
        <w:tc>
          <w:tcPr>
            <w:tcW w:w="1119" w:type="dxa"/>
            <w:shd w:val="clear" w:color="auto" w:fill="auto"/>
            <w:noWrap/>
            <w:vAlign w:val="bottom"/>
            <w:hideMark/>
          </w:tcPr>
          <w:p w14:paraId="6E93E7E4" w14:textId="77777777" w:rsidR="00681E98" w:rsidRPr="00F94090" w:rsidRDefault="00681E98" w:rsidP="007D2E5B">
            <w:pPr>
              <w:pStyle w:val="BodyText"/>
            </w:pPr>
            <w:r w:rsidRPr="00F94090">
              <w:t>U</w:t>
            </w:r>
          </w:p>
        </w:tc>
        <w:tc>
          <w:tcPr>
            <w:tcW w:w="2237" w:type="dxa"/>
            <w:shd w:val="clear" w:color="auto" w:fill="auto"/>
            <w:noWrap/>
            <w:vAlign w:val="bottom"/>
            <w:hideMark/>
          </w:tcPr>
          <w:p w14:paraId="3B33F596" w14:textId="2BF16B8F" w:rsidR="00681E98" w:rsidRPr="00F94090" w:rsidRDefault="00C820C8" w:rsidP="007D2E5B">
            <w:pPr>
              <w:pStyle w:val="BodyText"/>
            </w:pPr>
            <w:r w:rsidRPr="00F94090">
              <w:t>66.6</w:t>
            </w:r>
            <w:r w:rsidR="00681E98" w:rsidRPr="00F94090">
              <w:t>%</w:t>
            </w:r>
            <w:r w:rsidRPr="00F94090">
              <w:t xml:space="preserve"> </w:t>
            </w:r>
            <w:r w:rsidR="00681E98" w:rsidRPr="00F94090">
              <w:t>(</w:t>
            </w:r>
            <w:commentRangeStart w:id="13"/>
            <w:r w:rsidRPr="00F94090">
              <w:t>4</w:t>
            </w:r>
            <w:r w:rsidR="00681E98" w:rsidRPr="00F94090">
              <w:t xml:space="preserve"> out of </w:t>
            </w:r>
            <w:r w:rsidRPr="00F94090">
              <w:t>6</w:t>
            </w:r>
            <w:commentRangeEnd w:id="13"/>
            <w:r w:rsidRPr="00F94090">
              <w:rPr>
                <w:rStyle w:val="CommentReference"/>
                <w:szCs w:val="20"/>
              </w:rPr>
              <w:commentReference w:id="13"/>
            </w:r>
            <w:r w:rsidR="00681E98" w:rsidRPr="00F94090">
              <w:t>)</w:t>
            </w:r>
          </w:p>
        </w:tc>
        <w:tc>
          <w:tcPr>
            <w:tcW w:w="2160" w:type="dxa"/>
            <w:shd w:val="clear" w:color="auto" w:fill="auto"/>
            <w:noWrap/>
            <w:vAlign w:val="bottom"/>
            <w:hideMark/>
          </w:tcPr>
          <w:p w14:paraId="53615A93" w14:textId="0D42C3D1" w:rsidR="00681E98" w:rsidRPr="00F94090" w:rsidRDefault="00681E98" w:rsidP="007D2E5B">
            <w:pPr>
              <w:pStyle w:val="BodyText"/>
            </w:pPr>
            <w:r w:rsidRPr="00F94090">
              <w:t xml:space="preserve">100% </w:t>
            </w:r>
            <w:commentRangeStart w:id="14"/>
            <w:r w:rsidRPr="00F94090">
              <w:t>(</w:t>
            </w:r>
            <w:r w:rsidR="00C820C8" w:rsidRPr="00F94090">
              <w:t>1</w:t>
            </w:r>
            <w:r w:rsidRPr="00F94090">
              <w:t xml:space="preserve"> out of </w:t>
            </w:r>
            <w:r w:rsidR="00C820C8" w:rsidRPr="00F94090">
              <w:t>1</w:t>
            </w:r>
            <w:r w:rsidRPr="00F94090">
              <w:t>)</w:t>
            </w:r>
            <w:commentRangeEnd w:id="14"/>
            <w:r w:rsidR="00C820C8" w:rsidRPr="00F94090">
              <w:rPr>
                <w:rStyle w:val="CommentReference"/>
                <w:szCs w:val="20"/>
              </w:rPr>
              <w:commentReference w:id="14"/>
            </w:r>
          </w:p>
        </w:tc>
      </w:tr>
      <w:tr w:rsidR="00681E98" w:rsidRPr="00F94090" w14:paraId="080AB100" w14:textId="77777777" w:rsidTr="00FC1D58">
        <w:trPr>
          <w:trHeight w:val="300"/>
        </w:trPr>
        <w:tc>
          <w:tcPr>
            <w:tcW w:w="2515" w:type="dxa"/>
            <w:shd w:val="clear" w:color="auto" w:fill="auto"/>
            <w:noWrap/>
            <w:vAlign w:val="bottom"/>
            <w:hideMark/>
          </w:tcPr>
          <w:p w14:paraId="23EC41F6" w14:textId="77777777" w:rsidR="00681E98" w:rsidRPr="00F94090" w:rsidRDefault="00681E98" w:rsidP="007D2E5B">
            <w:pPr>
              <w:pStyle w:val="BodyText"/>
            </w:pPr>
            <w:r w:rsidRPr="00F94090">
              <w:t>PENNSYLVANIA (2018)</w:t>
            </w:r>
          </w:p>
        </w:tc>
        <w:tc>
          <w:tcPr>
            <w:tcW w:w="1414" w:type="dxa"/>
            <w:shd w:val="clear" w:color="auto" w:fill="auto"/>
            <w:noWrap/>
            <w:vAlign w:val="bottom"/>
            <w:hideMark/>
          </w:tcPr>
          <w:p w14:paraId="39AB3C74" w14:textId="77777777" w:rsidR="00681E98" w:rsidRPr="00F94090" w:rsidRDefault="00681E98" w:rsidP="007D2E5B">
            <w:pPr>
              <w:pStyle w:val="BodyText"/>
            </w:pPr>
            <w:r w:rsidRPr="00F94090">
              <w:t>R</w:t>
            </w:r>
          </w:p>
        </w:tc>
        <w:tc>
          <w:tcPr>
            <w:tcW w:w="1119" w:type="dxa"/>
            <w:shd w:val="clear" w:color="auto" w:fill="auto"/>
            <w:noWrap/>
            <w:vAlign w:val="bottom"/>
            <w:hideMark/>
          </w:tcPr>
          <w:p w14:paraId="793B0FEB" w14:textId="77777777" w:rsidR="00681E98" w:rsidRPr="00F94090" w:rsidRDefault="00681E98" w:rsidP="007D2E5B">
            <w:pPr>
              <w:pStyle w:val="BodyText"/>
            </w:pPr>
            <w:r w:rsidRPr="00F94090">
              <w:t>U</w:t>
            </w:r>
          </w:p>
        </w:tc>
        <w:tc>
          <w:tcPr>
            <w:tcW w:w="2237" w:type="dxa"/>
            <w:shd w:val="clear" w:color="auto" w:fill="auto"/>
            <w:noWrap/>
            <w:vAlign w:val="bottom"/>
            <w:hideMark/>
          </w:tcPr>
          <w:p w14:paraId="69DEAC25" w14:textId="77777777" w:rsidR="00681E98" w:rsidRPr="00F94090" w:rsidRDefault="00681E98" w:rsidP="007D2E5B">
            <w:pPr>
              <w:pStyle w:val="BodyText"/>
            </w:pPr>
            <w:r w:rsidRPr="00F94090">
              <w:t>0% (0 out of 2)</w:t>
            </w:r>
          </w:p>
        </w:tc>
        <w:tc>
          <w:tcPr>
            <w:tcW w:w="2160" w:type="dxa"/>
            <w:shd w:val="clear" w:color="auto" w:fill="auto"/>
            <w:noWrap/>
            <w:vAlign w:val="bottom"/>
            <w:hideMark/>
          </w:tcPr>
          <w:p w14:paraId="1E7EF85C" w14:textId="77777777" w:rsidR="00681E98" w:rsidRPr="00F94090" w:rsidRDefault="00681E98" w:rsidP="007D2E5B">
            <w:pPr>
              <w:pStyle w:val="BodyText"/>
            </w:pPr>
            <w:r w:rsidRPr="00F94090">
              <w:t>100% (5 out of 5)</w:t>
            </w:r>
          </w:p>
        </w:tc>
      </w:tr>
      <w:tr w:rsidR="00681E98" w:rsidRPr="00F94090" w14:paraId="7CB9ECA0" w14:textId="77777777" w:rsidTr="00FC1D58">
        <w:trPr>
          <w:trHeight w:val="300"/>
        </w:trPr>
        <w:tc>
          <w:tcPr>
            <w:tcW w:w="2515" w:type="dxa"/>
            <w:shd w:val="clear" w:color="auto" w:fill="auto"/>
            <w:noWrap/>
            <w:vAlign w:val="bottom"/>
            <w:hideMark/>
          </w:tcPr>
          <w:p w14:paraId="1D34FCBB" w14:textId="77777777" w:rsidR="00681E98" w:rsidRPr="00F94090" w:rsidRDefault="00681E98" w:rsidP="007D2E5B">
            <w:pPr>
              <w:pStyle w:val="BodyText"/>
            </w:pPr>
            <w:r w:rsidRPr="00F94090">
              <w:t>NEW YORK (2022)</w:t>
            </w:r>
          </w:p>
        </w:tc>
        <w:tc>
          <w:tcPr>
            <w:tcW w:w="1414" w:type="dxa"/>
            <w:shd w:val="clear" w:color="auto" w:fill="auto"/>
            <w:noWrap/>
            <w:vAlign w:val="bottom"/>
            <w:hideMark/>
          </w:tcPr>
          <w:p w14:paraId="14D06076" w14:textId="77777777" w:rsidR="00681E98" w:rsidRPr="00F94090" w:rsidRDefault="00681E98" w:rsidP="007D2E5B">
            <w:pPr>
              <w:pStyle w:val="BodyText"/>
            </w:pPr>
            <w:r w:rsidRPr="00F94090">
              <w:t>D</w:t>
            </w:r>
          </w:p>
        </w:tc>
        <w:tc>
          <w:tcPr>
            <w:tcW w:w="1119" w:type="dxa"/>
            <w:shd w:val="clear" w:color="auto" w:fill="auto"/>
            <w:noWrap/>
            <w:vAlign w:val="bottom"/>
            <w:hideMark/>
          </w:tcPr>
          <w:p w14:paraId="19115022" w14:textId="77777777" w:rsidR="00681E98" w:rsidRPr="00F94090" w:rsidRDefault="00681E98" w:rsidP="007D2E5B">
            <w:pPr>
              <w:pStyle w:val="BodyText"/>
            </w:pPr>
            <w:r w:rsidRPr="00F94090">
              <w:t>U</w:t>
            </w:r>
          </w:p>
        </w:tc>
        <w:tc>
          <w:tcPr>
            <w:tcW w:w="2237" w:type="dxa"/>
            <w:shd w:val="clear" w:color="auto" w:fill="auto"/>
            <w:noWrap/>
            <w:vAlign w:val="bottom"/>
            <w:hideMark/>
          </w:tcPr>
          <w:p w14:paraId="483BE3D8" w14:textId="77777777" w:rsidR="00681E98" w:rsidRPr="00F94090" w:rsidRDefault="00681E98" w:rsidP="007D2E5B">
            <w:pPr>
              <w:pStyle w:val="BodyText"/>
            </w:pPr>
            <w:r w:rsidRPr="00F94090">
              <w:t>50% (3 out of 6)</w:t>
            </w:r>
          </w:p>
        </w:tc>
        <w:tc>
          <w:tcPr>
            <w:tcW w:w="2160" w:type="dxa"/>
            <w:shd w:val="clear" w:color="auto" w:fill="auto"/>
            <w:noWrap/>
            <w:vAlign w:val="bottom"/>
            <w:hideMark/>
          </w:tcPr>
          <w:p w14:paraId="3CA0B7DA" w14:textId="77777777" w:rsidR="00681E98" w:rsidRPr="00F94090" w:rsidRDefault="00681E98" w:rsidP="007D2E5B">
            <w:pPr>
              <w:pStyle w:val="BodyText"/>
            </w:pPr>
            <w:r w:rsidRPr="00F94090">
              <w:t>100% (1 out of 1)</w:t>
            </w:r>
          </w:p>
        </w:tc>
      </w:tr>
      <w:tr w:rsidR="00681E98" w:rsidRPr="00F94090" w14:paraId="2B53C87E" w14:textId="77777777" w:rsidTr="00FC1D58">
        <w:trPr>
          <w:trHeight w:val="300"/>
        </w:trPr>
        <w:tc>
          <w:tcPr>
            <w:tcW w:w="2515" w:type="dxa"/>
            <w:shd w:val="clear" w:color="auto" w:fill="auto"/>
            <w:noWrap/>
            <w:vAlign w:val="bottom"/>
            <w:hideMark/>
          </w:tcPr>
          <w:p w14:paraId="03B7AC71" w14:textId="77777777" w:rsidR="00681E98" w:rsidRPr="00F94090" w:rsidRDefault="00681E98" w:rsidP="007D2E5B">
            <w:pPr>
              <w:pStyle w:val="BodyText"/>
            </w:pPr>
            <w:r w:rsidRPr="00F94090">
              <w:t>NORTH CAROLINA (2022)</w:t>
            </w:r>
          </w:p>
        </w:tc>
        <w:tc>
          <w:tcPr>
            <w:tcW w:w="1414" w:type="dxa"/>
            <w:shd w:val="clear" w:color="auto" w:fill="auto"/>
            <w:noWrap/>
            <w:vAlign w:val="bottom"/>
            <w:hideMark/>
          </w:tcPr>
          <w:p w14:paraId="385F1756" w14:textId="77777777" w:rsidR="00681E98" w:rsidRPr="00F94090" w:rsidRDefault="00681E98" w:rsidP="007D2E5B">
            <w:pPr>
              <w:pStyle w:val="BodyText"/>
            </w:pPr>
            <w:r w:rsidRPr="00F94090">
              <w:t>R</w:t>
            </w:r>
          </w:p>
        </w:tc>
        <w:tc>
          <w:tcPr>
            <w:tcW w:w="1119" w:type="dxa"/>
            <w:shd w:val="clear" w:color="auto" w:fill="auto"/>
            <w:noWrap/>
            <w:vAlign w:val="bottom"/>
            <w:hideMark/>
          </w:tcPr>
          <w:p w14:paraId="330EFF22" w14:textId="77777777" w:rsidR="00681E98" w:rsidRPr="00F94090" w:rsidRDefault="00681E98" w:rsidP="007D2E5B">
            <w:pPr>
              <w:pStyle w:val="BodyText"/>
            </w:pPr>
            <w:r w:rsidRPr="00F94090">
              <w:t>U</w:t>
            </w:r>
          </w:p>
        </w:tc>
        <w:tc>
          <w:tcPr>
            <w:tcW w:w="2237" w:type="dxa"/>
            <w:shd w:val="clear" w:color="auto" w:fill="auto"/>
            <w:noWrap/>
            <w:vAlign w:val="bottom"/>
            <w:hideMark/>
          </w:tcPr>
          <w:p w14:paraId="615E7A5D" w14:textId="77777777" w:rsidR="00681E98" w:rsidRPr="00F94090" w:rsidRDefault="00681E98" w:rsidP="007D2E5B">
            <w:pPr>
              <w:pStyle w:val="BodyText"/>
            </w:pPr>
            <w:r w:rsidRPr="00F94090">
              <w:t>0% (0 out of 3)</w:t>
            </w:r>
          </w:p>
        </w:tc>
        <w:tc>
          <w:tcPr>
            <w:tcW w:w="2160" w:type="dxa"/>
            <w:shd w:val="clear" w:color="auto" w:fill="auto"/>
            <w:noWrap/>
            <w:vAlign w:val="bottom"/>
            <w:hideMark/>
          </w:tcPr>
          <w:p w14:paraId="008938C7" w14:textId="77777777" w:rsidR="00681E98" w:rsidRPr="00F94090" w:rsidRDefault="00681E98" w:rsidP="007D2E5B">
            <w:pPr>
              <w:pStyle w:val="BodyText"/>
            </w:pPr>
            <w:r w:rsidRPr="00F94090">
              <w:t>100% (4 out of 4)</w:t>
            </w:r>
          </w:p>
        </w:tc>
      </w:tr>
      <w:tr w:rsidR="00681E98" w:rsidRPr="00F94090" w14:paraId="6E9EDFDC" w14:textId="77777777" w:rsidTr="00FC1D58">
        <w:trPr>
          <w:trHeight w:val="300"/>
        </w:trPr>
        <w:tc>
          <w:tcPr>
            <w:tcW w:w="2515" w:type="dxa"/>
            <w:shd w:val="clear" w:color="auto" w:fill="auto"/>
            <w:noWrap/>
            <w:vAlign w:val="bottom"/>
            <w:hideMark/>
          </w:tcPr>
          <w:p w14:paraId="483F44F8" w14:textId="77777777" w:rsidR="00681E98" w:rsidRPr="00F94090" w:rsidRDefault="00681E98" w:rsidP="007D2E5B">
            <w:pPr>
              <w:pStyle w:val="BodyText"/>
            </w:pPr>
            <w:r w:rsidRPr="00F94090">
              <w:t>OHIO (2022)</w:t>
            </w:r>
          </w:p>
        </w:tc>
        <w:tc>
          <w:tcPr>
            <w:tcW w:w="1414" w:type="dxa"/>
            <w:shd w:val="clear" w:color="auto" w:fill="auto"/>
            <w:noWrap/>
            <w:vAlign w:val="bottom"/>
            <w:hideMark/>
          </w:tcPr>
          <w:p w14:paraId="3E45B01A" w14:textId="77777777" w:rsidR="00681E98" w:rsidRPr="00F94090" w:rsidRDefault="00681E98" w:rsidP="007D2E5B">
            <w:pPr>
              <w:pStyle w:val="BodyText"/>
            </w:pPr>
            <w:r w:rsidRPr="00F94090">
              <w:t>R</w:t>
            </w:r>
          </w:p>
        </w:tc>
        <w:tc>
          <w:tcPr>
            <w:tcW w:w="1119" w:type="dxa"/>
            <w:shd w:val="clear" w:color="auto" w:fill="auto"/>
            <w:noWrap/>
            <w:vAlign w:val="bottom"/>
            <w:hideMark/>
          </w:tcPr>
          <w:p w14:paraId="1281BB0D" w14:textId="77777777" w:rsidR="00681E98" w:rsidRPr="00F94090" w:rsidRDefault="00681E98" w:rsidP="007D2E5B">
            <w:pPr>
              <w:pStyle w:val="BodyText"/>
            </w:pPr>
            <w:r w:rsidRPr="00F94090">
              <w:t>U</w:t>
            </w:r>
          </w:p>
        </w:tc>
        <w:tc>
          <w:tcPr>
            <w:tcW w:w="2237" w:type="dxa"/>
            <w:shd w:val="clear" w:color="auto" w:fill="auto"/>
            <w:noWrap/>
            <w:vAlign w:val="bottom"/>
            <w:hideMark/>
          </w:tcPr>
          <w:p w14:paraId="15F1A0E4" w14:textId="77777777" w:rsidR="00681E98" w:rsidRPr="00F94090" w:rsidRDefault="00681E98" w:rsidP="007D2E5B">
            <w:pPr>
              <w:pStyle w:val="BodyText"/>
            </w:pPr>
            <w:r w:rsidRPr="00F94090">
              <w:t>25% (1 out of 4)</w:t>
            </w:r>
          </w:p>
        </w:tc>
        <w:tc>
          <w:tcPr>
            <w:tcW w:w="2160" w:type="dxa"/>
            <w:shd w:val="clear" w:color="auto" w:fill="auto"/>
            <w:noWrap/>
            <w:vAlign w:val="bottom"/>
            <w:hideMark/>
          </w:tcPr>
          <w:p w14:paraId="71B60306" w14:textId="77777777" w:rsidR="00681E98" w:rsidRPr="00F94090" w:rsidRDefault="00681E98" w:rsidP="007D2E5B">
            <w:pPr>
              <w:pStyle w:val="BodyText"/>
            </w:pPr>
            <w:r w:rsidRPr="00F94090">
              <w:t>100% (3 out of 3)</w:t>
            </w:r>
          </w:p>
        </w:tc>
      </w:tr>
      <w:tr w:rsidR="00681E98" w:rsidRPr="00F94090" w14:paraId="443DA41B" w14:textId="77777777" w:rsidTr="00FC1D58">
        <w:trPr>
          <w:trHeight w:val="300"/>
        </w:trPr>
        <w:tc>
          <w:tcPr>
            <w:tcW w:w="2515" w:type="dxa"/>
            <w:shd w:val="clear" w:color="auto" w:fill="auto"/>
            <w:noWrap/>
            <w:vAlign w:val="bottom"/>
            <w:hideMark/>
          </w:tcPr>
          <w:p w14:paraId="5FFEDD4D" w14:textId="77777777" w:rsidR="00681E98" w:rsidRPr="00F94090" w:rsidRDefault="00681E98" w:rsidP="007D2E5B">
            <w:pPr>
              <w:pStyle w:val="BodyText"/>
            </w:pPr>
            <w:r w:rsidRPr="00F94090">
              <w:t>PENNSYLVANIA (2022)</w:t>
            </w:r>
          </w:p>
        </w:tc>
        <w:tc>
          <w:tcPr>
            <w:tcW w:w="1414" w:type="dxa"/>
            <w:shd w:val="clear" w:color="auto" w:fill="auto"/>
            <w:noWrap/>
            <w:vAlign w:val="bottom"/>
            <w:hideMark/>
          </w:tcPr>
          <w:p w14:paraId="4F7CBFD8" w14:textId="77777777" w:rsidR="00681E98" w:rsidRPr="00F94090" w:rsidRDefault="00681E98" w:rsidP="007D2E5B">
            <w:pPr>
              <w:pStyle w:val="BodyText"/>
            </w:pPr>
            <w:r w:rsidRPr="00F94090">
              <w:t>R</w:t>
            </w:r>
          </w:p>
        </w:tc>
        <w:tc>
          <w:tcPr>
            <w:tcW w:w="1119" w:type="dxa"/>
            <w:shd w:val="clear" w:color="auto" w:fill="auto"/>
            <w:noWrap/>
            <w:vAlign w:val="bottom"/>
            <w:hideMark/>
          </w:tcPr>
          <w:p w14:paraId="7FD89862" w14:textId="77777777" w:rsidR="00681E98" w:rsidRPr="00F94090" w:rsidRDefault="00681E98" w:rsidP="007D2E5B">
            <w:pPr>
              <w:pStyle w:val="BodyText"/>
            </w:pPr>
            <w:r w:rsidRPr="00F94090">
              <w:t>U</w:t>
            </w:r>
          </w:p>
        </w:tc>
        <w:tc>
          <w:tcPr>
            <w:tcW w:w="2237" w:type="dxa"/>
            <w:shd w:val="clear" w:color="auto" w:fill="auto"/>
            <w:noWrap/>
            <w:vAlign w:val="bottom"/>
            <w:hideMark/>
          </w:tcPr>
          <w:p w14:paraId="335ADC6A" w14:textId="77777777" w:rsidR="00681E98" w:rsidRPr="00F94090" w:rsidRDefault="00681E98" w:rsidP="007D2E5B">
            <w:pPr>
              <w:pStyle w:val="BodyText"/>
            </w:pPr>
            <w:r w:rsidRPr="00F94090">
              <w:t>0% (2 out of 2)</w:t>
            </w:r>
          </w:p>
        </w:tc>
        <w:tc>
          <w:tcPr>
            <w:tcW w:w="2160" w:type="dxa"/>
            <w:shd w:val="clear" w:color="auto" w:fill="auto"/>
            <w:noWrap/>
            <w:vAlign w:val="bottom"/>
            <w:hideMark/>
          </w:tcPr>
          <w:p w14:paraId="3FC6AF3E" w14:textId="77777777" w:rsidR="00681E98" w:rsidRPr="00F94090" w:rsidRDefault="00681E98" w:rsidP="007D2E5B">
            <w:pPr>
              <w:pStyle w:val="BodyText"/>
            </w:pPr>
            <w:r w:rsidRPr="00F94090">
              <w:t>80% (4 out of 5)</w:t>
            </w:r>
          </w:p>
        </w:tc>
      </w:tr>
      <w:tr w:rsidR="00681E98" w:rsidRPr="00F94090" w14:paraId="4A5198A2" w14:textId="77777777" w:rsidTr="00FC1D58">
        <w:trPr>
          <w:trHeight w:val="300"/>
        </w:trPr>
        <w:tc>
          <w:tcPr>
            <w:tcW w:w="2515" w:type="dxa"/>
            <w:shd w:val="clear" w:color="auto" w:fill="auto"/>
            <w:noWrap/>
            <w:vAlign w:val="bottom"/>
            <w:hideMark/>
          </w:tcPr>
          <w:p w14:paraId="0BCD7DB2" w14:textId="77777777" w:rsidR="00681E98" w:rsidRPr="00F94090" w:rsidRDefault="00681E98" w:rsidP="007D2E5B">
            <w:pPr>
              <w:pStyle w:val="BodyText"/>
            </w:pPr>
          </w:p>
        </w:tc>
        <w:tc>
          <w:tcPr>
            <w:tcW w:w="1414" w:type="dxa"/>
            <w:shd w:val="clear" w:color="auto" w:fill="auto"/>
            <w:noWrap/>
            <w:vAlign w:val="bottom"/>
            <w:hideMark/>
          </w:tcPr>
          <w:p w14:paraId="655BDFFE" w14:textId="77777777" w:rsidR="00681E98" w:rsidRPr="00F94090" w:rsidRDefault="00681E98" w:rsidP="007D2E5B">
            <w:pPr>
              <w:pStyle w:val="BodyText"/>
            </w:pPr>
          </w:p>
        </w:tc>
        <w:tc>
          <w:tcPr>
            <w:tcW w:w="1119" w:type="dxa"/>
            <w:shd w:val="clear" w:color="auto" w:fill="auto"/>
            <w:noWrap/>
            <w:vAlign w:val="bottom"/>
            <w:hideMark/>
          </w:tcPr>
          <w:p w14:paraId="10ACF44F" w14:textId="77777777" w:rsidR="00681E98" w:rsidRPr="00F94090" w:rsidRDefault="00681E98" w:rsidP="007D2E5B">
            <w:pPr>
              <w:pStyle w:val="BodyText"/>
            </w:pPr>
          </w:p>
        </w:tc>
        <w:tc>
          <w:tcPr>
            <w:tcW w:w="2237" w:type="dxa"/>
            <w:shd w:val="clear" w:color="auto" w:fill="auto"/>
            <w:noWrap/>
            <w:vAlign w:val="bottom"/>
            <w:hideMark/>
          </w:tcPr>
          <w:p w14:paraId="562536CA" w14:textId="77777777" w:rsidR="00681E98" w:rsidRPr="00F94090" w:rsidRDefault="00681E98" w:rsidP="007D2E5B">
            <w:pPr>
              <w:pStyle w:val="BodyText"/>
            </w:pPr>
          </w:p>
        </w:tc>
        <w:tc>
          <w:tcPr>
            <w:tcW w:w="2160" w:type="dxa"/>
            <w:shd w:val="clear" w:color="auto" w:fill="auto"/>
            <w:noWrap/>
            <w:vAlign w:val="bottom"/>
            <w:hideMark/>
          </w:tcPr>
          <w:p w14:paraId="6CB3D725" w14:textId="77777777" w:rsidR="00681E98" w:rsidRPr="00F94090" w:rsidRDefault="00681E98" w:rsidP="007D2E5B">
            <w:pPr>
              <w:pStyle w:val="BodyText"/>
            </w:pPr>
          </w:p>
        </w:tc>
      </w:tr>
      <w:tr w:rsidR="00681E98" w:rsidRPr="00F94090" w14:paraId="5B096B5D" w14:textId="77777777" w:rsidTr="00FC1D58">
        <w:trPr>
          <w:trHeight w:val="300"/>
        </w:trPr>
        <w:tc>
          <w:tcPr>
            <w:tcW w:w="2515" w:type="dxa"/>
            <w:shd w:val="clear" w:color="auto" w:fill="E2EFD9" w:themeFill="accent6" w:themeFillTint="33"/>
            <w:noWrap/>
            <w:vAlign w:val="center"/>
            <w:hideMark/>
          </w:tcPr>
          <w:p w14:paraId="375951CC" w14:textId="77777777" w:rsidR="00681E98" w:rsidRPr="00F94090" w:rsidRDefault="00681E98" w:rsidP="007D2E5B">
            <w:pPr>
              <w:pStyle w:val="BodyText"/>
            </w:pPr>
            <w:r w:rsidRPr="00F94090">
              <w:t>OVERALL (averaged by Justices, rather than courts)</w:t>
            </w:r>
          </w:p>
        </w:tc>
        <w:tc>
          <w:tcPr>
            <w:tcW w:w="1414" w:type="dxa"/>
            <w:shd w:val="clear" w:color="auto" w:fill="E2EFD9" w:themeFill="accent6" w:themeFillTint="33"/>
            <w:noWrap/>
            <w:vAlign w:val="center"/>
            <w:hideMark/>
          </w:tcPr>
          <w:p w14:paraId="78A3DBDE" w14:textId="77777777" w:rsidR="00681E98" w:rsidRPr="00F94090" w:rsidRDefault="00681E98" w:rsidP="007D2E5B">
            <w:pPr>
              <w:pStyle w:val="BodyText"/>
            </w:pPr>
          </w:p>
        </w:tc>
        <w:tc>
          <w:tcPr>
            <w:tcW w:w="1119" w:type="dxa"/>
            <w:shd w:val="clear" w:color="auto" w:fill="E2EFD9" w:themeFill="accent6" w:themeFillTint="33"/>
            <w:noWrap/>
            <w:vAlign w:val="center"/>
            <w:hideMark/>
          </w:tcPr>
          <w:p w14:paraId="4136CEE8" w14:textId="77777777" w:rsidR="00681E98" w:rsidRPr="00F94090" w:rsidRDefault="00681E98" w:rsidP="007D2E5B">
            <w:pPr>
              <w:pStyle w:val="BodyText"/>
            </w:pPr>
          </w:p>
        </w:tc>
        <w:tc>
          <w:tcPr>
            <w:tcW w:w="2237" w:type="dxa"/>
            <w:shd w:val="clear" w:color="auto" w:fill="E2EFD9" w:themeFill="accent6" w:themeFillTint="33"/>
            <w:noWrap/>
            <w:vAlign w:val="center"/>
            <w:hideMark/>
          </w:tcPr>
          <w:p w14:paraId="6EAC6C7A" w14:textId="334AFCD8" w:rsidR="00681E98" w:rsidRPr="00F94090" w:rsidRDefault="00C820C8" w:rsidP="007D2E5B">
            <w:pPr>
              <w:pStyle w:val="BodyText"/>
            </w:pPr>
            <w:r w:rsidRPr="00F94090">
              <w:t>43.4</w:t>
            </w:r>
            <w:r w:rsidR="00681E98" w:rsidRPr="00F94090">
              <w:t>%</w:t>
            </w:r>
          </w:p>
        </w:tc>
        <w:tc>
          <w:tcPr>
            <w:tcW w:w="2160" w:type="dxa"/>
            <w:shd w:val="clear" w:color="auto" w:fill="E2EFD9" w:themeFill="accent6" w:themeFillTint="33"/>
            <w:noWrap/>
            <w:vAlign w:val="center"/>
            <w:hideMark/>
          </w:tcPr>
          <w:p w14:paraId="67CA681F" w14:textId="77777777" w:rsidR="00681E98" w:rsidRPr="00F94090" w:rsidRDefault="00681E98" w:rsidP="007D2E5B">
            <w:pPr>
              <w:pStyle w:val="BodyText"/>
            </w:pPr>
            <w:r w:rsidRPr="00F94090">
              <w:t>95.2%</w:t>
            </w:r>
          </w:p>
        </w:tc>
      </w:tr>
      <w:tr w:rsidR="00681E98" w:rsidRPr="00F94090" w14:paraId="75404469" w14:textId="77777777" w:rsidTr="00FC1D58">
        <w:trPr>
          <w:trHeight w:val="300"/>
        </w:trPr>
        <w:tc>
          <w:tcPr>
            <w:tcW w:w="2515" w:type="dxa"/>
            <w:shd w:val="clear" w:color="auto" w:fill="auto"/>
            <w:noWrap/>
            <w:vAlign w:val="center"/>
            <w:hideMark/>
          </w:tcPr>
          <w:p w14:paraId="1368C387" w14:textId="77777777" w:rsidR="00681E98" w:rsidRPr="00F94090" w:rsidRDefault="00681E98" w:rsidP="007D2E5B">
            <w:pPr>
              <w:pStyle w:val="BodyText"/>
            </w:pPr>
            <w:r w:rsidRPr="00F94090">
              <w:t>KANSAS (2022)</w:t>
            </w:r>
          </w:p>
        </w:tc>
        <w:tc>
          <w:tcPr>
            <w:tcW w:w="1414" w:type="dxa"/>
            <w:shd w:val="clear" w:color="auto" w:fill="auto"/>
            <w:noWrap/>
            <w:vAlign w:val="center"/>
            <w:hideMark/>
          </w:tcPr>
          <w:p w14:paraId="3521C55F" w14:textId="77777777" w:rsidR="00681E98" w:rsidRPr="00F94090" w:rsidRDefault="00681E98" w:rsidP="007D2E5B">
            <w:pPr>
              <w:pStyle w:val="BodyText"/>
            </w:pPr>
            <w:r w:rsidRPr="00F94090">
              <w:t>R</w:t>
            </w:r>
          </w:p>
        </w:tc>
        <w:tc>
          <w:tcPr>
            <w:tcW w:w="1119" w:type="dxa"/>
            <w:shd w:val="clear" w:color="auto" w:fill="auto"/>
            <w:noWrap/>
            <w:vAlign w:val="center"/>
            <w:hideMark/>
          </w:tcPr>
          <w:p w14:paraId="6B9D913F" w14:textId="77777777" w:rsidR="00681E98" w:rsidRPr="00F94090" w:rsidRDefault="00681E98" w:rsidP="007D2E5B">
            <w:pPr>
              <w:pStyle w:val="BodyText"/>
            </w:pPr>
            <w:r w:rsidRPr="00F94090">
              <w:t>Non-justiciable</w:t>
            </w:r>
          </w:p>
        </w:tc>
        <w:tc>
          <w:tcPr>
            <w:tcW w:w="2237" w:type="dxa"/>
            <w:shd w:val="clear" w:color="auto" w:fill="auto"/>
            <w:noWrap/>
            <w:vAlign w:val="center"/>
            <w:hideMark/>
          </w:tcPr>
          <w:p w14:paraId="16D9FF85" w14:textId="77777777" w:rsidR="00681E98" w:rsidRPr="00F94090" w:rsidRDefault="00681E98" w:rsidP="007D2E5B">
            <w:pPr>
              <w:pStyle w:val="BodyText"/>
            </w:pPr>
            <w:r w:rsidRPr="00F94090">
              <w:t>100% (2 out of 2)</w:t>
            </w:r>
          </w:p>
        </w:tc>
        <w:tc>
          <w:tcPr>
            <w:tcW w:w="2160" w:type="dxa"/>
            <w:shd w:val="clear" w:color="auto" w:fill="auto"/>
            <w:noWrap/>
            <w:vAlign w:val="center"/>
            <w:hideMark/>
          </w:tcPr>
          <w:p w14:paraId="442C5EDE" w14:textId="77777777" w:rsidR="00681E98" w:rsidRPr="00F94090" w:rsidRDefault="00681E98" w:rsidP="007D2E5B">
            <w:pPr>
              <w:pStyle w:val="BodyText"/>
            </w:pPr>
            <w:r w:rsidRPr="00F94090">
              <w:t>40% (2 out of 5)</w:t>
            </w:r>
          </w:p>
        </w:tc>
      </w:tr>
      <w:tr w:rsidR="00681E98" w:rsidRPr="00F94090" w14:paraId="133C5FAC" w14:textId="77777777" w:rsidTr="00FC1D58">
        <w:trPr>
          <w:trHeight w:val="1260"/>
        </w:trPr>
        <w:tc>
          <w:tcPr>
            <w:tcW w:w="2515" w:type="dxa"/>
            <w:shd w:val="clear" w:color="auto" w:fill="auto"/>
            <w:noWrap/>
            <w:vAlign w:val="center"/>
            <w:hideMark/>
          </w:tcPr>
          <w:p w14:paraId="3D8D6136" w14:textId="77777777" w:rsidR="00681E98" w:rsidRPr="00F94090" w:rsidRDefault="00681E98" w:rsidP="007D2E5B">
            <w:pPr>
              <w:pStyle w:val="BodyText"/>
            </w:pPr>
            <w:r w:rsidRPr="00F94090">
              <w:t>NEW JERSEY (2022)</w:t>
            </w:r>
          </w:p>
        </w:tc>
        <w:tc>
          <w:tcPr>
            <w:tcW w:w="1414" w:type="dxa"/>
            <w:shd w:val="clear" w:color="auto" w:fill="auto"/>
            <w:vAlign w:val="center"/>
            <w:hideMark/>
          </w:tcPr>
          <w:p w14:paraId="73D73233" w14:textId="77777777" w:rsidR="00681E98" w:rsidRPr="00F94090" w:rsidRDefault="00681E98" w:rsidP="007D2E5B">
            <w:pPr>
              <w:pStyle w:val="BodyText"/>
            </w:pPr>
            <w:r w:rsidRPr="00F94090">
              <w:t>Commission (plan considered R)</w:t>
            </w:r>
          </w:p>
        </w:tc>
        <w:tc>
          <w:tcPr>
            <w:tcW w:w="1119" w:type="dxa"/>
            <w:shd w:val="clear" w:color="auto" w:fill="auto"/>
            <w:noWrap/>
            <w:vAlign w:val="center"/>
            <w:hideMark/>
          </w:tcPr>
          <w:p w14:paraId="21ADC9B6" w14:textId="77777777" w:rsidR="00681E98" w:rsidRPr="00F94090" w:rsidRDefault="00681E98" w:rsidP="007D2E5B">
            <w:pPr>
              <w:pStyle w:val="BodyText"/>
            </w:pPr>
            <w:r w:rsidRPr="00F94090">
              <w:t>Failure to state claim</w:t>
            </w:r>
          </w:p>
        </w:tc>
        <w:tc>
          <w:tcPr>
            <w:tcW w:w="2237" w:type="dxa"/>
            <w:shd w:val="clear" w:color="auto" w:fill="auto"/>
            <w:noWrap/>
            <w:vAlign w:val="center"/>
            <w:hideMark/>
          </w:tcPr>
          <w:p w14:paraId="23201646" w14:textId="7F07E4C3" w:rsidR="00681E98" w:rsidRPr="00F94090" w:rsidRDefault="00681E98" w:rsidP="007D2E5B">
            <w:pPr>
              <w:pStyle w:val="BodyText"/>
            </w:pPr>
            <w:r w:rsidRPr="00F94090">
              <w:t>100% (</w:t>
            </w:r>
            <w:commentRangeStart w:id="15"/>
            <w:r w:rsidR="00C820C8" w:rsidRPr="00F94090">
              <w:t>2</w:t>
            </w:r>
            <w:r w:rsidRPr="00F94090">
              <w:t xml:space="preserve"> out of </w:t>
            </w:r>
            <w:r w:rsidR="00C820C8" w:rsidRPr="00F94090">
              <w:t>2</w:t>
            </w:r>
            <w:r w:rsidRPr="00F94090">
              <w:t>)</w:t>
            </w:r>
            <w:commentRangeEnd w:id="15"/>
            <w:r w:rsidR="00C820C8" w:rsidRPr="00F94090">
              <w:rPr>
                <w:rStyle w:val="CommentReference"/>
                <w:szCs w:val="20"/>
              </w:rPr>
              <w:commentReference w:id="15"/>
            </w:r>
          </w:p>
        </w:tc>
        <w:tc>
          <w:tcPr>
            <w:tcW w:w="2160" w:type="dxa"/>
            <w:shd w:val="clear" w:color="auto" w:fill="auto"/>
            <w:noWrap/>
            <w:vAlign w:val="center"/>
            <w:hideMark/>
          </w:tcPr>
          <w:p w14:paraId="21033607" w14:textId="77777777" w:rsidR="00681E98" w:rsidRPr="00F94090" w:rsidRDefault="00681E98" w:rsidP="007D2E5B">
            <w:pPr>
              <w:pStyle w:val="BodyText"/>
            </w:pPr>
            <w:r w:rsidRPr="00F94090">
              <w:t>100% (3 out of 3)</w:t>
            </w:r>
          </w:p>
        </w:tc>
      </w:tr>
      <w:tr w:rsidR="00681E98" w:rsidRPr="00F94090" w14:paraId="017DCA23" w14:textId="77777777" w:rsidTr="00FC1D58">
        <w:trPr>
          <w:trHeight w:val="300"/>
        </w:trPr>
        <w:tc>
          <w:tcPr>
            <w:tcW w:w="2515" w:type="dxa"/>
            <w:shd w:val="clear" w:color="auto" w:fill="E2EFD9" w:themeFill="accent6" w:themeFillTint="33"/>
            <w:noWrap/>
            <w:vAlign w:val="center"/>
            <w:hideMark/>
          </w:tcPr>
          <w:p w14:paraId="0E2EF4A5" w14:textId="77777777" w:rsidR="00681E98" w:rsidRPr="00F94090" w:rsidRDefault="00681E98" w:rsidP="007D2E5B">
            <w:pPr>
              <w:pStyle w:val="BodyText"/>
            </w:pPr>
            <w:r w:rsidRPr="00F94090">
              <w:t>OVERALL (averaged by Justices, rather than courts)</w:t>
            </w:r>
          </w:p>
        </w:tc>
        <w:tc>
          <w:tcPr>
            <w:tcW w:w="1414" w:type="dxa"/>
            <w:shd w:val="clear" w:color="auto" w:fill="E2EFD9" w:themeFill="accent6" w:themeFillTint="33"/>
            <w:noWrap/>
            <w:vAlign w:val="center"/>
            <w:hideMark/>
          </w:tcPr>
          <w:p w14:paraId="3A6C2965" w14:textId="77777777" w:rsidR="00681E98" w:rsidRPr="00F94090" w:rsidRDefault="00681E98" w:rsidP="007D2E5B">
            <w:pPr>
              <w:pStyle w:val="BodyText"/>
            </w:pPr>
          </w:p>
        </w:tc>
        <w:tc>
          <w:tcPr>
            <w:tcW w:w="1119" w:type="dxa"/>
            <w:shd w:val="clear" w:color="auto" w:fill="E2EFD9" w:themeFill="accent6" w:themeFillTint="33"/>
            <w:noWrap/>
            <w:vAlign w:val="center"/>
            <w:hideMark/>
          </w:tcPr>
          <w:p w14:paraId="627CDE28" w14:textId="77777777" w:rsidR="00681E98" w:rsidRPr="00F94090" w:rsidRDefault="00681E98" w:rsidP="007D2E5B">
            <w:pPr>
              <w:pStyle w:val="BodyText"/>
            </w:pPr>
          </w:p>
        </w:tc>
        <w:tc>
          <w:tcPr>
            <w:tcW w:w="2237" w:type="dxa"/>
            <w:shd w:val="clear" w:color="auto" w:fill="E2EFD9" w:themeFill="accent6" w:themeFillTint="33"/>
            <w:noWrap/>
            <w:vAlign w:val="center"/>
            <w:hideMark/>
          </w:tcPr>
          <w:p w14:paraId="6B6395E5" w14:textId="77777777" w:rsidR="00681E98" w:rsidRPr="00F94090" w:rsidRDefault="00681E98" w:rsidP="007D2E5B">
            <w:pPr>
              <w:pStyle w:val="BodyText"/>
            </w:pPr>
            <w:r w:rsidRPr="00F94090">
              <w:t>100%</w:t>
            </w:r>
          </w:p>
        </w:tc>
        <w:tc>
          <w:tcPr>
            <w:tcW w:w="2160" w:type="dxa"/>
            <w:shd w:val="clear" w:color="auto" w:fill="E2EFD9" w:themeFill="accent6" w:themeFillTint="33"/>
            <w:noWrap/>
            <w:vAlign w:val="center"/>
            <w:hideMark/>
          </w:tcPr>
          <w:p w14:paraId="667A6B93" w14:textId="77777777" w:rsidR="00681E98" w:rsidRPr="00F94090" w:rsidRDefault="00681E98" w:rsidP="007D2E5B">
            <w:pPr>
              <w:pStyle w:val="BodyText"/>
            </w:pPr>
            <w:r w:rsidRPr="00F94090">
              <w:t>62.5%</w:t>
            </w:r>
          </w:p>
        </w:tc>
      </w:tr>
    </w:tbl>
    <w:p w14:paraId="51C04B20" w14:textId="77777777" w:rsidR="00681E98" w:rsidRPr="00F94090" w:rsidRDefault="00681E98" w:rsidP="007D2E5B">
      <w:pPr>
        <w:pStyle w:val="BodyText"/>
        <w:rPr>
          <w:rFonts w:eastAsiaTheme="majorEastAsia"/>
        </w:rPr>
      </w:pPr>
    </w:p>
    <w:p w14:paraId="7C914508" w14:textId="33E5F3DE" w:rsidR="00681E98" w:rsidRPr="00F94090" w:rsidRDefault="00681E98" w:rsidP="007D2E5B">
      <w:r w:rsidRPr="00F94090">
        <w:br w:type="page"/>
      </w:r>
    </w:p>
    <w:p w14:paraId="17C94B91" w14:textId="77777777" w:rsidR="00681E98" w:rsidRPr="00F94090" w:rsidRDefault="00681E98" w:rsidP="007D2E5B"/>
    <w:p w14:paraId="314878E3" w14:textId="77777777" w:rsidR="00681E98" w:rsidRPr="00F94090" w:rsidRDefault="00681E98" w:rsidP="007D2E5B">
      <w:pPr>
        <w:pStyle w:val="BodyText"/>
        <w:rPr>
          <w:rFonts w:eastAsiaTheme="majorEastAsia"/>
        </w:rPr>
      </w:pPr>
      <w:r w:rsidRPr="00F94090">
        <w:rPr>
          <w:rFonts w:eastAsiaTheme="majorEastAsia"/>
        </w:rPr>
        <w:t xml:space="preserve">Appendix Table A1 </w:t>
      </w:r>
    </w:p>
    <w:p w14:paraId="44525F13" w14:textId="77777777" w:rsidR="00681E98" w:rsidRPr="00F94090" w:rsidRDefault="00681E98" w:rsidP="007D2E5B">
      <w:pPr>
        <w:pStyle w:val="BodyText"/>
        <w:rPr>
          <w:rFonts w:eastAsiaTheme="majorEastAsia"/>
        </w:rPr>
      </w:pPr>
    </w:p>
    <w:tbl>
      <w:tblPr>
        <w:tblStyle w:val="TableGrid"/>
        <w:tblW w:w="10188" w:type="dxa"/>
        <w:tblLook w:val="04A0" w:firstRow="1" w:lastRow="0" w:firstColumn="1" w:lastColumn="0" w:noHBand="0" w:noVBand="1"/>
      </w:tblPr>
      <w:tblGrid>
        <w:gridCol w:w="2445"/>
        <w:gridCol w:w="7743"/>
      </w:tblGrid>
      <w:tr w:rsidR="00681E98" w:rsidRPr="00F94090" w14:paraId="44175C44" w14:textId="77777777" w:rsidTr="00FC1D58">
        <w:tc>
          <w:tcPr>
            <w:tcW w:w="2445" w:type="dxa"/>
            <w:shd w:val="clear" w:color="auto" w:fill="A8D08D" w:themeFill="accent6" w:themeFillTint="99"/>
            <w:vAlign w:val="center"/>
          </w:tcPr>
          <w:p w14:paraId="2716481A" w14:textId="77777777" w:rsidR="00681E98" w:rsidRPr="00F94090" w:rsidRDefault="00681E98" w:rsidP="007D2E5B">
            <w:pPr>
              <w:pStyle w:val="BodyText"/>
            </w:pPr>
            <w:r w:rsidRPr="00F94090">
              <w:t>State</w:t>
            </w:r>
          </w:p>
        </w:tc>
        <w:tc>
          <w:tcPr>
            <w:tcW w:w="7743" w:type="dxa"/>
            <w:shd w:val="clear" w:color="auto" w:fill="A8D08D" w:themeFill="accent6" w:themeFillTint="99"/>
          </w:tcPr>
          <w:p w14:paraId="1CD8CC03" w14:textId="77777777" w:rsidR="00681E98" w:rsidRPr="00F94090" w:rsidRDefault="00681E98" w:rsidP="007D2E5B">
            <w:pPr>
              <w:pStyle w:val="BodyText"/>
            </w:pPr>
            <w:r w:rsidRPr="00F94090">
              <w:t>Individually Named Plaintiffs from Cases</w:t>
            </w:r>
          </w:p>
        </w:tc>
      </w:tr>
      <w:tr w:rsidR="00681E98" w:rsidRPr="00F94090" w14:paraId="37C3BE38" w14:textId="77777777" w:rsidTr="00FC1D58">
        <w:tc>
          <w:tcPr>
            <w:tcW w:w="10188" w:type="dxa"/>
            <w:gridSpan w:val="2"/>
            <w:shd w:val="clear" w:color="auto" w:fill="C5E0B3" w:themeFill="accent6" w:themeFillTint="66"/>
            <w:vAlign w:val="center"/>
          </w:tcPr>
          <w:p w14:paraId="4F3B79FD" w14:textId="77777777" w:rsidR="00681E98" w:rsidRPr="00F94090" w:rsidRDefault="00681E98" w:rsidP="007D2E5B">
            <w:pPr>
              <w:pStyle w:val="BodyText"/>
            </w:pPr>
            <w:r w:rsidRPr="00F94090">
              <w:t>2010s REDISTRICTING CASES IN STATE COURT</w:t>
            </w:r>
          </w:p>
        </w:tc>
      </w:tr>
      <w:tr w:rsidR="00681E98" w:rsidRPr="00F94090" w14:paraId="23ECB309" w14:textId="77777777" w:rsidTr="00FC1D58">
        <w:tc>
          <w:tcPr>
            <w:tcW w:w="2445" w:type="dxa"/>
            <w:vAlign w:val="center"/>
          </w:tcPr>
          <w:p w14:paraId="6B6545FB" w14:textId="77777777" w:rsidR="00681E98" w:rsidRPr="00F94090" w:rsidRDefault="00681E98" w:rsidP="007D2E5B">
            <w:pPr>
              <w:pStyle w:val="BodyText"/>
            </w:pPr>
            <w:r w:rsidRPr="00F94090">
              <w:t>Florida (2015)</w:t>
            </w:r>
          </w:p>
          <w:p w14:paraId="273A8DA5" w14:textId="77777777" w:rsidR="00681E98" w:rsidRPr="00F94090" w:rsidRDefault="00681E98" w:rsidP="007D2E5B">
            <w:pPr>
              <w:pStyle w:val="BodyText"/>
            </w:pPr>
          </w:p>
          <w:p w14:paraId="0C58B628" w14:textId="77777777" w:rsidR="00681E98" w:rsidRPr="00F94090" w:rsidRDefault="00681E98" w:rsidP="007D2E5B">
            <w:pPr>
              <w:pStyle w:val="BodyText"/>
            </w:pPr>
            <w:r w:rsidRPr="00F94090">
              <w:t>League of Women Voters of Fla. V. Detzner, 172 So. 3d 363 (Fla. 2015)</w:t>
            </w:r>
          </w:p>
        </w:tc>
        <w:tc>
          <w:tcPr>
            <w:tcW w:w="7743" w:type="dxa"/>
          </w:tcPr>
          <w:p w14:paraId="4250CD62" w14:textId="77777777" w:rsidR="00681E98" w:rsidRPr="00F94090" w:rsidRDefault="00681E98" w:rsidP="007D2E5B">
            <w:pPr>
              <w:pStyle w:val="BodyText"/>
            </w:pPr>
            <w:r w:rsidRPr="00F94090">
              <w:t xml:space="preserve">League Plaintiffs: </w:t>
            </w:r>
          </w:p>
          <w:p w14:paraId="30E412ED" w14:textId="77777777" w:rsidR="00681E98" w:rsidRPr="00F94090" w:rsidRDefault="00681E98" w:rsidP="007D2E5B">
            <w:pPr>
              <w:pStyle w:val="BodyText"/>
            </w:pPr>
            <w:r w:rsidRPr="00F94090">
              <w:t>Robert Allen Schaeffer, Brenda Ann Holt, Roland Sanchez-Medina, Jr., and John Steel Olmstead.</w:t>
            </w:r>
          </w:p>
          <w:p w14:paraId="38B6DE46" w14:textId="77777777" w:rsidR="00681E98" w:rsidRPr="00F94090" w:rsidRDefault="00681E98" w:rsidP="007D2E5B">
            <w:pPr>
              <w:pStyle w:val="BodyText"/>
            </w:pPr>
          </w:p>
          <w:p w14:paraId="5A79E48B" w14:textId="77777777" w:rsidR="00681E98" w:rsidRPr="00F94090" w:rsidRDefault="00681E98" w:rsidP="007D2E5B">
            <w:pPr>
              <w:pStyle w:val="BodyText"/>
            </w:pPr>
            <w:r w:rsidRPr="00F94090">
              <w:t xml:space="preserve">Romo Plaintiffs: </w:t>
            </w:r>
          </w:p>
          <w:p w14:paraId="11417C6B" w14:textId="77777777" w:rsidR="00681E98" w:rsidRPr="00F94090" w:rsidRDefault="00681E98" w:rsidP="007D2E5B">
            <w:pPr>
              <w:pStyle w:val="BodyText"/>
            </w:pPr>
            <w:r w:rsidRPr="00F94090">
              <w:t xml:space="preserve">Rene Romo, Benjamin Weaver, William Everett </w:t>
            </w:r>
            <w:proofErr w:type="spellStart"/>
            <w:r w:rsidRPr="00F94090">
              <w:t>Warinner</w:t>
            </w:r>
            <w:proofErr w:type="spellEnd"/>
            <w:r w:rsidRPr="00F94090">
              <w:t>, Jessica Barrett, June Keener, Richard Quinn Boylan, and Bonita Again.</w:t>
            </w:r>
          </w:p>
          <w:p w14:paraId="184ED922" w14:textId="77777777" w:rsidR="00681E98" w:rsidRPr="00F94090" w:rsidRDefault="00681E98" w:rsidP="007D2E5B">
            <w:pPr>
              <w:pStyle w:val="BodyText"/>
            </w:pPr>
          </w:p>
        </w:tc>
      </w:tr>
      <w:tr w:rsidR="00681E98" w:rsidRPr="00F94090" w14:paraId="4371627B" w14:textId="77777777" w:rsidTr="00FC1D58">
        <w:tc>
          <w:tcPr>
            <w:tcW w:w="2445" w:type="dxa"/>
            <w:vAlign w:val="center"/>
          </w:tcPr>
          <w:p w14:paraId="4A9D3743" w14:textId="77777777" w:rsidR="00681E98" w:rsidRPr="00F94090" w:rsidRDefault="00681E98" w:rsidP="007D2E5B">
            <w:pPr>
              <w:pStyle w:val="BodyText"/>
            </w:pPr>
            <w:r w:rsidRPr="00F94090">
              <w:t>North Carolina (2019)</w:t>
            </w:r>
          </w:p>
          <w:p w14:paraId="0C5DDAC3" w14:textId="77777777" w:rsidR="00681E98" w:rsidRPr="00F94090" w:rsidRDefault="00681E98" w:rsidP="007D2E5B">
            <w:pPr>
              <w:pStyle w:val="BodyText"/>
            </w:pPr>
          </w:p>
          <w:p w14:paraId="079E2104" w14:textId="77777777" w:rsidR="00681E98" w:rsidRPr="00F94090" w:rsidRDefault="00681E98" w:rsidP="007D2E5B">
            <w:pPr>
              <w:pStyle w:val="BodyText"/>
            </w:pPr>
            <w:r w:rsidRPr="00F94090">
              <w:t xml:space="preserve">Harper v. Lewis, No. 19-CVS-012667 (N.C. Super. Ct., Wake </w:t>
            </w:r>
            <w:proofErr w:type="spellStart"/>
            <w:r w:rsidRPr="00F94090">
              <w:t>Cnty</w:t>
            </w:r>
            <w:proofErr w:type="spellEnd"/>
            <w:r w:rsidRPr="00F94090">
              <w:t>. Oct. 28, 2019)</w:t>
            </w:r>
          </w:p>
          <w:p w14:paraId="58655671" w14:textId="77777777" w:rsidR="00681E98" w:rsidRPr="00F94090" w:rsidRDefault="00681E98" w:rsidP="007D2E5B">
            <w:pPr>
              <w:pStyle w:val="BodyText"/>
            </w:pPr>
          </w:p>
        </w:tc>
        <w:tc>
          <w:tcPr>
            <w:tcW w:w="7743" w:type="dxa"/>
          </w:tcPr>
          <w:p w14:paraId="42B20B89" w14:textId="77777777" w:rsidR="00681E98" w:rsidRPr="00F94090" w:rsidRDefault="00681E98" w:rsidP="007D2E5B">
            <w:pPr>
              <w:pStyle w:val="BodyText"/>
            </w:pPr>
            <w:r w:rsidRPr="00F94090">
              <w:t xml:space="preserve">Rebecca Harper, Amy Clare </w:t>
            </w:r>
            <w:proofErr w:type="spellStart"/>
            <w:r w:rsidRPr="00F94090">
              <w:t>Oseroff</w:t>
            </w:r>
            <w:proofErr w:type="spellEnd"/>
            <w:r w:rsidRPr="00F94090">
              <w:t xml:space="preserve">, Donald Rumph, John Anthony </w:t>
            </w:r>
            <w:proofErr w:type="spellStart"/>
            <w:r w:rsidRPr="00F94090">
              <w:t>Balla</w:t>
            </w:r>
            <w:proofErr w:type="spellEnd"/>
            <w:r w:rsidRPr="00F94090">
              <w:t>, Richard R. Crews, Lily Nicole Quick, Gettys Cohen, Jr., Shawn Rush, Jackson Thomas Dunn, Jr., Mark S. Peters, Joseph Thomas Gates, Kathleen Barnes, Virginia Walters Brien, and David Dwight Brown.</w:t>
            </w:r>
          </w:p>
        </w:tc>
      </w:tr>
      <w:tr w:rsidR="00681E98" w:rsidRPr="00F94090" w14:paraId="6676FB6A" w14:textId="77777777" w:rsidTr="00FC1D58">
        <w:tc>
          <w:tcPr>
            <w:tcW w:w="2445" w:type="dxa"/>
            <w:vAlign w:val="center"/>
          </w:tcPr>
          <w:p w14:paraId="6FDBEF1C" w14:textId="77777777" w:rsidR="00681E98" w:rsidRPr="00F94090" w:rsidRDefault="00681E98" w:rsidP="007D2E5B">
            <w:pPr>
              <w:pStyle w:val="BodyText"/>
            </w:pPr>
            <w:r w:rsidRPr="00F94090">
              <w:t>Pennsylvania (2018)</w:t>
            </w:r>
          </w:p>
          <w:p w14:paraId="6370EA9F" w14:textId="77777777" w:rsidR="00681E98" w:rsidRPr="00F94090" w:rsidRDefault="00681E98" w:rsidP="007D2E5B">
            <w:pPr>
              <w:pStyle w:val="BodyText"/>
            </w:pPr>
          </w:p>
          <w:p w14:paraId="7DE5D3B6" w14:textId="77777777" w:rsidR="00681E98" w:rsidRPr="00F94090" w:rsidRDefault="00681E98" w:rsidP="007D2E5B">
            <w:pPr>
              <w:pStyle w:val="BodyText"/>
            </w:pPr>
            <w:r w:rsidRPr="00F94090">
              <w:t>League of Women Voters of Pa. v. Commonwealth, 178 A.3d 737 (Pa. 2018).</w:t>
            </w:r>
          </w:p>
          <w:p w14:paraId="74F7FA47" w14:textId="77777777" w:rsidR="00681E98" w:rsidRPr="00F94090" w:rsidRDefault="00681E98" w:rsidP="007D2E5B">
            <w:pPr>
              <w:pStyle w:val="BodyText"/>
            </w:pPr>
          </w:p>
        </w:tc>
        <w:tc>
          <w:tcPr>
            <w:tcW w:w="7743" w:type="dxa"/>
          </w:tcPr>
          <w:p w14:paraId="68497E16" w14:textId="77777777" w:rsidR="00681E98" w:rsidRPr="00F94090" w:rsidRDefault="00681E98" w:rsidP="007D2E5B">
            <w:pPr>
              <w:pStyle w:val="BodyText"/>
            </w:pPr>
            <w:r w:rsidRPr="00F94090">
              <w:t xml:space="preserve">Carmen </w:t>
            </w:r>
            <w:proofErr w:type="spellStart"/>
            <w:r w:rsidRPr="00F94090">
              <w:t>Febo</w:t>
            </w:r>
            <w:proofErr w:type="spellEnd"/>
            <w:r w:rsidRPr="00F94090">
              <w:t xml:space="preserve"> San Miguel, James Solomon, John Greiner, John </w:t>
            </w:r>
            <w:proofErr w:type="spellStart"/>
            <w:r w:rsidRPr="00F94090">
              <w:t>Capowski</w:t>
            </w:r>
            <w:proofErr w:type="spellEnd"/>
            <w:r w:rsidRPr="00F94090">
              <w:t xml:space="preserve">, Gretchen Brandt, Thomas Rentschler, Mary Elizabeth Lawn, Lisa Isaacs, Don Lancaster, Jordi Comas, Robert Smith, William Marx, Richard </w:t>
            </w:r>
            <w:proofErr w:type="spellStart"/>
            <w:r w:rsidRPr="00F94090">
              <w:t>Mantell</w:t>
            </w:r>
            <w:proofErr w:type="spellEnd"/>
            <w:r w:rsidRPr="00F94090">
              <w:t xml:space="preserve">, Priscilla </w:t>
            </w:r>
            <w:proofErr w:type="spellStart"/>
            <w:r w:rsidRPr="00F94090">
              <w:t>Mcnulty</w:t>
            </w:r>
            <w:proofErr w:type="spellEnd"/>
            <w:r w:rsidRPr="00F94090">
              <w:t xml:space="preserve">, Thomas Ulrich, Robert McKinstry, Mark </w:t>
            </w:r>
            <w:proofErr w:type="spellStart"/>
            <w:r w:rsidRPr="00F94090">
              <w:t>Lichty</w:t>
            </w:r>
            <w:proofErr w:type="spellEnd"/>
            <w:r w:rsidRPr="00F94090">
              <w:t xml:space="preserve">, Lorraine </w:t>
            </w:r>
            <w:proofErr w:type="spellStart"/>
            <w:r w:rsidRPr="00F94090">
              <w:t>Petrosky</w:t>
            </w:r>
            <w:proofErr w:type="spellEnd"/>
            <w:r w:rsidRPr="00F94090">
              <w:t>.</w:t>
            </w:r>
          </w:p>
        </w:tc>
      </w:tr>
      <w:tr w:rsidR="00681E98" w:rsidRPr="00F94090" w14:paraId="4B71015F" w14:textId="77777777" w:rsidTr="00FC1D58">
        <w:tc>
          <w:tcPr>
            <w:tcW w:w="10188" w:type="dxa"/>
            <w:gridSpan w:val="2"/>
            <w:shd w:val="clear" w:color="auto" w:fill="C5E0B3" w:themeFill="accent6" w:themeFillTint="66"/>
            <w:vAlign w:val="center"/>
          </w:tcPr>
          <w:p w14:paraId="7D980126" w14:textId="77777777" w:rsidR="00681E98" w:rsidRPr="00F94090" w:rsidRDefault="00681E98" w:rsidP="007D2E5B">
            <w:pPr>
              <w:pStyle w:val="BodyText"/>
            </w:pPr>
            <w:r w:rsidRPr="00F94090">
              <w:t>2010s REDISTRICTING CASES IN FEDERAL COURT</w:t>
            </w:r>
          </w:p>
        </w:tc>
      </w:tr>
      <w:tr w:rsidR="00681E98" w:rsidRPr="00F94090" w14:paraId="7F559840" w14:textId="77777777" w:rsidTr="00FC1D58">
        <w:tc>
          <w:tcPr>
            <w:tcW w:w="2445" w:type="dxa"/>
            <w:vAlign w:val="center"/>
          </w:tcPr>
          <w:p w14:paraId="494E6903" w14:textId="77777777" w:rsidR="00681E98" w:rsidRPr="00F94090" w:rsidRDefault="00681E98" w:rsidP="007D2E5B">
            <w:pPr>
              <w:pStyle w:val="BodyText"/>
            </w:pPr>
            <w:r w:rsidRPr="00F94090">
              <w:t>Maryland (2019)</w:t>
            </w:r>
          </w:p>
          <w:p w14:paraId="601F6736" w14:textId="77777777" w:rsidR="00681E98" w:rsidRPr="00F94090" w:rsidRDefault="00681E98" w:rsidP="007D2E5B">
            <w:pPr>
              <w:pStyle w:val="BodyText"/>
            </w:pPr>
          </w:p>
          <w:p w14:paraId="2FC77BA1" w14:textId="77777777" w:rsidR="00681E98" w:rsidRPr="00F94090" w:rsidRDefault="00681E98" w:rsidP="007D2E5B">
            <w:pPr>
              <w:pStyle w:val="BodyText"/>
            </w:pPr>
            <w:proofErr w:type="spellStart"/>
            <w:r w:rsidRPr="00F94090">
              <w:t>Lamone</w:t>
            </w:r>
            <w:proofErr w:type="spellEnd"/>
            <w:r w:rsidRPr="00F94090">
              <w:t xml:space="preserve"> v. </w:t>
            </w:r>
            <w:proofErr w:type="spellStart"/>
            <w:r w:rsidRPr="00F94090">
              <w:t>Benisek</w:t>
            </w:r>
            <w:proofErr w:type="spellEnd"/>
            <w:r w:rsidRPr="00F94090">
              <w:t xml:space="preserve">, 139 S. Ct. 1316 (2019) (consolidated with </w:t>
            </w:r>
            <w:proofErr w:type="spellStart"/>
            <w:r w:rsidRPr="00F94090">
              <w:t>Rucho</w:t>
            </w:r>
            <w:proofErr w:type="spellEnd"/>
            <w:r w:rsidRPr="00F94090">
              <w:t xml:space="preserve"> v. Common Cause)</w:t>
            </w:r>
          </w:p>
        </w:tc>
        <w:tc>
          <w:tcPr>
            <w:tcW w:w="7743" w:type="dxa"/>
          </w:tcPr>
          <w:p w14:paraId="12DE9061" w14:textId="77777777" w:rsidR="00681E98" w:rsidRPr="00F94090" w:rsidRDefault="00681E98" w:rsidP="007D2E5B">
            <w:pPr>
              <w:pStyle w:val="BodyText"/>
            </w:pPr>
            <w:r w:rsidRPr="00F94090">
              <w:t xml:space="preserve">O. John </w:t>
            </w:r>
            <w:proofErr w:type="spellStart"/>
            <w:r w:rsidRPr="00F94090">
              <w:t>Benisek</w:t>
            </w:r>
            <w:proofErr w:type="spellEnd"/>
            <w:r w:rsidRPr="00F94090">
              <w:t xml:space="preserve">, Edmund </w:t>
            </w:r>
            <w:proofErr w:type="spellStart"/>
            <w:r w:rsidRPr="00F94090">
              <w:t>Cueman</w:t>
            </w:r>
            <w:proofErr w:type="spellEnd"/>
            <w:r w:rsidRPr="00F94090">
              <w:t xml:space="preserve">, Jeremiah DeWolf, Charles W. </w:t>
            </w:r>
            <w:proofErr w:type="spellStart"/>
            <w:r w:rsidRPr="00F94090">
              <w:t>Eyler</w:t>
            </w:r>
            <w:proofErr w:type="spellEnd"/>
            <w:r w:rsidRPr="00F94090">
              <w:t xml:space="preserve">, Jr., Kat O’Connor, </w:t>
            </w:r>
            <w:proofErr w:type="spellStart"/>
            <w:r w:rsidRPr="00F94090">
              <w:t>Alonnie</w:t>
            </w:r>
            <w:proofErr w:type="spellEnd"/>
            <w:r w:rsidRPr="00F94090">
              <w:t xml:space="preserve"> L. </w:t>
            </w:r>
            <w:proofErr w:type="spellStart"/>
            <w:r w:rsidRPr="00F94090">
              <w:t>Ropp</w:t>
            </w:r>
            <w:proofErr w:type="spellEnd"/>
            <w:r w:rsidRPr="00F94090">
              <w:t xml:space="preserve">, and Sharon </w:t>
            </w:r>
            <w:proofErr w:type="spellStart"/>
            <w:r w:rsidRPr="00F94090">
              <w:t>Strine</w:t>
            </w:r>
            <w:proofErr w:type="spellEnd"/>
          </w:p>
        </w:tc>
      </w:tr>
      <w:tr w:rsidR="00681E98" w:rsidRPr="00F94090" w14:paraId="044F3794" w14:textId="77777777" w:rsidTr="00FC1D58">
        <w:tc>
          <w:tcPr>
            <w:tcW w:w="2445" w:type="dxa"/>
            <w:vAlign w:val="center"/>
          </w:tcPr>
          <w:p w14:paraId="11BEC63D" w14:textId="77777777" w:rsidR="00681E98" w:rsidRPr="00F94090" w:rsidRDefault="00681E98" w:rsidP="007D2E5B">
            <w:pPr>
              <w:pStyle w:val="BodyText"/>
            </w:pPr>
            <w:r w:rsidRPr="00F94090">
              <w:t>North Carolina (2019)</w:t>
            </w:r>
          </w:p>
          <w:p w14:paraId="5EC7D6B8" w14:textId="77777777" w:rsidR="00681E98" w:rsidRPr="00F94090" w:rsidRDefault="00681E98" w:rsidP="007D2E5B">
            <w:pPr>
              <w:pStyle w:val="BodyText"/>
            </w:pPr>
          </w:p>
          <w:p w14:paraId="33853267" w14:textId="77777777" w:rsidR="00681E98" w:rsidRPr="00F94090" w:rsidRDefault="00681E98" w:rsidP="007D2E5B">
            <w:pPr>
              <w:pStyle w:val="BodyText"/>
            </w:pPr>
            <w:proofErr w:type="spellStart"/>
            <w:r w:rsidRPr="00F94090">
              <w:t>Rucho</w:t>
            </w:r>
            <w:proofErr w:type="spellEnd"/>
            <w:r w:rsidRPr="00F94090">
              <w:t xml:space="preserve"> v. Common Cause, 139 S. Ct. 2484 (2019)</w:t>
            </w:r>
          </w:p>
        </w:tc>
        <w:tc>
          <w:tcPr>
            <w:tcW w:w="7743" w:type="dxa"/>
          </w:tcPr>
          <w:p w14:paraId="17EB5FEE" w14:textId="77777777" w:rsidR="00681E98" w:rsidRPr="00F94090" w:rsidRDefault="00681E98" w:rsidP="007D2E5B">
            <w:pPr>
              <w:pStyle w:val="BodyText"/>
            </w:pPr>
            <w:r w:rsidRPr="00F94090">
              <w:t xml:space="preserve">Larry D. Hall, Douglas Berger, Cheryl Lee Taft, Richard Taft, Alice </w:t>
            </w:r>
            <w:proofErr w:type="spellStart"/>
            <w:r w:rsidRPr="00F94090">
              <w:t>Bordsen</w:t>
            </w:r>
            <w:proofErr w:type="spellEnd"/>
            <w:r w:rsidRPr="00F94090">
              <w:t xml:space="preserve">, William Freeman, Melzer Morgan, Jr., Cynthia Boylan, Coy Brewer, Jr., John Morrison McNeill, Robert Warren Wolf, Jones Byrd, John </w:t>
            </w:r>
            <w:proofErr w:type="spellStart"/>
            <w:r w:rsidRPr="00F94090">
              <w:t>Greshma</w:t>
            </w:r>
            <w:proofErr w:type="spellEnd"/>
            <w:r w:rsidRPr="00F94090">
              <w:t>, Russell Walker Jr.</w:t>
            </w:r>
          </w:p>
          <w:p w14:paraId="3BCBDE04" w14:textId="77777777" w:rsidR="00681E98" w:rsidRPr="00F94090" w:rsidRDefault="00681E98" w:rsidP="007D2E5B">
            <w:pPr>
              <w:pStyle w:val="BodyText"/>
            </w:pPr>
          </w:p>
          <w:p w14:paraId="17110DE8" w14:textId="77777777" w:rsidR="00681E98" w:rsidRPr="00F94090" w:rsidRDefault="00681E98" w:rsidP="007D2E5B">
            <w:pPr>
              <w:pStyle w:val="BodyText"/>
            </w:pPr>
          </w:p>
        </w:tc>
      </w:tr>
      <w:tr w:rsidR="00681E98" w:rsidRPr="00F94090" w14:paraId="24B05918" w14:textId="77777777" w:rsidTr="00FC1D58">
        <w:tc>
          <w:tcPr>
            <w:tcW w:w="2445" w:type="dxa"/>
            <w:vAlign w:val="center"/>
          </w:tcPr>
          <w:p w14:paraId="6E13E861" w14:textId="77777777" w:rsidR="00681E98" w:rsidRPr="00F94090" w:rsidRDefault="00681E98" w:rsidP="007D2E5B">
            <w:pPr>
              <w:pStyle w:val="BodyText"/>
            </w:pPr>
            <w:r w:rsidRPr="00F94090">
              <w:t>Pennsylvania (2018)</w:t>
            </w:r>
          </w:p>
          <w:p w14:paraId="0CC6B33F" w14:textId="77777777" w:rsidR="00681E98" w:rsidRPr="00F94090" w:rsidRDefault="00681E98" w:rsidP="007D2E5B">
            <w:pPr>
              <w:pStyle w:val="BodyText"/>
            </w:pPr>
          </w:p>
          <w:p w14:paraId="3DD741D7" w14:textId="77777777" w:rsidR="00681E98" w:rsidRPr="00F94090" w:rsidRDefault="00681E98" w:rsidP="007D2E5B">
            <w:pPr>
              <w:pStyle w:val="BodyText"/>
            </w:pPr>
            <w:r w:rsidRPr="00F94090">
              <w:t xml:space="preserve">Corman v. ’Sec'y of Pennsylvania, 751 Fed. Appx. 157 (3d Cir. 2018) (per </w:t>
            </w:r>
            <w:proofErr w:type="spellStart"/>
            <w:r w:rsidRPr="00F94090">
              <w:t>curiam</w:t>
            </w:r>
            <w:proofErr w:type="spellEnd"/>
            <w:r w:rsidRPr="00F94090">
              <w:t>)</w:t>
            </w:r>
          </w:p>
        </w:tc>
        <w:tc>
          <w:tcPr>
            <w:tcW w:w="7743" w:type="dxa"/>
          </w:tcPr>
          <w:p w14:paraId="0605B9AA" w14:textId="77777777" w:rsidR="00681E98" w:rsidRPr="00F94090" w:rsidRDefault="00681E98" w:rsidP="007D2E5B">
            <w:pPr>
              <w:pStyle w:val="BodyText"/>
            </w:pPr>
            <w:r w:rsidRPr="00F94090">
              <w:lastRenderedPageBreak/>
              <w:t xml:space="preserve">Jacob Corman (in his official capacity as Majority Leader of the PA Senate), Michael </w:t>
            </w:r>
            <w:proofErr w:type="spellStart"/>
            <w:r w:rsidRPr="00F94090">
              <w:t>Folmer</w:t>
            </w:r>
            <w:proofErr w:type="spellEnd"/>
            <w:r w:rsidRPr="00F94090">
              <w:t xml:space="preserve"> (in his official capacity as Chairman of the PA Senate </w:t>
            </w:r>
            <w:r w:rsidRPr="00F94090">
              <w:lastRenderedPageBreak/>
              <w:t xml:space="preserve">State Gov. Committee), Lou Barletta, Ryan Costello, Mike Kelly, Tom Marino, Scott Perry, Keith </w:t>
            </w:r>
            <w:proofErr w:type="spellStart"/>
            <w:r w:rsidRPr="00F94090">
              <w:t>Rothfus</w:t>
            </w:r>
            <w:proofErr w:type="spellEnd"/>
            <w:r w:rsidRPr="00F94090">
              <w:t xml:space="preserve">, </w:t>
            </w:r>
            <w:proofErr w:type="spellStart"/>
            <w:r w:rsidRPr="00F94090">
              <w:t>Lloyed</w:t>
            </w:r>
            <w:proofErr w:type="spellEnd"/>
            <w:r w:rsidRPr="00F94090">
              <w:t xml:space="preserve"> Smucker, Glenn Thompson, Jeffrey Cutler</w:t>
            </w:r>
          </w:p>
        </w:tc>
      </w:tr>
      <w:tr w:rsidR="00681E98" w:rsidRPr="00F94090" w14:paraId="0E7DCC4B" w14:textId="77777777" w:rsidTr="00FC1D58">
        <w:tc>
          <w:tcPr>
            <w:tcW w:w="2445" w:type="dxa"/>
            <w:vAlign w:val="center"/>
          </w:tcPr>
          <w:p w14:paraId="1C56B940" w14:textId="77777777" w:rsidR="00681E98" w:rsidRPr="00F94090" w:rsidRDefault="00681E98" w:rsidP="007D2E5B">
            <w:pPr>
              <w:pStyle w:val="BodyText"/>
            </w:pPr>
            <w:r w:rsidRPr="00F94090">
              <w:lastRenderedPageBreak/>
              <w:t>Wisconsin (2012)</w:t>
            </w:r>
          </w:p>
          <w:p w14:paraId="460D8352" w14:textId="77777777" w:rsidR="00681E98" w:rsidRPr="00F94090" w:rsidRDefault="00681E98" w:rsidP="007D2E5B">
            <w:pPr>
              <w:pStyle w:val="BodyText"/>
            </w:pPr>
          </w:p>
          <w:p w14:paraId="0F73CE0A" w14:textId="77777777" w:rsidR="00681E98" w:rsidRPr="00F94090" w:rsidRDefault="00681E98" w:rsidP="007D2E5B">
            <w:pPr>
              <w:pStyle w:val="BodyText"/>
            </w:pPr>
            <w:r w:rsidRPr="00F94090">
              <w:t>Baldus v. Members of Wis. Gov’t Accountability Bd., 849 F. Supp. 2d 840 (E.D. Wis. 2012)</w:t>
            </w:r>
          </w:p>
        </w:tc>
        <w:tc>
          <w:tcPr>
            <w:tcW w:w="7743" w:type="dxa"/>
          </w:tcPr>
          <w:p w14:paraId="68B402AA" w14:textId="77777777" w:rsidR="00681E98" w:rsidRPr="00F94090" w:rsidRDefault="00681E98" w:rsidP="007D2E5B">
            <w:pPr>
              <w:pStyle w:val="BodyText"/>
            </w:pPr>
            <w:r w:rsidRPr="00F94090">
              <w:t>Baldus Plaintiffs:</w:t>
            </w:r>
          </w:p>
          <w:p w14:paraId="5CD713F7" w14:textId="77777777" w:rsidR="00681E98" w:rsidRPr="00F94090" w:rsidRDefault="00681E98" w:rsidP="007D2E5B">
            <w:pPr>
              <w:pStyle w:val="BodyText"/>
            </w:pPr>
            <w:r w:rsidRPr="00F94090">
              <w:t xml:space="preserve">Alvin Baldus, Carlene </w:t>
            </w:r>
            <w:proofErr w:type="spellStart"/>
            <w:r w:rsidRPr="00F94090">
              <w:t>Bechen</w:t>
            </w:r>
            <w:proofErr w:type="spellEnd"/>
            <w:r w:rsidRPr="00F94090">
              <w:t xml:space="preserve">, Elvira </w:t>
            </w:r>
            <w:proofErr w:type="spellStart"/>
            <w:r w:rsidRPr="00F94090">
              <w:t>Bumpus</w:t>
            </w:r>
            <w:proofErr w:type="spellEnd"/>
            <w:r w:rsidRPr="00F94090">
              <w:t xml:space="preserve">, Ronald </w:t>
            </w:r>
            <w:proofErr w:type="spellStart"/>
            <w:r w:rsidRPr="00F94090">
              <w:t>Biendseil</w:t>
            </w:r>
            <w:proofErr w:type="spellEnd"/>
            <w:r w:rsidRPr="00F94090">
              <w:t xml:space="preserve">, Leslie Davis III, Brett Eckstein, Gloria Rogers, Richard Kresbach, Rochelle Moore, Amy </w:t>
            </w:r>
            <w:proofErr w:type="spellStart"/>
            <w:r w:rsidRPr="00F94090">
              <w:t>Risseeuw</w:t>
            </w:r>
            <w:proofErr w:type="spellEnd"/>
            <w:r w:rsidRPr="00F94090">
              <w:t xml:space="preserve">, Judy Robson, Jeanne Sanchez-Bell, Cecelia </w:t>
            </w:r>
            <w:proofErr w:type="spellStart"/>
            <w:r w:rsidRPr="00F94090">
              <w:t>SChliepp</w:t>
            </w:r>
            <w:proofErr w:type="spellEnd"/>
            <w:r w:rsidRPr="00F94090">
              <w:t xml:space="preserve">, Travis Thyssen, Cindy Barbera, Ron Boone, Vera Boone, </w:t>
            </w:r>
            <w:proofErr w:type="spellStart"/>
            <w:r w:rsidRPr="00F94090">
              <w:t>Evanjelina</w:t>
            </w:r>
            <w:proofErr w:type="spellEnd"/>
            <w:r w:rsidRPr="00F94090">
              <w:t xml:space="preserve"> </w:t>
            </w:r>
            <w:proofErr w:type="spellStart"/>
            <w:r w:rsidRPr="00F94090">
              <w:t>Cleerman</w:t>
            </w:r>
            <w:proofErr w:type="spellEnd"/>
            <w:r w:rsidRPr="00F94090">
              <w:t xml:space="preserve">, Sheila Cochran, Maxine Hough, Clarence Johnson, Richard Lange, Gladys </w:t>
            </w:r>
            <w:proofErr w:type="spellStart"/>
            <w:r w:rsidRPr="00F94090">
              <w:t>Manzanet</w:t>
            </w:r>
            <w:proofErr w:type="spellEnd"/>
          </w:p>
          <w:p w14:paraId="4225CD43" w14:textId="77777777" w:rsidR="00681E98" w:rsidRPr="00F94090" w:rsidRDefault="00681E98" w:rsidP="007D2E5B">
            <w:pPr>
              <w:pStyle w:val="BodyText"/>
            </w:pPr>
          </w:p>
          <w:p w14:paraId="3F4057B6" w14:textId="77777777" w:rsidR="00681E98" w:rsidRPr="00F94090" w:rsidRDefault="00681E98" w:rsidP="007D2E5B">
            <w:pPr>
              <w:pStyle w:val="BodyText"/>
            </w:pPr>
            <w:r w:rsidRPr="00F94090">
              <w:t>Intervenor Plaintiffs:</w:t>
            </w:r>
          </w:p>
          <w:p w14:paraId="2271A8D3" w14:textId="77777777" w:rsidR="00681E98" w:rsidRPr="00F94090" w:rsidRDefault="00681E98" w:rsidP="007D2E5B">
            <w:pPr>
              <w:pStyle w:val="BodyText"/>
            </w:pPr>
            <w:r w:rsidRPr="00F94090">
              <w:t xml:space="preserve">Tammy Baldwin, </w:t>
            </w:r>
            <w:proofErr w:type="spellStart"/>
            <w:r w:rsidRPr="00F94090">
              <w:t>Gwendolynne</w:t>
            </w:r>
            <w:proofErr w:type="spellEnd"/>
            <w:r w:rsidRPr="00F94090">
              <w:t xml:space="preserve"> Moore, Ronald Kind</w:t>
            </w:r>
          </w:p>
          <w:p w14:paraId="7D6679F8" w14:textId="77777777" w:rsidR="00681E98" w:rsidRPr="00F94090" w:rsidRDefault="00681E98" w:rsidP="007D2E5B">
            <w:pPr>
              <w:pStyle w:val="BodyText"/>
            </w:pPr>
          </w:p>
          <w:p w14:paraId="5F621EB2" w14:textId="77777777" w:rsidR="00681E98" w:rsidRPr="00F94090" w:rsidRDefault="00681E98" w:rsidP="007D2E5B">
            <w:pPr>
              <w:pStyle w:val="BodyText"/>
            </w:pPr>
            <w:r w:rsidRPr="00F94090">
              <w:t>Voces de la Frontera, Inc. Plaintiffs:</w:t>
            </w:r>
          </w:p>
          <w:p w14:paraId="52407964" w14:textId="77777777" w:rsidR="00681E98" w:rsidRPr="00F94090" w:rsidRDefault="00681E98" w:rsidP="007D2E5B">
            <w:pPr>
              <w:pStyle w:val="BodyText"/>
            </w:pPr>
            <w:r w:rsidRPr="00F94090">
              <w:t>Ramiro Vara, Olga Vara, Jose Perez, Erica Ramirez</w:t>
            </w:r>
          </w:p>
        </w:tc>
      </w:tr>
      <w:tr w:rsidR="00681E98" w:rsidRPr="00F94090" w14:paraId="77CD04FE" w14:textId="77777777" w:rsidTr="00FC1D58">
        <w:tc>
          <w:tcPr>
            <w:tcW w:w="10188" w:type="dxa"/>
            <w:gridSpan w:val="2"/>
            <w:shd w:val="clear" w:color="auto" w:fill="C5E0B3" w:themeFill="accent6" w:themeFillTint="66"/>
            <w:vAlign w:val="center"/>
          </w:tcPr>
          <w:p w14:paraId="0B13205B" w14:textId="77777777" w:rsidR="00681E98" w:rsidRPr="00F94090" w:rsidRDefault="00681E98" w:rsidP="007D2E5B">
            <w:pPr>
              <w:pStyle w:val="BodyText"/>
            </w:pPr>
            <w:r w:rsidRPr="00F94090">
              <w:t>2020s REDISTRICTING CASES IN STATE COURT</w:t>
            </w:r>
          </w:p>
        </w:tc>
      </w:tr>
      <w:tr w:rsidR="00681E98" w:rsidRPr="00F94090" w14:paraId="028C4EB7" w14:textId="77777777" w:rsidTr="00FC1D58">
        <w:tc>
          <w:tcPr>
            <w:tcW w:w="2445" w:type="dxa"/>
            <w:vAlign w:val="center"/>
          </w:tcPr>
          <w:p w14:paraId="0F457E7C" w14:textId="77777777" w:rsidR="00681E98" w:rsidRPr="00F94090" w:rsidRDefault="00681E98" w:rsidP="007D2E5B">
            <w:pPr>
              <w:pStyle w:val="BodyText"/>
            </w:pPr>
            <w:r w:rsidRPr="00F94090">
              <w:t>Florida (2022)</w:t>
            </w:r>
          </w:p>
          <w:p w14:paraId="78121869" w14:textId="77777777" w:rsidR="00681E98" w:rsidRPr="00F94090" w:rsidRDefault="00681E98" w:rsidP="007D2E5B">
            <w:pPr>
              <w:pStyle w:val="BodyText"/>
            </w:pPr>
            <w:r w:rsidRPr="00F94090">
              <w:t>(</w:t>
            </w:r>
            <w:proofErr w:type="gramStart"/>
            <w:r w:rsidRPr="00F94090">
              <w:t>outcome</w:t>
            </w:r>
            <w:proofErr w:type="gramEnd"/>
            <w:r w:rsidRPr="00F94090">
              <w:t xml:space="preserve"> pending)</w:t>
            </w:r>
          </w:p>
          <w:p w14:paraId="693F6B47" w14:textId="77777777" w:rsidR="00681E98" w:rsidRPr="00F94090" w:rsidRDefault="00681E98" w:rsidP="007D2E5B">
            <w:pPr>
              <w:pStyle w:val="BodyText"/>
            </w:pPr>
          </w:p>
          <w:p w14:paraId="41037BA7" w14:textId="77777777" w:rsidR="00681E98" w:rsidRPr="00F94090" w:rsidRDefault="00681E98" w:rsidP="007D2E5B">
            <w:pPr>
              <w:pStyle w:val="BodyText"/>
            </w:pPr>
            <w:r w:rsidRPr="00F94090">
              <w:t>Black Voters Matter Capacity Building Inst., Inc. v. Lee, No. 2022-ca-000666 (Fla. Cir. Ct. Apr. 22, 2022)</w:t>
            </w:r>
          </w:p>
          <w:p w14:paraId="3DAB8EFC" w14:textId="77777777" w:rsidR="00681E98" w:rsidRPr="00F94090" w:rsidRDefault="00681E98" w:rsidP="007D2E5B">
            <w:pPr>
              <w:pStyle w:val="BodyText"/>
            </w:pPr>
          </w:p>
        </w:tc>
        <w:tc>
          <w:tcPr>
            <w:tcW w:w="7743" w:type="dxa"/>
          </w:tcPr>
          <w:p w14:paraId="799920CD" w14:textId="77777777" w:rsidR="00681E98" w:rsidRPr="00F94090" w:rsidRDefault="00681E98" w:rsidP="007D2E5B">
            <w:pPr>
              <w:pStyle w:val="BodyText"/>
            </w:pPr>
            <w:r w:rsidRPr="00F94090">
              <w:t xml:space="preserve">Pastor Reginald Gundy, Sylvia Young, Phyllis Wiley, Andrea </w:t>
            </w:r>
            <w:proofErr w:type="spellStart"/>
            <w:r w:rsidRPr="00F94090">
              <w:t>Hershorin</w:t>
            </w:r>
            <w:proofErr w:type="spellEnd"/>
            <w:r w:rsidRPr="00F94090">
              <w:t xml:space="preserve">, </w:t>
            </w:r>
            <w:proofErr w:type="spellStart"/>
            <w:r w:rsidRPr="00F94090">
              <w:t>Anaydia</w:t>
            </w:r>
            <w:proofErr w:type="spellEnd"/>
            <w:r w:rsidRPr="00F94090">
              <w:t xml:space="preserve"> Connolly, Brandon P. Nelson, Katie Yarrows, Cynthia Lippert, Kisha Linebaugh, Beatriz Alonso, Gonzalo Alfredo Pedroso, and Ileana </w:t>
            </w:r>
            <w:proofErr w:type="spellStart"/>
            <w:r w:rsidRPr="00F94090">
              <w:t>Caban</w:t>
            </w:r>
            <w:proofErr w:type="spellEnd"/>
            <w:r w:rsidRPr="00F94090">
              <w:t>.</w:t>
            </w:r>
          </w:p>
        </w:tc>
      </w:tr>
      <w:tr w:rsidR="00681E98" w:rsidRPr="00F94090" w14:paraId="065FA15D" w14:textId="77777777" w:rsidTr="00FC1D58">
        <w:tc>
          <w:tcPr>
            <w:tcW w:w="2445" w:type="dxa"/>
            <w:vAlign w:val="center"/>
          </w:tcPr>
          <w:p w14:paraId="5BB467B8" w14:textId="77777777" w:rsidR="00681E98" w:rsidRPr="00F94090" w:rsidRDefault="00681E98" w:rsidP="007D2E5B">
            <w:pPr>
              <w:pStyle w:val="BodyText"/>
            </w:pPr>
            <w:r w:rsidRPr="00F94090">
              <w:t>Kansas (2022)</w:t>
            </w:r>
          </w:p>
          <w:p w14:paraId="32FBE240" w14:textId="77777777" w:rsidR="00681E98" w:rsidRPr="00F94090" w:rsidRDefault="00681E98" w:rsidP="007D2E5B">
            <w:pPr>
              <w:pStyle w:val="BodyText"/>
            </w:pPr>
          </w:p>
          <w:p w14:paraId="04238B05" w14:textId="77777777" w:rsidR="00681E98" w:rsidRPr="00F94090" w:rsidRDefault="00681E98" w:rsidP="007D2E5B">
            <w:pPr>
              <w:pStyle w:val="BodyText"/>
            </w:pPr>
            <w:r w:rsidRPr="00F94090">
              <w:t>Rivera v. Schwab, 512 P.2d 168 (Kan. 2022)</w:t>
            </w:r>
          </w:p>
          <w:p w14:paraId="6298E328" w14:textId="77777777" w:rsidR="00681E98" w:rsidRPr="00F94090" w:rsidRDefault="00681E98" w:rsidP="007D2E5B">
            <w:pPr>
              <w:pStyle w:val="BodyText"/>
            </w:pPr>
          </w:p>
        </w:tc>
        <w:tc>
          <w:tcPr>
            <w:tcW w:w="7743" w:type="dxa"/>
          </w:tcPr>
          <w:p w14:paraId="1E4F530B" w14:textId="77777777" w:rsidR="00681E98" w:rsidRPr="00F94090" w:rsidRDefault="00681E98" w:rsidP="007D2E5B">
            <w:pPr>
              <w:pStyle w:val="BodyText"/>
            </w:pPr>
            <w:r w:rsidRPr="00F94090">
              <w:t>Rivera Plaintiffs:</w:t>
            </w:r>
          </w:p>
          <w:p w14:paraId="64319AD8" w14:textId="77777777" w:rsidR="00681E98" w:rsidRPr="00F94090" w:rsidRDefault="00681E98" w:rsidP="007D2E5B">
            <w:pPr>
              <w:pStyle w:val="BodyText"/>
            </w:pPr>
            <w:r w:rsidRPr="00F94090">
              <w:t xml:space="preserve">Faith Rivera, </w:t>
            </w:r>
            <w:proofErr w:type="spellStart"/>
            <w:r w:rsidRPr="00F94090">
              <w:t>Diosselyn</w:t>
            </w:r>
            <w:proofErr w:type="spellEnd"/>
            <w:r w:rsidRPr="00F94090">
              <w:t xml:space="preserve"> </w:t>
            </w:r>
            <w:proofErr w:type="spellStart"/>
            <w:r w:rsidRPr="00F94090">
              <w:t>Totvelasquez</w:t>
            </w:r>
            <w:proofErr w:type="spellEnd"/>
            <w:r w:rsidRPr="00F94090">
              <w:t xml:space="preserve">, Kimberly Weaver, Paris </w:t>
            </w:r>
            <w:proofErr w:type="spellStart"/>
            <w:r w:rsidRPr="00F94090">
              <w:t>Raite</w:t>
            </w:r>
            <w:proofErr w:type="spellEnd"/>
            <w:r w:rsidRPr="00F94090">
              <w:t xml:space="preserve">, </w:t>
            </w:r>
            <w:proofErr w:type="spellStart"/>
            <w:r w:rsidRPr="00F94090">
              <w:t>Donnavan</w:t>
            </w:r>
            <w:proofErr w:type="spellEnd"/>
            <w:r w:rsidRPr="00F94090">
              <w:t xml:space="preserve"> Dillon, and Loud Light.</w:t>
            </w:r>
          </w:p>
          <w:p w14:paraId="5E0E461B" w14:textId="77777777" w:rsidR="00681E98" w:rsidRPr="00F94090" w:rsidRDefault="00681E98" w:rsidP="007D2E5B">
            <w:pPr>
              <w:pStyle w:val="BodyText"/>
            </w:pPr>
          </w:p>
          <w:p w14:paraId="64A45A64" w14:textId="77777777" w:rsidR="00681E98" w:rsidRPr="00F94090" w:rsidRDefault="00681E98" w:rsidP="007D2E5B">
            <w:pPr>
              <w:pStyle w:val="BodyText"/>
            </w:pPr>
            <w:r w:rsidRPr="00F94090">
              <w:t>Alonzo Plaintiffs:</w:t>
            </w:r>
          </w:p>
          <w:p w14:paraId="102C8D57" w14:textId="77777777" w:rsidR="00681E98" w:rsidRPr="00F94090" w:rsidRDefault="00681E98" w:rsidP="007D2E5B">
            <w:pPr>
              <w:pStyle w:val="BodyText"/>
            </w:pPr>
            <w:r w:rsidRPr="00F94090">
              <w:t>Tom Alonzo, Sharon Al-</w:t>
            </w:r>
            <w:proofErr w:type="spellStart"/>
            <w:r w:rsidRPr="00F94090">
              <w:t>Uqdah</w:t>
            </w:r>
            <w:proofErr w:type="spellEnd"/>
            <w:r w:rsidRPr="00F94090">
              <w:t xml:space="preserve">, Amy Carter, Connie Brown Collins, </w:t>
            </w:r>
            <w:proofErr w:type="spellStart"/>
            <w:r w:rsidRPr="00F94090">
              <w:t>Sheyvette</w:t>
            </w:r>
            <w:proofErr w:type="spellEnd"/>
            <w:r w:rsidRPr="00F94090">
              <w:t xml:space="preserve"> </w:t>
            </w:r>
            <w:proofErr w:type="spellStart"/>
            <w:r w:rsidRPr="00F94090">
              <w:t>Dinkens</w:t>
            </w:r>
            <w:proofErr w:type="spellEnd"/>
            <w:r w:rsidRPr="00F94090">
              <w:t xml:space="preserve">, Melinda Lavon, Ana Marcela Maldonado Morales, Liz </w:t>
            </w:r>
            <w:proofErr w:type="spellStart"/>
            <w:r w:rsidRPr="00F94090">
              <w:t>Meitl</w:t>
            </w:r>
            <w:proofErr w:type="spellEnd"/>
            <w:r w:rsidRPr="00F94090">
              <w:t>, Richard Nobles, Rose Schwab, and Anna White.</w:t>
            </w:r>
          </w:p>
          <w:p w14:paraId="1837025F" w14:textId="77777777" w:rsidR="00681E98" w:rsidRPr="00F94090" w:rsidRDefault="00681E98" w:rsidP="007D2E5B">
            <w:pPr>
              <w:pStyle w:val="BodyText"/>
            </w:pPr>
          </w:p>
          <w:p w14:paraId="1162C018" w14:textId="77777777" w:rsidR="00681E98" w:rsidRPr="00F94090" w:rsidRDefault="00681E98" w:rsidP="007D2E5B">
            <w:pPr>
              <w:pStyle w:val="BodyText"/>
            </w:pPr>
            <w:r w:rsidRPr="00F94090">
              <w:t>Frick Plaintiffs:</w:t>
            </w:r>
          </w:p>
          <w:p w14:paraId="14701A6F" w14:textId="77777777" w:rsidR="00681E98" w:rsidRPr="00F94090" w:rsidRDefault="00681E98" w:rsidP="007D2E5B">
            <w:pPr>
              <w:pStyle w:val="BodyText"/>
            </w:pPr>
            <w:r w:rsidRPr="00F94090">
              <w:t xml:space="preserve">Susan Frick, Lauren Sullivan, Darrell Lea, and Susan Spring </w:t>
            </w:r>
            <w:proofErr w:type="spellStart"/>
            <w:r w:rsidRPr="00F94090">
              <w:t>Schiffelbein</w:t>
            </w:r>
            <w:proofErr w:type="spellEnd"/>
            <w:r w:rsidRPr="00F94090">
              <w:t>.</w:t>
            </w:r>
          </w:p>
          <w:p w14:paraId="2BB2D344" w14:textId="77777777" w:rsidR="00681E98" w:rsidRPr="00F94090" w:rsidRDefault="00681E98" w:rsidP="007D2E5B">
            <w:pPr>
              <w:pStyle w:val="BodyText"/>
            </w:pPr>
          </w:p>
        </w:tc>
      </w:tr>
      <w:tr w:rsidR="00681E98" w:rsidRPr="00F94090" w14:paraId="1AD9BB7F" w14:textId="77777777" w:rsidTr="00FC1D58">
        <w:tc>
          <w:tcPr>
            <w:tcW w:w="2445" w:type="dxa"/>
            <w:vAlign w:val="center"/>
          </w:tcPr>
          <w:p w14:paraId="1DBE0F1B" w14:textId="77777777" w:rsidR="00681E98" w:rsidRPr="00F94090" w:rsidRDefault="00681E98" w:rsidP="007D2E5B">
            <w:pPr>
              <w:pStyle w:val="BodyText"/>
            </w:pPr>
            <w:r w:rsidRPr="00F94090">
              <w:t>Kentucky (2022)</w:t>
            </w:r>
          </w:p>
          <w:p w14:paraId="1F5639A1" w14:textId="77777777" w:rsidR="00681E98" w:rsidRPr="00F94090" w:rsidRDefault="00681E98" w:rsidP="007D2E5B">
            <w:pPr>
              <w:pStyle w:val="BodyText"/>
            </w:pPr>
          </w:p>
          <w:p w14:paraId="49ED9F84" w14:textId="77777777" w:rsidR="00681E98" w:rsidRPr="00F94090" w:rsidRDefault="00681E98" w:rsidP="007D2E5B">
            <w:pPr>
              <w:pStyle w:val="BodyText"/>
            </w:pPr>
            <w:r w:rsidRPr="00F94090">
              <w:t>Graham v. Adams, No. 22-CI-00047 (Ky. Cir. Ct. Nov. 10, 2022)</w:t>
            </w:r>
          </w:p>
          <w:p w14:paraId="3C0D767A" w14:textId="77777777" w:rsidR="00681E98" w:rsidRPr="00F94090" w:rsidRDefault="00681E98" w:rsidP="007D2E5B">
            <w:pPr>
              <w:pStyle w:val="BodyText"/>
            </w:pPr>
          </w:p>
        </w:tc>
        <w:tc>
          <w:tcPr>
            <w:tcW w:w="7743" w:type="dxa"/>
          </w:tcPr>
          <w:p w14:paraId="6B86F2E5" w14:textId="77777777" w:rsidR="00681E98" w:rsidRPr="00F94090" w:rsidRDefault="00681E98" w:rsidP="007D2E5B">
            <w:pPr>
              <w:pStyle w:val="BodyText"/>
            </w:pPr>
            <w:r w:rsidRPr="00F94090">
              <w:lastRenderedPageBreak/>
              <w:t xml:space="preserve">Derrick Graham, Jill Robinson, Mary Lynn Collins, </w:t>
            </w:r>
            <w:proofErr w:type="spellStart"/>
            <w:r w:rsidRPr="00F94090">
              <w:t>Katima</w:t>
            </w:r>
            <w:proofErr w:type="spellEnd"/>
            <w:r w:rsidRPr="00F94090">
              <w:t xml:space="preserve"> Smith-Willis, Joseph Smith.</w:t>
            </w:r>
          </w:p>
          <w:p w14:paraId="33212D75" w14:textId="77777777" w:rsidR="00681E98" w:rsidRPr="00F94090" w:rsidRDefault="00681E98" w:rsidP="007D2E5B">
            <w:pPr>
              <w:pStyle w:val="BodyText"/>
            </w:pPr>
          </w:p>
        </w:tc>
      </w:tr>
      <w:tr w:rsidR="00681E98" w:rsidRPr="00F94090" w14:paraId="7B101D33" w14:textId="77777777" w:rsidTr="00FC1D58">
        <w:tc>
          <w:tcPr>
            <w:tcW w:w="2445" w:type="dxa"/>
            <w:vAlign w:val="center"/>
          </w:tcPr>
          <w:p w14:paraId="2DFAB062" w14:textId="77777777" w:rsidR="00681E98" w:rsidRPr="00F94090" w:rsidRDefault="00681E98" w:rsidP="007D2E5B">
            <w:pPr>
              <w:pStyle w:val="BodyText"/>
            </w:pPr>
            <w:r w:rsidRPr="00F94090">
              <w:t>Maryland (2022)</w:t>
            </w:r>
          </w:p>
          <w:p w14:paraId="054D70C1" w14:textId="77777777" w:rsidR="00681E98" w:rsidRPr="00F94090" w:rsidRDefault="00681E98" w:rsidP="007D2E5B">
            <w:pPr>
              <w:pStyle w:val="BodyText"/>
            </w:pPr>
          </w:p>
          <w:p w14:paraId="06EB44BA" w14:textId="77777777" w:rsidR="00681E98" w:rsidRPr="00F94090" w:rsidRDefault="00681E98" w:rsidP="007D2E5B">
            <w:pPr>
              <w:pStyle w:val="BodyText"/>
            </w:pPr>
            <w:r w:rsidRPr="00F94090">
              <w:t xml:space="preserve">Szeliga v. </w:t>
            </w:r>
            <w:proofErr w:type="spellStart"/>
            <w:r w:rsidRPr="00F94090">
              <w:t>Lamone</w:t>
            </w:r>
            <w:proofErr w:type="spellEnd"/>
            <w:r w:rsidRPr="00F94090">
              <w:t>, Nos. C-02-CV-21-001816, C-02-CV-21-001773, (Md. Cir. Ct. Mar. 25, 2022)</w:t>
            </w:r>
          </w:p>
          <w:p w14:paraId="0AB85848" w14:textId="77777777" w:rsidR="00681E98" w:rsidRPr="00F94090" w:rsidRDefault="00681E98" w:rsidP="007D2E5B">
            <w:pPr>
              <w:pStyle w:val="BodyText"/>
            </w:pPr>
          </w:p>
        </w:tc>
        <w:tc>
          <w:tcPr>
            <w:tcW w:w="7743" w:type="dxa"/>
          </w:tcPr>
          <w:p w14:paraId="5D1F8B49" w14:textId="77777777" w:rsidR="00681E98" w:rsidRPr="00F94090" w:rsidRDefault="00681E98" w:rsidP="007D2E5B">
            <w:pPr>
              <w:pStyle w:val="BodyText"/>
            </w:pPr>
            <w:r w:rsidRPr="00F94090">
              <w:t>Szeliga Plaintiffs:</w:t>
            </w:r>
          </w:p>
          <w:p w14:paraId="1E2F5427" w14:textId="77777777" w:rsidR="00681E98" w:rsidRPr="00F94090" w:rsidRDefault="00681E98" w:rsidP="007D2E5B">
            <w:pPr>
              <w:pStyle w:val="BodyText"/>
            </w:pPr>
            <w:r w:rsidRPr="00F94090">
              <w:t xml:space="preserve">Kathryn Szeliga, Christopher T. Adams, James Warner, Martin Lewis, Janet </w:t>
            </w:r>
            <w:proofErr w:type="spellStart"/>
            <w:r w:rsidRPr="00F94090">
              <w:t>Moye</w:t>
            </w:r>
            <w:proofErr w:type="spellEnd"/>
            <w:r w:rsidRPr="00F94090">
              <w:t xml:space="preserve"> Cornick, Rickey Agyekum, Maria Isabel Icaza, Luanne Ruddell, and Michelle Kordell.</w:t>
            </w:r>
          </w:p>
          <w:p w14:paraId="18BC0D79" w14:textId="77777777" w:rsidR="00681E98" w:rsidRPr="00F94090" w:rsidRDefault="00681E98" w:rsidP="007D2E5B">
            <w:pPr>
              <w:pStyle w:val="BodyText"/>
            </w:pPr>
          </w:p>
          <w:p w14:paraId="015DA25E" w14:textId="77777777" w:rsidR="00681E98" w:rsidRPr="00F94090" w:rsidRDefault="00681E98" w:rsidP="007D2E5B">
            <w:pPr>
              <w:pStyle w:val="BodyText"/>
            </w:pPr>
            <w:r w:rsidRPr="00F94090">
              <w:t>Parrott Plaintiffs:</w:t>
            </w:r>
          </w:p>
          <w:p w14:paraId="002AA799" w14:textId="77777777" w:rsidR="00681E98" w:rsidRPr="00F94090" w:rsidRDefault="00681E98" w:rsidP="007D2E5B">
            <w:pPr>
              <w:pStyle w:val="BodyText"/>
            </w:pPr>
            <w:r w:rsidRPr="00F94090">
              <w:t xml:space="preserve">Neil Parrott, Ray Serrano, Carol </w:t>
            </w:r>
            <w:proofErr w:type="spellStart"/>
            <w:r w:rsidRPr="00F94090">
              <w:t>Swigar</w:t>
            </w:r>
            <w:proofErr w:type="spellEnd"/>
            <w:r w:rsidRPr="00F94090">
              <w:t xml:space="preserve">, Douglas </w:t>
            </w:r>
            <w:proofErr w:type="spellStart"/>
            <w:r w:rsidRPr="00F94090">
              <w:t>Raaum</w:t>
            </w:r>
            <w:proofErr w:type="spellEnd"/>
            <w:r w:rsidRPr="00F94090">
              <w:t xml:space="preserve">, Ronald Shapiro, Deanna Mobley, Glen Glass, Allen Furth, Jeff Warner, Jim </w:t>
            </w:r>
            <w:proofErr w:type="spellStart"/>
            <w:r w:rsidRPr="00F94090">
              <w:t>Nealis</w:t>
            </w:r>
            <w:proofErr w:type="spellEnd"/>
            <w:r w:rsidRPr="00F94090">
              <w:t>, Dr. Antonio Campbell, and Sallie Taylor.</w:t>
            </w:r>
          </w:p>
          <w:p w14:paraId="7F6C5BF1" w14:textId="77777777" w:rsidR="00681E98" w:rsidRPr="00F94090" w:rsidRDefault="00681E98" w:rsidP="007D2E5B">
            <w:pPr>
              <w:pStyle w:val="BodyText"/>
            </w:pPr>
          </w:p>
        </w:tc>
      </w:tr>
      <w:tr w:rsidR="00681E98" w:rsidRPr="00F94090" w14:paraId="586CC370" w14:textId="77777777" w:rsidTr="00FC1D58">
        <w:tc>
          <w:tcPr>
            <w:tcW w:w="2445" w:type="dxa"/>
            <w:vAlign w:val="center"/>
          </w:tcPr>
          <w:p w14:paraId="343D306E" w14:textId="77777777" w:rsidR="00681E98" w:rsidRPr="00F94090" w:rsidRDefault="00681E98" w:rsidP="007D2E5B">
            <w:pPr>
              <w:pStyle w:val="BodyText"/>
            </w:pPr>
            <w:r w:rsidRPr="00F94090">
              <w:t>New Mexico (2022)</w:t>
            </w:r>
          </w:p>
          <w:p w14:paraId="2A77AC07" w14:textId="77777777" w:rsidR="00681E98" w:rsidRPr="00F94090" w:rsidRDefault="00681E98" w:rsidP="007D2E5B">
            <w:pPr>
              <w:pStyle w:val="BodyText"/>
            </w:pPr>
            <w:r w:rsidRPr="00F94090">
              <w:t>(</w:t>
            </w:r>
            <w:proofErr w:type="gramStart"/>
            <w:r w:rsidRPr="00F94090">
              <w:t>outcome</w:t>
            </w:r>
            <w:proofErr w:type="gramEnd"/>
            <w:r w:rsidRPr="00F94090">
              <w:t xml:space="preserve"> pending)</w:t>
            </w:r>
          </w:p>
          <w:p w14:paraId="4C0F47A2" w14:textId="77777777" w:rsidR="00681E98" w:rsidRPr="00F94090" w:rsidRDefault="00681E98" w:rsidP="007D2E5B">
            <w:pPr>
              <w:pStyle w:val="BodyText"/>
            </w:pPr>
          </w:p>
          <w:p w14:paraId="013BE972" w14:textId="77777777" w:rsidR="00681E98" w:rsidRPr="00F94090" w:rsidRDefault="00681E98" w:rsidP="007D2E5B">
            <w:pPr>
              <w:pStyle w:val="BodyText"/>
            </w:pPr>
            <w:r w:rsidRPr="00F94090">
              <w:t>Republican Party of New Mexico v. Oliver, No. D-506-CV-202200041 (N.M. D. Ct. Jan. 21, 2022)</w:t>
            </w:r>
          </w:p>
          <w:p w14:paraId="72777ADA" w14:textId="77777777" w:rsidR="00681E98" w:rsidRPr="00F94090" w:rsidRDefault="00681E98" w:rsidP="007D2E5B">
            <w:pPr>
              <w:pStyle w:val="BodyText"/>
            </w:pPr>
          </w:p>
        </w:tc>
        <w:tc>
          <w:tcPr>
            <w:tcW w:w="7743" w:type="dxa"/>
          </w:tcPr>
          <w:p w14:paraId="6CB0DF20" w14:textId="77777777" w:rsidR="00681E98" w:rsidRPr="00F94090" w:rsidRDefault="00681E98" w:rsidP="007D2E5B">
            <w:pPr>
              <w:pStyle w:val="BodyText"/>
            </w:pPr>
            <w:r w:rsidRPr="00F94090">
              <w:t>David Gallegos, Timothy Jennings, Dinah Vargas, Manuel Gonzales, Jr., Bobby and Dee Ann Kimbro, and Pearl Garcia.</w:t>
            </w:r>
          </w:p>
        </w:tc>
      </w:tr>
      <w:tr w:rsidR="00681E98" w:rsidRPr="00F94090" w14:paraId="4EB7A661" w14:textId="77777777" w:rsidTr="00FC1D58">
        <w:tc>
          <w:tcPr>
            <w:tcW w:w="2445" w:type="dxa"/>
            <w:vAlign w:val="center"/>
          </w:tcPr>
          <w:p w14:paraId="5F92806B" w14:textId="77777777" w:rsidR="00681E98" w:rsidRPr="00F94090" w:rsidRDefault="00681E98" w:rsidP="007D2E5B">
            <w:pPr>
              <w:pStyle w:val="BodyText"/>
            </w:pPr>
            <w:r w:rsidRPr="00F94090">
              <w:t>New Jersey (2022)</w:t>
            </w:r>
          </w:p>
          <w:p w14:paraId="125575D2" w14:textId="77777777" w:rsidR="00681E98" w:rsidRPr="00F94090" w:rsidRDefault="00681E98" w:rsidP="007D2E5B">
            <w:pPr>
              <w:pStyle w:val="BodyText"/>
            </w:pPr>
          </w:p>
          <w:p w14:paraId="7395B0CF" w14:textId="77777777" w:rsidR="00681E98" w:rsidRPr="00F94090" w:rsidRDefault="00681E98" w:rsidP="007D2E5B">
            <w:pPr>
              <w:pStyle w:val="BodyText"/>
            </w:pPr>
            <w:r w:rsidRPr="00F94090">
              <w:t>Matter of Congressional Districts by New Jersey Redistricting Comm’n, 268 A.3d 299 (N.J. 2022)</w:t>
            </w:r>
          </w:p>
          <w:p w14:paraId="50ACE5E4" w14:textId="77777777" w:rsidR="00681E98" w:rsidRPr="00F94090" w:rsidRDefault="00681E98" w:rsidP="007D2E5B">
            <w:pPr>
              <w:pStyle w:val="BodyText"/>
            </w:pPr>
          </w:p>
        </w:tc>
        <w:tc>
          <w:tcPr>
            <w:tcW w:w="7743" w:type="dxa"/>
          </w:tcPr>
          <w:p w14:paraId="13FC3CDD" w14:textId="77777777" w:rsidR="00681E98" w:rsidRPr="00F94090" w:rsidRDefault="00681E98" w:rsidP="007D2E5B">
            <w:pPr>
              <w:pStyle w:val="BodyText"/>
            </w:pPr>
            <w:r w:rsidRPr="00F94090">
              <w:t xml:space="preserve">Douglas Steinhardt, Michele Albano, Jeanne Ashmore, Mark Duffy, Mark </w:t>
            </w:r>
            <w:proofErr w:type="spellStart"/>
            <w:r w:rsidRPr="00F94090">
              <w:t>Logrippo</w:t>
            </w:r>
            <w:proofErr w:type="spellEnd"/>
            <w:r w:rsidRPr="00F94090">
              <w:t xml:space="preserve">, Lynda </w:t>
            </w:r>
            <w:proofErr w:type="spellStart"/>
            <w:r w:rsidRPr="00F94090">
              <w:t>Pagliughi</w:t>
            </w:r>
            <w:proofErr w:type="spellEnd"/>
            <w:r w:rsidRPr="00F94090">
              <w:t xml:space="preserve"> (each in their official capacity as members of the New Jersey redistricting commission; Douglas Steinhardt also in his official capacity as delegation Chair of the commission)</w:t>
            </w:r>
          </w:p>
        </w:tc>
      </w:tr>
      <w:tr w:rsidR="00681E98" w:rsidRPr="00F94090" w14:paraId="3091320D" w14:textId="77777777" w:rsidTr="00FC1D58">
        <w:tc>
          <w:tcPr>
            <w:tcW w:w="2445" w:type="dxa"/>
            <w:vAlign w:val="center"/>
          </w:tcPr>
          <w:p w14:paraId="7676A4A3" w14:textId="77777777" w:rsidR="00681E98" w:rsidRPr="00F94090" w:rsidRDefault="00681E98" w:rsidP="007D2E5B">
            <w:pPr>
              <w:pStyle w:val="BodyText"/>
            </w:pPr>
            <w:r w:rsidRPr="00F94090">
              <w:t>New York (2022)</w:t>
            </w:r>
          </w:p>
          <w:p w14:paraId="4096F368" w14:textId="77777777" w:rsidR="00681E98" w:rsidRPr="00F94090" w:rsidRDefault="00681E98" w:rsidP="007D2E5B">
            <w:pPr>
              <w:pStyle w:val="BodyText"/>
            </w:pPr>
          </w:p>
          <w:p w14:paraId="7A04AFB9" w14:textId="77777777" w:rsidR="00681E98" w:rsidRPr="00F94090" w:rsidRDefault="00681E98" w:rsidP="007D2E5B">
            <w:pPr>
              <w:pStyle w:val="BodyText"/>
            </w:pPr>
            <w:r w:rsidRPr="00F94090">
              <w:t xml:space="preserve">Matter of </w:t>
            </w:r>
            <w:proofErr w:type="spellStart"/>
            <w:r w:rsidRPr="00F94090">
              <w:t>Harkenrider</w:t>
            </w:r>
            <w:proofErr w:type="spellEnd"/>
            <w:r w:rsidRPr="00F94090">
              <w:t xml:space="preserve"> v. </w:t>
            </w:r>
            <w:proofErr w:type="spellStart"/>
            <w:r w:rsidRPr="00F94090">
              <w:t>Hochul</w:t>
            </w:r>
            <w:proofErr w:type="spellEnd"/>
            <w:r w:rsidRPr="00F94090">
              <w:t>, 38 N.Y.3d 494 (N.Y. Apr. 27, 2022)</w:t>
            </w:r>
          </w:p>
          <w:p w14:paraId="20D64F55" w14:textId="77777777" w:rsidR="00681E98" w:rsidRPr="00F94090" w:rsidRDefault="00681E98" w:rsidP="007D2E5B">
            <w:pPr>
              <w:pStyle w:val="BodyText"/>
            </w:pPr>
          </w:p>
        </w:tc>
        <w:tc>
          <w:tcPr>
            <w:tcW w:w="7743" w:type="dxa"/>
          </w:tcPr>
          <w:p w14:paraId="58AE44C5" w14:textId="77777777" w:rsidR="00681E98" w:rsidRPr="00F94090" w:rsidRDefault="00681E98" w:rsidP="007D2E5B">
            <w:pPr>
              <w:pStyle w:val="BodyText"/>
            </w:pPr>
            <w:r w:rsidRPr="00F94090">
              <w:t xml:space="preserve">Tim </w:t>
            </w:r>
            <w:proofErr w:type="spellStart"/>
            <w:r w:rsidRPr="00F94090">
              <w:t>Harkenrider</w:t>
            </w:r>
            <w:proofErr w:type="spellEnd"/>
            <w:r w:rsidRPr="00F94090">
              <w:t xml:space="preserve">, Guy C. Brought, Lawrence Canning, Patricia Clarino, George </w:t>
            </w:r>
            <w:proofErr w:type="spellStart"/>
            <w:r w:rsidRPr="00F94090">
              <w:t>Dooher</w:t>
            </w:r>
            <w:proofErr w:type="spellEnd"/>
            <w:r w:rsidRPr="00F94090">
              <w:t xml:space="preserve">, Jr., Steven Evans, Linda </w:t>
            </w:r>
            <w:proofErr w:type="spellStart"/>
            <w:r w:rsidRPr="00F94090">
              <w:t>Fanton</w:t>
            </w:r>
            <w:proofErr w:type="spellEnd"/>
            <w:r w:rsidRPr="00F94090">
              <w:t xml:space="preserve">, Jerry Fishman, Jay Frantz, Lawrence Garvey, Alan Nephew, Susan Rowley, Josephine </w:t>
            </w:r>
            <w:proofErr w:type="gramStart"/>
            <w:r w:rsidRPr="00F94090">
              <w:t>Thomas</w:t>
            </w:r>
            <w:proofErr w:type="gramEnd"/>
            <w:r w:rsidRPr="00F94090">
              <w:t xml:space="preserve"> and Marianne Volante</w:t>
            </w:r>
          </w:p>
        </w:tc>
      </w:tr>
      <w:tr w:rsidR="00681E98" w:rsidRPr="00F94090" w14:paraId="297DDAEE" w14:textId="77777777" w:rsidTr="00FC1D58">
        <w:tc>
          <w:tcPr>
            <w:tcW w:w="2445" w:type="dxa"/>
            <w:vAlign w:val="center"/>
          </w:tcPr>
          <w:p w14:paraId="4D39F98F" w14:textId="77777777" w:rsidR="00681E98" w:rsidRPr="00F94090" w:rsidRDefault="00681E98" w:rsidP="007D2E5B">
            <w:pPr>
              <w:pStyle w:val="BodyText"/>
            </w:pPr>
            <w:r w:rsidRPr="00F94090">
              <w:t>North Carolina (2022)</w:t>
            </w:r>
          </w:p>
          <w:p w14:paraId="4427BED0" w14:textId="77777777" w:rsidR="00681E98" w:rsidRPr="00F94090" w:rsidRDefault="00681E98" w:rsidP="007D2E5B">
            <w:pPr>
              <w:pStyle w:val="BodyText"/>
            </w:pPr>
          </w:p>
          <w:p w14:paraId="43CFFF90" w14:textId="77777777" w:rsidR="00681E98" w:rsidRPr="00F94090" w:rsidRDefault="00681E98" w:rsidP="007D2E5B">
            <w:pPr>
              <w:pStyle w:val="BodyText"/>
            </w:pPr>
            <w:r w:rsidRPr="00F94090">
              <w:t>Harper v. Hall, 868 S.E.2d 499 (N.C. 2022)</w:t>
            </w:r>
          </w:p>
          <w:p w14:paraId="1D8C1487" w14:textId="77777777" w:rsidR="00681E98" w:rsidRPr="00F94090" w:rsidRDefault="00681E98" w:rsidP="007D2E5B">
            <w:pPr>
              <w:pStyle w:val="BodyText"/>
            </w:pPr>
          </w:p>
          <w:p w14:paraId="21FC3106" w14:textId="77777777" w:rsidR="00681E98" w:rsidRPr="00F94090" w:rsidRDefault="00681E98" w:rsidP="007D2E5B">
            <w:pPr>
              <w:pStyle w:val="BodyText"/>
            </w:pPr>
          </w:p>
        </w:tc>
        <w:tc>
          <w:tcPr>
            <w:tcW w:w="7743" w:type="dxa"/>
          </w:tcPr>
          <w:p w14:paraId="62F16C93" w14:textId="77777777" w:rsidR="00681E98" w:rsidRPr="00F94090" w:rsidRDefault="00681E98" w:rsidP="007D2E5B">
            <w:pPr>
              <w:pStyle w:val="BodyText"/>
            </w:pPr>
            <w:r w:rsidRPr="00F94090">
              <w:t>Harper Plaintiffs</w:t>
            </w:r>
          </w:p>
          <w:p w14:paraId="62DF227C" w14:textId="77777777" w:rsidR="00681E98" w:rsidRPr="00F94090" w:rsidRDefault="00681E98" w:rsidP="007D2E5B">
            <w:pPr>
              <w:pStyle w:val="BodyText"/>
            </w:pPr>
            <w:r w:rsidRPr="00F94090">
              <w:t xml:space="preserve">Rebecca Harper, Amy Clare </w:t>
            </w:r>
            <w:proofErr w:type="spellStart"/>
            <w:r w:rsidRPr="00F94090">
              <w:t>Oseroff</w:t>
            </w:r>
            <w:proofErr w:type="spellEnd"/>
            <w:r w:rsidRPr="00F94090">
              <w:t xml:space="preserve">, Donald Rumph, John Anthony </w:t>
            </w:r>
            <w:proofErr w:type="spellStart"/>
            <w:r w:rsidRPr="00F94090">
              <w:t>Balla</w:t>
            </w:r>
            <w:proofErr w:type="spellEnd"/>
            <w:r w:rsidRPr="00F94090">
              <w:t>, Richard R. Crews, Lily Nicole Quick, Gettys Cohen, Jr., Shawn Rush, Jackson Thomas Dunn, Jr., Mark S. Peters, Kathleen Barnes, Virginia Walters Brien, and David Dwight Brown.</w:t>
            </w:r>
          </w:p>
          <w:p w14:paraId="253ADC25" w14:textId="77777777" w:rsidR="00681E98" w:rsidRPr="00F94090" w:rsidRDefault="00681E98" w:rsidP="007D2E5B">
            <w:pPr>
              <w:pStyle w:val="BodyText"/>
            </w:pPr>
          </w:p>
          <w:p w14:paraId="5E1C3CE6" w14:textId="77777777" w:rsidR="00681E98" w:rsidRPr="00F94090" w:rsidRDefault="00681E98" w:rsidP="007D2E5B">
            <w:pPr>
              <w:pStyle w:val="BodyText"/>
            </w:pPr>
            <w:r w:rsidRPr="00F94090">
              <w:t>NCLCV Plaintiffs:</w:t>
            </w:r>
          </w:p>
          <w:p w14:paraId="7C592C00" w14:textId="77777777" w:rsidR="00681E98" w:rsidRPr="00F94090" w:rsidRDefault="00681E98" w:rsidP="007D2E5B">
            <w:pPr>
              <w:pStyle w:val="BodyText"/>
            </w:pPr>
            <w:r w:rsidRPr="00F94090">
              <w:t xml:space="preserve">Henry M. Michaux, Jr., </w:t>
            </w:r>
            <w:proofErr w:type="spellStart"/>
            <w:r w:rsidRPr="00F94090">
              <w:t>Dandrielle</w:t>
            </w:r>
            <w:proofErr w:type="spellEnd"/>
            <w:r w:rsidRPr="00F94090">
              <w:t xml:space="preserve"> Lewis, Timothy </w:t>
            </w:r>
            <w:proofErr w:type="spellStart"/>
            <w:r w:rsidRPr="00F94090">
              <w:t>Chartier</w:t>
            </w:r>
            <w:proofErr w:type="spellEnd"/>
            <w:r w:rsidRPr="00F94090">
              <w:t xml:space="preserve">, Talia </w:t>
            </w:r>
            <w:proofErr w:type="spellStart"/>
            <w:r w:rsidRPr="00F94090">
              <w:t>Fernós</w:t>
            </w:r>
            <w:proofErr w:type="spellEnd"/>
            <w:r w:rsidRPr="00F94090">
              <w:t xml:space="preserve">, Katherine Newhall, R. Jason Parsley, Edna Scott, Roberta Scott, Yvette </w:t>
            </w:r>
            <w:r w:rsidRPr="00F94090">
              <w:lastRenderedPageBreak/>
              <w:t xml:space="preserve">Roberts, </w:t>
            </w:r>
            <w:proofErr w:type="spellStart"/>
            <w:r w:rsidRPr="00F94090">
              <w:t>Jereann</w:t>
            </w:r>
            <w:proofErr w:type="spellEnd"/>
            <w:r w:rsidRPr="00F94090">
              <w:t xml:space="preserve"> King Johnson, Reverend Reginald Wells, Yarbrough Williams, Jr., Reverend Deloris L. </w:t>
            </w:r>
            <w:proofErr w:type="spellStart"/>
            <w:r w:rsidRPr="00F94090">
              <w:t>Jerman</w:t>
            </w:r>
            <w:proofErr w:type="spellEnd"/>
            <w:r w:rsidRPr="00F94090">
              <w:t>, Viola Ryals Figueroa, and Cosmos George.</w:t>
            </w:r>
          </w:p>
          <w:p w14:paraId="03FA0426" w14:textId="77777777" w:rsidR="00681E98" w:rsidRPr="00F94090" w:rsidRDefault="00681E98" w:rsidP="007D2E5B">
            <w:pPr>
              <w:pStyle w:val="BodyText"/>
            </w:pPr>
          </w:p>
        </w:tc>
      </w:tr>
      <w:tr w:rsidR="00681E98" w:rsidRPr="00F94090" w14:paraId="4FD843AD" w14:textId="77777777" w:rsidTr="00FC1D58">
        <w:tc>
          <w:tcPr>
            <w:tcW w:w="2445" w:type="dxa"/>
            <w:vAlign w:val="center"/>
          </w:tcPr>
          <w:p w14:paraId="5C44ADFB" w14:textId="77777777" w:rsidR="00681E98" w:rsidRPr="00F94090" w:rsidRDefault="00681E98" w:rsidP="007D2E5B">
            <w:pPr>
              <w:pStyle w:val="BodyText"/>
            </w:pPr>
            <w:r w:rsidRPr="00F94090">
              <w:lastRenderedPageBreak/>
              <w:t>Ohio (2022)</w:t>
            </w:r>
          </w:p>
          <w:p w14:paraId="51D36800" w14:textId="77777777" w:rsidR="00681E98" w:rsidRPr="00F94090" w:rsidRDefault="00681E98" w:rsidP="007D2E5B">
            <w:pPr>
              <w:pStyle w:val="BodyText"/>
            </w:pPr>
          </w:p>
          <w:p w14:paraId="36499E78" w14:textId="77777777" w:rsidR="00681E98" w:rsidRPr="00F94090" w:rsidRDefault="00681E98" w:rsidP="007D2E5B">
            <w:pPr>
              <w:pStyle w:val="BodyText"/>
            </w:pPr>
            <w:r w:rsidRPr="00F94090">
              <w:t>Adams v. DeWine, 167 Ohio St. 3d 499 (Ohio 2022)</w:t>
            </w:r>
          </w:p>
          <w:p w14:paraId="41512C99" w14:textId="77777777" w:rsidR="00681E98" w:rsidRPr="00F94090" w:rsidRDefault="00681E98" w:rsidP="007D2E5B">
            <w:pPr>
              <w:pStyle w:val="BodyText"/>
            </w:pPr>
          </w:p>
        </w:tc>
        <w:tc>
          <w:tcPr>
            <w:tcW w:w="7743" w:type="dxa"/>
          </w:tcPr>
          <w:p w14:paraId="6228BC9A" w14:textId="77777777" w:rsidR="00681E98" w:rsidRPr="00F94090" w:rsidRDefault="00681E98" w:rsidP="007D2E5B">
            <w:pPr>
              <w:pStyle w:val="BodyText"/>
            </w:pPr>
            <w:r w:rsidRPr="00F94090">
              <w:t xml:space="preserve">Regina C. Adams, Bria Bennett, Kathleen M. Brinkman, Martha Clark, Susanne L. Dyke, Carrie </w:t>
            </w:r>
            <w:proofErr w:type="spellStart"/>
            <w:r w:rsidRPr="00F94090">
              <w:t>Kubicki</w:t>
            </w:r>
            <w:proofErr w:type="spellEnd"/>
            <w:r w:rsidRPr="00F94090">
              <w:t xml:space="preserve">, Dana Miller, Meryl Neiman, Holly Oyster, Constance Rubin, Solveig </w:t>
            </w:r>
            <w:proofErr w:type="spellStart"/>
            <w:r w:rsidRPr="00F94090">
              <w:t>Spjeldnes</w:t>
            </w:r>
            <w:proofErr w:type="spellEnd"/>
            <w:r w:rsidRPr="00F94090">
              <w:t>, Everett Totty.</w:t>
            </w:r>
          </w:p>
        </w:tc>
      </w:tr>
      <w:tr w:rsidR="00681E98" w:rsidRPr="00F94090" w14:paraId="4F041143" w14:textId="77777777" w:rsidTr="00FC1D58">
        <w:tc>
          <w:tcPr>
            <w:tcW w:w="2445" w:type="dxa"/>
            <w:vAlign w:val="center"/>
          </w:tcPr>
          <w:p w14:paraId="36A9149F" w14:textId="77777777" w:rsidR="00681E98" w:rsidRPr="00F94090" w:rsidRDefault="00681E98" w:rsidP="007D2E5B">
            <w:pPr>
              <w:pStyle w:val="BodyText"/>
            </w:pPr>
            <w:r w:rsidRPr="00F94090">
              <w:t>Oregon (2021)</w:t>
            </w:r>
          </w:p>
          <w:p w14:paraId="0F88EA43" w14:textId="77777777" w:rsidR="00681E98" w:rsidRPr="00F94090" w:rsidRDefault="00681E98" w:rsidP="007D2E5B">
            <w:pPr>
              <w:pStyle w:val="BodyText"/>
            </w:pPr>
          </w:p>
          <w:p w14:paraId="128FBF4B" w14:textId="77777777" w:rsidR="00681E98" w:rsidRPr="00F94090" w:rsidRDefault="00681E98" w:rsidP="007D2E5B">
            <w:pPr>
              <w:pStyle w:val="BodyText"/>
            </w:pPr>
            <w:proofErr w:type="spellStart"/>
            <w:r w:rsidRPr="00F94090">
              <w:t>Clarno</w:t>
            </w:r>
            <w:proofErr w:type="spellEnd"/>
            <w:r w:rsidRPr="00F94090">
              <w:t xml:space="preserve"> v. Fagan, No. 21-CV-40180, 2021 WL 5632370 (Or. Cir. Ct. Nov. 24, 2021).</w:t>
            </w:r>
          </w:p>
          <w:p w14:paraId="2FAA6781" w14:textId="77777777" w:rsidR="00681E98" w:rsidRPr="00F94090" w:rsidRDefault="00681E98" w:rsidP="007D2E5B">
            <w:pPr>
              <w:pStyle w:val="BodyText"/>
            </w:pPr>
          </w:p>
        </w:tc>
        <w:tc>
          <w:tcPr>
            <w:tcW w:w="7743" w:type="dxa"/>
          </w:tcPr>
          <w:p w14:paraId="37518FBD" w14:textId="77777777" w:rsidR="00681E98" w:rsidRPr="00F94090" w:rsidRDefault="00681E98" w:rsidP="007D2E5B">
            <w:pPr>
              <w:pStyle w:val="BodyText"/>
            </w:pPr>
            <w:r w:rsidRPr="00F94090">
              <w:t xml:space="preserve">Beverly </w:t>
            </w:r>
            <w:proofErr w:type="spellStart"/>
            <w:r w:rsidRPr="00F94090">
              <w:t>Clarno</w:t>
            </w:r>
            <w:proofErr w:type="spellEnd"/>
            <w:r w:rsidRPr="00F94090">
              <w:t xml:space="preserve">, Gary </w:t>
            </w:r>
            <w:proofErr w:type="spellStart"/>
            <w:r w:rsidRPr="00F94090">
              <w:t>Wilhelms</w:t>
            </w:r>
            <w:proofErr w:type="spellEnd"/>
            <w:r w:rsidRPr="00F94090">
              <w:t>, James L. Wilcox, and Larry Campbell.</w:t>
            </w:r>
          </w:p>
        </w:tc>
      </w:tr>
      <w:tr w:rsidR="00681E98" w:rsidRPr="00F94090" w14:paraId="72000691" w14:textId="77777777" w:rsidTr="00FC1D58">
        <w:tc>
          <w:tcPr>
            <w:tcW w:w="2445" w:type="dxa"/>
            <w:vAlign w:val="center"/>
          </w:tcPr>
          <w:p w14:paraId="6A171BBE" w14:textId="77777777" w:rsidR="00681E98" w:rsidRPr="00F94090" w:rsidRDefault="00681E98" w:rsidP="007D2E5B">
            <w:pPr>
              <w:pStyle w:val="BodyText"/>
            </w:pPr>
            <w:r w:rsidRPr="00F94090">
              <w:t>Pennsylvania (2022)</w:t>
            </w:r>
          </w:p>
          <w:p w14:paraId="13903127" w14:textId="77777777" w:rsidR="00681E98" w:rsidRPr="00F94090" w:rsidRDefault="00681E98" w:rsidP="007D2E5B">
            <w:pPr>
              <w:pStyle w:val="BodyText"/>
            </w:pPr>
          </w:p>
          <w:p w14:paraId="1DBA5294" w14:textId="77777777" w:rsidR="00681E98" w:rsidRPr="00F94090" w:rsidRDefault="00681E98" w:rsidP="007D2E5B">
            <w:pPr>
              <w:pStyle w:val="BodyText"/>
            </w:pPr>
            <w:r w:rsidRPr="00F94090">
              <w:t xml:space="preserve">Carter v. Chapman, 270 A.3d 444 (Pa. 2022) (per </w:t>
            </w:r>
            <w:proofErr w:type="spellStart"/>
            <w:r w:rsidRPr="00F94090">
              <w:t>curiam</w:t>
            </w:r>
            <w:proofErr w:type="spellEnd"/>
            <w:r w:rsidRPr="00F94090">
              <w:t>).</w:t>
            </w:r>
          </w:p>
          <w:p w14:paraId="0FFEAE18" w14:textId="77777777" w:rsidR="00681E98" w:rsidRPr="00F94090" w:rsidRDefault="00681E98" w:rsidP="007D2E5B">
            <w:pPr>
              <w:pStyle w:val="BodyText"/>
            </w:pPr>
          </w:p>
        </w:tc>
        <w:tc>
          <w:tcPr>
            <w:tcW w:w="7743" w:type="dxa"/>
          </w:tcPr>
          <w:p w14:paraId="38697648" w14:textId="77777777" w:rsidR="00681E98" w:rsidRPr="00F94090" w:rsidRDefault="00681E98" w:rsidP="007D2E5B">
            <w:pPr>
              <w:pStyle w:val="BodyText"/>
            </w:pPr>
            <w:r w:rsidRPr="00F94090">
              <w:t xml:space="preserve">Carter Petitioners: </w:t>
            </w:r>
          </w:p>
          <w:p w14:paraId="40EB7E66" w14:textId="77777777" w:rsidR="00681E98" w:rsidRPr="00F94090" w:rsidRDefault="00681E98" w:rsidP="007D2E5B">
            <w:pPr>
              <w:pStyle w:val="BodyText"/>
            </w:pPr>
            <w:r w:rsidRPr="00F94090">
              <w:t xml:space="preserve">Carol Ann Carter, Monica Parrilla, Rebecca </w:t>
            </w:r>
            <w:proofErr w:type="spellStart"/>
            <w:r w:rsidRPr="00F94090">
              <w:t>Poyourow</w:t>
            </w:r>
            <w:proofErr w:type="spellEnd"/>
            <w:r w:rsidRPr="00F94090">
              <w:t xml:space="preserve">, William Tung, Roseanne Milazzo, Burt Siegel, Susan </w:t>
            </w:r>
            <w:proofErr w:type="spellStart"/>
            <w:r w:rsidRPr="00F94090">
              <w:t>Cassanelli</w:t>
            </w:r>
            <w:proofErr w:type="spellEnd"/>
            <w:r w:rsidRPr="00F94090">
              <w:t xml:space="preserve">, Lee </w:t>
            </w:r>
            <w:proofErr w:type="spellStart"/>
            <w:r w:rsidRPr="00F94090">
              <w:t>Cassanelli</w:t>
            </w:r>
            <w:proofErr w:type="spellEnd"/>
            <w:r w:rsidRPr="00F94090">
              <w:t xml:space="preserve">, Lynn </w:t>
            </w:r>
            <w:proofErr w:type="spellStart"/>
            <w:r w:rsidRPr="00F94090">
              <w:t>Wachman</w:t>
            </w:r>
            <w:proofErr w:type="spellEnd"/>
            <w:r w:rsidRPr="00F94090">
              <w:t xml:space="preserve">, Michael Guttman, Maya </w:t>
            </w:r>
            <w:proofErr w:type="spellStart"/>
            <w:r w:rsidRPr="00F94090">
              <w:t>Fonkeu</w:t>
            </w:r>
            <w:proofErr w:type="spellEnd"/>
            <w:r w:rsidRPr="00F94090">
              <w:t xml:space="preserve">, Brady Hill, Mary Ellen </w:t>
            </w:r>
            <w:proofErr w:type="spellStart"/>
            <w:r w:rsidRPr="00F94090">
              <w:t>Balchunis</w:t>
            </w:r>
            <w:proofErr w:type="spellEnd"/>
            <w:r w:rsidRPr="00F94090">
              <w:t xml:space="preserve">, Tom </w:t>
            </w:r>
            <w:proofErr w:type="spellStart"/>
            <w:r w:rsidRPr="00F94090">
              <w:t>Dewall</w:t>
            </w:r>
            <w:proofErr w:type="spellEnd"/>
            <w:r w:rsidRPr="00F94090">
              <w:t xml:space="preserve">, Stephanie </w:t>
            </w:r>
            <w:proofErr w:type="spellStart"/>
            <w:r w:rsidRPr="00F94090">
              <w:t>Mcnulty</w:t>
            </w:r>
            <w:proofErr w:type="spellEnd"/>
            <w:r w:rsidRPr="00F94090">
              <w:t xml:space="preserve"> and Janet Temin.</w:t>
            </w:r>
          </w:p>
          <w:p w14:paraId="255CEB85" w14:textId="77777777" w:rsidR="00681E98" w:rsidRPr="00F94090" w:rsidRDefault="00681E98" w:rsidP="007D2E5B">
            <w:pPr>
              <w:pStyle w:val="BodyText"/>
            </w:pPr>
          </w:p>
          <w:p w14:paraId="78C40655" w14:textId="77777777" w:rsidR="00681E98" w:rsidRPr="00F94090" w:rsidRDefault="00681E98" w:rsidP="007D2E5B">
            <w:pPr>
              <w:pStyle w:val="BodyText"/>
            </w:pPr>
            <w:proofErr w:type="spellStart"/>
            <w:r w:rsidRPr="00F94090">
              <w:t>Gressman</w:t>
            </w:r>
            <w:proofErr w:type="spellEnd"/>
            <w:r w:rsidRPr="00F94090">
              <w:t xml:space="preserve"> Petitioners: </w:t>
            </w:r>
          </w:p>
          <w:p w14:paraId="1333F3DA" w14:textId="77777777" w:rsidR="00681E98" w:rsidRPr="00F94090" w:rsidRDefault="00681E98" w:rsidP="007D2E5B">
            <w:pPr>
              <w:pStyle w:val="BodyText"/>
            </w:pPr>
            <w:r w:rsidRPr="00F94090">
              <w:t xml:space="preserve">Philip T. </w:t>
            </w:r>
            <w:proofErr w:type="spellStart"/>
            <w:r w:rsidRPr="00F94090">
              <w:t>Gressman</w:t>
            </w:r>
            <w:proofErr w:type="spellEnd"/>
            <w:r w:rsidRPr="00F94090">
              <w:t xml:space="preserve">, Ron Y. </w:t>
            </w:r>
            <w:proofErr w:type="spellStart"/>
            <w:r w:rsidRPr="00F94090">
              <w:t>Donagi</w:t>
            </w:r>
            <w:proofErr w:type="spellEnd"/>
            <w:r w:rsidRPr="00F94090">
              <w:t xml:space="preserve">, Kristopher R. </w:t>
            </w:r>
            <w:proofErr w:type="spellStart"/>
            <w:r w:rsidRPr="00F94090">
              <w:t>Tapp</w:t>
            </w:r>
            <w:proofErr w:type="spellEnd"/>
            <w:r w:rsidRPr="00F94090">
              <w:t xml:space="preserve">, Pamela Gorkin, David P. Marsh, James L. Rosenberger, Amy Myers, Eugene </w:t>
            </w:r>
            <w:proofErr w:type="spellStart"/>
            <w:r w:rsidRPr="00F94090">
              <w:t>Boman</w:t>
            </w:r>
            <w:proofErr w:type="spellEnd"/>
            <w:r w:rsidRPr="00F94090">
              <w:t xml:space="preserve">, Gary Gordon; Liz McMahon, Timothy G. </w:t>
            </w:r>
            <w:proofErr w:type="spellStart"/>
            <w:r w:rsidRPr="00F94090">
              <w:t>Feeman</w:t>
            </w:r>
            <w:proofErr w:type="spellEnd"/>
            <w:r w:rsidRPr="00F94090">
              <w:t>, and Garth Isaak.</w:t>
            </w:r>
          </w:p>
          <w:p w14:paraId="4B1EA72B" w14:textId="77777777" w:rsidR="00681E98" w:rsidRPr="00F94090" w:rsidRDefault="00681E98" w:rsidP="007D2E5B">
            <w:pPr>
              <w:pStyle w:val="BodyText"/>
            </w:pPr>
          </w:p>
        </w:tc>
      </w:tr>
      <w:tr w:rsidR="00681E98" w:rsidRPr="00F94090" w14:paraId="12844C43" w14:textId="77777777" w:rsidTr="00FC1D58">
        <w:tc>
          <w:tcPr>
            <w:tcW w:w="2445" w:type="dxa"/>
            <w:vAlign w:val="center"/>
          </w:tcPr>
          <w:p w14:paraId="0608E2BD" w14:textId="77777777" w:rsidR="00681E98" w:rsidRPr="00F94090" w:rsidRDefault="00681E98" w:rsidP="007D2E5B">
            <w:pPr>
              <w:pStyle w:val="BodyText"/>
            </w:pPr>
            <w:r w:rsidRPr="00F94090">
              <w:t>Utah (2022)</w:t>
            </w:r>
          </w:p>
          <w:p w14:paraId="1DEF1C18" w14:textId="77777777" w:rsidR="00681E98" w:rsidRPr="00F94090" w:rsidRDefault="00681E98" w:rsidP="007D2E5B">
            <w:pPr>
              <w:pStyle w:val="BodyText"/>
            </w:pPr>
            <w:r w:rsidRPr="00F94090">
              <w:t>(</w:t>
            </w:r>
            <w:proofErr w:type="gramStart"/>
            <w:r w:rsidRPr="00F94090">
              <w:t>outcome</w:t>
            </w:r>
            <w:proofErr w:type="gramEnd"/>
            <w:r w:rsidRPr="00F94090">
              <w:t xml:space="preserve"> pending)</w:t>
            </w:r>
          </w:p>
          <w:p w14:paraId="7915775E" w14:textId="77777777" w:rsidR="00681E98" w:rsidRPr="00F94090" w:rsidRDefault="00681E98" w:rsidP="007D2E5B">
            <w:pPr>
              <w:pStyle w:val="BodyText"/>
            </w:pPr>
          </w:p>
          <w:p w14:paraId="47914942" w14:textId="77777777" w:rsidR="00681E98" w:rsidRPr="00F94090" w:rsidRDefault="00681E98" w:rsidP="007D2E5B">
            <w:pPr>
              <w:pStyle w:val="BodyText"/>
            </w:pPr>
            <w:r w:rsidRPr="00F94090">
              <w:t>League of Women Voters of Utah v. Utah State Legislature, No. 220901712 (Utah D. Ct. Mar. 17, 2022).</w:t>
            </w:r>
          </w:p>
          <w:p w14:paraId="2BB44969" w14:textId="77777777" w:rsidR="00681E98" w:rsidRPr="00F94090" w:rsidRDefault="00681E98" w:rsidP="007D2E5B">
            <w:pPr>
              <w:pStyle w:val="BodyText"/>
            </w:pPr>
          </w:p>
          <w:p w14:paraId="3E711238" w14:textId="77777777" w:rsidR="00681E98" w:rsidRPr="00F94090" w:rsidRDefault="00681E98" w:rsidP="007D2E5B">
            <w:pPr>
              <w:pStyle w:val="BodyText"/>
            </w:pPr>
          </w:p>
          <w:p w14:paraId="12D4B65A" w14:textId="77777777" w:rsidR="00681E98" w:rsidRPr="00F94090" w:rsidRDefault="00681E98" w:rsidP="007D2E5B">
            <w:pPr>
              <w:pStyle w:val="BodyText"/>
            </w:pPr>
          </w:p>
        </w:tc>
        <w:tc>
          <w:tcPr>
            <w:tcW w:w="7743" w:type="dxa"/>
          </w:tcPr>
          <w:p w14:paraId="05646388" w14:textId="77777777" w:rsidR="00681E98" w:rsidRPr="00F94090" w:rsidRDefault="00681E98" w:rsidP="007D2E5B">
            <w:pPr>
              <w:pStyle w:val="BodyText"/>
            </w:pPr>
            <w:r w:rsidRPr="00F94090">
              <w:t xml:space="preserve">Stefanie </w:t>
            </w:r>
            <w:proofErr w:type="spellStart"/>
            <w:r w:rsidRPr="00F94090">
              <w:t>Condie</w:t>
            </w:r>
            <w:proofErr w:type="spellEnd"/>
            <w:r w:rsidRPr="00F94090">
              <w:t>, Malcolm Reid, Victoria Reid, Wendy Martin, Eleanor Sundwall, Jack Markman, and Dale Cox.</w:t>
            </w:r>
          </w:p>
          <w:p w14:paraId="774AFACC" w14:textId="77777777" w:rsidR="00681E98" w:rsidRPr="00F94090" w:rsidRDefault="00681E98" w:rsidP="007D2E5B">
            <w:pPr>
              <w:pStyle w:val="BodyText"/>
              <w:tabs>
                <w:tab w:val="left" w:pos="360"/>
                <w:tab w:val="left" w:pos="720"/>
                <w:tab w:val="center" w:pos="3943"/>
              </w:tabs>
            </w:pPr>
            <w:r w:rsidRPr="00F94090">
              <w:tab/>
            </w:r>
            <w:r w:rsidRPr="00F94090">
              <w:tab/>
            </w:r>
          </w:p>
        </w:tc>
      </w:tr>
    </w:tbl>
    <w:p w14:paraId="786E6C3F" w14:textId="77777777" w:rsidR="00681E98" w:rsidRPr="00F94090" w:rsidRDefault="00681E98" w:rsidP="007D2E5B">
      <w:pPr>
        <w:pStyle w:val="BodyText"/>
        <w:ind w:firstLine="0"/>
      </w:pPr>
    </w:p>
    <w:p w14:paraId="50FA66D9" w14:textId="7D7EA744" w:rsidR="00681E98" w:rsidRPr="00F94090" w:rsidRDefault="00681E98" w:rsidP="007D2E5B">
      <w:r w:rsidRPr="00F94090">
        <w:br w:type="page"/>
      </w:r>
    </w:p>
    <w:p w14:paraId="5890B652" w14:textId="77777777" w:rsidR="00681E98" w:rsidRPr="00F94090" w:rsidRDefault="00681E98" w:rsidP="007D2E5B">
      <w:pPr>
        <w:pStyle w:val="BodyText"/>
        <w:rPr>
          <w:b/>
          <w:bCs/>
        </w:rPr>
      </w:pPr>
      <w:commentRangeStart w:id="16"/>
      <w:r w:rsidRPr="00F94090">
        <w:rPr>
          <w:b/>
          <w:bCs/>
        </w:rPr>
        <w:lastRenderedPageBreak/>
        <w:t xml:space="preserve">Table </w:t>
      </w:r>
      <w:r w:rsidRPr="00F94090">
        <w:rPr>
          <w:b/>
          <w:bCs/>
        </w:rPr>
        <w:fldChar w:fldCharType="begin"/>
      </w:r>
      <w:r w:rsidRPr="00F94090">
        <w:rPr>
          <w:b/>
          <w:bCs/>
        </w:rPr>
        <w:instrText xml:space="preserve"> SEQ Table \* ARABIC </w:instrText>
      </w:r>
      <w:r w:rsidRPr="00F94090">
        <w:rPr>
          <w:b/>
          <w:bCs/>
        </w:rPr>
        <w:fldChar w:fldCharType="separate"/>
      </w:r>
      <w:r w:rsidRPr="00F94090">
        <w:rPr>
          <w:b/>
          <w:bCs/>
          <w:noProof/>
        </w:rPr>
        <w:t>5</w:t>
      </w:r>
      <w:r w:rsidRPr="00F94090">
        <w:rPr>
          <w:b/>
          <w:bCs/>
        </w:rPr>
        <w:fldChar w:fldCharType="end"/>
      </w:r>
      <w:r w:rsidRPr="00F94090">
        <w:rPr>
          <w:b/>
          <w:bCs/>
        </w:rPr>
        <w:t xml:space="preserve">. How State Courts Defined and Operationalized Partisan Gerrymandering (cases decided prior to November 2022 involving a partisan gerrymandering challenge). </w:t>
      </w:r>
    </w:p>
    <w:p w14:paraId="42AF514A" w14:textId="77777777" w:rsidR="00681E98" w:rsidRPr="00F94090" w:rsidRDefault="00681E98" w:rsidP="007D2E5B">
      <w:pPr>
        <w:pStyle w:val="BodyText"/>
      </w:pPr>
      <w:r w:rsidRPr="00F94090">
        <w:t xml:space="preserve">C1 – claims based on the failure of maps to satisfy traditional good government </w:t>
      </w:r>
      <w:proofErr w:type="gramStart"/>
      <w:r w:rsidRPr="00F94090">
        <w:t>criteria</w:t>
      </w:r>
      <w:proofErr w:type="gramEnd"/>
    </w:p>
    <w:p w14:paraId="5ACE5421" w14:textId="77777777" w:rsidR="00681E98" w:rsidRPr="00F94090" w:rsidRDefault="00681E98" w:rsidP="007D2E5B">
      <w:pPr>
        <w:pStyle w:val="BodyText"/>
      </w:pPr>
      <w:r w:rsidRPr="00F94090">
        <w:t xml:space="preserve">C2 – claims based on statistical metrics to evaluate partisan bias/partisan vote </w:t>
      </w:r>
      <w:proofErr w:type="gramStart"/>
      <w:r w:rsidRPr="00F94090">
        <w:t>dilution</w:t>
      </w:r>
      <w:proofErr w:type="gramEnd"/>
    </w:p>
    <w:p w14:paraId="387E646F" w14:textId="77777777" w:rsidR="00681E98" w:rsidRPr="00F94090" w:rsidRDefault="00681E98" w:rsidP="007D2E5B">
      <w:pPr>
        <w:pStyle w:val="BodyText"/>
      </w:pPr>
      <w:r w:rsidRPr="00F94090">
        <w:t xml:space="preserve">C3 – claims based on process grounds such as failure to comply with requirements for public comment or where votes to pass were entirely along partisan </w:t>
      </w:r>
      <w:proofErr w:type="gramStart"/>
      <w:r w:rsidRPr="00F94090">
        <w:t>lines</w:t>
      </w:r>
      <w:proofErr w:type="gramEnd"/>
    </w:p>
    <w:p w14:paraId="63DFC61F" w14:textId="77777777" w:rsidR="00681E98" w:rsidRPr="00F94090" w:rsidRDefault="00681E98" w:rsidP="007D2E5B">
      <w:pPr>
        <w:pStyle w:val="BodyText"/>
      </w:pPr>
      <w:r w:rsidRPr="00F94090">
        <w:t xml:space="preserve">C4 – claims about a deliberate intent to achieve partisan advantage (may be based on an examination of specific changes made in the proposed map from a previous map from the last decade that is presumptively </w:t>
      </w:r>
      <w:proofErr w:type="gramStart"/>
      <w:r w:rsidRPr="00F94090">
        <w:t>constitutional ,</w:t>
      </w:r>
      <w:proofErr w:type="gramEnd"/>
      <w:r w:rsidRPr="00F94090">
        <w:t xml:space="preserve"> or on other factors) </w:t>
      </w:r>
      <w:commentRangeEnd w:id="16"/>
      <w:r w:rsidRPr="00F94090">
        <w:rPr>
          <w:rStyle w:val="CommentReference"/>
          <w:szCs w:val="20"/>
        </w:rPr>
        <w:commentReference w:id="16"/>
      </w:r>
    </w:p>
    <w:p w14:paraId="60708AFB" w14:textId="77777777" w:rsidR="00681E98" w:rsidRPr="00F94090" w:rsidRDefault="00681E98" w:rsidP="007D2E5B"/>
    <w:bookmarkStart w:id="17" w:name="_MON_1746474197"/>
    <w:bookmarkEnd w:id="17"/>
    <w:p w14:paraId="03CD3548" w14:textId="5128ED6E" w:rsidR="00681E98" w:rsidRPr="00F94090" w:rsidRDefault="004B5211" w:rsidP="007D2E5B">
      <w:pPr>
        <w:rPr>
          <w:rFonts w:eastAsiaTheme="majorEastAsia"/>
        </w:rPr>
      </w:pPr>
      <w:ins w:id="18" w:author="Bernie Grofman" w:date="2023-05-24T22:55:00Z">
        <w:r w:rsidRPr="004B5211">
          <w:rPr>
            <w:noProof/>
            <w14:ligatures w14:val="standardContextual"/>
          </w:rPr>
          <w:object w:dxaOrig="9360" w:dyaOrig="12960" w14:anchorId="76B77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55pt;height:9in;mso-width-percent:0;mso-height-percent:0;mso-width-percent:0;mso-height-percent:0" o:ole="">
              <v:imagedata r:id="rId11" o:title=""/>
            </v:shape>
            <o:OLEObject Type="Embed" ProgID="Word.Document.12" ShapeID="_x0000_i1025" DrawAspect="Content" ObjectID="_1754137705" r:id="rId12">
              <o:FieldCodes>\s</o:FieldCodes>
            </o:OLEObject>
          </w:object>
        </w:r>
      </w:ins>
    </w:p>
    <w:p w14:paraId="2A2964C3" w14:textId="77777777" w:rsidR="00681E98" w:rsidRPr="00F94090" w:rsidRDefault="00681E98" w:rsidP="007D2E5B">
      <w:pPr>
        <w:rPr>
          <w:rFonts w:eastAsiaTheme="majorEastAsia"/>
        </w:rPr>
      </w:pPr>
      <w:r w:rsidRPr="00F94090">
        <w:rPr>
          <w:rFonts w:eastAsiaTheme="majorEastAsia"/>
        </w:rPr>
        <w:lastRenderedPageBreak/>
        <w:br w:type="page"/>
      </w:r>
    </w:p>
    <w:p w14:paraId="110B517A" w14:textId="77777777" w:rsidR="00681E98" w:rsidRPr="00F94090" w:rsidRDefault="00681E98" w:rsidP="007D2E5B">
      <w:pPr>
        <w:pStyle w:val="BodyText"/>
        <w:rPr>
          <w:rFonts w:eastAsiaTheme="majorEastAsia"/>
          <w:b/>
          <w:bCs/>
        </w:rPr>
      </w:pPr>
      <w:r w:rsidRPr="00F94090">
        <w:rPr>
          <w:rFonts w:eastAsiaTheme="majorEastAsia"/>
          <w:b/>
          <w:bCs/>
        </w:rPr>
        <w:lastRenderedPageBreak/>
        <w:t xml:space="preserve">Table </w:t>
      </w:r>
      <w:r w:rsidRPr="00F94090">
        <w:rPr>
          <w:rFonts w:eastAsiaTheme="majorEastAsia"/>
          <w:b/>
          <w:bCs/>
        </w:rPr>
        <w:fldChar w:fldCharType="begin"/>
      </w:r>
      <w:r w:rsidRPr="00F94090">
        <w:rPr>
          <w:rFonts w:eastAsiaTheme="majorEastAsia"/>
          <w:b/>
          <w:bCs/>
        </w:rPr>
        <w:instrText xml:space="preserve"> SEQ Table \* ARABIC </w:instrText>
      </w:r>
      <w:r w:rsidRPr="00F94090">
        <w:rPr>
          <w:rFonts w:eastAsiaTheme="majorEastAsia"/>
          <w:b/>
          <w:bCs/>
        </w:rPr>
        <w:fldChar w:fldCharType="separate"/>
      </w:r>
      <w:r w:rsidRPr="00F94090">
        <w:rPr>
          <w:rFonts w:eastAsiaTheme="majorEastAsia"/>
          <w:b/>
          <w:bCs/>
          <w:noProof/>
        </w:rPr>
        <w:t>6</w:t>
      </w:r>
      <w:r w:rsidRPr="00F94090">
        <w:rPr>
          <w:rFonts w:eastAsiaTheme="majorEastAsia"/>
          <w:b/>
          <w:bCs/>
        </w:rPr>
        <w:fldChar w:fldCharType="end"/>
      </w:r>
      <w:r w:rsidRPr="00F94090">
        <w:rPr>
          <w:rFonts w:eastAsiaTheme="majorEastAsia"/>
          <w:b/>
          <w:bCs/>
        </w:rPr>
        <w:t xml:space="preserve">. Majority and Minority Party Justices Agreement with the Decision                        </w:t>
      </w:r>
    </w:p>
    <w:p w14:paraId="7A41777B" w14:textId="77777777" w:rsidR="00681E98" w:rsidRPr="00F94090" w:rsidRDefault="00681E98" w:rsidP="007D2E5B">
      <w:pPr>
        <w:pStyle w:val="FootnoteText"/>
        <w:spacing w:line="240" w:lineRule="auto"/>
        <w:rPr>
          <w:rFonts w:ascii="Times New Roman" w:eastAsiaTheme="majorEastAsia" w:hAnsi="Times New Roman" w:cs="Times New Roman"/>
        </w:rPr>
      </w:pPr>
      <w:r w:rsidRPr="00F94090">
        <w:rPr>
          <w:rFonts w:ascii="Times New Roman" w:eastAsiaTheme="majorEastAsia" w:hAnsi="Times New Roman" w:cs="Times New Roman"/>
        </w:rPr>
        <w:t>(</w:t>
      </w:r>
      <w:proofErr w:type="gramStart"/>
      <w:r w:rsidRPr="00F94090">
        <w:rPr>
          <w:rFonts w:ascii="Times New Roman" w:eastAsiaTheme="majorEastAsia" w:hAnsi="Times New Roman" w:cs="Times New Roman"/>
        </w:rPr>
        <w:t>number</w:t>
      </w:r>
      <w:proofErr w:type="gramEnd"/>
      <w:r w:rsidRPr="00F94090">
        <w:rPr>
          <w:rFonts w:ascii="Times New Roman" w:eastAsiaTheme="majorEastAsia" w:hAnsi="Times New Roman" w:cs="Times New Roman"/>
        </w:rPr>
        <w:t xml:space="preserve"> of justices in that party shown in parentheses)</w:t>
      </w:r>
    </w:p>
    <w:tbl>
      <w:tblPr>
        <w:tblW w:w="10520" w:type="dxa"/>
        <w:tblLook w:val="04A0" w:firstRow="1" w:lastRow="0" w:firstColumn="1" w:lastColumn="0" w:noHBand="0" w:noVBand="1"/>
      </w:tblPr>
      <w:tblGrid>
        <w:gridCol w:w="2600"/>
        <w:gridCol w:w="1386"/>
        <w:gridCol w:w="1110"/>
        <w:gridCol w:w="2780"/>
        <w:gridCol w:w="2800"/>
      </w:tblGrid>
      <w:tr w:rsidR="00681E98" w:rsidRPr="00F94090" w14:paraId="7F3B2270" w14:textId="77777777" w:rsidTr="00FC1D58">
        <w:trPr>
          <w:trHeight w:val="855"/>
        </w:trPr>
        <w:tc>
          <w:tcPr>
            <w:tcW w:w="2600" w:type="dxa"/>
            <w:tcBorders>
              <w:top w:val="nil"/>
              <w:left w:val="nil"/>
              <w:bottom w:val="nil"/>
              <w:right w:val="nil"/>
            </w:tcBorders>
            <w:shd w:val="clear" w:color="auto" w:fill="auto"/>
            <w:vAlign w:val="bottom"/>
            <w:hideMark/>
          </w:tcPr>
          <w:p w14:paraId="3C91926F"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STATE</w:t>
            </w:r>
          </w:p>
        </w:tc>
        <w:tc>
          <w:tcPr>
            <w:tcW w:w="1260" w:type="dxa"/>
            <w:tcBorders>
              <w:top w:val="nil"/>
              <w:left w:val="nil"/>
              <w:bottom w:val="nil"/>
              <w:right w:val="nil"/>
            </w:tcBorders>
            <w:shd w:val="clear" w:color="auto" w:fill="auto"/>
            <w:vAlign w:val="bottom"/>
            <w:hideMark/>
          </w:tcPr>
          <w:p w14:paraId="37AB839E"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majority party</w:t>
            </w:r>
          </w:p>
        </w:tc>
        <w:tc>
          <w:tcPr>
            <w:tcW w:w="1080" w:type="dxa"/>
            <w:tcBorders>
              <w:top w:val="nil"/>
              <w:left w:val="nil"/>
              <w:bottom w:val="nil"/>
              <w:right w:val="nil"/>
            </w:tcBorders>
            <w:shd w:val="clear" w:color="auto" w:fill="auto"/>
            <w:vAlign w:val="bottom"/>
            <w:hideMark/>
          </w:tcPr>
          <w:p w14:paraId="49E50F54"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decision</w:t>
            </w:r>
          </w:p>
        </w:tc>
        <w:tc>
          <w:tcPr>
            <w:tcW w:w="2780" w:type="dxa"/>
            <w:tcBorders>
              <w:top w:val="nil"/>
              <w:left w:val="nil"/>
              <w:bottom w:val="nil"/>
              <w:right w:val="nil"/>
            </w:tcBorders>
            <w:shd w:val="clear" w:color="auto" w:fill="auto"/>
            <w:vAlign w:val="bottom"/>
            <w:hideMark/>
          </w:tcPr>
          <w:p w14:paraId="7389D591"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 xml:space="preserve">majority party           %agreement with decision </w:t>
            </w:r>
          </w:p>
        </w:tc>
        <w:tc>
          <w:tcPr>
            <w:tcW w:w="2800" w:type="dxa"/>
            <w:tcBorders>
              <w:top w:val="nil"/>
              <w:left w:val="nil"/>
              <w:bottom w:val="nil"/>
              <w:right w:val="nil"/>
            </w:tcBorders>
            <w:shd w:val="clear" w:color="auto" w:fill="auto"/>
            <w:vAlign w:val="bottom"/>
            <w:hideMark/>
          </w:tcPr>
          <w:p w14:paraId="09D30388"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minority party              %agreement with decision</w:t>
            </w:r>
          </w:p>
        </w:tc>
      </w:tr>
      <w:tr w:rsidR="00681E98" w:rsidRPr="00F94090" w14:paraId="7C755DDA" w14:textId="77777777" w:rsidTr="00FC1D58">
        <w:trPr>
          <w:trHeight w:val="300"/>
        </w:trPr>
        <w:tc>
          <w:tcPr>
            <w:tcW w:w="2600" w:type="dxa"/>
            <w:tcBorders>
              <w:top w:val="nil"/>
              <w:left w:val="nil"/>
              <w:bottom w:val="nil"/>
              <w:right w:val="nil"/>
            </w:tcBorders>
            <w:shd w:val="clear" w:color="auto" w:fill="auto"/>
            <w:noWrap/>
            <w:vAlign w:val="bottom"/>
            <w:hideMark/>
          </w:tcPr>
          <w:p w14:paraId="1AA51F12"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 xml:space="preserve">FLORIDA (2015) </w:t>
            </w:r>
          </w:p>
        </w:tc>
        <w:tc>
          <w:tcPr>
            <w:tcW w:w="1260" w:type="dxa"/>
            <w:tcBorders>
              <w:top w:val="nil"/>
              <w:left w:val="nil"/>
              <w:bottom w:val="nil"/>
              <w:right w:val="nil"/>
            </w:tcBorders>
            <w:shd w:val="clear" w:color="auto" w:fill="auto"/>
            <w:noWrap/>
            <w:vAlign w:val="bottom"/>
            <w:hideMark/>
          </w:tcPr>
          <w:p w14:paraId="4BA5BD18"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30542D78"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28610FB7"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50% (4)</w:t>
            </w:r>
          </w:p>
        </w:tc>
        <w:tc>
          <w:tcPr>
            <w:tcW w:w="2800" w:type="dxa"/>
            <w:tcBorders>
              <w:top w:val="nil"/>
              <w:left w:val="nil"/>
              <w:bottom w:val="nil"/>
              <w:right w:val="nil"/>
            </w:tcBorders>
            <w:shd w:val="clear" w:color="auto" w:fill="auto"/>
            <w:noWrap/>
            <w:vAlign w:val="bottom"/>
            <w:hideMark/>
          </w:tcPr>
          <w:p w14:paraId="2EA49F05"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100% (3)</w:t>
            </w:r>
          </w:p>
        </w:tc>
      </w:tr>
      <w:tr w:rsidR="00681E98" w:rsidRPr="00F94090" w14:paraId="64DD6356" w14:textId="77777777" w:rsidTr="00FC1D58">
        <w:trPr>
          <w:trHeight w:val="300"/>
        </w:trPr>
        <w:tc>
          <w:tcPr>
            <w:tcW w:w="2600" w:type="dxa"/>
            <w:tcBorders>
              <w:top w:val="nil"/>
              <w:left w:val="nil"/>
              <w:bottom w:val="nil"/>
              <w:right w:val="nil"/>
            </w:tcBorders>
            <w:shd w:val="clear" w:color="auto" w:fill="auto"/>
            <w:noWrap/>
            <w:vAlign w:val="bottom"/>
            <w:hideMark/>
          </w:tcPr>
          <w:p w14:paraId="3D9E68A2"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PENNSYLVANIA (2018)</w:t>
            </w:r>
          </w:p>
        </w:tc>
        <w:tc>
          <w:tcPr>
            <w:tcW w:w="1260" w:type="dxa"/>
            <w:tcBorders>
              <w:top w:val="nil"/>
              <w:left w:val="nil"/>
              <w:bottom w:val="nil"/>
              <w:right w:val="nil"/>
            </w:tcBorders>
            <w:shd w:val="clear" w:color="auto" w:fill="auto"/>
            <w:noWrap/>
            <w:vAlign w:val="bottom"/>
            <w:hideMark/>
          </w:tcPr>
          <w:p w14:paraId="0120F309"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68184E20"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077A01C3"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0% (2)</w:t>
            </w:r>
          </w:p>
        </w:tc>
        <w:tc>
          <w:tcPr>
            <w:tcW w:w="2800" w:type="dxa"/>
            <w:tcBorders>
              <w:top w:val="nil"/>
              <w:left w:val="nil"/>
              <w:bottom w:val="nil"/>
              <w:right w:val="nil"/>
            </w:tcBorders>
            <w:shd w:val="clear" w:color="auto" w:fill="auto"/>
            <w:noWrap/>
            <w:vAlign w:val="bottom"/>
            <w:hideMark/>
          </w:tcPr>
          <w:p w14:paraId="6EA25680"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100% (5)</w:t>
            </w:r>
          </w:p>
        </w:tc>
      </w:tr>
      <w:tr w:rsidR="00681E98" w:rsidRPr="00F94090" w14:paraId="3E271284" w14:textId="77777777" w:rsidTr="00FC1D58">
        <w:trPr>
          <w:trHeight w:val="150"/>
        </w:trPr>
        <w:tc>
          <w:tcPr>
            <w:tcW w:w="2600" w:type="dxa"/>
            <w:tcBorders>
              <w:top w:val="nil"/>
              <w:left w:val="nil"/>
              <w:bottom w:val="nil"/>
              <w:right w:val="nil"/>
            </w:tcBorders>
            <w:shd w:val="clear" w:color="auto" w:fill="auto"/>
            <w:noWrap/>
            <w:vAlign w:val="bottom"/>
            <w:hideMark/>
          </w:tcPr>
          <w:p w14:paraId="1C38B73B" w14:textId="77777777" w:rsidR="00681E98" w:rsidRPr="00F94090" w:rsidRDefault="00681E98" w:rsidP="007D2E5B">
            <w:pPr>
              <w:pStyle w:val="BodyText"/>
              <w:rPr>
                <w:rFonts w:eastAsiaTheme="majorEastAsia"/>
                <w:sz w:val="16"/>
                <w:szCs w:val="16"/>
              </w:rPr>
            </w:pPr>
          </w:p>
        </w:tc>
        <w:tc>
          <w:tcPr>
            <w:tcW w:w="1260" w:type="dxa"/>
            <w:tcBorders>
              <w:top w:val="nil"/>
              <w:left w:val="nil"/>
              <w:bottom w:val="nil"/>
              <w:right w:val="nil"/>
            </w:tcBorders>
            <w:shd w:val="clear" w:color="auto" w:fill="auto"/>
            <w:noWrap/>
            <w:vAlign w:val="bottom"/>
            <w:hideMark/>
          </w:tcPr>
          <w:p w14:paraId="46DA15DE" w14:textId="77777777" w:rsidR="00681E98" w:rsidRPr="00F94090" w:rsidRDefault="00681E98" w:rsidP="007D2E5B">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3785D1C5" w14:textId="77777777" w:rsidR="00681E98" w:rsidRPr="00F94090" w:rsidRDefault="00681E98" w:rsidP="007D2E5B">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23CD5087" w14:textId="77777777" w:rsidR="00681E98" w:rsidRPr="00F94090" w:rsidRDefault="00681E98" w:rsidP="007D2E5B">
            <w:pPr>
              <w:pStyle w:val="BodyText"/>
              <w:rPr>
                <w:rFonts w:eastAsiaTheme="majorEastAsia"/>
                <w:sz w:val="16"/>
                <w:szCs w:val="16"/>
              </w:rPr>
            </w:pPr>
          </w:p>
        </w:tc>
        <w:tc>
          <w:tcPr>
            <w:tcW w:w="2800" w:type="dxa"/>
            <w:tcBorders>
              <w:top w:val="nil"/>
              <w:left w:val="nil"/>
              <w:bottom w:val="nil"/>
              <w:right w:val="nil"/>
            </w:tcBorders>
            <w:shd w:val="clear" w:color="auto" w:fill="auto"/>
            <w:noWrap/>
            <w:vAlign w:val="bottom"/>
            <w:hideMark/>
          </w:tcPr>
          <w:p w14:paraId="16971C58" w14:textId="77777777" w:rsidR="00681E98" w:rsidRPr="00F94090" w:rsidRDefault="00681E98" w:rsidP="007D2E5B">
            <w:pPr>
              <w:pStyle w:val="BodyText"/>
              <w:rPr>
                <w:rFonts w:eastAsiaTheme="majorEastAsia"/>
                <w:sz w:val="16"/>
                <w:szCs w:val="16"/>
              </w:rPr>
            </w:pPr>
          </w:p>
        </w:tc>
      </w:tr>
      <w:tr w:rsidR="00681E98" w:rsidRPr="00F94090" w14:paraId="0EBCF0CA" w14:textId="77777777" w:rsidTr="00FC1D58">
        <w:trPr>
          <w:trHeight w:val="300"/>
        </w:trPr>
        <w:tc>
          <w:tcPr>
            <w:tcW w:w="2600" w:type="dxa"/>
            <w:tcBorders>
              <w:top w:val="nil"/>
              <w:left w:val="nil"/>
              <w:bottom w:val="nil"/>
              <w:right w:val="nil"/>
            </w:tcBorders>
            <w:shd w:val="clear" w:color="auto" w:fill="auto"/>
            <w:noWrap/>
            <w:vAlign w:val="bottom"/>
            <w:hideMark/>
          </w:tcPr>
          <w:p w14:paraId="7BFE34C8"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NEW YORK (2022)</w:t>
            </w:r>
          </w:p>
        </w:tc>
        <w:tc>
          <w:tcPr>
            <w:tcW w:w="1260" w:type="dxa"/>
            <w:tcBorders>
              <w:top w:val="nil"/>
              <w:left w:val="nil"/>
              <w:bottom w:val="nil"/>
              <w:right w:val="nil"/>
            </w:tcBorders>
            <w:shd w:val="clear" w:color="auto" w:fill="auto"/>
            <w:noWrap/>
            <w:vAlign w:val="bottom"/>
            <w:hideMark/>
          </w:tcPr>
          <w:p w14:paraId="623BCCE6"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D</w:t>
            </w:r>
          </w:p>
        </w:tc>
        <w:tc>
          <w:tcPr>
            <w:tcW w:w="1080" w:type="dxa"/>
            <w:tcBorders>
              <w:top w:val="nil"/>
              <w:left w:val="nil"/>
              <w:bottom w:val="nil"/>
              <w:right w:val="nil"/>
            </w:tcBorders>
            <w:shd w:val="clear" w:color="auto" w:fill="auto"/>
            <w:noWrap/>
            <w:vAlign w:val="bottom"/>
            <w:hideMark/>
          </w:tcPr>
          <w:p w14:paraId="2B307124"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7C7146E5"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50% (6)</w:t>
            </w:r>
          </w:p>
        </w:tc>
        <w:tc>
          <w:tcPr>
            <w:tcW w:w="2800" w:type="dxa"/>
            <w:tcBorders>
              <w:top w:val="nil"/>
              <w:left w:val="nil"/>
              <w:bottom w:val="nil"/>
              <w:right w:val="nil"/>
            </w:tcBorders>
            <w:shd w:val="clear" w:color="auto" w:fill="auto"/>
            <w:noWrap/>
            <w:vAlign w:val="bottom"/>
            <w:hideMark/>
          </w:tcPr>
          <w:p w14:paraId="20B9B0B6"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100</w:t>
            </w:r>
            <w:proofErr w:type="gramStart"/>
            <w:r w:rsidRPr="00F94090">
              <w:rPr>
                <w:rFonts w:eastAsiaTheme="majorEastAsia"/>
                <w:sz w:val="16"/>
                <w:szCs w:val="16"/>
              </w:rPr>
              <w:t>%(</w:t>
            </w:r>
            <w:proofErr w:type="gramEnd"/>
            <w:r w:rsidRPr="00F94090">
              <w:rPr>
                <w:rFonts w:eastAsiaTheme="majorEastAsia"/>
                <w:sz w:val="16"/>
                <w:szCs w:val="16"/>
              </w:rPr>
              <w:t>1)</w:t>
            </w:r>
          </w:p>
        </w:tc>
      </w:tr>
      <w:tr w:rsidR="00681E98" w:rsidRPr="00F94090" w14:paraId="142D1A15" w14:textId="77777777" w:rsidTr="00FC1D58">
        <w:trPr>
          <w:trHeight w:val="300"/>
        </w:trPr>
        <w:tc>
          <w:tcPr>
            <w:tcW w:w="2600" w:type="dxa"/>
            <w:tcBorders>
              <w:top w:val="nil"/>
              <w:left w:val="nil"/>
              <w:bottom w:val="nil"/>
              <w:right w:val="nil"/>
            </w:tcBorders>
            <w:shd w:val="clear" w:color="auto" w:fill="auto"/>
            <w:noWrap/>
            <w:vAlign w:val="bottom"/>
            <w:hideMark/>
          </w:tcPr>
          <w:p w14:paraId="016E317B"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NORTH CAROLINA (2022)</w:t>
            </w:r>
          </w:p>
        </w:tc>
        <w:tc>
          <w:tcPr>
            <w:tcW w:w="1260" w:type="dxa"/>
            <w:tcBorders>
              <w:top w:val="nil"/>
              <w:left w:val="nil"/>
              <w:bottom w:val="nil"/>
              <w:right w:val="nil"/>
            </w:tcBorders>
            <w:shd w:val="clear" w:color="auto" w:fill="auto"/>
            <w:noWrap/>
            <w:vAlign w:val="bottom"/>
            <w:hideMark/>
          </w:tcPr>
          <w:p w14:paraId="7B6CE2B8"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1B429F0A"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65DBFAC1"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0% (3)</w:t>
            </w:r>
          </w:p>
        </w:tc>
        <w:tc>
          <w:tcPr>
            <w:tcW w:w="2800" w:type="dxa"/>
            <w:tcBorders>
              <w:top w:val="nil"/>
              <w:left w:val="nil"/>
              <w:bottom w:val="nil"/>
              <w:right w:val="nil"/>
            </w:tcBorders>
            <w:shd w:val="clear" w:color="auto" w:fill="auto"/>
            <w:noWrap/>
            <w:vAlign w:val="bottom"/>
            <w:hideMark/>
          </w:tcPr>
          <w:p w14:paraId="432F99D3"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100% (4)</w:t>
            </w:r>
          </w:p>
        </w:tc>
      </w:tr>
      <w:tr w:rsidR="00681E98" w:rsidRPr="00F94090" w14:paraId="6F43D37F" w14:textId="77777777" w:rsidTr="00FC1D58">
        <w:trPr>
          <w:trHeight w:val="300"/>
        </w:trPr>
        <w:tc>
          <w:tcPr>
            <w:tcW w:w="2600" w:type="dxa"/>
            <w:tcBorders>
              <w:top w:val="nil"/>
              <w:left w:val="nil"/>
              <w:bottom w:val="nil"/>
              <w:right w:val="nil"/>
            </w:tcBorders>
            <w:shd w:val="clear" w:color="auto" w:fill="auto"/>
            <w:noWrap/>
            <w:vAlign w:val="bottom"/>
            <w:hideMark/>
          </w:tcPr>
          <w:p w14:paraId="214E56B9"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OHIO (2022)</w:t>
            </w:r>
          </w:p>
        </w:tc>
        <w:tc>
          <w:tcPr>
            <w:tcW w:w="1260" w:type="dxa"/>
            <w:tcBorders>
              <w:top w:val="nil"/>
              <w:left w:val="nil"/>
              <w:bottom w:val="nil"/>
              <w:right w:val="nil"/>
            </w:tcBorders>
            <w:shd w:val="clear" w:color="auto" w:fill="auto"/>
            <w:noWrap/>
            <w:vAlign w:val="bottom"/>
            <w:hideMark/>
          </w:tcPr>
          <w:p w14:paraId="5561A86F"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1E879121"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51D75A8E"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TBA</w:t>
            </w:r>
          </w:p>
        </w:tc>
        <w:tc>
          <w:tcPr>
            <w:tcW w:w="2800" w:type="dxa"/>
            <w:tcBorders>
              <w:top w:val="nil"/>
              <w:left w:val="nil"/>
              <w:bottom w:val="nil"/>
              <w:right w:val="nil"/>
            </w:tcBorders>
            <w:shd w:val="clear" w:color="auto" w:fill="auto"/>
            <w:noWrap/>
            <w:vAlign w:val="bottom"/>
            <w:hideMark/>
          </w:tcPr>
          <w:p w14:paraId="4DB9E2EF"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TBA</w:t>
            </w:r>
          </w:p>
        </w:tc>
      </w:tr>
      <w:tr w:rsidR="00681E98" w:rsidRPr="00F94090" w14:paraId="6F99FB6D" w14:textId="77777777" w:rsidTr="00FC1D58">
        <w:trPr>
          <w:trHeight w:val="300"/>
        </w:trPr>
        <w:tc>
          <w:tcPr>
            <w:tcW w:w="2600" w:type="dxa"/>
            <w:tcBorders>
              <w:top w:val="nil"/>
              <w:left w:val="nil"/>
              <w:bottom w:val="nil"/>
              <w:right w:val="nil"/>
            </w:tcBorders>
            <w:shd w:val="clear" w:color="auto" w:fill="auto"/>
            <w:noWrap/>
            <w:vAlign w:val="bottom"/>
            <w:hideMark/>
          </w:tcPr>
          <w:p w14:paraId="1815A5D3"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PENNSYLVANIA (2022)</w:t>
            </w:r>
          </w:p>
        </w:tc>
        <w:tc>
          <w:tcPr>
            <w:tcW w:w="1260" w:type="dxa"/>
            <w:tcBorders>
              <w:top w:val="nil"/>
              <w:left w:val="nil"/>
              <w:bottom w:val="nil"/>
              <w:right w:val="nil"/>
            </w:tcBorders>
            <w:shd w:val="clear" w:color="auto" w:fill="auto"/>
            <w:noWrap/>
            <w:vAlign w:val="bottom"/>
            <w:hideMark/>
          </w:tcPr>
          <w:p w14:paraId="11875EB4"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1148EB12"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356ED68D"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0% (2)</w:t>
            </w:r>
          </w:p>
        </w:tc>
        <w:tc>
          <w:tcPr>
            <w:tcW w:w="2800" w:type="dxa"/>
            <w:tcBorders>
              <w:top w:val="nil"/>
              <w:left w:val="nil"/>
              <w:bottom w:val="nil"/>
              <w:right w:val="nil"/>
            </w:tcBorders>
            <w:shd w:val="clear" w:color="auto" w:fill="auto"/>
            <w:noWrap/>
            <w:vAlign w:val="bottom"/>
            <w:hideMark/>
          </w:tcPr>
          <w:p w14:paraId="78299DDC"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80% (5)</w:t>
            </w:r>
          </w:p>
        </w:tc>
      </w:tr>
      <w:tr w:rsidR="00681E98" w:rsidRPr="00F94090" w14:paraId="755A7C2D" w14:textId="77777777" w:rsidTr="00FC1D58">
        <w:trPr>
          <w:trHeight w:val="300"/>
        </w:trPr>
        <w:tc>
          <w:tcPr>
            <w:tcW w:w="2600" w:type="dxa"/>
            <w:tcBorders>
              <w:top w:val="nil"/>
              <w:left w:val="nil"/>
              <w:bottom w:val="nil"/>
              <w:right w:val="nil"/>
            </w:tcBorders>
            <w:shd w:val="clear" w:color="auto" w:fill="auto"/>
            <w:noWrap/>
            <w:vAlign w:val="bottom"/>
            <w:hideMark/>
          </w:tcPr>
          <w:p w14:paraId="014F8434" w14:textId="77777777" w:rsidR="00681E98" w:rsidRPr="00F94090" w:rsidRDefault="00681E98" w:rsidP="007D2E5B">
            <w:pPr>
              <w:pStyle w:val="BodyText"/>
              <w:rPr>
                <w:rFonts w:eastAsiaTheme="majorEastAsia"/>
                <w:sz w:val="16"/>
                <w:szCs w:val="16"/>
              </w:rPr>
            </w:pPr>
          </w:p>
        </w:tc>
        <w:tc>
          <w:tcPr>
            <w:tcW w:w="1260" w:type="dxa"/>
            <w:tcBorders>
              <w:top w:val="nil"/>
              <w:left w:val="nil"/>
              <w:bottom w:val="nil"/>
              <w:right w:val="nil"/>
            </w:tcBorders>
            <w:shd w:val="clear" w:color="auto" w:fill="auto"/>
            <w:noWrap/>
            <w:vAlign w:val="bottom"/>
            <w:hideMark/>
          </w:tcPr>
          <w:p w14:paraId="628F7F41" w14:textId="77777777" w:rsidR="00681E98" w:rsidRPr="00F94090" w:rsidRDefault="00681E98" w:rsidP="007D2E5B">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3611BB94" w14:textId="77777777" w:rsidR="00681E98" w:rsidRPr="00F94090" w:rsidRDefault="00681E98" w:rsidP="007D2E5B">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6155EF56" w14:textId="77777777" w:rsidR="00681E98" w:rsidRPr="00F94090" w:rsidRDefault="00681E98" w:rsidP="007D2E5B">
            <w:pPr>
              <w:pStyle w:val="BodyText"/>
              <w:rPr>
                <w:rFonts w:eastAsiaTheme="majorEastAsia"/>
                <w:sz w:val="16"/>
                <w:szCs w:val="16"/>
              </w:rPr>
            </w:pPr>
          </w:p>
        </w:tc>
        <w:tc>
          <w:tcPr>
            <w:tcW w:w="2800" w:type="dxa"/>
            <w:tcBorders>
              <w:top w:val="nil"/>
              <w:left w:val="nil"/>
              <w:bottom w:val="nil"/>
              <w:right w:val="nil"/>
            </w:tcBorders>
            <w:shd w:val="clear" w:color="auto" w:fill="auto"/>
            <w:noWrap/>
            <w:vAlign w:val="bottom"/>
            <w:hideMark/>
          </w:tcPr>
          <w:p w14:paraId="38CB9687" w14:textId="77777777" w:rsidR="00681E98" w:rsidRPr="00F94090" w:rsidRDefault="00681E98" w:rsidP="007D2E5B">
            <w:pPr>
              <w:pStyle w:val="BodyText"/>
              <w:rPr>
                <w:rFonts w:eastAsiaTheme="majorEastAsia"/>
                <w:sz w:val="16"/>
                <w:szCs w:val="16"/>
              </w:rPr>
            </w:pPr>
          </w:p>
        </w:tc>
      </w:tr>
      <w:tr w:rsidR="00681E98" w:rsidRPr="00F94090" w14:paraId="797E68E2" w14:textId="77777777" w:rsidTr="00FC1D58">
        <w:trPr>
          <w:trHeight w:val="300"/>
        </w:trPr>
        <w:tc>
          <w:tcPr>
            <w:tcW w:w="2600" w:type="dxa"/>
            <w:tcBorders>
              <w:top w:val="nil"/>
              <w:left w:val="nil"/>
              <w:bottom w:val="nil"/>
              <w:right w:val="nil"/>
            </w:tcBorders>
            <w:shd w:val="clear" w:color="auto" w:fill="auto"/>
            <w:noWrap/>
            <w:vAlign w:val="bottom"/>
            <w:hideMark/>
          </w:tcPr>
          <w:p w14:paraId="2B5AC0F6"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OVERALL (averaged by Justices, not by states)</w:t>
            </w:r>
          </w:p>
        </w:tc>
        <w:tc>
          <w:tcPr>
            <w:tcW w:w="1260" w:type="dxa"/>
            <w:tcBorders>
              <w:top w:val="nil"/>
              <w:left w:val="nil"/>
              <w:bottom w:val="nil"/>
              <w:right w:val="nil"/>
            </w:tcBorders>
            <w:shd w:val="clear" w:color="auto" w:fill="auto"/>
            <w:noWrap/>
            <w:vAlign w:val="bottom"/>
            <w:hideMark/>
          </w:tcPr>
          <w:p w14:paraId="53A96586" w14:textId="77777777" w:rsidR="00681E98" w:rsidRPr="00F94090" w:rsidRDefault="00681E98" w:rsidP="007D2E5B">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24A89C73" w14:textId="77777777" w:rsidR="00681E98" w:rsidRPr="00F94090" w:rsidRDefault="00681E98" w:rsidP="007D2E5B">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7386A84A"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29.4%</w:t>
            </w:r>
          </w:p>
        </w:tc>
        <w:tc>
          <w:tcPr>
            <w:tcW w:w="2800" w:type="dxa"/>
            <w:tcBorders>
              <w:top w:val="nil"/>
              <w:left w:val="nil"/>
              <w:bottom w:val="nil"/>
              <w:right w:val="nil"/>
            </w:tcBorders>
            <w:shd w:val="clear" w:color="auto" w:fill="auto"/>
            <w:noWrap/>
            <w:vAlign w:val="bottom"/>
            <w:hideMark/>
          </w:tcPr>
          <w:p w14:paraId="0FF307C9"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94.4%</w:t>
            </w:r>
          </w:p>
        </w:tc>
      </w:tr>
      <w:tr w:rsidR="00681E98" w:rsidRPr="00F94090" w14:paraId="7883BA78" w14:textId="77777777" w:rsidTr="00FC1D58">
        <w:trPr>
          <w:trHeight w:val="300"/>
        </w:trPr>
        <w:tc>
          <w:tcPr>
            <w:tcW w:w="2600" w:type="dxa"/>
            <w:tcBorders>
              <w:top w:val="nil"/>
              <w:left w:val="nil"/>
              <w:bottom w:val="nil"/>
              <w:right w:val="nil"/>
            </w:tcBorders>
            <w:shd w:val="clear" w:color="auto" w:fill="auto"/>
            <w:noWrap/>
            <w:vAlign w:val="bottom"/>
            <w:hideMark/>
          </w:tcPr>
          <w:p w14:paraId="018A8F28" w14:textId="77777777" w:rsidR="00681E98" w:rsidRPr="00F94090" w:rsidRDefault="00681E98" w:rsidP="007D2E5B">
            <w:pPr>
              <w:pStyle w:val="BodyText"/>
              <w:rPr>
                <w:rFonts w:eastAsiaTheme="majorEastAsia"/>
                <w:sz w:val="16"/>
                <w:szCs w:val="16"/>
              </w:rPr>
            </w:pPr>
          </w:p>
        </w:tc>
        <w:tc>
          <w:tcPr>
            <w:tcW w:w="1260" w:type="dxa"/>
            <w:tcBorders>
              <w:top w:val="nil"/>
              <w:left w:val="nil"/>
              <w:bottom w:val="nil"/>
              <w:right w:val="nil"/>
            </w:tcBorders>
            <w:shd w:val="clear" w:color="auto" w:fill="auto"/>
            <w:noWrap/>
            <w:vAlign w:val="bottom"/>
            <w:hideMark/>
          </w:tcPr>
          <w:p w14:paraId="3BA297F8" w14:textId="77777777" w:rsidR="00681E98" w:rsidRPr="00F94090" w:rsidRDefault="00681E98" w:rsidP="007D2E5B">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67ACE5E6" w14:textId="77777777" w:rsidR="00681E98" w:rsidRPr="00F94090" w:rsidRDefault="00681E98" w:rsidP="007D2E5B">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6EFCA7EE" w14:textId="77777777" w:rsidR="00681E98" w:rsidRPr="00F94090" w:rsidRDefault="00681E98" w:rsidP="007D2E5B">
            <w:pPr>
              <w:pStyle w:val="BodyText"/>
              <w:rPr>
                <w:rFonts w:eastAsiaTheme="majorEastAsia"/>
                <w:sz w:val="16"/>
                <w:szCs w:val="16"/>
              </w:rPr>
            </w:pPr>
          </w:p>
        </w:tc>
        <w:tc>
          <w:tcPr>
            <w:tcW w:w="2800" w:type="dxa"/>
            <w:tcBorders>
              <w:top w:val="nil"/>
              <w:left w:val="nil"/>
              <w:bottom w:val="nil"/>
              <w:right w:val="nil"/>
            </w:tcBorders>
            <w:shd w:val="clear" w:color="auto" w:fill="auto"/>
            <w:noWrap/>
            <w:vAlign w:val="bottom"/>
            <w:hideMark/>
          </w:tcPr>
          <w:p w14:paraId="6DC34D92" w14:textId="77777777" w:rsidR="00681E98" w:rsidRPr="00F94090" w:rsidRDefault="00681E98" w:rsidP="007D2E5B">
            <w:pPr>
              <w:pStyle w:val="BodyText"/>
              <w:rPr>
                <w:rFonts w:eastAsiaTheme="majorEastAsia"/>
                <w:sz w:val="16"/>
                <w:szCs w:val="16"/>
              </w:rPr>
            </w:pPr>
          </w:p>
        </w:tc>
      </w:tr>
      <w:tr w:rsidR="00681E98" w:rsidRPr="00F94090" w14:paraId="5430E14A" w14:textId="77777777" w:rsidTr="00FC1D58">
        <w:trPr>
          <w:trHeight w:val="300"/>
        </w:trPr>
        <w:tc>
          <w:tcPr>
            <w:tcW w:w="2600" w:type="dxa"/>
            <w:tcBorders>
              <w:top w:val="nil"/>
              <w:left w:val="nil"/>
              <w:bottom w:val="nil"/>
              <w:right w:val="nil"/>
            </w:tcBorders>
            <w:shd w:val="clear" w:color="auto" w:fill="auto"/>
            <w:noWrap/>
            <w:vAlign w:val="bottom"/>
            <w:hideMark/>
          </w:tcPr>
          <w:p w14:paraId="7095851A"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KANSAS (2022)</w:t>
            </w:r>
          </w:p>
        </w:tc>
        <w:tc>
          <w:tcPr>
            <w:tcW w:w="1260" w:type="dxa"/>
            <w:tcBorders>
              <w:top w:val="nil"/>
              <w:left w:val="nil"/>
              <w:bottom w:val="nil"/>
              <w:right w:val="nil"/>
            </w:tcBorders>
            <w:shd w:val="clear" w:color="auto" w:fill="auto"/>
            <w:noWrap/>
            <w:vAlign w:val="bottom"/>
            <w:hideMark/>
          </w:tcPr>
          <w:p w14:paraId="33202BDC"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743F62AC"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C</w:t>
            </w:r>
          </w:p>
        </w:tc>
        <w:tc>
          <w:tcPr>
            <w:tcW w:w="2780" w:type="dxa"/>
            <w:tcBorders>
              <w:top w:val="nil"/>
              <w:left w:val="nil"/>
              <w:bottom w:val="nil"/>
              <w:right w:val="nil"/>
            </w:tcBorders>
            <w:shd w:val="clear" w:color="auto" w:fill="auto"/>
            <w:noWrap/>
            <w:vAlign w:val="bottom"/>
            <w:hideMark/>
          </w:tcPr>
          <w:p w14:paraId="3EB952D3"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100% (2)</w:t>
            </w:r>
          </w:p>
        </w:tc>
        <w:tc>
          <w:tcPr>
            <w:tcW w:w="2800" w:type="dxa"/>
            <w:tcBorders>
              <w:top w:val="nil"/>
              <w:left w:val="nil"/>
              <w:bottom w:val="nil"/>
              <w:right w:val="nil"/>
            </w:tcBorders>
            <w:shd w:val="clear" w:color="auto" w:fill="auto"/>
            <w:noWrap/>
            <w:vAlign w:val="bottom"/>
            <w:hideMark/>
          </w:tcPr>
          <w:p w14:paraId="66AB4988"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40% (5)</w:t>
            </w:r>
          </w:p>
        </w:tc>
      </w:tr>
      <w:tr w:rsidR="00681E98" w:rsidRPr="00F94090" w14:paraId="1C430297" w14:textId="77777777" w:rsidTr="00FC1D58">
        <w:trPr>
          <w:trHeight w:val="1260"/>
        </w:trPr>
        <w:tc>
          <w:tcPr>
            <w:tcW w:w="2600" w:type="dxa"/>
            <w:tcBorders>
              <w:top w:val="nil"/>
              <w:left w:val="nil"/>
              <w:bottom w:val="nil"/>
              <w:right w:val="nil"/>
            </w:tcBorders>
            <w:shd w:val="clear" w:color="auto" w:fill="auto"/>
            <w:noWrap/>
            <w:vAlign w:val="bottom"/>
            <w:hideMark/>
          </w:tcPr>
          <w:p w14:paraId="723FA986"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NEW JERSEY (2022)</w:t>
            </w:r>
          </w:p>
        </w:tc>
        <w:tc>
          <w:tcPr>
            <w:tcW w:w="1260" w:type="dxa"/>
            <w:tcBorders>
              <w:top w:val="nil"/>
              <w:left w:val="nil"/>
              <w:bottom w:val="nil"/>
              <w:right w:val="nil"/>
            </w:tcBorders>
            <w:shd w:val="clear" w:color="auto" w:fill="auto"/>
            <w:vAlign w:val="bottom"/>
            <w:hideMark/>
          </w:tcPr>
          <w:p w14:paraId="0F576B20"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Commission (plan considered R)</w:t>
            </w:r>
          </w:p>
        </w:tc>
        <w:tc>
          <w:tcPr>
            <w:tcW w:w="1080" w:type="dxa"/>
            <w:tcBorders>
              <w:top w:val="nil"/>
              <w:left w:val="nil"/>
              <w:bottom w:val="nil"/>
              <w:right w:val="nil"/>
            </w:tcBorders>
            <w:shd w:val="clear" w:color="auto" w:fill="auto"/>
            <w:noWrap/>
            <w:vAlign w:val="bottom"/>
            <w:hideMark/>
          </w:tcPr>
          <w:p w14:paraId="27B55E41"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C</w:t>
            </w:r>
          </w:p>
        </w:tc>
        <w:tc>
          <w:tcPr>
            <w:tcW w:w="2780" w:type="dxa"/>
            <w:tcBorders>
              <w:top w:val="nil"/>
              <w:left w:val="nil"/>
              <w:bottom w:val="nil"/>
              <w:right w:val="nil"/>
            </w:tcBorders>
            <w:shd w:val="clear" w:color="auto" w:fill="auto"/>
            <w:noWrap/>
            <w:vAlign w:val="bottom"/>
            <w:hideMark/>
          </w:tcPr>
          <w:p w14:paraId="73ED9CDB"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100% (1)</w:t>
            </w:r>
          </w:p>
        </w:tc>
        <w:tc>
          <w:tcPr>
            <w:tcW w:w="2800" w:type="dxa"/>
            <w:tcBorders>
              <w:top w:val="nil"/>
              <w:left w:val="nil"/>
              <w:bottom w:val="nil"/>
              <w:right w:val="nil"/>
            </w:tcBorders>
            <w:shd w:val="clear" w:color="auto" w:fill="auto"/>
            <w:noWrap/>
            <w:vAlign w:val="bottom"/>
            <w:hideMark/>
          </w:tcPr>
          <w:p w14:paraId="7DA77511"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100% (3)</w:t>
            </w:r>
          </w:p>
        </w:tc>
      </w:tr>
      <w:tr w:rsidR="00681E98" w:rsidRPr="00F94090" w14:paraId="355D5375" w14:textId="77777777" w:rsidTr="00FC1D58">
        <w:trPr>
          <w:trHeight w:val="300"/>
        </w:trPr>
        <w:tc>
          <w:tcPr>
            <w:tcW w:w="2600" w:type="dxa"/>
            <w:tcBorders>
              <w:top w:val="nil"/>
              <w:left w:val="nil"/>
              <w:bottom w:val="nil"/>
              <w:right w:val="nil"/>
            </w:tcBorders>
            <w:shd w:val="clear" w:color="auto" w:fill="auto"/>
            <w:noWrap/>
            <w:vAlign w:val="bottom"/>
            <w:hideMark/>
          </w:tcPr>
          <w:p w14:paraId="51C7269B" w14:textId="77777777" w:rsidR="00681E98" w:rsidRPr="00F94090" w:rsidRDefault="00681E98" w:rsidP="007D2E5B">
            <w:pPr>
              <w:pStyle w:val="BodyText"/>
              <w:rPr>
                <w:rFonts w:eastAsiaTheme="majorEastAsia"/>
                <w:sz w:val="16"/>
                <w:szCs w:val="16"/>
              </w:rPr>
            </w:pPr>
          </w:p>
        </w:tc>
        <w:tc>
          <w:tcPr>
            <w:tcW w:w="1260" w:type="dxa"/>
            <w:tcBorders>
              <w:top w:val="nil"/>
              <w:left w:val="nil"/>
              <w:bottom w:val="nil"/>
              <w:right w:val="nil"/>
            </w:tcBorders>
            <w:shd w:val="clear" w:color="auto" w:fill="auto"/>
            <w:noWrap/>
            <w:vAlign w:val="bottom"/>
            <w:hideMark/>
          </w:tcPr>
          <w:p w14:paraId="6020FAA6" w14:textId="77777777" w:rsidR="00681E98" w:rsidRPr="00F94090" w:rsidRDefault="00681E98" w:rsidP="007D2E5B">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6C3C932F" w14:textId="77777777" w:rsidR="00681E98" w:rsidRPr="00F94090" w:rsidRDefault="00681E98" w:rsidP="007D2E5B">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6AE76CF4" w14:textId="77777777" w:rsidR="00681E98" w:rsidRPr="00F94090" w:rsidRDefault="00681E98" w:rsidP="007D2E5B">
            <w:pPr>
              <w:pStyle w:val="BodyText"/>
              <w:rPr>
                <w:rFonts w:eastAsiaTheme="majorEastAsia"/>
                <w:sz w:val="16"/>
                <w:szCs w:val="16"/>
              </w:rPr>
            </w:pPr>
          </w:p>
        </w:tc>
        <w:tc>
          <w:tcPr>
            <w:tcW w:w="2800" w:type="dxa"/>
            <w:tcBorders>
              <w:top w:val="nil"/>
              <w:left w:val="nil"/>
              <w:bottom w:val="nil"/>
              <w:right w:val="nil"/>
            </w:tcBorders>
            <w:shd w:val="clear" w:color="auto" w:fill="auto"/>
            <w:noWrap/>
            <w:vAlign w:val="bottom"/>
            <w:hideMark/>
          </w:tcPr>
          <w:p w14:paraId="4B4BC8A6" w14:textId="77777777" w:rsidR="00681E98" w:rsidRPr="00F94090" w:rsidRDefault="00681E98" w:rsidP="007D2E5B">
            <w:pPr>
              <w:pStyle w:val="BodyText"/>
              <w:rPr>
                <w:rFonts w:eastAsiaTheme="majorEastAsia"/>
                <w:sz w:val="16"/>
                <w:szCs w:val="16"/>
              </w:rPr>
            </w:pPr>
          </w:p>
        </w:tc>
      </w:tr>
      <w:tr w:rsidR="00681E98" w:rsidRPr="00F94090" w14:paraId="7F086F74" w14:textId="77777777" w:rsidTr="00FC1D58">
        <w:trPr>
          <w:trHeight w:val="300"/>
        </w:trPr>
        <w:tc>
          <w:tcPr>
            <w:tcW w:w="2600" w:type="dxa"/>
            <w:tcBorders>
              <w:top w:val="nil"/>
              <w:left w:val="nil"/>
              <w:bottom w:val="nil"/>
              <w:right w:val="nil"/>
            </w:tcBorders>
            <w:shd w:val="clear" w:color="auto" w:fill="auto"/>
            <w:noWrap/>
            <w:vAlign w:val="bottom"/>
            <w:hideMark/>
          </w:tcPr>
          <w:p w14:paraId="58579076"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OVERALL (averaged by Justices, not by states)</w:t>
            </w:r>
          </w:p>
        </w:tc>
        <w:tc>
          <w:tcPr>
            <w:tcW w:w="1260" w:type="dxa"/>
            <w:tcBorders>
              <w:top w:val="nil"/>
              <w:left w:val="nil"/>
              <w:bottom w:val="nil"/>
              <w:right w:val="nil"/>
            </w:tcBorders>
            <w:shd w:val="clear" w:color="auto" w:fill="auto"/>
            <w:noWrap/>
            <w:vAlign w:val="bottom"/>
            <w:hideMark/>
          </w:tcPr>
          <w:p w14:paraId="324DDA5B" w14:textId="77777777" w:rsidR="00681E98" w:rsidRPr="00F94090" w:rsidRDefault="00681E98" w:rsidP="007D2E5B">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6FBEA694" w14:textId="77777777" w:rsidR="00681E98" w:rsidRPr="00F94090" w:rsidRDefault="00681E98" w:rsidP="007D2E5B">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00096D96"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100%</w:t>
            </w:r>
          </w:p>
        </w:tc>
        <w:tc>
          <w:tcPr>
            <w:tcW w:w="2800" w:type="dxa"/>
            <w:tcBorders>
              <w:top w:val="nil"/>
              <w:left w:val="nil"/>
              <w:bottom w:val="nil"/>
              <w:right w:val="nil"/>
            </w:tcBorders>
            <w:shd w:val="clear" w:color="auto" w:fill="auto"/>
            <w:noWrap/>
            <w:vAlign w:val="bottom"/>
            <w:hideMark/>
          </w:tcPr>
          <w:p w14:paraId="04BDC3AD" w14:textId="77777777" w:rsidR="00681E98" w:rsidRPr="00F94090" w:rsidRDefault="00681E98" w:rsidP="007D2E5B">
            <w:pPr>
              <w:pStyle w:val="BodyText"/>
              <w:rPr>
                <w:rFonts w:eastAsiaTheme="majorEastAsia"/>
                <w:sz w:val="16"/>
                <w:szCs w:val="16"/>
              </w:rPr>
            </w:pPr>
            <w:r w:rsidRPr="00F94090">
              <w:rPr>
                <w:rFonts w:eastAsiaTheme="majorEastAsia"/>
                <w:sz w:val="16"/>
                <w:szCs w:val="16"/>
              </w:rPr>
              <w:t>62.5%</w:t>
            </w:r>
          </w:p>
        </w:tc>
      </w:tr>
    </w:tbl>
    <w:p w14:paraId="01A8B810" w14:textId="77777777" w:rsidR="00681E98" w:rsidRPr="00F94090" w:rsidRDefault="00681E98" w:rsidP="007D2E5B">
      <w:pPr>
        <w:pStyle w:val="BodyText"/>
        <w:ind w:firstLine="0"/>
        <w:rPr>
          <w:rFonts w:eastAsiaTheme="majorEastAsia"/>
        </w:rPr>
      </w:pPr>
    </w:p>
    <w:p w14:paraId="4366932D" w14:textId="4E76C624" w:rsidR="00681E98" w:rsidRPr="00F94090" w:rsidRDefault="00681E98" w:rsidP="007D2E5B">
      <w:r w:rsidRPr="00F94090">
        <w:br w:type="page"/>
      </w:r>
    </w:p>
    <w:p w14:paraId="2B124971" w14:textId="77777777" w:rsidR="00681E98" w:rsidRPr="00F94090" w:rsidRDefault="00681E98" w:rsidP="007D2E5B">
      <w:pPr>
        <w:pStyle w:val="BodyText"/>
        <w:ind w:firstLine="0"/>
        <w:rPr>
          <w:rFonts w:eastAsiaTheme="majorEastAsia"/>
        </w:rPr>
      </w:pPr>
    </w:p>
    <w:p w14:paraId="7798401A" w14:textId="77777777" w:rsidR="00681E98" w:rsidRPr="00F94090" w:rsidRDefault="00681E98" w:rsidP="007D2E5B">
      <w:pPr>
        <w:pStyle w:val="BodyText"/>
        <w:ind w:firstLine="0"/>
        <w:rPr>
          <w:rFonts w:eastAsiaTheme="majorEastAsia"/>
        </w:rPr>
      </w:pPr>
      <w:r w:rsidRPr="00F94090">
        <w:rPr>
          <w:rFonts w:eastAsiaTheme="majorEastAsia"/>
        </w:rPr>
        <w:t xml:space="preserve">Appendix Table A1 </w:t>
      </w:r>
    </w:p>
    <w:p w14:paraId="26E00D4C" w14:textId="77777777" w:rsidR="00681E98" w:rsidRPr="00F94090" w:rsidRDefault="00681E98" w:rsidP="007D2E5B">
      <w:pPr>
        <w:pStyle w:val="BodyText"/>
        <w:rPr>
          <w:rFonts w:eastAsiaTheme="majorEastAsia"/>
        </w:rPr>
      </w:pPr>
    </w:p>
    <w:tbl>
      <w:tblPr>
        <w:tblStyle w:val="TableGrid"/>
        <w:tblW w:w="0" w:type="auto"/>
        <w:tblLook w:val="04A0" w:firstRow="1" w:lastRow="0" w:firstColumn="1" w:lastColumn="0" w:noHBand="0" w:noVBand="1"/>
      </w:tblPr>
      <w:tblGrid>
        <w:gridCol w:w="4225"/>
        <w:gridCol w:w="4590"/>
      </w:tblGrid>
      <w:tr w:rsidR="00681E98" w:rsidRPr="00F94090" w14:paraId="55E7D5F1" w14:textId="77777777" w:rsidTr="00FC1D58">
        <w:tc>
          <w:tcPr>
            <w:tcW w:w="4225" w:type="dxa"/>
            <w:shd w:val="clear" w:color="auto" w:fill="E2EFD9" w:themeFill="accent6" w:themeFillTint="33"/>
          </w:tcPr>
          <w:p w14:paraId="7C6AED01" w14:textId="77777777" w:rsidR="00681E98" w:rsidRPr="00F94090" w:rsidRDefault="00681E98" w:rsidP="007D2E5B">
            <w:pPr>
              <w:pStyle w:val="BodyText"/>
              <w:rPr>
                <w:rFonts w:eastAsiaTheme="majorEastAsia"/>
              </w:rPr>
            </w:pPr>
            <w:r w:rsidRPr="00F94090">
              <w:rPr>
                <w:rFonts w:eastAsiaTheme="majorEastAsia"/>
              </w:rPr>
              <w:t>State</w:t>
            </w:r>
          </w:p>
        </w:tc>
        <w:tc>
          <w:tcPr>
            <w:tcW w:w="4590" w:type="dxa"/>
            <w:shd w:val="clear" w:color="auto" w:fill="E2EFD9" w:themeFill="accent6" w:themeFillTint="33"/>
          </w:tcPr>
          <w:p w14:paraId="2D133BBF" w14:textId="77777777" w:rsidR="00681E98" w:rsidRPr="00F94090" w:rsidRDefault="00681E98" w:rsidP="007D2E5B">
            <w:pPr>
              <w:pStyle w:val="BodyText"/>
              <w:rPr>
                <w:rFonts w:eastAsiaTheme="majorEastAsia"/>
              </w:rPr>
            </w:pPr>
            <w:r w:rsidRPr="00F94090">
              <w:rPr>
                <w:rFonts w:eastAsiaTheme="majorEastAsia"/>
              </w:rPr>
              <w:t>Individual Named Plaintiffs from Cases</w:t>
            </w:r>
          </w:p>
        </w:tc>
      </w:tr>
      <w:tr w:rsidR="00681E98" w:rsidRPr="00F94090" w14:paraId="4985C717" w14:textId="77777777" w:rsidTr="00FC1D58">
        <w:tc>
          <w:tcPr>
            <w:tcW w:w="8815" w:type="dxa"/>
            <w:gridSpan w:val="2"/>
          </w:tcPr>
          <w:p w14:paraId="3A076A4C" w14:textId="77777777" w:rsidR="00681E98" w:rsidRPr="00F94090" w:rsidRDefault="00681E98" w:rsidP="007D2E5B">
            <w:pPr>
              <w:pStyle w:val="BodyText"/>
              <w:rPr>
                <w:rFonts w:eastAsiaTheme="majorEastAsia"/>
              </w:rPr>
            </w:pPr>
            <w:r w:rsidRPr="00F94090">
              <w:rPr>
                <w:rFonts w:eastAsiaTheme="majorEastAsia"/>
              </w:rPr>
              <w:t>2010s REDISTRICTING CASES IN STATE COURT</w:t>
            </w:r>
          </w:p>
        </w:tc>
      </w:tr>
      <w:tr w:rsidR="00681E98" w:rsidRPr="00F94090" w14:paraId="78F670A1" w14:textId="77777777" w:rsidTr="00FC1D58">
        <w:tc>
          <w:tcPr>
            <w:tcW w:w="4225" w:type="dxa"/>
          </w:tcPr>
          <w:p w14:paraId="2C33A342" w14:textId="77777777" w:rsidR="00681E98" w:rsidRPr="00F94090" w:rsidRDefault="00681E98" w:rsidP="007D2E5B">
            <w:pPr>
              <w:pStyle w:val="BodyText"/>
              <w:rPr>
                <w:rFonts w:eastAsiaTheme="majorEastAsia"/>
              </w:rPr>
            </w:pPr>
            <w:r w:rsidRPr="00F94090">
              <w:rPr>
                <w:rFonts w:eastAsiaTheme="majorEastAsia"/>
              </w:rPr>
              <w:t xml:space="preserve">Florida (2015) </w:t>
            </w:r>
          </w:p>
          <w:p w14:paraId="540AF603" w14:textId="77777777" w:rsidR="00681E98" w:rsidRPr="00F94090" w:rsidRDefault="00681E98" w:rsidP="007D2E5B">
            <w:pPr>
              <w:pStyle w:val="BodyText"/>
              <w:rPr>
                <w:rFonts w:eastAsiaTheme="majorEastAsia"/>
              </w:rPr>
            </w:pPr>
          </w:p>
          <w:p w14:paraId="438CC587" w14:textId="77777777" w:rsidR="00681E98" w:rsidRPr="00F94090" w:rsidRDefault="00681E98" w:rsidP="007D2E5B">
            <w:pPr>
              <w:pStyle w:val="BodyText"/>
              <w:rPr>
                <w:rFonts w:eastAsiaTheme="majorEastAsia"/>
              </w:rPr>
            </w:pPr>
            <w:r w:rsidRPr="00F94090">
              <w:rPr>
                <w:rFonts w:eastAsiaTheme="majorEastAsia"/>
              </w:rPr>
              <w:t>League of Women Voters of Fla. V. Detzner, 172 So. 3d 363 (Fla. 2015)</w:t>
            </w:r>
          </w:p>
        </w:tc>
        <w:tc>
          <w:tcPr>
            <w:tcW w:w="4590" w:type="dxa"/>
          </w:tcPr>
          <w:p w14:paraId="0A82B03A" w14:textId="77777777" w:rsidR="00681E98" w:rsidRPr="00F94090" w:rsidRDefault="00681E98" w:rsidP="007D2E5B">
            <w:pPr>
              <w:pStyle w:val="BodyText"/>
              <w:rPr>
                <w:rFonts w:eastAsiaTheme="majorEastAsia"/>
              </w:rPr>
            </w:pPr>
            <w:r w:rsidRPr="00F94090">
              <w:rPr>
                <w:rFonts w:eastAsiaTheme="majorEastAsia"/>
              </w:rPr>
              <w:t xml:space="preserve">League Plaintiffs: </w:t>
            </w:r>
          </w:p>
          <w:p w14:paraId="52AF4EED" w14:textId="77777777" w:rsidR="00681E98" w:rsidRPr="00F94090" w:rsidRDefault="00681E98" w:rsidP="007D2E5B">
            <w:pPr>
              <w:pStyle w:val="BodyText"/>
              <w:rPr>
                <w:rFonts w:eastAsiaTheme="majorEastAsia"/>
              </w:rPr>
            </w:pPr>
            <w:r w:rsidRPr="00F94090">
              <w:rPr>
                <w:rFonts w:eastAsiaTheme="majorEastAsia"/>
              </w:rPr>
              <w:t>Robert Allen Schaeffer, Brenda Ann Holt, Roland Sanchez-Medina, Jr., and John Steel Olmstead.</w:t>
            </w:r>
          </w:p>
          <w:p w14:paraId="2A73BA3B" w14:textId="77777777" w:rsidR="00681E98" w:rsidRPr="00F94090" w:rsidRDefault="00681E98" w:rsidP="007D2E5B">
            <w:pPr>
              <w:pStyle w:val="BodyText"/>
              <w:rPr>
                <w:rFonts w:eastAsiaTheme="majorEastAsia"/>
              </w:rPr>
            </w:pPr>
          </w:p>
          <w:p w14:paraId="34BC44FF" w14:textId="77777777" w:rsidR="00681E98" w:rsidRPr="00F94090" w:rsidRDefault="00681E98" w:rsidP="007D2E5B">
            <w:pPr>
              <w:pStyle w:val="BodyText"/>
              <w:rPr>
                <w:rFonts w:eastAsiaTheme="majorEastAsia"/>
              </w:rPr>
            </w:pPr>
            <w:r w:rsidRPr="00F94090">
              <w:rPr>
                <w:rFonts w:eastAsiaTheme="majorEastAsia"/>
              </w:rPr>
              <w:t xml:space="preserve">Romo Plaintiffs: </w:t>
            </w:r>
          </w:p>
          <w:p w14:paraId="35AFC321" w14:textId="77777777" w:rsidR="00681E98" w:rsidRPr="00F94090" w:rsidRDefault="00681E98" w:rsidP="007D2E5B">
            <w:pPr>
              <w:pStyle w:val="BodyText"/>
              <w:rPr>
                <w:rFonts w:eastAsiaTheme="majorEastAsia"/>
              </w:rPr>
            </w:pPr>
            <w:r w:rsidRPr="00F94090">
              <w:rPr>
                <w:rFonts w:eastAsiaTheme="majorEastAsia"/>
              </w:rPr>
              <w:t xml:space="preserve">Rene Romo, Benjamin Weaver, William Everett </w:t>
            </w:r>
            <w:proofErr w:type="spellStart"/>
            <w:r w:rsidRPr="00F94090">
              <w:rPr>
                <w:rFonts w:eastAsiaTheme="majorEastAsia"/>
              </w:rPr>
              <w:t>Warinner</w:t>
            </w:r>
            <w:proofErr w:type="spellEnd"/>
            <w:r w:rsidRPr="00F94090">
              <w:rPr>
                <w:rFonts w:eastAsiaTheme="majorEastAsia"/>
              </w:rPr>
              <w:t>, Jessica Barrett, June Keener, Richard Quinn Boylan, and Bonita Again.</w:t>
            </w:r>
          </w:p>
          <w:p w14:paraId="32DD9052" w14:textId="77777777" w:rsidR="00681E98" w:rsidRPr="00F94090" w:rsidRDefault="00681E98" w:rsidP="007D2E5B">
            <w:pPr>
              <w:pStyle w:val="BodyText"/>
              <w:rPr>
                <w:rFonts w:eastAsiaTheme="majorEastAsia"/>
              </w:rPr>
            </w:pPr>
          </w:p>
        </w:tc>
      </w:tr>
      <w:tr w:rsidR="00681E98" w:rsidRPr="00F94090" w14:paraId="32E353C4" w14:textId="77777777" w:rsidTr="00FC1D58">
        <w:tc>
          <w:tcPr>
            <w:tcW w:w="4225" w:type="dxa"/>
          </w:tcPr>
          <w:p w14:paraId="214BBE56" w14:textId="77777777" w:rsidR="00681E98" w:rsidRPr="00F94090" w:rsidRDefault="00681E98" w:rsidP="007D2E5B">
            <w:pPr>
              <w:pStyle w:val="BodyText"/>
              <w:rPr>
                <w:rFonts w:eastAsiaTheme="majorEastAsia"/>
              </w:rPr>
            </w:pPr>
            <w:r w:rsidRPr="00F94090">
              <w:rPr>
                <w:rFonts w:eastAsiaTheme="majorEastAsia"/>
              </w:rPr>
              <w:t>North Carolina (2019)</w:t>
            </w:r>
          </w:p>
          <w:p w14:paraId="71D1A7A8" w14:textId="77777777" w:rsidR="00681E98" w:rsidRPr="00F94090" w:rsidRDefault="00681E98" w:rsidP="007D2E5B">
            <w:pPr>
              <w:pStyle w:val="BodyText"/>
              <w:rPr>
                <w:rFonts w:eastAsiaTheme="majorEastAsia"/>
              </w:rPr>
            </w:pPr>
          </w:p>
          <w:p w14:paraId="1319BDA3" w14:textId="77777777" w:rsidR="00681E98" w:rsidRPr="00F94090" w:rsidRDefault="00681E98" w:rsidP="007D2E5B">
            <w:pPr>
              <w:pStyle w:val="BodyText"/>
              <w:rPr>
                <w:rFonts w:eastAsiaTheme="majorEastAsia"/>
              </w:rPr>
            </w:pPr>
            <w:r w:rsidRPr="00F94090">
              <w:rPr>
                <w:rFonts w:eastAsiaTheme="majorEastAsia"/>
              </w:rPr>
              <w:t xml:space="preserve">Harper v. Lewis, No. 19-CVS-012667 (N.C. Super. Ct., Wake </w:t>
            </w:r>
            <w:proofErr w:type="spellStart"/>
            <w:r w:rsidRPr="00F94090">
              <w:rPr>
                <w:rFonts w:eastAsiaTheme="majorEastAsia"/>
              </w:rPr>
              <w:t>Cnty</w:t>
            </w:r>
            <w:proofErr w:type="spellEnd"/>
            <w:r w:rsidRPr="00F94090">
              <w:rPr>
                <w:rFonts w:eastAsiaTheme="majorEastAsia"/>
              </w:rPr>
              <w:t>. Oct. 28, 2019)</w:t>
            </w:r>
          </w:p>
          <w:p w14:paraId="5D8CD561" w14:textId="77777777" w:rsidR="00681E98" w:rsidRPr="00F94090" w:rsidRDefault="00681E98" w:rsidP="007D2E5B">
            <w:pPr>
              <w:pStyle w:val="BodyText"/>
              <w:rPr>
                <w:rFonts w:eastAsiaTheme="majorEastAsia"/>
              </w:rPr>
            </w:pPr>
          </w:p>
        </w:tc>
        <w:tc>
          <w:tcPr>
            <w:tcW w:w="4590" w:type="dxa"/>
          </w:tcPr>
          <w:p w14:paraId="7EE2C8CB" w14:textId="77777777" w:rsidR="00681E98" w:rsidRPr="00F94090" w:rsidRDefault="00681E98" w:rsidP="007D2E5B">
            <w:pPr>
              <w:pStyle w:val="BodyText"/>
              <w:rPr>
                <w:rFonts w:eastAsiaTheme="majorEastAsia"/>
              </w:rPr>
            </w:pPr>
            <w:r w:rsidRPr="00F94090">
              <w:rPr>
                <w:rFonts w:eastAsiaTheme="majorEastAsia"/>
              </w:rPr>
              <w:t xml:space="preserve">Rebecca Harper, Amy Clare </w:t>
            </w:r>
            <w:proofErr w:type="spellStart"/>
            <w:r w:rsidRPr="00F94090">
              <w:rPr>
                <w:rFonts w:eastAsiaTheme="majorEastAsia"/>
              </w:rPr>
              <w:t>Oseroff</w:t>
            </w:r>
            <w:proofErr w:type="spellEnd"/>
            <w:r w:rsidRPr="00F94090">
              <w:rPr>
                <w:rFonts w:eastAsiaTheme="majorEastAsia"/>
              </w:rPr>
              <w:t xml:space="preserve">, Donald Rumph, John </w:t>
            </w:r>
            <w:proofErr w:type="spellStart"/>
            <w:r w:rsidRPr="00F94090">
              <w:rPr>
                <w:rFonts w:eastAsiaTheme="majorEastAsia"/>
              </w:rPr>
              <w:t>Balla</w:t>
            </w:r>
            <w:proofErr w:type="spellEnd"/>
            <w:r w:rsidRPr="00F94090">
              <w:rPr>
                <w:rFonts w:eastAsiaTheme="majorEastAsia"/>
              </w:rPr>
              <w:t>, Richard R. Crews, Lily Nicole Quick, Gettys Cohen, Jr., Shawn Rush, Jackson Thomas Dunn, Mark S. Peters, Joseph Thomas Gates, Kathleen Barnes, Virginia Walters Brien, and David Dwight Brown.</w:t>
            </w:r>
          </w:p>
          <w:p w14:paraId="5D3E1CCA" w14:textId="77777777" w:rsidR="00681E98" w:rsidRPr="00F94090" w:rsidRDefault="00681E98" w:rsidP="007D2E5B">
            <w:pPr>
              <w:pStyle w:val="BodyText"/>
              <w:rPr>
                <w:rFonts w:eastAsiaTheme="majorEastAsia"/>
              </w:rPr>
            </w:pPr>
          </w:p>
        </w:tc>
      </w:tr>
      <w:tr w:rsidR="00681E98" w:rsidRPr="00F94090" w14:paraId="20FE426C" w14:textId="77777777" w:rsidTr="00FC1D58">
        <w:tc>
          <w:tcPr>
            <w:tcW w:w="4225" w:type="dxa"/>
          </w:tcPr>
          <w:p w14:paraId="56114CA2" w14:textId="77777777" w:rsidR="00681E98" w:rsidRPr="00F94090" w:rsidRDefault="00681E98" w:rsidP="007D2E5B">
            <w:pPr>
              <w:pStyle w:val="BodyText"/>
              <w:rPr>
                <w:rFonts w:eastAsiaTheme="majorEastAsia"/>
              </w:rPr>
            </w:pPr>
            <w:r w:rsidRPr="00F94090">
              <w:rPr>
                <w:rFonts w:eastAsiaTheme="majorEastAsia"/>
              </w:rPr>
              <w:t>Pennsylvania (2018)</w:t>
            </w:r>
          </w:p>
          <w:p w14:paraId="70B5D929" w14:textId="77777777" w:rsidR="00681E98" w:rsidRPr="00F94090" w:rsidRDefault="00681E98" w:rsidP="007D2E5B">
            <w:pPr>
              <w:pStyle w:val="BodyText"/>
              <w:rPr>
                <w:rFonts w:eastAsiaTheme="majorEastAsia"/>
              </w:rPr>
            </w:pPr>
          </w:p>
          <w:p w14:paraId="0B58F2D5" w14:textId="77777777" w:rsidR="00681E98" w:rsidRPr="00F94090" w:rsidRDefault="00681E98" w:rsidP="007D2E5B">
            <w:pPr>
              <w:pStyle w:val="BodyText"/>
              <w:rPr>
                <w:rFonts w:eastAsiaTheme="majorEastAsia"/>
              </w:rPr>
            </w:pPr>
            <w:r w:rsidRPr="00F94090">
              <w:rPr>
                <w:rFonts w:eastAsiaTheme="majorEastAsia"/>
              </w:rPr>
              <w:t>League of Women Voters of Pa. v. Commonwealth, 178 A.3d 737 (Pa. 2018).</w:t>
            </w:r>
          </w:p>
          <w:p w14:paraId="6E688F4C" w14:textId="77777777" w:rsidR="00681E98" w:rsidRPr="00F94090" w:rsidRDefault="00681E98" w:rsidP="007D2E5B">
            <w:pPr>
              <w:pStyle w:val="BodyText"/>
              <w:rPr>
                <w:rFonts w:eastAsiaTheme="majorEastAsia"/>
              </w:rPr>
            </w:pPr>
          </w:p>
        </w:tc>
        <w:tc>
          <w:tcPr>
            <w:tcW w:w="4590" w:type="dxa"/>
          </w:tcPr>
          <w:p w14:paraId="3C4E401C" w14:textId="77777777" w:rsidR="00681E98" w:rsidRPr="00F94090" w:rsidRDefault="00681E98" w:rsidP="007D2E5B">
            <w:pPr>
              <w:pStyle w:val="BodyText"/>
              <w:rPr>
                <w:rFonts w:eastAsiaTheme="majorEastAsia"/>
              </w:rPr>
            </w:pPr>
            <w:r w:rsidRPr="00F94090">
              <w:rPr>
                <w:rFonts w:eastAsiaTheme="majorEastAsia"/>
              </w:rPr>
              <w:t xml:space="preserve">Carmen </w:t>
            </w:r>
            <w:proofErr w:type="spellStart"/>
            <w:r w:rsidRPr="00F94090">
              <w:rPr>
                <w:rFonts w:eastAsiaTheme="majorEastAsia"/>
              </w:rPr>
              <w:t>Febo</w:t>
            </w:r>
            <w:proofErr w:type="spellEnd"/>
            <w:r w:rsidRPr="00F94090">
              <w:rPr>
                <w:rFonts w:eastAsiaTheme="majorEastAsia"/>
              </w:rPr>
              <w:t xml:space="preserve"> San Miguel, James Solomon, John Greiner, John </w:t>
            </w:r>
            <w:proofErr w:type="spellStart"/>
            <w:r w:rsidRPr="00F94090">
              <w:rPr>
                <w:rFonts w:eastAsiaTheme="majorEastAsia"/>
              </w:rPr>
              <w:t>Capowski</w:t>
            </w:r>
            <w:proofErr w:type="spellEnd"/>
            <w:r w:rsidRPr="00F94090">
              <w:rPr>
                <w:rFonts w:eastAsiaTheme="majorEastAsia"/>
              </w:rPr>
              <w:t xml:space="preserve">, Gretchen Brandt, Thomas Rentschler, Mary Elizabeth Lawn, Lisa Isaacs, Don Lancaster, Jordi Comas, Robert Smith, William Marx, Richard </w:t>
            </w:r>
            <w:proofErr w:type="spellStart"/>
            <w:r w:rsidRPr="00F94090">
              <w:rPr>
                <w:rFonts w:eastAsiaTheme="majorEastAsia"/>
              </w:rPr>
              <w:t>Mantell</w:t>
            </w:r>
            <w:proofErr w:type="spellEnd"/>
            <w:r w:rsidRPr="00F94090">
              <w:rPr>
                <w:rFonts w:eastAsiaTheme="majorEastAsia"/>
              </w:rPr>
              <w:t xml:space="preserve">, Priscilla </w:t>
            </w:r>
            <w:proofErr w:type="spellStart"/>
            <w:r w:rsidRPr="00F94090">
              <w:rPr>
                <w:rFonts w:eastAsiaTheme="majorEastAsia"/>
              </w:rPr>
              <w:t>Mcnulty</w:t>
            </w:r>
            <w:proofErr w:type="spellEnd"/>
            <w:r w:rsidRPr="00F94090">
              <w:rPr>
                <w:rFonts w:eastAsiaTheme="majorEastAsia"/>
              </w:rPr>
              <w:t xml:space="preserve">, Thomas Ulrich, Robert McKinstry, Mark </w:t>
            </w:r>
            <w:proofErr w:type="spellStart"/>
            <w:r w:rsidRPr="00F94090">
              <w:rPr>
                <w:rFonts w:eastAsiaTheme="majorEastAsia"/>
              </w:rPr>
              <w:t>Lichty</w:t>
            </w:r>
            <w:proofErr w:type="spellEnd"/>
            <w:r w:rsidRPr="00F94090">
              <w:rPr>
                <w:rFonts w:eastAsiaTheme="majorEastAsia"/>
              </w:rPr>
              <w:t xml:space="preserve">, Lorraine </w:t>
            </w:r>
            <w:proofErr w:type="spellStart"/>
            <w:r w:rsidRPr="00F94090">
              <w:rPr>
                <w:rFonts w:eastAsiaTheme="majorEastAsia"/>
              </w:rPr>
              <w:t>Petrosky</w:t>
            </w:r>
            <w:proofErr w:type="spellEnd"/>
            <w:r w:rsidRPr="00F94090">
              <w:rPr>
                <w:rFonts w:eastAsiaTheme="majorEastAsia"/>
              </w:rPr>
              <w:t>.</w:t>
            </w:r>
          </w:p>
        </w:tc>
      </w:tr>
      <w:tr w:rsidR="00681E98" w:rsidRPr="00F94090" w14:paraId="4AD7F5B4" w14:textId="77777777" w:rsidTr="00FC1D58">
        <w:tc>
          <w:tcPr>
            <w:tcW w:w="4225" w:type="dxa"/>
          </w:tcPr>
          <w:p w14:paraId="5546F150" w14:textId="77777777" w:rsidR="00681E98" w:rsidRPr="00F94090" w:rsidRDefault="00681E98" w:rsidP="007D2E5B">
            <w:pPr>
              <w:pStyle w:val="BodyText"/>
              <w:rPr>
                <w:rFonts w:eastAsiaTheme="majorEastAsia"/>
              </w:rPr>
            </w:pPr>
            <w:r w:rsidRPr="00F94090">
              <w:rPr>
                <w:rFonts w:eastAsiaTheme="majorEastAsia"/>
              </w:rPr>
              <w:t>2010s REDISTRICTING CASES IN FEDERAL COURT</w:t>
            </w:r>
          </w:p>
        </w:tc>
        <w:tc>
          <w:tcPr>
            <w:tcW w:w="4590" w:type="dxa"/>
          </w:tcPr>
          <w:p w14:paraId="1DA4803A" w14:textId="77777777" w:rsidR="00681E98" w:rsidRPr="00F94090" w:rsidRDefault="00681E98" w:rsidP="007D2E5B">
            <w:pPr>
              <w:pStyle w:val="BodyText"/>
              <w:rPr>
                <w:rFonts w:eastAsiaTheme="majorEastAsia"/>
              </w:rPr>
            </w:pPr>
          </w:p>
        </w:tc>
      </w:tr>
      <w:tr w:rsidR="00681E98" w:rsidRPr="00F94090" w14:paraId="4AE5FD5D" w14:textId="77777777" w:rsidTr="00FC1D58">
        <w:tc>
          <w:tcPr>
            <w:tcW w:w="4225" w:type="dxa"/>
          </w:tcPr>
          <w:p w14:paraId="59F9E2EA" w14:textId="77777777" w:rsidR="00681E98" w:rsidRPr="00F94090" w:rsidRDefault="00681E98" w:rsidP="007D2E5B">
            <w:pPr>
              <w:pStyle w:val="BodyText"/>
              <w:rPr>
                <w:rFonts w:eastAsiaTheme="majorEastAsia"/>
              </w:rPr>
            </w:pPr>
            <w:r w:rsidRPr="00F94090">
              <w:rPr>
                <w:rFonts w:eastAsiaTheme="majorEastAsia"/>
              </w:rPr>
              <w:t xml:space="preserve">Maryland </w:t>
            </w:r>
          </w:p>
          <w:p w14:paraId="628313C1" w14:textId="77777777" w:rsidR="00681E98" w:rsidRPr="00F94090" w:rsidRDefault="00681E98" w:rsidP="007D2E5B">
            <w:pPr>
              <w:pStyle w:val="BodyText"/>
              <w:rPr>
                <w:rFonts w:eastAsiaTheme="majorEastAsia"/>
              </w:rPr>
            </w:pPr>
          </w:p>
          <w:p w14:paraId="5999D0C4" w14:textId="77777777" w:rsidR="00681E98" w:rsidRPr="00F94090" w:rsidRDefault="00681E98" w:rsidP="007D2E5B">
            <w:pPr>
              <w:pStyle w:val="BodyText"/>
              <w:rPr>
                <w:rFonts w:eastAsiaTheme="majorEastAsia"/>
              </w:rPr>
            </w:pPr>
            <w:proofErr w:type="spellStart"/>
            <w:r w:rsidRPr="00F94090">
              <w:rPr>
                <w:rFonts w:eastAsiaTheme="majorEastAsia"/>
              </w:rPr>
              <w:t>Lamone</w:t>
            </w:r>
            <w:proofErr w:type="spellEnd"/>
            <w:r w:rsidRPr="00F94090">
              <w:rPr>
                <w:rFonts w:eastAsiaTheme="majorEastAsia"/>
              </w:rPr>
              <w:t xml:space="preserve"> v. </w:t>
            </w:r>
            <w:proofErr w:type="spellStart"/>
            <w:r w:rsidRPr="00F94090">
              <w:rPr>
                <w:rFonts w:eastAsiaTheme="majorEastAsia"/>
              </w:rPr>
              <w:t>Benisek</w:t>
            </w:r>
            <w:proofErr w:type="spellEnd"/>
            <w:r w:rsidRPr="00F94090">
              <w:rPr>
                <w:rFonts w:eastAsiaTheme="majorEastAsia"/>
              </w:rPr>
              <w:t xml:space="preserve">, 139 S. Ct. 2484 (2019) (consolidated with </w:t>
            </w:r>
            <w:proofErr w:type="spellStart"/>
            <w:r w:rsidRPr="00F94090">
              <w:rPr>
                <w:rFonts w:eastAsiaTheme="majorEastAsia"/>
              </w:rPr>
              <w:t>Rucho</w:t>
            </w:r>
            <w:proofErr w:type="spellEnd"/>
            <w:r w:rsidRPr="00F94090">
              <w:rPr>
                <w:rFonts w:eastAsiaTheme="majorEastAsia"/>
              </w:rPr>
              <w:t xml:space="preserve"> v. Common Cause)</w:t>
            </w:r>
          </w:p>
          <w:p w14:paraId="7CEAE07E" w14:textId="77777777" w:rsidR="00681E98" w:rsidRPr="00F94090" w:rsidRDefault="00681E98" w:rsidP="007D2E5B">
            <w:pPr>
              <w:pStyle w:val="BodyText"/>
              <w:rPr>
                <w:rFonts w:eastAsiaTheme="majorEastAsia"/>
              </w:rPr>
            </w:pPr>
          </w:p>
        </w:tc>
        <w:tc>
          <w:tcPr>
            <w:tcW w:w="4590" w:type="dxa"/>
          </w:tcPr>
          <w:p w14:paraId="59B33430" w14:textId="77777777" w:rsidR="00681E98" w:rsidRPr="00F94090" w:rsidRDefault="00681E98" w:rsidP="007D2E5B">
            <w:pPr>
              <w:pStyle w:val="BodyText"/>
              <w:rPr>
                <w:rFonts w:eastAsiaTheme="majorEastAsia"/>
              </w:rPr>
            </w:pPr>
            <w:r w:rsidRPr="00F94090">
              <w:rPr>
                <w:rFonts w:eastAsiaTheme="majorEastAsia"/>
              </w:rPr>
              <w:t xml:space="preserve">O. John </w:t>
            </w:r>
            <w:proofErr w:type="spellStart"/>
            <w:r w:rsidRPr="00F94090">
              <w:rPr>
                <w:rFonts w:eastAsiaTheme="majorEastAsia"/>
              </w:rPr>
              <w:t>Benisek</w:t>
            </w:r>
            <w:proofErr w:type="spellEnd"/>
            <w:r w:rsidRPr="00F94090">
              <w:rPr>
                <w:rFonts w:eastAsiaTheme="majorEastAsia"/>
              </w:rPr>
              <w:t xml:space="preserve">, Stephen M. Shapiro, Maria B. </w:t>
            </w:r>
            <w:proofErr w:type="spellStart"/>
            <w:r w:rsidRPr="00F94090">
              <w:rPr>
                <w:rFonts w:eastAsiaTheme="majorEastAsia"/>
              </w:rPr>
              <w:t>Pycha</w:t>
            </w:r>
            <w:proofErr w:type="spellEnd"/>
            <w:r w:rsidRPr="00F94090">
              <w:rPr>
                <w:rFonts w:eastAsiaTheme="majorEastAsia"/>
              </w:rPr>
              <w:t>.</w:t>
            </w:r>
          </w:p>
        </w:tc>
      </w:tr>
      <w:tr w:rsidR="00681E98" w:rsidRPr="00F94090" w14:paraId="7FD82CF9" w14:textId="77777777" w:rsidTr="00FC1D58">
        <w:tc>
          <w:tcPr>
            <w:tcW w:w="4225" w:type="dxa"/>
          </w:tcPr>
          <w:p w14:paraId="7435B026" w14:textId="77777777" w:rsidR="00681E98" w:rsidRPr="00F94090" w:rsidRDefault="00681E98" w:rsidP="007D2E5B">
            <w:pPr>
              <w:pStyle w:val="BodyText"/>
              <w:rPr>
                <w:rFonts w:eastAsiaTheme="majorEastAsia"/>
              </w:rPr>
            </w:pPr>
            <w:r w:rsidRPr="00F94090">
              <w:rPr>
                <w:rFonts w:eastAsiaTheme="majorEastAsia"/>
              </w:rPr>
              <w:t>North Carolina</w:t>
            </w:r>
          </w:p>
          <w:p w14:paraId="4AB39A10" w14:textId="77777777" w:rsidR="00681E98" w:rsidRPr="00F94090" w:rsidRDefault="00681E98" w:rsidP="007D2E5B">
            <w:pPr>
              <w:pStyle w:val="BodyText"/>
              <w:rPr>
                <w:rFonts w:eastAsiaTheme="majorEastAsia"/>
              </w:rPr>
            </w:pPr>
          </w:p>
          <w:p w14:paraId="672A462E" w14:textId="77777777" w:rsidR="00681E98" w:rsidRPr="00F94090" w:rsidRDefault="00681E98" w:rsidP="007D2E5B">
            <w:pPr>
              <w:pStyle w:val="BodyText"/>
              <w:rPr>
                <w:rFonts w:eastAsiaTheme="majorEastAsia"/>
              </w:rPr>
            </w:pPr>
            <w:proofErr w:type="spellStart"/>
            <w:r w:rsidRPr="00F94090">
              <w:rPr>
                <w:rFonts w:eastAsiaTheme="majorEastAsia"/>
              </w:rPr>
              <w:t>Rucho</w:t>
            </w:r>
            <w:proofErr w:type="spellEnd"/>
            <w:r w:rsidRPr="00F94090">
              <w:rPr>
                <w:rFonts w:eastAsiaTheme="majorEastAsia"/>
              </w:rPr>
              <w:t xml:space="preserve"> v. Common Cause, 139 S. Ct. 2484 (2019)</w:t>
            </w:r>
          </w:p>
          <w:p w14:paraId="5BD341E7" w14:textId="77777777" w:rsidR="00681E98" w:rsidRPr="00F94090" w:rsidRDefault="00681E98" w:rsidP="007D2E5B">
            <w:pPr>
              <w:pStyle w:val="BodyText"/>
              <w:rPr>
                <w:rFonts w:eastAsiaTheme="majorEastAsia"/>
              </w:rPr>
            </w:pPr>
          </w:p>
          <w:p w14:paraId="52942A09" w14:textId="77777777" w:rsidR="00681E98" w:rsidRPr="00F94090" w:rsidRDefault="00681E98" w:rsidP="007D2E5B">
            <w:pPr>
              <w:pStyle w:val="BodyText"/>
              <w:rPr>
                <w:rFonts w:eastAsiaTheme="majorEastAsia"/>
              </w:rPr>
            </w:pPr>
          </w:p>
        </w:tc>
        <w:tc>
          <w:tcPr>
            <w:tcW w:w="4590" w:type="dxa"/>
          </w:tcPr>
          <w:p w14:paraId="191D836C" w14:textId="77777777" w:rsidR="00681E98" w:rsidRPr="00F94090" w:rsidRDefault="00681E98" w:rsidP="007D2E5B">
            <w:pPr>
              <w:pStyle w:val="BodyText"/>
              <w:rPr>
                <w:rFonts w:eastAsiaTheme="majorEastAsia"/>
              </w:rPr>
            </w:pPr>
            <w:r w:rsidRPr="00F94090">
              <w:rPr>
                <w:rFonts w:eastAsiaTheme="majorEastAsia"/>
              </w:rPr>
              <w:t xml:space="preserve">Larry D. Hall, Douglas Berger, Cheryl Lee Taft, Richard Taft, Alice L. </w:t>
            </w:r>
            <w:proofErr w:type="spellStart"/>
            <w:r w:rsidRPr="00F94090">
              <w:rPr>
                <w:rFonts w:eastAsiaTheme="majorEastAsia"/>
              </w:rPr>
              <w:t>Bordsen</w:t>
            </w:r>
            <w:proofErr w:type="spellEnd"/>
            <w:r w:rsidRPr="00F94090">
              <w:rPr>
                <w:rFonts w:eastAsiaTheme="majorEastAsia"/>
              </w:rPr>
              <w:t xml:space="preserve">, William H. Freeman, Melzer A. Morgan, Jr., Cynthia S. Boylan, Coy E. Brewer, Jr., John Morrison McNeill, Robert Warren Wolf, </w:t>
            </w:r>
            <w:r w:rsidRPr="00F94090">
              <w:rPr>
                <w:rFonts w:eastAsiaTheme="majorEastAsia"/>
              </w:rPr>
              <w:lastRenderedPageBreak/>
              <w:t>Jones P. Byrd, John W. Gresham, Russell G. Walker, Jr.</w:t>
            </w:r>
          </w:p>
          <w:p w14:paraId="1C478C25" w14:textId="77777777" w:rsidR="00681E98" w:rsidRPr="00F94090" w:rsidRDefault="00681E98" w:rsidP="007D2E5B">
            <w:pPr>
              <w:pStyle w:val="BodyText"/>
              <w:rPr>
                <w:rFonts w:eastAsiaTheme="majorEastAsia"/>
              </w:rPr>
            </w:pPr>
          </w:p>
        </w:tc>
      </w:tr>
      <w:tr w:rsidR="00681E98" w:rsidRPr="00F94090" w14:paraId="631035BB" w14:textId="77777777" w:rsidTr="00FC1D58">
        <w:tc>
          <w:tcPr>
            <w:tcW w:w="4225" w:type="dxa"/>
          </w:tcPr>
          <w:p w14:paraId="23423BE1" w14:textId="77777777" w:rsidR="00681E98" w:rsidRPr="00F94090" w:rsidRDefault="00681E98" w:rsidP="007D2E5B">
            <w:pPr>
              <w:pStyle w:val="BodyText"/>
              <w:rPr>
                <w:rFonts w:eastAsiaTheme="majorEastAsia"/>
              </w:rPr>
            </w:pPr>
            <w:r w:rsidRPr="00F94090">
              <w:rPr>
                <w:rFonts w:eastAsiaTheme="majorEastAsia"/>
              </w:rPr>
              <w:lastRenderedPageBreak/>
              <w:t>Pennsylvania</w:t>
            </w:r>
          </w:p>
          <w:p w14:paraId="3EFFDE1C" w14:textId="77777777" w:rsidR="00681E98" w:rsidRPr="00F94090" w:rsidRDefault="00681E98" w:rsidP="007D2E5B">
            <w:pPr>
              <w:pStyle w:val="BodyText"/>
              <w:rPr>
                <w:rFonts w:eastAsiaTheme="majorEastAsia"/>
              </w:rPr>
            </w:pPr>
            <w:r w:rsidRPr="00F94090">
              <w:rPr>
                <w:rFonts w:eastAsiaTheme="majorEastAsia"/>
              </w:rPr>
              <w:br/>
              <w:t xml:space="preserve">Corman v. Acting Secretary Commonwealth of Pennsylvania, No. 18-1816 (3rd Cir. 2018) (per </w:t>
            </w:r>
            <w:proofErr w:type="spellStart"/>
            <w:r w:rsidRPr="00F94090">
              <w:rPr>
                <w:rFonts w:eastAsiaTheme="majorEastAsia"/>
              </w:rPr>
              <w:t>curiam</w:t>
            </w:r>
            <w:proofErr w:type="spellEnd"/>
            <w:r w:rsidRPr="00F94090">
              <w:rPr>
                <w:rFonts w:eastAsiaTheme="majorEastAsia"/>
              </w:rPr>
              <w:t>)</w:t>
            </w:r>
          </w:p>
          <w:p w14:paraId="78F8BAED" w14:textId="77777777" w:rsidR="00681E98" w:rsidRPr="00F94090" w:rsidRDefault="00681E98" w:rsidP="007D2E5B">
            <w:pPr>
              <w:pStyle w:val="BodyText"/>
              <w:rPr>
                <w:rFonts w:eastAsiaTheme="majorEastAsia"/>
              </w:rPr>
            </w:pPr>
          </w:p>
          <w:p w14:paraId="7927FF5E" w14:textId="77777777" w:rsidR="00681E98" w:rsidRPr="00F94090" w:rsidRDefault="00681E98" w:rsidP="007D2E5B">
            <w:pPr>
              <w:pStyle w:val="BodyText"/>
              <w:rPr>
                <w:rFonts w:eastAsiaTheme="majorEastAsia"/>
              </w:rPr>
            </w:pPr>
          </w:p>
        </w:tc>
        <w:tc>
          <w:tcPr>
            <w:tcW w:w="4590" w:type="dxa"/>
          </w:tcPr>
          <w:p w14:paraId="0E7CC14C" w14:textId="77777777" w:rsidR="00681E98" w:rsidRPr="00F94090" w:rsidRDefault="00681E98" w:rsidP="007D2E5B">
            <w:pPr>
              <w:pStyle w:val="BodyText"/>
              <w:rPr>
                <w:rFonts w:eastAsiaTheme="majorEastAsia"/>
              </w:rPr>
            </w:pPr>
            <w:r w:rsidRPr="00F94090">
              <w:rPr>
                <w:rFonts w:eastAsiaTheme="majorEastAsia"/>
              </w:rPr>
              <w:t xml:space="preserve">Jacob Corman, Michael </w:t>
            </w:r>
            <w:proofErr w:type="spellStart"/>
            <w:r w:rsidRPr="00F94090">
              <w:rPr>
                <w:rFonts w:eastAsiaTheme="majorEastAsia"/>
              </w:rPr>
              <w:t>Folmer</w:t>
            </w:r>
            <w:proofErr w:type="spellEnd"/>
            <w:r w:rsidRPr="00F94090">
              <w:rPr>
                <w:rFonts w:eastAsiaTheme="majorEastAsia"/>
              </w:rPr>
              <w:t xml:space="preserve">, Lou Barletta, Ryan Costello, Mike Kelly, Tom Marino, Scott Perry, Keith </w:t>
            </w:r>
            <w:proofErr w:type="spellStart"/>
            <w:r w:rsidRPr="00F94090">
              <w:rPr>
                <w:rFonts w:eastAsiaTheme="majorEastAsia"/>
              </w:rPr>
              <w:t>Rothfus</w:t>
            </w:r>
            <w:proofErr w:type="spellEnd"/>
            <w:r w:rsidRPr="00F94090">
              <w:rPr>
                <w:rFonts w:eastAsiaTheme="majorEastAsia"/>
              </w:rPr>
              <w:t xml:space="preserve">, Lloyd Smucker, Glenn Thompson </w:t>
            </w:r>
          </w:p>
        </w:tc>
      </w:tr>
      <w:tr w:rsidR="00681E98" w:rsidRPr="00F94090" w14:paraId="1021FF50" w14:textId="77777777" w:rsidTr="00FC1D58">
        <w:tc>
          <w:tcPr>
            <w:tcW w:w="4225" w:type="dxa"/>
          </w:tcPr>
          <w:p w14:paraId="7FEA3ED1" w14:textId="77777777" w:rsidR="00681E98" w:rsidRPr="00F94090" w:rsidRDefault="00681E98" w:rsidP="007D2E5B">
            <w:pPr>
              <w:pStyle w:val="BodyText"/>
              <w:rPr>
                <w:rFonts w:eastAsiaTheme="majorEastAsia"/>
              </w:rPr>
            </w:pPr>
            <w:r w:rsidRPr="00F94090">
              <w:rPr>
                <w:rFonts w:eastAsiaTheme="majorEastAsia"/>
              </w:rPr>
              <w:t xml:space="preserve">Wisconsin </w:t>
            </w:r>
          </w:p>
          <w:p w14:paraId="5878C9BE" w14:textId="77777777" w:rsidR="00681E98" w:rsidRPr="00F94090" w:rsidRDefault="00681E98" w:rsidP="007D2E5B">
            <w:pPr>
              <w:pStyle w:val="BodyText"/>
              <w:rPr>
                <w:rFonts w:eastAsiaTheme="majorEastAsia"/>
              </w:rPr>
            </w:pPr>
          </w:p>
          <w:p w14:paraId="2CE05491" w14:textId="77777777" w:rsidR="00681E98" w:rsidRPr="00F94090" w:rsidRDefault="00681E98" w:rsidP="007D2E5B">
            <w:pPr>
              <w:pStyle w:val="BodyText"/>
              <w:rPr>
                <w:rFonts w:eastAsiaTheme="majorEastAsia"/>
              </w:rPr>
            </w:pPr>
            <w:r w:rsidRPr="00F94090">
              <w:rPr>
                <w:rFonts w:eastAsiaTheme="majorEastAsia"/>
              </w:rPr>
              <w:t>Baldus v. Members of Wisconsin Government Accountability Bd., 849 F. Supp. 2d 840 (E.D. Wis. 2012)</w:t>
            </w:r>
          </w:p>
          <w:p w14:paraId="351910A6" w14:textId="77777777" w:rsidR="00681E98" w:rsidRPr="00F94090" w:rsidRDefault="00681E98" w:rsidP="007D2E5B">
            <w:pPr>
              <w:pStyle w:val="BodyText"/>
              <w:rPr>
                <w:rFonts w:eastAsiaTheme="majorEastAsia"/>
              </w:rPr>
            </w:pPr>
          </w:p>
          <w:p w14:paraId="1DA07F35" w14:textId="77777777" w:rsidR="00681E98" w:rsidRPr="00F94090" w:rsidRDefault="00681E98" w:rsidP="007D2E5B">
            <w:pPr>
              <w:pStyle w:val="BodyText"/>
              <w:rPr>
                <w:rFonts w:eastAsiaTheme="majorEastAsia"/>
              </w:rPr>
            </w:pPr>
          </w:p>
        </w:tc>
        <w:tc>
          <w:tcPr>
            <w:tcW w:w="4590" w:type="dxa"/>
          </w:tcPr>
          <w:p w14:paraId="313CD1FF" w14:textId="77777777" w:rsidR="00681E98" w:rsidRPr="00F94090" w:rsidRDefault="00681E98" w:rsidP="007D2E5B">
            <w:pPr>
              <w:pStyle w:val="BodyText"/>
              <w:rPr>
                <w:rFonts w:eastAsiaTheme="majorEastAsia"/>
              </w:rPr>
            </w:pPr>
            <w:r w:rsidRPr="00F94090">
              <w:rPr>
                <w:rFonts w:eastAsiaTheme="majorEastAsia"/>
              </w:rPr>
              <w:t>Voces de la Frontera, Inc. Plaintiffs:</w:t>
            </w:r>
          </w:p>
          <w:p w14:paraId="0550F0E4" w14:textId="77777777" w:rsidR="00681E98" w:rsidRPr="00F94090" w:rsidRDefault="00681E98" w:rsidP="007D2E5B">
            <w:pPr>
              <w:pStyle w:val="BodyText"/>
              <w:rPr>
                <w:rFonts w:eastAsiaTheme="majorEastAsia"/>
              </w:rPr>
            </w:pPr>
            <w:r w:rsidRPr="00F94090">
              <w:rPr>
                <w:rFonts w:eastAsiaTheme="majorEastAsia"/>
              </w:rPr>
              <w:t>Ramiro Vara, Olga Vara, Jose Perez, Erica Ramirez</w:t>
            </w:r>
          </w:p>
          <w:p w14:paraId="0D3618B9" w14:textId="77777777" w:rsidR="00681E98" w:rsidRPr="00F94090" w:rsidRDefault="00681E98" w:rsidP="007D2E5B">
            <w:pPr>
              <w:pStyle w:val="BodyText"/>
              <w:rPr>
                <w:rFonts w:eastAsiaTheme="majorEastAsia"/>
              </w:rPr>
            </w:pPr>
          </w:p>
          <w:p w14:paraId="6F5F2607" w14:textId="77777777" w:rsidR="00681E98" w:rsidRPr="00F94090" w:rsidRDefault="00681E98" w:rsidP="007D2E5B">
            <w:pPr>
              <w:pStyle w:val="BodyText"/>
              <w:rPr>
                <w:rFonts w:eastAsiaTheme="majorEastAsia"/>
              </w:rPr>
            </w:pPr>
            <w:r w:rsidRPr="00F94090">
              <w:rPr>
                <w:rFonts w:eastAsiaTheme="majorEastAsia"/>
              </w:rPr>
              <w:t xml:space="preserve">Baldus </w:t>
            </w:r>
            <w:proofErr w:type="spellStart"/>
            <w:r w:rsidRPr="00F94090">
              <w:rPr>
                <w:rFonts w:eastAsiaTheme="majorEastAsia"/>
              </w:rPr>
              <w:t>Platinffs</w:t>
            </w:r>
            <w:proofErr w:type="spellEnd"/>
            <w:r w:rsidRPr="00F94090">
              <w:rPr>
                <w:rFonts w:eastAsiaTheme="majorEastAsia"/>
              </w:rPr>
              <w:t>:</w:t>
            </w:r>
          </w:p>
          <w:p w14:paraId="3042DCEB" w14:textId="77777777" w:rsidR="00681E98" w:rsidRPr="00F94090" w:rsidRDefault="00681E98" w:rsidP="007D2E5B">
            <w:pPr>
              <w:pStyle w:val="BodyText"/>
              <w:rPr>
                <w:rFonts w:eastAsiaTheme="majorEastAsia"/>
              </w:rPr>
            </w:pPr>
            <w:r w:rsidRPr="00F94090">
              <w:rPr>
                <w:rFonts w:eastAsiaTheme="majorEastAsia"/>
              </w:rPr>
              <w:t xml:space="preserve">Alvin Baldus, Carlene </w:t>
            </w:r>
            <w:proofErr w:type="spellStart"/>
            <w:r w:rsidRPr="00F94090">
              <w:rPr>
                <w:rFonts w:eastAsiaTheme="majorEastAsia"/>
              </w:rPr>
              <w:t>Bechen</w:t>
            </w:r>
            <w:proofErr w:type="spellEnd"/>
            <w:r w:rsidRPr="00F94090">
              <w:rPr>
                <w:rFonts w:eastAsiaTheme="majorEastAsia"/>
              </w:rPr>
              <w:t xml:space="preserve">, Elvira </w:t>
            </w:r>
            <w:proofErr w:type="spellStart"/>
            <w:r w:rsidRPr="00F94090">
              <w:rPr>
                <w:rFonts w:eastAsiaTheme="majorEastAsia"/>
              </w:rPr>
              <w:t>Bumpus</w:t>
            </w:r>
            <w:proofErr w:type="spellEnd"/>
            <w:r w:rsidRPr="00F94090">
              <w:rPr>
                <w:rFonts w:eastAsiaTheme="majorEastAsia"/>
              </w:rPr>
              <w:t xml:space="preserve">, Ronald </w:t>
            </w:r>
            <w:proofErr w:type="spellStart"/>
            <w:r w:rsidRPr="00F94090">
              <w:rPr>
                <w:rFonts w:eastAsiaTheme="majorEastAsia"/>
              </w:rPr>
              <w:t>Biendseil</w:t>
            </w:r>
            <w:proofErr w:type="spellEnd"/>
            <w:r w:rsidRPr="00F94090">
              <w:rPr>
                <w:rFonts w:eastAsiaTheme="majorEastAsia"/>
              </w:rPr>
              <w:t xml:space="preserve">, Leslie W. Davis, III, Brett Eckstein, Gloria Rogers, Richard Kresbach, Rochelle Moore, Amy </w:t>
            </w:r>
            <w:proofErr w:type="spellStart"/>
            <w:r w:rsidRPr="00F94090">
              <w:rPr>
                <w:rFonts w:eastAsiaTheme="majorEastAsia"/>
              </w:rPr>
              <w:t>Risseeuw</w:t>
            </w:r>
            <w:proofErr w:type="spellEnd"/>
            <w:r w:rsidRPr="00F94090">
              <w:rPr>
                <w:rFonts w:eastAsiaTheme="majorEastAsia"/>
              </w:rPr>
              <w:t xml:space="preserve">, Judy Robson, Jeanne Sanchez-Bell, Cecelia </w:t>
            </w:r>
            <w:proofErr w:type="spellStart"/>
            <w:r w:rsidRPr="00F94090">
              <w:rPr>
                <w:rFonts w:eastAsiaTheme="majorEastAsia"/>
              </w:rPr>
              <w:t>Schliepp</w:t>
            </w:r>
            <w:proofErr w:type="spellEnd"/>
            <w:r w:rsidRPr="00F94090">
              <w:rPr>
                <w:rFonts w:eastAsiaTheme="majorEastAsia"/>
              </w:rPr>
              <w:t xml:space="preserve">, Travis Thyssen, Cindy Barbera, Ron Boone, Vera Boone, </w:t>
            </w:r>
            <w:proofErr w:type="spellStart"/>
            <w:r w:rsidRPr="00F94090">
              <w:rPr>
                <w:rFonts w:eastAsiaTheme="majorEastAsia"/>
              </w:rPr>
              <w:t>Evanjelina</w:t>
            </w:r>
            <w:proofErr w:type="spellEnd"/>
            <w:r w:rsidRPr="00F94090">
              <w:rPr>
                <w:rFonts w:eastAsiaTheme="majorEastAsia"/>
              </w:rPr>
              <w:t xml:space="preserve"> </w:t>
            </w:r>
            <w:proofErr w:type="spellStart"/>
            <w:r w:rsidRPr="00F94090">
              <w:rPr>
                <w:rFonts w:eastAsiaTheme="majorEastAsia"/>
              </w:rPr>
              <w:t>Cleerman</w:t>
            </w:r>
            <w:proofErr w:type="spellEnd"/>
            <w:r w:rsidRPr="00F94090">
              <w:rPr>
                <w:rFonts w:eastAsiaTheme="majorEastAsia"/>
              </w:rPr>
              <w:t xml:space="preserve">, Sheila Cochran, Maxine Hough, Clarence Johnson, Richard Lange, Gladys </w:t>
            </w:r>
            <w:proofErr w:type="spellStart"/>
            <w:r w:rsidRPr="00F94090">
              <w:rPr>
                <w:rFonts w:eastAsiaTheme="majorEastAsia"/>
              </w:rPr>
              <w:t>Manzanet</w:t>
            </w:r>
            <w:proofErr w:type="spellEnd"/>
          </w:p>
        </w:tc>
      </w:tr>
      <w:tr w:rsidR="00681E98" w:rsidRPr="00F94090" w14:paraId="4C842356" w14:textId="77777777" w:rsidTr="00FC1D58">
        <w:tc>
          <w:tcPr>
            <w:tcW w:w="4225" w:type="dxa"/>
          </w:tcPr>
          <w:p w14:paraId="034C4EAC" w14:textId="77777777" w:rsidR="00681E98" w:rsidRPr="00F94090" w:rsidRDefault="00681E98" w:rsidP="007D2E5B">
            <w:pPr>
              <w:pStyle w:val="BodyText"/>
              <w:rPr>
                <w:rFonts w:eastAsiaTheme="majorEastAsia"/>
              </w:rPr>
            </w:pPr>
            <w:r w:rsidRPr="00F94090">
              <w:rPr>
                <w:rFonts w:eastAsiaTheme="majorEastAsia"/>
              </w:rPr>
              <w:t>2020s REDISTRICTING CASES IN STATE COURT</w:t>
            </w:r>
          </w:p>
        </w:tc>
        <w:tc>
          <w:tcPr>
            <w:tcW w:w="4590" w:type="dxa"/>
          </w:tcPr>
          <w:p w14:paraId="2172CF37" w14:textId="77777777" w:rsidR="00681E98" w:rsidRPr="00F94090" w:rsidRDefault="00681E98" w:rsidP="007D2E5B">
            <w:pPr>
              <w:pStyle w:val="BodyText"/>
              <w:rPr>
                <w:rFonts w:eastAsiaTheme="majorEastAsia"/>
              </w:rPr>
            </w:pPr>
          </w:p>
        </w:tc>
      </w:tr>
      <w:tr w:rsidR="00681E98" w:rsidRPr="00F94090" w14:paraId="51EF9002" w14:textId="77777777" w:rsidTr="00FC1D58">
        <w:tc>
          <w:tcPr>
            <w:tcW w:w="4225" w:type="dxa"/>
          </w:tcPr>
          <w:p w14:paraId="044C671F" w14:textId="77777777" w:rsidR="00681E98" w:rsidRPr="00F94090" w:rsidRDefault="00681E98" w:rsidP="007D2E5B">
            <w:pPr>
              <w:pStyle w:val="BodyText"/>
              <w:rPr>
                <w:rFonts w:eastAsiaTheme="majorEastAsia"/>
              </w:rPr>
            </w:pPr>
            <w:r w:rsidRPr="00F94090">
              <w:rPr>
                <w:rFonts w:eastAsiaTheme="majorEastAsia"/>
              </w:rPr>
              <w:t xml:space="preserve">Florida (2022) </w:t>
            </w:r>
          </w:p>
          <w:p w14:paraId="021CD1AE" w14:textId="77777777" w:rsidR="00681E98" w:rsidRPr="00F94090" w:rsidRDefault="00681E98" w:rsidP="007D2E5B">
            <w:pPr>
              <w:pStyle w:val="BodyText"/>
              <w:rPr>
                <w:rFonts w:eastAsiaTheme="majorEastAsia"/>
              </w:rPr>
            </w:pPr>
            <w:r w:rsidRPr="00F94090">
              <w:rPr>
                <w:rFonts w:eastAsiaTheme="majorEastAsia"/>
              </w:rPr>
              <w:t>(</w:t>
            </w:r>
            <w:proofErr w:type="gramStart"/>
            <w:r w:rsidRPr="00F94090">
              <w:rPr>
                <w:rFonts w:eastAsiaTheme="majorEastAsia"/>
              </w:rPr>
              <w:t>outcome</w:t>
            </w:r>
            <w:proofErr w:type="gramEnd"/>
            <w:r w:rsidRPr="00F94090">
              <w:rPr>
                <w:rFonts w:eastAsiaTheme="majorEastAsia"/>
              </w:rPr>
              <w:t xml:space="preserve"> pending)</w:t>
            </w:r>
          </w:p>
          <w:p w14:paraId="26A4A347" w14:textId="77777777" w:rsidR="00681E98" w:rsidRPr="00F94090" w:rsidRDefault="00681E98" w:rsidP="007D2E5B">
            <w:pPr>
              <w:pStyle w:val="BodyText"/>
              <w:rPr>
                <w:rFonts w:eastAsiaTheme="majorEastAsia"/>
              </w:rPr>
            </w:pPr>
          </w:p>
          <w:p w14:paraId="1518B4F0" w14:textId="77777777" w:rsidR="00681E98" w:rsidRPr="00F94090" w:rsidRDefault="00681E98" w:rsidP="007D2E5B">
            <w:pPr>
              <w:pStyle w:val="BodyText"/>
              <w:rPr>
                <w:rFonts w:eastAsiaTheme="majorEastAsia"/>
              </w:rPr>
            </w:pPr>
            <w:r w:rsidRPr="00F94090">
              <w:rPr>
                <w:rFonts w:eastAsiaTheme="majorEastAsia"/>
              </w:rPr>
              <w:t>Black Voters Matter Capacity Building Inst., Inc. v. Lee, No. 2022-ca-000666 (Fla. Cir. Ct. Apr. 22, 2022)</w:t>
            </w:r>
          </w:p>
          <w:p w14:paraId="6FE21302" w14:textId="77777777" w:rsidR="00681E98" w:rsidRPr="00F94090" w:rsidRDefault="00681E98" w:rsidP="007D2E5B">
            <w:pPr>
              <w:pStyle w:val="BodyText"/>
              <w:rPr>
                <w:rFonts w:eastAsiaTheme="majorEastAsia"/>
              </w:rPr>
            </w:pPr>
          </w:p>
        </w:tc>
        <w:tc>
          <w:tcPr>
            <w:tcW w:w="4590" w:type="dxa"/>
          </w:tcPr>
          <w:p w14:paraId="4F0019EE" w14:textId="77777777" w:rsidR="00681E98" w:rsidRPr="00F94090" w:rsidRDefault="00681E98" w:rsidP="007D2E5B">
            <w:pPr>
              <w:pStyle w:val="BodyText"/>
              <w:rPr>
                <w:rFonts w:eastAsiaTheme="majorEastAsia"/>
              </w:rPr>
            </w:pPr>
            <w:r w:rsidRPr="00F94090">
              <w:rPr>
                <w:rFonts w:eastAsiaTheme="majorEastAsia"/>
              </w:rPr>
              <w:t xml:space="preserve">Pastor Reginald Gundy, Sylvia Young, Phyllis Wiley, Andrea </w:t>
            </w:r>
            <w:proofErr w:type="spellStart"/>
            <w:r w:rsidRPr="00F94090">
              <w:rPr>
                <w:rFonts w:eastAsiaTheme="majorEastAsia"/>
              </w:rPr>
              <w:t>Hershorin</w:t>
            </w:r>
            <w:proofErr w:type="spellEnd"/>
            <w:r w:rsidRPr="00F94090">
              <w:rPr>
                <w:rFonts w:eastAsiaTheme="majorEastAsia"/>
              </w:rPr>
              <w:t xml:space="preserve">, </w:t>
            </w:r>
            <w:proofErr w:type="spellStart"/>
            <w:r w:rsidRPr="00F94090">
              <w:rPr>
                <w:rFonts w:eastAsiaTheme="majorEastAsia"/>
              </w:rPr>
              <w:t>Anaydia</w:t>
            </w:r>
            <w:proofErr w:type="spellEnd"/>
            <w:r w:rsidRPr="00F94090">
              <w:rPr>
                <w:rFonts w:eastAsiaTheme="majorEastAsia"/>
              </w:rPr>
              <w:t xml:space="preserve"> Connolly, Brandon P. Nelson, Katie Yarrows, Cynthia Lippert, Kisha Linebaugh, Beatriz Alonso, Gonzalo Alfredo Pedroso, and Ileana </w:t>
            </w:r>
            <w:proofErr w:type="spellStart"/>
            <w:r w:rsidRPr="00F94090">
              <w:rPr>
                <w:rFonts w:eastAsiaTheme="majorEastAsia"/>
              </w:rPr>
              <w:t>Caban</w:t>
            </w:r>
            <w:proofErr w:type="spellEnd"/>
            <w:r w:rsidRPr="00F94090">
              <w:rPr>
                <w:rFonts w:eastAsiaTheme="majorEastAsia"/>
              </w:rPr>
              <w:t>.</w:t>
            </w:r>
          </w:p>
        </w:tc>
      </w:tr>
      <w:tr w:rsidR="00681E98" w:rsidRPr="00F94090" w14:paraId="7A05BFF0" w14:textId="77777777" w:rsidTr="00FC1D58">
        <w:tc>
          <w:tcPr>
            <w:tcW w:w="4225" w:type="dxa"/>
          </w:tcPr>
          <w:p w14:paraId="6E7480AE" w14:textId="77777777" w:rsidR="00681E98" w:rsidRPr="00F94090" w:rsidRDefault="00681E98" w:rsidP="007D2E5B">
            <w:pPr>
              <w:pStyle w:val="BodyText"/>
              <w:rPr>
                <w:rFonts w:eastAsiaTheme="majorEastAsia"/>
              </w:rPr>
            </w:pPr>
            <w:r w:rsidRPr="00F94090">
              <w:rPr>
                <w:rFonts w:eastAsiaTheme="majorEastAsia"/>
              </w:rPr>
              <w:t>Kansas (2022)</w:t>
            </w:r>
          </w:p>
          <w:p w14:paraId="067978E4" w14:textId="77777777" w:rsidR="00681E98" w:rsidRPr="00F94090" w:rsidRDefault="00681E98" w:rsidP="007D2E5B">
            <w:pPr>
              <w:pStyle w:val="BodyText"/>
              <w:rPr>
                <w:rFonts w:eastAsiaTheme="majorEastAsia"/>
              </w:rPr>
            </w:pPr>
          </w:p>
          <w:p w14:paraId="7D1F8908" w14:textId="77777777" w:rsidR="00681E98" w:rsidRPr="00F94090" w:rsidRDefault="00681E98" w:rsidP="007D2E5B">
            <w:pPr>
              <w:pStyle w:val="BodyText"/>
              <w:rPr>
                <w:rFonts w:eastAsiaTheme="majorEastAsia"/>
              </w:rPr>
            </w:pPr>
            <w:r w:rsidRPr="00F94090">
              <w:rPr>
                <w:rFonts w:eastAsiaTheme="majorEastAsia"/>
              </w:rPr>
              <w:t>Rivera v. Schwab, 512 P.2d 168 (Kan. 2022)</w:t>
            </w:r>
          </w:p>
          <w:p w14:paraId="3DD8FFAD" w14:textId="77777777" w:rsidR="00681E98" w:rsidRPr="00F94090" w:rsidRDefault="00681E98" w:rsidP="007D2E5B">
            <w:pPr>
              <w:pStyle w:val="BodyText"/>
              <w:rPr>
                <w:rFonts w:eastAsiaTheme="majorEastAsia"/>
              </w:rPr>
            </w:pPr>
          </w:p>
        </w:tc>
        <w:tc>
          <w:tcPr>
            <w:tcW w:w="4590" w:type="dxa"/>
          </w:tcPr>
          <w:p w14:paraId="48D56EC8" w14:textId="77777777" w:rsidR="00681E98" w:rsidRPr="00F94090" w:rsidRDefault="00681E98" w:rsidP="007D2E5B">
            <w:pPr>
              <w:pStyle w:val="BodyText"/>
              <w:rPr>
                <w:rFonts w:eastAsiaTheme="majorEastAsia"/>
              </w:rPr>
            </w:pPr>
            <w:r w:rsidRPr="00F94090">
              <w:rPr>
                <w:rFonts w:eastAsiaTheme="majorEastAsia"/>
              </w:rPr>
              <w:t>Rivera Plaintiffs:</w:t>
            </w:r>
          </w:p>
          <w:p w14:paraId="3F07CDD1" w14:textId="77777777" w:rsidR="00681E98" w:rsidRPr="00F94090" w:rsidRDefault="00681E98" w:rsidP="007D2E5B">
            <w:pPr>
              <w:pStyle w:val="BodyText"/>
              <w:rPr>
                <w:rFonts w:eastAsiaTheme="majorEastAsia"/>
              </w:rPr>
            </w:pPr>
            <w:r w:rsidRPr="00F94090">
              <w:rPr>
                <w:rFonts w:eastAsiaTheme="majorEastAsia"/>
              </w:rPr>
              <w:t xml:space="preserve">Faith Rivera, </w:t>
            </w:r>
            <w:proofErr w:type="spellStart"/>
            <w:r w:rsidRPr="00F94090">
              <w:rPr>
                <w:rFonts w:eastAsiaTheme="majorEastAsia"/>
              </w:rPr>
              <w:t>Diosselyn</w:t>
            </w:r>
            <w:proofErr w:type="spellEnd"/>
            <w:r w:rsidRPr="00F94090">
              <w:rPr>
                <w:rFonts w:eastAsiaTheme="majorEastAsia"/>
              </w:rPr>
              <w:t xml:space="preserve"> </w:t>
            </w:r>
            <w:proofErr w:type="spellStart"/>
            <w:r w:rsidRPr="00F94090">
              <w:rPr>
                <w:rFonts w:eastAsiaTheme="majorEastAsia"/>
              </w:rPr>
              <w:t>Totvelasquez</w:t>
            </w:r>
            <w:proofErr w:type="spellEnd"/>
            <w:r w:rsidRPr="00F94090">
              <w:rPr>
                <w:rFonts w:eastAsiaTheme="majorEastAsia"/>
              </w:rPr>
              <w:t xml:space="preserve">, Kimberly Weaver, Paris </w:t>
            </w:r>
            <w:proofErr w:type="spellStart"/>
            <w:r w:rsidRPr="00F94090">
              <w:rPr>
                <w:rFonts w:eastAsiaTheme="majorEastAsia"/>
              </w:rPr>
              <w:t>Raite</w:t>
            </w:r>
            <w:proofErr w:type="spellEnd"/>
            <w:r w:rsidRPr="00F94090">
              <w:rPr>
                <w:rFonts w:eastAsiaTheme="majorEastAsia"/>
              </w:rPr>
              <w:t xml:space="preserve">, </w:t>
            </w:r>
            <w:proofErr w:type="spellStart"/>
            <w:r w:rsidRPr="00F94090">
              <w:rPr>
                <w:rFonts w:eastAsiaTheme="majorEastAsia"/>
              </w:rPr>
              <w:t>Donnavan</w:t>
            </w:r>
            <w:proofErr w:type="spellEnd"/>
            <w:r w:rsidRPr="00F94090">
              <w:rPr>
                <w:rFonts w:eastAsiaTheme="majorEastAsia"/>
              </w:rPr>
              <w:t xml:space="preserve"> Dillon, and Loud Light.</w:t>
            </w:r>
          </w:p>
          <w:p w14:paraId="296F98A1" w14:textId="77777777" w:rsidR="00681E98" w:rsidRPr="00F94090" w:rsidRDefault="00681E98" w:rsidP="007D2E5B">
            <w:pPr>
              <w:pStyle w:val="BodyText"/>
              <w:rPr>
                <w:rFonts w:eastAsiaTheme="majorEastAsia"/>
              </w:rPr>
            </w:pPr>
          </w:p>
          <w:p w14:paraId="393F19D4" w14:textId="77777777" w:rsidR="00681E98" w:rsidRPr="00F94090" w:rsidRDefault="00681E98" w:rsidP="007D2E5B">
            <w:pPr>
              <w:pStyle w:val="BodyText"/>
              <w:rPr>
                <w:rFonts w:eastAsiaTheme="majorEastAsia"/>
              </w:rPr>
            </w:pPr>
            <w:r w:rsidRPr="00F94090">
              <w:rPr>
                <w:rFonts w:eastAsiaTheme="majorEastAsia"/>
              </w:rPr>
              <w:t>Alonzo Plaintiffs:</w:t>
            </w:r>
          </w:p>
          <w:p w14:paraId="44CE9C7A" w14:textId="77777777" w:rsidR="00681E98" w:rsidRPr="00F94090" w:rsidRDefault="00681E98" w:rsidP="007D2E5B">
            <w:pPr>
              <w:pStyle w:val="BodyText"/>
              <w:rPr>
                <w:rFonts w:eastAsiaTheme="majorEastAsia"/>
              </w:rPr>
            </w:pPr>
            <w:r w:rsidRPr="00F94090">
              <w:rPr>
                <w:rFonts w:eastAsiaTheme="majorEastAsia"/>
              </w:rPr>
              <w:t>Tom Alonzo, Sharon Al-</w:t>
            </w:r>
            <w:proofErr w:type="spellStart"/>
            <w:r w:rsidRPr="00F94090">
              <w:rPr>
                <w:rFonts w:eastAsiaTheme="majorEastAsia"/>
              </w:rPr>
              <w:t>Uqdah</w:t>
            </w:r>
            <w:proofErr w:type="spellEnd"/>
            <w:r w:rsidRPr="00F94090">
              <w:rPr>
                <w:rFonts w:eastAsiaTheme="majorEastAsia"/>
              </w:rPr>
              <w:t xml:space="preserve">, Amy Carter, Connie Brown Collins, </w:t>
            </w:r>
            <w:proofErr w:type="spellStart"/>
            <w:r w:rsidRPr="00F94090">
              <w:rPr>
                <w:rFonts w:eastAsiaTheme="majorEastAsia"/>
              </w:rPr>
              <w:t>Sheyvette</w:t>
            </w:r>
            <w:proofErr w:type="spellEnd"/>
            <w:r w:rsidRPr="00F94090">
              <w:rPr>
                <w:rFonts w:eastAsiaTheme="majorEastAsia"/>
              </w:rPr>
              <w:t xml:space="preserve"> </w:t>
            </w:r>
            <w:proofErr w:type="spellStart"/>
            <w:r w:rsidRPr="00F94090">
              <w:rPr>
                <w:rFonts w:eastAsiaTheme="majorEastAsia"/>
              </w:rPr>
              <w:t>Dinkens</w:t>
            </w:r>
            <w:proofErr w:type="spellEnd"/>
            <w:r w:rsidRPr="00F94090">
              <w:rPr>
                <w:rFonts w:eastAsiaTheme="majorEastAsia"/>
              </w:rPr>
              <w:t xml:space="preserve">, Melinda Lavon, Ana Marcela Maldonado Morales, Liz </w:t>
            </w:r>
            <w:proofErr w:type="spellStart"/>
            <w:r w:rsidRPr="00F94090">
              <w:rPr>
                <w:rFonts w:eastAsiaTheme="majorEastAsia"/>
              </w:rPr>
              <w:t>Meitl</w:t>
            </w:r>
            <w:proofErr w:type="spellEnd"/>
            <w:r w:rsidRPr="00F94090">
              <w:rPr>
                <w:rFonts w:eastAsiaTheme="majorEastAsia"/>
              </w:rPr>
              <w:t>, Richard Nobles, Rose Schwab, and Anna White.</w:t>
            </w:r>
          </w:p>
          <w:p w14:paraId="4555D295" w14:textId="77777777" w:rsidR="00681E98" w:rsidRPr="00F94090" w:rsidRDefault="00681E98" w:rsidP="007D2E5B">
            <w:pPr>
              <w:pStyle w:val="BodyText"/>
              <w:rPr>
                <w:rFonts w:eastAsiaTheme="majorEastAsia"/>
              </w:rPr>
            </w:pPr>
          </w:p>
          <w:p w14:paraId="087C64F1" w14:textId="77777777" w:rsidR="00681E98" w:rsidRPr="00F94090" w:rsidRDefault="00681E98" w:rsidP="007D2E5B">
            <w:pPr>
              <w:pStyle w:val="BodyText"/>
              <w:rPr>
                <w:rFonts w:eastAsiaTheme="majorEastAsia"/>
              </w:rPr>
            </w:pPr>
            <w:r w:rsidRPr="00F94090">
              <w:rPr>
                <w:rFonts w:eastAsiaTheme="majorEastAsia"/>
              </w:rPr>
              <w:lastRenderedPageBreak/>
              <w:t>Frick Plaintiffs:</w:t>
            </w:r>
          </w:p>
          <w:p w14:paraId="2739179E" w14:textId="77777777" w:rsidR="00681E98" w:rsidRPr="00F94090" w:rsidRDefault="00681E98" w:rsidP="007D2E5B">
            <w:pPr>
              <w:pStyle w:val="BodyText"/>
              <w:rPr>
                <w:rFonts w:eastAsiaTheme="majorEastAsia"/>
              </w:rPr>
            </w:pPr>
            <w:r w:rsidRPr="00F94090">
              <w:rPr>
                <w:rFonts w:eastAsiaTheme="majorEastAsia"/>
              </w:rPr>
              <w:t xml:space="preserve">Susan Frick, Lauren Sullivan, Darrell Lea, and Susan Spring </w:t>
            </w:r>
            <w:proofErr w:type="spellStart"/>
            <w:r w:rsidRPr="00F94090">
              <w:rPr>
                <w:rFonts w:eastAsiaTheme="majorEastAsia"/>
              </w:rPr>
              <w:t>Schiffelbein</w:t>
            </w:r>
            <w:proofErr w:type="spellEnd"/>
            <w:r w:rsidRPr="00F94090">
              <w:rPr>
                <w:rFonts w:eastAsiaTheme="majorEastAsia"/>
              </w:rPr>
              <w:t>.</w:t>
            </w:r>
          </w:p>
          <w:p w14:paraId="544BC65D" w14:textId="77777777" w:rsidR="00681E98" w:rsidRPr="00F94090" w:rsidRDefault="00681E98" w:rsidP="007D2E5B">
            <w:pPr>
              <w:pStyle w:val="BodyText"/>
              <w:rPr>
                <w:rFonts w:eastAsiaTheme="majorEastAsia"/>
              </w:rPr>
            </w:pPr>
          </w:p>
        </w:tc>
      </w:tr>
      <w:tr w:rsidR="00681E98" w:rsidRPr="00F94090" w14:paraId="528B44CB" w14:textId="77777777" w:rsidTr="00FC1D58">
        <w:tc>
          <w:tcPr>
            <w:tcW w:w="4225" w:type="dxa"/>
          </w:tcPr>
          <w:p w14:paraId="49A15871" w14:textId="77777777" w:rsidR="00681E98" w:rsidRPr="00F94090" w:rsidRDefault="00681E98" w:rsidP="007D2E5B">
            <w:pPr>
              <w:pStyle w:val="BodyText"/>
              <w:rPr>
                <w:rFonts w:eastAsiaTheme="majorEastAsia"/>
              </w:rPr>
            </w:pPr>
            <w:r w:rsidRPr="00F94090">
              <w:rPr>
                <w:rFonts w:eastAsiaTheme="majorEastAsia"/>
              </w:rPr>
              <w:lastRenderedPageBreak/>
              <w:t>Kentucky (2022)</w:t>
            </w:r>
          </w:p>
          <w:p w14:paraId="4DCAC370" w14:textId="77777777" w:rsidR="00681E98" w:rsidRPr="00F94090" w:rsidRDefault="00681E98" w:rsidP="007D2E5B">
            <w:pPr>
              <w:pStyle w:val="BodyText"/>
              <w:rPr>
                <w:rFonts w:eastAsiaTheme="majorEastAsia"/>
              </w:rPr>
            </w:pPr>
          </w:p>
          <w:p w14:paraId="76B8781A" w14:textId="77777777" w:rsidR="00681E98" w:rsidRPr="00F94090" w:rsidRDefault="00681E98" w:rsidP="007D2E5B">
            <w:pPr>
              <w:pStyle w:val="BodyText"/>
              <w:rPr>
                <w:rFonts w:eastAsiaTheme="majorEastAsia"/>
              </w:rPr>
            </w:pPr>
            <w:r w:rsidRPr="00F94090">
              <w:rPr>
                <w:rFonts w:eastAsiaTheme="majorEastAsia"/>
              </w:rPr>
              <w:t>Graham v. Adams, No. 22-CI-00047 (Ky. Cir. Ct. Nov. 10, 2022)</w:t>
            </w:r>
          </w:p>
          <w:p w14:paraId="1DE4642D" w14:textId="77777777" w:rsidR="00681E98" w:rsidRPr="00F94090" w:rsidRDefault="00681E98" w:rsidP="007D2E5B">
            <w:pPr>
              <w:pStyle w:val="BodyText"/>
              <w:rPr>
                <w:rFonts w:eastAsiaTheme="majorEastAsia"/>
              </w:rPr>
            </w:pPr>
          </w:p>
        </w:tc>
        <w:tc>
          <w:tcPr>
            <w:tcW w:w="4590" w:type="dxa"/>
          </w:tcPr>
          <w:p w14:paraId="5DE3C705" w14:textId="77777777" w:rsidR="00681E98" w:rsidRPr="00F94090" w:rsidRDefault="00681E98" w:rsidP="007D2E5B">
            <w:pPr>
              <w:pStyle w:val="BodyText"/>
              <w:rPr>
                <w:rFonts w:eastAsiaTheme="majorEastAsia"/>
              </w:rPr>
            </w:pPr>
            <w:r w:rsidRPr="00F94090">
              <w:rPr>
                <w:rFonts w:eastAsiaTheme="majorEastAsia"/>
              </w:rPr>
              <w:t xml:space="preserve">Derrick Graham, Jill Robinson, Mary Lynn Collins, </w:t>
            </w:r>
            <w:proofErr w:type="spellStart"/>
            <w:r w:rsidRPr="00F94090">
              <w:rPr>
                <w:rFonts w:eastAsiaTheme="majorEastAsia"/>
              </w:rPr>
              <w:t>Katima</w:t>
            </w:r>
            <w:proofErr w:type="spellEnd"/>
            <w:r w:rsidRPr="00F94090">
              <w:rPr>
                <w:rFonts w:eastAsiaTheme="majorEastAsia"/>
              </w:rPr>
              <w:t xml:space="preserve"> Smith-Willis, Joseph Smith.</w:t>
            </w:r>
          </w:p>
          <w:p w14:paraId="0656FF42" w14:textId="77777777" w:rsidR="00681E98" w:rsidRPr="00F94090" w:rsidRDefault="00681E98" w:rsidP="007D2E5B">
            <w:pPr>
              <w:pStyle w:val="BodyText"/>
              <w:rPr>
                <w:rFonts w:eastAsiaTheme="majorEastAsia"/>
              </w:rPr>
            </w:pPr>
          </w:p>
        </w:tc>
      </w:tr>
      <w:tr w:rsidR="00681E98" w:rsidRPr="00F94090" w14:paraId="39D2F455" w14:textId="77777777" w:rsidTr="00FC1D58">
        <w:tc>
          <w:tcPr>
            <w:tcW w:w="4225" w:type="dxa"/>
          </w:tcPr>
          <w:p w14:paraId="43DAF3F7" w14:textId="77777777" w:rsidR="00681E98" w:rsidRPr="00F94090" w:rsidRDefault="00681E98" w:rsidP="007D2E5B">
            <w:pPr>
              <w:pStyle w:val="BodyText"/>
              <w:rPr>
                <w:rFonts w:eastAsiaTheme="majorEastAsia"/>
              </w:rPr>
            </w:pPr>
            <w:r w:rsidRPr="00F94090">
              <w:rPr>
                <w:rFonts w:eastAsiaTheme="majorEastAsia"/>
              </w:rPr>
              <w:t>Maryland (2022)</w:t>
            </w:r>
          </w:p>
          <w:p w14:paraId="41CE2ADD" w14:textId="77777777" w:rsidR="00681E98" w:rsidRPr="00F94090" w:rsidRDefault="00681E98" w:rsidP="007D2E5B">
            <w:pPr>
              <w:pStyle w:val="BodyText"/>
              <w:rPr>
                <w:rFonts w:eastAsiaTheme="majorEastAsia"/>
              </w:rPr>
            </w:pPr>
          </w:p>
          <w:p w14:paraId="1D4F3BDA" w14:textId="77777777" w:rsidR="00681E98" w:rsidRPr="00F94090" w:rsidRDefault="00681E98" w:rsidP="007D2E5B">
            <w:pPr>
              <w:pStyle w:val="BodyText"/>
              <w:rPr>
                <w:rFonts w:eastAsiaTheme="majorEastAsia"/>
              </w:rPr>
            </w:pPr>
            <w:r w:rsidRPr="00F94090">
              <w:rPr>
                <w:rFonts w:eastAsiaTheme="majorEastAsia"/>
              </w:rPr>
              <w:t xml:space="preserve">Szeliga v. </w:t>
            </w:r>
            <w:proofErr w:type="spellStart"/>
            <w:r w:rsidRPr="00F94090">
              <w:rPr>
                <w:rFonts w:eastAsiaTheme="majorEastAsia"/>
              </w:rPr>
              <w:t>Lamone</w:t>
            </w:r>
            <w:proofErr w:type="spellEnd"/>
            <w:r w:rsidRPr="00F94090">
              <w:rPr>
                <w:rFonts w:eastAsiaTheme="majorEastAsia"/>
              </w:rPr>
              <w:t>, Nos. C-02-CV-21-001816, C-02-CV-21-001773, (Md. Cir. Ct. Mar. 25, 2022)</w:t>
            </w:r>
          </w:p>
          <w:p w14:paraId="03B7CC54" w14:textId="77777777" w:rsidR="00681E98" w:rsidRPr="00F94090" w:rsidRDefault="00681E98" w:rsidP="007D2E5B">
            <w:pPr>
              <w:pStyle w:val="BodyText"/>
              <w:rPr>
                <w:rFonts w:eastAsiaTheme="majorEastAsia"/>
              </w:rPr>
            </w:pPr>
          </w:p>
        </w:tc>
        <w:tc>
          <w:tcPr>
            <w:tcW w:w="4590" w:type="dxa"/>
          </w:tcPr>
          <w:p w14:paraId="3D26537C" w14:textId="77777777" w:rsidR="00681E98" w:rsidRPr="00F94090" w:rsidRDefault="00681E98" w:rsidP="007D2E5B">
            <w:pPr>
              <w:pStyle w:val="BodyText"/>
              <w:rPr>
                <w:rFonts w:eastAsiaTheme="majorEastAsia"/>
              </w:rPr>
            </w:pPr>
            <w:r w:rsidRPr="00F94090">
              <w:rPr>
                <w:rFonts w:eastAsiaTheme="majorEastAsia"/>
              </w:rPr>
              <w:t>Szeliga Plaintiffs:</w:t>
            </w:r>
          </w:p>
          <w:p w14:paraId="025D92E5" w14:textId="77777777" w:rsidR="00681E98" w:rsidRPr="00F94090" w:rsidRDefault="00681E98" w:rsidP="007D2E5B">
            <w:pPr>
              <w:pStyle w:val="BodyText"/>
              <w:rPr>
                <w:rFonts w:eastAsiaTheme="majorEastAsia"/>
              </w:rPr>
            </w:pPr>
            <w:r w:rsidRPr="00F94090">
              <w:rPr>
                <w:rFonts w:eastAsiaTheme="majorEastAsia"/>
              </w:rPr>
              <w:t xml:space="preserve">Kathryn Szeliga, Christopher T. Adams, James Warner, Martin Lewis, Janet </w:t>
            </w:r>
            <w:proofErr w:type="spellStart"/>
            <w:r w:rsidRPr="00F94090">
              <w:rPr>
                <w:rFonts w:eastAsiaTheme="majorEastAsia"/>
              </w:rPr>
              <w:t>Moye</w:t>
            </w:r>
            <w:proofErr w:type="spellEnd"/>
            <w:r w:rsidRPr="00F94090">
              <w:rPr>
                <w:rFonts w:eastAsiaTheme="majorEastAsia"/>
              </w:rPr>
              <w:t xml:space="preserve"> Cornick, Rickey Agyekum, Maria Isabel Icaza, Luanne Ruddell, and Michelle Kordell.</w:t>
            </w:r>
          </w:p>
          <w:p w14:paraId="5AD8FC4F" w14:textId="77777777" w:rsidR="00681E98" w:rsidRPr="00F94090" w:rsidRDefault="00681E98" w:rsidP="007D2E5B">
            <w:pPr>
              <w:pStyle w:val="BodyText"/>
              <w:rPr>
                <w:rFonts w:eastAsiaTheme="majorEastAsia"/>
              </w:rPr>
            </w:pPr>
          </w:p>
          <w:p w14:paraId="5154477B" w14:textId="77777777" w:rsidR="00681E98" w:rsidRPr="00F94090" w:rsidRDefault="00681E98" w:rsidP="007D2E5B">
            <w:pPr>
              <w:pStyle w:val="BodyText"/>
              <w:rPr>
                <w:rFonts w:eastAsiaTheme="majorEastAsia"/>
              </w:rPr>
            </w:pPr>
            <w:r w:rsidRPr="00F94090">
              <w:rPr>
                <w:rFonts w:eastAsiaTheme="majorEastAsia"/>
              </w:rPr>
              <w:t>Parrott Plaintiffs:</w:t>
            </w:r>
          </w:p>
          <w:p w14:paraId="29470FEE" w14:textId="77777777" w:rsidR="00681E98" w:rsidRPr="00F94090" w:rsidRDefault="00681E98" w:rsidP="007D2E5B">
            <w:pPr>
              <w:pStyle w:val="BodyText"/>
              <w:rPr>
                <w:rFonts w:eastAsiaTheme="majorEastAsia"/>
              </w:rPr>
            </w:pPr>
            <w:r w:rsidRPr="00F94090">
              <w:rPr>
                <w:rFonts w:eastAsiaTheme="majorEastAsia"/>
              </w:rPr>
              <w:t xml:space="preserve">Neil Parrott, Ray Serrano, Carol </w:t>
            </w:r>
            <w:proofErr w:type="spellStart"/>
            <w:r w:rsidRPr="00F94090">
              <w:rPr>
                <w:rFonts w:eastAsiaTheme="majorEastAsia"/>
              </w:rPr>
              <w:t>Swigar</w:t>
            </w:r>
            <w:proofErr w:type="spellEnd"/>
            <w:r w:rsidRPr="00F94090">
              <w:rPr>
                <w:rFonts w:eastAsiaTheme="majorEastAsia"/>
              </w:rPr>
              <w:t xml:space="preserve">, Douglas </w:t>
            </w:r>
            <w:proofErr w:type="spellStart"/>
            <w:r w:rsidRPr="00F94090">
              <w:rPr>
                <w:rFonts w:eastAsiaTheme="majorEastAsia"/>
              </w:rPr>
              <w:t>Raaum</w:t>
            </w:r>
            <w:proofErr w:type="spellEnd"/>
            <w:r w:rsidRPr="00F94090">
              <w:rPr>
                <w:rFonts w:eastAsiaTheme="majorEastAsia"/>
              </w:rPr>
              <w:t xml:space="preserve">, Ronald Shapiro, Deanna Mobley, Glen Glass, Allen Furth, Jeff Warner, Jim </w:t>
            </w:r>
            <w:proofErr w:type="spellStart"/>
            <w:r w:rsidRPr="00F94090">
              <w:rPr>
                <w:rFonts w:eastAsiaTheme="majorEastAsia"/>
              </w:rPr>
              <w:t>Nealis</w:t>
            </w:r>
            <w:proofErr w:type="spellEnd"/>
            <w:r w:rsidRPr="00F94090">
              <w:rPr>
                <w:rFonts w:eastAsiaTheme="majorEastAsia"/>
              </w:rPr>
              <w:t>, Dr. Antonio Campbell, and Sallie Taylor.</w:t>
            </w:r>
          </w:p>
          <w:p w14:paraId="263AD390" w14:textId="77777777" w:rsidR="00681E98" w:rsidRPr="00F94090" w:rsidRDefault="00681E98" w:rsidP="007D2E5B">
            <w:pPr>
              <w:pStyle w:val="BodyText"/>
              <w:rPr>
                <w:rFonts w:eastAsiaTheme="majorEastAsia"/>
              </w:rPr>
            </w:pPr>
          </w:p>
        </w:tc>
      </w:tr>
      <w:tr w:rsidR="00681E98" w:rsidRPr="00F94090" w14:paraId="19A9A7C0" w14:textId="77777777" w:rsidTr="00FC1D58">
        <w:tc>
          <w:tcPr>
            <w:tcW w:w="4225" w:type="dxa"/>
          </w:tcPr>
          <w:p w14:paraId="6CF4437B" w14:textId="77777777" w:rsidR="00681E98" w:rsidRPr="00F94090" w:rsidRDefault="00681E98" w:rsidP="007D2E5B">
            <w:pPr>
              <w:pStyle w:val="BodyText"/>
              <w:rPr>
                <w:rFonts w:eastAsiaTheme="majorEastAsia"/>
              </w:rPr>
            </w:pPr>
            <w:r w:rsidRPr="00F94090">
              <w:rPr>
                <w:rFonts w:eastAsiaTheme="majorEastAsia"/>
              </w:rPr>
              <w:t>New Mexico (2022)</w:t>
            </w:r>
          </w:p>
          <w:p w14:paraId="71CDC762" w14:textId="77777777" w:rsidR="00681E98" w:rsidRPr="00F94090" w:rsidRDefault="00681E98" w:rsidP="007D2E5B">
            <w:pPr>
              <w:pStyle w:val="BodyText"/>
              <w:rPr>
                <w:rFonts w:eastAsiaTheme="majorEastAsia"/>
              </w:rPr>
            </w:pPr>
            <w:r w:rsidRPr="00F94090">
              <w:rPr>
                <w:rFonts w:eastAsiaTheme="majorEastAsia"/>
              </w:rPr>
              <w:t>(</w:t>
            </w:r>
            <w:proofErr w:type="gramStart"/>
            <w:r w:rsidRPr="00F94090">
              <w:rPr>
                <w:rFonts w:eastAsiaTheme="majorEastAsia"/>
              </w:rPr>
              <w:t>outcome</w:t>
            </w:r>
            <w:proofErr w:type="gramEnd"/>
            <w:r w:rsidRPr="00F94090">
              <w:rPr>
                <w:rFonts w:eastAsiaTheme="majorEastAsia"/>
              </w:rPr>
              <w:t xml:space="preserve"> pending)</w:t>
            </w:r>
          </w:p>
          <w:p w14:paraId="7E66E49F" w14:textId="77777777" w:rsidR="00681E98" w:rsidRPr="00F94090" w:rsidRDefault="00681E98" w:rsidP="007D2E5B">
            <w:pPr>
              <w:pStyle w:val="BodyText"/>
              <w:rPr>
                <w:rFonts w:eastAsiaTheme="majorEastAsia"/>
              </w:rPr>
            </w:pPr>
          </w:p>
          <w:p w14:paraId="4C5DA8DD" w14:textId="77777777" w:rsidR="00681E98" w:rsidRPr="00F94090" w:rsidRDefault="00681E98" w:rsidP="007D2E5B">
            <w:pPr>
              <w:pStyle w:val="BodyText"/>
              <w:rPr>
                <w:rFonts w:eastAsiaTheme="majorEastAsia"/>
              </w:rPr>
            </w:pPr>
            <w:r w:rsidRPr="00F94090">
              <w:rPr>
                <w:rFonts w:eastAsiaTheme="majorEastAsia"/>
              </w:rPr>
              <w:t>Republican Party of New Mexico v. Oliver, No. D-506-CV-202200041 (N.M. D. Ct. Jan. 21, 2022)</w:t>
            </w:r>
          </w:p>
          <w:p w14:paraId="4023FEED" w14:textId="77777777" w:rsidR="00681E98" w:rsidRPr="00F94090" w:rsidRDefault="00681E98" w:rsidP="007D2E5B">
            <w:pPr>
              <w:pStyle w:val="BodyText"/>
              <w:rPr>
                <w:rFonts w:eastAsiaTheme="majorEastAsia"/>
              </w:rPr>
            </w:pPr>
          </w:p>
        </w:tc>
        <w:tc>
          <w:tcPr>
            <w:tcW w:w="4590" w:type="dxa"/>
          </w:tcPr>
          <w:p w14:paraId="3FF79F5E" w14:textId="77777777" w:rsidR="00681E98" w:rsidRPr="00F94090" w:rsidRDefault="00681E98" w:rsidP="007D2E5B">
            <w:pPr>
              <w:pStyle w:val="BodyText"/>
              <w:rPr>
                <w:rFonts w:eastAsiaTheme="majorEastAsia"/>
              </w:rPr>
            </w:pPr>
            <w:r w:rsidRPr="00F94090">
              <w:rPr>
                <w:rFonts w:eastAsiaTheme="majorEastAsia"/>
              </w:rPr>
              <w:t>David Gallegos, Timothy Jennings, Dinah Vargas, Manuel Gonzales, Jr., Bobby and Dee Ann Kimbro, and Pearl Garcia.</w:t>
            </w:r>
          </w:p>
        </w:tc>
      </w:tr>
      <w:tr w:rsidR="00681E98" w:rsidRPr="00F94090" w14:paraId="0A1B7BCA" w14:textId="77777777" w:rsidTr="00FC1D58">
        <w:tc>
          <w:tcPr>
            <w:tcW w:w="4225" w:type="dxa"/>
          </w:tcPr>
          <w:p w14:paraId="1C9538FC" w14:textId="77777777" w:rsidR="00681E98" w:rsidRPr="00F94090" w:rsidRDefault="00681E98" w:rsidP="007D2E5B">
            <w:pPr>
              <w:pStyle w:val="BodyText"/>
              <w:rPr>
                <w:rFonts w:eastAsiaTheme="majorEastAsia"/>
              </w:rPr>
            </w:pPr>
            <w:r w:rsidRPr="00F94090">
              <w:rPr>
                <w:rFonts w:eastAsiaTheme="majorEastAsia"/>
              </w:rPr>
              <w:t>New Jersey (2022)</w:t>
            </w:r>
          </w:p>
          <w:p w14:paraId="23B7D2EC" w14:textId="77777777" w:rsidR="00681E98" w:rsidRPr="00F94090" w:rsidRDefault="00681E98" w:rsidP="007D2E5B">
            <w:pPr>
              <w:pStyle w:val="BodyText"/>
              <w:rPr>
                <w:rFonts w:eastAsiaTheme="majorEastAsia"/>
              </w:rPr>
            </w:pPr>
          </w:p>
          <w:p w14:paraId="5E236420" w14:textId="77777777" w:rsidR="00681E98" w:rsidRPr="00F94090" w:rsidRDefault="00681E98" w:rsidP="007D2E5B">
            <w:pPr>
              <w:pStyle w:val="BodyText"/>
              <w:rPr>
                <w:rFonts w:eastAsiaTheme="majorEastAsia"/>
              </w:rPr>
            </w:pPr>
            <w:r w:rsidRPr="00F94090">
              <w:rPr>
                <w:rFonts w:eastAsiaTheme="majorEastAsia"/>
              </w:rPr>
              <w:t>Matter of Congressional Districts by New Jersey Redistricting Comm’n, 268 A.3d 299 (N.J. 2022)</w:t>
            </w:r>
          </w:p>
          <w:p w14:paraId="0EC508E7" w14:textId="77777777" w:rsidR="00681E98" w:rsidRPr="00F94090" w:rsidRDefault="00681E98" w:rsidP="007D2E5B">
            <w:pPr>
              <w:pStyle w:val="BodyText"/>
              <w:rPr>
                <w:rFonts w:eastAsiaTheme="majorEastAsia"/>
              </w:rPr>
            </w:pPr>
          </w:p>
        </w:tc>
        <w:tc>
          <w:tcPr>
            <w:tcW w:w="4590" w:type="dxa"/>
          </w:tcPr>
          <w:p w14:paraId="37F34143" w14:textId="77777777" w:rsidR="00681E98" w:rsidRPr="00F94090" w:rsidRDefault="00681E98" w:rsidP="007D2E5B">
            <w:pPr>
              <w:pStyle w:val="BodyText"/>
              <w:rPr>
                <w:rFonts w:eastAsiaTheme="majorEastAsia"/>
              </w:rPr>
            </w:pPr>
            <w:r w:rsidRPr="00F94090">
              <w:rPr>
                <w:rFonts w:eastAsiaTheme="majorEastAsia"/>
              </w:rPr>
              <w:t xml:space="preserve">Douglas Steinhardt, in his official capacity as delegation Chair and member of the New Jersey redistricting commission, Michele Albano, in her official capacity as member of the New Jersey redistricting commission, Jeanne Ashmore, in her official capacity as member of the New Jersey redistricting commission, Mark Duffy, in his official capacity as member of the New Jersey redistricting commission, Mark </w:t>
            </w:r>
            <w:proofErr w:type="spellStart"/>
            <w:r w:rsidRPr="00F94090">
              <w:rPr>
                <w:rFonts w:eastAsiaTheme="majorEastAsia"/>
              </w:rPr>
              <w:t>Logrippo</w:t>
            </w:r>
            <w:proofErr w:type="spellEnd"/>
            <w:r w:rsidRPr="00F94090">
              <w:rPr>
                <w:rFonts w:eastAsiaTheme="majorEastAsia"/>
              </w:rPr>
              <w:t xml:space="preserve">, in his official capacity as member of the New Jersey redistricting commission, Lynda </w:t>
            </w:r>
            <w:proofErr w:type="spellStart"/>
            <w:r w:rsidRPr="00F94090">
              <w:rPr>
                <w:rFonts w:eastAsiaTheme="majorEastAsia"/>
              </w:rPr>
              <w:t>Pagliughi</w:t>
            </w:r>
            <w:proofErr w:type="spellEnd"/>
            <w:r w:rsidRPr="00F94090">
              <w:rPr>
                <w:rFonts w:eastAsiaTheme="majorEastAsia"/>
              </w:rPr>
              <w:t>, in her official capacity as member of the New Jersey redistricting commission.</w:t>
            </w:r>
          </w:p>
        </w:tc>
      </w:tr>
      <w:tr w:rsidR="00681E98" w:rsidRPr="00F94090" w14:paraId="2887FA9E" w14:textId="77777777" w:rsidTr="00FC1D58">
        <w:tc>
          <w:tcPr>
            <w:tcW w:w="4225" w:type="dxa"/>
          </w:tcPr>
          <w:p w14:paraId="5B689CB1" w14:textId="77777777" w:rsidR="00681E98" w:rsidRPr="00F94090" w:rsidRDefault="00681E98" w:rsidP="007D2E5B">
            <w:pPr>
              <w:pStyle w:val="BodyText"/>
              <w:rPr>
                <w:rFonts w:eastAsiaTheme="majorEastAsia"/>
              </w:rPr>
            </w:pPr>
            <w:r w:rsidRPr="00F94090">
              <w:rPr>
                <w:rFonts w:eastAsiaTheme="majorEastAsia"/>
              </w:rPr>
              <w:t>New York (2022)</w:t>
            </w:r>
          </w:p>
          <w:p w14:paraId="575027DD" w14:textId="77777777" w:rsidR="00681E98" w:rsidRPr="00F94090" w:rsidRDefault="00681E98" w:rsidP="007D2E5B">
            <w:pPr>
              <w:pStyle w:val="BodyText"/>
              <w:rPr>
                <w:rFonts w:eastAsiaTheme="majorEastAsia"/>
              </w:rPr>
            </w:pPr>
          </w:p>
          <w:p w14:paraId="391622E6" w14:textId="77777777" w:rsidR="00681E98" w:rsidRPr="00F94090" w:rsidRDefault="00681E98" w:rsidP="007D2E5B">
            <w:pPr>
              <w:pStyle w:val="BodyText"/>
              <w:rPr>
                <w:rFonts w:eastAsiaTheme="majorEastAsia"/>
              </w:rPr>
            </w:pPr>
            <w:r w:rsidRPr="00F94090">
              <w:rPr>
                <w:rFonts w:eastAsiaTheme="majorEastAsia"/>
              </w:rPr>
              <w:lastRenderedPageBreak/>
              <w:t xml:space="preserve">Matter of </w:t>
            </w:r>
            <w:proofErr w:type="spellStart"/>
            <w:r w:rsidRPr="00F94090">
              <w:rPr>
                <w:rFonts w:eastAsiaTheme="majorEastAsia"/>
              </w:rPr>
              <w:t>Harkenrider</w:t>
            </w:r>
            <w:proofErr w:type="spellEnd"/>
            <w:r w:rsidRPr="00F94090">
              <w:rPr>
                <w:rFonts w:eastAsiaTheme="majorEastAsia"/>
              </w:rPr>
              <w:t xml:space="preserve"> v. </w:t>
            </w:r>
            <w:proofErr w:type="spellStart"/>
            <w:r w:rsidRPr="00F94090">
              <w:rPr>
                <w:rFonts w:eastAsiaTheme="majorEastAsia"/>
              </w:rPr>
              <w:t>Hochul</w:t>
            </w:r>
            <w:proofErr w:type="spellEnd"/>
            <w:r w:rsidRPr="00F94090">
              <w:rPr>
                <w:rFonts w:eastAsiaTheme="majorEastAsia"/>
              </w:rPr>
              <w:t>, No. 60, 2022 N.Y. LEXIS 874, at *1 (N.Y. Apr. 27, 2022)</w:t>
            </w:r>
          </w:p>
          <w:p w14:paraId="2145B4B0" w14:textId="77777777" w:rsidR="00681E98" w:rsidRPr="00F94090" w:rsidRDefault="00681E98" w:rsidP="007D2E5B">
            <w:pPr>
              <w:pStyle w:val="BodyText"/>
              <w:rPr>
                <w:rFonts w:eastAsiaTheme="majorEastAsia"/>
              </w:rPr>
            </w:pPr>
          </w:p>
        </w:tc>
        <w:tc>
          <w:tcPr>
            <w:tcW w:w="4590" w:type="dxa"/>
          </w:tcPr>
          <w:p w14:paraId="0A318355" w14:textId="77777777" w:rsidR="00681E98" w:rsidRPr="00F94090" w:rsidRDefault="00681E98" w:rsidP="007D2E5B">
            <w:pPr>
              <w:pStyle w:val="BodyText"/>
              <w:rPr>
                <w:rFonts w:eastAsiaTheme="majorEastAsia"/>
              </w:rPr>
            </w:pPr>
            <w:r w:rsidRPr="00F94090">
              <w:rPr>
                <w:rFonts w:eastAsiaTheme="majorEastAsia"/>
              </w:rPr>
              <w:lastRenderedPageBreak/>
              <w:t xml:space="preserve">Tim </w:t>
            </w:r>
            <w:proofErr w:type="spellStart"/>
            <w:r w:rsidRPr="00F94090">
              <w:rPr>
                <w:rFonts w:eastAsiaTheme="majorEastAsia"/>
              </w:rPr>
              <w:t>Harkenrider</w:t>
            </w:r>
            <w:proofErr w:type="spellEnd"/>
            <w:r w:rsidRPr="00F94090">
              <w:rPr>
                <w:rFonts w:eastAsiaTheme="majorEastAsia"/>
              </w:rPr>
              <w:t xml:space="preserve">, Guy C. Brought, Lawrence Canning, Patricia Clarino, George </w:t>
            </w:r>
            <w:proofErr w:type="spellStart"/>
            <w:r w:rsidRPr="00F94090">
              <w:rPr>
                <w:rFonts w:eastAsiaTheme="majorEastAsia"/>
              </w:rPr>
              <w:t>Dooher</w:t>
            </w:r>
            <w:proofErr w:type="spellEnd"/>
            <w:r w:rsidRPr="00F94090">
              <w:rPr>
                <w:rFonts w:eastAsiaTheme="majorEastAsia"/>
              </w:rPr>
              <w:t xml:space="preserve">, Jr., Steven Evans, Linda </w:t>
            </w:r>
            <w:proofErr w:type="spellStart"/>
            <w:r w:rsidRPr="00F94090">
              <w:rPr>
                <w:rFonts w:eastAsiaTheme="majorEastAsia"/>
              </w:rPr>
              <w:t>Fanton</w:t>
            </w:r>
            <w:proofErr w:type="spellEnd"/>
            <w:r w:rsidRPr="00F94090">
              <w:rPr>
                <w:rFonts w:eastAsiaTheme="majorEastAsia"/>
              </w:rPr>
              <w:t xml:space="preserve">, </w:t>
            </w:r>
            <w:r w:rsidRPr="00F94090">
              <w:rPr>
                <w:rFonts w:eastAsiaTheme="majorEastAsia"/>
              </w:rPr>
              <w:lastRenderedPageBreak/>
              <w:t xml:space="preserve">Jerry Fishman, Jay Frantz, Lawrence Garvey, Alan Nephew, Susan Rowley, Josephine </w:t>
            </w:r>
            <w:proofErr w:type="gramStart"/>
            <w:r w:rsidRPr="00F94090">
              <w:rPr>
                <w:rFonts w:eastAsiaTheme="majorEastAsia"/>
              </w:rPr>
              <w:t>Thomas</w:t>
            </w:r>
            <w:proofErr w:type="gramEnd"/>
            <w:r w:rsidRPr="00F94090">
              <w:rPr>
                <w:rFonts w:eastAsiaTheme="majorEastAsia"/>
              </w:rPr>
              <w:t xml:space="preserve"> and Marianne Volante</w:t>
            </w:r>
          </w:p>
        </w:tc>
      </w:tr>
      <w:tr w:rsidR="00681E98" w:rsidRPr="00F94090" w14:paraId="474DC241" w14:textId="77777777" w:rsidTr="00FC1D58">
        <w:tc>
          <w:tcPr>
            <w:tcW w:w="4225" w:type="dxa"/>
          </w:tcPr>
          <w:p w14:paraId="03A655B8" w14:textId="77777777" w:rsidR="00681E98" w:rsidRPr="00F94090" w:rsidRDefault="00681E98" w:rsidP="007D2E5B">
            <w:pPr>
              <w:pStyle w:val="BodyText"/>
              <w:rPr>
                <w:rFonts w:eastAsiaTheme="majorEastAsia"/>
              </w:rPr>
            </w:pPr>
            <w:r w:rsidRPr="00F94090">
              <w:rPr>
                <w:rFonts w:eastAsiaTheme="majorEastAsia"/>
              </w:rPr>
              <w:lastRenderedPageBreak/>
              <w:t>North Carolina (2022)</w:t>
            </w:r>
          </w:p>
          <w:p w14:paraId="1F3330EA" w14:textId="77777777" w:rsidR="00681E98" w:rsidRPr="00F94090" w:rsidRDefault="00681E98" w:rsidP="007D2E5B">
            <w:pPr>
              <w:pStyle w:val="BodyText"/>
              <w:rPr>
                <w:rFonts w:eastAsiaTheme="majorEastAsia"/>
              </w:rPr>
            </w:pPr>
          </w:p>
          <w:p w14:paraId="09E835E9" w14:textId="77777777" w:rsidR="00681E98" w:rsidRPr="00F94090" w:rsidRDefault="00681E98" w:rsidP="007D2E5B">
            <w:pPr>
              <w:pStyle w:val="BodyText"/>
              <w:rPr>
                <w:rFonts w:eastAsiaTheme="majorEastAsia"/>
              </w:rPr>
            </w:pPr>
            <w:r w:rsidRPr="00F94090">
              <w:rPr>
                <w:rFonts w:eastAsiaTheme="majorEastAsia"/>
              </w:rPr>
              <w:t>Harper v. Hall, 868 S.E.2d 499 (N.C. 2022)</w:t>
            </w:r>
          </w:p>
          <w:p w14:paraId="2C68E843" w14:textId="77777777" w:rsidR="00681E98" w:rsidRPr="00F94090" w:rsidRDefault="00681E98" w:rsidP="007D2E5B">
            <w:pPr>
              <w:pStyle w:val="BodyText"/>
              <w:rPr>
                <w:rFonts w:eastAsiaTheme="majorEastAsia"/>
              </w:rPr>
            </w:pPr>
          </w:p>
          <w:p w14:paraId="4FA32A28" w14:textId="77777777" w:rsidR="00681E98" w:rsidRPr="00F94090" w:rsidRDefault="00681E98" w:rsidP="007D2E5B">
            <w:pPr>
              <w:pStyle w:val="BodyText"/>
              <w:rPr>
                <w:rFonts w:eastAsiaTheme="majorEastAsia"/>
              </w:rPr>
            </w:pPr>
          </w:p>
        </w:tc>
        <w:tc>
          <w:tcPr>
            <w:tcW w:w="4590" w:type="dxa"/>
          </w:tcPr>
          <w:p w14:paraId="419515E0" w14:textId="77777777" w:rsidR="00681E98" w:rsidRPr="00F94090" w:rsidRDefault="00681E98" w:rsidP="007D2E5B">
            <w:pPr>
              <w:pStyle w:val="BodyText"/>
              <w:rPr>
                <w:rFonts w:eastAsiaTheme="majorEastAsia"/>
              </w:rPr>
            </w:pPr>
            <w:r w:rsidRPr="00F94090">
              <w:rPr>
                <w:rFonts w:eastAsiaTheme="majorEastAsia"/>
              </w:rPr>
              <w:t>Harper Plaintiffs</w:t>
            </w:r>
          </w:p>
          <w:p w14:paraId="0F7507F2" w14:textId="77777777" w:rsidR="00681E98" w:rsidRPr="00F94090" w:rsidRDefault="00681E98" w:rsidP="007D2E5B">
            <w:pPr>
              <w:pStyle w:val="BodyText"/>
              <w:rPr>
                <w:rFonts w:eastAsiaTheme="majorEastAsia"/>
              </w:rPr>
            </w:pPr>
            <w:r w:rsidRPr="00F94090">
              <w:rPr>
                <w:rFonts w:eastAsiaTheme="majorEastAsia"/>
              </w:rPr>
              <w:t xml:space="preserve">Rebecca Harper, Amy Clare </w:t>
            </w:r>
            <w:proofErr w:type="spellStart"/>
            <w:r w:rsidRPr="00F94090">
              <w:rPr>
                <w:rFonts w:eastAsiaTheme="majorEastAsia"/>
              </w:rPr>
              <w:t>Oseroff</w:t>
            </w:r>
            <w:proofErr w:type="spellEnd"/>
            <w:r w:rsidRPr="00F94090">
              <w:rPr>
                <w:rFonts w:eastAsiaTheme="majorEastAsia"/>
              </w:rPr>
              <w:t xml:space="preserve">, Donald Rumph, John Anthony </w:t>
            </w:r>
            <w:proofErr w:type="spellStart"/>
            <w:r w:rsidRPr="00F94090">
              <w:rPr>
                <w:rFonts w:eastAsiaTheme="majorEastAsia"/>
              </w:rPr>
              <w:t>Balla</w:t>
            </w:r>
            <w:proofErr w:type="spellEnd"/>
            <w:r w:rsidRPr="00F94090">
              <w:rPr>
                <w:rFonts w:eastAsiaTheme="majorEastAsia"/>
              </w:rPr>
              <w:t>, Richard R. Crews, Lily Nicole Quick, Gettys Cohen, Jr., Shawn Rush, Jackson Thomas Dunn, Jr., Mark S. Peters, Kathleen Barnes, Virginia Walters Brien, and David Dwight Brown.</w:t>
            </w:r>
          </w:p>
          <w:p w14:paraId="17BE9307" w14:textId="77777777" w:rsidR="00681E98" w:rsidRPr="00F94090" w:rsidRDefault="00681E98" w:rsidP="007D2E5B">
            <w:pPr>
              <w:pStyle w:val="BodyText"/>
              <w:rPr>
                <w:rFonts w:eastAsiaTheme="majorEastAsia"/>
              </w:rPr>
            </w:pPr>
          </w:p>
          <w:p w14:paraId="051B2B4B" w14:textId="77777777" w:rsidR="00681E98" w:rsidRPr="00F94090" w:rsidRDefault="00681E98" w:rsidP="007D2E5B">
            <w:pPr>
              <w:pStyle w:val="BodyText"/>
              <w:rPr>
                <w:rFonts w:eastAsiaTheme="majorEastAsia"/>
              </w:rPr>
            </w:pPr>
            <w:r w:rsidRPr="00F94090">
              <w:rPr>
                <w:rFonts w:eastAsiaTheme="majorEastAsia"/>
              </w:rPr>
              <w:t>NCLCV Plaintiffs:</w:t>
            </w:r>
          </w:p>
          <w:p w14:paraId="7E58951D" w14:textId="77777777" w:rsidR="00681E98" w:rsidRPr="00F94090" w:rsidRDefault="00681E98" w:rsidP="007D2E5B">
            <w:pPr>
              <w:pStyle w:val="BodyText"/>
              <w:rPr>
                <w:rFonts w:eastAsiaTheme="majorEastAsia"/>
              </w:rPr>
            </w:pPr>
            <w:r w:rsidRPr="00F94090">
              <w:rPr>
                <w:rFonts w:eastAsiaTheme="majorEastAsia"/>
              </w:rPr>
              <w:t xml:space="preserve">Henry M. Michaux, Jr., </w:t>
            </w:r>
            <w:proofErr w:type="spellStart"/>
            <w:r w:rsidRPr="00F94090">
              <w:rPr>
                <w:rFonts w:eastAsiaTheme="majorEastAsia"/>
              </w:rPr>
              <w:t>Dandrielle</w:t>
            </w:r>
            <w:proofErr w:type="spellEnd"/>
            <w:r w:rsidRPr="00F94090">
              <w:rPr>
                <w:rFonts w:eastAsiaTheme="majorEastAsia"/>
              </w:rPr>
              <w:t xml:space="preserve"> Lewis, Timothy </w:t>
            </w:r>
            <w:proofErr w:type="spellStart"/>
            <w:r w:rsidRPr="00F94090">
              <w:rPr>
                <w:rFonts w:eastAsiaTheme="majorEastAsia"/>
              </w:rPr>
              <w:t>Chartier</w:t>
            </w:r>
            <w:proofErr w:type="spellEnd"/>
            <w:r w:rsidRPr="00F94090">
              <w:rPr>
                <w:rFonts w:eastAsiaTheme="majorEastAsia"/>
              </w:rPr>
              <w:t xml:space="preserve">, Talia </w:t>
            </w:r>
            <w:proofErr w:type="spellStart"/>
            <w:r w:rsidRPr="00F94090">
              <w:rPr>
                <w:rFonts w:eastAsiaTheme="majorEastAsia"/>
              </w:rPr>
              <w:t>Fernós</w:t>
            </w:r>
            <w:proofErr w:type="spellEnd"/>
            <w:r w:rsidRPr="00F94090">
              <w:rPr>
                <w:rFonts w:eastAsiaTheme="majorEastAsia"/>
              </w:rPr>
              <w:t xml:space="preserve">, Katherine Newhall, R. Jason Parsley, Edna Scott, Roberta Scott, Yvette Roberts, </w:t>
            </w:r>
            <w:proofErr w:type="spellStart"/>
            <w:r w:rsidRPr="00F94090">
              <w:rPr>
                <w:rFonts w:eastAsiaTheme="majorEastAsia"/>
              </w:rPr>
              <w:t>Jereann</w:t>
            </w:r>
            <w:proofErr w:type="spellEnd"/>
            <w:r w:rsidRPr="00F94090">
              <w:rPr>
                <w:rFonts w:eastAsiaTheme="majorEastAsia"/>
              </w:rPr>
              <w:t xml:space="preserve"> King Johnson, </w:t>
            </w:r>
            <w:proofErr w:type="gramStart"/>
            <w:r w:rsidRPr="00F94090">
              <w:rPr>
                <w:rFonts w:eastAsiaTheme="majorEastAsia"/>
              </w:rPr>
              <w:t>reverend</w:t>
            </w:r>
            <w:proofErr w:type="gramEnd"/>
            <w:r w:rsidRPr="00F94090">
              <w:rPr>
                <w:rFonts w:eastAsiaTheme="majorEastAsia"/>
              </w:rPr>
              <w:t xml:space="preserve"> Reginald Wells, Yarbrough Williams, Jr., reverend Deloris L. </w:t>
            </w:r>
            <w:proofErr w:type="spellStart"/>
            <w:r w:rsidRPr="00F94090">
              <w:rPr>
                <w:rFonts w:eastAsiaTheme="majorEastAsia"/>
              </w:rPr>
              <w:t>Jerman</w:t>
            </w:r>
            <w:proofErr w:type="spellEnd"/>
            <w:r w:rsidRPr="00F94090">
              <w:rPr>
                <w:rFonts w:eastAsiaTheme="majorEastAsia"/>
              </w:rPr>
              <w:t>, Viola Ryals Figueroa, and Cosmos George.</w:t>
            </w:r>
          </w:p>
          <w:p w14:paraId="275D7492" w14:textId="77777777" w:rsidR="00681E98" w:rsidRPr="00F94090" w:rsidRDefault="00681E98" w:rsidP="007D2E5B">
            <w:pPr>
              <w:pStyle w:val="BodyText"/>
              <w:rPr>
                <w:rFonts w:eastAsiaTheme="majorEastAsia"/>
              </w:rPr>
            </w:pPr>
          </w:p>
        </w:tc>
      </w:tr>
      <w:tr w:rsidR="00681E98" w:rsidRPr="00F94090" w14:paraId="3336DC3D" w14:textId="77777777" w:rsidTr="00FC1D58">
        <w:tc>
          <w:tcPr>
            <w:tcW w:w="4225" w:type="dxa"/>
          </w:tcPr>
          <w:p w14:paraId="0D2220D1" w14:textId="77777777" w:rsidR="00681E98" w:rsidRPr="00F94090" w:rsidRDefault="00681E98" w:rsidP="007D2E5B">
            <w:pPr>
              <w:pStyle w:val="BodyText"/>
              <w:rPr>
                <w:rFonts w:eastAsiaTheme="majorEastAsia"/>
              </w:rPr>
            </w:pPr>
            <w:r w:rsidRPr="00F94090">
              <w:rPr>
                <w:rFonts w:eastAsiaTheme="majorEastAsia"/>
              </w:rPr>
              <w:t xml:space="preserve">Ohio (2022) </w:t>
            </w:r>
          </w:p>
          <w:p w14:paraId="7151A64C" w14:textId="77777777" w:rsidR="00681E98" w:rsidRPr="00F94090" w:rsidRDefault="00681E98" w:rsidP="007D2E5B">
            <w:pPr>
              <w:pStyle w:val="BodyText"/>
              <w:rPr>
                <w:rFonts w:eastAsiaTheme="majorEastAsia"/>
              </w:rPr>
            </w:pPr>
            <w:r w:rsidRPr="00F94090">
              <w:rPr>
                <w:rFonts w:eastAsiaTheme="majorEastAsia"/>
              </w:rPr>
              <w:t>(</w:t>
            </w:r>
            <w:proofErr w:type="gramStart"/>
            <w:r w:rsidRPr="00F94090">
              <w:rPr>
                <w:rFonts w:eastAsiaTheme="majorEastAsia"/>
              </w:rPr>
              <w:t>outcome</w:t>
            </w:r>
            <w:proofErr w:type="gramEnd"/>
            <w:r w:rsidRPr="00F94090">
              <w:rPr>
                <w:rFonts w:eastAsiaTheme="majorEastAsia"/>
              </w:rPr>
              <w:t xml:space="preserve"> pending)</w:t>
            </w:r>
          </w:p>
          <w:p w14:paraId="6465B089" w14:textId="77777777" w:rsidR="00681E98" w:rsidRPr="00F94090" w:rsidRDefault="00681E98" w:rsidP="007D2E5B">
            <w:pPr>
              <w:pStyle w:val="BodyText"/>
              <w:rPr>
                <w:rFonts w:eastAsiaTheme="majorEastAsia"/>
              </w:rPr>
            </w:pPr>
          </w:p>
          <w:p w14:paraId="2C326C6F" w14:textId="77777777" w:rsidR="00681E98" w:rsidRPr="00F94090" w:rsidRDefault="00681E98" w:rsidP="007D2E5B">
            <w:pPr>
              <w:pStyle w:val="BodyText"/>
              <w:rPr>
                <w:rFonts w:eastAsiaTheme="majorEastAsia"/>
              </w:rPr>
            </w:pPr>
            <w:r w:rsidRPr="00F94090">
              <w:rPr>
                <w:rFonts w:eastAsiaTheme="majorEastAsia"/>
              </w:rPr>
              <w:t>Adams v. DeWine, No. 2021–1428 (Ohio Dec. 2, 2021)</w:t>
            </w:r>
          </w:p>
          <w:p w14:paraId="2576B10C" w14:textId="77777777" w:rsidR="00681E98" w:rsidRPr="00F94090" w:rsidRDefault="00681E98" w:rsidP="007D2E5B">
            <w:pPr>
              <w:pStyle w:val="BodyText"/>
              <w:rPr>
                <w:rFonts w:eastAsiaTheme="majorEastAsia"/>
              </w:rPr>
            </w:pPr>
          </w:p>
        </w:tc>
        <w:tc>
          <w:tcPr>
            <w:tcW w:w="4590" w:type="dxa"/>
          </w:tcPr>
          <w:p w14:paraId="5572E137" w14:textId="77777777" w:rsidR="00681E98" w:rsidRPr="00F94090" w:rsidRDefault="00681E98" w:rsidP="007D2E5B">
            <w:pPr>
              <w:pStyle w:val="BodyText"/>
              <w:rPr>
                <w:rFonts w:eastAsiaTheme="majorEastAsia"/>
              </w:rPr>
            </w:pPr>
            <w:r w:rsidRPr="00F94090">
              <w:rPr>
                <w:rFonts w:eastAsiaTheme="majorEastAsia"/>
              </w:rPr>
              <w:t xml:space="preserve">Regina C. Adams, Bria Bennett, Kathleen M. Brinkman, Martha Clark, Susanne L. Dyke, Carrie </w:t>
            </w:r>
            <w:proofErr w:type="spellStart"/>
            <w:r w:rsidRPr="00F94090">
              <w:rPr>
                <w:rFonts w:eastAsiaTheme="majorEastAsia"/>
              </w:rPr>
              <w:t>Kubicki</w:t>
            </w:r>
            <w:proofErr w:type="spellEnd"/>
            <w:r w:rsidRPr="00F94090">
              <w:rPr>
                <w:rFonts w:eastAsiaTheme="majorEastAsia"/>
              </w:rPr>
              <w:t xml:space="preserve">, Dana Miller, Meryl Neiman, Holly Oyster, Constance Rubin, Solveig </w:t>
            </w:r>
            <w:proofErr w:type="spellStart"/>
            <w:r w:rsidRPr="00F94090">
              <w:rPr>
                <w:rFonts w:eastAsiaTheme="majorEastAsia"/>
              </w:rPr>
              <w:t>Spjeldnes</w:t>
            </w:r>
            <w:proofErr w:type="spellEnd"/>
            <w:r w:rsidRPr="00F94090">
              <w:rPr>
                <w:rFonts w:eastAsiaTheme="majorEastAsia"/>
              </w:rPr>
              <w:t>, Everett Totty.</w:t>
            </w:r>
          </w:p>
        </w:tc>
      </w:tr>
      <w:tr w:rsidR="00681E98" w:rsidRPr="00F94090" w14:paraId="3B38C00C" w14:textId="77777777" w:rsidTr="00FC1D58">
        <w:tc>
          <w:tcPr>
            <w:tcW w:w="4225" w:type="dxa"/>
          </w:tcPr>
          <w:p w14:paraId="5AABE128" w14:textId="77777777" w:rsidR="00681E98" w:rsidRPr="00F94090" w:rsidRDefault="00681E98" w:rsidP="007D2E5B">
            <w:pPr>
              <w:pStyle w:val="BodyText"/>
              <w:rPr>
                <w:rFonts w:eastAsiaTheme="majorEastAsia"/>
              </w:rPr>
            </w:pPr>
            <w:r w:rsidRPr="00F94090">
              <w:rPr>
                <w:rFonts w:eastAsiaTheme="majorEastAsia"/>
              </w:rPr>
              <w:t>Oregon (2021)</w:t>
            </w:r>
          </w:p>
          <w:p w14:paraId="0EE9A2F0" w14:textId="77777777" w:rsidR="00681E98" w:rsidRPr="00F94090" w:rsidRDefault="00681E98" w:rsidP="007D2E5B">
            <w:pPr>
              <w:pStyle w:val="BodyText"/>
              <w:rPr>
                <w:rFonts w:eastAsiaTheme="majorEastAsia"/>
              </w:rPr>
            </w:pPr>
          </w:p>
          <w:p w14:paraId="341C77C7" w14:textId="77777777" w:rsidR="00681E98" w:rsidRPr="00F94090" w:rsidRDefault="00681E98" w:rsidP="007D2E5B">
            <w:pPr>
              <w:pStyle w:val="BodyText"/>
              <w:rPr>
                <w:rFonts w:eastAsiaTheme="majorEastAsia"/>
              </w:rPr>
            </w:pPr>
            <w:proofErr w:type="spellStart"/>
            <w:r w:rsidRPr="00F94090">
              <w:rPr>
                <w:rFonts w:eastAsiaTheme="majorEastAsia"/>
              </w:rPr>
              <w:t>Clarno</w:t>
            </w:r>
            <w:proofErr w:type="spellEnd"/>
            <w:r w:rsidRPr="00F94090">
              <w:rPr>
                <w:rFonts w:eastAsiaTheme="majorEastAsia"/>
              </w:rPr>
              <w:t xml:space="preserve"> v. Fagan, No. 21-CV-40180, 2021 WL 5632370 (Or. Cir. Ct. Nov. 24, 2021).</w:t>
            </w:r>
          </w:p>
          <w:p w14:paraId="432BD5AD" w14:textId="77777777" w:rsidR="00681E98" w:rsidRPr="00F94090" w:rsidRDefault="00681E98" w:rsidP="007D2E5B">
            <w:pPr>
              <w:pStyle w:val="BodyText"/>
              <w:rPr>
                <w:rFonts w:eastAsiaTheme="majorEastAsia"/>
              </w:rPr>
            </w:pPr>
          </w:p>
        </w:tc>
        <w:tc>
          <w:tcPr>
            <w:tcW w:w="4590" w:type="dxa"/>
          </w:tcPr>
          <w:p w14:paraId="03B11329" w14:textId="77777777" w:rsidR="00681E98" w:rsidRPr="00F94090" w:rsidRDefault="00681E98" w:rsidP="007D2E5B">
            <w:pPr>
              <w:pStyle w:val="BodyText"/>
              <w:rPr>
                <w:rFonts w:eastAsiaTheme="majorEastAsia"/>
              </w:rPr>
            </w:pPr>
            <w:r w:rsidRPr="00F94090">
              <w:rPr>
                <w:rFonts w:eastAsiaTheme="majorEastAsia"/>
              </w:rPr>
              <w:t xml:space="preserve">Beverly </w:t>
            </w:r>
            <w:proofErr w:type="spellStart"/>
            <w:r w:rsidRPr="00F94090">
              <w:rPr>
                <w:rFonts w:eastAsiaTheme="majorEastAsia"/>
              </w:rPr>
              <w:t>Clarno</w:t>
            </w:r>
            <w:proofErr w:type="spellEnd"/>
            <w:r w:rsidRPr="00F94090">
              <w:rPr>
                <w:rFonts w:eastAsiaTheme="majorEastAsia"/>
              </w:rPr>
              <w:t xml:space="preserve">, Gary </w:t>
            </w:r>
            <w:proofErr w:type="spellStart"/>
            <w:r w:rsidRPr="00F94090">
              <w:rPr>
                <w:rFonts w:eastAsiaTheme="majorEastAsia"/>
              </w:rPr>
              <w:t>Wilhelms</w:t>
            </w:r>
            <w:proofErr w:type="spellEnd"/>
            <w:r w:rsidRPr="00F94090">
              <w:rPr>
                <w:rFonts w:eastAsiaTheme="majorEastAsia"/>
              </w:rPr>
              <w:t xml:space="preserve">, </w:t>
            </w:r>
            <w:proofErr w:type="spellStart"/>
            <w:r w:rsidRPr="00F94090">
              <w:rPr>
                <w:rFonts w:eastAsiaTheme="majorEastAsia"/>
              </w:rPr>
              <w:t>james</w:t>
            </w:r>
            <w:proofErr w:type="spellEnd"/>
            <w:r w:rsidRPr="00F94090">
              <w:rPr>
                <w:rFonts w:eastAsiaTheme="majorEastAsia"/>
              </w:rPr>
              <w:t xml:space="preserve"> L. Wilcox, and Larry Campbell.</w:t>
            </w:r>
          </w:p>
        </w:tc>
      </w:tr>
      <w:tr w:rsidR="00681E98" w:rsidRPr="00F94090" w14:paraId="66C794E1" w14:textId="77777777" w:rsidTr="00FC1D58">
        <w:tc>
          <w:tcPr>
            <w:tcW w:w="4225" w:type="dxa"/>
          </w:tcPr>
          <w:p w14:paraId="0B2C5006" w14:textId="77777777" w:rsidR="00681E98" w:rsidRPr="00F94090" w:rsidRDefault="00681E98" w:rsidP="007D2E5B">
            <w:pPr>
              <w:pStyle w:val="BodyText"/>
              <w:rPr>
                <w:rFonts w:eastAsiaTheme="majorEastAsia"/>
              </w:rPr>
            </w:pPr>
            <w:r w:rsidRPr="00F94090">
              <w:rPr>
                <w:rFonts w:eastAsiaTheme="majorEastAsia"/>
              </w:rPr>
              <w:t>Pennsylvania (2022)</w:t>
            </w:r>
          </w:p>
          <w:p w14:paraId="3E06AA7B" w14:textId="77777777" w:rsidR="00681E98" w:rsidRPr="00F94090" w:rsidRDefault="00681E98" w:rsidP="007D2E5B">
            <w:pPr>
              <w:pStyle w:val="BodyText"/>
              <w:rPr>
                <w:rFonts w:eastAsiaTheme="majorEastAsia"/>
              </w:rPr>
            </w:pPr>
          </w:p>
          <w:p w14:paraId="20C70248" w14:textId="77777777" w:rsidR="00681E98" w:rsidRPr="00F94090" w:rsidRDefault="00681E98" w:rsidP="007D2E5B">
            <w:pPr>
              <w:pStyle w:val="BodyText"/>
              <w:rPr>
                <w:rFonts w:eastAsiaTheme="majorEastAsia"/>
              </w:rPr>
            </w:pPr>
            <w:r w:rsidRPr="00F94090">
              <w:rPr>
                <w:rFonts w:eastAsiaTheme="majorEastAsia"/>
              </w:rPr>
              <w:t xml:space="preserve">Carter v. Chapman, 270 A.3d 444 (Pa. 2022) (per </w:t>
            </w:r>
            <w:proofErr w:type="spellStart"/>
            <w:r w:rsidRPr="00F94090">
              <w:rPr>
                <w:rFonts w:eastAsiaTheme="majorEastAsia"/>
              </w:rPr>
              <w:t>curiam</w:t>
            </w:r>
            <w:proofErr w:type="spellEnd"/>
            <w:r w:rsidRPr="00F94090">
              <w:rPr>
                <w:rFonts w:eastAsiaTheme="majorEastAsia"/>
              </w:rPr>
              <w:t>).</w:t>
            </w:r>
          </w:p>
          <w:p w14:paraId="0DAF5695" w14:textId="77777777" w:rsidR="00681E98" w:rsidRPr="00F94090" w:rsidRDefault="00681E98" w:rsidP="007D2E5B">
            <w:pPr>
              <w:pStyle w:val="BodyText"/>
              <w:rPr>
                <w:rFonts w:eastAsiaTheme="majorEastAsia"/>
              </w:rPr>
            </w:pPr>
          </w:p>
        </w:tc>
        <w:tc>
          <w:tcPr>
            <w:tcW w:w="4590" w:type="dxa"/>
          </w:tcPr>
          <w:p w14:paraId="1A993E1D" w14:textId="77777777" w:rsidR="00681E98" w:rsidRPr="00F94090" w:rsidRDefault="00681E98" w:rsidP="007D2E5B">
            <w:pPr>
              <w:pStyle w:val="BodyText"/>
              <w:rPr>
                <w:rFonts w:eastAsiaTheme="majorEastAsia"/>
              </w:rPr>
            </w:pPr>
            <w:r w:rsidRPr="00F94090">
              <w:rPr>
                <w:rFonts w:eastAsiaTheme="majorEastAsia"/>
              </w:rPr>
              <w:t xml:space="preserve">Carter Petitioners: </w:t>
            </w:r>
          </w:p>
          <w:p w14:paraId="03F0A9EB" w14:textId="77777777" w:rsidR="00681E98" w:rsidRPr="00F94090" w:rsidRDefault="00681E98" w:rsidP="007D2E5B">
            <w:pPr>
              <w:pStyle w:val="BodyText"/>
              <w:rPr>
                <w:rFonts w:eastAsiaTheme="majorEastAsia"/>
              </w:rPr>
            </w:pPr>
            <w:r w:rsidRPr="00F94090">
              <w:rPr>
                <w:rFonts w:eastAsiaTheme="majorEastAsia"/>
              </w:rPr>
              <w:t xml:space="preserve">Carol Ann Carter, Monica Parrilla, Rebecca </w:t>
            </w:r>
            <w:proofErr w:type="spellStart"/>
            <w:r w:rsidRPr="00F94090">
              <w:rPr>
                <w:rFonts w:eastAsiaTheme="majorEastAsia"/>
              </w:rPr>
              <w:t>Poyourow</w:t>
            </w:r>
            <w:proofErr w:type="spellEnd"/>
            <w:r w:rsidRPr="00F94090">
              <w:rPr>
                <w:rFonts w:eastAsiaTheme="majorEastAsia"/>
              </w:rPr>
              <w:t xml:space="preserve">, William Tung, Roseanne Milazzo, Burt Siegel, Susan </w:t>
            </w:r>
            <w:proofErr w:type="spellStart"/>
            <w:r w:rsidRPr="00F94090">
              <w:rPr>
                <w:rFonts w:eastAsiaTheme="majorEastAsia"/>
              </w:rPr>
              <w:t>Cassanelli</w:t>
            </w:r>
            <w:proofErr w:type="spellEnd"/>
            <w:r w:rsidRPr="00F94090">
              <w:rPr>
                <w:rFonts w:eastAsiaTheme="majorEastAsia"/>
              </w:rPr>
              <w:t xml:space="preserve">, Lee </w:t>
            </w:r>
            <w:proofErr w:type="spellStart"/>
            <w:r w:rsidRPr="00F94090">
              <w:rPr>
                <w:rFonts w:eastAsiaTheme="majorEastAsia"/>
              </w:rPr>
              <w:t>Cassanelli</w:t>
            </w:r>
            <w:proofErr w:type="spellEnd"/>
            <w:r w:rsidRPr="00F94090">
              <w:rPr>
                <w:rFonts w:eastAsiaTheme="majorEastAsia"/>
              </w:rPr>
              <w:t xml:space="preserve">, Lynn </w:t>
            </w:r>
            <w:proofErr w:type="spellStart"/>
            <w:r w:rsidRPr="00F94090">
              <w:rPr>
                <w:rFonts w:eastAsiaTheme="majorEastAsia"/>
              </w:rPr>
              <w:t>Wachman</w:t>
            </w:r>
            <w:proofErr w:type="spellEnd"/>
            <w:r w:rsidRPr="00F94090">
              <w:rPr>
                <w:rFonts w:eastAsiaTheme="majorEastAsia"/>
              </w:rPr>
              <w:t xml:space="preserve">, Michael Guttman, Maya </w:t>
            </w:r>
            <w:proofErr w:type="spellStart"/>
            <w:r w:rsidRPr="00F94090">
              <w:rPr>
                <w:rFonts w:eastAsiaTheme="majorEastAsia"/>
              </w:rPr>
              <w:t>Fonkeu</w:t>
            </w:r>
            <w:proofErr w:type="spellEnd"/>
            <w:r w:rsidRPr="00F94090">
              <w:rPr>
                <w:rFonts w:eastAsiaTheme="majorEastAsia"/>
              </w:rPr>
              <w:t xml:space="preserve">, Brady Hill, Mary Ellen </w:t>
            </w:r>
            <w:proofErr w:type="spellStart"/>
            <w:r w:rsidRPr="00F94090">
              <w:rPr>
                <w:rFonts w:eastAsiaTheme="majorEastAsia"/>
              </w:rPr>
              <w:t>Balchunis</w:t>
            </w:r>
            <w:proofErr w:type="spellEnd"/>
            <w:r w:rsidRPr="00F94090">
              <w:rPr>
                <w:rFonts w:eastAsiaTheme="majorEastAsia"/>
              </w:rPr>
              <w:t xml:space="preserve">, Tom </w:t>
            </w:r>
            <w:proofErr w:type="spellStart"/>
            <w:r w:rsidRPr="00F94090">
              <w:rPr>
                <w:rFonts w:eastAsiaTheme="majorEastAsia"/>
              </w:rPr>
              <w:t>Dewall</w:t>
            </w:r>
            <w:proofErr w:type="spellEnd"/>
            <w:r w:rsidRPr="00F94090">
              <w:rPr>
                <w:rFonts w:eastAsiaTheme="majorEastAsia"/>
              </w:rPr>
              <w:t xml:space="preserve">, Stephanie </w:t>
            </w:r>
            <w:proofErr w:type="spellStart"/>
            <w:r w:rsidRPr="00F94090">
              <w:rPr>
                <w:rFonts w:eastAsiaTheme="majorEastAsia"/>
              </w:rPr>
              <w:t>Mcnulty</w:t>
            </w:r>
            <w:proofErr w:type="spellEnd"/>
            <w:r w:rsidRPr="00F94090">
              <w:rPr>
                <w:rFonts w:eastAsiaTheme="majorEastAsia"/>
              </w:rPr>
              <w:t xml:space="preserve"> and Janet Temin.</w:t>
            </w:r>
          </w:p>
          <w:p w14:paraId="42B34582" w14:textId="77777777" w:rsidR="00681E98" w:rsidRPr="00F94090" w:rsidRDefault="00681E98" w:rsidP="007D2E5B">
            <w:pPr>
              <w:pStyle w:val="BodyText"/>
              <w:rPr>
                <w:rFonts w:eastAsiaTheme="majorEastAsia"/>
              </w:rPr>
            </w:pPr>
          </w:p>
          <w:p w14:paraId="727E5B59" w14:textId="77777777" w:rsidR="00681E98" w:rsidRPr="00F94090" w:rsidRDefault="00681E98" w:rsidP="007D2E5B">
            <w:pPr>
              <w:pStyle w:val="BodyText"/>
              <w:rPr>
                <w:rFonts w:eastAsiaTheme="majorEastAsia"/>
              </w:rPr>
            </w:pPr>
            <w:proofErr w:type="spellStart"/>
            <w:r w:rsidRPr="00F94090">
              <w:rPr>
                <w:rFonts w:eastAsiaTheme="majorEastAsia"/>
              </w:rPr>
              <w:t>Gressman</w:t>
            </w:r>
            <w:proofErr w:type="spellEnd"/>
            <w:r w:rsidRPr="00F94090">
              <w:rPr>
                <w:rFonts w:eastAsiaTheme="majorEastAsia"/>
              </w:rPr>
              <w:t xml:space="preserve"> Petitioners: </w:t>
            </w:r>
          </w:p>
          <w:p w14:paraId="74835E57" w14:textId="77777777" w:rsidR="00681E98" w:rsidRPr="00F94090" w:rsidRDefault="00681E98" w:rsidP="007D2E5B">
            <w:pPr>
              <w:pStyle w:val="BodyText"/>
              <w:rPr>
                <w:rFonts w:eastAsiaTheme="majorEastAsia"/>
              </w:rPr>
            </w:pPr>
            <w:r w:rsidRPr="00F94090">
              <w:rPr>
                <w:rFonts w:eastAsiaTheme="majorEastAsia"/>
              </w:rPr>
              <w:t xml:space="preserve">Philip T. </w:t>
            </w:r>
            <w:proofErr w:type="spellStart"/>
            <w:r w:rsidRPr="00F94090">
              <w:rPr>
                <w:rFonts w:eastAsiaTheme="majorEastAsia"/>
              </w:rPr>
              <w:t>Gressman</w:t>
            </w:r>
            <w:proofErr w:type="spellEnd"/>
            <w:r w:rsidRPr="00F94090">
              <w:rPr>
                <w:rFonts w:eastAsiaTheme="majorEastAsia"/>
              </w:rPr>
              <w:t xml:space="preserve">, Ron Y. </w:t>
            </w:r>
            <w:proofErr w:type="spellStart"/>
            <w:r w:rsidRPr="00F94090">
              <w:rPr>
                <w:rFonts w:eastAsiaTheme="majorEastAsia"/>
              </w:rPr>
              <w:t>Donagi</w:t>
            </w:r>
            <w:proofErr w:type="spellEnd"/>
            <w:r w:rsidRPr="00F94090">
              <w:rPr>
                <w:rFonts w:eastAsiaTheme="majorEastAsia"/>
              </w:rPr>
              <w:t xml:space="preserve">, Kristopher R. </w:t>
            </w:r>
            <w:proofErr w:type="spellStart"/>
            <w:r w:rsidRPr="00F94090">
              <w:rPr>
                <w:rFonts w:eastAsiaTheme="majorEastAsia"/>
              </w:rPr>
              <w:t>Tapp</w:t>
            </w:r>
            <w:proofErr w:type="spellEnd"/>
            <w:r w:rsidRPr="00F94090">
              <w:rPr>
                <w:rFonts w:eastAsiaTheme="majorEastAsia"/>
              </w:rPr>
              <w:t xml:space="preserve">, Pamela Gorkin, David P. </w:t>
            </w:r>
            <w:r w:rsidRPr="00F94090">
              <w:rPr>
                <w:rFonts w:eastAsiaTheme="majorEastAsia"/>
              </w:rPr>
              <w:lastRenderedPageBreak/>
              <w:t xml:space="preserve">Marsh, James L. Rosenberger, Amy Myers, Eugene </w:t>
            </w:r>
            <w:proofErr w:type="spellStart"/>
            <w:r w:rsidRPr="00F94090">
              <w:rPr>
                <w:rFonts w:eastAsiaTheme="majorEastAsia"/>
              </w:rPr>
              <w:t>Boman</w:t>
            </w:r>
            <w:proofErr w:type="spellEnd"/>
            <w:r w:rsidRPr="00F94090">
              <w:rPr>
                <w:rFonts w:eastAsiaTheme="majorEastAsia"/>
              </w:rPr>
              <w:t xml:space="preserve">, Gary Gordon; Liz McMahon, Timothy G. </w:t>
            </w:r>
            <w:proofErr w:type="spellStart"/>
            <w:r w:rsidRPr="00F94090">
              <w:rPr>
                <w:rFonts w:eastAsiaTheme="majorEastAsia"/>
              </w:rPr>
              <w:t>Feeman</w:t>
            </w:r>
            <w:proofErr w:type="spellEnd"/>
            <w:r w:rsidRPr="00F94090">
              <w:rPr>
                <w:rFonts w:eastAsiaTheme="majorEastAsia"/>
              </w:rPr>
              <w:t>, and Garth Isaak.</w:t>
            </w:r>
          </w:p>
          <w:p w14:paraId="6EC716EE" w14:textId="77777777" w:rsidR="00681E98" w:rsidRPr="00F94090" w:rsidRDefault="00681E98" w:rsidP="007D2E5B">
            <w:pPr>
              <w:pStyle w:val="BodyText"/>
              <w:rPr>
                <w:rFonts w:eastAsiaTheme="majorEastAsia"/>
              </w:rPr>
            </w:pPr>
          </w:p>
        </w:tc>
      </w:tr>
      <w:tr w:rsidR="00681E98" w:rsidRPr="00F94090" w14:paraId="6B78D97D" w14:textId="77777777" w:rsidTr="00FC1D58">
        <w:tc>
          <w:tcPr>
            <w:tcW w:w="4225" w:type="dxa"/>
          </w:tcPr>
          <w:p w14:paraId="11A775A6" w14:textId="77777777" w:rsidR="00681E98" w:rsidRPr="00F94090" w:rsidRDefault="00681E98" w:rsidP="007D2E5B">
            <w:pPr>
              <w:pStyle w:val="BodyText"/>
              <w:rPr>
                <w:rFonts w:eastAsiaTheme="majorEastAsia"/>
              </w:rPr>
            </w:pPr>
            <w:r w:rsidRPr="00F94090">
              <w:rPr>
                <w:rFonts w:eastAsiaTheme="majorEastAsia"/>
              </w:rPr>
              <w:lastRenderedPageBreak/>
              <w:t xml:space="preserve">Utah (2022) </w:t>
            </w:r>
          </w:p>
          <w:p w14:paraId="60592916" w14:textId="77777777" w:rsidR="00681E98" w:rsidRPr="00F94090" w:rsidRDefault="00681E98" w:rsidP="007D2E5B">
            <w:pPr>
              <w:pStyle w:val="BodyText"/>
              <w:rPr>
                <w:rFonts w:eastAsiaTheme="majorEastAsia"/>
              </w:rPr>
            </w:pPr>
            <w:r w:rsidRPr="00F94090">
              <w:rPr>
                <w:rFonts w:eastAsiaTheme="majorEastAsia"/>
              </w:rPr>
              <w:t>(</w:t>
            </w:r>
            <w:proofErr w:type="gramStart"/>
            <w:r w:rsidRPr="00F94090">
              <w:rPr>
                <w:rFonts w:eastAsiaTheme="majorEastAsia"/>
              </w:rPr>
              <w:t>outcome</w:t>
            </w:r>
            <w:proofErr w:type="gramEnd"/>
            <w:r w:rsidRPr="00F94090">
              <w:rPr>
                <w:rFonts w:eastAsiaTheme="majorEastAsia"/>
              </w:rPr>
              <w:t xml:space="preserve"> pending)</w:t>
            </w:r>
          </w:p>
          <w:p w14:paraId="578A0B48" w14:textId="77777777" w:rsidR="00681E98" w:rsidRPr="00F94090" w:rsidRDefault="00681E98" w:rsidP="007D2E5B">
            <w:pPr>
              <w:pStyle w:val="BodyText"/>
              <w:rPr>
                <w:rFonts w:eastAsiaTheme="majorEastAsia"/>
              </w:rPr>
            </w:pPr>
          </w:p>
          <w:p w14:paraId="65DF9E46" w14:textId="77777777" w:rsidR="00681E98" w:rsidRPr="00F94090" w:rsidRDefault="00681E98" w:rsidP="007D2E5B">
            <w:pPr>
              <w:pStyle w:val="BodyText"/>
              <w:rPr>
                <w:rFonts w:eastAsiaTheme="majorEastAsia"/>
              </w:rPr>
            </w:pPr>
            <w:r w:rsidRPr="00F94090">
              <w:rPr>
                <w:rFonts w:eastAsiaTheme="majorEastAsia"/>
              </w:rPr>
              <w:t>League of Women Voters of Utah v. Utah State Legislature, No. 220901712 (Utah D. Ct. Mar. 17, 2022).</w:t>
            </w:r>
          </w:p>
          <w:p w14:paraId="4EC7CA75" w14:textId="77777777" w:rsidR="00681E98" w:rsidRPr="00F94090" w:rsidRDefault="00681E98" w:rsidP="007D2E5B">
            <w:pPr>
              <w:pStyle w:val="BodyText"/>
              <w:rPr>
                <w:rFonts w:eastAsiaTheme="majorEastAsia"/>
              </w:rPr>
            </w:pPr>
          </w:p>
          <w:p w14:paraId="61AEBAFA" w14:textId="77777777" w:rsidR="00681E98" w:rsidRPr="00F94090" w:rsidRDefault="00681E98" w:rsidP="007D2E5B">
            <w:pPr>
              <w:pStyle w:val="BodyText"/>
              <w:rPr>
                <w:rFonts w:eastAsiaTheme="majorEastAsia"/>
              </w:rPr>
            </w:pPr>
          </w:p>
          <w:p w14:paraId="0747E5CF" w14:textId="77777777" w:rsidR="00681E98" w:rsidRPr="00F94090" w:rsidRDefault="00681E98" w:rsidP="007D2E5B">
            <w:pPr>
              <w:pStyle w:val="BodyText"/>
              <w:rPr>
                <w:rFonts w:eastAsiaTheme="majorEastAsia"/>
              </w:rPr>
            </w:pPr>
          </w:p>
        </w:tc>
        <w:tc>
          <w:tcPr>
            <w:tcW w:w="4590" w:type="dxa"/>
          </w:tcPr>
          <w:p w14:paraId="6C47F9A2" w14:textId="77777777" w:rsidR="00681E98" w:rsidRPr="00F94090" w:rsidRDefault="00681E98" w:rsidP="007D2E5B">
            <w:pPr>
              <w:pStyle w:val="BodyText"/>
              <w:rPr>
                <w:rFonts w:eastAsiaTheme="majorEastAsia"/>
              </w:rPr>
            </w:pPr>
            <w:r w:rsidRPr="00F94090">
              <w:rPr>
                <w:rFonts w:eastAsiaTheme="majorEastAsia"/>
              </w:rPr>
              <w:t xml:space="preserve">Stefanie </w:t>
            </w:r>
            <w:proofErr w:type="spellStart"/>
            <w:r w:rsidRPr="00F94090">
              <w:rPr>
                <w:rFonts w:eastAsiaTheme="majorEastAsia"/>
              </w:rPr>
              <w:t>Condie</w:t>
            </w:r>
            <w:proofErr w:type="spellEnd"/>
            <w:r w:rsidRPr="00F94090">
              <w:rPr>
                <w:rFonts w:eastAsiaTheme="majorEastAsia"/>
              </w:rPr>
              <w:t>, Malcolm Reid, Victoria Reid, Wendy Martin, Eleanor Sundwall, Jack Markman, and Dale Cox.</w:t>
            </w:r>
          </w:p>
          <w:p w14:paraId="2040A7FA" w14:textId="77777777" w:rsidR="00681E98" w:rsidRPr="00F94090" w:rsidRDefault="00681E98" w:rsidP="007D2E5B">
            <w:pPr>
              <w:pStyle w:val="BodyText"/>
              <w:rPr>
                <w:rFonts w:eastAsiaTheme="majorEastAsia"/>
              </w:rPr>
            </w:pPr>
            <w:r w:rsidRPr="00F94090">
              <w:rPr>
                <w:rFonts w:eastAsiaTheme="majorEastAsia"/>
              </w:rPr>
              <w:tab/>
            </w:r>
          </w:p>
        </w:tc>
      </w:tr>
    </w:tbl>
    <w:p w14:paraId="163C8F0B" w14:textId="77777777" w:rsidR="00681E98" w:rsidRPr="00F94090" w:rsidRDefault="00681E98" w:rsidP="007D2E5B">
      <w:pPr>
        <w:pStyle w:val="BodyText"/>
        <w:ind w:firstLine="0"/>
      </w:pPr>
    </w:p>
    <w:p w14:paraId="3D9C2A5F" w14:textId="77777777" w:rsidR="00681E98" w:rsidRPr="00F94090" w:rsidRDefault="00681E98" w:rsidP="007D2E5B"/>
    <w:sectPr w:rsidR="00681E98" w:rsidRPr="00F940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Cervas" w:date="2023-07-02T20:12:00Z" w:initials="JC">
    <w:p w14:paraId="3F29FCFB" w14:textId="77777777" w:rsidR="00681E98" w:rsidRDefault="00681E98" w:rsidP="00681E98">
      <w:r>
        <w:rPr>
          <w:rStyle w:val="CommentReference"/>
        </w:rPr>
        <w:annotationRef/>
      </w:r>
      <w:r>
        <w:rPr>
          <w:b/>
          <w:bCs/>
          <w:color w:val="FF0000"/>
          <w:sz w:val="20"/>
          <w:szCs w:val="20"/>
        </w:rPr>
        <w:t>JONATHAN, IS THIS RIGHT?</w:t>
      </w:r>
      <w:r>
        <w:rPr>
          <w:color w:val="FF0000"/>
          <w:sz w:val="20"/>
          <w:szCs w:val="20"/>
        </w:rPr>
        <w:t xml:space="preserve"> </w:t>
      </w:r>
      <w:r>
        <w:rPr>
          <w:b/>
          <w:bCs/>
          <w:color w:val="FF0000"/>
          <w:sz w:val="20"/>
          <w:szCs w:val="20"/>
        </w:rPr>
        <w:t>WHERE IS LOUISIANA IN THIS LIST?</w:t>
      </w:r>
      <w:r>
        <w:rPr>
          <w:sz w:val="20"/>
          <w:szCs w:val="20"/>
        </w:rPr>
        <w:t xml:space="preserve"> </w:t>
      </w:r>
    </w:p>
  </w:comment>
  <w:comment w:id="1" w:author="Jonathan Cervas" w:date="2023-07-02T20:11:00Z" w:initials="JC">
    <w:p w14:paraId="48DAF71C" w14:textId="77777777" w:rsidR="00681E98" w:rsidRDefault="00681E98" w:rsidP="00681E98">
      <w:r>
        <w:rPr>
          <w:rStyle w:val="CommentReference"/>
        </w:rPr>
        <w:annotationRef/>
      </w:r>
      <w:r>
        <w:rPr>
          <w:b/>
          <w:bCs/>
          <w:color w:val="FF0000"/>
          <w:sz w:val="20"/>
          <w:szCs w:val="20"/>
        </w:rPr>
        <w:t xml:space="preserve">SCOTT SOME KIND OF CITE NEEDED </w:t>
      </w:r>
    </w:p>
  </w:comment>
  <w:comment w:id="2" w:author="Jonathan Cervas" w:date="2023-07-02T20:10:00Z" w:initials="JC">
    <w:p w14:paraId="1346C36B" w14:textId="77777777" w:rsidR="00681E98" w:rsidRDefault="00681E98" w:rsidP="00681E98">
      <w:r>
        <w:rPr>
          <w:rStyle w:val="CommentReference"/>
        </w:rPr>
        <w:annotationRef/>
      </w:r>
      <w:r>
        <w:rPr>
          <w:b/>
          <w:bCs/>
          <w:color w:val="BF0000"/>
          <w:sz w:val="20"/>
          <w:szCs w:val="20"/>
        </w:rPr>
        <w:t>JONATHAN please correct WORDING. I am not at all sure I got OHIO right.</w:t>
      </w:r>
      <w:r>
        <w:rPr>
          <w:sz w:val="20"/>
          <w:szCs w:val="20"/>
        </w:rPr>
        <w:t xml:space="preserve"> </w:t>
      </w:r>
    </w:p>
  </w:comment>
  <w:comment w:id="4" w:author="Scott Matsuda" w:date="2023-03-03T18:42:00Z" w:initials="SM">
    <w:p w14:paraId="1CC395F9" w14:textId="77777777" w:rsidR="00681E98" w:rsidRDefault="00681E98" w:rsidP="00681E98">
      <w:r>
        <w:rPr>
          <w:rStyle w:val="CommentReference"/>
        </w:rPr>
        <w:annotationRef/>
      </w:r>
      <w:r>
        <w:rPr>
          <w:color w:val="000000"/>
          <w:sz w:val="20"/>
        </w:rPr>
        <w:t xml:space="preserve">VRA §2 case is South Carolina State Conf. NAACP v. Alexander, No. 3:21-CV-3302 (D.S.C. Oct. 12, 2021).  Not in the </w:t>
      </w:r>
      <w:r>
        <w:rPr>
          <w:i/>
          <w:iCs/>
          <w:color w:val="000000"/>
          <w:sz w:val="20"/>
        </w:rPr>
        <w:t xml:space="preserve">All About Redistricting </w:t>
      </w:r>
      <w:r>
        <w:rPr>
          <w:color w:val="000000"/>
          <w:sz w:val="20"/>
        </w:rPr>
        <w:t xml:space="preserve">website, but found on Brennan Center’s </w:t>
      </w:r>
      <w:r>
        <w:rPr>
          <w:i/>
          <w:iCs/>
          <w:color w:val="000000"/>
          <w:sz w:val="20"/>
        </w:rPr>
        <w:t>Litigation Roundup.</w:t>
      </w:r>
    </w:p>
  </w:comment>
  <w:comment w:id="5" w:author="Bernie Grofman" w:date="2023-03-10T19:57:00Z" w:initials="BG">
    <w:p w14:paraId="165D2A7B" w14:textId="77777777" w:rsidR="00681E98" w:rsidRDefault="00681E98" w:rsidP="00681E98">
      <w:pPr>
        <w:pStyle w:val="CommentText"/>
        <w:ind w:firstLine="0"/>
        <w:jc w:val="left"/>
      </w:pPr>
      <w:r>
        <w:rPr>
          <w:rStyle w:val="CommentReference"/>
        </w:rPr>
        <w:annotationRef/>
      </w:r>
      <w:r>
        <w:t>thanks</w:t>
      </w:r>
    </w:p>
  </w:comment>
  <w:comment w:id="6" w:author="Jonathan Cervas" w:date="2023-07-02T20:10:00Z" w:initials="JC">
    <w:p w14:paraId="0F336CEE" w14:textId="77777777" w:rsidR="00681E98" w:rsidRDefault="00681E98" w:rsidP="00681E98">
      <w:r>
        <w:rPr>
          <w:rStyle w:val="CommentReference"/>
        </w:rPr>
        <w:annotationRef/>
      </w:r>
      <w:r>
        <w:rPr>
          <w:b/>
          <w:bCs/>
          <w:color w:val="BF0000"/>
          <w:sz w:val="20"/>
          <w:szCs w:val="20"/>
        </w:rPr>
        <w:t>JONATHAN THINK ABOUT LANGUAGE .</w:t>
      </w:r>
      <w:r>
        <w:rPr>
          <w:sz w:val="20"/>
          <w:szCs w:val="20"/>
        </w:rPr>
        <w:t xml:space="preserve"> </w:t>
      </w:r>
    </w:p>
  </w:comment>
  <w:comment w:id="7" w:author="Jonathan Cervas" w:date="2023-07-02T20:09:00Z" w:initials="JC">
    <w:p w14:paraId="42E69B6F" w14:textId="77777777" w:rsidR="00681E98" w:rsidRDefault="00681E98" w:rsidP="00681E98">
      <w:r>
        <w:rPr>
          <w:rStyle w:val="CommentReference"/>
        </w:rPr>
        <w:annotationRef/>
      </w:r>
      <w:r>
        <w:rPr>
          <w:b/>
          <w:bCs/>
          <w:color w:val="FF0000"/>
          <w:sz w:val="20"/>
          <w:szCs w:val="20"/>
        </w:rPr>
        <w:t>SCOTT, CITE NEEDED</w:t>
      </w:r>
      <w:r>
        <w:rPr>
          <w:sz w:val="20"/>
          <w:szCs w:val="20"/>
        </w:rPr>
        <w:t xml:space="preserve"> </w:t>
      </w:r>
    </w:p>
  </w:comment>
  <w:comment w:id="8" w:author="Scott Matsuda" w:date="2023-06-15T09:37:00Z" w:initials="SM">
    <w:p w14:paraId="3F28F125" w14:textId="77777777" w:rsidR="00681E98" w:rsidRDefault="00681E98" w:rsidP="00681E98">
      <w:r>
        <w:rPr>
          <w:rStyle w:val="CommentReference"/>
        </w:rPr>
        <w:annotationRef/>
      </w:r>
      <w:r>
        <w:rPr>
          <w:color w:val="000000"/>
          <w:sz w:val="20"/>
        </w:rPr>
        <w:t xml:space="preserve">Hopefully, these are the right cases.  Feel free to lmk if there are any more needed and I can add those in as well.  </w:t>
      </w:r>
    </w:p>
  </w:comment>
  <w:comment w:id="9" w:author="Justine Kawa" w:date="2023-08-14T19:43:00Z" w:initials="JK">
    <w:p w14:paraId="35AA1807" w14:textId="77777777" w:rsidR="00C820C8" w:rsidRDefault="00C820C8" w:rsidP="00DA0D8B">
      <w:r>
        <w:rPr>
          <w:rStyle w:val="CommentReference"/>
        </w:rPr>
        <w:annotationRef/>
      </w:r>
      <w:r>
        <w:rPr>
          <w:color w:val="000000"/>
          <w:sz w:val="20"/>
          <w:szCs w:val="20"/>
        </w:rPr>
        <w:t>Reflects J. Lewis and J. Quince going from D to R</w:t>
      </w:r>
    </w:p>
  </w:comment>
  <w:comment w:id="10" w:author="Justine Kawa" w:date="2023-08-14T19:47:00Z" w:initials="JK">
    <w:p w14:paraId="254B096A" w14:textId="77777777" w:rsidR="00C820C8" w:rsidRDefault="00C820C8" w:rsidP="00D36F7C">
      <w:r>
        <w:rPr>
          <w:rStyle w:val="CommentReference"/>
        </w:rPr>
        <w:annotationRef/>
      </w:r>
      <w:r>
        <w:rPr>
          <w:color w:val="000000"/>
          <w:sz w:val="20"/>
          <w:szCs w:val="20"/>
        </w:rPr>
        <w:t>Reflects removing the Federalist judge and switching him to R</w:t>
      </w:r>
    </w:p>
  </w:comment>
  <w:comment w:id="12" w:author="Justine Kawa" w:date="2023-08-14T19:45:00Z" w:initials="JK">
    <w:p w14:paraId="0BCA785A" w14:textId="772B4A25" w:rsidR="00C820C8" w:rsidRDefault="00C820C8" w:rsidP="006F7848">
      <w:r>
        <w:rPr>
          <w:rStyle w:val="CommentReference"/>
        </w:rPr>
        <w:annotationRef/>
      </w:r>
      <w:r>
        <w:rPr>
          <w:color w:val="000000"/>
          <w:sz w:val="20"/>
          <w:szCs w:val="20"/>
        </w:rPr>
        <w:t>This already had 1 R justice somehow? But reflects J. Garcia as R.</w:t>
      </w:r>
    </w:p>
  </w:comment>
  <w:comment w:id="13" w:author="Justine Kawa" w:date="2023-08-14T19:49:00Z" w:initials="JK">
    <w:p w14:paraId="76312E6B" w14:textId="77777777" w:rsidR="00C820C8" w:rsidRDefault="00C820C8" w:rsidP="00842523">
      <w:r>
        <w:rPr>
          <w:rStyle w:val="CommentReference"/>
        </w:rPr>
        <w:annotationRef/>
      </w:r>
      <w:r>
        <w:rPr>
          <w:color w:val="000000"/>
          <w:sz w:val="20"/>
          <w:szCs w:val="20"/>
        </w:rPr>
        <w:t>Reflects updated justice affiliations</w:t>
      </w:r>
    </w:p>
  </w:comment>
  <w:comment w:id="14" w:author="Justine Kawa" w:date="2023-08-14T19:50:00Z" w:initials="JK">
    <w:p w14:paraId="555EDDE6" w14:textId="77777777" w:rsidR="00C820C8" w:rsidRDefault="00C820C8" w:rsidP="00632D08">
      <w:r>
        <w:rPr>
          <w:rStyle w:val="CommentReference"/>
        </w:rPr>
        <w:annotationRef/>
      </w:r>
      <w:r>
        <w:rPr>
          <w:color w:val="000000"/>
          <w:sz w:val="20"/>
          <w:szCs w:val="20"/>
        </w:rPr>
        <w:t>Reflects updated justice affiliations</w:t>
      </w:r>
    </w:p>
  </w:comment>
  <w:comment w:id="15" w:author="Justine Kawa" w:date="2023-08-14T19:51:00Z" w:initials="JK">
    <w:p w14:paraId="6CE01A4D" w14:textId="77777777" w:rsidR="00C820C8" w:rsidRDefault="00C820C8" w:rsidP="00DB5B1F">
      <w:r>
        <w:rPr>
          <w:rStyle w:val="CommentReference"/>
        </w:rPr>
        <w:annotationRef/>
      </w:r>
      <w:r>
        <w:rPr>
          <w:color w:val="000000"/>
          <w:sz w:val="20"/>
          <w:szCs w:val="20"/>
        </w:rPr>
        <w:t>Reflects updated justice affiliations</w:t>
      </w:r>
    </w:p>
  </w:comment>
  <w:comment w:id="16" w:author="Jonathan Cervas" w:date="2023-07-02T19:54:00Z" w:initials="JC">
    <w:p w14:paraId="1AC07E43" w14:textId="037F4B42" w:rsidR="00681E98" w:rsidRDefault="00681E98" w:rsidP="00681E98">
      <w:r>
        <w:rPr>
          <w:rStyle w:val="CommentReference"/>
        </w:rPr>
        <w:annotationRef/>
      </w:r>
      <w:r>
        <w:rPr>
          <w:b/>
          <w:bCs/>
          <w:color w:val="FF0000"/>
          <w:sz w:val="20"/>
          <w:szCs w:val="20"/>
        </w:rPr>
        <w:t>JUSTINE, SOMETHING WENT WRONG IN MY COPYING TABLE 3.  I COULD ONLY GET THE FIRST FOUR CASES TO COPY</w:t>
      </w:r>
    </w:p>
    <w:p w14:paraId="65B89280" w14:textId="77777777" w:rsidR="00681E98" w:rsidRDefault="00681E98" w:rsidP="00681E98">
      <w:r>
        <w:rPr>
          <w:b/>
          <w:bCs/>
          <w:color w:val="FF0000"/>
          <w:sz w:val="20"/>
          <w:szCs w:val="20"/>
        </w:rPr>
        <w:t> </w:t>
      </w:r>
    </w:p>
    <w:p w14:paraId="74D9213F" w14:textId="77777777" w:rsidR="00681E98" w:rsidRDefault="00681E98" w:rsidP="00681E98">
      <w:r>
        <w:rPr>
          <w:b/>
          <w:bCs/>
          <w:color w:val="FF0000"/>
          <w:sz w:val="20"/>
          <w:szCs w:val="20"/>
        </w:rPr>
        <w:t xml:space="preserve"> CAN YOU INSERT A CLEAN COPY OF YOUR TABLE 3  THAT HAS ALL 7 CASES </w:t>
      </w:r>
      <w:r>
        <w:rPr>
          <w:b/>
          <w:bCs/>
          <w:color w:val="FF0000"/>
          <w:sz w:val="20"/>
          <w:szCs w:val="20"/>
          <w:u w:val="single"/>
        </w:rPr>
        <w:t>plus Ohio</w:t>
      </w:r>
      <w:r>
        <w:rPr>
          <w:b/>
          <w:bCs/>
          <w:color w:val="FF0000"/>
          <w:sz w:val="20"/>
          <w:szCs w:val="20"/>
        </w:rPr>
        <w:t xml:space="preserve"> AND ALL THE FOOTNOTES BUT  </w:t>
      </w:r>
      <w:r>
        <w:rPr>
          <w:b/>
          <w:bCs/>
          <w:color w:val="FF0000"/>
          <w:sz w:val="20"/>
          <w:szCs w:val="20"/>
          <w:u w:val="single"/>
        </w:rPr>
        <w:t>which, like Table 1, distinguishes the cases decided in the 2010 round (put first) from the cases decided in the 2020 round?</w:t>
      </w:r>
      <w:r>
        <w:rPr>
          <w:b/>
          <w:bCs/>
          <w:color w:val="FF0000"/>
          <w:sz w:val="20"/>
          <w:szCs w:val="20"/>
        </w:rPr>
        <w:t>    Also can you send me another copy of the word document for Table 3  of this new version?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9FCFB" w15:done="0"/>
  <w15:commentEx w15:paraId="48DAF71C" w15:done="1"/>
  <w15:commentEx w15:paraId="1346C36B" w15:done="0"/>
  <w15:commentEx w15:paraId="1CC395F9" w15:done="1"/>
  <w15:commentEx w15:paraId="165D2A7B" w15:paraIdParent="1CC395F9" w15:done="1"/>
  <w15:commentEx w15:paraId="0F336CEE" w15:done="0"/>
  <w15:commentEx w15:paraId="42E69B6F" w15:done="0"/>
  <w15:commentEx w15:paraId="3F28F125" w15:done="0"/>
  <w15:commentEx w15:paraId="35AA1807" w15:done="0"/>
  <w15:commentEx w15:paraId="254B096A" w15:done="0"/>
  <w15:commentEx w15:paraId="0BCA785A" w15:done="0"/>
  <w15:commentEx w15:paraId="76312E6B" w15:done="0"/>
  <w15:commentEx w15:paraId="555EDDE6" w15:done="0"/>
  <w15:commentEx w15:paraId="6CE01A4D" w15:done="0"/>
  <w15:commentEx w15:paraId="74D92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5898" w16cex:dateUtc="2023-07-03T00:12:00Z"/>
  <w16cex:commentExtensible w16cex:durableId="284C5882" w16cex:dateUtc="2023-07-03T00:11:00Z"/>
  <w16cex:commentExtensible w16cex:durableId="284C5845" w16cex:dateUtc="2023-07-03T00:10:00Z"/>
  <w16cex:commentExtensible w16cex:durableId="27ACBE04" w16cex:dateUtc="2023-03-04T04:42:00Z"/>
  <w16cex:commentExtensible w16cex:durableId="27B60A33" w16cex:dateUtc="2023-03-11T03:57:00Z"/>
  <w16cex:commentExtensible w16cex:durableId="284C5824" w16cex:dateUtc="2023-07-03T00:10:00Z"/>
  <w16cex:commentExtensible w16cex:durableId="284C5802" w16cex:dateUtc="2023-07-03T00:09:00Z"/>
  <w16cex:commentExtensible w16cex:durableId="28850256" w16cex:dateUtc="2023-08-14T23:43:00Z"/>
  <w16cex:commentExtensible w16cex:durableId="2885036D" w16cex:dateUtc="2023-08-14T23:47:00Z"/>
  <w16cex:commentExtensible w16cex:durableId="288502D7" w16cex:dateUtc="2023-08-14T23:45:00Z"/>
  <w16cex:commentExtensible w16cex:durableId="288503C9" w16cex:dateUtc="2023-08-14T23:49:00Z"/>
  <w16cex:commentExtensible w16cex:durableId="28850404" w16cex:dateUtc="2023-08-14T23:50:00Z"/>
  <w16cex:commentExtensible w16cex:durableId="2885044F" w16cex:dateUtc="2023-08-14T23:51:00Z"/>
  <w16cex:commentExtensible w16cex:durableId="284C5484" w16cex:dateUtc="2023-07-02T2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9FCFB" w16cid:durableId="284C5898"/>
  <w16cid:commentId w16cid:paraId="48DAF71C" w16cid:durableId="284C5882"/>
  <w16cid:commentId w16cid:paraId="1346C36B" w16cid:durableId="284C5845"/>
  <w16cid:commentId w16cid:paraId="1CC395F9" w16cid:durableId="27ACBE04"/>
  <w16cid:commentId w16cid:paraId="165D2A7B" w16cid:durableId="27B60A33"/>
  <w16cid:commentId w16cid:paraId="0F336CEE" w16cid:durableId="284C5824"/>
  <w16cid:commentId w16cid:paraId="42E69B6F" w16cid:durableId="284C5802"/>
  <w16cid:commentId w16cid:paraId="3F28F125" w16cid:durableId="284B6F88"/>
  <w16cid:commentId w16cid:paraId="35AA1807" w16cid:durableId="28850256"/>
  <w16cid:commentId w16cid:paraId="254B096A" w16cid:durableId="2885036D"/>
  <w16cid:commentId w16cid:paraId="0BCA785A" w16cid:durableId="288502D7"/>
  <w16cid:commentId w16cid:paraId="76312E6B" w16cid:durableId="288503C9"/>
  <w16cid:commentId w16cid:paraId="555EDDE6" w16cid:durableId="28850404"/>
  <w16cid:commentId w16cid:paraId="6CE01A4D" w16cid:durableId="2885044F"/>
  <w16cid:commentId w16cid:paraId="74D9213F" w16cid:durableId="284C54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381F" w14:textId="77777777" w:rsidR="004B5211" w:rsidRDefault="004B5211" w:rsidP="00681E98">
      <w:r>
        <w:separator/>
      </w:r>
    </w:p>
  </w:endnote>
  <w:endnote w:type="continuationSeparator" w:id="0">
    <w:p w14:paraId="635952D7" w14:textId="77777777" w:rsidR="004B5211" w:rsidRDefault="004B5211" w:rsidP="00681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9F8C" w14:textId="77777777" w:rsidR="004B5211" w:rsidRDefault="004B5211" w:rsidP="00681E98">
      <w:r>
        <w:separator/>
      </w:r>
    </w:p>
  </w:footnote>
  <w:footnote w:type="continuationSeparator" w:id="0">
    <w:p w14:paraId="5B72F299" w14:textId="77777777" w:rsidR="004B5211" w:rsidRDefault="004B5211" w:rsidP="00681E98">
      <w:r>
        <w:continuationSeparator/>
      </w:r>
    </w:p>
  </w:footnote>
  <w:footnote w:id="1">
    <w:p w14:paraId="23E5DB46" w14:textId="77777777" w:rsidR="00681E98" w:rsidRPr="00F94090" w:rsidRDefault="00681E98" w:rsidP="00E27605">
      <w:pPr>
        <w:pStyle w:val="FootnoteText"/>
        <w:spacing w:line="240" w:lineRule="auto"/>
        <w:rPr>
          <w:rFonts w:ascii="Times New Roman" w:hAnsi="Times New Roman" w:cs="Times New Roman"/>
          <w:b/>
          <w:color w:val="FF0000"/>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Party control and identification of redistricting authority from </w:t>
      </w:r>
      <w:r w:rsidRPr="00F94090">
        <w:rPr>
          <w:rFonts w:ascii="Times New Roman" w:hAnsi="Times New Roman" w:cs="Times New Roman"/>
          <w:sz w:val="18"/>
          <w:szCs w:val="18"/>
        </w:rPr>
        <w:fldChar w:fldCharType="begin"/>
      </w:r>
      <w:r w:rsidRPr="00F94090">
        <w:rPr>
          <w:rFonts w:ascii="Times New Roman" w:hAnsi="Times New Roman" w:cs="Times New Roman"/>
          <w:sz w:val="18"/>
          <w:szCs w:val="18"/>
        </w:rPr>
        <w:instrText xml:space="preserve"> ADDIN ZOTERO_ITEM CSL_CITATION {"citationID":"48Z4hSQw","properties":{"formattedCitation":"National Conference of State Legislatures, {\\i{}Redistricting and Elections}, {\\scaps Redistricting and Elections Standing Committee}, https://www.ncsl.org/ncsl-in-dc/standing-committees/redistricting-and-elections.aspx (last visited Dec 28, 2022); Justin Levitt, {\\i{}All About Redistricting}, https://redistricting.lls.edu (last visited Dec 23, 2022).","plainCitation":"National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2022).","noteIndex":133},"citationItems":[{"id":7995,"uris":["http://zotero.org/users/10395840/items/ZPJKK4G2"],"itemData":{"id":7995,"type":"webpage","container-title":"Redistricting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F94090">
        <w:rPr>
          <w:rFonts w:ascii="Times New Roman" w:hAnsi="Times New Roman" w:cs="Times New Roman"/>
          <w:sz w:val="18"/>
          <w:szCs w:val="18"/>
        </w:rPr>
        <w:fldChar w:fldCharType="separate"/>
      </w:r>
      <w:r w:rsidRPr="00F94090">
        <w:rPr>
          <w:rFonts w:ascii="Times New Roman" w:hAnsi="Times New Roman" w:cs="Times New Roman"/>
          <w:sz w:val="18"/>
          <w:szCs w:val="18"/>
        </w:rPr>
        <w:t xml:space="preserve">National Conference of State Legislatures, </w:t>
      </w:r>
      <w:r w:rsidRPr="00F94090">
        <w:rPr>
          <w:rFonts w:ascii="Times New Roman" w:hAnsi="Times New Roman" w:cs="Times New Roman"/>
          <w:i/>
          <w:iCs/>
          <w:sz w:val="18"/>
          <w:szCs w:val="18"/>
        </w:rPr>
        <w:t>Redistricting and Elections</w:t>
      </w:r>
      <w:r w:rsidRPr="00F94090">
        <w:rPr>
          <w:rFonts w:ascii="Times New Roman" w:hAnsi="Times New Roman" w:cs="Times New Roman"/>
          <w:sz w:val="18"/>
          <w:szCs w:val="18"/>
        </w:rPr>
        <w:t xml:space="preserve">, </w:t>
      </w:r>
      <w:r w:rsidRPr="00F94090">
        <w:rPr>
          <w:rFonts w:ascii="Times New Roman" w:hAnsi="Times New Roman" w:cs="Times New Roman"/>
          <w:smallCaps/>
          <w:sz w:val="18"/>
          <w:szCs w:val="18"/>
        </w:rPr>
        <w:t>Redistricting and Elections Standing Committee</w:t>
      </w:r>
      <w:r w:rsidRPr="00F94090">
        <w:rPr>
          <w:rFonts w:ascii="Times New Roman" w:hAnsi="Times New Roman" w:cs="Times New Roman"/>
          <w:sz w:val="18"/>
          <w:szCs w:val="18"/>
        </w:rPr>
        <w:t xml:space="preserve">, https://www.ncsl.org/ncsl-in-dc/standing-committees/redistricting-and-elections.aspx (last visited Dec 28, 2022); Justin Levitt, </w:t>
      </w:r>
      <w:r w:rsidRPr="00F94090">
        <w:rPr>
          <w:rFonts w:ascii="Times New Roman" w:hAnsi="Times New Roman" w:cs="Times New Roman"/>
          <w:i/>
          <w:iCs/>
          <w:sz w:val="18"/>
          <w:szCs w:val="18"/>
        </w:rPr>
        <w:t>All About Redistricting</w:t>
      </w:r>
      <w:r w:rsidRPr="00F94090">
        <w:rPr>
          <w:rFonts w:ascii="Times New Roman" w:hAnsi="Times New Roman" w:cs="Times New Roman"/>
          <w:sz w:val="18"/>
          <w:szCs w:val="18"/>
        </w:rPr>
        <w:t>, https://redistricting.lls.edu (last visited Dec 23, 2022).</w:t>
      </w:r>
      <w:r w:rsidRPr="00F94090">
        <w:rPr>
          <w:rFonts w:ascii="Times New Roman" w:hAnsi="Times New Roman" w:cs="Times New Roman"/>
          <w:sz w:val="18"/>
          <w:szCs w:val="18"/>
        </w:rPr>
        <w:fldChar w:fldCharType="end"/>
      </w:r>
      <w:r w:rsidRPr="00F94090">
        <w:rPr>
          <w:rFonts w:ascii="Times New Roman" w:hAnsi="Times New Roman" w:cs="Times New Roman"/>
          <w:sz w:val="18"/>
          <w:szCs w:val="18"/>
        </w:rPr>
        <w:t xml:space="preserve"> Data on long-standing constitutional language on Free and Equal/Open from Joshua A Douglas, </w:t>
      </w:r>
      <w:r w:rsidRPr="00F94090">
        <w:rPr>
          <w:rFonts w:ascii="Times New Roman" w:hAnsi="Times New Roman" w:cs="Times New Roman"/>
          <w:i/>
          <w:iCs/>
          <w:sz w:val="18"/>
          <w:szCs w:val="18"/>
        </w:rPr>
        <w:t>The Right to Vote Under State Constitutions</w:t>
      </w:r>
      <w:r w:rsidRPr="00F94090">
        <w:rPr>
          <w:rFonts w:ascii="Times New Roman" w:hAnsi="Times New Roman" w:cs="Times New Roman"/>
          <w:sz w:val="18"/>
          <w:szCs w:val="18"/>
        </w:rPr>
        <w:t xml:space="preserve">, 67 </w:t>
      </w:r>
      <w:r w:rsidRPr="00F94090">
        <w:rPr>
          <w:rFonts w:ascii="Times New Roman" w:hAnsi="Times New Roman" w:cs="Times New Roman"/>
          <w:smallCaps/>
          <w:sz w:val="18"/>
          <w:szCs w:val="18"/>
        </w:rPr>
        <w:t>VANDERBILT LAW Rev.</w:t>
      </w:r>
      <w:r w:rsidRPr="00F94090">
        <w:rPr>
          <w:rFonts w:ascii="Times New Roman" w:hAnsi="Times New Roman" w:cs="Times New Roman"/>
          <w:sz w:val="18"/>
          <w:szCs w:val="18"/>
        </w:rPr>
        <w:t xml:space="preserve"> 61 (2014); </w:t>
      </w:r>
      <w:r w:rsidRPr="00F94090">
        <w:rPr>
          <w:rFonts w:ascii="Times New Roman" w:hAnsi="Times New Roman" w:cs="Times New Roman"/>
          <w:i/>
          <w:iCs/>
          <w:sz w:val="18"/>
          <w:szCs w:val="18"/>
        </w:rPr>
        <w:t>see also Free and Equal Election Clauses in State Constitutions</w:t>
      </w:r>
      <w:r w:rsidRPr="00F94090">
        <w:rPr>
          <w:rFonts w:ascii="Times New Roman" w:hAnsi="Times New Roman" w:cs="Times New Roman"/>
          <w:sz w:val="18"/>
          <w:szCs w:val="18"/>
        </w:rPr>
        <w:t xml:space="preserve">, </w:t>
      </w:r>
      <w:proofErr w:type="spellStart"/>
      <w:r w:rsidRPr="00F94090">
        <w:rPr>
          <w:rFonts w:ascii="Times New Roman" w:hAnsi="Times New Roman" w:cs="Times New Roman"/>
          <w:smallCaps/>
          <w:sz w:val="18"/>
          <w:szCs w:val="18"/>
        </w:rPr>
        <w:t>Nat’l</w:t>
      </w:r>
      <w:proofErr w:type="spellEnd"/>
      <w:r w:rsidRPr="00F94090">
        <w:rPr>
          <w:rFonts w:ascii="Times New Roman" w:hAnsi="Times New Roman" w:cs="Times New Roman"/>
          <w:smallCaps/>
          <w:sz w:val="18"/>
          <w:szCs w:val="18"/>
        </w:rPr>
        <w:t xml:space="preserve"> Conf. State Leg.</w:t>
      </w:r>
      <w:r w:rsidRPr="00F94090">
        <w:rPr>
          <w:rFonts w:ascii="Times New Roman" w:hAnsi="Times New Roman" w:cs="Times New Roman"/>
          <w:sz w:val="18"/>
          <w:szCs w:val="18"/>
        </w:rPr>
        <w:t xml:space="preserve"> (Nov. 4, 2019), https://www.ncsl.org/redistricting-and-census/free-and-equal-election-clauses-in-state-constitutions. Information on Direct language in current constitutions regarding gerrymandering from </w:t>
      </w:r>
      <w:r w:rsidRPr="00F94090">
        <w:rPr>
          <w:rFonts w:ascii="Times New Roman" w:hAnsi="Times New Roman" w:cs="Times New Roman"/>
          <w:sz w:val="18"/>
          <w:szCs w:val="18"/>
        </w:rPr>
        <w:fldChar w:fldCharType="begin"/>
      </w:r>
      <w:r w:rsidRPr="00F94090">
        <w:rPr>
          <w:rFonts w:ascii="Times New Roman" w:hAnsi="Times New Roman" w:cs="Times New Roman"/>
          <w:sz w:val="18"/>
          <w:szCs w:val="18"/>
        </w:rPr>
        <w:instrText xml:space="preserve"> ADDIN ZOTERO_ITEM CSL_CITATION {"citationID":"opJheVqu","properties":{"formattedCitation":"National Conference of State Legislatures.","plainCitation":"National Conference of State Legislatures.","noteIndex":133},"citationItems":[{"id":7995,"uris":["http://zotero.org/users/10395840/items/ZPJKK4G2"],"itemData":{"id":7995,"type":"webpage","container-title":"Redistricting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Pr="00F94090">
        <w:rPr>
          <w:rFonts w:ascii="Times New Roman" w:hAnsi="Times New Roman" w:cs="Times New Roman"/>
          <w:sz w:val="18"/>
          <w:szCs w:val="18"/>
        </w:rPr>
        <w:fldChar w:fldCharType="separate"/>
      </w:r>
      <w:r w:rsidRPr="00F94090">
        <w:rPr>
          <w:rFonts w:ascii="Times New Roman" w:hAnsi="Times New Roman" w:cs="Times New Roman"/>
          <w:sz w:val="18"/>
          <w:szCs w:val="18"/>
        </w:rPr>
        <w:t>National Conference of State Legislatures.</w:t>
      </w:r>
      <w:r w:rsidRPr="00F94090">
        <w:rPr>
          <w:rFonts w:ascii="Times New Roman" w:hAnsi="Times New Roman" w:cs="Times New Roman"/>
          <w:sz w:val="18"/>
          <w:szCs w:val="18"/>
        </w:rPr>
        <w:fldChar w:fldCharType="end"/>
      </w:r>
      <w:r w:rsidRPr="00F94090">
        <w:rPr>
          <w:rFonts w:ascii="Times New Roman" w:hAnsi="Times New Roman" w:cs="Times New Roman"/>
          <w:sz w:val="18"/>
          <w:szCs w:val="18"/>
        </w:rPr>
        <w:t xml:space="preserve"> </w:t>
      </w:r>
      <w:r w:rsidRPr="00F94090">
        <w:rPr>
          <w:rFonts w:ascii="Times New Roman" w:hAnsi="Times New Roman" w:cs="Times New Roman"/>
          <w:i/>
          <w:iCs/>
          <w:sz w:val="18"/>
          <w:szCs w:val="18"/>
        </w:rPr>
        <w:t>See Redistricting Criteria,</w:t>
      </w:r>
      <w:r w:rsidRPr="00F94090">
        <w:rPr>
          <w:rFonts w:ascii="Times New Roman" w:hAnsi="Times New Roman" w:cs="Times New Roman"/>
          <w:sz w:val="18"/>
          <w:szCs w:val="18"/>
        </w:rPr>
        <w:t xml:space="preserve"> </w:t>
      </w:r>
      <w:proofErr w:type="spellStart"/>
      <w:r w:rsidRPr="00F94090">
        <w:rPr>
          <w:rFonts w:ascii="Times New Roman" w:hAnsi="Times New Roman" w:cs="Times New Roman"/>
          <w:smallCaps/>
          <w:sz w:val="18"/>
          <w:szCs w:val="18"/>
        </w:rPr>
        <w:t>Nat’l</w:t>
      </w:r>
      <w:proofErr w:type="spellEnd"/>
      <w:r w:rsidRPr="00F94090">
        <w:rPr>
          <w:rFonts w:ascii="Times New Roman" w:hAnsi="Times New Roman" w:cs="Times New Roman"/>
          <w:smallCaps/>
          <w:sz w:val="18"/>
          <w:szCs w:val="18"/>
        </w:rPr>
        <w:t xml:space="preserve"> Conf. State Leg.</w:t>
      </w:r>
      <w:r w:rsidRPr="00F94090">
        <w:rPr>
          <w:rFonts w:ascii="Times New Roman" w:hAnsi="Times New Roman" w:cs="Times New Roman"/>
          <w:sz w:val="18"/>
          <w:szCs w:val="18"/>
        </w:rPr>
        <w:t xml:space="preserve"> (July 16, 20212), </w:t>
      </w:r>
      <w:hyperlink r:id="rId1" w:history="1">
        <w:r w:rsidRPr="00F94090">
          <w:rPr>
            <w:rStyle w:val="Hyperlink"/>
            <w:rFonts w:ascii="Times New Roman" w:hAnsi="Times New Roman" w:cs="Times New Roman"/>
            <w:sz w:val="18"/>
            <w:szCs w:val="18"/>
          </w:rPr>
          <w:t>https://www.ncsl.org/redistricting-and-census/redistricting-criteria</w:t>
        </w:r>
      </w:hyperlink>
      <w:r w:rsidRPr="00F94090">
        <w:rPr>
          <w:rFonts w:ascii="Times New Roman" w:hAnsi="Times New Roman" w:cs="Times New Roman"/>
          <w:sz w:val="18"/>
          <w:szCs w:val="18"/>
        </w:rPr>
        <w:t>. By comparing who drew the map used in November 2022 with who had initial primary authority to draw the map, the involvement of state courts can be inferred. However, it is important to note that a number of state courts have maps constitutionally limited to use in the 2022 election only (North Carolina and Ohio); and others where state courts have postponed a decision on the merits until 2023 (Florida, New Mexico, Utah, and Kentucky): and other states where the U.S. Supreme Court has intervened to block final decisions by lower courts on redistricting challenges related to race (e.g., Alabama, Georgia); and in New York as of the time of this writing there was still ongoing litigation as to whether the state court ordered congressional plan could be used beyond 2022.</w:t>
      </w:r>
    </w:p>
  </w:footnote>
  <w:footnote w:id="2">
    <w:p w14:paraId="41185F04" w14:textId="262098CE"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L=Legislature, C=Commission, C(L)=Commission with Legislative Backup, - =One district, L(C)=Legislature with Commission Backup.</w:t>
      </w:r>
    </w:p>
  </w:footnote>
  <w:footnote w:id="3">
    <w:p w14:paraId="5F01F252" w14:textId="77777777" w:rsidR="00681E98" w:rsidRPr="00F94090" w:rsidRDefault="00681E98" w:rsidP="00E27605">
      <w:pPr>
        <w:pStyle w:val="FootnoteText"/>
        <w:spacing w:line="240" w:lineRule="auto"/>
        <w:rPr>
          <w:rFonts w:ascii="Times New Roman" w:hAnsi="Times New Roman" w:cs="Times New Roman"/>
          <w:b/>
          <w:bCs/>
          <w:color w:val="C00000"/>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R = race</w:t>
      </w:r>
      <w:r w:rsidRPr="00F94090">
        <w:rPr>
          <w:rFonts w:ascii="Times New Roman" w:hAnsi="Times New Roman" w:cs="Times New Roman"/>
        </w:rPr>
        <w:t>-</w:t>
      </w:r>
      <w:r w:rsidRPr="00F94090">
        <w:rPr>
          <w:rFonts w:ascii="Times New Roman" w:hAnsi="Times New Roman" w:cs="Times New Roman"/>
          <w:sz w:val="18"/>
          <w:szCs w:val="18"/>
        </w:rPr>
        <w:t>based challenge, S= successful partisan gerrymander challenge, U = unsuccessful partisan gerrymandering challenge, P=pending partisan gerrymandering challenge as of November 2022, F = litigation based on failure to draw a map in a timely fashion, N = no relevant litigation or state court action.</w:t>
      </w:r>
    </w:p>
  </w:footnote>
  <w:footnote w:id="4">
    <w:p w14:paraId="68BA13C5" w14:textId="2ABD109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In a state court challenge to the state legislative redistricting maps that was decided after the pre-November 2022 election cutoff we have been using, the Alaska Supreme Court expressly recognized that partisan gerrymandering is unconstitutional under the Alaska Constitution’s equal protection doctrine. </w:t>
      </w:r>
      <w:r w:rsidRPr="00F94090">
        <w:rPr>
          <w:rFonts w:ascii="Times New Roman" w:hAnsi="Times New Roman" w:cs="Times New Roman"/>
          <w:i/>
          <w:iCs/>
          <w:sz w:val="18"/>
          <w:szCs w:val="18"/>
        </w:rPr>
        <w:t>See In the Matter of the 2021 Redistricting Cases</w:t>
      </w:r>
      <w:r w:rsidRPr="00F94090">
        <w:rPr>
          <w:rFonts w:ascii="Times New Roman" w:hAnsi="Times New Roman" w:cs="Times New Roman"/>
          <w:sz w:val="18"/>
          <w:szCs w:val="18"/>
        </w:rPr>
        <w:t xml:space="preserve">, Nos. S-18332 &amp; S-18419 at *110 (Alaska Sup. Ct. Apr. 21, 2023); </w:t>
      </w:r>
      <w:r w:rsidRPr="00F94090">
        <w:rPr>
          <w:rFonts w:ascii="Times New Roman" w:hAnsi="Times New Roman" w:cs="Times New Roman"/>
          <w:i/>
          <w:iCs/>
          <w:sz w:val="18"/>
          <w:szCs w:val="18"/>
        </w:rPr>
        <w:t xml:space="preserve">see also </w:t>
      </w:r>
      <w:r w:rsidRPr="00F94090">
        <w:rPr>
          <w:rFonts w:ascii="Times New Roman" w:hAnsi="Times New Roman" w:cs="Times New Roman"/>
          <w:sz w:val="18"/>
          <w:szCs w:val="18"/>
        </w:rPr>
        <w:t xml:space="preserve">Sean Maguire, </w:t>
      </w:r>
      <w:r w:rsidRPr="00F94090">
        <w:rPr>
          <w:rFonts w:ascii="Times New Roman" w:hAnsi="Times New Roman" w:cs="Times New Roman"/>
          <w:i/>
          <w:iCs/>
          <w:sz w:val="18"/>
          <w:szCs w:val="18"/>
        </w:rPr>
        <w:t>Alaska Supreme Court, in landmark ruling, says partisan gerrymandering violates state constitution</w:t>
      </w:r>
      <w:r w:rsidRPr="00F94090">
        <w:rPr>
          <w:rFonts w:ascii="Times New Roman" w:hAnsi="Times New Roman" w:cs="Times New Roman"/>
          <w:sz w:val="18"/>
          <w:szCs w:val="18"/>
        </w:rPr>
        <w:t xml:space="preserve">, </w:t>
      </w:r>
      <w:r w:rsidRPr="00F94090">
        <w:rPr>
          <w:rFonts w:ascii="Times New Roman" w:hAnsi="Times New Roman" w:cs="Times New Roman"/>
          <w:smallCaps/>
          <w:sz w:val="18"/>
          <w:szCs w:val="18"/>
        </w:rPr>
        <w:t>Anchorage Daily News</w:t>
      </w:r>
      <w:r w:rsidRPr="00F94090">
        <w:rPr>
          <w:rFonts w:ascii="Times New Roman" w:hAnsi="Times New Roman" w:cs="Times New Roman"/>
          <w:sz w:val="18"/>
          <w:szCs w:val="18"/>
        </w:rPr>
        <w:t xml:space="preserve"> (Apr. 22, 2023), </w:t>
      </w:r>
      <w:r w:rsidRPr="00E27605">
        <w:rPr>
          <w:rFonts w:ascii="Times New Roman" w:hAnsi="Times New Roman" w:cs="Times New Roman"/>
          <w:sz w:val="18"/>
          <w:szCs w:val="18"/>
        </w:rPr>
        <w:t>https://www.adn.com/politics/2023/04/21/alaska-supreme-court-in-landmark-decision-rules-that-partisan-gerrymandering-is-unconstitutional/?subscriberkey=00Q0e00001g4bdbEAA#:~:text=%E2%80%9CFor%20the%20first%20time%20the,the%20process%20in%20the%20future.%E2%80%9D</w:t>
      </w:r>
      <w:r w:rsidRPr="00F94090">
        <w:rPr>
          <w:rFonts w:ascii="Times New Roman" w:hAnsi="Times New Roman" w:cs="Times New Roman"/>
          <w:sz w:val="18"/>
          <w:szCs w:val="18"/>
        </w:rPr>
        <w:t xml:space="preserve">. However, in 2023, the new Republican majority on the North Carolina Supreme Court reversed the opinion issued by the previous Democratic majority on the court that partisan gerrymandering was justiciable under the North Carolina constitution. Thus, even absent the constitutional provision limiting the use of a court-drawn map, North Carolina would be drawing a new congressional map for 2024 use. </w:t>
      </w:r>
    </w:p>
  </w:footnote>
  <w:footnote w:id="5">
    <w:p w14:paraId="4595608E"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Maryland’s plan was initially struck down by the state court, and under its supervision, the Legislature passed a replacement. On April 1, 2022, the Maryland Court of Appeals assumed jurisdiction over the appeal from the Court of Special Appeals, and on April 4, 2022, both parties voluntarily dismissed the appeal after the Governor agreed to sign the new congressional redistricting plan into law.</w:t>
      </w:r>
    </w:p>
  </w:footnote>
  <w:footnote w:id="6">
    <w:p w14:paraId="0EA60852"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Litigation pending as of the time of this writing as to whether the court-drawn map could be used for more than the 2022 election.</w:t>
      </w:r>
    </w:p>
  </w:footnote>
  <w:footnote w:id="7">
    <w:p w14:paraId="37DA3266" w14:textId="3DFD94A2" w:rsidR="00681E98" w:rsidRPr="00F94090" w:rsidRDefault="00681E98" w:rsidP="00335639">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Map to be used in 2022 only. See previous footnote explaining reversal of previous North Carolina Supreme Court decision about justiciability of partisan gerrymandering by the new court.</w:t>
      </w:r>
    </w:p>
  </w:footnote>
  <w:footnote w:id="8">
    <w:p w14:paraId="48CC3D62" w14:textId="77777777" w:rsidR="00681E98" w:rsidRPr="00F94090" w:rsidRDefault="00681E98" w:rsidP="00E27605">
      <w:pPr>
        <w:pStyle w:val="FootnoteText"/>
        <w:spacing w:line="240" w:lineRule="auto"/>
        <w:rPr>
          <w:rFonts w:ascii="Times New Roman" w:hAnsi="Times New Roman" w:cs="Times New Roman"/>
          <w:b/>
          <w:bCs/>
          <w:color w:val="C00000"/>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Under the </w:t>
      </w:r>
      <w:r w:rsidRPr="00F94090">
        <w:rPr>
          <w:rFonts w:ascii="Times New Roman" w:hAnsi="Times New Roman" w:cs="Times New Roman"/>
          <w:smallCaps/>
          <w:sz w:val="18"/>
          <w:szCs w:val="18"/>
        </w:rPr>
        <w:t>Ohio Const.</w:t>
      </w:r>
      <w:r w:rsidRPr="00F94090">
        <w:rPr>
          <w:rFonts w:ascii="Times New Roman" w:hAnsi="Times New Roman" w:cs="Times New Roman"/>
          <w:sz w:val="18"/>
          <w:szCs w:val="18"/>
        </w:rPr>
        <w:t xml:space="preserve"> art. XIX, § 1, the Ohio legislature first </w:t>
      </w:r>
      <w:proofErr w:type="gramStart"/>
      <w:r w:rsidRPr="00F94090">
        <w:rPr>
          <w:rFonts w:ascii="Times New Roman" w:hAnsi="Times New Roman" w:cs="Times New Roman"/>
          <w:sz w:val="18"/>
          <w:szCs w:val="18"/>
        </w:rPr>
        <w:t>has the opportunity to</w:t>
      </w:r>
      <w:proofErr w:type="gramEnd"/>
      <w:r w:rsidRPr="00F94090">
        <w:rPr>
          <w:rFonts w:ascii="Times New Roman" w:hAnsi="Times New Roman" w:cs="Times New Roman"/>
          <w:sz w:val="18"/>
          <w:szCs w:val="18"/>
        </w:rPr>
        <w:t xml:space="preserve"> draw congressional lines by a three-fifth’s supermajority, including votes of half of each major party in each chamber. If that fails, the process goes to a seven-member backup commission, comprised of the Governor, State Auditor, Secretary of State, and one commissioner chosen by each of the two party’s legislative leaders in each chamber. The plan must pass with votes from at least two members affiliated with each major party. If the commission fails to pass a plan, the state legislature may then pass a congressional plan via a simple majority subject to gubernatorial veto. Maps that are passed by a supermajority of the legislature or by bipartisan approval of the commission are valid for ten years, whereas maps passed by legislation are valid for only two general elections. In the 2020 redistricting cycle, the Ohio Redistricting Commission failed to </w:t>
      </w:r>
      <w:proofErr w:type="gramStart"/>
      <w:r w:rsidRPr="00F94090">
        <w:rPr>
          <w:rFonts w:ascii="Times New Roman" w:hAnsi="Times New Roman" w:cs="Times New Roman"/>
          <w:sz w:val="18"/>
          <w:szCs w:val="18"/>
        </w:rPr>
        <w:t>agree</w:t>
      </w:r>
      <w:proofErr w:type="gramEnd"/>
      <w:r w:rsidRPr="00F94090">
        <w:rPr>
          <w:rFonts w:ascii="Times New Roman" w:hAnsi="Times New Roman" w:cs="Times New Roman"/>
          <w:sz w:val="18"/>
          <w:szCs w:val="18"/>
        </w:rPr>
        <w:t xml:space="preserve"> and the state legislature ran out the clock by repeatedly proposing a map either very similar to or identical to a map that the state court had previously rejected as an unconstitutional partisan gerrymander; every one of its maps, including its last proposed map were held to be unconstitutional. But Ohio’s recent redistricting amendment forbids state courts from imposing impose their own maps even if the legislature or Commission repeatedly fails to offer a constitutional map. To provide a congressional plan for the 2022 election a federal court mandated use of the last map offered to the Ohio State Court by the legislature. The federal court held that there was insufficient time to create a new map and have it reviewed by the state court.</w:t>
      </w:r>
    </w:p>
  </w:footnote>
  <w:footnote w:id="9">
    <w:p w14:paraId="5E5BB9A2" w14:textId="77777777" w:rsidR="00681E98" w:rsidRPr="00F94090" w:rsidRDefault="00681E98" w:rsidP="00E27605">
      <w:pPr>
        <w:pStyle w:val="FootnoteText"/>
        <w:spacing w:line="240" w:lineRule="auto"/>
        <w:rPr>
          <w:rFonts w:ascii="Times New Roman" w:hAnsi="Times New Roman" w:cs="Times New Roman"/>
          <w:b/>
          <w:bCs/>
          <w:color w:val="FF0000"/>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See footnote immediately above. Map to be used in 2022 only.</w:t>
      </w:r>
    </w:p>
  </w:footnote>
  <w:footnote w:id="10">
    <w:p w14:paraId="7FED5E4E"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Map to be used in 2022 only (pending appeal).</w:t>
      </w:r>
    </w:p>
  </w:footnote>
  <w:footnote w:id="11">
    <w:p w14:paraId="5047CA19"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In </w:t>
      </w:r>
      <w:r w:rsidRPr="00F94090">
        <w:rPr>
          <w:rFonts w:ascii="Times New Roman" w:hAnsi="Times New Roman" w:cs="Times New Roman"/>
          <w:i/>
          <w:iCs/>
          <w:sz w:val="18"/>
          <w:szCs w:val="18"/>
        </w:rPr>
        <w:t>League of Women Voters of Utah (LWVU) v. Utah State Legislature</w:t>
      </w:r>
      <w:r w:rsidRPr="00F94090">
        <w:rPr>
          <w:rFonts w:ascii="Times New Roman" w:hAnsi="Times New Roman" w:cs="Times New Roman"/>
          <w:sz w:val="18"/>
          <w:szCs w:val="18"/>
        </w:rPr>
        <w:t xml:space="preserve">, No. 220901712 (Utah D. Ct. Mar. 17, 2022), the plaintiffs filed a complaint alleging that the Utah Legislature’s 2021 Congressional Plan “violates multiple provisions of the Utah Constitution, including the Free Elections Clause, the Uniform Operation of Laws Clause, protections of free speech and association, and the right to vote” and that “the Legislature’s repeal of Proposition 4 [a bipartisan citizen initiative that prohibited partisan gerrymandering] violated the people’s constitutionally guaranteed lawmaking power and right to alter and reform their government.” After the District Court denied the defendants’ motion to stay and motion to dismiss, the defendants appealed the case to the Utah Supreme Court. In January 2023, the Utah Supreme Court agreed to hear the plaintiffs’ partisan gerrymandering claims. The entry in Table 1 above reflects the situation in November 2022. </w:t>
      </w:r>
    </w:p>
  </w:footnote>
  <w:footnote w:id="12">
    <w:p w14:paraId="6D211358" w14:textId="77777777" w:rsidR="00681E98" w:rsidRPr="00F94090" w:rsidRDefault="00681E98" w:rsidP="00E27605">
      <w:pPr>
        <w:pStyle w:val="FootnoteText"/>
        <w:spacing w:line="240" w:lineRule="auto"/>
        <w:rPr>
          <w:rFonts w:ascii="Times New Roman" w:hAnsi="Times New Roman" w:cs="Times New Roman"/>
          <w:color w:val="FFC000"/>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The Commission missed the deadline for submission of its plan by only a few minutes and the state court held that the commission was in substantial compliance with state requirement. But the plan still had to be referred to the legislature, which adopted it with only minor changes.</w:t>
      </w:r>
    </w:p>
  </w:footnote>
  <w:footnote w:id="13">
    <w:p w14:paraId="28F0173F" w14:textId="77777777" w:rsidR="00681E98" w:rsidRPr="00F94090" w:rsidRDefault="00681E98" w:rsidP="00E27605">
      <w:pPr>
        <w:pStyle w:val="FootnoteText"/>
        <w:spacing w:line="240" w:lineRule="auto"/>
        <w:rPr>
          <w:rFonts w:ascii="Times New Roman" w:hAnsi="Times New Roman" w:cs="Times New Roman"/>
          <w:b/>
          <w:bCs/>
          <w:color w:val="C00000"/>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In Wisconsin, while the Court </w:t>
      </w:r>
      <w:r w:rsidRPr="00F94090">
        <w:rPr>
          <w:rFonts w:ascii="Times New Roman" w:hAnsi="Times New Roman" w:cs="Times New Roman"/>
          <w:i/>
          <w:iCs/>
          <w:sz w:val="18"/>
          <w:szCs w:val="18"/>
        </w:rPr>
        <w:t>in Johnson v. Wisconsin Elections Comm’n</w:t>
      </w:r>
      <w:r w:rsidRPr="00F94090">
        <w:rPr>
          <w:rFonts w:ascii="Times New Roman" w:hAnsi="Times New Roman" w:cs="Times New Roman"/>
          <w:sz w:val="18"/>
          <w:szCs w:val="18"/>
        </w:rPr>
        <w:t>, 972 N.W.2d 559 (Wis. 2022). chose a congressional plan, it was based on the previous decade’s plan, which was widely considered to be a gerrymander.</w:t>
      </w:r>
      <w:r w:rsidRPr="00F94090">
        <w:rPr>
          <w:rFonts w:ascii="Times New Roman" w:hAnsi="Times New Roman" w:cs="Times New Roman"/>
        </w:rPr>
        <w:t xml:space="preserve"> </w:t>
      </w:r>
      <w:proofErr w:type="gramStart"/>
      <w:r w:rsidRPr="00F94090">
        <w:rPr>
          <w:rFonts w:ascii="Times New Roman" w:hAnsi="Times New Roman" w:cs="Times New Roman"/>
          <w:sz w:val="18"/>
          <w:szCs w:val="18"/>
        </w:rPr>
        <w:t>Thus</w:t>
      </w:r>
      <w:proofErr w:type="gramEnd"/>
      <w:r w:rsidRPr="00F94090">
        <w:rPr>
          <w:rFonts w:ascii="Times New Roman" w:hAnsi="Times New Roman" w:cs="Times New Roman"/>
          <w:sz w:val="18"/>
          <w:szCs w:val="18"/>
        </w:rPr>
        <w:t xml:space="preserve"> the claim has been made that the litigation simply ended up with a court-drawn gerrymande</w:t>
      </w:r>
      <w:r w:rsidRPr="00F94090">
        <w:rPr>
          <w:rFonts w:ascii="Times New Roman" w:hAnsi="Times New Roman" w:cs="Times New Roman"/>
        </w:rPr>
        <w:t>r.</w:t>
      </w:r>
    </w:p>
  </w:footnote>
  <w:footnote w:id="14">
    <w:p w14:paraId="32468230"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w:t>
      </w:r>
      <w:r w:rsidRPr="00F94090">
        <w:rPr>
          <w:rStyle w:val="cf01"/>
          <w:rFonts w:ascii="Times New Roman" w:hAnsi="Times New Roman" w:cs="Times New Roman"/>
          <w:i/>
          <w:iCs/>
        </w:rPr>
        <w:t>Harper v. Hall</w:t>
      </w:r>
      <w:r w:rsidRPr="00F94090">
        <w:rPr>
          <w:rStyle w:val="cf01"/>
          <w:rFonts w:ascii="Times New Roman" w:hAnsi="Times New Roman" w:cs="Times New Roman"/>
        </w:rPr>
        <w:t xml:space="preserve"> was decided Dec 2022 - all other cases were </w:t>
      </w:r>
      <w:proofErr w:type="gramStart"/>
      <w:r w:rsidRPr="00F94090">
        <w:rPr>
          <w:rStyle w:val="cf01"/>
          <w:rFonts w:ascii="Times New Roman" w:hAnsi="Times New Roman" w:cs="Times New Roman"/>
        </w:rPr>
        <w:t>decide</w:t>
      </w:r>
      <w:proofErr w:type="gramEnd"/>
      <w:r w:rsidRPr="00F94090">
        <w:rPr>
          <w:rStyle w:val="cf01"/>
          <w:rFonts w:ascii="Times New Roman" w:hAnsi="Times New Roman" w:cs="Times New Roman"/>
        </w:rPr>
        <w:t xml:space="preserve"> on or before the November 2022 election.</w:t>
      </w:r>
    </w:p>
  </w:footnote>
  <w:footnote w:id="15">
    <w:p w14:paraId="55FD4640"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This type of evidence can be used as indirect evidence of intent even if, standing alone, they are not sufficient to demonstrate partisan intent.</w:t>
      </w:r>
    </w:p>
  </w:footnote>
  <w:footnote w:id="16">
    <w:p w14:paraId="707CE4C8"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w:t>
      </w:r>
      <w:r w:rsidRPr="00F94090">
        <w:rPr>
          <w:rFonts w:ascii="Times New Roman" w:hAnsi="Times New Roman" w:cs="Times New Roman"/>
          <w:i/>
          <w:iCs/>
          <w:sz w:val="18"/>
          <w:szCs w:val="18"/>
        </w:rPr>
        <w:t>League of Women Voters of Fla. v. Detzner</w:t>
      </w:r>
      <w:r w:rsidRPr="00F94090">
        <w:rPr>
          <w:rFonts w:ascii="Times New Roman" w:hAnsi="Times New Roman" w:cs="Times New Roman"/>
          <w:sz w:val="18"/>
          <w:szCs w:val="18"/>
        </w:rPr>
        <w:t xml:space="preserve">, 172 So.3d 363, 375 (Fla. 2015). This doesn’t necessarily mean it was drawn with a “malevolent or evil purpose.” </w:t>
      </w:r>
      <w:r w:rsidRPr="00F94090">
        <w:rPr>
          <w:rFonts w:ascii="Times New Roman" w:hAnsi="Times New Roman" w:cs="Times New Roman"/>
          <w:i/>
          <w:iCs/>
          <w:sz w:val="18"/>
          <w:szCs w:val="18"/>
        </w:rPr>
        <w:t>Id</w:t>
      </w:r>
      <w:r w:rsidRPr="00F94090">
        <w:rPr>
          <w:rFonts w:ascii="Times New Roman" w:hAnsi="Times New Roman" w:cs="Times New Roman"/>
          <w:sz w:val="18"/>
          <w:szCs w:val="18"/>
        </w:rPr>
        <w:t xml:space="preserve">. at 378. If unconstitutional intent is found, the burden shifts to the Legislature to justify the plan. </w:t>
      </w:r>
      <w:r w:rsidRPr="00F94090">
        <w:rPr>
          <w:rFonts w:ascii="Times New Roman" w:hAnsi="Times New Roman" w:cs="Times New Roman"/>
          <w:i/>
          <w:iCs/>
          <w:sz w:val="18"/>
          <w:szCs w:val="18"/>
        </w:rPr>
        <w:t>Id</w:t>
      </w:r>
      <w:r w:rsidRPr="00F94090">
        <w:rPr>
          <w:rFonts w:ascii="Times New Roman" w:hAnsi="Times New Roman" w:cs="Times New Roman"/>
          <w:sz w:val="18"/>
          <w:szCs w:val="18"/>
        </w:rPr>
        <w:t>. at 400.</w:t>
      </w:r>
    </w:p>
  </w:footnote>
  <w:footnote w:id="17">
    <w:p w14:paraId="0261BD34" w14:textId="77777777" w:rsidR="00681E98" w:rsidRPr="00F94090" w:rsidRDefault="00681E98" w:rsidP="00E27605">
      <w:pPr>
        <w:pStyle w:val="FootnoteText"/>
        <w:spacing w:line="240" w:lineRule="auto"/>
        <w:rPr>
          <w:rFonts w:ascii="Times New Roman" w:hAnsi="Times New Roman" w:cs="Times New Roman"/>
          <w:b/>
          <w:bCs/>
          <w:color w:val="FF0000"/>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Claims of this sort of intentional gerrymandering were considered by the magistrate. </w:t>
      </w:r>
      <w:r w:rsidRPr="00F94090">
        <w:rPr>
          <w:rFonts w:ascii="Times New Roman" w:hAnsi="Times New Roman" w:cs="Times New Roman"/>
          <w:b/>
          <w:bCs/>
          <w:color w:val="FF0000"/>
          <w:sz w:val="18"/>
          <w:szCs w:val="18"/>
        </w:rPr>
        <w:t>JONATHAN,</w:t>
      </w:r>
      <w:r w:rsidRPr="00F94090">
        <w:rPr>
          <w:rFonts w:ascii="Times New Roman" w:hAnsi="Times New Roman" w:cs="Times New Roman"/>
          <w:sz w:val="18"/>
          <w:szCs w:val="18"/>
        </w:rPr>
        <w:t xml:space="preserve"> </w:t>
      </w:r>
      <w:r w:rsidRPr="00F94090">
        <w:rPr>
          <w:rFonts w:ascii="Times New Roman" w:hAnsi="Times New Roman" w:cs="Times New Roman"/>
          <w:b/>
          <w:bCs/>
          <w:color w:val="FF0000"/>
          <w:sz w:val="18"/>
          <w:szCs w:val="18"/>
        </w:rPr>
        <w:t>IS THIS CORRECT?</w:t>
      </w:r>
    </w:p>
  </w:footnote>
  <w:footnote w:id="18">
    <w:p w14:paraId="7AA4209F"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w:t>
      </w:r>
      <w:r w:rsidRPr="00F94090">
        <w:rPr>
          <w:rFonts w:ascii="Times New Roman" w:hAnsi="Times New Roman" w:cs="Times New Roman"/>
          <w:i/>
          <w:iCs/>
          <w:sz w:val="18"/>
          <w:szCs w:val="18"/>
        </w:rPr>
        <w:t>League of Women Voters of Pa. v. Commonwealth</w:t>
      </w:r>
      <w:r w:rsidRPr="00F94090">
        <w:rPr>
          <w:rFonts w:ascii="Times New Roman" w:hAnsi="Times New Roman" w:cs="Times New Roman"/>
          <w:sz w:val="18"/>
          <w:szCs w:val="18"/>
        </w:rPr>
        <w:t xml:space="preserve">, 178 A.3d 737, 817 (Pa. 2018). </w:t>
      </w:r>
    </w:p>
  </w:footnote>
  <w:footnote w:id="19">
    <w:p w14:paraId="05845E77" w14:textId="22C7DDA4" w:rsidR="00681E98" w:rsidRPr="00F94090" w:rsidRDefault="00681E98" w:rsidP="00E27605">
      <w:pPr>
        <w:pStyle w:val="FootnoteText"/>
        <w:spacing w:line="240" w:lineRule="auto"/>
        <w:rPr>
          <w:rFonts w:ascii="Times New Roman" w:hAnsi="Times New Roman" w:cs="Times New Roman"/>
          <w:b/>
          <w:bCs/>
          <w:color w:val="FF0000"/>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w:t>
      </w:r>
      <w:r w:rsidRPr="00F94090">
        <w:rPr>
          <w:rFonts w:ascii="Times New Roman" w:hAnsi="Times New Roman" w:cs="Times New Roman"/>
          <w:i/>
          <w:iCs/>
          <w:sz w:val="18"/>
          <w:szCs w:val="18"/>
        </w:rPr>
        <w:t>Rivera v. Schwab</w:t>
      </w:r>
      <w:r w:rsidRPr="00F94090">
        <w:rPr>
          <w:rFonts w:ascii="Times New Roman" w:hAnsi="Times New Roman" w:cs="Times New Roman"/>
          <w:sz w:val="18"/>
          <w:szCs w:val="18"/>
        </w:rPr>
        <w:t>, 512 P.2d 168,</w:t>
      </w:r>
      <w:r w:rsidRPr="00F94090">
        <w:rPr>
          <w:rFonts w:ascii="Times New Roman" w:hAnsi="Times New Roman" w:cs="Times New Roman"/>
          <w:i/>
          <w:iCs/>
          <w:sz w:val="18"/>
          <w:szCs w:val="18"/>
        </w:rPr>
        <w:t xml:space="preserve"> </w:t>
      </w:r>
      <w:r w:rsidRPr="00F94090">
        <w:rPr>
          <w:rFonts w:ascii="Times New Roman" w:hAnsi="Times New Roman" w:cs="Times New Roman"/>
          <w:sz w:val="18"/>
          <w:szCs w:val="18"/>
        </w:rPr>
        <w:t xml:space="preserve">183 (Kan. 2022). While the definition of partisan gerrymandering is </w:t>
      </w:r>
      <w:proofErr w:type="gramStart"/>
      <w:r w:rsidRPr="00F94090">
        <w:rPr>
          <w:rFonts w:ascii="Times New Roman" w:hAnsi="Times New Roman" w:cs="Times New Roman"/>
          <w:sz w:val="18"/>
          <w:szCs w:val="18"/>
        </w:rPr>
        <w:t>similar to</w:t>
      </w:r>
      <w:proofErr w:type="gramEnd"/>
      <w:r w:rsidRPr="00F94090">
        <w:rPr>
          <w:rFonts w:ascii="Times New Roman" w:hAnsi="Times New Roman" w:cs="Times New Roman"/>
          <w:sz w:val="18"/>
          <w:szCs w:val="18"/>
        </w:rPr>
        <w:t xml:space="preserve"> the definition used in other states</w:t>
      </w:r>
      <w:r w:rsidR="00E23F7B" w:rsidRPr="00F94090">
        <w:rPr>
          <w:rFonts w:ascii="Times New Roman" w:hAnsi="Times New Roman" w:cs="Times New Roman"/>
          <w:sz w:val="18"/>
          <w:szCs w:val="18"/>
        </w:rPr>
        <w:t>,</w:t>
      </w:r>
      <w:r w:rsidRPr="00F94090">
        <w:rPr>
          <w:rFonts w:ascii="Times New Roman" w:hAnsi="Times New Roman" w:cs="Times New Roman"/>
          <w:sz w:val="18"/>
          <w:szCs w:val="18"/>
        </w:rPr>
        <w:t xml:space="preserve"> it is worth noting that Kansas </w:t>
      </w:r>
      <w:r w:rsidR="00E23F7B" w:rsidRPr="00F94090">
        <w:rPr>
          <w:rFonts w:ascii="Times New Roman" w:hAnsi="Times New Roman" w:cs="Times New Roman"/>
          <w:sz w:val="18"/>
          <w:szCs w:val="18"/>
        </w:rPr>
        <w:t>attempts</w:t>
      </w:r>
      <w:r w:rsidRPr="00F94090">
        <w:rPr>
          <w:rFonts w:ascii="Times New Roman" w:hAnsi="Times New Roman" w:cs="Times New Roman"/>
          <w:sz w:val="18"/>
          <w:szCs w:val="18"/>
        </w:rPr>
        <w:t xml:space="preserve"> to quantify how much is too much</w:t>
      </w:r>
      <w:r w:rsidRPr="00F94090">
        <w:rPr>
          <w:rFonts w:ascii="Times New Roman" w:hAnsi="Times New Roman" w:cs="Times New Roman"/>
          <w:b/>
          <w:bCs/>
          <w:color w:val="FF0000"/>
          <w:sz w:val="18"/>
          <w:szCs w:val="18"/>
        </w:rPr>
        <w:t>.</w:t>
      </w:r>
      <w:r w:rsidR="00E23F7B" w:rsidRPr="00F94090">
        <w:rPr>
          <w:rFonts w:ascii="Times New Roman" w:hAnsi="Times New Roman" w:cs="Times New Roman"/>
          <w:b/>
          <w:bCs/>
          <w:color w:val="FF0000"/>
          <w:sz w:val="18"/>
          <w:szCs w:val="18"/>
        </w:rPr>
        <w:t xml:space="preserve">  Since “the Legislature may appropriately and lawfully consider partisan factors in redistricting,” the core question concerning a partisan gerrymandering claim is whether partisan factors “were used ‘too much.’”  </w:t>
      </w:r>
      <w:r w:rsidR="00E23F7B" w:rsidRPr="00F94090">
        <w:rPr>
          <w:rFonts w:ascii="Times New Roman" w:hAnsi="Times New Roman" w:cs="Times New Roman"/>
          <w:b/>
          <w:bCs/>
          <w:i/>
          <w:iCs/>
          <w:color w:val="FF0000"/>
          <w:sz w:val="18"/>
          <w:szCs w:val="18"/>
        </w:rPr>
        <w:t>Id.</w:t>
      </w:r>
      <w:r w:rsidR="00E23F7B" w:rsidRPr="00F94090">
        <w:rPr>
          <w:rFonts w:ascii="Times New Roman" w:hAnsi="Times New Roman" w:cs="Times New Roman"/>
          <w:b/>
          <w:bCs/>
          <w:color w:val="FF0000"/>
          <w:sz w:val="18"/>
          <w:szCs w:val="18"/>
        </w:rPr>
        <w:t xml:space="preserve">  In answering this question, the Kansas court determines, as the Supreme Court did in </w:t>
      </w:r>
      <w:proofErr w:type="spellStart"/>
      <w:r w:rsidR="00E23F7B" w:rsidRPr="00F94090">
        <w:rPr>
          <w:rFonts w:ascii="Times New Roman" w:hAnsi="Times New Roman" w:cs="Times New Roman"/>
          <w:b/>
          <w:bCs/>
          <w:i/>
          <w:iCs/>
          <w:color w:val="FF0000"/>
          <w:sz w:val="18"/>
          <w:szCs w:val="18"/>
        </w:rPr>
        <w:t>Rucho</w:t>
      </w:r>
      <w:proofErr w:type="spellEnd"/>
      <w:r w:rsidR="00E23F7B" w:rsidRPr="00F94090">
        <w:rPr>
          <w:rFonts w:ascii="Times New Roman" w:hAnsi="Times New Roman" w:cs="Times New Roman"/>
          <w:b/>
          <w:bCs/>
          <w:color w:val="FF0000"/>
          <w:sz w:val="18"/>
          <w:szCs w:val="18"/>
        </w:rPr>
        <w:t xml:space="preserve">, that there are no “’clear, manageable and politically neutral’ judicial standard[s]” with which to determine that </w:t>
      </w:r>
      <w:proofErr w:type="gramStart"/>
      <w:r w:rsidR="00E23F7B" w:rsidRPr="00F94090">
        <w:rPr>
          <w:rFonts w:ascii="Times New Roman" w:hAnsi="Times New Roman" w:cs="Times New Roman"/>
          <w:b/>
          <w:bCs/>
          <w:color w:val="FF0000"/>
          <w:sz w:val="18"/>
          <w:szCs w:val="18"/>
        </w:rPr>
        <w:t xml:space="preserve">question  </w:t>
      </w:r>
      <w:r w:rsidR="00E23F7B" w:rsidRPr="00F94090">
        <w:rPr>
          <w:rFonts w:ascii="Times New Roman" w:hAnsi="Times New Roman" w:cs="Times New Roman"/>
          <w:b/>
          <w:bCs/>
          <w:i/>
          <w:iCs/>
          <w:color w:val="FF0000"/>
          <w:sz w:val="18"/>
          <w:szCs w:val="18"/>
        </w:rPr>
        <w:t>Id.</w:t>
      </w:r>
      <w:proofErr w:type="gramEnd"/>
      <w:r w:rsidRPr="00F94090">
        <w:rPr>
          <w:rFonts w:ascii="Times New Roman" w:hAnsi="Times New Roman" w:cs="Times New Roman"/>
          <w:b/>
          <w:bCs/>
          <w:color w:val="FF0000"/>
          <w:sz w:val="18"/>
          <w:szCs w:val="18"/>
        </w:rPr>
        <w:t xml:space="preserve"> </w:t>
      </w:r>
      <w:r w:rsidRPr="00F94090">
        <w:rPr>
          <w:rFonts w:ascii="Times New Roman" w:hAnsi="Times New Roman" w:cs="Times New Roman"/>
          <w:b/>
          <w:bCs/>
          <w:color w:val="A6A6A6" w:themeColor="background1" w:themeShade="A6"/>
          <w:sz w:val="18"/>
          <w:szCs w:val="18"/>
        </w:rPr>
        <w:t>JUSTINE, PLEASE ADD QUOTE INDICATING MORE PRECISELY HOW KANSAS TRIES TO decide how much is too much.</w:t>
      </w:r>
    </w:p>
  </w:footnote>
  <w:footnote w:id="20">
    <w:p w14:paraId="4228B872"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The Plaintiffs did not challenge the map because it invidiously discriminated or was unlawful, as required by the New Jersey state Constitution. </w:t>
      </w:r>
      <w:r w:rsidRPr="00F94090">
        <w:rPr>
          <w:rFonts w:ascii="Times New Roman" w:hAnsi="Times New Roman" w:cs="Times New Roman"/>
          <w:i/>
          <w:iCs/>
          <w:sz w:val="18"/>
          <w:szCs w:val="18"/>
        </w:rPr>
        <w:t>Matter of Congressional Districts by New Jersey Redistricting Comm’n</w:t>
      </w:r>
      <w:r w:rsidRPr="00F94090">
        <w:rPr>
          <w:rFonts w:ascii="Times New Roman" w:hAnsi="Times New Roman" w:cs="Times New Roman"/>
          <w:sz w:val="18"/>
          <w:szCs w:val="18"/>
        </w:rPr>
        <w:t xml:space="preserve">, 268 A.3d at 307. Instead, they challenged the reasons given by the individual who cast the tiebreaking vote for choosing one map over the other, which was </w:t>
      </w:r>
      <w:proofErr w:type="gramStart"/>
      <w:r w:rsidRPr="00F94090">
        <w:rPr>
          <w:rFonts w:ascii="Times New Roman" w:hAnsi="Times New Roman" w:cs="Times New Roman"/>
          <w:sz w:val="18"/>
          <w:szCs w:val="18"/>
        </w:rPr>
        <w:t>based in large part on</w:t>
      </w:r>
      <w:proofErr w:type="gramEnd"/>
      <w:r w:rsidRPr="00F94090">
        <w:rPr>
          <w:rFonts w:ascii="Times New Roman" w:hAnsi="Times New Roman" w:cs="Times New Roman"/>
          <w:sz w:val="18"/>
          <w:szCs w:val="18"/>
        </w:rPr>
        <w:t xml:space="preserve"> an evaluation of partisan fairness. </w:t>
      </w:r>
      <w:r w:rsidRPr="00F94090">
        <w:rPr>
          <w:rFonts w:ascii="Times New Roman" w:hAnsi="Times New Roman" w:cs="Times New Roman"/>
          <w:i/>
          <w:iCs/>
          <w:sz w:val="18"/>
          <w:szCs w:val="18"/>
        </w:rPr>
        <w:t>Id.</w:t>
      </w:r>
      <w:r w:rsidRPr="00F94090">
        <w:rPr>
          <w:rFonts w:ascii="Times New Roman" w:hAnsi="Times New Roman" w:cs="Times New Roman"/>
          <w:sz w:val="18"/>
          <w:szCs w:val="18"/>
        </w:rPr>
        <w:t xml:space="preserve"> Ultimately, for reasons not important in this context, the Court held that even if all factual allegations were true, they were insufficient to establish a cause of action. </w:t>
      </w:r>
      <w:r w:rsidRPr="00F94090">
        <w:rPr>
          <w:rFonts w:ascii="Times New Roman" w:hAnsi="Times New Roman" w:cs="Times New Roman"/>
          <w:i/>
          <w:iCs/>
          <w:sz w:val="18"/>
          <w:szCs w:val="18"/>
        </w:rPr>
        <w:t>Id.</w:t>
      </w:r>
      <w:r w:rsidRPr="00F94090">
        <w:rPr>
          <w:rFonts w:ascii="Times New Roman" w:hAnsi="Times New Roman" w:cs="Times New Roman"/>
          <w:sz w:val="18"/>
          <w:szCs w:val="18"/>
        </w:rPr>
        <w:t>, at 310,</w:t>
      </w:r>
    </w:p>
  </w:footnote>
  <w:footnote w:id="21">
    <w:p w14:paraId="2F38D69D" w14:textId="02B16E7B" w:rsidR="00681E98" w:rsidRPr="00F94090" w:rsidRDefault="00681E98" w:rsidP="00E27605">
      <w:pPr>
        <w:pStyle w:val="FootnoteText"/>
        <w:spacing w:line="240" w:lineRule="auto"/>
        <w:rPr>
          <w:rFonts w:ascii="Times New Roman" w:hAnsi="Times New Roman" w:cs="Times New Roman"/>
          <w:color w:val="FF0000"/>
          <w:sz w:val="18"/>
          <w:szCs w:val="18"/>
        </w:rPr>
      </w:pPr>
      <w:r w:rsidRPr="00F94090">
        <w:rPr>
          <w:rStyle w:val="FootnoteReference"/>
          <w:rFonts w:ascii="Times New Roman" w:hAnsi="Times New Roman" w:cs="Times New Roman"/>
          <w:color w:val="FF0000"/>
          <w:sz w:val="18"/>
          <w:szCs w:val="18"/>
        </w:rPr>
        <w:footnoteRef/>
      </w:r>
      <w:r w:rsidRPr="00F94090">
        <w:rPr>
          <w:rFonts w:ascii="Times New Roman" w:hAnsi="Times New Roman" w:cs="Times New Roman"/>
          <w:color w:val="FF0000"/>
          <w:sz w:val="18"/>
          <w:szCs w:val="18"/>
        </w:rPr>
        <w:t xml:space="preserve"> </w:t>
      </w:r>
      <w:r w:rsidR="00C820C8" w:rsidRPr="00F94090">
        <w:rPr>
          <w:rFonts w:ascii="Times New Roman" w:hAnsi="Times New Roman" w:cs="Times New Roman"/>
          <w:color w:val="FF0000"/>
          <w:sz w:val="18"/>
          <w:szCs w:val="18"/>
        </w:rPr>
        <w:t xml:space="preserve">Judge Jose L. Fuentes was temporarily assigned to the Supreme Court by Justice </w:t>
      </w:r>
      <w:proofErr w:type="spellStart"/>
      <w:r w:rsidR="00C820C8" w:rsidRPr="00F94090">
        <w:rPr>
          <w:rFonts w:ascii="Times New Roman" w:hAnsi="Times New Roman" w:cs="Times New Roman"/>
          <w:color w:val="FF0000"/>
          <w:sz w:val="18"/>
          <w:szCs w:val="18"/>
        </w:rPr>
        <w:t>Rabner</w:t>
      </w:r>
      <w:proofErr w:type="spellEnd"/>
      <w:r w:rsidR="00C820C8" w:rsidRPr="00F94090">
        <w:rPr>
          <w:rFonts w:ascii="Times New Roman" w:hAnsi="Times New Roman" w:cs="Times New Roman"/>
          <w:color w:val="FF0000"/>
          <w:sz w:val="18"/>
          <w:szCs w:val="18"/>
        </w:rPr>
        <w:t xml:space="preserve"> to hear this decision.  Justice Fuentes was originally appointed to the New Jersey Superior Court by a democratic governor and is represented with a democratic party affiliation.</w:t>
      </w:r>
    </w:p>
  </w:footnote>
  <w:footnote w:id="22">
    <w:p w14:paraId="328E1FC6" w14:textId="77777777" w:rsidR="00681E98" w:rsidRPr="00F94090" w:rsidDel="00431D0E" w:rsidRDefault="00681E98" w:rsidP="00E27605">
      <w:pPr>
        <w:rPr>
          <w:del w:id="11" w:author="Bernie Grofman" w:date="2023-07-02T07:55:00Z"/>
          <w:sz w:val="20"/>
          <w:szCs w:val="20"/>
        </w:rPr>
      </w:pPr>
      <w:r w:rsidRPr="00F94090">
        <w:rPr>
          <w:sz w:val="20"/>
          <w:szCs w:val="20"/>
        </w:rPr>
        <w:t xml:space="preserve">  </w:t>
      </w:r>
      <w:r w:rsidRPr="00F94090">
        <w:rPr>
          <w:rStyle w:val="FootnoteReference"/>
          <w:sz w:val="20"/>
          <w:szCs w:val="20"/>
        </w:rPr>
        <w:footnoteRef/>
      </w:r>
      <w:r w:rsidRPr="00F94090">
        <w:rPr>
          <w:sz w:val="20"/>
          <w:szCs w:val="20"/>
        </w:rPr>
        <w:t xml:space="preserve"> The usual type of partisan gerrymandering claims was not actually before the state court. See earlier footnote. The Commission indicated that it made use of the requirement that “no district may be formed solely to favor or disfavor any political party or the election of any person” </w:t>
      </w:r>
    </w:p>
  </w:footnote>
  <w:footnote w:id="23">
    <w:p w14:paraId="1165C780"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w:t>
      </w:r>
      <w:r w:rsidRPr="00F94090">
        <w:rPr>
          <w:rFonts w:ascii="Times New Roman" w:hAnsi="Times New Roman" w:cs="Times New Roman"/>
          <w:i/>
          <w:iCs/>
          <w:sz w:val="18"/>
          <w:szCs w:val="18"/>
        </w:rPr>
        <w:t xml:space="preserve">Matter of </w:t>
      </w:r>
      <w:proofErr w:type="spellStart"/>
      <w:r w:rsidRPr="00F94090">
        <w:rPr>
          <w:rFonts w:ascii="Times New Roman" w:hAnsi="Times New Roman" w:cs="Times New Roman"/>
          <w:i/>
          <w:iCs/>
          <w:sz w:val="18"/>
          <w:szCs w:val="18"/>
        </w:rPr>
        <w:t>Harkenrider</w:t>
      </w:r>
      <w:proofErr w:type="spellEnd"/>
      <w:r w:rsidRPr="00F94090">
        <w:rPr>
          <w:rFonts w:ascii="Times New Roman" w:hAnsi="Times New Roman" w:cs="Times New Roman"/>
          <w:i/>
          <w:iCs/>
          <w:sz w:val="18"/>
          <w:szCs w:val="18"/>
        </w:rPr>
        <w:t xml:space="preserve"> v. </w:t>
      </w:r>
      <w:proofErr w:type="spellStart"/>
      <w:r w:rsidRPr="00F94090">
        <w:rPr>
          <w:rFonts w:ascii="Times New Roman" w:hAnsi="Times New Roman" w:cs="Times New Roman"/>
          <w:i/>
          <w:iCs/>
          <w:sz w:val="18"/>
          <w:szCs w:val="18"/>
        </w:rPr>
        <w:t>Hochul</w:t>
      </w:r>
      <w:proofErr w:type="spellEnd"/>
      <w:r w:rsidRPr="00F94090">
        <w:rPr>
          <w:rFonts w:ascii="Times New Roman" w:hAnsi="Times New Roman" w:cs="Times New Roman"/>
          <w:sz w:val="18"/>
          <w:szCs w:val="18"/>
        </w:rPr>
        <w:t>, 38 N.Y.3d 494,519 (Ct. of App. 2022) (quoting N.Y. Const. art. III, § 4, cl. 5).</w:t>
      </w:r>
    </w:p>
  </w:footnote>
  <w:footnote w:id="24">
    <w:p w14:paraId="08A32171"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The Legislature is free to offer amendments to maps created by the Independent Redistricting Committee (IRC) only after rejection of a second set of IRC maps. </w:t>
      </w:r>
      <w:r w:rsidRPr="00F94090">
        <w:rPr>
          <w:rFonts w:ascii="Times New Roman" w:hAnsi="Times New Roman" w:cs="Times New Roman"/>
          <w:i/>
          <w:iCs/>
          <w:sz w:val="18"/>
          <w:szCs w:val="18"/>
        </w:rPr>
        <w:t xml:space="preserve">In re </w:t>
      </w:r>
      <w:proofErr w:type="spellStart"/>
      <w:r w:rsidRPr="00F94090">
        <w:rPr>
          <w:rFonts w:ascii="Times New Roman" w:hAnsi="Times New Roman" w:cs="Times New Roman"/>
          <w:i/>
          <w:iCs/>
          <w:sz w:val="18"/>
          <w:szCs w:val="18"/>
        </w:rPr>
        <w:t>Harkenrider</w:t>
      </w:r>
      <w:proofErr w:type="spellEnd"/>
      <w:r w:rsidRPr="00F94090">
        <w:rPr>
          <w:rFonts w:ascii="Times New Roman" w:hAnsi="Times New Roman" w:cs="Times New Roman"/>
          <w:sz w:val="18"/>
          <w:szCs w:val="18"/>
        </w:rPr>
        <w:t>, 38 N.Y.3d at</w:t>
      </w:r>
      <w:r w:rsidRPr="00F94090">
        <w:rPr>
          <w:rFonts w:ascii="Times New Roman" w:hAnsi="Times New Roman" w:cs="Times New Roman"/>
          <w:i/>
          <w:iCs/>
          <w:sz w:val="18"/>
          <w:szCs w:val="18"/>
        </w:rPr>
        <w:t xml:space="preserve"> </w:t>
      </w:r>
      <w:r w:rsidRPr="00F94090">
        <w:rPr>
          <w:rFonts w:ascii="Times New Roman" w:hAnsi="Times New Roman" w:cs="Times New Roman"/>
          <w:sz w:val="18"/>
          <w:szCs w:val="18"/>
        </w:rPr>
        <w:t>503-04.</w:t>
      </w:r>
    </w:p>
  </w:footnote>
  <w:footnote w:id="25">
    <w:p w14:paraId="75469868"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w:t>
      </w:r>
      <w:r w:rsidRPr="00F94090">
        <w:rPr>
          <w:rFonts w:ascii="Times New Roman" w:hAnsi="Times New Roman" w:cs="Times New Roman"/>
          <w:i/>
          <w:iCs/>
          <w:sz w:val="18"/>
          <w:szCs w:val="18"/>
        </w:rPr>
        <w:t>Harper v. Hall</w:t>
      </w:r>
      <w:r w:rsidRPr="00F94090">
        <w:rPr>
          <w:rFonts w:ascii="Times New Roman" w:hAnsi="Times New Roman" w:cs="Times New Roman"/>
          <w:sz w:val="18"/>
          <w:szCs w:val="18"/>
        </w:rPr>
        <w:t>, 868 S.E.2d 499, 546-47 (N.C. 2022).</w:t>
      </w:r>
    </w:p>
  </w:footnote>
  <w:footnote w:id="26">
    <w:p w14:paraId="3051BC01"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w:t>
      </w:r>
      <w:r w:rsidRPr="00F94090">
        <w:rPr>
          <w:rFonts w:ascii="Times New Roman" w:hAnsi="Times New Roman" w:cs="Times New Roman"/>
          <w:i/>
          <w:iCs/>
          <w:sz w:val="18"/>
          <w:szCs w:val="18"/>
        </w:rPr>
        <w:t>Adams v. DeWine</w:t>
      </w:r>
      <w:r w:rsidRPr="00F94090">
        <w:rPr>
          <w:rFonts w:ascii="Times New Roman" w:hAnsi="Times New Roman" w:cs="Times New Roman"/>
          <w:sz w:val="18"/>
          <w:szCs w:val="18"/>
        </w:rPr>
        <w:t>, 167 Ohio St. 3d 499, 509 (Ohio 2022)</w:t>
      </w:r>
      <w:r w:rsidRPr="00F94090">
        <w:rPr>
          <w:rFonts w:ascii="Times New Roman" w:hAnsi="Times New Roman" w:cs="Times New Roman"/>
        </w:rPr>
        <w:t xml:space="preserve"> </w:t>
      </w:r>
      <w:r w:rsidRPr="00F94090">
        <w:rPr>
          <w:rFonts w:ascii="Times New Roman" w:hAnsi="Times New Roman" w:cs="Times New Roman"/>
          <w:sz w:val="18"/>
          <w:szCs w:val="18"/>
        </w:rPr>
        <w:t xml:space="preserve">(quoting Ohio Const. art. XIX). Criteria include ensuring contiguous territory with a single nonintersecting boundary line, various guidelines of splitting municipalities, providing no districts share portions of more than one county unless the population exceeds 400,000, and maintaining compact districts. </w:t>
      </w:r>
      <w:r w:rsidRPr="00F94090">
        <w:rPr>
          <w:rFonts w:ascii="Times New Roman" w:hAnsi="Times New Roman" w:cs="Times New Roman"/>
          <w:i/>
          <w:iCs/>
          <w:sz w:val="18"/>
          <w:szCs w:val="18"/>
        </w:rPr>
        <w:t>Id</w:t>
      </w:r>
      <w:r w:rsidRPr="00F94090">
        <w:rPr>
          <w:rFonts w:ascii="Times New Roman" w:hAnsi="Times New Roman" w:cs="Times New Roman"/>
          <w:sz w:val="18"/>
          <w:szCs w:val="18"/>
        </w:rPr>
        <w:t xml:space="preserve">. at 510. If the proposed plan favors a political party to a degree that is </w:t>
      </w:r>
      <w:proofErr w:type="gramStart"/>
      <w:r w:rsidRPr="00F94090">
        <w:rPr>
          <w:rFonts w:ascii="Times New Roman" w:hAnsi="Times New Roman" w:cs="Times New Roman"/>
          <w:sz w:val="18"/>
          <w:szCs w:val="18"/>
        </w:rPr>
        <w:t>in excess of</w:t>
      </w:r>
      <w:proofErr w:type="gramEnd"/>
      <w:r w:rsidRPr="00F94090">
        <w:rPr>
          <w:rFonts w:ascii="Times New Roman" w:hAnsi="Times New Roman" w:cs="Times New Roman"/>
          <w:sz w:val="18"/>
          <w:szCs w:val="18"/>
        </w:rPr>
        <w:t xml:space="preserve"> the neutral constitutional criteria, then the plan is considered a political gerrymander and unconstitutional. </w:t>
      </w:r>
      <w:r w:rsidRPr="00F94090">
        <w:rPr>
          <w:rFonts w:ascii="Times New Roman" w:hAnsi="Times New Roman" w:cs="Times New Roman"/>
          <w:i/>
          <w:iCs/>
          <w:sz w:val="18"/>
          <w:szCs w:val="18"/>
        </w:rPr>
        <w:t>Id</w:t>
      </w:r>
      <w:r w:rsidRPr="00F94090">
        <w:rPr>
          <w:rFonts w:ascii="Times New Roman" w:hAnsi="Times New Roman" w:cs="Times New Roman"/>
          <w:sz w:val="18"/>
          <w:szCs w:val="18"/>
        </w:rPr>
        <w:t>.</w:t>
      </w:r>
    </w:p>
  </w:footnote>
  <w:footnote w:id="27">
    <w:p w14:paraId="4AA62D55"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The Court determined that the Special Masters’ process for choosing a plan was unconstitutional, leaving it up to the Court to select a plan that comported with traditional criteria and did not exhibit partisan unfairness. </w:t>
      </w:r>
      <w:r w:rsidRPr="00F94090">
        <w:rPr>
          <w:rFonts w:ascii="Times New Roman" w:hAnsi="Times New Roman" w:cs="Times New Roman"/>
          <w:i/>
          <w:iCs/>
          <w:sz w:val="18"/>
          <w:szCs w:val="18"/>
        </w:rPr>
        <w:t>Carter v. Chapman</w:t>
      </w:r>
      <w:r w:rsidRPr="00F94090">
        <w:rPr>
          <w:rFonts w:ascii="Times New Roman" w:hAnsi="Times New Roman" w:cs="Times New Roman"/>
          <w:sz w:val="18"/>
          <w:szCs w:val="18"/>
        </w:rPr>
        <w:t>, 270 A.3d 444, 459, 471 (Pa. 2022).</w:t>
      </w:r>
    </w:p>
  </w:footnote>
  <w:footnote w:id="28">
    <w:p w14:paraId="6425EDD8" w14:textId="77777777" w:rsidR="00681E98" w:rsidRPr="00F94090" w:rsidRDefault="00681E98" w:rsidP="00E27605">
      <w:pPr>
        <w:pStyle w:val="FootnoteText"/>
        <w:spacing w:line="240" w:lineRule="auto"/>
        <w:rPr>
          <w:rFonts w:ascii="Times New Roman" w:hAnsi="Times New Roman" w:cs="Times New Roman"/>
          <w:sz w:val="18"/>
          <w:szCs w:val="18"/>
        </w:rPr>
      </w:pPr>
      <w:r w:rsidRPr="00F94090">
        <w:rPr>
          <w:rStyle w:val="FootnoteReference"/>
          <w:rFonts w:ascii="Times New Roman" w:hAnsi="Times New Roman" w:cs="Times New Roman"/>
          <w:sz w:val="18"/>
          <w:szCs w:val="18"/>
        </w:rPr>
        <w:footnoteRef/>
      </w:r>
      <w:r w:rsidRPr="00F94090">
        <w:rPr>
          <w:rFonts w:ascii="Times New Roman" w:hAnsi="Times New Roman" w:cs="Times New Roman"/>
          <w:sz w:val="18"/>
          <w:szCs w:val="18"/>
        </w:rPr>
        <w:t xml:space="preserve"> </w:t>
      </w:r>
      <w:r w:rsidRPr="00F94090">
        <w:rPr>
          <w:rFonts w:ascii="Times New Roman" w:hAnsi="Times New Roman" w:cs="Times New Roman"/>
          <w:i/>
          <w:iCs/>
          <w:sz w:val="18"/>
          <w:szCs w:val="18"/>
        </w:rPr>
        <w:t>Id.</w:t>
      </w:r>
      <w:r w:rsidRPr="00F94090">
        <w:rPr>
          <w:rFonts w:ascii="Times New Roman" w:hAnsi="Times New Roman" w:cs="Times New Roman"/>
          <w:sz w:val="18"/>
          <w:szCs w:val="18"/>
        </w:rPr>
        <w:t xml:space="preserve"> at 470.</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Scott Matsuda">
    <w15:presenceInfo w15:providerId="Windows Live" w15:userId="51605faf0b38d3d4"/>
  </w15:person>
  <w15:person w15:author="Bernie Grofman">
    <w15:presenceInfo w15:providerId="Windows Live" w15:userId="7a3e6de1bcfca706"/>
  </w15:person>
  <w15:person w15:author="Justine Kawa">
    <w15:presenceInfo w15:providerId="Windows Live" w15:userId="72462200d86dd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98"/>
    <w:rsid w:val="00024A8C"/>
    <w:rsid w:val="00056172"/>
    <w:rsid w:val="00090F6F"/>
    <w:rsid w:val="00177D07"/>
    <w:rsid w:val="002500B4"/>
    <w:rsid w:val="00335639"/>
    <w:rsid w:val="00417DE1"/>
    <w:rsid w:val="00466AEB"/>
    <w:rsid w:val="004B5211"/>
    <w:rsid w:val="00594834"/>
    <w:rsid w:val="005D3FF6"/>
    <w:rsid w:val="00681E98"/>
    <w:rsid w:val="006A1B36"/>
    <w:rsid w:val="006A54D5"/>
    <w:rsid w:val="007A25E1"/>
    <w:rsid w:val="007A6A0D"/>
    <w:rsid w:val="007D2E5B"/>
    <w:rsid w:val="00815927"/>
    <w:rsid w:val="00902D4C"/>
    <w:rsid w:val="00957873"/>
    <w:rsid w:val="00A15F98"/>
    <w:rsid w:val="00A6332E"/>
    <w:rsid w:val="00AA648E"/>
    <w:rsid w:val="00BF449B"/>
    <w:rsid w:val="00C60F5B"/>
    <w:rsid w:val="00C820C8"/>
    <w:rsid w:val="00D34609"/>
    <w:rsid w:val="00DD098D"/>
    <w:rsid w:val="00E23F7B"/>
    <w:rsid w:val="00E27605"/>
    <w:rsid w:val="00E90BBB"/>
    <w:rsid w:val="00EB7F8F"/>
    <w:rsid w:val="00F726A9"/>
    <w:rsid w:val="00F9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B945"/>
  <w15:chartTrackingRefBased/>
  <w15:docId w15:val="{4DE3974F-1DD1-4246-8C18-72B6B7BC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E9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UNHLR Footnote Text"/>
    <w:basedOn w:val="Normal"/>
    <w:link w:val="FootnoteTextChar"/>
    <w:uiPriority w:val="99"/>
    <w:unhideWhenUsed/>
    <w:qFormat/>
    <w:rsid w:val="00D34609"/>
    <w:pPr>
      <w:tabs>
        <w:tab w:val="left" w:pos="360"/>
      </w:tabs>
      <w:spacing w:before="240" w:after="240" w:line="360" w:lineRule="auto"/>
      <w:ind w:left="360" w:hanging="360"/>
      <w:jc w:val="both"/>
    </w:pPr>
    <w:rPr>
      <w:rFonts w:ascii="Arial" w:hAnsi="Arial" w:cstheme="minorBidi"/>
      <w:kern w:val="2"/>
      <w:sz w:val="16"/>
      <w14:ligatures w14:val="standardContextual"/>
    </w:rPr>
  </w:style>
  <w:style w:type="character" w:customStyle="1" w:styleId="FootnoteTextChar">
    <w:name w:val="Footnote Text Char"/>
    <w:aliases w:val="UNHLR Footnote Text Char"/>
    <w:basedOn w:val="DefaultParagraphFont"/>
    <w:link w:val="FootnoteText"/>
    <w:uiPriority w:val="99"/>
    <w:rsid w:val="00D34609"/>
    <w:rPr>
      <w:rFonts w:ascii="Arial" w:eastAsia="Times New Roman" w:hAnsi="Arial"/>
      <w:sz w:val="16"/>
    </w:rPr>
  </w:style>
  <w:style w:type="paragraph" w:styleId="BodyText">
    <w:name w:val="Body Text"/>
    <w:aliases w:val="Body Text UNHLR"/>
    <w:basedOn w:val="Normal"/>
    <w:link w:val="BodyTextChar"/>
    <w:uiPriority w:val="99"/>
    <w:unhideWhenUsed/>
    <w:qFormat/>
    <w:rsid w:val="00681E98"/>
    <w:pPr>
      <w:ind w:firstLine="360"/>
      <w:jc w:val="both"/>
    </w:pPr>
  </w:style>
  <w:style w:type="character" w:customStyle="1" w:styleId="BodyTextChar">
    <w:name w:val="Body Text Char"/>
    <w:aliases w:val="Body Text UNHLR Char"/>
    <w:basedOn w:val="DefaultParagraphFont"/>
    <w:link w:val="BodyText"/>
    <w:uiPriority w:val="99"/>
    <w:rsid w:val="00681E98"/>
    <w:rPr>
      <w:rFonts w:ascii="Times New Roman" w:eastAsia="Times New Roman" w:hAnsi="Times New Roman" w:cs="Times New Roman"/>
      <w:kern w:val="0"/>
      <w14:ligatures w14:val="none"/>
    </w:rPr>
  </w:style>
  <w:style w:type="character" w:styleId="FootnoteReference">
    <w:name w:val="footnote reference"/>
    <w:basedOn w:val="DefaultParagraphFont"/>
    <w:uiPriority w:val="99"/>
    <w:semiHidden/>
    <w:unhideWhenUsed/>
    <w:rsid w:val="00681E98"/>
    <w:rPr>
      <w:vertAlign w:val="superscript"/>
    </w:rPr>
  </w:style>
  <w:style w:type="character" w:styleId="Hyperlink">
    <w:name w:val="Hyperlink"/>
    <w:basedOn w:val="DefaultParagraphFont"/>
    <w:uiPriority w:val="99"/>
    <w:unhideWhenUsed/>
    <w:rsid w:val="00681E98"/>
    <w:rPr>
      <w:color w:val="0563C1" w:themeColor="hyperlink"/>
      <w:u w:val="single"/>
    </w:rPr>
  </w:style>
  <w:style w:type="character" w:styleId="CommentReference">
    <w:name w:val="annotation reference"/>
    <w:uiPriority w:val="99"/>
    <w:semiHidden/>
    <w:rsid w:val="00681E98"/>
    <w:rPr>
      <w:sz w:val="16"/>
    </w:rPr>
  </w:style>
  <w:style w:type="paragraph" w:styleId="CommentText">
    <w:name w:val="annotation text"/>
    <w:basedOn w:val="Normal"/>
    <w:link w:val="CommentTextChar"/>
    <w:uiPriority w:val="99"/>
    <w:rsid w:val="00681E98"/>
    <w:pPr>
      <w:spacing w:before="20"/>
      <w:ind w:firstLine="360"/>
      <w:jc w:val="both"/>
    </w:pPr>
    <w:rPr>
      <w:sz w:val="20"/>
      <w:szCs w:val="20"/>
    </w:rPr>
  </w:style>
  <w:style w:type="character" w:customStyle="1" w:styleId="CommentTextChar">
    <w:name w:val="Comment Text Char"/>
    <w:basedOn w:val="DefaultParagraphFont"/>
    <w:link w:val="CommentText"/>
    <w:uiPriority w:val="99"/>
    <w:rsid w:val="00681E98"/>
    <w:rPr>
      <w:rFonts w:ascii="Times New Roman" w:eastAsia="Times New Roman" w:hAnsi="Times New Roman" w:cs="Times New Roman"/>
      <w:kern w:val="0"/>
      <w:sz w:val="20"/>
      <w:szCs w:val="20"/>
      <w14:ligatures w14:val="none"/>
    </w:rPr>
  </w:style>
  <w:style w:type="table" w:styleId="TableGrid">
    <w:name w:val="Table Grid"/>
    <w:basedOn w:val="TableNormal"/>
    <w:uiPriority w:val="39"/>
    <w:rsid w:val="00681E98"/>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f01">
    <w:name w:val="cf01"/>
    <w:basedOn w:val="DefaultParagraphFont"/>
    <w:rsid w:val="00681E98"/>
    <w:rPr>
      <w:rFonts w:ascii="Segoe UI" w:hAnsi="Segoe UI" w:cs="Segoe UI" w:hint="default"/>
      <w:sz w:val="18"/>
      <w:szCs w:val="18"/>
    </w:rPr>
  </w:style>
  <w:style w:type="table" w:customStyle="1" w:styleId="TableGrid1">
    <w:name w:val="Table Grid1"/>
    <w:basedOn w:val="TableNormal"/>
    <w:next w:val="TableGrid"/>
    <w:uiPriority w:val="39"/>
    <w:rsid w:val="00681E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81E98"/>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820C8"/>
    <w:pPr>
      <w:spacing w:before="0"/>
      <w:ind w:firstLine="0"/>
      <w:jc w:val="left"/>
    </w:pPr>
    <w:rPr>
      <w:b/>
      <w:bCs/>
    </w:rPr>
  </w:style>
  <w:style w:type="character" w:customStyle="1" w:styleId="CommentSubjectChar">
    <w:name w:val="Comment Subject Char"/>
    <w:basedOn w:val="CommentTextChar"/>
    <w:link w:val="CommentSubject"/>
    <w:uiPriority w:val="99"/>
    <w:semiHidden/>
    <w:rsid w:val="00C820C8"/>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package" Target="embeddings/Microsoft_Word_Document.doc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www.ncsl.org/redistricting-and-census/redistricting-criteria"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4ADD1-8EF7-544E-9685-FE33D768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3954</Words>
  <Characters>22538</Characters>
  <Application>Microsoft Office Word</Application>
  <DocSecurity>0</DocSecurity>
  <Lines>187</Lines>
  <Paragraphs>52</Paragraphs>
  <ScaleCrop>false</ScaleCrop>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25</cp:revision>
  <dcterms:created xsi:type="dcterms:W3CDTF">2023-08-14T23:41:00Z</dcterms:created>
  <dcterms:modified xsi:type="dcterms:W3CDTF">2023-08-21T19:41:00Z</dcterms:modified>
</cp:coreProperties>
</file>