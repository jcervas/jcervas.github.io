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BB30" w14:textId="77777777" w:rsidR="00681E98" w:rsidRPr="00A66BCC" w:rsidRDefault="00681E98" w:rsidP="00681E98">
      <w:pPr>
        <w:pStyle w:val="BodyText"/>
        <w:rPr>
          <w:b/>
          <w:bCs/>
        </w:rPr>
      </w:pPr>
      <w:r w:rsidRPr="00A66BCC">
        <w:rPr>
          <w:b/>
          <w:bCs/>
        </w:rPr>
        <w:t xml:space="preserve">Table </w:t>
      </w:r>
      <w:r w:rsidRPr="00A66BCC">
        <w:rPr>
          <w:b/>
          <w:bCs/>
        </w:rPr>
        <w:fldChar w:fldCharType="begin"/>
      </w:r>
      <w:r w:rsidRPr="00A66BCC">
        <w:rPr>
          <w:b/>
          <w:bCs/>
        </w:rPr>
        <w:instrText xml:space="preserve"> SEQ Table \* ARABIC </w:instrText>
      </w:r>
      <w:r w:rsidRPr="00A66BCC">
        <w:rPr>
          <w:b/>
          <w:bCs/>
        </w:rPr>
        <w:fldChar w:fldCharType="separate"/>
      </w:r>
      <w:r>
        <w:rPr>
          <w:b/>
          <w:bCs/>
          <w:noProof/>
        </w:rPr>
        <w:t>1</w:t>
      </w:r>
      <w:r w:rsidRPr="00A66BCC">
        <w:rPr>
          <w:b/>
          <w:bCs/>
        </w:rPr>
        <w:fldChar w:fldCharType="end"/>
      </w:r>
      <w:r w:rsidRPr="00A66BCC">
        <w:rPr>
          <w:b/>
          <w:bCs/>
        </w:rPr>
        <w:t>. Information on Initial Districting Authority, Party Control, Existence of Partisan Gerrymandering Challenge, Author of the Congressional Map used in November 2022, and Key State Constitutional Criteria for Redistricting</w:t>
      </w:r>
      <w:commentRangeStart w:id="0"/>
      <w:r w:rsidRPr="00A66BCC">
        <w:rPr>
          <w:b/>
          <w:bCs/>
          <w:vertAlign w:val="superscript"/>
        </w:rPr>
        <w:footnoteReference w:id="1"/>
      </w:r>
      <w:commentRangeEnd w:id="0"/>
      <w:r>
        <w:rPr>
          <w:rStyle w:val="CommentReference"/>
          <w:szCs w:val="20"/>
        </w:rPr>
        <w:commentReference w:id="0"/>
      </w:r>
    </w:p>
    <w:p w14:paraId="3DB7FFF9" w14:textId="77777777" w:rsidR="00681E98" w:rsidRPr="002271D0" w:rsidRDefault="00681E98" w:rsidP="00681E98">
      <w:pPr>
        <w:pStyle w:val="FootnoteText"/>
      </w:pPr>
      <w:r w:rsidRPr="002271D0">
        <w:t>(States where there is partisan control of the redistricting process are identified in bold; L=Legislature, C = Commission</w:t>
      </w:r>
      <w:r>
        <w:t xml:space="preserve"> </w:t>
      </w:r>
      <w:r w:rsidRPr="002271D0">
        <w:t>C(L) = Commission with Legislative Backup, - = One district, L(C) = Legislature with Commission Backup;</w:t>
      </w:r>
      <w:r w:rsidRPr="00077BB1">
        <w:rPr>
          <w:vertAlign w:val="superscript"/>
        </w:rPr>
        <w:footnoteReference w:id="2"/>
      </w:r>
      <w:r w:rsidRPr="002271D0">
        <w:t xml:space="preserve"> R = race-based claim; S = successful partisan gerrymander challenge, U = unsuccessful partisan gerrymandering challenge, P = pending partisan gerrymandering challenge as of November 2022. F = litigation based on failure to draw a map in a timely fashion; N = no relevant litigation or state court action).</w:t>
      </w:r>
      <w:r>
        <w:t xml:space="preserve"> </w:t>
      </w:r>
    </w:p>
    <w:tbl>
      <w:tblPr>
        <w:tblW w:w="5057" w:type="pct"/>
        <w:jc w:val="center"/>
        <w:tblLayout w:type="fixed"/>
        <w:tblLook w:val="04A0" w:firstRow="1" w:lastRow="0" w:firstColumn="1" w:lastColumn="0" w:noHBand="0" w:noVBand="1"/>
      </w:tblPr>
      <w:tblGrid>
        <w:gridCol w:w="1827"/>
        <w:gridCol w:w="805"/>
        <w:gridCol w:w="1143"/>
        <w:gridCol w:w="1144"/>
        <w:gridCol w:w="1137"/>
        <w:gridCol w:w="1137"/>
        <w:gridCol w:w="1137"/>
        <w:gridCol w:w="1137"/>
      </w:tblGrid>
      <w:tr w:rsidR="00681E98" w:rsidRPr="00077BB1" w14:paraId="4A4B7030" w14:textId="77777777" w:rsidTr="00FC1D58">
        <w:trPr>
          <w:jc w:val="center"/>
        </w:trPr>
        <w:tc>
          <w:tcPr>
            <w:tcW w:w="1873" w:type="dxa"/>
            <w:tcBorders>
              <w:top w:val="single" w:sz="8" w:space="0" w:color="auto"/>
              <w:left w:val="nil"/>
              <w:bottom w:val="single" w:sz="4" w:space="0" w:color="auto"/>
              <w:right w:val="nil"/>
            </w:tcBorders>
            <w:shd w:val="clear" w:color="auto" w:fill="auto"/>
            <w:noWrap/>
            <w:hideMark/>
          </w:tcPr>
          <w:p w14:paraId="56E3BDA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State</w:t>
            </w:r>
          </w:p>
        </w:tc>
        <w:tc>
          <w:tcPr>
            <w:tcW w:w="821" w:type="dxa"/>
            <w:tcBorders>
              <w:top w:val="single" w:sz="8" w:space="0" w:color="auto"/>
              <w:left w:val="nil"/>
              <w:bottom w:val="single" w:sz="4" w:space="0" w:color="auto"/>
              <w:right w:val="nil"/>
            </w:tcBorders>
            <w:shd w:val="clear" w:color="auto" w:fill="auto"/>
            <w:noWrap/>
            <w:hideMark/>
          </w:tcPr>
          <w:p w14:paraId="79EEE94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Seats</w:t>
            </w:r>
          </w:p>
        </w:tc>
        <w:tc>
          <w:tcPr>
            <w:tcW w:w="1169" w:type="dxa"/>
            <w:tcBorders>
              <w:top w:val="single" w:sz="8" w:space="0" w:color="auto"/>
              <w:left w:val="nil"/>
              <w:bottom w:val="single" w:sz="4" w:space="0" w:color="auto"/>
              <w:right w:val="nil"/>
            </w:tcBorders>
            <w:shd w:val="clear" w:color="auto" w:fill="auto"/>
            <w:noWrap/>
            <w:hideMark/>
          </w:tcPr>
          <w:p w14:paraId="5D79666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Primary Authority for Drawing the Lines</w:t>
            </w:r>
            <w:r w:rsidRPr="00077BB1">
              <w:rPr>
                <w:rFonts w:eastAsiaTheme="majorEastAsia"/>
                <w:sz w:val="11"/>
                <w:szCs w:val="11"/>
              </w:rPr>
              <w:footnoteReference w:id="3"/>
            </w:r>
          </w:p>
        </w:tc>
        <w:tc>
          <w:tcPr>
            <w:tcW w:w="1170" w:type="dxa"/>
            <w:tcBorders>
              <w:top w:val="single" w:sz="8" w:space="0" w:color="auto"/>
              <w:left w:val="nil"/>
              <w:bottom w:val="single" w:sz="4" w:space="0" w:color="auto"/>
              <w:right w:val="nil"/>
            </w:tcBorders>
            <w:shd w:val="clear" w:color="auto" w:fill="auto"/>
            <w:noWrap/>
            <w:hideMark/>
          </w:tcPr>
          <w:p w14:paraId="155A23B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Party Control</w:t>
            </w:r>
          </w:p>
        </w:tc>
        <w:tc>
          <w:tcPr>
            <w:tcW w:w="1163" w:type="dxa"/>
            <w:tcBorders>
              <w:top w:val="single" w:sz="8" w:space="0" w:color="auto"/>
              <w:left w:val="nil"/>
              <w:bottom w:val="single" w:sz="4" w:space="0" w:color="auto"/>
              <w:right w:val="nil"/>
            </w:tcBorders>
          </w:tcPr>
          <w:p w14:paraId="3E18A9A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Was there a </w:t>
            </w:r>
            <w:proofErr w:type="gramStart"/>
            <w:r w:rsidRPr="00077BB1">
              <w:rPr>
                <w:rFonts w:eastAsiaTheme="majorEastAsia"/>
                <w:sz w:val="11"/>
                <w:szCs w:val="11"/>
              </w:rPr>
              <w:t>Partisan</w:t>
            </w:r>
            <w:proofErr w:type="gramEnd"/>
            <w:r w:rsidRPr="00077BB1">
              <w:rPr>
                <w:rFonts w:eastAsiaTheme="majorEastAsia"/>
                <w:sz w:val="11"/>
                <w:szCs w:val="11"/>
              </w:rPr>
              <w:t xml:space="preserve"> </w:t>
            </w:r>
          </w:p>
          <w:p w14:paraId="533034E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Gerrymander Challenge or Challenge on Racial</w:t>
            </w:r>
          </w:p>
          <w:p w14:paraId="7B6AF46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Grounds</w:t>
            </w:r>
            <w:r w:rsidRPr="00077BB1">
              <w:rPr>
                <w:rFonts w:eastAsiaTheme="majorEastAsia"/>
                <w:sz w:val="11"/>
                <w:szCs w:val="11"/>
                <w:vertAlign w:val="superscript"/>
              </w:rPr>
              <w:footnoteReference w:id="4"/>
            </w:r>
            <w:r w:rsidRPr="00077BB1">
              <w:rPr>
                <w:rFonts w:eastAsiaTheme="majorEastAsia"/>
                <w:sz w:val="11"/>
                <w:szCs w:val="11"/>
              </w:rPr>
              <w:t xml:space="preserve"> </w:t>
            </w:r>
          </w:p>
          <w:p w14:paraId="512E4BB6" w14:textId="77777777" w:rsidR="00681E98" w:rsidRPr="00077BB1" w:rsidRDefault="00681E98" w:rsidP="00FC1D58">
            <w:pPr>
              <w:pStyle w:val="BodyText"/>
              <w:rPr>
                <w:rFonts w:eastAsiaTheme="majorEastAsia"/>
                <w:sz w:val="11"/>
                <w:szCs w:val="11"/>
              </w:rPr>
            </w:pPr>
          </w:p>
        </w:tc>
        <w:tc>
          <w:tcPr>
            <w:tcW w:w="1163" w:type="dxa"/>
            <w:tcBorders>
              <w:top w:val="single" w:sz="8" w:space="0" w:color="auto"/>
              <w:left w:val="nil"/>
              <w:bottom w:val="single" w:sz="4" w:space="0" w:color="auto"/>
              <w:right w:val="nil"/>
            </w:tcBorders>
          </w:tcPr>
          <w:p w14:paraId="781B658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lastRenderedPageBreak/>
              <w:t xml:space="preserve"> Who Drew</w:t>
            </w:r>
          </w:p>
          <w:p w14:paraId="4E13A34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the November 2022 Map</w:t>
            </w:r>
          </w:p>
        </w:tc>
        <w:tc>
          <w:tcPr>
            <w:tcW w:w="1163" w:type="dxa"/>
            <w:tcBorders>
              <w:top w:val="single" w:sz="8" w:space="0" w:color="auto"/>
              <w:left w:val="nil"/>
              <w:bottom w:val="single" w:sz="4" w:space="0" w:color="auto"/>
              <w:right w:val="nil"/>
            </w:tcBorders>
            <w:shd w:val="clear" w:color="auto" w:fill="auto"/>
            <w:noWrap/>
            <w:hideMark/>
          </w:tcPr>
          <w:p w14:paraId="626C629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Free and Equal/Open</w:t>
            </w:r>
          </w:p>
        </w:tc>
        <w:tc>
          <w:tcPr>
            <w:tcW w:w="1163" w:type="dxa"/>
            <w:tcBorders>
              <w:top w:val="single" w:sz="8" w:space="0" w:color="auto"/>
              <w:left w:val="nil"/>
              <w:bottom w:val="single" w:sz="4" w:space="0" w:color="auto"/>
              <w:right w:val="nil"/>
            </w:tcBorders>
            <w:shd w:val="clear" w:color="auto" w:fill="auto"/>
            <w:noWrap/>
            <w:hideMark/>
          </w:tcPr>
          <w:p w14:paraId="7310103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Direct Partisan Neutrality requirement </w:t>
            </w:r>
          </w:p>
        </w:tc>
      </w:tr>
      <w:tr w:rsidR="00681E98" w:rsidRPr="00077BB1" w14:paraId="0ADACD43"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B1BC9A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Alabama</w:t>
            </w:r>
          </w:p>
        </w:tc>
        <w:tc>
          <w:tcPr>
            <w:tcW w:w="821" w:type="dxa"/>
            <w:tcBorders>
              <w:top w:val="single" w:sz="4" w:space="0" w:color="auto"/>
              <w:left w:val="nil"/>
              <w:bottom w:val="single" w:sz="4" w:space="0" w:color="auto"/>
              <w:right w:val="nil"/>
            </w:tcBorders>
            <w:shd w:val="clear" w:color="000000" w:fill="D9D9D9"/>
            <w:noWrap/>
            <w:hideMark/>
          </w:tcPr>
          <w:p w14:paraId="04144BA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7</w:t>
            </w:r>
          </w:p>
        </w:tc>
        <w:tc>
          <w:tcPr>
            <w:tcW w:w="1169" w:type="dxa"/>
            <w:tcBorders>
              <w:top w:val="single" w:sz="4" w:space="0" w:color="auto"/>
              <w:left w:val="nil"/>
              <w:bottom w:val="single" w:sz="4" w:space="0" w:color="auto"/>
              <w:right w:val="nil"/>
            </w:tcBorders>
            <w:shd w:val="clear" w:color="auto" w:fill="auto"/>
            <w:noWrap/>
            <w:hideMark/>
          </w:tcPr>
          <w:p w14:paraId="19A66DA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20C882E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47534B8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6184A7C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39251FD6"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6043247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CCCE520" w14:textId="77777777" w:rsidTr="00FC1D58">
        <w:trPr>
          <w:jc w:val="center"/>
        </w:trPr>
        <w:tc>
          <w:tcPr>
            <w:tcW w:w="1873" w:type="dxa"/>
            <w:tcBorders>
              <w:top w:val="single" w:sz="4" w:space="0" w:color="auto"/>
              <w:left w:val="nil"/>
              <w:bottom w:val="nil"/>
              <w:right w:val="nil"/>
            </w:tcBorders>
            <w:shd w:val="clear" w:color="auto" w:fill="auto"/>
            <w:noWrap/>
            <w:hideMark/>
          </w:tcPr>
          <w:p w14:paraId="070149A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Alaska</w:t>
            </w:r>
            <w:commentRangeStart w:id="1"/>
            <w:r w:rsidRPr="00077BB1">
              <w:rPr>
                <w:rFonts w:eastAsiaTheme="majorEastAsia"/>
                <w:sz w:val="11"/>
                <w:szCs w:val="11"/>
                <w:vertAlign w:val="superscript"/>
              </w:rPr>
              <w:footnoteReference w:id="5"/>
            </w:r>
            <w:commentRangeEnd w:id="1"/>
            <w:r>
              <w:rPr>
                <w:rStyle w:val="CommentReference"/>
                <w:szCs w:val="20"/>
              </w:rPr>
              <w:commentReference w:id="1"/>
            </w:r>
          </w:p>
        </w:tc>
        <w:tc>
          <w:tcPr>
            <w:tcW w:w="821" w:type="dxa"/>
            <w:tcBorders>
              <w:top w:val="single" w:sz="4" w:space="0" w:color="auto"/>
              <w:left w:val="nil"/>
              <w:bottom w:val="nil"/>
              <w:right w:val="nil"/>
            </w:tcBorders>
            <w:shd w:val="clear" w:color="000000" w:fill="D9D9D9"/>
            <w:noWrap/>
            <w:hideMark/>
          </w:tcPr>
          <w:p w14:paraId="5772412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single" w:sz="4" w:space="0" w:color="auto"/>
              <w:left w:val="nil"/>
              <w:bottom w:val="nil"/>
              <w:right w:val="nil"/>
            </w:tcBorders>
            <w:shd w:val="clear" w:color="auto" w:fill="auto"/>
            <w:noWrap/>
            <w:hideMark/>
          </w:tcPr>
          <w:p w14:paraId="5539B68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single" w:sz="4" w:space="0" w:color="auto"/>
              <w:left w:val="nil"/>
              <w:bottom w:val="nil"/>
              <w:right w:val="nil"/>
            </w:tcBorders>
            <w:shd w:val="clear" w:color="000000" w:fill="D9D9D9"/>
            <w:noWrap/>
            <w:hideMark/>
          </w:tcPr>
          <w:p w14:paraId="221C38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nil"/>
              <w:right w:val="nil"/>
            </w:tcBorders>
          </w:tcPr>
          <w:p w14:paraId="2FB34FF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nil"/>
              <w:right w:val="nil"/>
            </w:tcBorders>
          </w:tcPr>
          <w:p w14:paraId="0D0ECA0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nil"/>
              <w:right w:val="nil"/>
            </w:tcBorders>
            <w:shd w:val="clear" w:color="auto" w:fill="auto"/>
            <w:noWrap/>
            <w:hideMark/>
          </w:tcPr>
          <w:p w14:paraId="0B68996E"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nil"/>
              <w:right w:val="nil"/>
            </w:tcBorders>
            <w:shd w:val="clear" w:color="000000" w:fill="D9D9D9"/>
            <w:noWrap/>
            <w:hideMark/>
          </w:tcPr>
          <w:p w14:paraId="46D2B74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8BEFBB2" w14:textId="77777777" w:rsidTr="00FC1D58">
        <w:trPr>
          <w:jc w:val="center"/>
        </w:trPr>
        <w:tc>
          <w:tcPr>
            <w:tcW w:w="1873" w:type="dxa"/>
            <w:tcBorders>
              <w:top w:val="nil"/>
              <w:left w:val="nil"/>
              <w:bottom w:val="single" w:sz="4" w:space="0" w:color="auto"/>
              <w:right w:val="nil"/>
            </w:tcBorders>
            <w:shd w:val="clear" w:color="auto" w:fill="auto"/>
            <w:noWrap/>
            <w:hideMark/>
          </w:tcPr>
          <w:p w14:paraId="7B7EAC0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Arizona</w:t>
            </w:r>
          </w:p>
        </w:tc>
        <w:tc>
          <w:tcPr>
            <w:tcW w:w="821" w:type="dxa"/>
            <w:tcBorders>
              <w:top w:val="nil"/>
              <w:left w:val="nil"/>
              <w:bottom w:val="single" w:sz="4" w:space="0" w:color="auto"/>
              <w:right w:val="nil"/>
            </w:tcBorders>
            <w:shd w:val="clear" w:color="000000" w:fill="D9D9D9"/>
            <w:noWrap/>
            <w:hideMark/>
          </w:tcPr>
          <w:p w14:paraId="459B6E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9</w:t>
            </w:r>
          </w:p>
        </w:tc>
        <w:tc>
          <w:tcPr>
            <w:tcW w:w="1169" w:type="dxa"/>
            <w:tcBorders>
              <w:top w:val="nil"/>
              <w:left w:val="nil"/>
              <w:bottom w:val="single" w:sz="4" w:space="0" w:color="auto"/>
              <w:right w:val="nil"/>
            </w:tcBorders>
            <w:shd w:val="clear" w:color="auto" w:fill="auto"/>
            <w:noWrap/>
            <w:hideMark/>
          </w:tcPr>
          <w:p w14:paraId="76DBAD3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nil"/>
              <w:left w:val="nil"/>
              <w:bottom w:val="single" w:sz="4" w:space="0" w:color="auto"/>
              <w:right w:val="nil"/>
            </w:tcBorders>
            <w:shd w:val="clear" w:color="000000" w:fill="D9D9D9"/>
            <w:noWrap/>
            <w:hideMark/>
          </w:tcPr>
          <w:p w14:paraId="6490112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nil"/>
              <w:left w:val="nil"/>
              <w:bottom w:val="single" w:sz="4" w:space="0" w:color="auto"/>
              <w:right w:val="nil"/>
            </w:tcBorders>
          </w:tcPr>
          <w:p w14:paraId="05EF1C0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single" w:sz="4" w:space="0" w:color="auto"/>
              <w:right w:val="nil"/>
            </w:tcBorders>
          </w:tcPr>
          <w:p w14:paraId="4111F82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nil"/>
              <w:left w:val="nil"/>
              <w:bottom w:val="single" w:sz="4" w:space="0" w:color="auto"/>
              <w:right w:val="nil"/>
            </w:tcBorders>
            <w:shd w:val="clear" w:color="auto" w:fill="auto"/>
            <w:noWrap/>
            <w:hideMark/>
          </w:tcPr>
          <w:p w14:paraId="6968D27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single" w:sz="4" w:space="0" w:color="auto"/>
              <w:right w:val="nil"/>
            </w:tcBorders>
            <w:shd w:val="clear" w:color="000000" w:fill="D9D9D9"/>
            <w:noWrap/>
            <w:hideMark/>
          </w:tcPr>
          <w:p w14:paraId="755E2BB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4A94C163"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1CA9FC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Arkansas</w:t>
            </w:r>
          </w:p>
        </w:tc>
        <w:tc>
          <w:tcPr>
            <w:tcW w:w="821" w:type="dxa"/>
            <w:tcBorders>
              <w:top w:val="single" w:sz="4" w:space="0" w:color="auto"/>
              <w:left w:val="nil"/>
              <w:bottom w:val="single" w:sz="4" w:space="0" w:color="auto"/>
              <w:right w:val="nil"/>
            </w:tcBorders>
            <w:shd w:val="clear" w:color="000000" w:fill="D9D9D9"/>
            <w:noWrap/>
            <w:hideMark/>
          </w:tcPr>
          <w:p w14:paraId="25604D0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7A7857D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75CFB45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3C456B0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4E26EEA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469DC4E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D98662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74812D97" w14:textId="77777777" w:rsidTr="00FC1D58">
        <w:trPr>
          <w:jc w:val="center"/>
        </w:trPr>
        <w:tc>
          <w:tcPr>
            <w:tcW w:w="1873" w:type="dxa"/>
            <w:tcBorders>
              <w:top w:val="single" w:sz="4" w:space="0" w:color="auto"/>
              <w:left w:val="nil"/>
              <w:bottom w:val="nil"/>
              <w:right w:val="nil"/>
            </w:tcBorders>
            <w:shd w:val="clear" w:color="auto" w:fill="auto"/>
            <w:noWrap/>
            <w:hideMark/>
          </w:tcPr>
          <w:p w14:paraId="47CBC22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California</w:t>
            </w:r>
          </w:p>
        </w:tc>
        <w:tc>
          <w:tcPr>
            <w:tcW w:w="821" w:type="dxa"/>
            <w:tcBorders>
              <w:top w:val="single" w:sz="4" w:space="0" w:color="auto"/>
              <w:left w:val="nil"/>
              <w:bottom w:val="nil"/>
              <w:right w:val="nil"/>
            </w:tcBorders>
            <w:shd w:val="clear" w:color="000000" w:fill="D9D9D9"/>
            <w:noWrap/>
            <w:hideMark/>
          </w:tcPr>
          <w:p w14:paraId="6EE49ED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52</w:t>
            </w:r>
          </w:p>
        </w:tc>
        <w:tc>
          <w:tcPr>
            <w:tcW w:w="1169" w:type="dxa"/>
            <w:tcBorders>
              <w:top w:val="single" w:sz="4" w:space="0" w:color="auto"/>
              <w:left w:val="nil"/>
              <w:bottom w:val="nil"/>
              <w:right w:val="nil"/>
            </w:tcBorders>
            <w:shd w:val="clear" w:color="auto" w:fill="auto"/>
            <w:noWrap/>
            <w:hideMark/>
          </w:tcPr>
          <w:p w14:paraId="53AFB42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single" w:sz="4" w:space="0" w:color="auto"/>
              <w:left w:val="nil"/>
              <w:bottom w:val="nil"/>
              <w:right w:val="nil"/>
            </w:tcBorders>
            <w:shd w:val="clear" w:color="000000" w:fill="D9D9D9"/>
            <w:noWrap/>
            <w:hideMark/>
          </w:tcPr>
          <w:p w14:paraId="169EAEE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nil"/>
              <w:right w:val="nil"/>
            </w:tcBorders>
          </w:tcPr>
          <w:p w14:paraId="60A8CE5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nil"/>
              <w:right w:val="nil"/>
            </w:tcBorders>
          </w:tcPr>
          <w:p w14:paraId="470124E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single" w:sz="4" w:space="0" w:color="auto"/>
              <w:left w:val="nil"/>
              <w:bottom w:val="nil"/>
              <w:right w:val="nil"/>
            </w:tcBorders>
            <w:shd w:val="clear" w:color="auto" w:fill="auto"/>
            <w:noWrap/>
            <w:hideMark/>
          </w:tcPr>
          <w:p w14:paraId="11F122A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nil"/>
              <w:right w:val="nil"/>
            </w:tcBorders>
            <w:shd w:val="clear" w:color="000000" w:fill="D9D9D9"/>
            <w:noWrap/>
            <w:hideMark/>
          </w:tcPr>
          <w:p w14:paraId="6ACA789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2BF5FB14" w14:textId="77777777" w:rsidTr="00FC1D58">
        <w:trPr>
          <w:jc w:val="center"/>
        </w:trPr>
        <w:tc>
          <w:tcPr>
            <w:tcW w:w="1873" w:type="dxa"/>
            <w:tcBorders>
              <w:top w:val="nil"/>
              <w:left w:val="nil"/>
              <w:bottom w:val="nil"/>
              <w:right w:val="nil"/>
            </w:tcBorders>
            <w:shd w:val="clear" w:color="auto" w:fill="auto"/>
            <w:noWrap/>
            <w:hideMark/>
          </w:tcPr>
          <w:p w14:paraId="1ABEF9E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Colorado</w:t>
            </w:r>
          </w:p>
        </w:tc>
        <w:tc>
          <w:tcPr>
            <w:tcW w:w="821" w:type="dxa"/>
            <w:tcBorders>
              <w:top w:val="nil"/>
              <w:left w:val="nil"/>
              <w:bottom w:val="nil"/>
              <w:right w:val="nil"/>
            </w:tcBorders>
            <w:shd w:val="clear" w:color="000000" w:fill="D9D9D9"/>
            <w:noWrap/>
            <w:hideMark/>
          </w:tcPr>
          <w:p w14:paraId="2B86237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8</w:t>
            </w:r>
          </w:p>
        </w:tc>
        <w:tc>
          <w:tcPr>
            <w:tcW w:w="1169" w:type="dxa"/>
            <w:tcBorders>
              <w:top w:val="nil"/>
              <w:left w:val="nil"/>
              <w:bottom w:val="nil"/>
              <w:right w:val="nil"/>
            </w:tcBorders>
            <w:shd w:val="clear" w:color="auto" w:fill="auto"/>
            <w:noWrap/>
            <w:hideMark/>
          </w:tcPr>
          <w:p w14:paraId="540B01B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nil"/>
              <w:left w:val="nil"/>
              <w:bottom w:val="nil"/>
              <w:right w:val="nil"/>
            </w:tcBorders>
            <w:shd w:val="clear" w:color="000000" w:fill="D9D9D9"/>
            <w:noWrap/>
            <w:hideMark/>
          </w:tcPr>
          <w:p w14:paraId="454E9F6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nil"/>
              <w:left w:val="nil"/>
              <w:bottom w:val="nil"/>
              <w:right w:val="nil"/>
            </w:tcBorders>
          </w:tcPr>
          <w:p w14:paraId="74451F6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nil"/>
              <w:right w:val="nil"/>
            </w:tcBorders>
          </w:tcPr>
          <w:p w14:paraId="1AD2CA7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nil"/>
              <w:left w:val="nil"/>
              <w:bottom w:val="nil"/>
              <w:right w:val="nil"/>
            </w:tcBorders>
            <w:shd w:val="clear" w:color="auto" w:fill="auto"/>
            <w:noWrap/>
            <w:hideMark/>
          </w:tcPr>
          <w:p w14:paraId="23AD666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nil"/>
              <w:right w:val="nil"/>
            </w:tcBorders>
            <w:shd w:val="clear" w:color="000000" w:fill="D9D9D9"/>
            <w:noWrap/>
            <w:hideMark/>
          </w:tcPr>
          <w:p w14:paraId="4E3D97D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4F05D21B" w14:textId="77777777" w:rsidTr="00FC1D58">
        <w:trPr>
          <w:jc w:val="center"/>
        </w:trPr>
        <w:tc>
          <w:tcPr>
            <w:tcW w:w="1873" w:type="dxa"/>
            <w:tcBorders>
              <w:top w:val="nil"/>
              <w:left w:val="nil"/>
              <w:bottom w:val="nil"/>
              <w:right w:val="nil"/>
            </w:tcBorders>
            <w:shd w:val="clear" w:color="auto" w:fill="auto"/>
            <w:noWrap/>
          </w:tcPr>
          <w:p w14:paraId="16ADF30D" w14:textId="77777777" w:rsidR="00681E98" w:rsidRPr="00077BB1" w:rsidRDefault="00681E98" w:rsidP="00FC1D58">
            <w:pPr>
              <w:pStyle w:val="BodyText"/>
              <w:rPr>
                <w:rFonts w:eastAsiaTheme="majorEastAsia"/>
                <w:sz w:val="11"/>
                <w:szCs w:val="11"/>
              </w:rPr>
            </w:pPr>
          </w:p>
        </w:tc>
        <w:tc>
          <w:tcPr>
            <w:tcW w:w="821" w:type="dxa"/>
            <w:tcBorders>
              <w:top w:val="nil"/>
              <w:left w:val="nil"/>
              <w:bottom w:val="nil"/>
              <w:right w:val="nil"/>
            </w:tcBorders>
            <w:shd w:val="clear" w:color="000000" w:fill="D9D9D9"/>
            <w:noWrap/>
          </w:tcPr>
          <w:p w14:paraId="2A5209D3" w14:textId="77777777" w:rsidR="00681E98" w:rsidRPr="00077BB1" w:rsidRDefault="00681E98" w:rsidP="00FC1D58">
            <w:pPr>
              <w:pStyle w:val="BodyText"/>
              <w:rPr>
                <w:rFonts w:eastAsiaTheme="majorEastAsia"/>
                <w:sz w:val="11"/>
                <w:szCs w:val="11"/>
              </w:rPr>
            </w:pPr>
          </w:p>
        </w:tc>
        <w:tc>
          <w:tcPr>
            <w:tcW w:w="1169" w:type="dxa"/>
            <w:tcBorders>
              <w:top w:val="nil"/>
              <w:left w:val="nil"/>
              <w:bottom w:val="nil"/>
              <w:right w:val="nil"/>
            </w:tcBorders>
            <w:shd w:val="clear" w:color="auto" w:fill="auto"/>
            <w:noWrap/>
          </w:tcPr>
          <w:p w14:paraId="284F9DCC" w14:textId="77777777" w:rsidR="00681E98" w:rsidRPr="00077BB1" w:rsidRDefault="00681E98" w:rsidP="00FC1D58">
            <w:pPr>
              <w:pStyle w:val="BodyText"/>
              <w:rPr>
                <w:rFonts w:eastAsiaTheme="majorEastAsia"/>
                <w:sz w:val="11"/>
                <w:szCs w:val="11"/>
              </w:rPr>
            </w:pPr>
          </w:p>
        </w:tc>
        <w:tc>
          <w:tcPr>
            <w:tcW w:w="1170" w:type="dxa"/>
            <w:tcBorders>
              <w:top w:val="nil"/>
              <w:left w:val="nil"/>
              <w:bottom w:val="nil"/>
              <w:right w:val="nil"/>
            </w:tcBorders>
            <w:shd w:val="clear" w:color="000000" w:fill="D9D9D9"/>
            <w:noWrap/>
          </w:tcPr>
          <w:p w14:paraId="11657327" w14:textId="77777777" w:rsidR="00681E98" w:rsidRPr="00077BB1" w:rsidRDefault="00681E98" w:rsidP="00FC1D58">
            <w:pPr>
              <w:pStyle w:val="BodyText"/>
              <w:rPr>
                <w:rFonts w:eastAsiaTheme="majorEastAsia"/>
                <w:sz w:val="11"/>
                <w:szCs w:val="11"/>
              </w:rPr>
            </w:pPr>
          </w:p>
        </w:tc>
        <w:tc>
          <w:tcPr>
            <w:tcW w:w="1163" w:type="dxa"/>
            <w:tcBorders>
              <w:top w:val="nil"/>
              <w:left w:val="nil"/>
              <w:bottom w:val="nil"/>
              <w:right w:val="nil"/>
            </w:tcBorders>
          </w:tcPr>
          <w:p w14:paraId="7BFF630D" w14:textId="77777777" w:rsidR="00681E98" w:rsidRPr="00077BB1" w:rsidRDefault="00681E98" w:rsidP="00FC1D58">
            <w:pPr>
              <w:pStyle w:val="BodyText"/>
              <w:rPr>
                <w:rFonts w:eastAsiaTheme="majorEastAsia"/>
                <w:sz w:val="11"/>
                <w:szCs w:val="11"/>
              </w:rPr>
            </w:pPr>
          </w:p>
        </w:tc>
        <w:tc>
          <w:tcPr>
            <w:tcW w:w="1163" w:type="dxa"/>
            <w:tcBorders>
              <w:top w:val="nil"/>
              <w:left w:val="nil"/>
              <w:bottom w:val="nil"/>
              <w:right w:val="nil"/>
            </w:tcBorders>
          </w:tcPr>
          <w:p w14:paraId="0F87D94B" w14:textId="77777777" w:rsidR="00681E98" w:rsidRPr="00077BB1" w:rsidRDefault="00681E98" w:rsidP="00FC1D58">
            <w:pPr>
              <w:pStyle w:val="BodyText"/>
              <w:rPr>
                <w:rFonts w:eastAsiaTheme="majorEastAsia"/>
                <w:sz w:val="11"/>
                <w:szCs w:val="11"/>
              </w:rPr>
            </w:pPr>
          </w:p>
        </w:tc>
        <w:tc>
          <w:tcPr>
            <w:tcW w:w="1163" w:type="dxa"/>
            <w:tcBorders>
              <w:top w:val="nil"/>
              <w:left w:val="nil"/>
              <w:bottom w:val="nil"/>
              <w:right w:val="nil"/>
            </w:tcBorders>
            <w:shd w:val="clear" w:color="auto" w:fill="auto"/>
            <w:noWrap/>
          </w:tcPr>
          <w:p w14:paraId="69A7D78D" w14:textId="77777777" w:rsidR="00681E98" w:rsidRPr="00077BB1" w:rsidRDefault="00681E98" w:rsidP="00FC1D58">
            <w:pPr>
              <w:pStyle w:val="BodyText"/>
              <w:rPr>
                <w:rFonts w:eastAsiaTheme="majorEastAsia"/>
                <w:sz w:val="11"/>
                <w:szCs w:val="11"/>
              </w:rPr>
            </w:pPr>
          </w:p>
        </w:tc>
        <w:tc>
          <w:tcPr>
            <w:tcW w:w="1163" w:type="dxa"/>
            <w:tcBorders>
              <w:top w:val="nil"/>
              <w:left w:val="nil"/>
              <w:bottom w:val="nil"/>
              <w:right w:val="nil"/>
            </w:tcBorders>
            <w:shd w:val="clear" w:color="000000" w:fill="D9D9D9"/>
            <w:noWrap/>
          </w:tcPr>
          <w:p w14:paraId="67053D19" w14:textId="77777777" w:rsidR="00681E98" w:rsidRPr="00077BB1" w:rsidRDefault="00681E98" w:rsidP="00FC1D58">
            <w:pPr>
              <w:pStyle w:val="BodyText"/>
              <w:rPr>
                <w:rFonts w:eastAsiaTheme="majorEastAsia"/>
                <w:sz w:val="11"/>
                <w:szCs w:val="11"/>
              </w:rPr>
            </w:pPr>
          </w:p>
        </w:tc>
      </w:tr>
      <w:tr w:rsidR="00681E98" w:rsidRPr="00077BB1" w14:paraId="42AAAB99" w14:textId="77777777" w:rsidTr="00FC1D58">
        <w:trPr>
          <w:jc w:val="center"/>
        </w:trPr>
        <w:tc>
          <w:tcPr>
            <w:tcW w:w="1873" w:type="dxa"/>
            <w:tcBorders>
              <w:top w:val="nil"/>
              <w:left w:val="nil"/>
              <w:bottom w:val="nil"/>
              <w:right w:val="nil"/>
            </w:tcBorders>
            <w:shd w:val="clear" w:color="auto" w:fill="auto"/>
            <w:noWrap/>
            <w:hideMark/>
          </w:tcPr>
          <w:p w14:paraId="2D5A307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Connecticut</w:t>
            </w:r>
          </w:p>
        </w:tc>
        <w:tc>
          <w:tcPr>
            <w:tcW w:w="821" w:type="dxa"/>
            <w:tcBorders>
              <w:top w:val="nil"/>
              <w:left w:val="nil"/>
              <w:bottom w:val="nil"/>
              <w:right w:val="nil"/>
            </w:tcBorders>
            <w:shd w:val="clear" w:color="000000" w:fill="D9D9D9"/>
            <w:noWrap/>
            <w:hideMark/>
          </w:tcPr>
          <w:p w14:paraId="7802638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5</w:t>
            </w:r>
          </w:p>
        </w:tc>
        <w:tc>
          <w:tcPr>
            <w:tcW w:w="1169" w:type="dxa"/>
            <w:tcBorders>
              <w:top w:val="nil"/>
              <w:left w:val="nil"/>
              <w:bottom w:val="nil"/>
              <w:right w:val="nil"/>
            </w:tcBorders>
            <w:shd w:val="clear" w:color="auto" w:fill="auto"/>
            <w:noWrap/>
            <w:hideMark/>
          </w:tcPr>
          <w:p w14:paraId="0EB2110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L(C)</w:t>
            </w:r>
          </w:p>
        </w:tc>
        <w:tc>
          <w:tcPr>
            <w:tcW w:w="1170" w:type="dxa"/>
            <w:tcBorders>
              <w:top w:val="nil"/>
              <w:left w:val="nil"/>
              <w:bottom w:val="nil"/>
              <w:right w:val="nil"/>
            </w:tcBorders>
            <w:shd w:val="clear" w:color="000000" w:fill="D9D9D9"/>
            <w:noWrap/>
            <w:hideMark/>
          </w:tcPr>
          <w:p w14:paraId="60434C1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nil"/>
              <w:left w:val="nil"/>
              <w:bottom w:val="nil"/>
              <w:right w:val="nil"/>
            </w:tcBorders>
          </w:tcPr>
          <w:p w14:paraId="10CA404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nil"/>
              <w:right w:val="nil"/>
            </w:tcBorders>
          </w:tcPr>
          <w:p w14:paraId="3A10D9A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p>
        </w:tc>
        <w:tc>
          <w:tcPr>
            <w:tcW w:w="1163" w:type="dxa"/>
            <w:tcBorders>
              <w:top w:val="nil"/>
              <w:left w:val="nil"/>
              <w:bottom w:val="nil"/>
              <w:right w:val="nil"/>
            </w:tcBorders>
            <w:shd w:val="clear" w:color="auto" w:fill="auto"/>
            <w:noWrap/>
            <w:hideMark/>
          </w:tcPr>
          <w:p w14:paraId="337AD12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nil"/>
              <w:right w:val="nil"/>
            </w:tcBorders>
            <w:shd w:val="clear" w:color="000000" w:fill="D9D9D9"/>
            <w:noWrap/>
            <w:hideMark/>
          </w:tcPr>
          <w:p w14:paraId="09B6BE2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C1A0B36" w14:textId="77777777" w:rsidTr="00FC1D58">
        <w:trPr>
          <w:jc w:val="center"/>
        </w:trPr>
        <w:tc>
          <w:tcPr>
            <w:tcW w:w="1873" w:type="dxa"/>
            <w:tcBorders>
              <w:top w:val="nil"/>
              <w:left w:val="nil"/>
              <w:bottom w:val="single" w:sz="4" w:space="0" w:color="auto"/>
              <w:right w:val="nil"/>
            </w:tcBorders>
            <w:shd w:val="clear" w:color="auto" w:fill="auto"/>
            <w:noWrap/>
            <w:hideMark/>
          </w:tcPr>
          <w:p w14:paraId="2885F1F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Delaware</w:t>
            </w:r>
          </w:p>
        </w:tc>
        <w:tc>
          <w:tcPr>
            <w:tcW w:w="821" w:type="dxa"/>
            <w:tcBorders>
              <w:top w:val="nil"/>
              <w:left w:val="nil"/>
              <w:bottom w:val="single" w:sz="4" w:space="0" w:color="auto"/>
              <w:right w:val="nil"/>
            </w:tcBorders>
            <w:shd w:val="clear" w:color="000000" w:fill="D9D9D9"/>
            <w:noWrap/>
            <w:hideMark/>
          </w:tcPr>
          <w:p w14:paraId="35A03AF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nil"/>
              <w:left w:val="nil"/>
              <w:bottom w:val="single" w:sz="4" w:space="0" w:color="auto"/>
              <w:right w:val="nil"/>
            </w:tcBorders>
            <w:shd w:val="clear" w:color="auto" w:fill="auto"/>
            <w:noWrap/>
            <w:hideMark/>
          </w:tcPr>
          <w:p w14:paraId="5F03E6D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nil"/>
              <w:left w:val="nil"/>
              <w:bottom w:val="single" w:sz="4" w:space="0" w:color="auto"/>
              <w:right w:val="nil"/>
            </w:tcBorders>
            <w:shd w:val="clear" w:color="000000" w:fill="D9D9D9"/>
            <w:noWrap/>
            <w:hideMark/>
          </w:tcPr>
          <w:p w14:paraId="33BB5AF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nil"/>
              <w:left w:val="nil"/>
              <w:bottom w:val="single" w:sz="4" w:space="0" w:color="auto"/>
              <w:right w:val="nil"/>
            </w:tcBorders>
          </w:tcPr>
          <w:p w14:paraId="359C6FB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single" w:sz="4" w:space="0" w:color="auto"/>
              <w:right w:val="nil"/>
            </w:tcBorders>
          </w:tcPr>
          <w:p w14:paraId="4D75D69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nil"/>
              <w:left w:val="nil"/>
              <w:bottom w:val="single" w:sz="4" w:space="0" w:color="auto"/>
              <w:right w:val="nil"/>
            </w:tcBorders>
            <w:shd w:val="clear" w:color="auto" w:fill="auto"/>
            <w:noWrap/>
            <w:hideMark/>
          </w:tcPr>
          <w:p w14:paraId="3CB5E0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single" w:sz="4" w:space="0" w:color="auto"/>
              <w:right w:val="nil"/>
            </w:tcBorders>
            <w:shd w:val="clear" w:color="000000" w:fill="D9D9D9"/>
            <w:noWrap/>
            <w:hideMark/>
          </w:tcPr>
          <w:p w14:paraId="28756E6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266B8DF9"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E2CF89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Florida</w:t>
            </w:r>
          </w:p>
        </w:tc>
        <w:tc>
          <w:tcPr>
            <w:tcW w:w="821" w:type="dxa"/>
            <w:tcBorders>
              <w:top w:val="single" w:sz="4" w:space="0" w:color="auto"/>
              <w:left w:val="nil"/>
              <w:bottom w:val="single" w:sz="4" w:space="0" w:color="auto"/>
              <w:right w:val="nil"/>
            </w:tcBorders>
            <w:shd w:val="clear" w:color="000000" w:fill="D9D9D9"/>
            <w:noWrap/>
            <w:hideMark/>
          </w:tcPr>
          <w:p w14:paraId="2E4ADC1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28</w:t>
            </w:r>
          </w:p>
        </w:tc>
        <w:tc>
          <w:tcPr>
            <w:tcW w:w="1169" w:type="dxa"/>
            <w:tcBorders>
              <w:top w:val="single" w:sz="4" w:space="0" w:color="auto"/>
              <w:left w:val="nil"/>
              <w:bottom w:val="single" w:sz="4" w:space="0" w:color="auto"/>
              <w:right w:val="nil"/>
            </w:tcBorders>
            <w:shd w:val="clear" w:color="auto" w:fill="auto"/>
            <w:noWrap/>
            <w:hideMark/>
          </w:tcPr>
          <w:p w14:paraId="08E9CFD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0CD67BF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1B5F647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 R</w:t>
            </w:r>
          </w:p>
        </w:tc>
        <w:tc>
          <w:tcPr>
            <w:tcW w:w="1163" w:type="dxa"/>
            <w:tcBorders>
              <w:top w:val="single" w:sz="4" w:space="0" w:color="auto"/>
              <w:left w:val="nil"/>
              <w:bottom w:val="single" w:sz="4" w:space="0" w:color="auto"/>
              <w:right w:val="nil"/>
            </w:tcBorders>
          </w:tcPr>
          <w:p w14:paraId="359CFA2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62346481"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F00A2A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023BDF49"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73245A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Georgia</w:t>
            </w:r>
          </w:p>
        </w:tc>
        <w:tc>
          <w:tcPr>
            <w:tcW w:w="821" w:type="dxa"/>
            <w:tcBorders>
              <w:top w:val="single" w:sz="4" w:space="0" w:color="auto"/>
              <w:left w:val="nil"/>
              <w:bottom w:val="single" w:sz="4" w:space="0" w:color="auto"/>
              <w:right w:val="nil"/>
            </w:tcBorders>
            <w:shd w:val="clear" w:color="000000" w:fill="D9D9D9"/>
            <w:noWrap/>
            <w:hideMark/>
          </w:tcPr>
          <w:p w14:paraId="2EA5DF7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14</w:t>
            </w:r>
          </w:p>
        </w:tc>
        <w:tc>
          <w:tcPr>
            <w:tcW w:w="1169" w:type="dxa"/>
            <w:tcBorders>
              <w:top w:val="single" w:sz="4" w:space="0" w:color="auto"/>
              <w:left w:val="nil"/>
              <w:bottom w:val="single" w:sz="4" w:space="0" w:color="auto"/>
              <w:right w:val="nil"/>
            </w:tcBorders>
            <w:shd w:val="clear" w:color="auto" w:fill="auto"/>
            <w:noWrap/>
            <w:hideMark/>
          </w:tcPr>
          <w:p w14:paraId="2C7BD2D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25547BC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351DCDA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5366336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12CF3D81"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3377491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D7BC2E3" w14:textId="77777777" w:rsidTr="00FC1D58">
        <w:trPr>
          <w:jc w:val="center"/>
        </w:trPr>
        <w:tc>
          <w:tcPr>
            <w:tcW w:w="1873" w:type="dxa"/>
            <w:tcBorders>
              <w:top w:val="single" w:sz="4" w:space="0" w:color="auto"/>
              <w:left w:val="nil"/>
              <w:bottom w:val="nil"/>
              <w:right w:val="nil"/>
            </w:tcBorders>
            <w:shd w:val="clear" w:color="auto" w:fill="auto"/>
            <w:noWrap/>
            <w:hideMark/>
          </w:tcPr>
          <w:p w14:paraId="4DF1A48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Hawaii</w:t>
            </w:r>
          </w:p>
        </w:tc>
        <w:tc>
          <w:tcPr>
            <w:tcW w:w="821" w:type="dxa"/>
            <w:tcBorders>
              <w:top w:val="single" w:sz="4" w:space="0" w:color="auto"/>
              <w:left w:val="nil"/>
              <w:bottom w:val="nil"/>
              <w:right w:val="nil"/>
            </w:tcBorders>
            <w:shd w:val="clear" w:color="000000" w:fill="D9D9D9"/>
            <w:noWrap/>
            <w:hideMark/>
          </w:tcPr>
          <w:p w14:paraId="4A417A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nil"/>
              <w:right w:val="nil"/>
            </w:tcBorders>
            <w:shd w:val="clear" w:color="auto" w:fill="auto"/>
            <w:noWrap/>
            <w:hideMark/>
          </w:tcPr>
          <w:p w14:paraId="4D085EB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C </w:t>
            </w:r>
          </w:p>
        </w:tc>
        <w:tc>
          <w:tcPr>
            <w:tcW w:w="1170" w:type="dxa"/>
            <w:tcBorders>
              <w:top w:val="single" w:sz="4" w:space="0" w:color="auto"/>
              <w:left w:val="nil"/>
              <w:bottom w:val="nil"/>
              <w:right w:val="nil"/>
            </w:tcBorders>
            <w:shd w:val="clear" w:color="000000" w:fill="D9D9D9"/>
            <w:noWrap/>
            <w:hideMark/>
          </w:tcPr>
          <w:p w14:paraId="5525D82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nil"/>
              <w:right w:val="nil"/>
            </w:tcBorders>
          </w:tcPr>
          <w:p w14:paraId="27E3772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nil"/>
              <w:right w:val="nil"/>
            </w:tcBorders>
          </w:tcPr>
          <w:p w14:paraId="5C5E616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single" w:sz="4" w:space="0" w:color="auto"/>
              <w:left w:val="nil"/>
              <w:bottom w:val="nil"/>
              <w:right w:val="nil"/>
            </w:tcBorders>
            <w:shd w:val="clear" w:color="auto" w:fill="auto"/>
            <w:noWrap/>
            <w:hideMark/>
          </w:tcPr>
          <w:p w14:paraId="2BCC0856"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nil"/>
              <w:right w:val="nil"/>
            </w:tcBorders>
            <w:shd w:val="clear" w:color="000000" w:fill="D9D9D9"/>
            <w:noWrap/>
            <w:hideMark/>
          </w:tcPr>
          <w:p w14:paraId="4D68832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0923D990" w14:textId="77777777" w:rsidTr="00FC1D58">
        <w:trPr>
          <w:jc w:val="center"/>
        </w:trPr>
        <w:tc>
          <w:tcPr>
            <w:tcW w:w="1873" w:type="dxa"/>
            <w:tcBorders>
              <w:top w:val="nil"/>
              <w:left w:val="nil"/>
              <w:bottom w:val="single" w:sz="4" w:space="0" w:color="auto"/>
              <w:right w:val="nil"/>
            </w:tcBorders>
            <w:shd w:val="clear" w:color="auto" w:fill="auto"/>
            <w:noWrap/>
            <w:hideMark/>
          </w:tcPr>
          <w:p w14:paraId="4FF04AE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Idaho</w:t>
            </w:r>
          </w:p>
        </w:tc>
        <w:tc>
          <w:tcPr>
            <w:tcW w:w="821" w:type="dxa"/>
            <w:tcBorders>
              <w:top w:val="nil"/>
              <w:left w:val="nil"/>
              <w:bottom w:val="single" w:sz="4" w:space="0" w:color="auto"/>
              <w:right w:val="nil"/>
            </w:tcBorders>
            <w:shd w:val="clear" w:color="000000" w:fill="D9D9D9"/>
            <w:noWrap/>
            <w:hideMark/>
          </w:tcPr>
          <w:p w14:paraId="5075F12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nil"/>
              <w:left w:val="nil"/>
              <w:bottom w:val="single" w:sz="4" w:space="0" w:color="auto"/>
              <w:right w:val="nil"/>
            </w:tcBorders>
            <w:shd w:val="clear" w:color="auto" w:fill="auto"/>
            <w:noWrap/>
            <w:hideMark/>
          </w:tcPr>
          <w:p w14:paraId="57B16DB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nil"/>
              <w:left w:val="nil"/>
              <w:bottom w:val="single" w:sz="4" w:space="0" w:color="auto"/>
              <w:right w:val="nil"/>
            </w:tcBorders>
            <w:shd w:val="clear" w:color="000000" w:fill="D9D9D9"/>
            <w:noWrap/>
            <w:hideMark/>
          </w:tcPr>
          <w:p w14:paraId="4CC9D0D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nil"/>
              <w:left w:val="nil"/>
              <w:bottom w:val="single" w:sz="4" w:space="0" w:color="auto"/>
              <w:right w:val="nil"/>
            </w:tcBorders>
          </w:tcPr>
          <w:p w14:paraId="755D315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single" w:sz="4" w:space="0" w:color="auto"/>
              <w:right w:val="nil"/>
            </w:tcBorders>
          </w:tcPr>
          <w:p w14:paraId="133A34F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nil"/>
              <w:left w:val="nil"/>
              <w:bottom w:val="single" w:sz="4" w:space="0" w:color="auto"/>
              <w:right w:val="nil"/>
            </w:tcBorders>
            <w:shd w:val="clear" w:color="auto" w:fill="auto"/>
            <w:noWrap/>
            <w:hideMark/>
          </w:tcPr>
          <w:p w14:paraId="3B0EAC4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single" w:sz="4" w:space="0" w:color="auto"/>
              <w:right w:val="nil"/>
            </w:tcBorders>
            <w:shd w:val="clear" w:color="000000" w:fill="D9D9D9"/>
            <w:noWrap/>
            <w:hideMark/>
          </w:tcPr>
          <w:p w14:paraId="3CF4747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72984D59"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F5E19D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Illinois</w:t>
            </w:r>
          </w:p>
        </w:tc>
        <w:tc>
          <w:tcPr>
            <w:tcW w:w="821" w:type="dxa"/>
            <w:tcBorders>
              <w:top w:val="single" w:sz="4" w:space="0" w:color="auto"/>
              <w:left w:val="nil"/>
              <w:bottom w:val="single" w:sz="4" w:space="0" w:color="auto"/>
              <w:right w:val="nil"/>
            </w:tcBorders>
            <w:shd w:val="clear" w:color="000000" w:fill="D9D9D9"/>
            <w:noWrap/>
            <w:hideMark/>
          </w:tcPr>
          <w:p w14:paraId="181328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17</w:t>
            </w:r>
          </w:p>
        </w:tc>
        <w:tc>
          <w:tcPr>
            <w:tcW w:w="1169" w:type="dxa"/>
            <w:tcBorders>
              <w:top w:val="single" w:sz="4" w:space="0" w:color="auto"/>
              <w:left w:val="nil"/>
              <w:bottom w:val="single" w:sz="4" w:space="0" w:color="auto"/>
              <w:right w:val="nil"/>
            </w:tcBorders>
            <w:shd w:val="clear" w:color="auto" w:fill="auto"/>
            <w:noWrap/>
            <w:hideMark/>
          </w:tcPr>
          <w:p w14:paraId="31F627B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4B5F63A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257E463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7858C2A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0030B1F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72787F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8B0E580"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7DC3B2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Indiana</w:t>
            </w:r>
          </w:p>
        </w:tc>
        <w:tc>
          <w:tcPr>
            <w:tcW w:w="821" w:type="dxa"/>
            <w:tcBorders>
              <w:top w:val="single" w:sz="4" w:space="0" w:color="auto"/>
              <w:left w:val="nil"/>
              <w:bottom w:val="single" w:sz="4" w:space="0" w:color="auto"/>
              <w:right w:val="nil"/>
            </w:tcBorders>
            <w:shd w:val="clear" w:color="000000" w:fill="D9D9D9"/>
            <w:noWrap/>
            <w:hideMark/>
          </w:tcPr>
          <w:p w14:paraId="36D62FB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9</w:t>
            </w:r>
          </w:p>
        </w:tc>
        <w:tc>
          <w:tcPr>
            <w:tcW w:w="1169" w:type="dxa"/>
            <w:tcBorders>
              <w:top w:val="single" w:sz="4" w:space="0" w:color="auto"/>
              <w:left w:val="nil"/>
              <w:bottom w:val="single" w:sz="4" w:space="0" w:color="auto"/>
              <w:right w:val="nil"/>
            </w:tcBorders>
            <w:shd w:val="clear" w:color="auto" w:fill="auto"/>
            <w:noWrap/>
            <w:hideMark/>
          </w:tcPr>
          <w:p w14:paraId="51F0820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L(C)</w:t>
            </w:r>
          </w:p>
        </w:tc>
        <w:tc>
          <w:tcPr>
            <w:tcW w:w="1170" w:type="dxa"/>
            <w:tcBorders>
              <w:top w:val="single" w:sz="4" w:space="0" w:color="auto"/>
              <w:left w:val="nil"/>
              <w:bottom w:val="single" w:sz="4" w:space="0" w:color="auto"/>
              <w:right w:val="nil"/>
            </w:tcBorders>
            <w:shd w:val="clear" w:color="000000" w:fill="D9D9D9"/>
            <w:noWrap/>
            <w:hideMark/>
          </w:tcPr>
          <w:p w14:paraId="12BA040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0538D86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70D1F3A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417D358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B7AFFB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848156B"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7561270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Iowa</w:t>
            </w:r>
          </w:p>
        </w:tc>
        <w:tc>
          <w:tcPr>
            <w:tcW w:w="821" w:type="dxa"/>
            <w:tcBorders>
              <w:top w:val="single" w:sz="4" w:space="0" w:color="auto"/>
              <w:left w:val="nil"/>
              <w:bottom w:val="single" w:sz="4" w:space="0" w:color="auto"/>
              <w:right w:val="nil"/>
            </w:tcBorders>
            <w:shd w:val="clear" w:color="000000" w:fill="D9D9D9"/>
            <w:noWrap/>
            <w:hideMark/>
          </w:tcPr>
          <w:p w14:paraId="2B242FD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264BDFD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47D7E0D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3FD8D9B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7D24295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6F542C0D"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B2AE96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48C65310"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06A61E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Kansas</w:t>
            </w:r>
          </w:p>
        </w:tc>
        <w:tc>
          <w:tcPr>
            <w:tcW w:w="821" w:type="dxa"/>
            <w:tcBorders>
              <w:top w:val="single" w:sz="4" w:space="0" w:color="auto"/>
              <w:left w:val="nil"/>
              <w:bottom w:val="single" w:sz="4" w:space="0" w:color="auto"/>
              <w:right w:val="nil"/>
            </w:tcBorders>
            <w:shd w:val="clear" w:color="000000" w:fill="D9D9D9"/>
            <w:noWrap/>
            <w:hideMark/>
          </w:tcPr>
          <w:p w14:paraId="1C3B491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2970C81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66B8B2B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56ACA4D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U, R</w:t>
            </w:r>
          </w:p>
        </w:tc>
        <w:tc>
          <w:tcPr>
            <w:tcW w:w="1163" w:type="dxa"/>
            <w:tcBorders>
              <w:top w:val="single" w:sz="4" w:space="0" w:color="auto"/>
              <w:left w:val="nil"/>
              <w:bottom w:val="single" w:sz="4" w:space="0" w:color="auto"/>
              <w:right w:val="nil"/>
            </w:tcBorders>
          </w:tcPr>
          <w:p w14:paraId="383DADB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313D3F5C"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15B4810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5A39520C"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7B6D7A2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Kentucky</w:t>
            </w:r>
          </w:p>
        </w:tc>
        <w:tc>
          <w:tcPr>
            <w:tcW w:w="821" w:type="dxa"/>
            <w:tcBorders>
              <w:top w:val="single" w:sz="4" w:space="0" w:color="auto"/>
              <w:left w:val="nil"/>
              <w:bottom w:val="single" w:sz="4" w:space="0" w:color="auto"/>
              <w:right w:val="nil"/>
            </w:tcBorders>
            <w:shd w:val="clear" w:color="000000" w:fill="D9D9D9"/>
            <w:noWrap/>
            <w:hideMark/>
          </w:tcPr>
          <w:p w14:paraId="31F344B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6</w:t>
            </w:r>
          </w:p>
        </w:tc>
        <w:tc>
          <w:tcPr>
            <w:tcW w:w="1169" w:type="dxa"/>
            <w:tcBorders>
              <w:top w:val="single" w:sz="4" w:space="0" w:color="auto"/>
              <w:left w:val="nil"/>
              <w:bottom w:val="single" w:sz="4" w:space="0" w:color="auto"/>
              <w:right w:val="nil"/>
            </w:tcBorders>
            <w:shd w:val="clear" w:color="auto" w:fill="auto"/>
            <w:noWrap/>
            <w:hideMark/>
          </w:tcPr>
          <w:p w14:paraId="5C9FFC9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00A9299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74AD09F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w:t>
            </w:r>
          </w:p>
        </w:tc>
        <w:tc>
          <w:tcPr>
            <w:tcW w:w="1163" w:type="dxa"/>
            <w:tcBorders>
              <w:top w:val="single" w:sz="4" w:space="0" w:color="auto"/>
              <w:left w:val="nil"/>
              <w:bottom w:val="single" w:sz="4" w:space="0" w:color="auto"/>
              <w:right w:val="nil"/>
            </w:tcBorders>
          </w:tcPr>
          <w:p w14:paraId="2D64954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06BFF24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CBD6E3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669224E9"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40D870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Louisiana</w:t>
            </w:r>
          </w:p>
        </w:tc>
        <w:tc>
          <w:tcPr>
            <w:tcW w:w="821" w:type="dxa"/>
            <w:tcBorders>
              <w:top w:val="single" w:sz="4" w:space="0" w:color="auto"/>
              <w:left w:val="nil"/>
              <w:bottom w:val="single" w:sz="4" w:space="0" w:color="auto"/>
              <w:right w:val="nil"/>
            </w:tcBorders>
            <w:shd w:val="clear" w:color="000000" w:fill="D9D9D9"/>
            <w:noWrap/>
            <w:hideMark/>
          </w:tcPr>
          <w:p w14:paraId="7602DEC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6</w:t>
            </w:r>
          </w:p>
        </w:tc>
        <w:tc>
          <w:tcPr>
            <w:tcW w:w="1169" w:type="dxa"/>
            <w:tcBorders>
              <w:top w:val="single" w:sz="4" w:space="0" w:color="auto"/>
              <w:left w:val="nil"/>
              <w:bottom w:val="single" w:sz="4" w:space="0" w:color="auto"/>
              <w:right w:val="nil"/>
            </w:tcBorders>
            <w:shd w:val="clear" w:color="auto" w:fill="auto"/>
            <w:noWrap/>
            <w:hideMark/>
          </w:tcPr>
          <w:p w14:paraId="6728749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160CD27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04F204E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53B1FEA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6E845C55"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66D7242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6F8ED98"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0F9EE27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Maine</w:t>
            </w:r>
          </w:p>
        </w:tc>
        <w:tc>
          <w:tcPr>
            <w:tcW w:w="821" w:type="dxa"/>
            <w:tcBorders>
              <w:top w:val="single" w:sz="4" w:space="0" w:color="auto"/>
              <w:left w:val="nil"/>
              <w:bottom w:val="single" w:sz="4" w:space="0" w:color="auto"/>
              <w:right w:val="nil"/>
            </w:tcBorders>
            <w:shd w:val="clear" w:color="000000" w:fill="D9D9D9"/>
            <w:noWrap/>
            <w:hideMark/>
          </w:tcPr>
          <w:p w14:paraId="5D622D8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single" w:sz="4" w:space="0" w:color="auto"/>
              <w:right w:val="nil"/>
            </w:tcBorders>
            <w:shd w:val="clear" w:color="auto" w:fill="auto"/>
            <w:noWrap/>
            <w:hideMark/>
          </w:tcPr>
          <w:p w14:paraId="1A7915B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324200F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single" w:sz="4" w:space="0" w:color="auto"/>
              <w:left w:val="nil"/>
              <w:bottom w:val="single" w:sz="4" w:space="0" w:color="auto"/>
              <w:right w:val="nil"/>
            </w:tcBorders>
          </w:tcPr>
          <w:p w14:paraId="292CD40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37CE325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7C6EC0E5"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nil"/>
            </w:tcBorders>
            <w:shd w:val="clear" w:color="000000" w:fill="D9D9D9"/>
            <w:noWrap/>
            <w:hideMark/>
          </w:tcPr>
          <w:p w14:paraId="3FEB0A5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7B896A28"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6BFC45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Maryland</w:t>
            </w:r>
          </w:p>
        </w:tc>
        <w:tc>
          <w:tcPr>
            <w:tcW w:w="821" w:type="dxa"/>
            <w:tcBorders>
              <w:top w:val="single" w:sz="4" w:space="0" w:color="auto"/>
              <w:left w:val="nil"/>
              <w:bottom w:val="single" w:sz="4" w:space="0" w:color="auto"/>
              <w:right w:val="nil"/>
            </w:tcBorders>
            <w:shd w:val="clear" w:color="000000" w:fill="D9D9D9"/>
            <w:noWrap/>
            <w:hideMark/>
          </w:tcPr>
          <w:p w14:paraId="05DB716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8</w:t>
            </w:r>
          </w:p>
        </w:tc>
        <w:tc>
          <w:tcPr>
            <w:tcW w:w="1169" w:type="dxa"/>
            <w:tcBorders>
              <w:top w:val="single" w:sz="4" w:space="0" w:color="auto"/>
              <w:left w:val="nil"/>
              <w:bottom w:val="single" w:sz="4" w:space="0" w:color="auto"/>
              <w:right w:val="nil"/>
            </w:tcBorders>
            <w:shd w:val="clear" w:color="auto" w:fill="auto"/>
            <w:noWrap/>
            <w:hideMark/>
          </w:tcPr>
          <w:p w14:paraId="4E9A60A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137B81A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042A7F8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w:t>
            </w:r>
          </w:p>
        </w:tc>
        <w:tc>
          <w:tcPr>
            <w:tcW w:w="1163" w:type="dxa"/>
            <w:tcBorders>
              <w:top w:val="single" w:sz="4" w:space="0" w:color="auto"/>
              <w:left w:val="nil"/>
              <w:bottom w:val="single" w:sz="4" w:space="0" w:color="auto"/>
              <w:right w:val="nil"/>
            </w:tcBorders>
          </w:tcPr>
          <w:p w14:paraId="6D6A071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L (Court) </w:t>
            </w:r>
            <w:r w:rsidRPr="00077BB1">
              <w:rPr>
                <w:rFonts w:eastAsiaTheme="majorEastAsia"/>
                <w:sz w:val="11"/>
                <w:szCs w:val="11"/>
                <w:vertAlign w:val="superscript"/>
              </w:rPr>
              <w:footnoteReference w:id="6"/>
            </w:r>
          </w:p>
        </w:tc>
        <w:tc>
          <w:tcPr>
            <w:tcW w:w="1163" w:type="dxa"/>
            <w:tcBorders>
              <w:top w:val="single" w:sz="4" w:space="0" w:color="auto"/>
              <w:left w:val="nil"/>
              <w:bottom w:val="single" w:sz="4" w:space="0" w:color="auto"/>
              <w:right w:val="nil"/>
            </w:tcBorders>
            <w:shd w:val="clear" w:color="auto" w:fill="auto"/>
            <w:noWrap/>
            <w:hideMark/>
          </w:tcPr>
          <w:p w14:paraId="179E38E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BF89C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CFCC11D"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1BA832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Massachusetts</w:t>
            </w:r>
          </w:p>
        </w:tc>
        <w:tc>
          <w:tcPr>
            <w:tcW w:w="821" w:type="dxa"/>
            <w:tcBorders>
              <w:top w:val="single" w:sz="4" w:space="0" w:color="auto"/>
              <w:left w:val="nil"/>
              <w:bottom w:val="single" w:sz="4" w:space="0" w:color="auto"/>
              <w:right w:val="nil"/>
            </w:tcBorders>
            <w:shd w:val="clear" w:color="000000" w:fill="D9D9D9"/>
            <w:noWrap/>
            <w:hideMark/>
          </w:tcPr>
          <w:p w14:paraId="4B4579E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9</w:t>
            </w:r>
          </w:p>
        </w:tc>
        <w:tc>
          <w:tcPr>
            <w:tcW w:w="1169" w:type="dxa"/>
            <w:tcBorders>
              <w:top w:val="single" w:sz="4" w:space="0" w:color="auto"/>
              <w:left w:val="nil"/>
              <w:bottom w:val="single" w:sz="4" w:space="0" w:color="auto"/>
              <w:right w:val="nil"/>
            </w:tcBorders>
            <w:shd w:val="clear" w:color="auto" w:fill="auto"/>
            <w:noWrap/>
            <w:hideMark/>
          </w:tcPr>
          <w:p w14:paraId="436288D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36290FA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604A483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1CC0676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1C4CA27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43011E8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4ED8327C" w14:textId="77777777" w:rsidTr="00FC1D58">
        <w:trPr>
          <w:jc w:val="center"/>
        </w:trPr>
        <w:tc>
          <w:tcPr>
            <w:tcW w:w="1873" w:type="dxa"/>
            <w:tcBorders>
              <w:top w:val="single" w:sz="4" w:space="0" w:color="auto"/>
              <w:left w:val="nil"/>
              <w:bottom w:val="nil"/>
              <w:right w:val="nil"/>
            </w:tcBorders>
            <w:shd w:val="clear" w:color="auto" w:fill="auto"/>
            <w:noWrap/>
            <w:hideMark/>
          </w:tcPr>
          <w:p w14:paraId="2789457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Michigan</w:t>
            </w:r>
          </w:p>
        </w:tc>
        <w:tc>
          <w:tcPr>
            <w:tcW w:w="821" w:type="dxa"/>
            <w:tcBorders>
              <w:top w:val="single" w:sz="4" w:space="0" w:color="auto"/>
              <w:left w:val="nil"/>
              <w:bottom w:val="nil"/>
              <w:right w:val="nil"/>
            </w:tcBorders>
            <w:shd w:val="clear" w:color="000000" w:fill="D9D9D9"/>
            <w:noWrap/>
            <w:hideMark/>
          </w:tcPr>
          <w:p w14:paraId="583B789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13</w:t>
            </w:r>
          </w:p>
        </w:tc>
        <w:tc>
          <w:tcPr>
            <w:tcW w:w="1169" w:type="dxa"/>
            <w:tcBorders>
              <w:top w:val="single" w:sz="4" w:space="0" w:color="auto"/>
              <w:left w:val="nil"/>
              <w:bottom w:val="nil"/>
              <w:right w:val="nil"/>
            </w:tcBorders>
            <w:shd w:val="clear" w:color="auto" w:fill="auto"/>
            <w:noWrap/>
            <w:hideMark/>
          </w:tcPr>
          <w:p w14:paraId="7C8F25A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single" w:sz="4" w:space="0" w:color="auto"/>
              <w:left w:val="nil"/>
              <w:bottom w:val="nil"/>
              <w:right w:val="nil"/>
            </w:tcBorders>
            <w:shd w:val="clear" w:color="000000" w:fill="D9D9D9"/>
            <w:noWrap/>
            <w:hideMark/>
          </w:tcPr>
          <w:p w14:paraId="1AA56DB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single" w:sz="4" w:space="0" w:color="auto"/>
              <w:left w:val="nil"/>
              <w:bottom w:val="nil"/>
              <w:right w:val="nil"/>
            </w:tcBorders>
          </w:tcPr>
          <w:p w14:paraId="576EAF5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nil"/>
              <w:right w:val="nil"/>
            </w:tcBorders>
          </w:tcPr>
          <w:p w14:paraId="4C4A713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single" w:sz="4" w:space="0" w:color="auto"/>
              <w:left w:val="nil"/>
              <w:bottom w:val="nil"/>
              <w:right w:val="nil"/>
            </w:tcBorders>
            <w:shd w:val="clear" w:color="auto" w:fill="auto"/>
            <w:noWrap/>
            <w:hideMark/>
          </w:tcPr>
          <w:p w14:paraId="5EE6B43B"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nil"/>
              <w:right w:val="nil"/>
            </w:tcBorders>
            <w:shd w:val="clear" w:color="000000" w:fill="D9D9D9"/>
            <w:noWrap/>
            <w:hideMark/>
          </w:tcPr>
          <w:p w14:paraId="539D266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7FC114F3" w14:textId="77777777" w:rsidTr="00FC1D58">
        <w:trPr>
          <w:jc w:val="center"/>
        </w:trPr>
        <w:tc>
          <w:tcPr>
            <w:tcW w:w="1873" w:type="dxa"/>
            <w:tcBorders>
              <w:top w:val="nil"/>
              <w:left w:val="nil"/>
              <w:bottom w:val="single" w:sz="4" w:space="0" w:color="auto"/>
              <w:right w:val="nil"/>
            </w:tcBorders>
            <w:shd w:val="clear" w:color="auto" w:fill="auto"/>
            <w:noWrap/>
            <w:hideMark/>
          </w:tcPr>
          <w:p w14:paraId="5715A7C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Minnesota</w:t>
            </w:r>
          </w:p>
        </w:tc>
        <w:tc>
          <w:tcPr>
            <w:tcW w:w="821" w:type="dxa"/>
            <w:tcBorders>
              <w:top w:val="nil"/>
              <w:left w:val="nil"/>
              <w:bottom w:val="single" w:sz="4" w:space="0" w:color="auto"/>
              <w:right w:val="nil"/>
            </w:tcBorders>
            <w:shd w:val="clear" w:color="000000" w:fill="D9D9D9"/>
            <w:noWrap/>
            <w:hideMark/>
          </w:tcPr>
          <w:p w14:paraId="74D3146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8</w:t>
            </w:r>
          </w:p>
        </w:tc>
        <w:tc>
          <w:tcPr>
            <w:tcW w:w="1169" w:type="dxa"/>
            <w:tcBorders>
              <w:top w:val="nil"/>
              <w:left w:val="nil"/>
              <w:bottom w:val="single" w:sz="4" w:space="0" w:color="auto"/>
              <w:right w:val="nil"/>
            </w:tcBorders>
            <w:shd w:val="clear" w:color="auto" w:fill="auto"/>
            <w:noWrap/>
            <w:hideMark/>
          </w:tcPr>
          <w:p w14:paraId="60C27E5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nil"/>
              <w:left w:val="nil"/>
              <w:bottom w:val="single" w:sz="4" w:space="0" w:color="auto"/>
              <w:right w:val="nil"/>
            </w:tcBorders>
            <w:shd w:val="clear" w:color="000000" w:fill="D9D9D9"/>
            <w:noWrap/>
            <w:hideMark/>
          </w:tcPr>
          <w:p w14:paraId="2075E86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nil"/>
              <w:left w:val="nil"/>
              <w:bottom w:val="single" w:sz="4" w:space="0" w:color="auto"/>
              <w:right w:val="nil"/>
            </w:tcBorders>
          </w:tcPr>
          <w:p w14:paraId="6660DF7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single" w:sz="4" w:space="0" w:color="auto"/>
              <w:right w:val="nil"/>
            </w:tcBorders>
          </w:tcPr>
          <w:p w14:paraId="2D69358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p>
        </w:tc>
        <w:tc>
          <w:tcPr>
            <w:tcW w:w="1163" w:type="dxa"/>
            <w:tcBorders>
              <w:top w:val="nil"/>
              <w:left w:val="nil"/>
              <w:bottom w:val="single" w:sz="4" w:space="0" w:color="auto"/>
              <w:right w:val="nil"/>
            </w:tcBorders>
            <w:shd w:val="clear" w:color="auto" w:fill="auto"/>
            <w:noWrap/>
            <w:hideMark/>
          </w:tcPr>
          <w:p w14:paraId="3837C527" w14:textId="77777777" w:rsidR="00681E98" w:rsidRPr="00077BB1" w:rsidRDefault="00681E98" w:rsidP="00FC1D58">
            <w:pPr>
              <w:pStyle w:val="BodyText"/>
              <w:rPr>
                <w:rFonts w:eastAsiaTheme="majorEastAsia"/>
                <w:sz w:val="11"/>
                <w:szCs w:val="11"/>
              </w:rPr>
            </w:pPr>
          </w:p>
        </w:tc>
        <w:tc>
          <w:tcPr>
            <w:tcW w:w="1163" w:type="dxa"/>
            <w:tcBorders>
              <w:top w:val="nil"/>
              <w:left w:val="nil"/>
              <w:bottom w:val="single" w:sz="4" w:space="0" w:color="auto"/>
              <w:right w:val="nil"/>
            </w:tcBorders>
            <w:shd w:val="clear" w:color="000000" w:fill="D9D9D9"/>
            <w:noWrap/>
            <w:hideMark/>
          </w:tcPr>
          <w:p w14:paraId="4E9330B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4F38416"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D4DB62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Mississippi</w:t>
            </w:r>
          </w:p>
        </w:tc>
        <w:tc>
          <w:tcPr>
            <w:tcW w:w="821" w:type="dxa"/>
            <w:tcBorders>
              <w:top w:val="single" w:sz="4" w:space="0" w:color="auto"/>
              <w:left w:val="nil"/>
              <w:bottom w:val="single" w:sz="4" w:space="0" w:color="auto"/>
              <w:right w:val="nil"/>
            </w:tcBorders>
            <w:shd w:val="clear" w:color="000000" w:fill="D9D9D9"/>
            <w:noWrap/>
            <w:hideMark/>
          </w:tcPr>
          <w:p w14:paraId="1950A93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46796B2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3B111A9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1A355DF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0C6250B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32BED4EB"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DFB18C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A0BC4A7"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D1EED0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Missouri</w:t>
            </w:r>
          </w:p>
        </w:tc>
        <w:tc>
          <w:tcPr>
            <w:tcW w:w="821" w:type="dxa"/>
            <w:tcBorders>
              <w:top w:val="single" w:sz="4" w:space="0" w:color="auto"/>
              <w:left w:val="nil"/>
              <w:bottom w:val="single" w:sz="4" w:space="0" w:color="auto"/>
              <w:right w:val="nil"/>
            </w:tcBorders>
            <w:shd w:val="clear" w:color="000000" w:fill="D9D9D9"/>
            <w:noWrap/>
            <w:hideMark/>
          </w:tcPr>
          <w:p w14:paraId="7677DF6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8</w:t>
            </w:r>
          </w:p>
        </w:tc>
        <w:tc>
          <w:tcPr>
            <w:tcW w:w="1169" w:type="dxa"/>
            <w:tcBorders>
              <w:top w:val="single" w:sz="4" w:space="0" w:color="auto"/>
              <w:left w:val="nil"/>
              <w:bottom w:val="single" w:sz="4" w:space="0" w:color="auto"/>
              <w:right w:val="nil"/>
            </w:tcBorders>
            <w:shd w:val="clear" w:color="auto" w:fill="auto"/>
            <w:noWrap/>
            <w:hideMark/>
          </w:tcPr>
          <w:p w14:paraId="6FC1BB7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7642CB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7B88E1E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4D4E4AF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4F9F5BB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F8E883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7E030F31"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0083F00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Montana</w:t>
            </w:r>
          </w:p>
        </w:tc>
        <w:tc>
          <w:tcPr>
            <w:tcW w:w="821" w:type="dxa"/>
            <w:tcBorders>
              <w:top w:val="single" w:sz="4" w:space="0" w:color="auto"/>
              <w:left w:val="nil"/>
              <w:bottom w:val="single" w:sz="4" w:space="0" w:color="auto"/>
              <w:right w:val="nil"/>
            </w:tcBorders>
            <w:shd w:val="clear" w:color="000000" w:fill="D9D9D9"/>
            <w:noWrap/>
            <w:hideMark/>
          </w:tcPr>
          <w:p w14:paraId="609BAFE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single" w:sz="4" w:space="0" w:color="auto"/>
              <w:right w:val="nil"/>
            </w:tcBorders>
            <w:shd w:val="clear" w:color="auto" w:fill="auto"/>
            <w:noWrap/>
            <w:hideMark/>
          </w:tcPr>
          <w:p w14:paraId="4FB7303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single" w:sz="4" w:space="0" w:color="auto"/>
              <w:left w:val="nil"/>
              <w:bottom w:val="single" w:sz="4" w:space="0" w:color="auto"/>
              <w:right w:val="nil"/>
            </w:tcBorders>
            <w:shd w:val="clear" w:color="000000" w:fill="D9D9D9"/>
            <w:noWrap/>
            <w:hideMark/>
          </w:tcPr>
          <w:p w14:paraId="41C0AAD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1767725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769A6B3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single" w:sz="4" w:space="0" w:color="auto"/>
              <w:left w:val="nil"/>
              <w:bottom w:val="single" w:sz="4" w:space="0" w:color="auto"/>
              <w:right w:val="nil"/>
            </w:tcBorders>
            <w:shd w:val="clear" w:color="auto" w:fill="auto"/>
            <w:noWrap/>
            <w:hideMark/>
          </w:tcPr>
          <w:p w14:paraId="1D0F0CB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nil"/>
            </w:tcBorders>
            <w:shd w:val="clear" w:color="000000" w:fill="D9D9D9"/>
            <w:noWrap/>
            <w:hideMark/>
          </w:tcPr>
          <w:p w14:paraId="6568BC0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5F23A87C"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66ACE2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Nebraska</w:t>
            </w:r>
          </w:p>
        </w:tc>
        <w:tc>
          <w:tcPr>
            <w:tcW w:w="821" w:type="dxa"/>
            <w:tcBorders>
              <w:top w:val="single" w:sz="4" w:space="0" w:color="auto"/>
              <w:left w:val="nil"/>
              <w:bottom w:val="single" w:sz="4" w:space="0" w:color="auto"/>
              <w:right w:val="nil"/>
            </w:tcBorders>
            <w:shd w:val="clear" w:color="000000" w:fill="D9D9D9"/>
            <w:noWrap/>
            <w:hideMark/>
          </w:tcPr>
          <w:p w14:paraId="5A7371A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3</w:t>
            </w:r>
          </w:p>
        </w:tc>
        <w:tc>
          <w:tcPr>
            <w:tcW w:w="1169" w:type="dxa"/>
            <w:tcBorders>
              <w:top w:val="single" w:sz="4" w:space="0" w:color="auto"/>
              <w:left w:val="nil"/>
              <w:bottom w:val="single" w:sz="4" w:space="0" w:color="auto"/>
              <w:right w:val="nil"/>
            </w:tcBorders>
            <w:shd w:val="clear" w:color="auto" w:fill="auto"/>
            <w:noWrap/>
            <w:hideMark/>
          </w:tcPr>
          <w:p w14:paraId="19DCECF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4B7A8D0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3781173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6E64725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1E8474B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A7F426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1EF5B517"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76037DE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Nevada</w:t>
            </w:r>
          </w:p>
        </w:tc>
        <w:tc>
          <w:tcPr>
            <w:tcW w:w="821" w:type="dxa"/>
            <w:tcBorders>
              <w:top w:val="single" w:sz="4" w:space="0" w:color="auto"/>
              <w:left w:val="nil"/>
              <w:bottom w:val="single" w:sz="4" w:space="0" w:color="auto"/>
              <w:right w:val="nil"/>
            </w:tcBorders>
            <w:shd w:val="clear" w:color="000000" w:fill="D9D9D9"/>
            <w:noWrap/>
            <w:hideMark/>
          </w:tcPr>
          <w:p w14:paraId="7F02E7F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2D8A5DD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303E592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62EFA7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1EFCB44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5F9BF322"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7CCB512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72DAD519"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330FE5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New Hampshire</w:t>
            </w:r>
          </w:p>
        </w:tc>
        <w:tc>
          <w:tcPr>
            <w:tcW w:w="821" w:type="dxa"/>
            <w:tcBorders>
              <w:top w:val="single" w:sz="4" w:space="0" w:color="auto"/>
              <w:left w:val="nil"/>
              <w:bottom w:val="single" w:sz="4" w:space="0" w:color="auto"/>
              <w:right w:val="nil"/>
            </w:tcBorders>
            <w:shd w:val="clear" w:color="000000" w:fill="D9D9D9"/>
            <w:noWrap/>
            <w:hideMark/>
          </w:tcPr>
          <w:p w14:paraId="199AE27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single" w:sz="4" w:space="0" w:color="auto"/>
              <w:right w:val="nil"/>
            </w:tcBorders>
            <w:shd w:val="clear" w:color="auto" w:fill="auto"/>
            <w:noWrap/>
            <w:hideMark/>
          </w:tcPr>
          <w:p w14:paraId="65EDECC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73A1856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16889F7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125A24E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p>
        </w:tc>
        <w:tc>
          <w:tcPr>
            <w:tcW w:w="1163" w:type="dxa"/>
            <w:tcBorders>
              <w:top w:val="single" w:sz="4" w:space="0" w:color="auto"/>
              <w:left w:val="nil"/>
              <w:bottom w:val="single" w:sz="4" w:space="0" w:color="auto"/>
              <w:right w:val="nil"/>
            </w:tcBorders>
            <w:shd w:val="clear" w:color="auto" w:fill="auto"/>
            <w:noWrap/>
            <w:hideMark/>
          </w:tcPr>
          <w:p w14:paraId="2746336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4B2F5BA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3D7B842"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502E275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New Jersey</w:t>
            </w:r>
          </w:p>
        </w:tc>
        <w:tc>
          <w:tcPr>
            <w:tcW w:w="821" w:type="dxa"/>
            <w:tcBorders>
              <w:top w:val="single" w:sz="4" w:space="0" w:color="auto"/>
              <w:left w:val="nil"/>
              <w:bottom w:val="single" w:sz="4" w:space="0" w:color="auto"/>
              <w:right w:val="nil"/>
            </w:tcBorders>
            <w:shd w:val="clear" w:color="000000" w:fill="D9D9D9"/>
            <w:noWrap/>
            <w:hideMark/>
          </w:tcPr>
          <w:p w14:paraId="15A7961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12</w:t>
            </w:r>
          </w:p>
        </w:tc>
        <w:tc>
          <w:tcPr>
            <w:tcW w:w="1169" w:type="dxa"/>
            <w:tcBorders>
              <w:top w:val="single" w:sz="4" w:space="0" w:color="auto"/>
              <w:left w:val="nil"/>
              <w:bottom w:val="single" w:sz="4" w:space="0" w:color="auto"/>
              <w:right w:val="nil"/>
            </w:tcBorders>
            <w:shd w:val="clear" w:color="auto" w:fill="auto"/>
            <w:noWrap/>
            <w:hideMark/>
          </w:tcPr>
          <w:p w14:paraId="59368CC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C </w:t>
            </w:r>
          </w:p>
        </w:tc>
        <w:tc>
          <w:tcPr>
            <w:tcW w:w="1170" w:type="dxa"/>
            <w:tcBorders>
              <w:top w:val="single" w:sz="4" w:space="0" w:color="auto"/>
              <w:left w:val="nil"/>
              <w:bottom w:val="single" w:sz="4" w:space="0" w:color="auto"/>
              <w:right w:val="nil"/>
            </w:tcBorders>
            <w:shd w:val="clear" w:color="000000" w:fill="D9D9D9"/>
            <w:noWrap/>
            <w:hideMark/>
          </w:tcPr>
          <w:p w14:paraId="1CC3C1F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1CF56E3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U</w:t>
            </w:r>
          </w:p>
        </w:tc>
        <w:tc>
          <w:tcPr>
            <w:tcW w:w="1163" w:type="dxa"/>
            <w:tcBorders>
              <w:top w:val="single" w:sz="4" w:space="0" w:color="auto"/>
              <w:left w:val="nil"/>
              <w:bottom w:val="single" w:sz="4" w:space="0" w:color="auto"/>
              <w:right w:val="nil"/>
            </w:tcBorders>
          </w:tcPr>
          <w:p w14:paraId="0E90DD2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p>
        </w:tc>
        <w:tc>
          <w:tcPr>
            <w:tcW w:w="1163" w:type="dxa"/>
            <w:tcBorders>
              <w:top w:val="single" w:sz="4" w:space="0" w:color="auto"/>
              <w:left w:val="nil"/>
              <w:bottom w:val="single" w:sz="4" w:space="0" w:color="auto"/>
              <w:right w:val="nil"/>
            </w:tcBorders>
            <w:shd w:val="clear" w:color="auto" w:fill="auto"/>
            <w:noWrap/>
            <w:hideMark/>
          </w:tcPr>
          <w:p w14:paraId="668150CC"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nil"/>
            </w:tcBorders>
            <w:shd w:val="clear" w:color="000000" w:fill="D9D9D9"/>
            <w:noWrap/>
            <w:hideMark/>
          </w:tcPr>
          <w:p w14:paraId="0A05995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49D957D1"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5C46AC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New Mexico</w:t>
            </w:r>
          </w:p>
        </w:tc>
        <w:tc>
          <w:tcPr>
            <w:tcW w:w="821" w:type="dxa"/>
            <w:tcBorders>
              <w:top w:val="single" w:sz="4" w:space="0" w:color="auto"/>
              <w:left w:val="nil"/>
              <w:bottom w:val="single" w:sz="4" w:space="0" w:color="auto"/>
              <w:right w:val="nil"/>
            </w:tcBorders>
            <w:shd w:val="clear" w:color="000000" w:fill="D9D9D9"/>
            <w:noWrap/>
            <w:hideMark/>
          </w:tcPr>
          <w:p w14:paraId="6B424ED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3</w:t>
            </w:r>
          </w:p>
        </w:tc>
        <w:tc>
          <w:tcPr>
            <w:tcW w:w="1169" w:type="dxa"/>
            <w:tcBorders>
              <w:top w:val="single" w:sz="4" w:space="0" w:color="auto"/>
              <w:left w:val="nil"/>
              <w:bottom w:val="single" w:sz="4" w:space="0" w:color="auto"/>
              <w:right w:val="nil"/>
            </w:tcBorders>
            <w:shd w:val="clear" w:color="auto" w:fill="auto"/>
            <w:noWrap/>
            <w:hideMark/>
          </w:tcPr>
          <w:p w14:paraId="69D70DB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7A369C5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1C19AF6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w:t>
            </w:r>
          </w:p>
        </w:tc>
        <w:tc>
          <w:tcPr>
            <w:tcW w:w="1163" w:type="dxa"/>
            <w:tcBorders>
              <w:top w:val="single" w:sz="4" w:space="0" w:color="auto"/>
              <w:left w:val="nil"/>
              <w:bottom w:val="single" w:sz="4" w:space="0" w:color="auto"/>
              <w:right w:val="nil"/>
            </w:tcBorders>
          </w:tcPr>
          <w:p w14:paraId="206A891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3219F13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847140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6A5831C"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20ADAF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New York</w:t>
            </w:r>
          </w:p>
        </w:tc>
        <w:tc>
          <w:tcPr>
            <w:tcW w:w="821" w:type="dxa"/>
            <w:tcBorders>
              <w:top w:val="single" w:sz="4" w:space="0" w:color="auto"/>
              <w:left w:val="nil"/>
              <w:bottom w:val="single" w:sz="4" w:space="0" w:color="auto"/>
              <w:right w:val="nil"/>
            </w:tcBorders>
            <w:shd w:val="clear" w:color="000000" w:fill="D9D9D9"/>
            <w:noWrap/>
            <w:hideMark/>
          </w:tcPr>
          <w:p w14:paraId="65803BF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26</w:t>
            </w:r>
          </w:p>
        </w:tc>
        <w:tc>
          <w:tcPr>
            <w:tcW w:w="1169" w:type="dxa"/>
            <w:tcBorders>
              <w:top w:val="single" w:sz="4" w:space="0" w:color="auto"/>
              <w:left w:val="nil"/>
              <w:bottom w:val="single" w:sz="4" w:space="0" w:color="auto"/>
              <w:right w:val="nil"/>
            </w:tcBorders>
            <w:shd w:val="clear" w:color="auto" w:fill="auto"/>
            <w:noWrap/>
            <w:hideMark/>
          </w:tcPr>
          <w:p w14:paraId="0388FF3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C(L)</w:t>
            </w:r>
          </w:p>
        </w:tc>
        <w:tc>
          <w:tcPr>
            <w:tcW w:w="1170" w:type="dxa"/>
            <w:tcBorders>
              <w:top w:val="single" w:sz="4" w:space="0" w:color="auto"/>
              <w:left w:val="nil"/>
              <w:bottom w:val="single" w:sz="4" w:space="0" w:color="auto"/>
              <w:right w:val="nil"/>
            </w:tcBorders>
            <w:shd w:val="clear" w:color="000000" w:fill="D9D9D9"/>
            <w:noWrap/>
            <w:hideMark/>
          </w:tcPr>
          <w:p w14:paraId="39B4D42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693C965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w:t>
            </w:r>
          </w:p>
        </w:tc>
        <w:tc>
          <w:tcPr>
            <w:tcW w:w="1163" w:type="dxa"/>
            <w:tcBorders>
              <w:top w:val="single" w:sz="4" w:space="0" w:color="auto"/>
              <w:left w:val="nil"/>
              <w:bottom w:val="single" w:sz="4" w:space="0" w:color="auto"/>
              <w:right w:val="nil"/>
            </w:tcBorders>
          </w:tcPr>
          <w:p w14:paraId="5460793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r w:rsidRPr="00077BB1">
              <w:rPr>
                <w:rFonts w:eastAsiaTheme="majorEastAsia"/>
                <w:sz w:val="11"/>
                <w:szCs w:val="11"/>
                <w:vertAlign w:val="superscript"/>
              </w:rPr>
              <w:footnoteReference w:id="7"/>
            </w:r>
          </w:p>
        </w:tc>
        <w:tc>
          <w:tcPr>
            <w:tcW w:w="1163" w:type="dxa"/>
            <w:tcBorders>
              <w:top w:val="single" w:sz="4" w:space="0" w:color="auto"/>
              <w:left w:val="nil"/>
              <w:bottom w:val="single" w:sz="4" w:space="0" w:color="auto"/>
              <w:right w:val="nil"/>
            </w:tcBorders>
            <w:shd w:val="clear" w:color="auto" w:fill="auto"/>
            <w:noWrap/>
            <w:hideMark/>
          </w:tcPr>
          <w:p w14:paraId="14165B18"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38B158B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4D03AF24"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6A36AB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North Carolina</w:t>
            </w:r>
          </w:p>
        </w:tc>
        <w:tc>
          <w:tcPr>
            <w:tcW w:w="821" w:type="dxa"/>
            <w:tcBorders>
              <w:top w:val="single" w:sz="4" w:space="0" w:color="auto"/>
              <w:left w:val="nil"/>
              <w:bottom w:val="single" w:sz="4" w:space="0" w:color="auto"/>
              <w:right w:val="nil"/>
            </w:tcBorders>
            <w:shd w:val="clear" w:color="000000" w:fill="D9D9D9"/>
            <w:noWrap/>
            <w:hideMark/>
          </w:tcPr>
          <w:p w14:paraId="1642BCE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14</w:t>
            </w:r>
          </w:p>
        </w:tc>
        <w:tc>
          <w:tcPr>
            <w:tcW w:w="1169" w:type="dxa"/>
            <w:tcBorders>
              <w:top w:val="single" w:sz="4" w:space="0" w:color="auto"/>
              <w:left w:val="nil"/>
              <w:bottom w:val="single" w:sz="4" w:space="0" w:color="auto"/>
              <w:right w:val="nil"/>
            </w:tcBorders>
            <w:shd w:val="clear" w:color="auto" w:fill="auto"/>
            <w:noWrap/>
            <w:hideMark/>
          </w:tcPr>
          <w:p w14:paraId="19551D5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71537A6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2A8ACB0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 R</w:t>
            </w:r>
          </w:p>
        </w:tc>
        <w:tc>
          <w:tcPr>
            <w:tcW w:w="1163" w:type="dxa"/>
            <w:tcBorders>
              <w:top w:val="single" w:sz="4" w:space="0" w:color="auto"/>
              <w:left w:val="nil"/>
              <w:bottom w:val="single" w:sz="4" w:space="0" w:color="auto"/>
              <w:right w:val="nil"/>
            </w:tcBorders>
          </w:tcPr>
          <w:p w14:paraId="299BCC0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r w:rsidRPr="00077BB1">
              <w:rPr>
                <w:rFonts w:eastAsiaTheme="majorEastAsia"/>
                <w:sz w:val="11"/>
                <w:szCs w:val="11"/>
                <w:vertAlign w:val="superscript"/>
              </w:rPr>
              <w:footnoteReference w:id="8"/>
            </w:r>
          </w:p>
        </w:tc>
        <w:tc>
          <w:tcPr>
            <w:tcW w:w="1163" w:type="dxa"/>
            <w:tcBorders>
              <w:top w:val="single" w:sz="4" w:space="0" w:color="auto"/>
              <w:left w:val="nil"/>
              <w:bottom w:val="single" w:sz="4" w:space="0" w:color="auto"/>
              <w:right w:val="nil"/>
            </w:tcBorders>
            <w:shd w:val="clear" w:color="auto" w:fill="auto"/>
            <w:noWrap/>
            <w:hideMark/>
          </w:tcPr>
          <w:p w14:paraId="58EFAF8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E2E306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2A87600"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2162DC1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lastRenderedPageBreak/>
              <w:t>North Dakota</w:t>
            </w:r>
          </w:p>
        </w:tc>
        <w:tc>
          <w:tcPr>
            <w:tcW w:w="821" w:type="dxa"/>
            <w:tcBorders>
              <w:top w:val="single" w:sz="4" w:space="0" w:color="auto"/>
              <w:left w:val="nil"/>
              <w:bottom w:val="single" w:sz="4" w:space="0" w:color="auto"/>
              <w:right w:val="nil"/>
            </w:tcBorders>
            <w:shd w:val="clear" w:color="000000" w:fill="D9D9D9"/>
            <w:noWrap/>
            <w:hideMark/>
          </w:tcPr>
          <w:p w14:paraId="68A2E47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single" w:sz="4" w:space="0" w:color="auto"/>
              <w:left w:val="nil"/>
              <w:bottom w:val="single" w:sz="4" w:space="0" w:color="auto"/>
              <w:right w:val="nil"/>
            </w:tcBorders>
            <w:shd w:val="clear" w:color="auto" w:fill="auto"/>
            <w:noWrap/>
            <w:hideMark/>
          </w:tcPr>
          <w:p w14:paraId="4C231E8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single" w:sz="4" w:space="0" w:color="auto"/>
              <w:left w:val="nil"/>
              <w:bottom w:val="single" w:sz="4" w:space="0" w:color="auto"/>
              <w:right w:val="nil"/>
            </w:tcBorders>
            <w:shd w:val="clear" w:color="000000" w:fill="D9D9D9"/>
            <w:noWrap/>
            <w:hideMark/>
          </w:tcPr>
          <w:p w14:paraId="7A5688C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single" w:sz="4" w:space="0" w:color="auto"/>
              <w:right w:val="nil"/>
            </w:tcBorders>
          </w:tcPr>
          <w:p w14:paraId="64C9A6B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270E6AE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single" w:sz="4" w:space="0" w:color="auto"/>
              <w:right w:val="nil"/>
            </w:tcBorders>
            <w:shd w:val="clear" w:color="auto" w:fill="auto"/>
            <w:noWrap/>
            <w:hideMark/>
          </w:tcPr>
          <w:p w14:paraId="6F286D12"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nil"/>
            </w:tcBorders>
            <w:shd w:val="clear" w:color="000000" w:fill="D9D9D9"/>
            <w:noWrap/>
            <w:hideMark/>
          </w:tcPr>
          <w:p w14:paraId="7CED321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14C7FF1"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3C3B46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Ohio</w:t>
            </w:r>
          </w:p>
        </w:tc>
        <w:tc>
          <w:tcPr>
            <w:tcW w:w="821" w:type="dxa"/>
            <w:tcBorders>
              <w:top w:val="single" w:sz="4" w:space="0" w:color="auto"/>
              <w:left w:val="nil"/>
              <w:bottom w:val="single" w:sz="4" w:space="0" w:color="auto"/>
              <w:right w:val="nil"/>
            </w:tcBorders>
            <w:shd w:val="clear" w:color="000000" w:fill="D9D9D9"/>
            <w:noWrap/>
            <w:hideMark/>
          </w:tcPr>
          <w:p w14:paraId="05EC4AB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15</w:t>
            </w:r>
          </w:p>
        </w:tc>
        <w:tc>
          <w:tcPr>
            <w:tcW w:w="1169" w:type="dxa"/>
            <w:tcBorders>
              <w:top w:val="single" w:sz="4" w:space="0" w:color="auto"/>
              <w:left w:val="nil"/>
              <w:bottom w:val="single" w:sz="4" w:space="0" w:color="auto"/>
              <w:right w:val="nil"/>
            </w:tcBorders>
            <w:shd w:val="clear" w:color="auto" w:fill="auto"/>
            <w:noWrap/>
            <w:hideMark/>
          </w:tcPr>
          <w:p w14:paraId="54FB98B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L(C</w:t>
            </w:r>
            <w:commentRangeStart w:id="2"/>
            <w:r w:rsidRPr="00077BB1">
              <w:rPr>
                <w:rFonts w:eastAsiaTheme="majorEastAsia"/>
                <w:sz w:val="11"/>
                <w:szCs w:val="11"/>
              </w:rPr>
              <w:t>)</w:t>
            </w:r>
            <w:bookmarkStart w:id="3" w:name="_Ref128760265"/>
            <w:r w:rsidRPr="00077BB1">
              <w:rPr>
                <w:rFonts w:eastAsiaTheme="majorEastAsia"/>
                <w:sz w:val="11"/>
                <w:szCs w:val="11"/>
                <w:vertAlign w:val="superscript"/>
              </w:rPr>
              <w:footnoteReference w:id="9"/>
            </w:r>
            <w:bookmarkEnd w:id="3"/>
            <w:commentRangeEnd w:id="2"/>
            <w:r w:rsidRPr="00077BB1">
              <w:rPr>
                <w:rStyle w:val="CommentReference"/>
                <w:sz w:val="11"/>
                <w:szCs w:val="11"/>
              </w:rPr>
              <w:commentReference w:id="2"/>
            </w:r>
            <w:r w:rsidRPr="00077BB1">
              <w:rPr>
                <w:b/>
                <w:bCs/>
                <w:color w:val="C00000"/>
                <w:sz w:val="11"/>
                <w:szCs w:val="11"/>
              </w:rPr>
              <w:t xml:space="preserve"> </w:t>
            </w:r>
          </w:p>
        </w:tc>
        <w:tc>
          <w:tcPr>
            <w:tcW w:w="1170" w:type="dxa"/>
            <w:tcBorders>
              <w:top w:val="single" w:sz="4" w:space="0" w:color="auto"/>
              <w:left w:val="nil"/>
              <w:bottom w:val="single" w:sz="4" w:space="0" w:color="auto"/>
              <w:right w:val="nil"/>
            </w:tcBorders>
            <w:shd w:val="clear" w:color="000000" w:fill="D9D9D9"/>
            <w:noWrap/>
            <w:hideMark/>
          </w:tcPr>
          <w:p w14:paraId="531E617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4F8E334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 R</w:t>
            </w:r>
          </w:p>
        </w:tc>
        <w:tc>
          <w:tcPr>
            <w:tcW w:w="1163" w:type="dxa"/>
            <w:tcBorders>
              <w:top w:val="single" w:sz="4" w:space="0" w:color="auto"/>
              <w:left w:val="nil"/>
              <w:bottom w:val="single" w:sz="4" w:space="0" w:color="auto"/>
              <w:right w:val="nil"/>
            </w:tcBorders>
          </w:tcPr>
          <w:p w14:paraId="1D51055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r w:rsidRPr="00077BB1">
              <w:rPr>
                <w:rFonts w:eastAsiaTheme="majorEastAsia"/>
                <w:sz w:val="11"/>
                <w:szCs w:val="11"/>
                <w:vertAlign w:val="superscript"/>
              </w:rPr>
              <w:footnoteReference w:id="10"/>
            </w:r>
          </w:p>
        </w:tc>
        <w:tc>
          <w:tcPr>
            <w:tcW w:w="1163" w:type="dxa"/>
            <w:tcBorders>
              <w:top w:val="single" w:sz="4" w:space="0" w:color="auto"/>
              <w:left w:val="nil"/>
              <w:bottom w:val="single" w:sz="4" w:space="0" w:color="auto"/>
              <w:right w:val="nil"/>
            </w:tcBorders>
            <w:shd w:val="clear" w:color="auto" w:fill="auto"/>
            <w:noWrap/>
            <w:hideMark/>
          </w:tcPr>
          <w:p w14:paraId="48472523"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6C68889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184F2562"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ED502D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Oklahoma</w:t>
            </w:r>
          </w:p>
        </w:tc>
        <w:tc>
          <w:tcPr>
            <w:tcW w:w="821" w:type="dxa"/>
            <w:tcBorders>
              <w:top w:val="single" w:sz="4" w:space="0" w:color="auto"/>
              <w:left w:val="nil"/>
              <w:bottom w:val="single" w:sz="4" w:space="0" w:color="auto"/>
              <w:right w:val="nil"/>
            </w:tcBorders>
            <w:shd w:val="clear" w:color="000000" w:fill="D9D9D9"/>
            <w:noWrap/>
            <w:hideMark/>
          </w:tcPr>
          <w:p w14:paraId="7CDBA89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5</w:t>
            </w:r>
          </w:p>
        </w:tc>
        <w:tc>
          <w:tcPr>
            <w:tcW w:w="1169" w:type="dxa"/>
            <w:tcBorders>
              <w:top w:val="single" w:sz="4" w:space="0" w:color="auto"/>
              <w:left w:val="nil"/>
              <w:bottom w:val="single" w:sz="4" w:space="0" w:color="auto"/>
              <w:right w:val="nil"/>
            </w:tcBorders>
            <w:shd w:val="clear" w:color="auto" w:fill="auto"/>
            <w:noWrap/>
            <w:hideMark/>
          </w:tcPr>
          <w:p w14:paraId="11E0434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63812C0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6D837F8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68BF6C1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12A20A9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D7E109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55217E81"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F59E0D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Oregon</w:t>
            </w:r>
          </w:p>
        </w:tc>
        <w:tc>
          <w:tcPr>
            <w:tcW w:w="821" w:type="dxa"/>
            <w:tcBorders>
              <w:top w:val="single" w:sz="4" w:space="0" w:color="auto"/>
              <w:left w:val="nil"/>
              <w:bottom w:val="single" w:sz="4" w:space="0" w:color="auto"/>
              <w:right w:val="nil"/>
            </w:tcBorders>
            <w:shd w:val="clear" w:color="000000" w:fill="D9D9D9"/>
            <w:noWrap/>
            <w:hideMark/>
          </w:tcPr>
          <w:p w14:paraId="26127EF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6</w:t>
            </w:r>
          </w:p>
        </w:tc>
        <w:tc>
          <w:tcPr>
            <w:tcW w:w="1169" w:type="dxa"/>
            <w:tcBorders>
              <w:top w:val="single" w:sz="4" w:space="0" w:color="auto"/>
              <w:left w:val="nil"/>
              <w:bottom w:val="single" w:sz="4" w:space="0" w:color="auto"/>
              <w:right w:val="nil"/>
            </w:tcBorders>
            <w:shd w:val="clear" w:color="auto" w:fill="auto"/>
            <w:noWrap/>
            <w:hideMark/>
          </w:tcPr>
          <w:p w14:paraId="2E9D25F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5DC7427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404D83C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U</w:t>
            </w:r>
          </w:p>
        </w:tc>
        <w:tc>
          <w:tcPr>
            <w:tcW w:w="1163" w:type="dxa"/>
            <w:tcBorders>
              <w:top w:val="single" w:sz="4" w:space="0" w:color="auto"/>
              <w:left w:val="nil"/>
              <w:bottom w:val="single" w:sz="4" w:space="0" w:color="auto"/>
              <w:right w:val="nil"/>
            </w:tcBorders>
          </w:tcPr>
          <w:p w14:paraId="78C4699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2214987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B29940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510052FD"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00FEF52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Pennsylvania</w:t>
            </w:r>
          </w:p>
        </w:tc>
        <w:tc>
          <w:tcPr>
            <w:tcW w:w="821" w:type="dxa"/>
            <w:tcBorders>
              <w:top w:val="single" w:sz="4" w:space="0" w:color="auto"/>
              <w:left w:val="nil"/>
              <w:bottom w:val="single" w:sz="4" w:space="0" w:color="auto"/>
              <w:right w:val="nil"/>
            </w:tcBorders>
            <w:shd w:val="clear" w:color="000000" w:fill="D9D9D9"/>
            <w:noWrap/>
            <w:hideMark/>
          </w:tcPr>
          <w:p w14:paraId="500FAE4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17</w:t>
            </w:r>
          </w:p>
        </w:tc>
        <w:tc>
          <w:tcPr>
            <w:tcW w:w="1169" w:type="dxa"/>
            <w:tcBorders>
              <w:top w:val="single" w:sz="4" w:space="0" w:color="auto"/>
              <w:left w:val="nil"/>
              <w:bottom w:val="single" w:sz="4" w:space="0" w:color="auto"/>
              <w:right w:val="nil"/>
            </w:tcBorders>
            <w:shd w:val="clear" w:color="auto" w:fill="auto"/>
            <w:noWrap/>
            <w:hideMark/>
          </w:tcPr>
          <w:p w14:paraId="049E0D8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3E7A8FC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single" w:sz="4" w:space="0" w:color="auto"/>
              <w:left w:val="nil"/>
              <w:bottom w:val="single" w:sz="4" w:space="0" w:color="auto"/>
              <w:right w:val="nil"/>
            </w:tcBorders>
          </w:tcPr>
          <w:p w14:paraId="7EEB5A1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F</w:t>
            </w:r>
          </w:p>
        </w:tc>
        <w:tc>
          <w:tcPr>
            <w:tcW w:w="1163" w:type="dxa"/>
            <w:tcBorders>
              <w:top w:val="single" w:sz="4" w:space="0" w:color="auto"/>
              <w:left w:val="nil"/>
              <w:bottom w:val="single" w:sz="4" w:space="0" w:color="auto"/>
              <w:right w:val="nil"/>
            </w:tcBorders>
          </w:tcPr>
          <w:p w14:paraId="25EB8A5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p>
        </w:tc>
        <w:tc>
          <w:tcPr>
            <w:tcW w:w="1163" w:type="dxa"/>
            <w:tcBorders>
              <w:top w:val="single" w:sz="4" w:space="0" w:color="auto"/>
              <w:left w:val="nil"/>
              <w:bottom w:val="single" w:sz="4" w:space="0" w:color="auto"/>
              <w:right w:val="nil"/>
            </w:tcBorders>
            <w:shd w:val="clear" w:color="auto" w:fill="auto"/>
            <w:noWrap/>
            <w:hideMark/>
          </w:tcPr>
          <w:p w14:paraId="58279DD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nil"/>
            </w:tcBorders>
            <w:shd w:val="clear" w:color="000000" w:fill="D9D9D9"/>
            <w:noWrap/>
            <w:hideMark/>
          </w:tcPr>
          <w:p w14:paraId="02DF710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43AC008C"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47CA34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Rhode Island</w:t>
            </w:r>
          </w:p>
        </w:tc>
        <w:tc>
          <w:tcPr>
            <w:tcW w:w="821" w:type="dxa"/>
            <w:tcBorders>
              <w:top w:val="single" w:sz="4" w:space="0" w:color="auto"/>
              <w:left w:val="nil"/>
              <w:bottom w:val="single" w:sz="4" w:space="0" w:color="auto"/>
              <w:right w:val="nil"/>
            </w:tcBorders>
            <w:shd w:val="clear" w:color="000000" w:fill="D9D9D9"/>
            <w:noWrap/>
            <w:hideMark/>
          </w:tcPr>
          <w:p w14:paraId="0C8FE25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single" w:sz="4" w:space="0" w:color="auto"/>
              <w:right w:val="nil"/>
            </w:tcBorders>
            <w:shd w:val="clear" w:color="auto" w:fill="auto"/>
            <w:noWrap/>
            <w:hideMark/>
          </w:tcPr>
          <w:p w14:paraId="06E9C78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5198E6F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single" w:sz="4" w:space="0" w:color="auto"/>
              <w:left w:val="nil"/>
              <w:bottom w:val="single" w:sz="4" w:space="0" w:color="auto"/>
              <w:right w:val="nil"/>
            </w:tcBorders>
          </w:tcPr>
          <w:p w14:paraId="71E1E99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02CB783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52CE889A"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85B5A8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11B427D"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89DD4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South Carolina</w:t>
            </w:r>
          </w:p>
        </w:tc>
        <w:tc>
          <w:tcPr>
            <w:tcW w:w="821" w:type="dxa"/>
            <w:tcBorders>
              <w:top w:val="single" w:sz="4" w:space="0" w:color="auto"/>
              <w:left w:val="nil"/>
              <w:bottom w:val="single" w:sz="4" w:space="0" w:color="auto"/>
              <w:right w:val="nil"/>
            </w:tcBorders>
            <w:shd w:val="clear" w:color="000000" w:fill="D9D9D9"/>
            <w:noWrap/>
            <w:hideMark/>
          </w:tcPr>
          <w:p w14:paraId="19DEA9B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7</w:t>
            </w:r>
          </w:p>
        </w:tc>
        <w:tc>
          <w:tcPr>
            <w:tcW w:w="1169" w:type="dxa"/>
            <w:tcBorders>
              <w:top w:val="single" w:sz="4" w:space="0" w:color="auto"/>
              <w:left w:val="nil"/>
              <w:bottom w:val="single" w:sz="4" w:space="0" w:color="auto"/>
              <w:right w:val="nil"/>
            </w:tcBorders>
            <w:shd w:val="clear" w:color="auto" w:fill="auto"/>
            <w:noWrap/>
            <w:hideMark/>
          </w:tcPr>
          <w:p w14:paraId="0E22654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5894B97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5C9C3EE2" w14:textId="77777777" w:rsidR="00681E98" w:rsidRPr="00077BB1" w:rsidRDefault="00681E98" w:rsidP="00FC1D58">
            <w:pPr>
              <w:pStyle w:val="BodyText"/>
              <w:rPr>
                <w:rFonts w:eastAsiaTheme="majorEastAsia"/>
                <w:sz w:val="11"/>
                <w:szCs w:val="11"/>
              </w:rPr>
            </w:pPr>
            <w:commentRangeStart w:id="4"/>
            <w:commentRangeStart w:id="5"/>
            <w:r w:rsidRPr="00077BB1">
              <w:rPr>
                <w:rFonts w:eastAsiaTheme="majorEastAsia"/>
                <w:sz w:val="11"/>
                <w:szCs w:val="11"/>
              </w:rPr>
              <w:t>R</w:t>
            </w:r>
            <w:commentRangeEnd w:id="4"/>
            <w:r w:rsidRPr="00077BB1">
              <w:rPr>
                <w:rFonts w:eastAsiaTheme="majorEastAsia"/>
                <w:sz w:val="11"/>
                <w:szCs w:val="11"/>
              </w:rPr>
              <w:commentReference w:id="4"/>
            </w:r>
            <w:commentRangeEnd w:id="5"/>
            <w:r w:rsidRPr="00077BB1">
              <w:rPr>
                <w:rFonts w:eastAsiaTheme="majorEastAsia"/>
                <w:sz w:val="11"/>
                <w:szCs w:val="11"/>
              </w:rPr>
              <w:commentReference w:id="5"/>
            </w:r>
          </w:p>
        </w:tc>
        <w:tc>
          <w:tcPr>
            <w:tcW w:w="1163" w:type="dxa"/>
            <w:tcBorders>
              <w:top w:val="single" w:sz="4" w:space="0" w:color="auto"/>
              <w:left w:val="nil"/>
              <w:bottom w:val="single" w:sz="4" w:space="0" w:color="auto"/>
              <w:right w:val="nil"/>
            </w:tcBorders>
          </w:tcPr>
          <w:p w14:paraId="71253B7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r w:rsidRPr="00077BB1">
              <w:rPr>
                <w:rFonts w:eastAsiaTheme="majorEastAsia"/>
                <w:sz w:val="11"/>
                <w:szCs w:val="11"/>
                <w:vertAlign w:val="superscript"/>
              </w:rPr>
              <w:footnoteReference w:id="11"/>
            </w:r>
          </w:p>
        </w:tc>
        <w:tc>
          <w:tcPr>
            <w:tcW w:w="1163" w:type="dxa"/>
            <w:tcBorders>
              <w:top w:val="single" w:sz="4" w:space="0" w:color="auto"/>
              <w:left w:val="nil"/>
              <w:bottom w:val="single" w:sz="4" w:space="0" w:color="auto"/>
              <w:right w:val="nil"/>
            </w:tcBorders>
            <w:shd w:val="clear" w:color="auto" w:fill="auto"/>
            <w:noWrap/>
            <w:hideMark/>
          </w:tcPr>
          <w:p w14:paraId="3C673C7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F8875C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B3E74AD" w14:textId="77777777" w:rsidTr="00FC1D58">
        <w:trPr>
          <w:jc w:val="center"/>
        </w:trPr>
        <w:tc>
          <w:tcPr>
            <w:tcW w:w="1873" w:type="dxa"/>
            <w:tcBorders>
              <w:top w:val="single" w:sz="4" w:space="0" w:color="auto"/>
              <w:left w:val="nil"/>
              <w:bottom w:val="single" w:sz="4" w:space="0" w:color="auto"/>
              <w:right w:val="nil"/>
            </w:tcBorders>
            <w:shd w:val="clear" w:color="auto" w:fill="auto"/>
            <w:noWrap/>
            <w:hideMark/>
          </w:tcPr>
          <w:p w14:paraId="5DD27E2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South Dakota</w:t>
            </w:r>
          </w:p>
        </w:tc>
        <w:tc>
          <w:tcPr>
            <w:tcW w:w="821" w:type="dxa"/>
            <w:tcBorders>
              <w:top w:val="single" w:sz="4" w:space="0" w:color="auto"/>
              <w:left w:val="nil"/>
              <w:bottom w:val="single" w:sz="4" w:space="0" w:color="auto"/>
              <w:right w:val="nil"/>
            </w:tcBorders>
            <w:shd w:val="clear" w:color="000000" w:fill="D9D9D9"/>
            <w:noWrap/>
            <w:hideMark/>
          </w:tcPr>
          <w:p w14:paraId="6F3EF96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single" w:sz="4" w:space="0" w:color="auto"/>
              <w:left w:val="nil"/>
              <w:bottom w:val="single" w:sz="4" w:space="0" w:color="auto"/>
              <w:right w:val="nil"/>
            </w:tcBorders>
            <w:shd w:val="clear" w:color="auto" w:fill="auto"/>
            <w:noWrap/>
            <w:hideMark/>
          </w:tcPr>
          <w:p w14:paraId="5DF2F70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single" w:sz="4" w:space="0" w:color="auto"/>
              <w:left w:val="nil"/>
              <w:bottom w:val="single" w:sz="4" w:space="0" w:color="auto"/>
              <w:right w:val="nil"/>
            </w:tcBorders>
            <w:shd w:val="clear" w:color="000000" w:fill="D9D9D9"/>
            <w:noWrap/>
            <w:hideMark/>
          </w:tcPr>
          <w:p w14:paraId="4CFC99B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single" w:sz="4" w:space="0" w:color="auto"/>
              <w:right w:val="nil"/>
            </w:tcBorders>
          </w:tcPr>
          <w:p w14:paraId="11A111B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6B30667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single" w:sz="4" w:space="0" w:color="auto"/>
              <w:right w:val="nil"/>
            </w:tcBorders>
            <w:shd w:val="clear" w:color="auto" w:fill="auto"/>
            <w:noWrap/>
            <w:hideMark/>
          </w:tcPr>
          <w:p w14:paraId="3AD8327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nil"/>
            </w:tcBorders>
            <w:shd w:val="clear" w:color="000000" w:fill="D9D9D9"/>
            <w:noWrap/>
            <w:hideMark/>
          </w:tcPr>
          <w:p w14:paraId="1315828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AA0E8A7"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60EEAA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Tennessee</w:t>
            </w:r>
          </w:p>
        </w:tc>
        <w:tc>
          <w:tcPr>
            <w:tcW w:w="821" w:type="dxa"/>
            <w:tcBorders>
              <w:top w:val="single" w:sz="4" w:space="0" w:color="auto"/>
              <w:left w:val="nil"/>
              <w:bottom w:val="single" w:sz="4" w:space="0" w:color="auto"/>
              <w:right w:val="nil"/>
            </w:tcBorders>
            <w:shd w:val="clear" w:color="000000" w:fill="D9D9D9"/>
            <w:noWrap/>
            <w:hideMark/>
          </w:tcPr>
          <w:p w14:paraId="654E339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9</w:t>
            </w:r>
          </w:p>
        </w:tc>
        <w:tc>
          <w:tcPr>
            <w:tcW w:w="1169" w:type="dxa"/>
            <w:tcBorders>
              <w:top w:val="single" w:sz="4" w:space="0" w:color="auto"/>
              <w:left w:val="nil"/>
              <w:bottom w:val="single" w:sz="4" w:space="0" w:color="auto"/>
              <w:right w:val="nil"/>
            </w:tcBorders>
            <w:shd w:val="clear" w:color="auto" w:fill="auto"/>
            <w:noWrap/>
            <w:hideMark/>
          </w:tcPr>
          <w:p w14:paraId="041EC11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2AE1510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20EEB86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012479F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6F66F36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B95BDD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2F3C86D7"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A0A18B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Texas</w:t>
            </w:r>
          </w:p>
        </w:tc>
        <w:tc>
          <w:tcPr>
            <w:tcW w:w="821" w:type="dxa"/>
            <w:tcBorders>
              <w:top w:val="single" w:sz="4" w:space="0" w:color="auto"/>
              <w:left w:val="nil"/>
              <w:bottom w:val="single" w:sz="4" w:space="0" w:color="auto"/>
              <w:right w:val="nil"/>
            </w:tcBorders>
            <w:shd w:val="clear" w:color="000000" w:fill="D9D9D9"/>
            <w:noWrap/>
            <w:hideMark/>
          </w:tcPr>
          <w:p w14:paraId="6062502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38</w:t>
            </w:r>
          </w:p>
        </w:tc>
        <w:tc>
          <w:tcPr>
            <w:tcW w:w="1169" w:type="dxa"/>
            <w:tcBorders>
              <w:top w:val="single" w:sz="4" w:space="0" w:color="auto"/>
              <w:left w:val="nil"/>
              <w:bottom w:val="single" w:sz="4" w:space="0" w:color="auto"/>
              <w:right w:val="nil"/>
            </w:tcBorders>
            <w:shd w:val="clear" w:color="auto" w:fill="auto"/>
            <w:noWrap/>
            <w:hideMark/>
          </w:tcPr>
          <w:p w14:paraId="36AB0E04"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5B457B5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139A2BF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R</w:t>
            </w:r>
          </w:p>
        </w:tc>
        <w:tc>
          <w:tcPr>
            <w:tcW w:w="1163" w:type="dxa"/>
            <w:tcBorders>
              <w:top w:val="single" w:sz="4" w:space="0" w:color="auto"/>
              <w:left w:val="nil"/>
              <w:bottom w:val="single" w:sz="4" w:space="0" w:color="auto"/>
              <w:right w:val="nil"/>
            </w:tcBorders>
          </w:tcPr>
          <w:p w14:paraId="1C95C8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392A3C5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45A174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35205E8"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00DC3D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Utah</w:t>
            </w:r>
          </w:p>
        </w:tc>
        <w:tc>
          <w:tcPr>
            <w:tcW w:w="821" w:type="dxa"/>
            <w:tcBorders>
              <w:top w:val="single" w:sz="4" w:space="0" w:color="auto"/>
              <w:left w:val="nil"/>
              <w:bottom w:val="single" w:sz="4" w:space="0" w:color="auto"/>
              <w:right w:val="nil"/>
            </w:tcBorders>
            <w:shd w:val="clear" w:color="000000" w:fill="D9D9D9"/>
            <w:noWrap/>
            <w:hideMark/>
          </w:tcPr>
          <w:p w14:paraId="6B1EF1D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4</w:t>
            </w:r>
          </w:p>
        </w:tc>
        <w:tc>
          <w:tcPr>
            <w:tcW w:w="1169" w:type="dxa"/>
            <w:tcBorders>
              <w:top w:val="single" w:sz="4" w:space="0" w:color="auto"/>
              <w:left w:val="nil"/>
              <w:bottom w:val="single" w:sz="4" w:space="0" w:color="auto"/>
              <w:right w:val="nil"/>
            </w:tcBorders>
            <w:shd w:val="clear" w:color="auto" w:fill="auto"/>
            <w:noWrap/>
            <w:hideMark/>
          </w:tcPr>
          <w:p w14:paraId="1D316E3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0C5D55F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73B7005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P</w:t>
            </w:r>
            <w:r w:rsidRPr="00077BB1">
              <w:rPr>
                <w:rFonts w:eastAsiaTheme="majorEastAsia"/>
                <w:sz w:val="11"/>
                <w:szCs w:val="11"/>
                <w:vertAlign w:val="superscript"/>
              </w:rPr>
              <w:footnoteReference w:id="12"/>
            </w:r>
          </w:p>
        </w:tc>
        <w:tc>
          <w:tcPr>
            <w:tcW w:w="1163" w:type="dxa"/>
            <w:tcBorders>
              <w:top w:val="single" w:sz="4" w:space="0" w:color="auto"/>
              <w:left w:val="nil"/>
              <w:bottom w:val="single" w:sz="4" w:space="0" w:color="auto"/>
              <w:right w:val="nil"/>
            </w:tcBorders>
          </w:tcPr>
          <w:p w14:paraId="4E94611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2D5CBF3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A1F717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5C45908C" w14:textId="77777777" w:rsidTr="00FC1D58">
        <w:trPr>
          <w:jc w:val="center"/>
        </w:trPr>
        <w:tc>
          <w:tcPr>
            <w:tcW w:w="1873" w:type="dxa"/>
            <w:tcBorders>
              <w:top w:val="single" w:sz="4" w:space="0" w:color="auto"/>
              <w:left w:val="nil"/>
              <w:bottom w:val="nil"/>
              <w:right w:val="nil"/>
            </w:tcBorders>
            <w:shd w:val="clear" w:color="auto" w:fill="auto"/>
            <w:noWrap/>
            <w:hideMark/>
          </w:tcPr>
          <w:p w14:paraId="7CB956E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Vermont</w:t>
            </w:r>
          </w:p>
        </w:tc>
        <w:tc>
          <w:tcPr>
            <w:tcW w:w="821" w:type="dxa"/>
            <w:tcBorders>
              <w:top w:val="single" w:sz="4" w:space="0" w:color="auto"/>
              <w:left w:val="nil"/>
              <w:bottom w:val="nil"/>
              <w:right w:val="nil"/>
            </w:tcBorders>
            <w:shd w:val="clear" w:color="000000" w:fill="D9D9D9"/>
            <w:noWrap/>
            <w:hideMark/>
          </w:tcPr>
          <w:p w14:paraId="6D4853B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single" w:sz="4" w:space="0" w:color="auto"/>
              <w:left w:val="nil"/>
              <w:bottom w:val="nil"/>
              <w:right w:val="nil"/>
            </w:tcBorders>
            <w:shd w:val="clear" w:color="auto" w:fill="auto"/>
            <w:noWrap/>
            <w:hideMark/>
          </w:tcPr>
          <w:p w14:paraId="0AC02B8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single" w:sz="4" w:space="0" w:color="auto"/>
              <w:left w:val="nil"/>
              <w:bottom w:val="nil"/>
              <w:right w:val="nil"/>
            </w:tcBorders>
            <w:shd w:val="clear" w:color="000000" w:fill="D9D9D9"/>
            <w:noWrap/>
            <w:hideMark/>
          </w:tcPr>
          <w:p w14:paraId="0952E61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nil"/>
              <w:right w:val="nil"/>
            </w:tcBorders>
          </w:tcPr>
          <w:p w14:paraId="4C51A02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nil"/>
              <w:right w:val="nil"/>
            </w:tcBorders>
          </w:tcPr>
          <w:p w14:paraId="7278C61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single" w:sz="4" w:space="0" w:color="auto"/>
              <w:left w:val="nil"/>
              <w:bottom w:val="nil"/>
              <w:right w:val="nil"/>
            </w:tcBorders>
            <w:shd w:val="clear" w:color="auto" w:fill="auto"/>
            <w:noWrap/>
            <w:hideMark/>
          </w:tcPr>
          <w:p w14:paraId="1E5336D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single" w:sz="4" w:space="0" w:color="auto"/>
              <w:left w:val="nil"/>
              <w:bottom w:val="nil"/>
              <w:right w:val="nil"/>
            </w:tcBorders>
            <w:shd w:val="clear" w:color="000000" w:fill="D9D9D9"/>
            <w:noWrap/>
            <w:hideMark/>
          </w:tcPr>
          <w:p w14:paraId="796CC16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419F1375" w14:textId="77777777" w:rsidTr="00FC1D58">
        <w:trPr>
          <w:jc w:val="center"/>
        </w:trPr>
        <w:tc>
          <w:tcPr>
            <w:tcW w:w="1873" w:type="dxa"/>
            <w:tcBorders>
              <w:top w:val="nil"/>
              <w:left w:val="nil"/>
              <w:bottom w:val="nil"/>
              <w:right w:val="nil"/>
            </w:tcBorders>
            <w:shd w:val="clear" w:color="auto" w:fill="auto"/>
            <w:noWrap/>
            <w:hideMark/>
          </w:tcPr>
          <w:p w14:paraId="73C720C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Virginia</w:t>
            </w:r>
          </w:p>
        </w:tc>
        <w:tc>
          <w:tcPr>
            <w:tcW w:w="821" w:type="dxa"/>
            <w:tcBorders>
              <w:top w:val="nil"/>
              <w:left w:val="nil"/>
              <w:bottom w:val="nil"/>
              <w:right w:val="nil"/>
            </w:tcBorders>
            <w:shd w:val="clear" w:color="000000" w:fill="D9D9D9"/>
            <w:noWrap/>
            <w:hideMark/>
          </w:tcPr>
          <w:p w14:paraId="39423F6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11</w:t>
            </w:r>
          </w:p>
        </w:tc>
        <w:tc>
          <w:tcPr>
            <w:tcW w:w="1169" w:type="dxa"/>
            <w:tcBorders>
              <w:top w:val="nil"/>
              <w:left w:val="nil"/>
              <w:bottom w:val="nil"/>
              <w:right w:val="nil"/>
            </w:tcBorders>
            <w:shd w:val="clear" w:color="auto" w:fill="auto"/>
            <w:noWrap/>
            <w:hideMark/>
          </w:tcPr>
          <w:p w14:paraId="3D88021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xml:space="preserve">C </w:t>
            </w:r>
          </w:p>
        </w:tc>
        <w:tc>
          <w:tcPr>
            <w:tcW w:w="1170" w:type="dxa"/>
            <w:tcBorders>
              <w:top w:val="nil"/>
              <w:left w:val="nil"/>
              <w:bottom w:val="nil"/>
              <w:right w:val="nil"/>
            </w:tcBorders>
            <w:shd w:val="clear" w:color="000000" w:fill="D9D9D9"/>
            <w:noWrap/>
            <w:hideMark/>
          </w:tcPr>
          <w:p w14:paraId="25C5808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nil"/>
              <w:left w:val="nil"/>
              <w:bottom w:val="nil"/>
              <w:right w:val="nil"/>
            </w:tcBorders>
          </w:tcPr>
          <w:p w14:paraId="24E18AA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F</w:t>
            </w:r>
          </w:p>
        </w:tc>
        <w:tc>
          <w:tcPr>
            <w:tcW w:w="1163" w:type="dxa"/>
            <w:tcBorders>
              <w:top w:val="nil"/>
              <w:left w:val="nil"/>
              <w:bottom w:val="nil"/>
              <w:right w:val="nil"/>
            </w:tcBorders>
          </w:tcPr>
          <w:p w14:paraId="7B90CB9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p>
        </w:tc>
        <w:tc>
          <w:tcPr>
            <w:tcW w:w="1163" w:type="dxa"/>
            <w:tcBorders>
              <w:top w:val="nil"/>
              <w:left w:val="nil"/>
              <w:bottom w:val="nil"/>
              <w:right w:val="nil"/>
            </w:tcBorders>
            <w:shd w:val="clear" w:color="auto" w:fill="auto"/>
            <w:noWrap/>
            <w:hideMark/>
          </w:tcPr>
          <w:p w14:paraId="7CDF05B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nil"/>
              <w:right w:val="nil"/>
            </w:tcBorders>
            <w:shd w:val="clear" w:color="000000" w:fill="D9D9D9"/>
            <w:noWrap/>
            <w:hideMark/>
          </w:tcPr>
          <w:p w14:paraId="12EA4D2B"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3D967360" w14:textId="77777777" w:rsidTr="00FC1D58">
        <w:trPr>
          <w:jc w:val="center"/>
        </w:trPr>
        <w:tc>
          <w:tcPr>
            <w:tcW w:w="1873" w:type="dxa"/>
            <w:tcBorders>
              <w:top w:val="nil"/>
              <w:left w:val="nil"/>
              <w:bottom w:val="single" w:sz="4" w:space="0" w:color="auto"/>
              <w:right w:val="nil"/>
            </w:tcBorders>
            <w:shd w:val="clear" w:color="auto" w:fill="auto"/>
            <w:noWrap/>
            <w:hideMark/>
          </w:tcPr>
          <w:p w14:paraId="0EBA491F"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Washington</w:t>
            </w:r>
          </w:p>
        </w:tc>
        <w:tc>
          <w:tcPr>
            <w:tcW w:w="821" w:type="dxa"/>
            <w:tcBorders>
              <w:top w:val="nil"/>
              <w:left w:val="nil"/>
              <w:bottom w:val="single" w:sz="4" w:space="0" w:color="auto"/>
              <w:right w:val="nil"/>
            </w:tcBorders>
            <w:shd w:val="clear" w:color="000000" w:fill="D9D9D9"/>
            <w:noWrap/>
            <w:hideMark/>
          </w:tcPr>
          <w:p w14:paraId="1B93E70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10</w:t>
            </w:r>
          </w:p>
        </w:tc>
        <w:tc>
          <w:tcPr>
            <w:tcW w:w="1169" w:type="dxa"/>
            <w:tcBorders>
              <w:top w:val="nil"/>
              <w:left w:val="nil"/>
              <w:bottom w:val="single" w:sz="4" w:space="0" w:color="auto"/>
              <w:right w:val="nil"/>
            </w:tcBorders>
            <w:shd w:val="clear" w:color="auto" w:fill="auto"/>
            <w:noWrap/>
            <w:hideMark/>
          </w:tcPr>
          <w:p w14:paraId="1412DD4C"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w:t>
            </w:r>
          </w:p>
        </w:tc>
        <w:tc>
          <w:tcPr>
            <w:tcW w:w="1170" w:type="dxa"/>
            <w:tcBorders>
              <w:top w:val="nil"/>
              <w:left w:val="nil"/>
              <w:bottom w:val="single" w:sz="4" w:space="0" w:color="auto"/>
              <w:right w:val="nil"/>
            </w:tcBorders>
            <w:shd w:val="clear" w:color="000000" w:fill="D9D9D9"/>
            <w:noWrap/>
            <w:hideMark/>
          </w:tcPr>
          <w:p w14:paraId="32C079B6"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DEM</w:t>
            </w:r>
          </w:p>
        </w:tc>
        <w:tc>
          <w:tcPr>
            <w:tcW w:w="1163" w:type="dxa"/>
            <w:tcBorders>
              <w:top w:val="nil"/>
              <w:left w:val="nil"/>
              <w:bottom w:val="single" w:sz="4" w:space="0" w:color="auto"/>
              <w:right w:val="nil"/>
            </w:tcBorders>
          </w:tcPr>
          <w:p w14:paraId="1D0A117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single" w:sz="4" w:space="0" w:color="auto"/>
              <w:right w:val="nil"/>
            </w:tcBorders>
          </w:tcPr>
          <w:p w14:paraId="264BB2C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Comm</w:t>
            </w:r>
            <w:r w:rsidRPr="00077BB1">
              <w:rPr>
                <w:rFonts w:eastAsiaTheme="majorEastAsia"/>
                <w:sz w:val="11"/>
                <w:szCs w:val="11"/>
                <w:vertAlign w:val="superscript"/>
              </w:rPr>
              <w:footnoteReference w:id="13"/>
            </w:r>
          </w:p>
        </w:tc>
        <w:tc>
          <w:tcPr>
            <w:tcW w:w="1163" w:type="dxa"/>
            <w:tcBorders>
              <w:top w:val="nil"/>
              <w:left w:val="nil"/>
              <w:bottom w:val="single" w:sz="4" w:space="0" w:color="auto"/>
              <w:right w:val="nil"/>
            </w:tcBorders>
            <w:shd w:val="clear" w:color="auto" w:fill="auto"/>
            <w:noWrap/>
            <w:hideMark/>
          </w:tcPr>
          <w:p w14:paraId="4115716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single" w:sz="4" w:space="0" w:color="auto"/>
              <w:right w:val="nil"/>
            </w:tcBorders>
            <w:shd w:val="clear" w:color="000000" w:fill="D9D9D9"/>
            <w:noWrap/>
            <w:hideMark/>
          </w:tcPr>
          <w:p w14:paraId="6EAB52D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r>
      <w:tr w:rsidR="00681E98" w:rsidRPr="00077BB1" w14:paraId="1BFDA6A6" w14:textId="77777777" w:rsidTr="00FC1D58">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FD4FF3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lastRenderedPageBreak/>
              <w:t>West Virginia</w:t>
            </w:r>
          </w:p>
        </w:tc>
        <w:tc>
          <w:tcPr>
            <w:tcW w:w="821" w:type="dxa"/>
            <w:tcBorders>
              <w:top w:val="single" w:sz="4" w:space="0" w:color="auto"/>
              <w:left w:val="nil"/>
              <w:bottom w:val="single" w:sz="4" w:space="0" w:color="auto"/>
              <w:right w:val="nil"/>
            </w:tcBorders>
            <w:shd w:val="clear" w:color="000000" w:fill="D9D9D9"/>
            <w:noWrap/>
            <w:hideMark/>
          </w:tcPr>
          <w:p w14:paraId="394FDCE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2</w:t>
            </w:r>
          </w:p>
        </w:tc>
        <w:tc>
          <w:tcPr>
            <w:tcW w:w="1169" w:type="dxa"/>
            <w:tcBorders>
              <w:top w:val="single" w:sz="4" w:space="0" w:color="auto"/>
              <w:left w:val="nil"/>
              <w:bottom w:val="single" w:sz="4" w:space="0" w:color="auto"/>
              <w:right w:val="nil"/>
            </w:tcBorders>
            <w:shd w:val="clear" w:color="auto" w:fill="auto"/>
            <w:noWrap/>
            <w:hideMark/>
          </w:tcPr>
          <w:p w14:paraId="47DAC11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bottom w:val="single" w:sz="4" w:space="0" w:color="auto"/>
              <w:right w:val="nil"/>
            </w:tcBorders>
            <w:shd w:val="clear" w:color="000000" w:fill="D9D9D9"/>
            <w:noWrap/>
            <w:hideMark/>
          </w:tcPr>
          <w:p w14:paraId="2E2F7A03"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GOP</w:t>
            </w:r>
          </w:p>
        </w:tc>
        <w:tc>
          <w:tcPr>
            <w:tcW w:w="1163" w:type="dxa"/>
            <w:tcBorders>
              <w:top w:val="single" w:sz="4" w:space="0" w:color="auto"/>
              <w:left w:val="nil"/>
              <w:bottom w:val="single" w:sz="4" w:space="0" w:color="auto"/>
              <w:right w:val="nil"/>
            </w:tcBorders>
          </w:tcPr>
          <w:p w14:paraId="6E687DF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single" w:sz="4" w:space="0" w:color="auto"/>
              <w:left w:val="nil"/>
              <w:bottom w:val="single" w:sz="4" w:space="0" w:color="auto"/>
              <w:right w:val="nil"/>
            </w:tcBorders>
          </w:tcPr>
          <w:p w14:paraId="39B51B09"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63" w:type="dxa"/>
            <w:tcBorders>
              <w:top w:val="single" w:sz="4" w:space="0" w:color="auto"/>
              <w:left w:val="nil"/>
              <w:bottom w:val="single" w:sz="4" w:space="0" w:color="auto"/>
              <w:right w:val="nil"/>
            </w:tcBorders>
            <w:shd w:val="clear" w:color="auto" w:fill="auto"/>
            <w:noWrap/>
            <w:hideMark/>
          </w:tcPr>
          <w:p w14:paraId="73DB0BD9"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35626D08"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123900CD" w14:textId="77777777" w:rsidTr="00FC1D58">
        <w:trPr>
          <w:jc w:val="center"/>
        </w:trPr>
        <w:tc>
          <w:tcPr>
            <w:tcW w:w="1873" w:type="dxa"/>
            <w:tcBorders>
              <w:top w:val="single" w:sz="4" w:space="0" w:color="auto"/>
              <w:left w:val="nil"/>
              <w:right w:val="nil"/>
            </w:tcBorders>
            <w:shd w:val="clear" w:color="auto" w:fill="auto"/>
            <w:noWrap/>
            <w:hideMark/>
          </w:tcPr>
          <w:p w14:paraId="6CEEE08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Wisconsin</w:t>
            </w:r>
          </w:p>
        </w:tc>
        <w:tc>
          <w:tcPr>
            <w:tcW w:w="821" w:type="dxa"/>
            <w:tcBorders>
              <w:top w:val="single" w:sz="4" w:space="0" w:color="auto"/>
              <w:left w:val="nil"/>
              <w:right w:val="nil"/>
            </w:tcBorders>
            <w:shd w:val="clear" w:color="000000" w:fill="D9D9D9"/>
            <w:noWrap/>
            <w:hideMark/>
          </w:tcPr>
          <w:p w14:paraId="2327A98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8</w:t>
            </w:r>
          </w:p>
        </w:tc>
        <w:tc>
          <w:tcPr>
            <w:tcW w:w="1169" w:type="dxa"/>
            <w:tcBorders>
              <w:top w:val="single" w:sz="4" w:space="0" w:color="auto"/>
              <w:left w:val="nil"/>
              <w:right w:val="nil"/>
            </w:tcBorders>
            <w:shd w:val="clear" w:color="auto" w:fill="auto"/>
            <w:noWrap/>
            <w:hideMark/>
          </w:tcPr>
          <w:p w14:paraId="439F72D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L</w:t>
            </w:r>
          </w:p>
        </w:tc>
        <w:tc>
          <w:tcPr>
            <w:tcW w:w="1170" w:type="dxa"/>
            <w:tcBorders>
              <w:top w:val="single" w:sz="4" w:space="0" w:color="auto"/>
              <w:left w:val="nil"/>
              <w:right w:val="nil"/>
            </w:tcBorders>
            <w:shd w:val="clear" w:color="000000" w:fill="D9D9D9"/>
            <w:noWrap/>
            <w:hideMark/>
          </w:tcPr>
          <w:p w14:paraId="570570EE"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SPLIT</w:t>
            </w:r>
          </w:p>
        </w:tc>
        <w:tc>
          <w:tcPr>
            <w:tcW w:w="1163" w:type="dxa"/>
            <w:tcBorders>
              <w:top w:val="single" w:sz="4" w:space="0" w:color="auto"/>
              <w:left w:val="nil"/>
              <w:right w:val="nil"/>
            </w:tcBorders>
          </w:tcPr>
          <w:p w14:paraId="06CA379A"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F</w:t>
            </w:r>
          </w:p>
        </w:tc>
        <w:tc>
          <w:tcPr>
            <w:tcW w:w="1163" w:type="dxa"/>
            <w:tcBorders>
              <w:top w:val="single" w:sz="4" w:space="0" w:color="auto"/>
              <w:left w:val="nil"/>
              <w:right w:val="nil"/>
            </w:tcBorders>
          </w:tcPr>
          <w:p w14:paraId="16C3B9F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Court</w:t>
            </w:r>
            <w:commentRangeStart w:id="6"/>
            <w:commentRangeStart w:id="7"/>
            <w:r w:rsidRPr="00077BB1">
              <w:rPr>
                <w:rFonts w:eastAsiaTheme="majorEastAsia"/>
                <w:sz w:val="11"/>
                <w:szCs w:val="11"/>
                <w:vertAlign w:val="superscript"/>
              </w:rPr>
              <w:footnoteReference w:id="14"/>
            </w:r>
            <w:commentRangeEnd w:id="6"/>
            <w:commentRangeEnd w:id="7"/>
            <w:r w:rsidRPr="00077BB1">
              <w:rPr>
                <w:rStyle w:val="CommentReference"/>
                <w:sz w:val="11"/>
                <w:szCs w:val="11"/>
              </w:rPr>
              <w:commentReference w:id="7"/>
            </w:r>
            <w:r w:rsidRPr="00077BB1">
              <w:rPr>
                <w:rStyle w:val="CommentReference"/>
                <w:sz w:val="11"/>
                <w:szCs w:val="11"/>
              </w:rPr>
              <w:commentReference w:id="6"/>
            </w:r>
          </w:p>
        </w:tc>
        <w:tc>
          <w:tcPr>
            <w:tcW w:w="1163" w:type="dxa"/>
            <w:tcBorders>
              <w:top w:val="single" w:sz="4" w:space="0" w:color="auto"/>
              <w:left w:val="nil"/>
              <w:right w:val="nil"/>
            </w:tcBorders>
            <w:shd w:val="clear" w:color="auto" w:fill="auto"/>
            <w:noWrap/>
            <w:hideMark/>
          </w:tcPr>
          <w:p w14:paraId="6DC1A984" w14:textId="77777777" w:rsidR="00681E98" w:rsidRPr="00077BB1" w:rsidRDefault="00681E98" w:rsidP="00FC1D58">
            <w:pPr>
              <w:pStyle w:val="BodyText"/>
              <w:rPr>
                <w:rFonts w:eastAsiaTheme="majorEastAsia"/>
                <w:sz w:val="11"/>
                <w:szCs w:val="11"/>
              </w:rPr>
            </w:pPr>
          </w:p>
        </w:tc>
        <w:tc>
          <w:tcPr>
            <w:tcW w:w="1163" w:type="dxa"/>
            <w:tcBorders>
              <w:top w:val="single" w:sz="4" w:space="0" w:color="auto"/>
              <w:left w:val="nil"/>
              <w:right w:val="nil"/>
            </w:tcBorders>
            <w:shd w:val="clear" w:color="000000" w:fill="D9D9D9"/>
            <w:noWrap/>
            <w:hideMark/>
          </w:tcPr>
          <w:p w14:paraId="3991320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r w:rsidR="00681E98" w:rsidRPr="00077BB1" w14:paraId="0AEAAAEB" w14:textId="77777777" w:rsidTr="00FC1D58">
        <w:trPr>
          <w:jc w:val="center"/>
        </w:trPr>
        <w:tc>
          <w:tcPr>
            <w:tcW w:w="1873" w:type="dxa"/>
            <w:tcBorders>
              <w:top w:val="nil"/>
              <w:left w:val="nil"/>
              <w:bottom w:val="thickThinSmallGap" w:sz="24" w:space="0" w:color="auto"/>
              <w:right w:val="nil"/>
            </w:tcBorders>
            <w:shd w:val="clear" w:color="auto" w:fill="auto"/>
            <w:noWrap/>
            <w:hideMark/>
          </w:tcPr>
          <w:p w14:paraId="2FE06C2D"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Wyoming</w:t>
            </w:r>
          </w:p>
        </w:tc>
        <w:tc>
          <w:tcPr>
            <w:tcW w:w="821" w:type="dxa"/>
            <w:tcBorders>
              <w:top w:val="nil"/>
              <w:left w:val="nil"/>
              <w:bottom w:val="thickThinSmallGap" w:sz="24" w:space="0" w:color="auto"/>
              <w:right w:val="nil"/>
            </w:tcBorders>
            <w:shd w:val="clear" w:color="000000" w:fill="D9D9D9"/>
            <w:noWrap/>
            <w:hideMark/>
          </w:tcPr>
          <w:p w14:paraId="4FA2BA9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1</w:t>
            </w:r>
          </w:p>
        </w:tc>
        <w:tc>
          <w:tcPr>
            <w:tcW w:w="1169" w:type="dxa"/>
            <w:tcBorders>
              <w:top w:val="nil"/>
              <w:left w:val="nil"/>
              <w:bottom w:val="thickThinSmallGap" w:sz="24" w:space="0" w:color="auto"/>
              <w:right w:val="nil"/>
            </w:tcBorders>
            <w:shd w:val="clear" w:color="auto" w:fill="auto"/>
            <w:noWrap/>
            <w:hideMark/>
          </w:tcPr>
          <w:p w14:paraId="30DBF35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70" w:type="dxa"/>
            <w:tcBorders>
              <w:top w:val="nil"/>
              <w:left w:val="nil"/>
              <w:bottom w:val="thickThinSmallGap" w:sz="24" w:space="0" w:color="auto"/>
              <w:right w:val="nil"/>
            </w:tcBorders>
            <w:shd w:val="clear" w:color="000000" w:fill="D9D9D9"/>
            <w:noWrap/>
            <w:hideMark/>
          </w:tcPr>
          <w:p w14:paraId="01131FF5"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nil"/>
              <w:left w:val="nil"/>
              <w:bottom w:val="thickThinSmallGap" w:sz="24" w:space="0" w:color="auto"/>
              <w:right w:val="nil"/>
            </w:tcBorders>
          </w:tcPr>
          <w:p w14:paraId="55BDBB31"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N</w:t>
            </w:r>
          </w:p>
        </w:tc>
        <w:tc>
          <w:tcPr>
            <w:tcW w:w="1163" w:type="dxa"/>
            <w:tcBorders>
              <w:top w:val="nil"/>
              <w:left w:val="nil"/>
              <w:bottom w:val="thickThinSmallGap" w:sz="24" w:space="0" w:color="auto"/>
              <w:right w:val="nil"/>
            </w:tcBorders>
          </w:tcPr>
          <w:p w14:paraId="6AC321B0"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w:t>
            </w:r>
          </w:p>
        </w:tc>
        <w:tc>
          <w:tcPr>
            <w:tcW w:w="1163" w:type="dxa"/>
            <w:tcBorders>
              <w:top w:val="nil"/>
              <w:left w:val="nil"/>
              <w:bottom w:val="thickThinSmallGap" w:sz="24" w:space="0" w:color="auto"/>
              <w:right w:val="nil"/>
            </w:tcBorders>
            <w:shd w:val="clear" w:color="auto" w:fill="auto"/>
            <w:noWrap/>
            <w:hideMark/>
          </w:tcPr>
          <w:p w14:paraId="5AF04EE7"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x</w:t>
            </w:r>
          </w:p>
        </w:tc>
        <w:tc>
          <w:tcPr>
            <w:tcW w:w="1163" w:type="dxa"/>
            <w:tcBorders>
              <w:top w:val="nil"/>
              <w:left w:val="nil"/>
              <w:bottom w:val="thickThinSmallGap" w:sz="24" w:space="0" w:color="auto"/>
              <w:right w:val="nil"/>
            </w:tcBorders>
            <w:shd w:val="clear" w:color="000000" w:fill="D9D9D9"/>
            <w:noWrap/>
            <w:hideMark/>
          </w:tcPr>
          <w:p w14:paraId="500FD852" w14:textId="77777777" w:rsidR="00681E98" w:rsidRPr="00077BB1" w:rsidRDefault="00681E98" w:rsidP="00FC1D58">
            <w:pPr>
              <w:pStyle w:val="BodyText"/>
              <w:rPr>
                <w:rFonts w:eastAsiaTheme="majorEastAsia"/>
                <w:sz w:val="11"/>
                <w:szCs w:val="11"/>
              </w:rPr>
            </w:pPr>
            <w:r w:rsidRPr="00077BB1">
              <w:rPr>
                <w:rFonts w:eastAsiaTheme="majorEastAsia"/>
                <w:sz w:val="11"/>
                <w:szCs w:val="11"/>
              </w:rPr>
              <w:t> </w:t>
            </w:r>
          </w:p>
        </w:tc>
      </w:tr>
    </w:tbl>
    <w:p w14:paraId="67ABA6C7" w14:textId="77777777" w:rsidR="00681E98" w:rsidRPr="002271D0" w:rsidRDefault="00681E98" w:rsidP="00681E98">
      <w:pPr>
        <w:pStyle w:val="BodyText"/>
        <w:rPr>
          <w:rFonts w:eastAsiaTheme="majorEastAsia"/>
        </w:rPr>
      </w:pPr>
    </w:p>
    <w:p w14:paraId="142419FD" w14:textId="1EB3C555" w:rsidR="00681E98" w:rsidRDefault="00681E98">
      <w:r>
        <w:br w:type="page"/>
      </w:r>
    </w:p>
    <w:p w14:paraId="085DF3EF" w14:textId="77777777" w:rsidR="00681E98" w:rsidRPr="00B2673D" w:rsidRDefault="00681E98" w:rsidP="00681E98">
      <w:pPr>
        <w:pStyle w:val="BodyText"/>
        <w:ind w:firstLine="0"/>
      </w:pPr>
      <w:r w:rsidRPr="00A66BCC">
        <w:rPr>
          <w:b/>
          <w:bCs/>
        </w:rPr>
        <w:lastRenderedPageBreak/>
        <w:t xml:space="preserve">Table </w:t>
      </w:r>
      <w:r w:rsidRPr="00A66BCC">
        <w:rPr>
          <w:b/>
          <w:bCs/>
        </w:rPr>
        <w:fldChar w:fldCharType="begin"/>
      </w:r>
      <w:r w:rsidRPr="00A66BCC">
        <w:rPr>
          <w:b/>
          <w:bCs/>
        </w:rPr>
        <w:instrText xml:space="preserve"> SEQ Table \* ARABIC </w:instrText>
      </w:r>
      <w:r w:rsidRPr="00A66BCC">
        <w:rPr>
          <w:b/>
          <w:bCs/>
        </w:rPr>
        <w:fldChar w:fldCharType="separate"/>
      </w:r>
      <w:r>
        <w:rPr>
          <w:b/>
          <w:bCs/>
          <w:noProof/>
        </w:rPr>
        <w:t>2</w:t>
      </w:r>
      <w:r w:rsidRPr="00A66BCC">
        <w:rPr>
          <w:b/>
          <w:bCs/>
        </w:rPr>
        <w:fldChar w:fldCharType="end"/>
      </w:r>
      <w:r w:rsidRPr="00A66BCC">
        <w:rPr>
          <w:b/>
          <w:bCs/>
        </w:rPr>
        <w:t xml:space="preserve">. Who challenges in state courts? The plaintiffs identified in partisan gerrymandering </w:t>
      </w:r>
      <w:proofErr w:type="gramStart"/>
      <w:r w:rsidRPr="00A66BCC">
        <w:rPr>
          <w:b/>
          <w:bCs/>
        </w:rPr>
        <w:t>lawsuits</w:t>
      </w:r>
      <w:proofErr w:type="gramEnd"/>
    </w:p>
    <w:p w14:paraId="1763C442" w14:textId="77777777" w:rsidR="00681E98" w:rsidRPr="002271D0" w:rsidRDefault="00681E98" w:rsidP="00681E98">
      <w:pPr>
        <w:pStyle w:val="BodyText"/>
        <w:rPr>
          <w:rFonts w:eastAsiaTheme="majorEastAsia"/>
        </w:rPr>
      </w:pPr>
    </w:p>
    <w:tbl>
      <w:tblPr>
        <w:tblStyle w:val="TableGrid"/>
        <w:tblW w:w="0" w:type="auto"/>
        <w:tblLook w:val="04A0" w:firstRow="1" w:lastRow="0" w:firstColumn="1" w:lastColumn="0" w:noHBand="0" w:noVBand="1"/>
      </w:tblPr>
      <w:tblGrid>
        <w:gridCol w:w="6907"/>
        <w:gridCol w:w="2443"/>
      </w:tblGrid>
      <w:tr w:rsidR="00681E98" w:rsidRPr="002271D0" w14:paraId="3865E90B" w14:textId="77777777" w:rsidTr="00FC1D58">
        <w:tc>
          <w:tcPr>
            <w:tcW w:w="7195" w:type="dxa"/>
            <w:shd w:val="clear" w:color="auto" w:fill="E2EFD9" w:themeFill="accent6" w:themeFillTint="33"/>
          </w:tcPr>
          <w:p w14:paraId="696CE6CD" w14:textId="77777777" w:rsidR="00681E98" w:rsidRPr="002271D0" w:rsidRDefault="00681E98" w:rsidP="00FC1D58">
            <w:pPr>
              <w:pStyle w:val="BodyText"/>
            </w:pPr>
            <w:r w:rsidRPr="002271D0">
              <w:t>State</w:t>
            </w:r>
          </w:p>
        </w:tc>
        <w:tc>
          <w:tcPr>
            <w:tcW w:w="649" w:type="dxa"/>
            <w:shd w:val="clear" w:color="auto" w:fill="E2EFD9" w:themeFill="accent6" w:themeFillTint="33"/>
          </w:tcPr>
          <w:p w14:paraId="11DF239D" w14:textId="77777777" w:rsidR="00681E98" w:rsidRPr="002271D0" w:rsidRDefault="00681E98" w:rsidP="00FC1D58">
            <w:pPr>
              <w:pStyle w:val="BodyText"/>
            </w:pPr>
            <w:r w:rsidRPr="002271D0">
              <w:t xml:space="preserve">Plaintiffs </w:t>
            </w:r>
          </w:p>
        </w:tc>
      </w:tr>
      <w:tr w:rsidR="00681E98" w:rsidRPr="002271D0" w14:paraId="5322E43F" w14:textId="77777777" w:rsidTr="00FC1D58">
        <w:tc>
          <w:tcPr>
            <w:tcW w:w="7195" w:type="dxa"/>
          </w:tcPr>
          <w:p w14:paraId="38AA2EE0" w14:textId="77777777" w:rsidR="00681E98" w:rsidRPr="002271D0" w:rsidRDefault="00681E98" w:rsidP="00FC1D58">
            <w:pPr>
              <w:pStyle w:val="BodyText"/>
            </w:pPr>
            <w:r w:rsidRPr="002271D0">
              <w:t>2010s REDISTRICTING CASES IN STATE COURT</w:t>
            </w:r>
          </w:p>
        </w:tc>
        <w:tc>
          <w:tcPr>
            <w:tcW w:w="649" w:type="dxa"/>
          </w:tcPr>
          <w:p w14:paraId="73D52615" w14:textId="77777777" w:rsidR="00681E98" w:rsidRPr="002271D0" w:rsidRDefault="00681E98" w:rsidP="00FC1D58">
            <w:pPr>
              <w:pStyle w:val="BodyText"/>
            </w:pPr>
          </w:p>
        </w:tc>
      </w:tr>
      <w:tr w:rsidR="00681E98" w:rsidRPr="002271D0" w14:paraId="6A756F4A" w14:textId="77777777" w:rsidTr="00FC1D58">
        <w:tc>
          <w:tcPr>
            <w:tcW w:w="7195" w:type="dxa"/>
          </w:tcPr>
          <w:p w14:paraId="7C9B1F06" w14:textId="77777777" w:rsidR="00681E98" w:rsidRPr="002271D0" w:rsidRDefault="00681E98" w:rsidP="00FC1D58">
            <w:pPr>
              <w:pStyle w:val="BodyText"/>
            </w:pPr>
            <w:r w:rsidRPr="002271D0">
              <w:t xml:space="preserve">Florida (2015) </w:t>
            </w:r>
          </w:p>
          <w:p w14:paraId="660216B9" w14:textId="77777777" w:rsidR="00681E98" w:rsidRPr="002271D0" w:rsidRDefault="00681E98" w:rsidP="00FC1D58">
            <w:pPr>
              <w:pStyle w:val="BodyText"/>
            </w:pPr>
          </w:p>
          <w:p w14:paraId="792EA679" w14:textId="77777777" w:rsidR="00681E98" w:rsidRPr="002271D0" w:rsidRDefault="00681E98" w:rsidP="00FC1D58">
            <w:pPr>
              <w:pStyle w:val="BodyText"/>
            </w:pPr>
            <w:r w:rsidRPr="002271D0">
              <w:t>League of Women Voters of Fla. V. Detzner, 172 So. 3d 363 (Fla. 2015)</w:t>
            </w:r>
          </w:p>
        </w:tc>
        <w:tc>
          <w:tcPr>
            <w:tcW w:w="649" w:type="dxa"/>
          </w:tcPr>
          <w:p w14:paraId="0DB5660C" w14:textId="77777777" w:rsidR="00681E98" w:rsidRPr="002271D0" w:rsidRDefault="00681E98" w:rsidP="00FC1D58">
            <w:pPr>
              <w:pStyle w:val="BodyText"/>
            </w:pPr>
            <w:r w:rsidRPr="002271D0">
              <w:t xml:space="preserve">League Plaintiffs: </w:t>
            </w:r>
          </w:p>
          <w:p w14:paraId="03189808" w14:textId="77777777" w:rsidR="00681E98" w:rsidRPr="002271D0" w:rsidRDefault="00681E98" w:rsidP="00FC1D58">
            <w:pPr>
              <w:pStyle w:val="BodyText"/>
            </w:pPr>
            <w:r w:rsidRPr="002271D0">
              <w:t>The League of Women Voters of Florida</w:t>
            </w:r>
          </w:p>
          <w:p w14:paraId="618D0AD3" w14:textId="77777777" w:rsidR="00681E98" w:rsidRPr="002271D0" w:rsidRDefault="00681E98" w:rsidP="00FC1D58">
            <w:pPr>
              <w:pStyle w:val="BodyText"/>
            </w:pPr>
            <w:r w:rsidRPr="002271D0">
              <w:t>Common Cause</w:t>
            </w:r>
          </w:p>
          <w:p w14:paraId="7AE52907" w14:textId="77777777" w:rsidR="00681E98" w:rsidRPr="002271D0" w:rsidRDefault="00681E98" w:rsidP="00FC1D58">
            <w:pPr>
              <w:pStyle w:val="BodyText"/>
            </w:pPr>
            <w:r w:rsidRPr="002271D0">
              <w:t xml:space="preserve">Citizens registered to vote in </w:t>
            </w:r>
            <w:proofErr w:type="gramStart"/>
            <w:r w:rsidRPr="002271D0">
              <w:t>Florida</w:t>
            </w:r>
            <w:proofErr w:type="gramEnd"/>
          </w:p>
          <w:p w14:paraId="4463E35C" w14:textId="77777777" w:rsidR="00681E98" w:rsidRPr="002271D0" w:rsidRDefault="00681E98" w:rsidP="00FC1D58">
            <w:pPr>
              <w:pStyle w:val="BodyText"/>
            </w:pPr>
          </w:p>
          <w:p w14:paraId="471616F7" w14:textId="77777777" w:rsidR="00681E98" w:rsidRPr="002271D0" w:rsidRDefault="00681E98" w:rsidP="00FC1D58">
            <w:pPr>
              <w:pStyle w:val="BodyText"/>
            </w:pPr>
            <w:r w:rsidRPr="002271D0">
              <w:t xml:space="preserve">Romo Plaintiffs: </w:t>
            </w:r>
          </w:p>
          <w:p w14:paraId="357BD3B4" w14:textId="77777777" w:rsidR="00681E98" w:rsidRPr="002271D0" w:rsidRDefault="00681E98" w:rsidP="00FC1D58">
            <w:pPr>
              <w:pStyle w:val="BodyText"/>
            </w:pPr>
            <w:r w:rsidRPr="002271D0">
              <w:t>Citizens registered to vote in Florida</w:t>
            </w:r>
          </w:p>
        </w:tc>
      </w:tr>
      <w:tr w:rsidR="00681E98" w:rsidRPr="002271D0" w14:paraId="433A8670" w14:textId="77777777" w:rsidTr="00FC1D58">
        <w:tc>
          <w:tcPr>
            <w:tcW w:w="7195" w:type="dxa"/>
          </w:tcPr>
          <w:p w14:paraId="363B4DFD" w14:textId="77777777" w:rsidR="00681E98" w:rsidRPr="002271D0" w:rsidRDefault="00681E98" w:rsidP="00FC1D58">
            <w:pPr>
              <w:pStyle w:val="BodyText"/>
            </w:pPr>
            <w:r w:rsidRPr="002271D0">
              <w:t>North Carolina (2019)</w:t>
            </w:r>
          </w:p>
          <w:p w14:paraId="1C2BB02A" w14:textId="77777777" w:rsidR="00681E98" w:rsidRPr="002271D0" w:rsidRDefault="00681E98" w:rsidP="00FC1D58">
            <w:pPr>
              <w:pStyle w:val="BodyText"/>
            </w:pPr>
          </w:p>
          <w:p w14:paraId="5311F926" w14:textId="77777777" w:rsidR="00681E98" w:rsidRPr="002271D0" w:rsidRDefault="00681E98" w:rsidP="00FC1D58">
            <w:pPr>
              <w:pStyle w:val="BodyText"/>
            </w:pPr>
            <w:r w:rsidRPr="002271D0">
              <w:t xml:space="preserve">Harper v. Lewis, No. 19-CVS-012667 (N.C. Super. Ct., Wake </w:t>
            </w:r>
            <w:proofErr w:type="spellStart"/>
            <w:r w:rsidRPr="002271D0">
              <w:t>Cnty</w:t>
            </w:r>
            <w:proofErr w:type="spellEnd"/>
            <w:r w:rsidRPr="002271D0">
              <w:t>. Oct. 28, 2019)</w:t>
            </w:r>
          </w:p>
          <w:p w14:paraId="739001FD" w14:textId="77777777" w:rsidR="00681E98" w:rsidRPr="002271D0" w:rsidRDefault="00681E98" w:rsidP="00FC1D58">
            <w:pPr>
              <w:pStyle w:val="BodyText"/>
            </w:pPr>
          </w:p>
        </w:tc>
        <w:tc>
          <w:tcPr>
            <w:tcW w:w="649" w:type="dxa"/>
          </w:tcPr>
          <w:p w14:paraId="76A94948" w14:textId="77777777" w:rsidR="00681E98" w:rsidRPr="002271D0" w:rsidRDefault="00681E98" w:rsidP="00FC1D58">
            <w:pPr>
              <w:pStyle w:val="BodyText"/>
            </w:pPr>
          </w:p>
          <w:p w14:paraId="576D5175" w14:textId="77777777" w:rsidR="00681E98" w:rsidRPr="002271D0" w:rsidRDefault="00681E98" w:rsidP="00FC1D58">
            <w:pPr>
              <w:pStyle w:val="BodyText"/>
            </w:pPr>
          </w:p>
          <w:p w14:paraId="17DACA8D" w14:textId="77777777" w:rsidR="00681E98" w:rsidRPr="002271D0" w:rsidRDefault="00681E98" w:rsidP="00FC1D58">
            <w:pPr>
              <w:pStyle w:val="BodyText"/>
            </w:pPr>
            <w:r w:rsidRPr="002271D0">
              <w:t>Harper Plaintiffs</w:t>
            </w:r>
          </w:p>
          <w:p w14:paraId="3F993CEB" w14:textId="77777777" w:rsidR="00681E98" w:rsidRPr="002271D0" w:rsidRDefault="00681E98" w:rsidP="00FC1D58">
            <w:pPr>
              <w:pStyle w:val="BodyText"/>
            </w:pPr>
            <w:r w:rsidRPr="002271D0">
              <w:t xml:space="preserve">Citizens registered to vote in </w:t>
            </w:r>
            <w:proofErr w:type="gramStart"/>
            <w:r w:rsidRPr="002271D0">
              <w:t>North Carolina</w:t>
            </w:r>
            <w:proofErr w:type="gramEnd"/>
          </w:p>
          <w:p w14:paraId="74C2D7F6" w14:textId="77777777" w:rsidR="00681E98" w:rsidRPr="002271D0" w:rsidRDefault="00681E98" w:rsidP="00FC1D58">
            <w:pPr>
              <w:pStyle w:val="BodyText"/>
            </w:pPr>
          </w:p>
          <w:p w14:paraId="71E3FB57" w14:textId="77777777" w:rsidR="00681E98" w:rsidRPr="002271D0" w:rsidRDefault="00681E98" w:rsidP="00FC1D58">
            <w:pPr>
              <w:pStyle w:val="BodyText"/>
            </w:pPr>
            <w:r w:rsidRPr="002271D0">
              <w:t>NCLCV Plaintiffs:</w:t>
            </w:r>
          </w:p>
          <w:p w14:paraId="522E25ED" w14:textId="77777777" w:rsidR="00681E98" w:rsidRPr="002271D0" w:rsidRDefault="00681E98" w:rsidP="00FC1D58">
            <w:pPr>
              <w:pStyle w:val="BodyText"/>
            </w:pPr>
            <w:r w:rsidRPr="002271D0">
              <w:t>North Carolina League of Conservation Voters, Inc.</w:t>
            </w:r>
          </w:p>
          <w:p w14:paraId="4F71CF89" w14:textId="77777777" w:rsidR="00681E98" w:rsidRPr="002271D0" w:rsidRDefault="00681E98" w:rsidP="00FC1D58">
            <w:pPr>
              <w:pStyle w:val="BodyText"/>
            </w:pPr>
            <w:r w:rsidRPr="002271D0">
              <w:t xml:space="preserve">Citizens registered to vote in </w:t>
            </w:r>
            <w:proofErr w:type="gramStart"/>
            <w:r w:rsidRPr="002271D0">
              <w:t>North Carolina</w:t>
            </w:r>
            <w:proofErr w:type="gramEnd"/>
          </w:p>
          <w:p w14:paraId="5C339DD3" w14:textId="77777777" w:rsidR="00681E98" w:rsidRPr="002271D0" w:rsidRDefault="00681E98" w:rsidP="00FC1D58">
            <w:pPr>
              <w:pStyle w:val="BodyText"/>
            </w:pPr>
          </w:p>
        </w:tc>
      </w:tr>
      <w:tr w:rsidR="00681E98" w:rsidRPr="002271D0" w14:paraId="223C5FDA" w14:textId="77777777" w:rsidTr="00FC1D58">
        <w:tc>
          <w:tcPr>
            <w:tcW w:w="7195" w:type="dxa"/>
          </w:tcPr>
          <w:p w14:paraId="374447E9" w14:textId="77777777" w:rsidR="00681E98" w:rsidRPr="002271D0" w:rsidRDefault="00681E98" w:rsidP="00FC1D58">
            <w:pPr>
              <w:pStyle w:val="BodyText"/>
            </w:pPr>
            <w:r w:rsidRPr="002271D0">
              <w:t>Pennsylvania (2018)</w:t>
            </w:r>
          </w:p>
          <w:p w14:paraId="51878B96" w14:textId="77777777" w:rsidR="00681E98" w:rsidRPr="002271D0" w:rsidRDefault="00681E98" w:rsidP="00FC1D58">
            <w:pPr>
              <w:pStyle w:val="BodyText"/>
            </w:pPr>
          </w:p>
          <w:p w14:paraId="5802E071" w14:textId="77777777" w:rsidR="00681E98" w:rsidRPr="002271D0" w:rsidRDefault="00681E98" w:rsidP="00FC1D58">
            <w:pPr>
              <w:pStyle w:val="BodyText"/>
            </w:pPr>
            <w:r w:rsidRPr="002271D0">
              <w:t>League of Women Voters of Pa. v. Commonwealth, 178 A.3d 737 (Pa. 2018)</w:t>
            </w:r>
          </w:p>
          <w:p w14:paraId="01693EEC" w14:textId="77777777" w:rsidR="00681E98" w:rsidRPr="002271D0" w:rsidRDefault="00681E98" w:rsidP="00FC1D58">
            <w:pPr>
              <w:pStyle w:val="BodyText"/>
            </w:pPr>
          </w:p>
        </w:tc>
        <w:tc>
          <w:tcPr>
            <w:tcW w:w="649" w:type="dxa"/>
          </w:tcPr>
          <w:p w14:paraId="3D9F9E7B" w14:textId="77777777" w:rsidR="00681E98" w:rsidRPr="002271D0" w:rsidRDefault="00681E98" w:rsidP="00FC1D58">
            <w:pPr>
              <w:pStyle w:val="BodyText"/>
            </w:pPr>
            <w:r w:rsidRPr="002271D0">
              <w:t>League of Woman Voters of Pennsylvania</w:t>
            </w:r>
          </w:p>
          <w:p w14:paraId="2F8F97BF" w14:textId="77777777" w:rsidR="00681E98" w:rsidRPr="002271D0" w:rsidRDefault="00681E98" w:rsidP="00FC1D58">
            <w:pPr>
              <w:pStyle w:val="BodyText"/>
            </w:pPr>
            <w:r w:rsidRPr="002271D0">
              <w:t xml:space="preserve">Citizens registered to vote in </w:t>
            </w:r>
            <w:proofErr w:type="gramStart"/>
            <w:r w:rsidRPr="002271D0">
              <w:t>Pennsylvania</w:t>
            </w:r>
            <w:proofErr w:type="gramEnd"/>
          </w:p>
          <w:p w14:paraId="32BD4F22" w14:textId="77777777" w:rsidR="00681E98" w:rsidRPr="002271D0" w:rsidRDefault="00681E98" w:rsidP="00FC1D58">
            <w:pPr>
              <w:pStyle w:val="BodyText"/>
            </w:pPr>
          </w:p>
          <w:p w14:paraId="23918F8A" w14:textId="77777777" w:rsidR="00681E98" w:rsidRPr="002271D0" w:rsidRDefault="00681E98" w:rsidP="00FC1D58">
            <w:pPr>
              <w:pStyle w:val="BodyText"/>
            </w:pPr>
          </w:p>
        </w:tc>
      </w:tr>
      <w:tr w:rsidR="00681E98" w:rsidRPr="002271D0" w14:paraId="1EBFC111" w14:textId="77777777" w:rsidTr="00FC1D58">
        <w:tc>
          <w:tcPr>
            <w:tcW w:w="7195" w:type="dxa"/>
          </w:tcPr>
          <w:p w14:paraId="0135E2F3" w14:textId="77777777" w:rsidR="00681E98" w:rsidRPr="002271D0" w:rsidRDefault="00681E98" w:rsidP="00FC1D58">
            <w:pPr>
              <w:pStyle w:val="BodyText"/>
            </w:pPr>
            <w:commentRangeStart w:id="8"/>
            <w:r w:rsidRPr="002271D0">
              <w:t>2010s REDISTRICTING CASES IN FEDERAL COURT</w:t>
            </w:r>
            <w:commentRangeEnd w:id="8"/>
            <w:r w:rsidRPr="002271D0">
              <w:commentReference w:id="8"/>
            </w:r>
          </w:p>
        </w:tc>
        <w:tc>
          <w:tcPr>
            <w:tcW w:w="649" w:type="dxa"/>
          </w:tcPr>
          <w:p w14:paraId="0B5032F6" w14:textId="77777777" w:rsidR="00681E98" w:rsidRPr="002271D0" w:rsidRDefault="00681E98" w:rsidP="00FC1D58">
            <w:pPr>
              <w:pStyle w:val="BodyText"/>
            </w:pPr>
          </w:p>
        </w:tc>
      </w:tr>
      <w:tr w:rsidR="00681E98" w:rsidRPr="002271D0" w14:paraId="39455A66" w14:textId="77777777" w:rsidTr="00FC1D58">
        <w:tc>
          <w:tcPr>
            <w:tcW w:w="7195" w:type="dxa"/>
          </w:tcPr>
          <w:p w14:paraId="3D5E62E9" w14:textId="77777777" w:rsidR="00681E98" w:rsidRPr="002271D0" w:rsidRDefault="00681E98" w:rsidP="00FC1D58">
            <w:pPr>
              <w:pStyle w:val="BodyText"/>
            </w:pPr>
            <w:r w:rsidRPr="002271D0">
              <w:t xml:space="preserve">Maryland </w:t>
            </w:r>
          </w:p>
          <w:p w14:paraId="6905498A" w14:textId="77777777" w:rsidR="00681E98" w:rsidRPr="002271D0" w:rsidRDefault="00681E98" w:rsidP="00FC1D58">
            <w:pPr>
              <w:pStyle w:val="BodyText"/>
            </w:pPr>
          </w:p>
          <w:p w14:paraId="0AE320E8" w14:textId="77777777" w:rsidR="00681E98" w:rsidRPr="002271D0" w:rsidRDefault="00681E98" w:rsidP="00FC1D58">
            <w:pPr>
              <w:pStyle w:val="BodyText"/>
            </w:pPr>
            <w:proofErr w:type="spellStart"/>
            <w:r w:rsidRPr="002271D0">
              <w:t>Lamone</w:t>
            </w:r>
            <w:proofErr w:type="spellEnd"/>
            <w:r w:rsidRPr="002271D0">
              <w:t xml:space="preserve"> v. </w:t>
            </w:r>
            <w:proofErr w:type="spellStart"/>
            <w:r w:rsidRPr="002271D0">
              <w:t>Benisek</w:t>
            </w:r>
            <w:proofErr w:type="spellEnd"/>
            <w:r w:rsidRPr="002271D0">
              <w:t xml:space="preserve">, 139 S. Ct. 2484 (2019) (consolidated with </w:t>
            </w:r>
            <w:proofErr w:type="spellStart"/>
            <w:r w:rsidRPr="002271D0">
              <w:t>Rucho</w:t>
            </w:r>
            <w:proofErr w:type="spellEnd"/>
            <w:r w:rsidRPr="002271D0">
              <w:t xml:space="preserve"> v. Common Cause)</w:t>
            </w:r>
          </w:p>
          <w:p w14:paraId="46721BBA" w14:textId="77777777" w:rsidR="00681E98" w:rsidRPr="002271D0" w:rsidRDefault="00681E98" w:rsidP="00FC1D58">
            <w:pPr>
              <w:pStyle w:val="BodyText"/>
            </w:pPr>
          </w:p>
        </w:tc>
        <w:tc>
          <w:tcPr>
            <w:tcW w:w="649" w:type="dxa"/>
          </w:tcPr>
          <w:p w14:paraId="229E984C" w14:textId="77777777" w:rsidR="00681E98" w:rsidRPr="002271D0" w:rsidRDefault="00681E98" w:rsidP="00FC1D58">
            <w:pPr>
              <w:pStyle w:val="BodyText"/>
            </w:pPr>
            <w:r w:rsidRPr="002271D0">
              <w:t>Citizens registered to vote in Maryland</w:t>
            </w:r>
          </w:p>
        </w:tc>
      </w:tr>
      <w:tr w:rsidR="00681E98" w:rsidRPr="002271D0" w14:paraId="5768E11C" w14:textId="77777777" w:rsidTr="00FC1D58">
        <w:tc>
          <w:tcPr>
            <w:tcW w:w="7195" w:type="dxa"/>
          </w:tcPr>
          <w:p w14:paraId="34A9DD23" w14:textId="77777777" w:rsidR="00681E98" w:rsidRPr="002271D0" w:rsidRDefault="00681E98" w:rsidP="00FC1D58">
            <w:pPr>
              <w:pStyle w:val="BodyText"/>
            </w:pPr>
            <w:r w:rsidRPr="002271D0">
              <w:t xml:space="preserve">North Carolina </w:t>
            </w:r>
          </w:p>
          <w:p w14:paraId="739558A2" w14:textId="77777777" w:rsidR="00681E98" w:rsidRPr="002271D0" w:rsidRDefault="00681E98" w:rsidP="00FC1D58">
            <w:pPr>
              <w:pStyle w:val="BodyText"/>
            </w:pPr>
          </w:p>
          <w:p w14:paraId="437645A6" w14:textId="77777777" w:rsidR="00681E98" w:rsidRPr="002271D0" w:rsidRDefault="00681E98" w:rsidP="00FC1D58">
            <w:pPr>
              <w:pStyle w:val="BodyText"/>
            </w:pPr>
            <w:proofErr w:type="spellStart"/>
            <w:r w:rsidRPr="002271D0">
              <w:lastRenderedPageBreak/>
              <w:t>Rucho</w:t>
            </w:r>
            <w:proofErr w:type="spellEnd"/>
            <w:r w:rsidRPr="002271D0">
              <w:t xml:space="preserve"> v. Common Cause, 139 S. Ct. 2484 (2019)</w:t>
            </w:r>
          </w:p>
          <w:p w14:paraId="2B5AC274" w14:textId="77777777" w:rsidR="00681E98" w:rsidRPr="002271D0" w:rsidRDefault="00681E98" w:rsidP="00FC1D58">
            <w:pPr>
              <w:pStyle w:val="BodyText"/>
            </w:pPr>
          </w:p>
          <w:p w14:paraId="53E2AB1D" w14:textId="77777777" w:rsidR="00681E98" w:rsidRPr="002271D0" w:rsidRDefault="00681E98" w:rsidP="00FC1D58">
            <w:pPr>
              <w:pStyle w:val="BodyText"/>
            </w:pPr>
          </w:p>
        </w:tc>
        <w:tc>
          <w:tcPr>
            <w:tcW w:w="649" w:type="dxa"/>
          </w:tcPr>
          <w:p w14:paraId="39CB629C" w14:textId="77777777" w:rsidR="00681E98" w:rsidRPr="002271D0" w:rsidRDefault="00681E98" w:rsidP="00FC1D58">
            <w:pPr>
              <w:pStyle w:val="BodyText"/>
            </w:pPr>
            <w:r w:rsidRPr="002271D0">
              <w:lastRenderedPageBreak/>
              <w:t xml:space="preserve">Common Cause </w:t>
            </w:r>
          </w:p>
          <w:p w14:paraId="4A92C3CD" w14:textId="77777777" w:rsidR="00681E98" w:rsidRPr="002271D0" w:rsidRDefault="00681E98" w:rsidP="00FC1D58">
            <w:pPr>
              <w:pStyle w:val="BodyText"/>
            </w:pPr>
            <w:r w:rsidRPr="002271D0">
              <w:lastRenderedPageBreak/>
              <w:t>North Carolina Democratic Party</w:t>
            </w:r>
          </w:p>
          <w:p w14:paraId="7B6E7419" w14:textId="77777777" w:rsidR="00681E98" w:rsidRPr="002271D0" w:rsidRDefault="00681E98" w:rsidP="00FC1D58">
            <w:pPr>
              <w:pStyle w:val="BodyText"/>
            </w:pPr>
            <w:r w:rsidRPr="002271D0">
              <w:t>Citizens registered to vote in North Carolina</w:t>
            </w:r>
          </w:p>
        </w:tc>
      </w:tr>
      <w:tr w:rsidR="00681E98" w:rsidRPr="002271D0" w14:paraId="3D4FC5E5" w14:textId="77777777" w:rsidTr="00FC1D58">
        <w:tc>
          <w:tcPr>
            <w:tcW w:w="7195" w:type="dxa"/>
          </w:tcPr>
          <w:p w14:paraId="6D90DCF0" w14:textId="77777777" w:rsidR="00681E98" w:rsidRPr="002271D0" w:rsidRDefault="00681E98" w:rsidP="00FC1D58">
            <w:pPr>
              <w:pStyle w:val="BodyText"/>
            </w:pPr>
            <w:r w:rsidRPr="002271D0">
              <w:lastRenderedPageBreak/>
              <w:t>Pennsylvania</w:t>
            </w:r>
            <w:r>
              <w:t xml:space="preserve"> </w:t>
            </w:r>
          </w:p>
          <w:p w14:paraId="6978E75C" w14:textId="77777777" w:rsidR="00681E98" w:rsidRPr="002271D0" w:rsidRDefault="00681E98" w:rsidP="00FC1D58">
            <w:pPr>
              <w:pStyle w:val="BodyText"/>
            </w:pPr>
            <w:r w:rsidRPr="002271D0">
              <w:br/>
              <w:t xml:space="preserve">Corman v. Acting Secretary Commonwealth of Pennsylvania, No. 18-1816 (3rd Cir. 2018) (per </w:t>
            </w:r>
            <w:proofErr w:type="spellStart"/>
            <w:r w:rsidRPr="002271D0">
              <w:t>curiam</w:t>
            </w:r>
            <w:proofErr w:type="spellEnd"/>
            <w:r w:rsidRPr="002271D0">
              <w:t>)</w:t>
            </w:r>
          </w:p>
          <w:p w14:paraId="5E509E25" w14:textId="77777777" w:rsidR="00681E98" w:rsidRPr="002271D0" w:rsidRDefault="00681E98" w:rsidP="00FC1D58">
            <w:pPr>
              <w:pStyle w:val="BodyText"/>
            </w:pPr>
          </w:p>
          <w:p w14:paraId="55CFD698" w14:textId="77777777" w:rsidR="00681E98" w:rsidRPr="002271D0" w:rsidRDefault="00681E98" w:rsidP="00FC1D58">
            <w:pPr>
              <w:pStyle w:val="BodyText"/>
            </w:pPr>
          </w:p>
        </w:tc>
        <w:tc>
          <w:tcPr>
            <w:tcW w:w="649" w:type="dxa"/>
          </w:tcPr>
          <w:p w14:paraId="2168674D" w14:textId="77777777" w:rsidR="00681E98" w:rsidRPr="002271D0" w:rsidRDefault="00681E98" w:rsidP="00FC1D58">
            <w:pPr>
              <w:pStyle w:val="BodyText"/>
            </w:pPr>
            <w:r w:rsidRPr="002271D0">
              <w:t>Legislators/citizens registered to vote in Pennsylvania.</w:t>
            </w:r>
          </w:p>
        </w:tc>
      </w:tr>
      <w:tr w:rsidR="00681E98" w:rsidRPr="002271D0" w14:paraId="1D803A8A" w14:textId="77777777" w:rsidTr="00FC1D58">
        <w:tc>
          <w:tcPr>
            <w:tcW w:w="7195" w:type="dxa"/>
          </w:tcPr>
          <w:p w14:paraId="3867C2A0" w14:textId="77777777" w:rsidR="00681E98" w:rsidRPr="002271D0" w:rsidRDefault="00681E98" w:rsidP="00FC1D58">
            <w:pPr>
              <w:pStyle w:val="BodyText"/>
            </w:pPr>
            <w:r w:rsidRPr="002271D0">
              <w:t xml:space="preserve">Wisconsin </w:t>
            </w:r>
          </w:p>
          <w:p w14:paraId="7FA24532" w14:textId="77777777" w:rsidR="00681E98" w:rsidRPr="002271D0" w:rsidRDefault="00681E98" w:rsidP="00FC1D58">
            <w:pPr>
              <w:pStyle w:val="BodyText"/>
            </w:pPr>
          </w:p>
          <w:p w14:paraId="0F457D89" w14:textId="77777777" w:rsidR="00681E98" w:rsidRPr="002271D0" w:rsidRDefault="00681E98" w:rsidP="00FC1D58">
            <w:pPr>
              <w:pStyle w:val="BodyText"/>
            </w:pPr>
            <w:r w:rsidRPr="002271D0">
              <w:t>Baldus v. Members of Wisconsin Government Accountability Bd., 849 F. Supp. 2d 840 (E.D. Wis. 2012)</w:t>
            </w:r>
          </w:p>
          <w:p w14:paraId="77EDB9AC" w14:textId="77777777" w:rsidR="00681E98" w:rsidRPr="002271D0" w:rsidRDefault="00681E98" w:rsidP="00FC1D58">
            <w:pPr>
              <w:pStyle w:val="BodyText"/>
            </w:pPr>
          </w:p>
          <w:p w14:paraId="75F8F192" w14:textId="77777777" w:rsidR="00681E98" w:rsidRPr="002271D0" w:rsidRDefault="00681E98" w:rsidP="00FC1D58">
            <w:pPr>
              <w:pStyle w:val="BodyText"/>
            </w:pPr>
          </w:p>
        </w:tc>
        <w:tc>
          <w:tcPr>
            <w:tcW w:w="649" w:type="dxa"/>
          </w:tcPr>
          <w:p w14:paraId="6A585211" w14:textId="77777777" w:rsidR="00681E98" w:rsidRPr="002271D0" w:rsidRDefault="00681E98" w:rsidP="00FC1D58">
            <w:pPr>
              <w:pStyle w:val="BodyText"/>
            </w:pPr>
            <w:r w:rsidRPr="002271D0">
              <w:t>Voces de la Frontera, Inc.</w:t>
            </w:r>
          </w:p>
          <w:p w14:paraId="595142E5" w14:textId="77777777" w:rsidR="00681E98" w:rsidRPr="002271D0" w:rsidRDefault="00681E98" w:rsidP="00FC1D58">
            <w:pPr>
              <w:pStyle w:val="BodyText"/>
            </w:pPr>
            <w:r w:rsidRPr="002271D0">
              <w:t>Citizens registered to vote in Wisconsin</w:t>
            </w:r>
          </w:p>
        </w:tc>
      </w:tr>
      <w:tr w:rsidR="00681E98" w:rsidRPr="002271D0" w14:paraId="1EC21EF4" w14:textId="77777777" w:rsidTr="00FC1D58">
        <w:tc>
          <w:tcPr>
            <w:tcW w:w="7195" w:type="dxa"/>
          </w:tcPr>
          <w:p w14:paraId="5B527076" w14:textId="77777777" w:rsidR="00681E98" w:rsidRPr="002271D0" w:rsidRDefault="00681E98" w:rsidP="00FC1D58">
            <w:pPr>
              <w:pStyle w:val="BodyText"/>
            </w:pPr>
            <w:r w:rsidRPr="002271D0">
              <w:t>2020s REDISTRICTING CASES IN STATE COURT</w:t>
            </w:r>
          </w:p>
        </w:tc>
        <w:tc>
          <w:tcPr>
            <w:tcW w:w="649" w:type="dxa"/>
          </w:tcPr>
          <w:p w14:paraId="04B13EC8" w14:textId="77777777" w:rsidR="00681E98" w:rsidRPr="002271D0" w:rsidRDefault="00681E98" w:rsidP="00FC1D58">
            <w:pPr>
              <w:pStyle w:val="BodyText"/>
            </w:pPr>
          </w:p>
        </w:tc>
      </w:tr>
      <w:tr w:rsidR="00681E98" w:rsidRPr="002271D0" w14:paraId="0C2A9533" w14:textId="77777777" w:rsidTr="00FC1D58">
        <w:tc>
          <w:tcPr>
            <w:tcW w:w="7195" w:type="dxa"/>
          </w:tcPr>
          <w:p w14:paraId="182A3522" w14:textId="77777777" w:rsidR="00681E98" w:rsidRPr="002271D0" w:rsidRDefault="00681E98" w:rsidP="00FC1D58">
            <w:pPr>
              <w:pStyle w:val="BodyText"/>
            </w:pPr>
            <w:r w:rsidRPr="002271D0">
              <w:t xml:space="preserve">Florida (2022) </w:t>
            </w:r>
          </w:p>
          <w:p w14:paraId="26451F90"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44D8925B" w14:textId="77777777" w:rsidR="00681E98" w:rsidRPr="002271D0" w:rsidRDefault="00681E98" w:rsidP="00FC1D58">
            <w:pPr>
              <w:pStyle w:val="BodyText"/>
            </w:pPr>
          </w:p>
          <w:p w14:paraId="43738BFE" w14:textId="77777777" w:rsidR="00681E98" w:rsidRPr="002271D0" w:rsidRDefault="00681E98" w:rsidP="00FC1D58">
            <w:pPr>
              <w:pStyle w:val="BodyText"/>
            </w:pPr>
            <w:r w:rsidRPr="002271D0">
              <w:t>Black Voters Matter Capacity Building Inst., Inc. v. Lee, No. 2022-ca-000666 (Fla. Cir. Ct. Apr. 22, 2022)</w:t>
            </w:r>
          </w:p>
          <w:p w14:paraId="42CE6E6F" w14:textId="77777777" w:rsidR="00681E98" w:rsidRPr="002271D0" w:rsidRDefault="00681E98" w:rsidP="00FC1D58">
            <w:pPr>
              <w:pStyle w:val="BodyText"/>
            </w:pPr>
          </w:p>
        </w:tc>
        <w:tc>
          <w:tcPr>
            <w:tcW w:w="649" w:type="dxa"/>
          </w:tcPr>
          <w:p w14:paraId="046F6607" w14:textId="77777777" w:rsidR="00681E98" w:rsidRPr="002271D0" w:rsidRDefault="00681E98" w:rsidP="00FC1D58">
            <w:pPr>
              <w:pStyle w:val="BodyText"/>
            </w:pPr>
            <w:r w:rsidRPr="002271D0">
              <w:t>Black Voters Matter Capacity Building Institute, Inc.</w:t>
            </w:r>
          </w:p>
          <w:p w14:paraId="40A9DBE1" w14:textId="77777777" w:rsidR="00681E98" w:rsidRPr="002271D0" w:rsidRDefault="00681E98" w:rsidP="00FC1D58">
            <w:pPr>
              <w:pStyle w:val="BodyText"/>
            </w:pPr>
            <w:r w:rsidRPr="002271D0">
              <w:t>Equal Ground Education Fund, Inc.</w:t>
            </w:r>
          </w:p>
          <w:p w14:paraId="4F652F90" w14:textId="77777777" w:rsidR="00681E98" w:rsidRPr="002271D0" w:rsidRDefault="00681E98" w:rsidP="00FC1D58">
            <w:pPr>
              <w:pStyle w:val="BodyText"/>
            </w:pPr>
            <w:r w:rsidRPr="002271D0">
              <w:t>League of Women Voters of Florida, Inc.</w:t>
            </w:r>
          </w:p>
          <w:p w14:paraId="77DE8592" w14:textId="77777777" w:rsidR="00681E98" w:rsidRPr="002271D0" w:rsidRDefault="00681E98" w:rsidP="00FC1D58">
            <w:pPr>
              <w:pStyle w:val="BodyText"/>
            </w:pPr>
            <w:r w:rsidRPr="002271D0">
              <w:t>League of Women Voters of Florida Education Fund, Inc.</w:t>
            </w:r>
          </w:p>
          <w:p w14:paraId="2EB71F36" w14:textId="77777777" w:rsidR="00681E98" w:rsidRPr="002271D0" w:rsidRDefault="00681E98" w:rsidP="00FC1D58">
            <w:pPr>
              <w:pStyle w:val="BodyText"/>
            </w:pPr>
            <w:r w:rsidRPr="002271D0">
              <w:t xml:space="preserve">Florida Rising Together, </w:t>
            </w:r>
          </w:p>
          <w:p w14:paraId="4235271F" w14:textId="77777777" w:rsidR="00681E98" w:rsidRPr="002271D0" w:rsidRDefault="00681E98" w:rsidP="00FC1D58">
            <w:pPr>
              <w:pStyle w:val="BodyText"/>
            </w:pPr>
            <w:r w:rsidRPr="002271D0">
              <w:t>Citizens registered to vote in Florida.</w:t>
            </w:r>
          </w:p>
        </w:tc>
      </w:tr>
      <w:tr w:rsidR="00681E98" w:rsidRPr="002271D0" w14:paraId="5795C9A2" w14:textId="77777777" w:rsidTr="00FC1D58">
        <w:tc>
          <w:tcPr>
            <w:tcW w:w="7195" w:type="dxa"/>
          </w:tcPr>
          <w:p w14:paraId="58AA7D33" w14:textId="77777777" w:rsidR="00681E98" w:rsidRPr="002271D0" w:rsidRDefault="00681E98" w:rsidP="00FC1D58">
            <w:pPr>
              <w:pStyle w:val="BodyText"/>
            </w:pPr>
            <w:r w:rsidRPr="002271D0">
              <w:t>Kansas (2022)</w:t>
            </w:r>
          </w:p>
          <w:p w14:paraId="1F91E5CC" w14:textId="77777777" w:rsidR="00681E98" w:rsidRPr="002271D0" w:rsidRDefault="00681E98" w:rsidP="00FC1D58">
            <w:pPr>
              <w:pStyle w:val="BodyText"/>
            </w:pPr>
          </w:p>
          <w:p w14:paraId="3B297589" w14:textId="77777777" w:rsidR="00681E98" w:rsidRPr="002271D0" w:rsidRDefault="00681E98" w:rsidP="00FC1D58">
            <w:pPr>
              <w:pStyle w:val="BodyText"/>
            </w:pPr>
            <w:r w:rsidRPr="002271D0">
              <w:t>Rivera v. Schwab, 512 P.2d 168 (Kan. 2022)</w:t>
            </w:r>
          </w:p>
          <w:p w14:paraId="408EEBFA" w14:textId="77777777" w:rsidR="00681E98" w:rsidRPr="002271D0" w:rsidRDefault="00681E98" w:rsidP="00FC1D58">
            <w:pPr>
              <w:pStyle w:val="BodyText"/>
            </w:pPr>
          </w:p>
          <w:p w14:paraId="45FF9C2E" w14:textId="77777777" w:rsidR="00681E98" w:rsidRPr="002271D0" w:rsidRDefault="00681E98" w:rsidP="00FC1D58">
            <w:pPr>
              <w:pStyle w:val="BodyText"/>
            </w:pPr>
            <w:r w:rsidRPr="002271D0">
              <w:t xml:space="preserve">SCOTT, THE </w:t>
            </w:r>
            <w:proofErr w:type="gramStart"/>
            <w:r w:rsidRPr="002271D0">
              <w:t>ALONZO</w:t>
            </w:r>
            <w:proofErr w:type="gramEnd"/>
            <w:r w:rsidRPr="002271D0">
              <w:t xml:space="preserve"> AND FRICK CASES ARE MISSING CITES</w:t>
            </w:r>
          </w:p>
        </w:tc>
        <w:tc>
          <w:tcPr>
            <w:tcW w:w="649" w:type="dxa"/>
          </w:tcPr>
          <w:p w14:paraId="7A1759B0" w14:textId="77777777" w:rsidR="00681E98" w:rsidRPr="002271D0" w:rsidRDefault="00681E98" w:rsidP="00FC1D58">
            <w:pPr>
              <w:pStyle w:val="BodyText"/>
            </w:pPr>
            <w:r w:rsidRPr="002271D0">
              <w:t>Rivera Plaintiffs:</w:t>
            </w:r>
          </w:p>
          <w:p w14:paraId="6CD8B1FE" w14:textId="77777777" w:rsidR="00681E98" w:rsidRPr="002271D0" w:rsidRDefault="00681E98" w:rsidP="00FC1D58">
            <w:pPr>
              <w:pStyle w:val="BodyText"/>
            </w:pPr>
            <w:r w:rsidRPr="002271D0">
              <w:t>Citizens registered to vote in Kansas.</w:t>
            </w:r>
          </w:p>
          <w:p w14:paraId="50313D42" w14:textId="77777777" w:rsidR="00681E98" w:rsidRPr="002271D0" w:rsidRDefault="00681E98" w:rsidP="00FC1D58">
            <w:pPr>
              <w:pStyle w:val="BodyText"/>
            </w:pPr>
          </w:p>
          <w:p w14:paraId="0C07DAAE" w14:textId="77777777" w:rsidR="00681E98" w:rsidRPr="002271D0" w:rsidRDefault="00681E98" w:rsidP="00FC1D58">
            <w:pPr>
              <w:pStyle w:val="BodyText"/>
            </w:pPr>
            <w:r w:rsidRPr="002271D0">
              <w:t>Alonzo Plaintiffs:</w:t>
            </w:r>
          </w:p>
          <w:p w14:paraId="245D068D" w14:textId="77777777" w:rsidR="00681E98" w:rsidRPr="002271D0" w:rsidRDefault="00681E98" w:rsidP="00FC1D58">
            <w:pPr>
              <w:pStyle w:val="BodyText"/>
            </w:pPr>
            <w:r w:rsidRPr="002271D0">
              <w:t>Citizens registered to vote in Kansas.</w:t>
            </w:r>
          </w:p>
          <w:p w14:paraId="1FD111B0" w14:textId="77777777" w:rsidR="00681E98" w:rsidRPr="002271D0" w:rsidRDefault="00681E98" w:rsidP="00FC1D58">
            <w:pPr>
              <w:pStyle w:val="BodyText"/>
            </w:pPr>
          </w:p>
          <w:p w14:paraId="32A044D6" w14:textId="77777777" w:rsidR="00681E98" w:rsidRPr="002271D0" w:rsidRDefault="00681E98" w:rsidP="00FC1D58">
            <w:pPr>
              <w:pStyle w:val="BodyText"/>
            </w:pPr>
            <w:r w:rsidRPr="002271D0">
              <w:t>Frick Plaintiffs:</w:t>
            </w:r>
          </w:p>
          <w:p w14:paraId="497D8C8D" w14:textId="77777777" w:rsidR="00681E98" w:rsidRPr="002271D0" w:rsidRDefault="00681E98" w:rsidP="00FC1D58">
            <w:pPr>
              <w:pStyle w:val="BodyText"/>
            </w:pPr>
            <w:r w:rsidRPr="002271D0">
              <w:t>Citizens registered to vote in Kansas.</w:t>
            </w:r>
          </w:p>
          <w:p w14:paraId="7085C9A6" w14:textId="77777777" w:rsidR="00681E98" w:rsidRPr="002271D0" w:rsidRDefault="00681E98" w:rsidP="00FC1D58">
            <w:pPr>
              <w:pStyle w:val="BodyText"/>
            </w:pPr>
          </w:p>
        </w:tc>
      </w:tr>
      <w:tr w:rsidR="00681E98" w:rsidRPr="002271D0" w14:paraId="577FF534" w14:textId="77777777" w:rsidTr="00FC1D58">
        <w:tc>
          <w:tcPr>
            <w:tcW w:w="7195" w:type="dxa"/>
          </w:tcPr>
          <w:p w14:paraId="28652E16" w14:textId="77777777" w:rsidR="00681E98" w:rsidRPr="002271D0" w:rsidRDefault="00681E98" w:rsidP="00FC1D58">
            <w:pPr>
              <w:pStyle w:val="BodyText"/>
            </w:pPr>
            <w:r w:rsidRPr="002271D0">
              <w:t>Kentucky (2022)</w:t>
            </w:r>
          </w:p>
          <w:p w14:paraId="4CA5BA7D" w14:textId="77777777" w:rsidR="00681E98" w:rsidRPr="002271D0" w:rsidRDefault="00681E98" w:rsidP="00FC1D58">
            <w:pPr>
              <w:pStyle w:val="BodyText"/>
            </w:pPr>
          </w:p>
          <w:p w14:paraId="0CF0259B" w14:textId="77777777" w:rsidR="00681E98" w:rsidRPr="002271D0" w:rsidRDefault="00681E98" w:rsidP="00FC1D58">
            <w:pPr>
              <w:pStyle w:val="BodyText"/>
            </w:pPr>
            <w:r w:rsidRPr="002271D0">
              <w:lastRenderedPageBreak/>
              <w:t>Graham v. Adams, No. 22-CI-00047 (Ky. Cir. Ct. Nov. 10, 2022)</w:t>
            </w:r>
          </w:p>
          <w:p w14:paraId="73DF56C4" w14:textId="77777777" w:rsidR="00681E98" w:rsidRPr="002271D0" w:rsidRDefault="00681E98" w:rsidP="00FC1D58">
            <w:pPr>
              <w:pStyle w:val="BodyText"/>
            </w:pPr>
          </w:p>
        </w:tc>
        <w:tc>
          <w:tcPr>
            <w:tcW w:w="649" w:type="dxa"/>
          </w:tcPr>
          <w:p w14:paraId="5A108487" w14:textId="77777777" w:rsidR="00681E98" w:rsidRPr="002271D0" w:rsidRDefault="00681E98" w:rsidP="00FC1D58">
            <w:pPr>
              <w:pStyle w:val="BodyText"/>
            </w:pPr>
            <w:r w:rsidRPr="002271D0">
              <w:lastRenderedPageBreak/>
              <w:t xml:space="preserve">Kentucky democratic party </w:t>
            </w:r>
          </w:p>
          <w:p w14:paraId="46B91B77" w14:textId="77777777" w:rsidR="00681E98" w:rsidRPr="002271D0" w:rsidRDefault="00681E98" w:rsidP="00FC1D58">
            <w:pPr>
              <w:pStyle w:val="BodyText"/>
            </w:pPr>
            <w:r w:rsidRPr="002271D0">
              <w:lastRenderedPageBreak/>
              <w:t>Citizens registered to vote in Kentucky.</w:t>
            </w:r>
          </w:p>
          <w:p w14:paraId="465F77B3" w14:textId="77777777" w:rsidR="00681E98" w:rsidRPr="002271D0" w:rsidRDefault="00681E98" w:rsidP="00FC1D58">
            <w:pPr>
              <w:pStyle w:val="BodyText"/>
            </w:pPr>
          </w:p>
        </w:tc>
      </w:tr>
      <w:tr w:rsidR="00681E98" w:rsidRPr="002271D0" w14:paraId="15DF20D8" w14:textId="77777777" w:rsidTr="00FC1D58">
        <w:tc>
          <w:tcPr>
            <w:tcW w:w="7195" w:type="dxa"/>
          </w:tcPr>
          <w:p w14:paraId="62EEAA4C" w14:textId="77777777" w:rsidR="00681E98" w:rsidRPr="002271D0" w:rsidRDefault="00681E98" w:rsidP="00FC1D58">
            <w:pPr>
              <w:pStyle w:val="BodyText"/>
            </w:pPr>
            <w:r w:rsidRPr="002271D0">
              <w:lastRenderedPageBreak/>
              <w:t>Maryland (2022)</w:t>
            </w:r>
          </w:p>
          <w:p w14:paraId="790820B7" w14:textId="77777777" w:rsidR="00681E98" w:rsidRPr="002271D0" w:rsidRDefault="00681E98" w:rsidP="00FC1D58">
            <w:pPr>
              <w:pStyle w:val="BodyText"/>
            </w:pPr>
          </w:p>
          <w:p w14:paraId="47DBF707" w14:textId="77777777" w:rsidR="00681E98" w:rsidRPr="002271D0" w:rsidRDefault="00681E98" w:rsidP="00FC1D58">
            <w:pPr>
              <w:pStyle w:val="BodyText"/>
            </w:pPr>
            <w:r w:rsidRPr="002271D0">
              <w:t xml:space="preserve">Szeliga v. </w:t>
            </w:r>
            <w:proofErr w:type="spellStart"/>
            <w:r w:rsidRPr="002271D0">
              <w:t>Lamone</w:t>
            </w:r>
            <w:proofErr w:type="spellEnd"/>
            <w:r w:rsidRPr="002271D0">
              <w:t>, Nos. C-02-CV-21-001816, C-02-CV-21-001773, (Md. Cir. Ct. Mar. 25, 2022)</w:t>
            </w:r>
          </w:p>
          <w:p w14:paraId="5CA0AC9F" w14:textId="77777777" w:rsidR="00681E98" w:rsidRPr="002271D0" w:rsidRDefault="00681E98" w:rsidP="00FC1D58">
            <w:pPr>
              <w:pStyle w:val="BodyText"/>
            </w:pPr>
          </w:p>
          <w:p w14:paraId="1B0B2AE1" w14:textId="77777777" w:rsidR="00681E98" w:rsidRPr="002271D0" w:rsidRDefault="00681E98" w:rsidP="00FC1D58">
            <w:pPr>
              <w:pStyle w:val="BodyText"/>
            </w:pPr>
            <w:r w:rsidRPr="002271D0">
              <w:t xml:space="preserve">SCOTT, THE </w:t>
            </w:r>
            <w:proofErr w:type="spellStart"/>
            <w:r w:rsidRPr="002271D0">
              <w:t>pERROT</w:t>
            </w:r>
            <w:proofErr w:type="spellEnd"/>
            <w:r w:rsidRPr="002271D0">
              <w:t xml:space="preserve"> CASE</w:t>
            </w:r>
            <w:r>
              <w:t xml:space="preserve"> </w:t>
            </w:r>
            <w:r w:rsidRPr="002271D0">
              <w:t xml:space="preserve">IS MISSING A CITE </w:t>
            </w:r>
          </w:p>
          <w:p w14:paraId="1678A86C" w14:textId="77777777" w:rsidR="00681E98" w:rsidRPr="002271D0" w:rsidRDefault="00681E98" w:rsidP="00FC1D58">
            <w:pPr>
              <w:pStyle w:val="BodyText"/>
            </w:pPr>
          </w:p>
        </w:tc>
        <w:tc>
          <w:tcPr>
            <w:tcW w:w="649" w:type="dxa"/>
          </w:tcPr>
          <w:p w14:paraId="2DE1F0EE" w14:textId="77777777" w:rsidR="00681E98" w:rsidRPr="002271D0" w:rsidRDefault="00681E98" w:rsidP="00FC1D58">
            <w:pPr>
              <w:pStyle w:val="BodyText"/>
            </w:pPr>
            <w:r w:rsidRPr="002271D0">
              <w:t>Szeliga Plaintiffs:</w:t>
            </w:r>
          </w:p>
          <w:p w14:paraId="4FE4AF0E" w14:textId="77777777" w:rsidR="00681E98" w:rsidRPr="002271D0" w:rsidRDefault="00681E98" w:rsidP="00FC1D58">
            <w:pPr>
              <w:pStyle w:val="BodyText"/>
            </w:pPr>
            <w:r w:rsidRPr="002271D0">
              <w:t>Citizens registered to vote in Maryland.</w:t>
            </w:r>
          </w:p>
          <w:p w14:paraId="131C88B3" w14:textId="77777777" w:rsidR="00681E98" w:rsidRPr="002271D0" w:rsidRDefault="00681E98" w:rsidP="00FC1D58">
            <w:pPr>
              <w:pStyle w:val="BodyText"/>
            </w:pPr>
          </w:p>
          <w:p w14:paraId="48B501FC" w14:textId="77777777" w:rsidR="00681E98" w:rsidRPr="002271D0" w:rsidRDefault="00681E98" w:rsidP="00FC1D58">
            <w:pPr>
              <w:pStyle w:val="BodyText"/>
            </w:pPr>
            <w:r w:rsidRPr="002271D0">
              <w:t>Parrott Plaintiffs:</w:t>
            </w:r>
          </w:p>
          <w:p w14:paraId="6319FAE9" w14:textId="77777777" w:rsidR="00681E98" w:rsidRPr="002271D0" w:rsidRDefault="00681E98" w:rsidP="00FC1D58">
            <w:pPr>
              <w:pStyle w:val="BodyText"/>
            </w:pPr>
            <w:r w:rsidRPr="002271D0">
              <w:t>Citizens registered to vote in Maryland.</w:t>
            </w:r>
          </w:p>
          <w:p w14:paraId="76BB98BA" w14:textId="77777777" w:rsidR="00681E98" w:rsidRPr="002271D0" w:rsidRDefault="00681E98" w:rsidP="00FC1D58">
            <w:pPr>
              <w:pStyle w:val="BodyText"/>
            </w:pPr>
          </w:p>
        </w:tc>
      </w:tr>
      <w:tr w:rsidR="00681E98" w:rsidRPr="002271D0" w14:paraId="04174029" w14:textId="77777777" w:rsidTr="00FC1D58">
        <w:tc>
          <w:tcPr>
            <w:tcW w:w="7195" w:type="dxa"/>
          </w:tcPr>
          <w:p w14:paraId="2BFBA8F4" w14:textId="77777777" w:rsidR="00681E98" w:rsidRPr="002271D0" w:rsidRDefault="00681E98" w:rsidP="00FC1D58">
            <w:pPr>
              <w:pStyle w:val="BodyText"/>
            </w:pPr>
            <w:r w:rsidRPr="002271D0">
              <w:t>New Mexico (2022)</w:t>
            </w:r>
          </w:p>
          <w:p w14:paraId="708D721A"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7D5F4B00" w14:textId="77777777" w:rsidR="00681E98" w:rsidRPr="002271D0" w:rsidRDefault="00681E98" w:rsidP="00FC1D58">
            <w:pPr>
              <w:pStyle w:val="BodyText"/>
            </w:pPr>
          </w:p>
          <w:p w14:paraId="4BCD2D12" w14:textId="77777777" w:rsidR="00681E98" w:rsidRPr="002271D0" w:rsidRDefault="00681E98" w:rsidP="00FC1D58">
            <w:pPr>
              <w:pStyle w:val="BodyText"/>
            </w:pPr>
            <w:r w:rsidRPr="002271D0">
              <w:t>Republican Party of New Mexico v. Oliver, No. D-506-CV-202200041 (N.M. D. Ct. Jan. 21, 2022)</w:t>
            </w:r>
          </w:p>
          <w:p w14:paraId="1946DEF0" w14:textId="77777777" w:rsidR="00681E98" w:rsidRPr="002271D0" w:rsidRDefault="00681E98" w:rsidP="00FC1D58">
            <w:pPr>
              <w:pStyle w:val="BodyText"/>
            </w:pPr>
          </w:p>
        </w:tc>
        <w:tc>
          <w:tcPr>
            <w:tcW w:w="649" w:type="dxa"/>
          </w:tcPr>
          <w:p w14:paraId="4EE35708" w14:textId="77777777" w:rsidR="00681E98" w:rsidRPr="002271D0" w:rsidRDefault="00681E98" w:rsidP="00FC1D58">
            <w:pPr>
              <w:pStyle w:val="BodyText"/>
            </w:pPr>
            <w:r w:rsidRPr="002271D0">
              <w:t>Republican party of New Mexico</w:t>
            </w:r>
          </w:p>
          <w:p w14:paraId="028EB071" w14:textId="77777777" w:rsidR="00681E98" w:rsidRPr="002271D0" w:rsidRDefault="00681E98" w:rsidP="00FC1D58">
            <w:pPr>
              <w:pStyle w:val="BodyText"/>
            </w:pPr>
            <w:r w:rsidRPr="002271D0">
              <w:t>Citizens registered to vote in New Mexico.</w:t>
            </w:r>
          </w:p>
          <w:p w14:paraId="37138D0F" w14:textId="77777777" w:rsidR="00681E98" w:rsidRPr="002271D0" w:rsidRDefault="00681E98" w:rsidP="00FC1D58">
            <w:pPr>
              <w:pStyle w:val="BodyText"/>
            </w:pPr>
          </w:p>
        </w:tc>
      </w:tr>
      <w:tr w:rsidR="00681E98" w:rsidRPr="002271D0" w14:paraId="366CC85F" w14:textId="77777777" w:rsidTr="00FC1D58">
        <w:tc>
          <w:tcPr>
            <w:tcW w:w="7195" w:type="dxa"/>
          </w:tcPr>
          <w:p w14:paraId="0B0528DC" w14:textId="77777777" w:rsidR="00681E98" w:rsidRPr="002271D0" w:rsidRDefault="00681E98" w:rsidP="00FC1D58">
            <w:pPr>
              <w:pStyle w:val="BodyText"/>
            </w:pPr>
            <w:r w:rsidRPr="002271D0">
              <w:t>New Jersey (2022)</w:t>
            </w:r>
          </w:p>
          <w:p w14:paraId="5FFD29BB" w14:textId="77777777" w:rsidR="00681E98" w:rsidRPr="002271D0" w:rsidRDefault="00681E98" w:rsidP="00FC1D58">
            <w:pPr>
              <w:pStyle w:val="BodyText"/>
            </w:pPr>
          </w:p>
          <w:p w14:paraId="0E36D26A" w14:textId="77777777" w:rsidR="00681E98" w:rsidRPr="002271D0" w:rsidRDefault="00681E98" w:rsidP="00FC1D58">
            <w:pPr>
              <w:pStyle w:val="BodyText"/>
            </w:pPr>
            <w:r w:rsidRPr="002271D0">
              <w:t>Matter of Congressional Districts by New Jersey Redistricting Comm’n, 268 A.3d 299 (N.J. 2022)</w:t>
            </w:r>
          </w:p>
          <w:p w14:paraId="6832DA10" w14:textId="77777777" w:rsidR="00681E98" w:rsidRPr="002271D0" w:rsidRDefault="00681E98" w:rsidP="00FC1D58">
            <w:pPr>
              <w:pStyle w:val="BodyText"/>
            </w:pPr>
          </w:p>
        </w:tc>
        <w:tc>
          <w:tcPr>
            <w:tcW w:w="649" w:type="dxa"/>
          </w:tcPr>
          <w:p w14:paraId="01E48271" w14:textId="77777777" w:rsidR="00681E98" w:rsidRPr="002271D0" w:rsidRDefault="00681E98" w:rsidP="00FC1D58">
            <w:pPr>
              <w:pStyle w:val="BodyText"/>
            </w:pPr>
            <w:r w:rsidRPr="002271D0">
              <w:t>New Jersey redistricting commission members</w:t>
            </w:r>
          </w:p>
        </w:tc>
      </w:tr>
      <w:tr w:rsidR="00681E98" w:rsidRPr="002271D0" w14:paraId="06C75522" w14:textId="77777777" w:rsidTr="00FC1D58">
        <w:tc>
          <w:tcPr>
            <w:tcW w:w="7195" w:type="dxa"/>
          </w:tcPr>
          <w:p w14:paraId="064FBB82" w14:textId="77777777" w:rsidR="00681E98" w:rsidRPr="002271D0" w:rsidRDefault="00681E98" w:rsidP="00FC1D58">
            <w:pPr>
              <w:pStyle w:val="BodyText"/>
            </w:pPr>
            <w:r w:rsidRPr="002271D0">
              <w:t>New York (2022)</w:t>
            </w:r>
          </w:p>
          <w:p w14:paraId="3BD93049" w14:textId="77777777" w:rsidR="00681E98" w:rsidRPr="002271D0" w:rsidRDefault="00681E98" w:rsidP="00FC1D58">
            <w:pPr>
              <w:pStyle w:val="BodyText"/>
            </w:pPr>
          </w:p>
          <w:p w14:paraId="161E33FE" w14:textId="77777777" w:rsidR="00681E98" w:rsidRPr="002271D0" w:rsidRDefault="00681E98" w:rsidP="00FC1D58">
            <w:pPr>
              <w:pStyle w:val="BodyText"/>
            </w:pPr>
            <w:r w:rsidRPr="002271D0">
              <w:t xml:space="preserve">Matter of </w:t>
            </w:r>
            <w:proofErr w:type="spellStart"/>
            <w:r w:rsidRPr="002271D0">
              <w:t>Harkenrider</w:t>
            </w:r>
            <w:proofErr w:type="spellEnd"/>
            <w:r w:rsidRPr="002271D0">
              <w:t xml:space="preserve"> v. </w:t>
            </w:r>
            <w:proofErr w:type="spellStart"/>
            <w:r w:rsidRPr="002271D0">
              <w:t>Hochul</w:t>
            </w:r>
            <w:proofErr w:type="spellEnd"/>
            <w:r w:rsidRPr="002271D0">
              <w:t>, No. 60, 2022 N.Y. LEXIS 874, at *1 (N.Y. Apr. 27, 2022)</w:t>
            </w:r>
          </w:p>
          <w:p w14:paraId="1FBD5817" w14:textId="77777777" w:rsidR="00681E98" w:rsidRPr="002271D0" w:rsidRDefault="00681E98" w:rsidP="00FC1D58">
            <w:pPr>
              <w:pStyle w:val="BodyText"/>
            </w:pPr>
          </w:p>
        </w:tc>
        <w:tc>
          <w:tcPr>
            <w:tcW w:w="649" w:type="dxa"/>
          </w:tcPr>
          <w:p w14:paraId="3DE92267" w14:textId="77777777" w:rsidR="00681E98" w:rsidRPr="002271D0" w:rsidRDefault="00681E98" w:rsidP="00FC1D58">
            <w:pPr>
              <w:pStyle w:val="BodyText"/>
            </w:pPr>
            <w:r w:rsidRPr="002271D0">
              <w:t>Citizens registered to vote in New York.</w:t>
            </w:r>
          </w:p>
          <w:p w14:paraId="33D99E2A" w14:textId="77777777" w:rsidR="00681E98" w:rsidRPr="002271D0" w:rsidRDefault="00681E98" w:rsidP="00FC1D58">
            <w:pPr>
              <w:pStyle w:val="BodyText"/>
            </w:pPr>
          </w:p>
          <w:p w14:paraId="3E957571" w14:textId="77777777" w:rsidR="00681E98" w:rsidRPr="002271D0" w:rsidRDefault="00681E98" w:rsidP="00FC1D58">
            <w:pPr>
              <w:pStyle w:val="BodyText"/>
            </w:pPr>
          </w:p>
        </w:tc>
      </w:tr>
      <w:tr w:rsidR="00681E98" w:rsidRPr="002271D0" w14:paraId="728152E4" w14:textId="77777777" w:rsidTr="00FC1D58">
        <w:tc>
          <w:tcPr>
            <w:tcW w:w="7195" w:type="dxa"/>
          </w:tcPr>
          <w:p w14:paraId="2819AE1A" w14:textId="77777777" w:rsidR="00681E98" w:rsidRPr="002271D0" w:rsidRDefault="00681E98" w:rsidP="00FC1D58">
            <w:pPr>
              <w:pStyle w:val="BodyText"/>
            </w:pPr>
            <w:r w:rsidRPr="002271D0">
              <w:t>North Carolina (2022)</w:t>
            </w:r>
          </w:p>
          <w:p w14:paraId="7C38F07C" w14:textId="77777777" w:rsidR="00681E98" w:rsidRPr="002271D0" w:rsidRDefault="00681E98" w:rsidP="00FC1D58">
            <w:pPr>
              <w:pStyle w:val="BodyText"/>
            </w:pPr>
          </w:p>
          <w:p w14:paraId="2F6ECB78" w14:textId="77777777" w:rsidR="00681E98" w:rsidRPr="002271D0" w:rsidRDefault="00681E98" w:rsidP="00FC1D58">
            <w:pPr>
              <w:pStyle w:val="BodyText"/>
            </w:pPr>
            <w:r w:rsidRPr="002271D0">
              <w:t>Harper v. Hall, 868 S.E.2d 499 (N.C. 2022)</w:t>
            </w:r>
          </w:p>
        </w:tc>
        <w:tc>
          <w:tcPr>
            <w:tcW w:w="649" w:type="dxa"/>
          </w:tcPr>
          <w:p w14:paraId="48808F30" w14:textId="77777777" w:rsidR="00681E98" w:rsidRPr="002271D0" w:rsidRDefault="00681E98" w:rsidP="00FC1D58">
            <w:pPr>
              <w:pStyle w:val="BodyText"/>
            </w:pPr>
            <w:r w:rsidRPr="002271D0">
              <w:t>Harper Plaintiffs</w:t>
            </w:r>
          </w:p>
          <w:p w14:paraId="0702010D" w14:textId="77777777" w:rsidR="00681E98" w:rsidRPr="002271D0" w:rsidRDefault="00681E98" w:rsidP="00FC1D58">
            <w:pPr>
              <w:pStyle w:val="BodyText"/>
            </w:pPr>
            <w:r w:rsidRPr="002271D0">
              <w:t xml:space="preserve">Citizens registered to vote in </w:t>
            </w:r>
            <w:proofErr w:type="gramStart"/>
            <w:r w:rsidRPr="002271D0">
              <w:t>North Carolina</w:t>
            </w:r>
            <w:proofErr w:type="gramEnd"/>
          </w:p>
          <w:p w14:paraId="72EF16AD" w14:textId="77777777" w:rsidR="00681E98" w:rsidRPr="002271D0" w:rsidRDefault="00681E98" w:rsidP="00FC1D58">
            <w:pPr>
              <w:pStyle w:val="BodyText"/>
            </w:pPr>
          </w:p>
          <w:p w14:paraId="5945EB93" w14:textId="77777777" w:rsidR="00681E98" w:rsidRPr="002271D0" w:rsidRDefault="00681E98" w:rsidP="00FC1D58">
            <w:pPr>
              <w:pStyle w:val="BodyText"/>
            </w:pPr>
            <w:r w:rsidRPr="002271D0">
              <w:t>NCLCV Plaintiffs:</w:t>
            </w:r>
          </w:p>
          <w:p w14:paraId="6A6B427D" w14:textId="77777777" w:rsidR="00681E98" w:rsidRPr="002271D0" w:rsidRDefault="00681E98" w:rsidP="00FC1D58">
            <w:pPr>
              <w:pStyle w:val="BodyText"/>
            </w:pPr>
            <w:r w:rsidRPr="002271D0">
              <w:t>North Carolina League of Conservation Voters, Inc.</w:t>
            </w:r>
          </w:p>
          <w:p w14:paraId="2FE29851" w14:textId="77777777" w:rsidR="00681E98" w:rsidRPr="002271D0" w:rsidRDefault="00681E98" w:rsidP="00FC1D58">
            <w:pPr>
              <w:pStyle w:val="BodyText"/>
            </w:pPr>
            <w:r w:rsidRPr="002271D0">
              <w:t xml:space="preserve">Citizens registered to vote in </w:t>
            </w:r>
            <w:proofErr w:type="gramStart"/>
            <w:r w:rsidRPr="002271D0">
              <w:t>North Carolina</w:t>
            </w:r>
            <w:proofErr w:type="gramEnd"/>
          </w:p>
          <w:p w14:paraId="22FA2C47" w14:textId="77777777" w:rsidR="00681E98" w:rsidRPr="002271D0" w:rsidRDefault="00681E98" w:rsidP="00FC1D58">
            <w:pPr>
              <w:pStyle w:val="BodyText"/>
            </w:pPr>
          </w:p>
        </w:tc>
      </w:tr>
      <w:tr w:rsidR="00681E98" w:rsidRPr="002271D0" w14:paraId="5D30A3E9" w14:textId="77777777" w:rsidTr="00FC1D58">
        <w:tc>
          <w:tcPr>
            <w:tcW w:w="7195" w:type="dxa"/>
          </w:tcPr>
          <w:p w14:paraId="6655F062" w14:textId="77777777" w:rsidR="00681E98" w:rsidRPr="002271D0" w:rsidRDefault="00681E98" w:rsidP="00FC1D58">
            <w:pPr>
              <w:pStyle w:val="BodyText"/>
            </w:pPr>
            <w:r w:rsidRPr="002271D0">
              <w:t xml:space="preserve">Ohio (2022) </w:t>
            </w:r>
          </w:p>
          <w:p w14:paraId="09F3CDAD"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692612CD" w14:textId="77777777" w:rsidR="00681E98" w:rsidRPr="002271D0" w:rsidRDefault="00681E98" w:rsidP="00FC1D58">
            <w:pPr>
              <w:pStyle w:val="BodyText"/>
            </w:pPr>
          </w:p>
          <w:p w14:paraId="74AC4213" w14:textId="77777777" w:rsidR="00681E98" w:rsidRPr="002271D0" w:rsidRDefault="00681E98" w:rsidP="00FC1D58">
            <w:pPr>
              <w:pStyle w:val="BodyText"/>
            </w:pPr>
            <w:r w:rsidRPr="002271D0">
              <w:t>Adams v. DeWine, No. 2021–1428 (Ohio Dec. 2, 2021)</w:t>
            </w:r>
          </w:p>
          <w:p w14:paraId="0F6FB98F" w14:textId="77777777" w:rsidR="00681E98" w:rsidRPr="002271D0" w:rsidRDefault="00681E98" w:rsidP="00FC1D58">
            <w:pPr>
              <w:pStyle w:val="BodyText"/>
            </w:pPr>
          </w:p>
        </w:tc>
        <w:tc>
          <w:tcPr>
            <w:tcW w:w="649" w:type="dxa"/>
          </w:tcPr>
          <w:p w14:paraId="4C2E5095" w14:textId="77777777" w:rsidR="00681E98" w:rsidRPr="002271D0" w:rsidRDefault="00681E98" w:rsidP="00FC1D58">
            <w:pPr>
              <w:pStyle w:val="BodyText"/>
            </w:pPr>
            <w:r w:rsidRPr="002271D0">
              <w:t>Citizens registered to vote in Ohio.</w:t>
            </w:r>
          </w:p>
          <w:p w14:paraId="27D62F5C" w14:textId="77777777" w:rsidR="00681E98" w:rsidRPr="002271D0" w:rsidRDefault="00681E98" w:rsidP="00FC1D58">
            <w:pPr>
              <w:pStyle w:val="BodyText"/>
            </w:pPr>
          </w:p>
          <w:p w14:paraId="5EE39DFC" w14:textId="77777777" w:rsidR="00681E98" w:rsidRPr="002271D0" w:rsidRDefault="00681E98" w:rsidP="00FC1D58">
            <w:pPr>
              <w:pStyle w:val="BodyText"/>
            </w:pPr>
          </w:p>
        </w:tc>
      </w:tr>
      <w:tr w:rsidR="00681E98" w:rsidRPr="002271D0" w14:paraId="4778515C" w14:textId="77777777" w:rsidTr="00FC1D58">
        <w:tc>
          <w:tcPr>
            <w:tcW w:w="7195" w:type="dxa"/>
          </w:tcPr>
          <w:p w14:paraId="2E0D19E8" w14:textId="77777777" w:rsidR="00681E98" w:rsidRPr="002271D0" w:rsidRDefault="00681E98" w:rsidP="00FC1D58">
            <w:pPr>
              <w:pStyle w:val="BodyText"/>
            </w:pPr>
            <w:r w:rsidRPr="002271D0">
              <w:lastRenderedPageBreak/>
              <w:t>Oregon (2021)</w:t>
            </w:r>
          </w:p>
          <w:p w14:paraId="47A7A136" w14:textId="77777777" w:rsidR="00681E98" w:rsidRPr="002271D0" w:rsidRDefault="00681E98" w:rsidP="00FC1D58">
            <w:pPr>
              <w:pStyle w:val="BodyText"/>
            </w:pPr>
          </w:p>
          <w:p w14:paraId="04E07CD9" w14:textId="77777777" w:rsidR="00681E98" w:rsidRPr="002271D0" w:rsidRDefault="00681E98" w:rsidP="00FC1D58">
            <w:pPr>
              <w:pStyle w:val="BodyText"/>
            </w:pPr>
            <w:proofErr w:type="spellStart"/>
            <w:r w:rsidRPr="002271D0">
              <w:t>Clarno</w:t>
            </w:r>
            <w:proofErr w:type="spellEnd"/>
            <w:r w:rsidRPr="002271D0">
              <w:t xml:space="preserve"> v. Fagan, No. 21-CV-40180, 2021 WL 5632370 (Or. Cir. Ct. Nov. 24, 2021).</w:t>
            </w:r>
          </w:p>
          <w:p w14:paraId="33223759" w14:textId="77777777" w:rsidR="00681E98" w:rsidRPr="002271D0" w:rsidRDefault="00681E98" w:rsidP="00FC1D58">
            <w:pPr>
              <w:pStyle w:val="BodyText"/>
            </w:pPr>
          </w:p>
        </w:tc>
        <w:tc>
          <w:tcPr>
            <w:tcW w:w="649" w:type="dxa"/>
          </w:tcPr>
          <w:p w14:paraId="42B212BF" w14:textId="77777777" w:rsidR="00681E98" w:rsidRPr="002271D0" w:rsidRDefault="00681E98" w:rsidP="00FC1D58">
            <w:pPr>
              <w:pStyle w:val="BodyText"/>
            </w:pPr>
            <w:r w:rsidRPr="002271D0">
              <w:t>Citizens registered to vote in Oregon.</w:t>
            </w:r>
          </w:p>
          <w:p w14:paraId="4485F2D1" w14:textId="77777777" w:rsidR="00681E98" w:rsidRPr="002271D0" w:rsidRDefault="00681E98" w:rsidP="00FC1D58">
            <w:pPr>
              <w:pStyle w:val="BodyText"/>
            </w:pPr>
          </w:p>
          <w:p w14:paraId="61C11610" w14:textId="77777777" w:rsidR="00681E98" w:rsidRPr="002271D0" w:rsidRDefault="00681E98" w:rsidP="00FC1D58">
            <w:pPr>
              <w:pStyle w:val="BodyText"/>
            </w:pPr>
          </w:p>
        </w:tc>
      </w:tr>
      <w:tr w:rsidR="00681E98" w:rsidRPr="002271D0" w14:paraId="05D19A7D" w14:textId="77777777" w:rsidTr="00FC1D58">
        <w:tc>
          <w:tcPr>
            <w:tcW w:w="7195" w:type="dxa"/>
          </w:tcPr>
          <w:p w14:paraId="6DD5FF53" w14:textId="77777777" w:rsidR="00681E98" w:rsidRPr="002271D0" w:rsidRDefault="00681E98" w:rsidP="00FC1D58">
            <w:pPr>
              <w:pStyle w:val="BodyText"/>
            </w:pPr>
            <w:r w:rsidRPr="002271D0">
              <w:t>Pennsylvania (2022)</w:t>
            </w:r>
          </w:p>
          <w:p w14:paraId="45B1093D" w14:textId="77777777" w:rsidR="00681E98" w:rsidRPr="002271D0" w:rsidRDefault="00681E98" w:rsidP="00FC1D58">
            <w:pPr>
              <w:pStyle w:val="BodyText"/>
            </w:pPr>
          </w:p>
          <w:p w14:paraId="33BC4D31" w14:textId="77777777" w:rsidR="00681E98" w:rsidRPr="002271D0" w:rsidRDefault="00681E98" w:rsidP="00FC1D58">
            <w:pPr>
              <w:pStyle w:val="BodyText"/>
            </w:pPr>
            <w:r w:rsidRPr="002271D0">
              <w:t xml:space="preserve">Carter v. Chapman, 270 A.3d 444 (Pa. 2022) (per </w:t>
            </w:r>
            <w:proofErr w:type="spellStart"/>
            <w:r w:rsidRPr="002271D0">
              <w:t>curiam</w:t>
            </w:r>
            <w:proofErr w:type="spellEnd"/>
            <w:r w:rsidRPr="002271D0">
              <w:t>).</w:t>
            </w:r>
          </w:p>
          <w:p w14:paraId="59EA1715" w14:textId="77777777" w:rsidR="00681E98" w:rsidRPr="002271D0" w:rsidRDefault="00681E98" w:rsidP="00FC1D58">
            <w:pPr>
              <w:pStyle w:val="BodyText"/>
            </w:pPr>
          </w:p>
          <w:p w14:paraId="04846902" w14:textId="77777777" w:rsidR="00681E98" w:rsidRPr="002271D0" w:rsidRDefault="00681E98" w:rsidP="00FC1D58">
            <w:pPr>
              <w:pStyle w:val="BodyText"/>
            </w:pPr>
            <w:r w:rsidRPr="002271D0">
              <w:t xml:space="preserve">SCOTT, THE </w:t>
            </w:r>
            <w:proofErr w:type="spellStart"/>
            <w:r w:rsidRPr="002271D0">
              <w:t>gROSSMAN</w:t>
            </w:r>
            <w:proofErr w:type="spellEnd"/>
            <w:r w:rsidRPr="002271D0">
              <w:t xml:space="preserve"> CASE</w:t>
            </w:r>
            <w:r>
              <w:t xml:space="preserve"> </w:t>
            </w:r>
            <w:r w:rsidRPr="002271D0">
              <w:t xml:space="preserve">IS MISSING A CITE </w:t>
            </w:r>
          </w:p>
        </w:tc>
        <w:tc>
          <w:tcPr>
            <w:tcW w:w="649" w:type="dxa"/>
          </w:tcPr>
          <w:p w14:paraId="66BD262D" w14:textId="77777777" w:rsidR="00681E98" w:rsidRPr="002271D0" w:rsidRDefault="00681E98" w:rsidP="00FC1D58">
            <w:pPr>
              <w:pStyle w:val="BodyText"/>
            </w:pPr>
            <w:r w:rsidRPr="002271D0">
              <w:t xml:space="preserve">Carter Petitioners: </w:t>
            </w:r>
          </w:p>
          <w:p w14:paraId="016E6BE3" w14:textId="77777777" w:rsidR="00681E98" w:rsidRPr="002271D0" w:rsidRDefault="00681E98" w:rsidP="00FC1D58">
            <w:pPr>
              <w:pStyle w:val="BodyText"/>
            </w:pPr>
            <w:r w:rsidRPr="002271D0">
              <w:t>Citizens registered to vote in PA.</w:t>
            </w:r>
          </w:p>
          <w:p w14:paraId="042D8749" w14:textId="77777777" w:rsidR="00681E98" w:rsidRPr="002271D0" w:rsidRDefault="00681E98" w:rsidP="00FC1D58">
            <w:pPr>
              <w:pStyle w:val="BodyText"/>
            </w:pPr>
          </w:p>
          <w:p w14:paraId="61ABA840" w14:textId="77777777" w:rsidR="00681E98" w:rsidRPr="002271D0" w:rsidRDefault="00681E98" w:rsidP="00FC1D58">
            <w:pPr>
              <w:pStyle w:val="BodyText"/>
            </w:pPr>
            <w:proofErr w:type="spellStart"/>
            <w:r w:rsidRPr="002271D0">
              <w:t>Gressman</w:t>
            </w:r>
            <w:proofErr w:type="spellEnd"/>
            <w:r w:rsidRPr="002271D0">
              <w:t xml:space="preserve"> Petitioners: </w:t>
            </w:r>
          </w:p>
          <w:p w14:paraId="11629574" w14:textId="77777777" w:rsidR="00681E98" w:rsidRPr="002271D0" w:rsidRDefault="00681E98" w:rsidP="00FC1D58">
            <w:pPr>
              <w:pStyle w:val="BodyText"/>
            </w:pPr>
            <w:r w:rsidRPr="002271D0">
              <w:t>Citizens registered to vote in PA and “leading professors of mathematics and science[.]”</w:t>
            </w:r>
          </w:p>
          <w:p w14:paraId="0E0C381E" w14:textId="77777777" w:rsidR="00681E98" w:rsidRPr="002271D0" w:rsidRDefault="00681E98" w:rsidP="00FC1D58">
            <w:pPr>
              <w:pStyle w:val="BodyText"/>
            </w:pPr>
          </w:p>
        </w:tc>
      </w:tr>
      <w:tr w:rsidR="00681E98" w:rsidRPr="002271D0" w14:paraId="5B0DEC88" w14:textId="77777777" w:rsidTr="00FC1D58">
        <w:tc>
          <w:tcPr>
            <w:tcW w:w="7195" w:type="dxa"/>
          </w:tcPr>
          <w:p w14:paraId="55205ABE" w14:textId="77777777" w:rsidR="00681E98" w:rsidRPr="002271D0" w:rsidRDefault="00681E98" w:rsidP="00FC1D58">
            <w:pPr>
              <w:pStyle w:val="BodyText"/>
            </w:pPr>
            <w:r w:rsidRPr="002271D0">
              <w:t xml:space="preserve">Utah (2022) </w:t>
            </w:r>
          </w:p>
          <w:p w14:paraId="554600BE"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79974B11" w14:textId="77777777" w:rsidR="00681E98" w:rsidRPr="002271D0" w:rsidRDefault="00681E98" w:rsidP="00FC1D58">
            <w:pPr>
              <w:pStyle w:val="BodyText"/>
            </w:pPr>
          </w:p>
          <w:p w14:paraId="3C27C768" w14:textId="77777777" w:rsidR="00681E98" w:rsidRPr="002271D0" w:rsidRDefault="00681E98" w:rsidP="00FC1D58">
            <w:pPr>
              <w:pStyle w:val="BodyText"/>
            </w:pPr>
            <w:r w:rsidRPr="002271D0">
              <w:t>League of Women Voters of Utah v. Utah State Legislature, No. 220901712 (Utah D. Ct. Mar. 17, 2022).</w:t>
            </w:r>
          </w:p>
          <w:p w14:paraId="5D19C0C3" w14:textId="77777777" w:rsidR="00681E98" w:rsidRPr="002271D0" w:rsidRDefault="00681E98" w:rsidP="00FC1D58">
            <w:pPr>
              <w:pStyle w:val="BodyText"/>
            </w:pPr>
          </w:p>
        </w:tc>
        <w:tc>
          <w:tcPr>
            <w:tcW w:w="649" w:type="dxa"/>
          </w:tcPr>
          <w:p w14:paraId="4004ECD4" w14:textId="77777777" w:rsidR="00681E98" w:rsidRPr="002271D0" w:rsidRDefault="00681E98" w:rsidP="00FC1D58">
            <w:pPr>
              <w:pStyle w:val="BodyText"/>
            </w:pPr>
            <w:r w:rsidRPr="002271D0">
              <w:t>League of Women Voters of Utah</w:t>
            </w:r>
          </w:p>
          <w:p w14:paraId="17FE61C0" w14:textId="77777777" w:rsidR="00681E98" w:rsidRPr="002271D0" w:rsidRDefault="00681E98" w:rsidP="00FC1D58">
            <w:pPr>
              <w:pStyle w:val="BodyText"/>
            </w:pPr>
            <w:r w:rsidRPr="002271D0">
              <w:t>Mormon Women for Ethical Government</w:t>
            </w:r>
          </w:p>
          <w:p w14:paraId="14F8C956" w14:textId="77777777" w:rsidR="00681E98" w:rsidRPr="002271D0" w:rsidRDefault="00681E98" w:rsidP="00FC1D58">
            <w:pPr>
              <w:pStyle w:val="BodyText"/>
            </w:pPr>
            <w:r w:rsidRPr="002271D0">
              <w:t xml:space="preserve">Citizens registered to vote in </w:t>
            </w:r>
            <w:proofErr w:type="gramStart"/>
            <w:r w:rsidRPr="002271D0">
              <w:t>Utah</w:t>
            </w:r>
            <w:proofErr w:type="gramEnd"/>
          </w:p>
          <w:p w14:paraId="27509FC4" w14:textId="77777777" w:rsidR="00681E98" w:rsidRPr="002271D0" w:rsidRDefault="00681E98" w:rsidP="00FC1D58">
            <w:pPr>
              <w:pStyle w:val="BodyText"/>
            </w:pPr>
          </w:p>
        </w:tc>
      </w:tr>
    </w:tbl>
    <w:p w14:paraId="4037FE70" w14:textId="77777777" w:rsidR="00681E98" w:rsidRPr="002271D0" w:rsidRDefault="00681E98" w:rsidP="00681E98">
      <w:pPr>
        <w:pStyle w:val="BodyText"/>
        <w:ind w:firstLine="0"/>
        <w:rPr>
          <w:rFonts w:eastAsiaTheme="majorEastAsia"/>
        </w:rPr>
      </w:pPr>
    </w:p>
    <w:p w14:paraId="71A60014" w14:textId="66EE9172" w:rsidR="00681E98" w:rsidRDefault="00681E98">
      <w:r>
        <w:br w:type="page"/>
      </w:r>
    </w:p>
    <w:p w14:paraId="694EC157" w14:textId="77777777" w:rsidR="00056172" w:rsidRDefault="00056172"/>
    <w:p w14:paraId="04EB253E" w14:textId="77777777" w:rsidR="00681E98" w:rsidRPr="00A66BCC" w:rsidRDefault="00681E98" w:rsidP="00681E98">
      <w:pPr>
        <w:pStyle w:val="BodyText"/>
        <w:rPr>
          <w:b/>
          <w:bCs/>
        </w:rPr>
      </w:pPr>
      <w:r w:rsidRPr="00A66BCC">
        <w:rPr>
          <w:b/>
          <w:bCs/>
        </w:rPr>
        <w:t xml:space="preserve">Table </w:t>
      </w:r>
      <w:r w:rsidRPr="00A66BCC">
        <w:rPr>
          <w:b/>
          <w:bCs/>
        </w:rPr>
        <w:fldChar w:fldCharType="begin"/>
      </w:r>
      <w:r w:rsidRPr="00A66BCC">
        <w:rPr>
          <w:b/>
          <w:bCs/>
        </w:rPr>
        <w:instrText xml:space="preserve"> SEQ Table \* ARABIC </w:instrText>
      </w:r>
      <w:r w:rsidRPr="00A66BCC">
        <w:rPr>
          <w:b/>
          <w:bCs/>
        </w:rPr>
        <w:fldChar w:fldCharType="separate"/>
      </w:r>
      <w:r>
        <w:rPr>
          <w:b/>
          <w:bCs/>
          <w:noProof/>
        </w:rPr>
        <w:t>3</w:t>
      </w:r>
      <w:r w:rsidRPr="00A66BCC">
        <w:rPr>
          <w:b/>
          <w:bCs/>
        </w:rPr>
        <w:fldChar w:fldCharType="end"/>
      </w:r>
      <w:r w:rsidRPr="00A66BCC">
        <w:rPr>
          <w:b/>
          <w:bCs/>
        </w:rPr>
        <w:t>. How State Courts Defined and Operationalized Partisan Gerrymandering</w:t>
      </w:r>
      <w:r w:rsidRPr="00A66BCC">
        <w:rPr>
          <w:b/>
          <w:bCs/>
          <w:vertAlign w:val="superscript"/>
        </w:rPr>
        <w:footnoteReference w:id="15"/>
      </w:r>
    </w:p>
    <w:p w14:paraId="4C00766B" w14:textId="77777777" w:rsidR="00681E98" w:rsidRPr="002271D0" w:rsidRDefault="00681E98" w:rsidP="00681E98">
      <w:pPr>
        <w:pStyle w:val="BodyText"/>
      </w:pPr>
      <w:r w:rsidRPr="002271D0">
        <w:t xml:space="preserve">C1 – claims based on the failure of maps to satisfy traditional good government </w:t>
      </w:r>
      <w:proofErr w:type="gramStart"/>
      <w:r w:rsidRPr="002271D0">
        <w:t>criteria</w:t>
      </w:r>
      <w:proofErr w:type="gramEnd"/>
    </w:p>
    <w:p w14:paraId="48CBB7DE" w14:textId="77777777" w:rsidR="00681E98" w:rsidRPr="002271D0" w:rsidRDefault="00681E98" w:rsidP="00681E98">
      <w:pPr>
        <w:pStyle w:val="BodyText"/>
      </w:pPr>
      <w:r w:rsidRPr="002271D0">
        <w:t xml:space="preserve">C2 – claims based on statistical metrics to evaluate partisan bias/partisan vote </w:t>
      </w:r>
      <w:proofErr w:type="gramStart"/>
      <w:r w:rsidRPr="002271D0">
        <w:t>dilution</w:t>
      </w:r>
      <w:proofErr w:type="gramEnd"/>
    </w:p>
    <w:p w14:paraId="4A59A70D" w14:textId="77777777" w:rsidR="00681E98" w:rsidRPr="002271D0" w:rsidRDefault="00681E98" w:rsidP="00681E98">
      <w:pPr>
        <w:pStyle w:val="BodyText"/>
      </w:pPr>
      <w:r w:rsidRPr="002271D0">
        <w:t>C3 – claims based on process grounds such as failure to comply with requirements for public comment or where votes to pass were entirely along partisan lines</w:t>
      </w:r>
      <w:r w:rsidRPr="00A66BCC">
        <w:rPr>
          <w:vertAlign w:val="superscript"/>
        </w:rPr>
        <w:footnoteReference w:id="16"/>
      </w:r>
    </w:p>
    <w:p w14:paraId="6C6A6AAC" w14:textId="77777777" w:rsidR="00681E98" w:rsidRPr="002271D0" w:rsidRDefault="00681E98" w:rsidP="00681E98">
      <w:pPr>
        <w:pStyle w:val="BodyText"/>
      </w:pPr>
      <w:r w:rsidRPr="002271D0">
        <w:t xml:space="preserve">C4 – claims about a deliberate intent to achieve partisan advantage (may be based on an examination of specific changes made in the proposed map from a previous map from the last decade that is presumptively </w:t>
      </w:r>
      <w:proofErr w:type="gramStart"/>
      <w:r w:rsidRPr="002271D0">
        <w:t>constitutional ,</w:t>
      </w:r>
      <w:proofErr w:type="gramEnd"/>
      <w:r w:rsidRPr="002271D0">
        <w:t xml:space="preserve"> or on other factors) </w:t>
      </w:r>
    </w:p>
    <w:p w14:paraId="498B373A" w14:textId="77777777" w:rsidR="00681E98" w:rsidRPr="002271D0" w:rsidRDefault="00681E98" w:rsidP="00681E98">
      <w:pPr>
        <w:pStyle w:val="BodyText"/>
        <w:ind w:firstLine="0"/>
        <w:rPr>
          <w:rFonts w:eastAsiaTheme="majorEastAsia"/>
        </w:rPr>
      </w:pPr>
    </w:p>
    <w:tbl>
      <w:tblPr>
        <w:tblStyle w:val="TableGrid1"/>
        <w:tblW w:w="9535" w:type="dxa"/>
        <w:tblLook w:val="04A0" w:firstRow="1" w:lastRow="0" w:firstColumn="1" w:lastColumn="0" w:noHBand="0" w:noVBand="1"/>
      </w:tblPr>
      <w:tblGrid>
        <w:gridCol w:w="1484"/>
        <w:gridCol w:w="857"/>
        <w:gridCol w:w="857"/>
        <w:gridCol w:w="857"/>
        <w:gridCol w:w="857"/>
        <w:gridCol w:w="1535"/>
        <w:gridCol w:w="1838"/>
        <w:gridCol w:w="1250"/>
      </w:tblGrid>
      <w:tr w:rsidR="00681E98" w:rsidRPr="002271D0" w14:paraId="7ACC4ED8" w14:textId="77777777" w:rsidTr="00FC1D58">
        <w:tc>
          <w:tcPr>
            <w:tcW w:w="1953" w:type="dxa"/>
            <w:shd w:val="clear" w:color="auto" w:fill="C5E0B3" w:themeFill="accent6" w:themeFillTint="66"/>
            <w:vAlign w:val="center"/>
          </w:tcPr>
          <w:p w14:paraId="7CD297BD" w14:textId="77777777" w:rsidR="00681E98" w:rsidRPr="002271D0" w:rsidRDefault="00681E98" w:rsidP="00FC1D58">
            <w:pPr>
              <w:pStyle w:val="BodyText"/>
            </w:pPr>
            <w:r w:rsidRPr="002271D0">
              <w:t>Case</w:t>
            </w:r>
          </w:p>
        </w:tc>
        <w:tc>
          <w:tcPr>
            <w:tcW w:w="494" w:type="dxa"/>
            <w:shd w:val="clear" w:color="auto" w:fill="C5E0B3" w:themeFill="accent6" w:themeFillTint="66"/>
            <w:vAlign w:val="center"/>
          </w:tcPr>
          <w:p w14:paraId="36142E8A" w14:textId="77777777" w:rsidR="00681E98" w:rsidRPr="002271D0" w:rsidRDefault="00681E98" w:rsidP="00FC1D58">
            <w:pPr>
              <w:pStyle w:val="BodyText"/>
            </w:pPr>
            <w:r w:rsidRPr="002271D0">
              <w:t>C1</w:t>
            </w:r>
          </w:p>
        </w:tc>
        <w:tc>
          <w:tcPr>
            <w:tcW w:w="494" w:type="dxa"/>
            <w:shd w:val="clear" w:color="auto" w:fill="C5E0B3" w:themeFill="accent6" w:themeFillTint="66"/>
            <w:vAlign w:val="center"/>
          </w:tcPr>
          <w:p w14:paraId="3F4A27CB" w14:textId="77777777" w:rsidR="00681E98" w:rsidRPr="002271D0" w:rsidRDefault="00681E98" w:rsidP="00FC1D58">
            <w:pPr>
              <w:pStyle w:val="BodyText"/>
            </w:pPr>
            <w:r w:rsidRPr="002271D0">
              <w:t>C2</w:t>
            </w:r>
          </w:p>
        </w:tc>
        <w:tc>
          <w:tcPr>
            <w:tcW w:w="494" w:type="dxa"/>
            <w:shd w:val="clear" w:color="auto" w:fill="C5E0B3" w:themeFill="accent6" w:themeFillTint="66"/>
            <w:vAlign w:val="center"/>
          </w:tcPr>
          <w:p w14:paraId="1AE57169" w14:textId="77777777" w:rsidR="00681E98" w:rsidRPr="002271D0" w:rsidRDefault="00681E98" w:rsidP="00FC1D58">
            <w:pPr>
              <w:pStyle w:val="BodyText"/>
            </w:pPr>
            <w:r w:rsidRPr="002271D0">
              <w:t>C3</w:t>
            </w:r>
          </w:p>
        </w:tc>
        <w:tc>
          <w:tcPr>
            <w:tcW w:w="494" w:type="dxa"/>
            <w:shd w:val="clear" w:color="auto" w:fill="C5E0B3" w:themeFill="accent6" w:themeFillTint="66"/>
            <w:vAlign w:val="center"/>
          </w:tcPr>
          <w:p w14:paraId="6F3C9ABD" w14:textId="77777777" w:rsidR="00681E98" w:rsidRPr="002271D0" w:rsidRDefault="00681E98" w:rsidP="00FC1D58">
            <w:pPr>
              <w:pStyle w:val="BodyText"/>
            </w:pPr>
            <w:r w:rsidRPr="002271D0">
              <w:t>C4</w:t>
            </w:r>
          </w:p>
        </w:tc>
        <w:tc>
          <w:tcPr>
            <w:tcW w:w="2004" w:type="dxa"/>
            <w:shd w:val="clear" w:color="auto" w:fill="C5E0B3" w:themeFill="accent6" w:themeFillTint="66"/>
            <w:vAlign w:val="center"/>
          </w:tcPr>
          <w:p w14:paraId="03093D73" w14:textId="77777777" w:rsidR="00681E98" w:rsidRPr="002271D0" w:rsidRDefault="00681E98" w:rsidP="00FC1D58">
            <w:pPr>
              <w:pStyle w:val="BodyText"/>
            </w:pPr>
            <w:r w:rsidRPr="002271D0">
              <w:t>Case Outcome</w:t>
            </w:r>
          </w:p>
        </w:tc>
        <w:tc>
          <w:tcPr>
            <w:tcW w:w="2132" w:type="dxa"/>
            <w:shd w:val="clear" w:color="auto" w:fill="C5E0B3" w:themeFill="accent6" w:themeFillTint="66"/>
            <w:vAlign w:val="center"/>
          </w:tcPr>
          <w:p w14:paraId="148710C3" w14:textId="77777777" w:rsidR="00681E98" w:rsidRPr="002271D0" w:rsidRDefault="00681E98" w:rsidP="00FC1D58">
            <w:pPr>
              <w:pStyle w:val="BodyText"/>
            </w:pPr>
            <w:r w:rsidRPr="002271D0">
              <w:t>Definition of partisan gerrymander</w:t>
            </w:r>
          </w:p>
        </w:tc>
        <w:tc>
          <w:tcPr>
            <w:tcW w:w="1470" w:type="dxa"/>
            <w:shd w:val="clear" w:color="auto" w:fill="C5E0B3" w:themeFill="accent6" w:themeFillTint="66"/>
            <w:vAlign w:val="center"/>
          </w:tcPr>
          <w:p w14:paraId="1C9AD439" w14:textId="77777777" w:rsidR="00681E98" w:rsidRPr="002271D0" w:rsidRDefault="00681E98" w:rsidP="00FC1D58">
            <w:pPr>
              <w:pStyle w:val="BodyText"/>
            </w:pPr>
            <w:r w:rsidRPr="002271D0">
              <w:t>Who drew the plan</w:t>
            </w:r>
          </w:p>
        </w:tc>
      </w:tr>
    </w:tbl>
    <w:tbl>
      <w:tblPr>
        <w:tblStyle w:val="TableGrid2"/>
        <w:tblW w:w="954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547"/>
      </w:tblGrid>
      <w:tr w:rsidR="00681E98" w:rsidRPr="002271D0" w14:paraId="259E1E60" w14:textId="77777777" w:rsidTr="00FC1D58">
        <w:trPr>
          <w:trHeight w:val="331"/>
        </w:trPr>
        <w:tc>
          <w:tcPr>
            <w:tcW w:w="9547" w:type="dxa"/>
          </w:tcPr>
          <w:p w14:paraId="0AF9A0E5" w14:textId="77777777" w:rsidR="00681E98" w:rsidRPr="002271D0" w:rsidRDefault="00681E98" w:rsidP="00FC1D58">
            <w:pPr>
              <w:pStyle w:val="BodyText"/>
            </w:pPr>
            <w:r w:rsidRPr="002271D0">
              <w:t>2010 REDISTRICTING ROUND</w:t>
            </w:r>
          </w:p>
        </w:tc>
      </w:tr>
    </w:tbl>
    <w:tbl>
      <w:tblPr>
        <w:tblStyle w:val="TableGrid1"/>
        <w:tblW w:w="9535" w:type="dxa"/>
        <w:tblLook w:val="04A0" w:firstRow="1" w:lastRow="0" w:firstColumn="1" w:lastColumn="0" w:noHBand="0" w:noVBand="1"/>
      </w:tblPr>
      <w:tblGrid>
        <w:gridCol w:w="2430"/>
        <w:gridCol w:w="750"/>
        <w:gridCol w:w="750"/>
        <w:gridCol w:w="656"/>
        <w:gridCol w:w="656"/>
        <w:gridCol w:w="1763"/>
        <w:gridCol w:w="1749"/>
        <w:gridCol w:w="1296"/>
      </w:tblGrid>
      <w:tr w:rsidR="00681E98" w:rsidRPr="002271D0" w14:paraId="79C2B0D6" w14:textId="77777777" w:rsidTr="00FC1D58">
        <w:tc>
          <w:tcPr>
            <w:tcW w:w="1953" w:type="dxa"/>
            <w:vAlign w:val="center"/>
          </w:tcPr>
          <w:p w14:paraId="3E0010A8" w14:textId="77777777" w:rsidR="00681E98" w:rsidRPr="002271D0" w:rsidRDefault="00681E98" w:rsidP="00FC1D58">
            <w:pPr>
              <w:pStyle w:val="BodyText"/>
            </w:pPr>
            <w:r w:rsidRPr="002271D0">
              <w:t>FLORIDA</w:t>
            </w:r>
          </w:p>
          <w:p w14:paraId="238BD752" w14:textId="77777777" w:rsidR="00681E98" w:rsidRPr="002271D0" w:rsidRDefault="00681E98" w:rsidP="00FC1D58">
            <w:pPr>
              <w:pStyle w:val="BodyText"/>
            </w:pPr>
          </w:p>
          <w:p w14:paraId="46D039E8" w14:textId="77777777" w:rsidR="00681E98" w:rsidRPr="002271D0" w:rsidRDefault="00681E98" w:rsidP="00FC1D58">
            <w:pPr>
              <w:pStyle w:val="BodyText"/>
            </w:pPr>
            <w:r w:rsidRPr="002271D0">
              <w:t>League of Women Voters of Fla. v. Detzner</w:t>
            </w:r>
          </w:p>
          <w:p w14:paraId="3D4A604F" w14:textId="77777777" w:rsidR="00681E98" w:rsidRPr="002271D0" w:rsidRDefault="00681E98" w:rsidP="00FC1D58">
            <w:pPr>
              <w:pStyle w:val="BodyText"/>
            </w:pPr>
            <w:r w:rsidRPr="002271D0">
              <w:t>172 So.3d 363 (Fla. 2015)</w:t>
            </w:r>
          </w:p>
        </w:tc>
        <w:tc>
          <w:tcPr>
            <w:tcW w:w="494" w:type="dxa"/>
            <w:shd w:val="clear" w:color="auto" w:fill="E2EFD9" w:themeFill="accent6" w:themeFillTint="33"/>
            <w:vAlign w:val="center"/>
          </w:tcPr>
          <w:p w14:paraId="695D872C" w14:textId="77777777" w:rsidR="00681E98" w:rsidRPr="002271D0" w:rsidRDefault="00681E98" w:rsidP="00FC1D58">
            <w:pPr>
              <w:pStyle w:val="BodyText"/>
            </w:pPr>
            <w:r w:rsidRPr="002271D0">
              <w:t>Y</w:t>
            </w:r>
          </w:p>
        </w:tc>
        <w:tc>
          <w:tcPr>
            <w:tcW w:w="494" w:type="dxa"/>
            <w:vAlign w:val="center"/>
          </w:tcPr>
          <w:p w14:paraId="44177FF8" w14:textId="77777777" w:rsidR="00681E98" w:rsidRPr="002271D0" w:rsidRDefault="00681E98" w:rsidP="00FC1D58">
            <w:pPr>
              <w:pStyle w:val="BodyText"/>
            </w:pPr>
            <w:r w:rsidRPr="002271D0">
              <w:t>-</w:t>
            </w:r>
          </w:p>
        </w:tc>
        <w:tc>
          <w:tcPr>
            <w:tcW w:w="494" w:type="dxa"/>
            <w:vAlign w:val="center"/>
          </w:tcPr>
          <w:p w14:paraId="549536E4" w14:textId="77777777" w:rsidR="00681E98" w:rsidRPr="002271D0" w:rsidRDefault="00681E98" w:rsidP="00FC1D58">
            <w:pPr>
              <w:pStyle w:val="BodyText"/>
            </w:pPr>
            <w:r w:rsidRPr="002271D0">
              <w:t>-</w:t>
            </w:r>
          </w:p>
        </w:tc>
        <w:tc>
          <w:tcPr>
            <w:tcW w:w="494" w:type="dxa"/>
            <w:vAlign w:val="center"/>
          </w:tcPr>
          <w:p w14:paraId="7B67B4F2" w14:textId="77777777" w:rsidR="00681E98" w:rsidRPr="002271D0" w:rsidRDefault="00681E98" w:rsidP="00FC1D58">
            <w:pPr>
              <w:pStyle w:val="BodyText"/>
            </w:pPr>
            <w:r w:rsidRPr="002271D0">
              <w:t>-</w:t>
            </w:r>
          </w:p>
        </w:tc>
        <w:tc>
          <w:tcPr>
            <w:tcW w:w="2004" w:type="dxa"/>
            <w:vAlign w:val="center"/>
          </w:tcPr>
          <w:p w14:paraId="5495AC3D" w14:textId="77777777" w:rsidR="00681E98" w:rsidRPr="002271D0" w:rsidRDefault="00681E98" w:rsidP="00FC1D58">
            <w:pPr>
              <w:pStyle w:val="BodyText"/>
            </w:pPr>
            <w:r w:rsidRPr="002271D0">
              <w:t>5-2 unconstitutional</w:t>
            </w:r>
          </w:p>
          <w:p w14:paraId="0CFD7176" w14:textId="77777777" w:rsidR="00681E98" w:rsidRPr="002271D0" w:rsidRDefault="00681E98" w:rsidP="00FC1D58">
            <w:pPr>
              <w:pStyle w:val="BodyText"/>
            </w:pPr>
          </w:p>
          <w:p w14:paraId="71F6726A" w14:textId="77777777" w:rsidR="00681E98" w:rsidRPr="002271D0" w:rsidRDefault="00681E98" w:rsidP="00FC1D58">
            <w:pPr>
              <w:pStyle w:val="BodyText"/>
            </w:pPr>
            <w:r w:rsidRPr="002271D0">
              <w:t>3 (D) 2 (R)</w:t>
            </w:r>
          </w:p>
          <w:p w14:paraId="16902F57" w14:textId="77777777" w:rsidR="00681E98" w:rsidRPr="002271D0" w:rsidRDefault="00681E98" w:rsidP="00FC1D58">
            <w:pPr>
              <w:pStyle w:val="BodyText"/>
            </w:pPr>
            <w:r w:rsidRPr="002271D0">
              <w:t>-</w:t>
            </w:r>
          </w:p>
          <w:p w14:paraId="3474E690" w14:textId="77777777" w:rsidR="00681E98" w:rsidRPr="002271D0" w:rsidRDefault="00681E98" w:rsidP="00FC1D58">
            <w:pPr>
              <w:pStyle w:val="BodyText"/>
            </w:pPr>
            <w:r w:rsidRPr="002271D0">
              <w:t>2(R)</w:t>
            </w:r>
          </w:p>
        </w:tc>
        <w:tc>
          <w:tcPr>
            <w:tcW w:w="2132" w:type="dxa"/>
            <w:vAlign w:val="center"/>
          </w:tcPr>
          <w:p w14:paraId="03BDE082" w14:textId="77777777" w:rsidR="00681E98" w:rsidRPr="002271D0" w:rsidRDefault="00681E98" w:rsidP="00FC1D58">
            <w:pPr>
              <w:pStyle w:val="BodyText"/>
            </w:pPr>
            <w:r w:rsidRPr="002271D0">
              <w:t>Was the plan or district drawn with an improper partisan intent in mind?</w:t>
            </w:r>
            <w:r w:rsidRPr="002271D0">
              <w:footnoteReference w:id="17"/>
            </w:r>
          </w:p>
        </w:tc>
        <w:tc>
          <w:tcPr>
            <w:tcW w:w="1470" w:type="dxa"/>
            <w:vAlign w:val="center"/>
          </w:tcPr>
          <w:p w14:paraId="265A8590" w14:textId="77777777" w:rsidR="00681E98" w:rsidRPr="002271D0" w:rsidRDefault="00681E98" w:rsidP="00FC1D58">
            <w:pPr>
              <w:pStyle w:val="BodyText"/>
            </w:pPr>
            <w:r w:rsidRPr="002271D0">
              <w:t>(R) Legislature</w:t>
            </w:r>
          </w:p>
        </w:tc>
      </w:tr>
      <w:tr w:rsidR="00681E98" w:rsidRPr="002271D0" w14:paraId="1B9FC98E" w14:textId="77777777" w:rsidTr="00FC1D58">
        <w:tc>
          <w:tcPr>
            <w:tcW w:w="1953" w:type="dxa"/>
            <w:vAlign w:val="center"/>
          </w:tcPr>
          <w:p w14:paraId="3D07058B" w14:textId="77777777" w:rsidR="00681E98" w:rsidRPr="002271D0" w:rsidRDefault="00681E98" w:rsidP="00FC1D58">
            <w:pPr>
              <w:pStyle w:val="BodyText"/>
            </w:pPr>
            <w:r w:rsidRPr="002271D0">
              <w:t>PENNSYLVANIA</w:t>
            </w:r>
          </w:p>
          <w:p w14:paraId="516C6C74" w14:textId="77777777" w:rsidR="00681E98" w:rsidRPr="002271D0" w:rsidRDefault="00681E98" w:rsidP="00FC1D58">
            <w:pPr>
              <w:pStyle w:val="BodyText"/>
            </w:pPr>
          </w:p>
          <w:p w14:paraId="47897881" w14:textId="77777777" w:rsidR="00681E98" w:rsidRPr="002271D0" w:rsidRDefault="00681E98" w:rsidP="00FC1D58">
            <w:pPr>
              <w:pStyle w:val="BodyText"/>
            </w:pPr>
            <w:r w:rsidRPr="002271D0">
              <w:t>League of Women Voters of Pa v. Commonwealth</w:t>
            </w:r>
          </w:p>
          <w:p w14:paraId="7FE0C8F2" w14:textId="77777777" w:rsidR="00681E98" w:rsidRPr="002271D0" w:rsidRDefault="00681E98" w:rsidP="00FC1D58">
            <w:pPr>
              <w:pStyle w:val="BodyText"/>
            </w:pPr>
            <w:r w:rsidRPr="002271D0">
              <w:t>178 A.3d 737 (Pa. 2018)</w:t>
            </w:r>
          </w:p>
        </w:tc>
        <w:tc>
          <w:tcPr>
            <w:tcW w:w="494" w:type="dxa"/>
            <w:vAlign w:val="center"/>
          </w:tcPr>
          <w:p w14:paraId="6D89F52E" w14:textId="77777777" w:rsidR="00681E98" w:rsidRPr="002271D0" w:rsidRDefault="00681E98" w:rsidP="00FC1D58">
            <w:pPr>
              <w:pStyle w:val="BodyText"/>
            </w:pPr>
            <w:r w:rsidRPr="002271D0">
              <w:t>-</w:t>
            </w:r>
          </w:p>
        </w:tc>
        <w:tc>
          <w:tcPr>
            <w:tcW w:w="494" w:type="dxa"/>
            <w:shd w:val="clear" w:color="auto" w:fill="E2EFD9" w:themeFill="accent6" w:themeFillTint="33"/>
            <w:vAlign w:val="center"/>
          </w:tcPr>
          <w:p w14:paraId="608FDCEC" w14:textId="77777777" w:rsidR="00681E98" w:rsidRPr="002271D0" w:rsidRDefault="00681E98" w:rsidP="00FC1D58">
            <w:pPr>
              <w:pStyle w:val="BodyText"/>
            </w:pPr>
            <w:r w:rsidRPr="002271D0">
              <w:t>Y</w:t>
            </w:r>
          </w:p>
        </w:tc>
        <w:tc>
          <w:tcPr>
            <w:tcW w:w="494" w:type="dxa"/>
            <w:vAlign w:val="center"/>
          </w:tcPr>
          <w:p w14:paraId="0A1B2347" w14:textId="77777777" w:rsidR="00681E98" w:rsidRPr="002271D0" w:rsidRDefault="00681E98" w:rsidP="00FC1D58">
            <w:pPr>
              <w:pStyle w:val="BodyText"/>
            </w:pPr>
            <w:r w:rsidRPr="002271D0">
              <w:t>-</w:t>
            </w:r>
          </w:p>
        </w:tc>
        <w:tc>
          <w:tcPr>
            <w:tcW w:w="494" w:type="dxa"/>
            <w:vAlign w:val="center"/>
          </w:tcPr>
          <w:p w14:paraId="4E251097" w14:textId="77777777" w:rsidR="00681E98" w:rsidRPr="002271D0" w:rsidRDefault="00681E98" w:rsidP="00FC1D58">
            <w:pPr>
              <w:pStyle w:val="BodyText"/>
            </w:pPr>
            <w:r w:rsidRPr="002271D0">
              <w:t>-</w:t>
            </w:r>
            <w:r w:rsidRPr="002271D0">
              <w:footnoteReference w:id="18"/>
            </w:r>
          </w:p>
        </w:tc>
        <w:tc>
          <w:tcPr>
            <w:tcW w:w="2004" w:type="dxa"/>
            <w:vAlign w:val="center"/>
          </w:tcPr>
          <w:p w14:paraId="7EFA5ABA" w14:textId="77777777" w:rsidR="00681E98" w:rsidRPr="002271D0" w:rsidRDefault="00681E98" w:rsidP="00FC1D58">
            <w:pPr>
              <w:pStyle w:val="BodyText"/>
            </w:pPr>
            <w:r w:rsidRPr="002271D0">
              <w:t>5-2 unconstitutional</w:t>
            </w:r>
          </w:p>
          <w:p w14:paraId="657784A9" w14:textId="77777777" w:rsidR="00681E98" w:rsidRPr="002271D0" w:rsidRDefault="00681E98" w:rsidP="00FC1D58">
            <w:pPr>
              <w:pStyle w:val="BodyText"/>
            </w:pPr>
          </w:p>
          <w:p w14:paraId="3529213C" w14:textId="77777777" w:rsidR="00681E98" w:rsidRPr="002271D0" w:rsidRDefault="00681E98" w:rsidP="00FC1D58">
            <w:pPr>
              <w:pStyle w:val="BodyText"/>
            </w:pPr>
            <w:r w:rsidRPr="002271D0">
              <w:t>5 (D)</w:t>
            </w:r>
          </w:p>
          <w:p w14:paraId="05ECCC79" w14:textId="77777777" w:rsidR="00681E98" w:rsidRPr="002271D0" w:rsidRDefault="00681E98" w:rsidP="00FC1D58">
            <w:pPr>
              <w:pStyle w:val="BodyText"/>
            </w:pPr>
            <w:r w:rsidRPr="002271D0">
              <w:t>-</w:t>
            </w:r>
          </w:p>
          <w:p w14:paraId="686CF0FB" w14:textId="77777777" w:rsidR="00681E98" w:rsidRPr="002271D0" w:rsidRDefault="00681E98" w:rsidP="00FC1D58">
            <w:pPr>
              <w:pStyle w:val="BodyText"/>
            </w:pPr>
            <w:r w:rsidRPr="002271D0">
              <w:t>2 (R)</w:t>
            </w:r>
          </w:p>
        </w:tc>
        <w:tc>
          <w:tcPr>
            <w:tcW w:w="2132" w:type="dxa"/>
            <w:vAlign w:val="center"/>
          </w:tcPr>
          <w:p w14:paraId="3665C1C6" w14:textId="77777777" w:rsidR="00681E98" w:rsidRPr="002271D0" w:rsidRDefault="00681E98" w:rsidP="00FC1D58">
            <w:pPr>
              <w:pStyle w:val="BodyText"/>
            </w:pPr>
            <w:r w:rsidRPr="002271D0">
              <w:t>Partisan gerrymandering occurs when traditional neutral criteria are subordinated in favor of partisan advantage.</w:t>
            </w:r>
            <w:r w:rsidRPr="002271D0">
              <w:footnoteReference w:id="19"/>
            </w:r>
          </w:p>
        </w:tc>
        <w:tc>
          <w:tcPr>
            <w:tcW w:w="1470" w:type="dxa"/>
            <w:vAlign w:val="center"/>
          </w:tcPr>
          <w:p w14:paraId="78C794AE" w14:textId="77777777" w:rsidR="00681E98" w:rsidRPr="002271D0" w:rsidRDefault="00681E98" w:rsidP="00FC1D58">
            <w:pPr>
              <w:pStyle w:val="BodyText"/>
            </w:pPr>
            <w:r w:rsidRPr="002271D0">
              <w:t>(R) Legislature</w:t>
            </w:r>
          </w:p>
        </w:tc>
      </w:tr>
    </w:tbl>
    <w:tbl>
      <w:tblPr>
        <w:tblStyle w:val="TableGrid"/>
        <w:tblW w:w="9547" w:type="dxa"/>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tblGrid>
      <w:tr w:rsidR="00681E98" w:rsidRPr="002271D0" w14:paraId="21916B54" w14:textId="77777777" w:rsidTr="00FC1D58">
        <w:trPr>
          <w:trHeight w:val="302"/>
        </w:trPr>
        <w:tc>
          <w:tcPr>
            <w:tcW w:w="9547" w:type="dxa"/>
            <w:tcBorders>
              <w:right w:val="single" w:sz="4" w:space="0" w:color="auto"/>
            </w:tcBorders>
          </w:tcPr>
          <w:p w14:paraId="5C04071B" w14:textId="77777777" w:rsidR="00681E98" w:rsidRPr="002271D0" w:rsidRDefault="00681E98" w:rsidP="00FC1D58">
            <w:pPr>
              <w:pStyle w:val="BodyText"/>
            </w:pPr>
            <w:r w:rsidRPr="002271D0">
              <w:lastRenderedPageBreak/>
              <w:t>2020 REDISTRICTING ROUND</w:t>
            </w:r>
          </w:p>
        </w:tc>
      </w:tr>
    </w:tbl>
    <w:tbl>
      <w:tblPr>
        <w:tblStyle w:val="TableGrid1"/>
        <w:tblW w:w="9535" w:type="dxa"/>
        <w:tblLook w:val="04A0" w:firstRow="1" w:lastRow="0" w:firstColumn="1" w:lastColumn="0" w:noHBand="0" w:noVBand="1"/>
      </w:tblPr>
      <w:tblGrid>
        <w:gridCol w:w="2430"/>
        <w:gridCol w:w="750"/>
        <w:gridCol w:w="750"/>
        <w:gridCol w:w="656"/>
        <w:gridCol w:w="750"/>
        <w:gridCol w:w="2176"/>
        <w:gridCol w:w="2056"/>
        <w:gridCol w:w="1763"/>
      </w:tblGrid>
      <w:tr w:rsidR="00681E98" w:rsidRPr="002271D0" w14:paraId="0AC4EA81" w14:textId="77777777" w:rsidTr="00FC1D58">
        <w:tc>
          <w:tcPr>
            <w:tcW w:w="1953" w:type="dxa"/>
            <w:vAlign w:val="center"/>
          </w:tcPr>
          <w:p w14:paraId="62CF4B28" w14:textId="77777777" w:rsidR="00681E98" w:rsidRPr="002271D0" w:rsidRDefault="00681E98" w:rsidP="00FC1D58">
            <w:pPr>
              <w:pStyle w:val="BodyText"/>
            </w:pPr>
            <w:r w:rsidRPr="002271D0">
              <w:t>KANSAS</w:t>
            </w:r>
          </w:p>
          <w:p w14:paraId="45832EF9" w14:textId="77777777" w:rsidR="00681E98" w:rsidRPr="002271D0" w:rsidRDefault="00681E98" w:rsidP="00FC1D58">
            <w:pPr>
              <w:pStyle w:val="BodyText"/>
            </w:pPr>
          </w:p>
          <w:p w14:paraId="54ADE072" w14:textId="77777777" w:rsidR="00681E98" w:rsidRPr="002271D0" w:rsidRDefault="00681E98" w:rsidP="00FC1D58">
            <w:pPr>
              <w:pStyle w:val="BodyText"/>
            </w:pPr>
            <w:r w:rsidRPr="002271D0">
              <w:t>Rivera v. Schwab,</w:t>
            </w:r>
          </w:p>
          <w:p w14:paraId="2D885506" w14:textId="77777777" w:rsidR="00681E98" w:rsidRPr="002271D0" w:rsidRDefault="00681E98" w:rsidP="00FC1D58">
            <w:pPr>
              <w:pStyle w:val="BodyText"/>
            </w:pPr>
            <w:r w:rsidRPr="002271D0">
              <w:t>512 P.3d 168 (Kan. 2022)</w:t>
            </w:r>
          </w:p>
        </w:tc>
        <w:tc>
          <w:tcPr>
            <w:tcW w:w="494" w:type="dxa"/>
            <w:shd w:val="clear" w:color="auto" w:fill="E2EFD9" w:themeFill="accent6" w:themeFillTint="33"/>
            <w:vAlign w:val="center"/>
          </w:tcPr>
          <w:p w14:paraId="62329853" w14:textId="77777777" w:rsidR="00681E98" w:rsidRPr="002271D0" w:rsidRDefault="00681E98" w:rsidP="00FC1D58">
            <w:pPr>
              <w:pStyle w:val="BodyText"/>
            </w:pPr>
            <w:r w:rsidRPr="002271D0">
              <w:t>Y</w:t>
            </w:r>
          </w:p>
        </w:tc>
        <w:tc>
          <w:tcPr>
            <w:tcW w:w="494" w:type="dxa"/>
            <w:vAlign w:val="center"/>
          </w:tcPr>
          <w:p w14:paraId="4A0A9D7D" w14:textId="77777777" w:rsidR="00681E98" w:rsidRPr="002271D0" w:rsidRDefault="00681E98" w:rsidP="00FC1D58">
            <w:pPr>
              <w:pStyle w:val="BodyText"/>
            </w:pPr>
            <w:r w:rsidRPr="002271D0">
              <w:t>-</w:t>
            </w:r>
          </w:p>
        </w:tc>
        <w:tc>
          <w:tcPr>
            <w:tcW w:w="494" w:type="dxa"/>
            <w:vAlign w:val="center"/>
          </w:tcPr>
          <w:p w14:paraId="1448AF7C" w14:textId="77777777" w:rsidR="00681E98" w:rsidRPr="002271D0" w:rsidRDefault="00681E98" w:rsidP="00FC1D58">
            <w:pPr>
              <w:pStyle w:val="BodyText"/>
            </w:pPr>
            <w:r w:rsidRPr="002271D0">
              <w:t>-</w:t>
            </w:r>
          </w:p>
        </w:tc>
        <w:tc>
          <w:tcPr>
            <w:tcW w:w="494" w:type="dxa"/>
            <w:vAlign w:val="center"/>
          </w:tcPr>
          <w:p w14:paraId="4380F12D" w14:textId="77777777" w:rsidR="00681E98" w:rsidRPr="002271D0" w:rsidRDefault="00681E98" w:rsidP="00FC1D58">
            <w:pPr>
              <w:pStyle w:val="BodyText"/>
            </w:pPr>
            <w:r w:rsidRPr="002271D0">
              <w:t>-</w:t>
            </w:r>
          </w:p>
        </w:tc>
        <w:tc>
          <w:tcPr>
            <w:tcW w:w="2004" w:type="dxa"/>
            <w:vAlign w:val="center"/>
          </w:tcPr>
          <w:p w14:paraId="44B12FFA" w14:textId="77777777" w:rsidR="00681E98" w:rsidRPr="002271D0" w:rsidRDefault="00681E98" w:rsidP="00FC1D58">
            <w:pPr>
              <w:pStyle w:val="BodyText"/>
            </w:pPr>
            <w:r w:rsidRPr="002271D0">
              <w:t>4-3 nonjusticiable</w:t>
            </w:r>
          </w:p>
          <w:p w14:paraId="5C8A617C" w14:textId="77777777" w:rsidR="00681E98" w:rsidRPr="002271D0" w:rsidRDefault="00681E98" w:rsidP="00FC1D58">
            <w:pPr>
              <w:pStyle w:val="BodyText"/>
            </w:pPr>
          </w:p>
          <w:p w14:paraId="43CABFD1" w14:textId="77777777" w:rsidR="00681E98" w:rsidRPr="002271D0" w:rsidRDefault="00681E98" w:rsidP="00FC1D58">
            <w:pPr>
              <w:pStyle w:val="BodyText"/>
            </w:pPr>
            <w:r w:rsidRPr="002271D0">
              <w:t>2(R) 2 (D)</w:t>
            </w:r>
          </w:p>
          <w:p w14:paraId="542D92BC" w14:textId="77777777" w:rsidR="00681E98" w:rsidRPr="002271D0" w:rsidRDefault="00681E98" w:rsidP="00FC1D58">
            <w:pPr>
              <w:pStyle w:val="BodyText"/>
            </w:pPr>
            <w:r w:rsidRPr="002271D0">
              <w:t>-</w:t>
            </w:r>
          </w:p>
          <w:p w14:paraId="73632005" w14:textId="77777777" w:rsidR="00681E98" w:rsidRPr="002271D0" w:rsidRDefault="00681E98" w:rsidP="00FC1D58">
            <w:pPr>
              <w:pStyle w:val="BodyText"/>
            </w:pPr>
            <w:r w:rsidRPr="002271D0">
              <w:t>3 (D)</w:t>
            </w:r>
          </w:p>
          <w:p w14:paraId="3CD044F8" w14:textId="77777777" w:rsidR="00681E98" w:rsidRPr="002271D0" w:rsidRDefault="00681E98" w:rsidP="00FC1D58">
            <w:pPr>
              <w:pStyle w:val="BodyText"/>
            </w:pPr>
          </w:p>
        </w:tc>
        <w:tc>
          <w:tcPr>
            <w:tcW w:w="2132" w:type="dxa"/>
            <w:vAlign w:val="center"/>
          </w:tcPr>
          <w:p w14:paraId="1CF2C02D" w14:textId="77777777" w:rsidR="00681E98" w:rsidRPr="002271D0" w:rsidRDefault="00681E98" w:rsidP="00FC1D58">
            <w:pPr>
              <w:pStyle w:val="BodyText"/>
            </w:pPr>
            <w:r w:rsidRPr="002271D0">
              <w:t>When partisan factors are used “too much”</w:t>
            </w:r>
            <w:r w:rsidRPr="002271D0">
              <w:footnoteReference w:id="20"/>
            </w:r>
          </w:p>
        </w:tc>
        <w:tc>
          <w:tcPr>
            <w:tcW w:w="1470" w:type="dxa"/>
            <w:vAlign w:val="center"/>
          </w:tcPr>
          <w:p w14:paraId="27C34F46" w14:textId="77777777" w:rsidR="00681E98" w:rsidRPr="002271D0" w:rsidRDefault="00681E98" w:rsidP="00FC1D58">
            <w:pPr>
              <w:pStyle w:val="BodyText"/>
            </w:pPr>
            <w:r w:rsidRPr="002271D0">
              <w:t>(R) Legislature</w:t>
            </w:r>
          </w:p>
        </w:tc>
      </w:tr>
      <w:tr w:rsidR="00681E98" w:rsidRPr="002271D0" w14:paraId="4F6405C1" w14:textId="77777777" w:rsidTr="00FC1D58">
        <w:tc>
          <w:tcPr>
            <w:tcW w:w="1953" w:type="dxa"/>
            <w:vAlign w:val="center"/>
          </w:tcPr>
          <w:p w14:paraId="3F650193" w14:textId="77777777" w:rsidR="00681E98" w:rsidRPr="002271D0" w:rsidRDefault="00681E98" w:rsidP="00FC1D58">
            <w:pPr>
              <w:pStyle w:val="BodyText"/>
            </w:pPr>
            <w:r w:rsidRPr="002271D0">
              <w:t>NEW JERSEY</w:t>
            </w:r>
          </w:p>
          <w:p w14:paraId="20FA2C69" w14:textId="77777777" w:rsidR="00681E98" w:rsidRPr="002271D0" w:rsidRDefault="00681E98" w:rsidP="00FC1D58">
            <w:pPr>
              <w:pStyle w:val="BodyText"/>
            </w:pPr>
          </w:p>
          <w:p w14:paraId="388680FA" w14:textId="77777777" w:rsidR="00681E98" w:rsidRPr="002271D0" w:rsidRDefault="00681E98" w:rsidP="00FC1D58">
            <w:pPr>
              <w:pStyle w:val="BodyText"/>
            </w:pPr>
            <w:r w:rsidRPr="002271D0">
              <w:t>Matter of Congressional Districts by New Jersey Redistricting Comm’n,</w:t>
            </w:r>
          </w:p>
          <w:p w14:paraId="1B0EBF94" w14:textId="77777777" w:rsidR="00681E98" w:rsidRPr="002271D0" w:rsidRDefault="00681E98" w:rsidP="00FC1D58">
            <w:pPr>
              <w:pStyle w:val="BodyText"/>
            </w:pPr>
            <w:r w:rsidRPr="002271D0">
              <w:t>268 A.3d 299 (N.J. 2022)</w:t>
            </w:r>
          </w:p>
        </w:tc>
        <w:tc>
          <w:tcPr>
            <w:tcW w:w="494" w:type="dxa"/>
            <w:shd w:val="clear" w:color="auto" w:fill="E2EFD9" w:themeFill="accent6" w:themeFillTint="33"/>
            <w:vAlign w:val="center"/>
          </w:tcPr>
          <w:p w14:paraId="1FD8528E" w14:textId="77777777" w:rsidR="00681E98" w:rsidRPr="002271D0" w:rsidRDefault="00681E98" w:rsidP="00FC1D58">
            <w:pPr>
              <w:pStyle w:val="BodyText"/>
            </w:pPr>
            <w:r w:rsidRPr="002271D0">
              <w:t>Y</w:t>
            </w:r>
          </w:p>
        </w:tc>
        <w:tc>
          <w:tcPr>
            <w:tcW w:w="494" w:type="dxa"/>
            <w:shd w:val="clear" w:color="auto" w:fill="E2EFD9" w:themeFill="accent6" w:themeFillTint="33"/>
            <w:vAlign w:val="center"/>
          </w:tcPr>
          <w:p w14:paraId="48E3D77E" w14:textId="77777777" w:rsidR="00681E98" w:rsidRPr="002271D0" w:rsidRDefault="00681E98" w:rsidP="00FC1D58">
            <w:pPr>
              <w:pStyle w:val="BodyText"/>
            </w:pPr>
            <w:r w:rsidRPr="002271D0">
              <w:t>Y</w:t>
            </w:r>
          </w:p>
        </w:tc>
        <w:tc>
          <w:tcPr>
            <w:tcW w:w="494" w:type="dxa"/>
            <w:vAlign w:val="center"/>
          </w:tcPr>
          <w:p w14:paraId="67CEE8AB" w14:textId="77777777" w:rsidR="00681E98" w:rsidRPr="002271D0" w:rsidRDefault="00681E98" w:rsidP="00FC1D58">
            <w:pPr>
              <w:pStyle w:val="BodyText"/>
            </w:pPr>
            <w:r w:rsidRPr="002271D0">
              <w:t>-</w:t>
            </w:r>
          </w:p>
        </w:tc>
        <w:tc>
          <w:tcPr>
            <w:tcW w:w="494" w:type="dxa"/>
            <w:vAlign w:val="center"/>
          </w:tcPr>
          <w:p w14:paraId="07C0D78B" w14:textId="77777777" w:rsidR="00681E98" w:rsidRPr="002271D0" w:rsidRDefault="00681E98" w:rsidP="00FC1D58">
            <w:pPr>
              <w:pStyle w:val="BodyText"/>
            </w:pPr>
            <w:r w:rsidRPr="002271D0">
              <w:t>-</w:t>
            </w:r>
          </w:p>
        </w:tc>
        <w:tc>
          <w:tcPr>
            <w:tcW w:w="2004" w:type="dxa"/>
            <w:vAlign w:val="center"/>
          </w:tcPr>
          <w:p w14:paraId="0C19A6CC" w14:textId="77777777" w:rsidR="00681E98" w:rsidRPr="002271D0" w:rsidRDefault="00681E98" w:rsidP="00FC1D58">
            <w:pPr>
              <w:pStyle w:val="BodyText"/>
            </w:pPr>
            <w:r w:rsidRPr="002271D0">
              <w:t>5-0 failure to state a claim</w:t>
            </w:r>
            <w:r w:rsidRPr="002271D0">
              <w:footnoteReference w:id="21"/>
            </w:r>
          </w:p>
          <w:p w14:paraId="4F209588" w14:textId="77777777" w:rsidR="00681E98" w:rsidRPr="002271D0" w:rsidRDefault="00681E98" w:rsidP="00FC1D58">
            <w:pPr>
              <w:pStyle w:val="BodyText"/>
            </w:pPr>
          </w:p>
          <w:p w14:paraId="30156FCE" w14:textId="77777777" w:rsidR="00681E98" w:rsidRPr="002271D0" w:rsidRDefault="00681E98" w:rsidP="00FC1D58">
            <w:pPr>
              <w:pStyle w:val="BodyText"/>
            </w:pPr>
            <w:r w:rsidRPr="002271D0">
              <w:t>3 (D) 1 (R) 1 (F)</w:t>
            </w:r>
            <w:r w:rsidRPr="002271D0">
              <w:footnoteReference w:id="22"/>
            </w:r>
          </w:p>
        </w:tc>
        <w:tc>
          <w:tcPr>
            <w:tcW w:w="2132" w:type="dxa"/>
            <w:vAlign w:val="center"/>
          </w:tcPr>
          <w:p w14:paraId="416EECCE" w14:textId="77777777" w:rsidR="00681E98" w:rsidRPr="002271D0" w:rsidRDefault="00681E98" w:rsidP="00FC1D58">
            <w:pPr>
              <w:pStyle w:val="BodyText"/>
            </w:pPr>
            <w:r w:rsidRPr="002271D0">
              <w:t>-</w:t>
            </w:r>
            <w:r w:rsidRPr="002271D0">
              <w:footnoteReference w:id="23"/>
            </w:r>
          </w:p>
        </w:tc>
        <w:tc>
          <w:tcPr>
            <w:tcW w:w="1470" w:type="dxa"/>
            <w:vAlign w:val="center"/>
          </w:tcPr>
          <w:p w14:paraId="577F72CD" w14:textId="77777777" w:rsidR="00681E98" w:rsidRPr="002271D0" w:rsidRDefault="00681E98" w:rsidP="00FC1D58">
            <w:pPr>
              <w:pStyle w:val="BodyText"/>
            </w:pPr>
            <w:r w:rsidRPr="002271D0">
              <w:t>redistricting commission including partisan members</w:t>
            </w:r>
          </w:p>
        </w:tc>
      </w:tr>
      <w:tr w:rsidR="00681E98" w:rsidRPr="002271D0" w14:paraId="68D38BE4" w14:textId="77777777" w:rsidTr="00FC1D58">
        <w:tc>
          <w:tcPr>
            <w:tcW w:w="1953" w:type="dxa"/>
            <w:vAlign w:val="center"/>
          </w:tcPr>
          <w:p w14:paraId="4B3D8A70" w14:textId="77777777" w:rsidR="00681E98" w:rsidRPr="002271D0" w:rsidRDefault="00681E98" w:rsidP="00FC1D58">
            <w:pPr>
              <w:pStyle w:val="BodyText"/>
            </w:pPr>
            <w:r w:rsidRPr="002271D0">
              <w:t>NEW YORK</w:t>
            </w:r>
          </w:p>
          <w:p w14:paraId="12F4D5EA" w14:textId="77777777" w:rsidR="00681E98" w:rsidRPr="002271D0" w:rsidRDefault="00681E98" w:rsidP="00FC1D58">
            <w:pPr>
              <w:pStyle w:val="BodyText"/>
            </w:pPr>
          </w:p>
          <w:p w14:paraId="55BF22B6" w14:textId="77777777" w:rsidR="00681E98" w:rsidRPr="002271D0" w:rsidRDefault="00681E98" w:rsidP="00FC1D58">
            <w:pPr>
              <w:pStyle w:val="BodyText"/>
            </w:pPr>
            <w:r w:rsidRPr="002271D0">
              <w:t xml:space="preserve">Matter of </w:t>
            </w:r>
            <w:proofErr w:type="spellStart"/>
            <w:r w:rsidRPr="002271D0">
              <w:t>Harkenrider</w:t>
            </w:r>
            <w:proofErr w:type="spellEnd"/>
            <w:r w:rsidRPr="002271D0">
              <w:t xml:space="preserve"> v. </w:t>
            </w:r>
            <w:proofErr w:type="spellStart"/>
            <w:r w:rsidRPr="002271D0">
              <w:t>Hochul</w:t>
            </w:r>
            <w:proofErr w:type="spellEnd"/>
            <w:r w:rsidRPr="002271D0">
              <w:t>,</w:t>
            </w:r>
          </w:p>
          <w:p w14:paraId="20A37C82" w14:textId="77777777" w:rsidR="00681E98" w:rsidRPr="002271D0" w:rsidRDefault="00681E98" w:rsidP="00FC1D58">
            <w:pPr>
              <w:pStyle w:val="BodyText"/>
            </w:pPr>
            <w:r w:rsidRPr="002271D0">
              <w:t>38 N.Y.3d 494 (N.Y. 2022)</w:t>
            </w:r>
          </w:p>
        </w:tc>
        <w:tc>
          <w:tcPr>
            <w:tcW w:w="494" w:type="dxa"/>
            <w:vAlign w:val="center"/>
          </w:tcPr>
          <w:p w14:paraId="3AEC3948" w14:textId="77777777" w:rsidR="00681E98" w:rsidRPr="002271D0" w:rsidRDefault="00681E98" w:rsidP="00FC1D58">
            <w:pPr>
              <w:pStyle w:val="BodyText"/>
            </w:pPr>
            <w:r w:rsidRPr="002271D0">
              <w:t>-</w:t>
            </w:r>
          </w:p>
        </w:tc>
        <w:tc>
          <w:tcPr>
            <w:tcW w:w="494" w:type="dxa"/>
            <w:vAlign w:val="center"/>
          </w:tcPr>
          <w:p w14:paraId="135E3F86" w14:textId="77777777" w:rsidR="00681E98" w:rsidRPr="002271D0" w:rsidRDefault="00681E98" w:rsidP="00FC1D58">
            <w:pPr>
              <w:pStyle w:val="BodyText"/>
            </w:pPr>
            <w:r w:rsidRPr="002271D0">
              <w:t>-</w:t>
            </w:r>
          </w:p>
        </w:tc>
        <w:tc>
          <w:tcPr>
            <w:tcW w:w="494" w:type="dxa"/>
            <w:vAlign w:val="center"/>
          </w:tcPr>
          <w:p w14:paraId="21B7AC48" w14:textId="77777777" w:rsidR="00681E98" w:rsidRPr="002271D0" w:rsidRDefault="00681E98" w:rsidP="00FC1D58">
            <w:pPr>
              <w:pStyle w:val="BodyText"/>
            </w:pPr>
            <w:r w:rsidRPr="002271D0">
              <w:t>-</w:t>
            </w:r>
          </w:p>
        </w:tc>
        <w:tc>
          <w:tcPr>
            <w:tcW w:w="494" w:type="dxa"/>
            <w:shd w:val="clear" w:color="auto" w:fill="E2EFD9" w:themeFill="accent6" w:themeFillTint="33"/>
            <w:vAlign w:val="center"/>
          </w:tcPr>
          <w:p w14:paraId="1E590D44" w14:textId="77777777" w:rsidR="00681E98" w:rsidRPr="002271D0" w:rsidRDefault="00681E98" w:rsidP="00FC1D58">
            <w:pPr>
              <w:pStyle w:val="BodyText"/>
            </w:pPr>
            <w:r w:rsidRPr="002271D0">
              <w:t>Y</w:t>
            </w:r>
          </w:p>
        </w:tc>
        <w:tc>
          <w:tcPr>
            <w:tcW w:w="2004" w:type="dxa"/>
            <w:vAlign w:val="center"/>
          </w:tcPr>
          <w:p w14:paraId="595EABA4" w14:textId="77777777" w:rsidR="00681E98" w:rsidRPr="002271D0" w:rsidRDefault="00681E98" w:rsidP="00FC1D58">
            <w:pPr>
              <w:pStyle w:val="BodyText"/>
            </w:pPr>
            <w:r w:rsidRPr="002271D0">
              <w:t>4-3 unconstitutional</w:t>
            </w:r>
          </w:p>
          <w:p w14:paraId="1FEB866D" w14:textId="77777777" w:rsidR="00681E98" w:rsidRPr="002271D0" w:rsidRDefault="00681E98" w:rsidP="00FC1D58">
            <w:pPr>
              <w:pStyle w:val="BodyText"/>
            </w:pPr>
          </w:p>
          <w:p w14:paraId="2990C0E4" w14:textId="77777777" w:rsidR="00681E98" w:rsidRPr="002271D0" w:rsidRDefault="00681E98" w:rsidP="00FC1D58">
            <w:pPr>
              <w:pStyle w:val="BodyText"/>
            </w:pPr>
            <w:r w:rsidRPr="002271D0">
              <w:t>3 (D) 1 (R)</w:t>
            </w:r>
          </w:p>
          <w:p w14:paraId="3144B4A2" w14:textId="77777777" w:rsidR="00681E98" w:rsidRPr="002271D0" w:rsidRDefault="00681E98" w:rsidP="00FC1D58">
            <w:pPr>
              <w:pStyle w:val="BodyText"/>
            </w:pPr>
            <w:r w:rsidRPr="002271D0">
              <w:t>-</w:t>
            </w:r>
          </w:p>
          <w:p w14:paraId="33D28178" w14:textId="77777777" w:rsidR="00681E98" w:rsidRPr="002271D0" w:rsidRDefault="00681E98" w:rsidP="00FC1D58">
            <w:pPr>
              <w:pStyle w:val="BodyText"/>
            </w:pPr>
            <w:r w:rsidRPr="002271D0">
              <w:t>3 (D)</w:t>
            </w:r>
          </w:p>
        </w:tc>
        <w:tc>
          <w:tcPr>
            <w:tcW w:w="2132" w:type="dxa"/>
            <w:vAlign w:val="center"/>
          </w:tcPr>
          <w:p w14:paraId="2DBDB189" w14:textId="77777777" w:rsidR="00681E98" w:rsidRPr="002271D0" w:rsidRDefault="00681E98" w:rsidP="00FC1D58">
            <w:pPr>
              <w:pStyle w:val="BodyText"/>
            </w:pPr>
            <w:r w:rsidRPr="002271D0">
              <w:t xml:space="preserve">“Congressional districts were drawn with a particular impermissible intent or motive … to ‘discourage competition’ or to </w:t>
            </w:r>
            <w:r w:rsidRPr="002271D0">
              <w:lastRenderedPageBreak/>
              <w:t>‘</w:t>
            </w:r>
            <w:proofErr w:type="gramStart"/>
            <w:r w:rsidRPr="002271D0">
              <w:t>favor[</w:t>
            </w:r>
            <w:proofErr w:type="gramEnd"/>
            <w:r w:rsidRPr="002271D0">
              <w:t>] or disfavor[] incumbents or other particular candidates or political parties.”</w:t>
            </w:r>
            <w:r w:rsidRPr="002271D0">
              <w:footnoteReference w:id="24"/>
            </w:r>
          </w:p>
        </w:tc>
        <w:tc>
          <w:tcPr>
            <w:tcW w:w="1470" w:type="dxa"/>
            <w:vAlign w:val="center"/>
          </w:tcPr>
          <w:p w14:paraId="61509F8C" w14:textId="77777777" w:rsidR="00681E98" w:rsidRPr="002271D0" w:rsidRDefault="00681E98" w:rsidP="00FC1D58">
            <w:pPr>
              <w:pStyle w:val="BodyText"/>
            </w:pPr>
            <w:r w:rsidRPr="002271D0">
              <w:lastRenderedPageBreak/>
              <w:t>(D) Legislature</w:t>
            </w:r>
            <w:r w:rsidRPr="002271D0">
              <w:footnoteReference w:id="25"/>
            </w:r>
          </w:p>
          <w:p w14:paraId="6D05A256" w14:textId="77777777" w:rsidR="00681E98" w:rsidRPr="002271D0" w:rsidRDefault="00681E98" w:rsidP="00FC1D58">
            <w:pPr>
              <w:pStyle w:val="BodyText"/>
            </w:pPr>
          </w:p>
          <w:p w14:paraId="0C31AD57" w14:textId="77777777" w:rsidR="00681E98" w:rsidRPr="002271D0" w:rsidRDefault="00681E98" w:rsidP="00FC1D58">
            <w:pPr>
              <w:pStyle w:val="BodyText"/>
            </w:pPr>
            <w:r w:rsidRPr="002271D0">
              <w:t>Independent Redistricting Commission</w:t>
            </w:r>
          </w:p>
        </w:tc>
      </w:tr>
      <w:tr w:rsidR="00681E98" w:rsidRPr="002271D0" w14:paraId="2BB59319" w14:textId="77777777" w:rsidTr="00FC1D58">
        <w:tc>
          <w:tcPr>
            <w:tcW w:w="1953" w:type="dxa"/>
            <w:vAlign w:val="center"/>
          </w:tcPr>
          <w:p w14:paraId="16AA86E4" w14:textId="77777777" w:rsidR="00681E98" w:rsidRPr="002271D0" w:rsidRDefault="00681E98" w:rsidP="00FC1D58">
            <w:pPr>
              <w:pStyle w:val="BodyText"/>
            </w:pPr>
            <w:r w:rsidRPr="002271D0">
              <w:t>NORTH CAROLINA</w:t>
            </w:r>
          </w:p>
          <w:p w14:paraId="2705A33C" w14:textId="77777777" w:rsidR="00681E98" w:rsidRPr="002271D0" w:rsidRDefault="00681E98" w:rsidP="00FC1D58">
            <w:pPr>
              <w:pStyle w:val="BodyText"/>
            </w:pPr>
          </w:p>
          <w:p w14:paraId="1E53F670" w14:textId="77777777" w:rsidR="00681E98" w:rsidRPr="002271D0" w:rsidRDefault="00681E98" w:rsidP="00FC1D58">
            <w:pPr>
              <w:pStyle w:val="BodyText"/>
            </w:pPr>
            <w:r w:rsidRPr="002271D0">
              <w:t>Harper v. Hall,</w:t>
            </w:r>
          </w:p>
          <w:p w14:paraId="1621DEA9" w14:textId="77777777" w:rsidR="00681E98" w:rsidRPr="002271D0" w:rsidRDefault="00681E98" w:rsidP="00FC1D58">
            <w:pPr>
              <w:pStyle w:val="BodyText"/>
            </w:pPr>
            <w:r w:rsidRPr="002271D0">
              <w:t>868 S.E.2d 499 (N.C. 2022)</w:t>
            </w:r>
          </w:p>
        </w:tc>
        <w:tc>
          <w:tcPr>
            <w:tcW w:w="494" w:type="dxa"/>
            <w:shd w:val="clear" w:color="auto" w:fill="E2EFD9" w:themeFill="accent6" w:themeFillTint="33"/>
            <w:vAlign w:val="center"/>
          </w:tcPr>
          <w:p w14:paraId="2C67C72C" w14:textId="77777777" w:rsidR="00681E98" w:rsidRPr="002271D0" w:rsidRDefault="00681E98" w:rsidP="00FC1D58">
            <w:pPr>
              <w:pStyle w:val="BodyText"/>
            </w:pPr>
            <w:r w:rsidRPr="002271D0">
              <w:t>Y</w:t>
            </w:r>
          </w:p>
        </w:tc>
        <w:tc>
          <w:tcPr>
            <w:tcW w:w="494" w:type="dxa"/>
            <w:shd w:val="clear" w:color="auto" w:fill="E2EFD9" w:themeFill="accent6" w:themeFillTint="33"/>
            <w:vAlign w:val="center"/>
          </w:tcPr>
          <w:p w14:paraId="2450AB4B" w14:textId="77777777" w:rsidR="00681E98" w:rsidRPr="002271D0" w:rsidRDefault="00681E98" w:rsidP="00FC1D58">
            <w:pPr>
              <w:pStyle w:val="BodyText"/>
            </w:pPr>
            <w:r w:rsidRPr="002271D0">
              <w:t>Y</w:t>
            </w:r>
          </w:p>
        </w:tc>
        <w:tc>
          <w:tcPr>
            <w:tcW w:w="494" w:type="dxa"/>
            <w:vAlign w:val="center"/>
          </w:tcPr>
          <w:p w14:paraId="45C81A96" w14:textId="77777777" w:rsidR="00681E98" w:rsidRPr="002271D0" w:rsidRDefault="00681E98" w:rsidP="00FC1D58">
            <w:pPr>
              <w:pStyle w:val="BodyText"/>
            </w:pPr>
            <w:r w:rsidRPr="002271D0">
              <w:t>-</w:t>
            </w:r>
          </w:p>
        </w:tc>
        <w:tc>
          <w:tcPr>
            <w:tcW w:w="494" w:type="dxa"/>
            <w:vAlign w:val="center"/>
          </w:tcPr>
          <w:p w14:paraId="28B0CB21" w14:textId="77777777" w:rsidR="00681E98" w:rsidRPr="002271D0" w:rsidRDefault="00681E98" w:rsidP="00FC1D58">
            <w:pPr>
              <w:pStyle w:val="BodyText"/>
            </w:pPr>
            <w:r w:rsidRPr="002271D0">
              <w:t>-</w:t>
            </w:r>
          </w:p>
        </w:tc>
        <w:tc>
          <w:tcPr>
            <w:tcW w:w="2004" w:type="dxa"/>
            <w:vAlign w:val="center"/>
          </w:tcPr>
          <w:p w14:paraId="216D7447" w14:textId="77777777" w:rsidR="00681E98" w:rsidRPr="002271D0" w:rsidRDefault="00681E98" w:rsidP="00FC1D58">
            <w:pPr>
              <w:pStyle w:val="BodyText"/>
            </w:pPr>
            <w:r w:rsidRPr="002271D0">
              <w:t>4-3 unconstitutional</w:t>
            </w:r>
          </w:p>
          <w:p w14:paraId="7F127F9C" w14:textId="77777777" w:rsidR="00681E98" w:rsidRPr="002271D0" w:rsidRDefault="00681E98" w:rsidP="00FC1D58">
            <w:pPr>
              <w:pStyle w:val="BodyText"/>
            </w:pPr>
          </w:p>
          <w:p w14:paraId="03B6903E" w14:textId="77777777" w:rsidR="00681E98" w:rsidRPr="002271D0" w:rsidRDefault="00681E98" w:rsidP="00FC1D58">
            <w:pPr>
              <w:pStyle w:val="BodyText"/>
            </w:pPr>
            <w:r w:rsidRPr="002271D0">
              <w:t>4 (D)</w:t>
            </w:r>
          </w:p>
          <w:p w14:paraId="0DC844B6" w14:textId="77777777" w:rsidR="00681E98" w:rsidRPr="002271D0" w:rsidRDefault="00681E98" w:rsidP="00FC1D58">
            <w:pPr>
              <w:pStyle w:val="BodyText"/>
            </w:pPr>
            <w:r w:rsidRPr="002271D0">
              <w:t>-</w:t>
            </w:r>
          </w:p>
          <w:p w14:paraId="5700B7B5" w14:textId="77777777" w:rsidR="00681E98" w:rsidRPr="002271D0" w:rsidRDefault="00681E98" w:rsidP="00FC1D58">
            <w:pPr>
              <w:pStyle w:val="BodyText"/>
            </w:pPr>
            <w:r w:rsidRPr="002271D0">
              <w:t>3 (R)</w:t>
            </w:r>
          </w:p>
        </w:tc>
        <w:tc>
          <w:tcPr>
            <w:tcW w:w="2132" w:type="dxa"/>
            <w:vAlign w:val="center"/>
          </w:tcPr>
          <w:p w14:paraId="5194806E" w14:textId="77777777" w:rsidR="00681E98" w:rsidRPr="002271D0" w:rsidRDefault="00681E98" w:rsidP="00FC1D58">
            <w:pPr>
              <w:pStyle w:val="BodyText"/>
            </w:pPr>
            <w:r w:rsidRPr="002271D0">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2271D0">
              <w:footnoteReference w:id="26"/>
            </w:r>
          </w:p>
        </w:tc>
        <w:tc>
          <w:tcPr>
            <w:tcW w:w="1470" w:type="dxa"/>
            <w:vAlign w:val="center"/>
          </w:tcPr>
          <w:p w14:paraId="490FE875" w14:textId="77777777" w:rsidR="00681E98" w:rsidRPr="002271D0" w:rsidRDefault="00681E98" w:rsidP="00FC1D58">
            <w:pPr>
              <w:pStyle w:val="BodyText"/>
            </w:pPr>
            <w:r w:rsidRPr="002271D0">
              <w:t>(R) Legislature</w:t>
            </w:r>
          </w:p>
          <w:p w14:paraId="0255AAF2" w14:textId="77777777" w:rsidR="00681E98" w:rsidRPr="002271D0" w:rsidRDefault="00681E98" w:rsidP="00FC1D58">
            <w:pPr>
              <w:pStyle w:val="BodyText"/>
            </w:pPr>
          </w:p>
          <w:p w14:paraId="2B8BC29C" w14:textId="77777777" w:rsidR="00681E98" w:rsidRPr="002271D0" w:rsidRDefault="00681E98" w:rsidP="00FC1D58">
            <w:pPr>
              <w:pStyle w:val="BodyText"/>
            </w:pPr>
            <w:r w:rsidRPr="002271D0">
              <w:t>Joint Redistricting Committee</w:t>
            </w:r>
          </w:p>
        </w:tc>
      </w:tr>
      <w:tr w:rsidR="00681E98" w:rsidRPr="002271D0" w14:paraId="2418573A" w14:textId="77777777" w:rsidTr="00FC1D58">
        <w:tc>
          <w:tcPr>
            <w:tcW w:w="1953" w:type="dxa"/>
            <w:vAlign w:val="center"/>
          </w:tcPr>
          <w:p w14:paraId="6FD8E7F1" w14:textId="77777777" w:rsidR="00681E98" w:rsidRPr="002271D0" w:rsidRDefault="00681E98" w:rsidP="00FC1D58">
            <w:pPr>
              <w:pStyle w:val="BodyText"/>
            </w:pPr>
            <w:r w:rsidRPr="002271D0">
              <w:t>OHIO</w:t>
            </w:r>
          </w:p>
          <w:p w14:paraId="6F46FBCA" w14:textId="77777777" w:rsidR="00681E98" w:rsidRPr="002271D0" w:rsidRDefault="00681E98" w:rsidP="00FC1D58">
            <w:pPr>
              <w:pStyle w:val="BodyText"/>
            </w:pPr>
          </w:p>
          <w:p w14:paraId="11365C29" w14:textId="77777777" w:rsidR="00681E98" w:rsidRPr="002271D0" w:rsidRDefault="00681E98" w:rsidP="00FC1D58">
            <w:pPr>
              <w:pStyle w:val="BodyText"/>
            </w:pPr>
            <w:r w:rsidRPr="002271D0">
              <w:t>Adams v. DeWine, 167 Ohio St. 3d 499 (Ohio 2022)</w:t>
            </w:r>
          </w:p>
        </w:tc>
        <w:tc>
          <w:tcPr>
            <w:tcW w:w="494" w:type="dxa"/>
            <w:shd w:val="clear" w:color="auto" w:fill="E2EFD9" w:themeFill="accent6" w:themeFillTint="33"/>
            <w:vAlign w:val="center"/>
          </w:tcPr>
          <w:p w14:paraId="6D7A5A66" w14:textId="77777777" w:rsidR="00681E98" w:rsidRPr="002271D0" w:rsidRDefault="00681E98" w:rsidP="00FC1D58">
            <w:pPr>
              <w:pStyle w:val="BodyText"/>
            </w:pPr>
            <w:r w:rsidRPr="002271D0">
              <w:t>Y</w:t>
            </w:r>
          </w:p>
        </w:tc>
        <w:tc>
          <w:tcPr>
            <w:tcW w:w="494" w:type="dxa"/>
            <w:shd w:val="clear" w:color="auto" w:fill="E2EFD9" w:themeFill="accent6" w:themeFillTint="33"/>
            <w:vAlign w:val="center"/>
          </w:tcPr>
          <w:p w14:paraId="09EADC2A" w14:textId="77777777" w:rsidR="00681E98" w:rsidRPr="002271D0" w:rsidRDefault="00681E98" w:rsidP="00FC1D58">
            <w:pPr>
              <w:pStyle w:val="BodyText"/>
            </w:pPr>
            <w:r w:rsidRPr="002271D0">
              <w:t>Y</w:t>
            </w:r>
          </w:p>
        </w:tc>
        <w:tc>
          <w:tcPr>
            <w:tcW w:w="494" w:type="dxa"/>
            <w:vAlign w:val="center"/>
          </w:tcPr>
          <w:p w14:paraId="120CFA52" w14:textId="77777777" w:rsidR="00681E98" w:rsidRPr="002271D0" w:rsidRDefault="00681E98" w:rsidP="00FC1D58">
            <w:pPr>
              <w:pStyle w:val="BodyText"/>
            </w:pPr>
          </w:p>
        </w:tc>
        <w:tc>
          <w:tcPr>
            <w:tcW w:w="494" w:type="dxa"/>
            <w:vAlign w:val="center"/>
          </w:tcPr>
          <w:p w14:paraId="16EBE512" w14:textId="77777777" w:rsidR="00681E98" w:rsidRPr="002271D0" w:rsidRDefault="00681E98" w:rsidP="00FC1D58">
            <w:pPr>
              <w:pStyle w:val="BodyText"/>
            </w:pPr>
          </w:p>
        </w:tc>
        <w:tc>
          <w:tcPr>
            <w:tcW w:w="2004" w:type="dxa"/>
            <w:vAlign w:val="center"/>
          </w:tcPr>
          <w:p w14:paraId="72BFAFBD" w14:textId="77777777" w:rsidR="00681E98" w:rsidRPr="002271D0" w:rsidRDefault="00681E98" w:rsidP="00FC1D58">
            <w:pPr>
              <w:pStyle w:val="BodyText"/>
            </w:pPr>
            <w:r w:rsidRPr="002271D0">
              <w:t>4-3</w:t>
            </w:r>
          </w:p>
          <w:p w14:paraId="3EC5DB73" w14:textId="77777777" w:rsidR="00681E98" w:rsidRPr="002271D0" w:rsidRDefault="00681E98" w:rsidP="00FC1D58">
            <w:pPr>
              <w:pStyle w:val="BodyText"/>
            </w:pPr>
            <w:r w:rsidRPr="002271D0">
              <w:t>Unconstitutional</w:t>
            </w:r>
          </w:p>
          <w:p w14:paraId="478092EF" w14:textId="77777777" w:rsidR="00681E98" w:rsidRPr="002271D0" w:rsidRDefault="00681E98" w:rsidP="00FC1D58">
            <w:pPr>
              <w:pStyle w:val="BodyText"/>
            </w:pPr>
          </w:p>
          <w:p w14:paraId="2A91B198" w14:textId="77777777" w:rsidR="00681E98" w:rsidRPr="002271D0" w:rsidRDefault="00681E98" w:rsidP="00FC1D58">
            <w:pPr>
              <w:pStyle w:val="BodyText"/>
            </w:pPr>
            <w:r w:rsidRPr="002271D0">
              <w:t>3 (D) 1 (R)</w:t>
            </w:r>
          </w:p>
          <w:p w14:paraId="3256D4BC" w14:textId="77777777" w:rsidR="00681E98" w:rsidRPr="002271D0" w:rsidRDefault="00681E98" w:rsidP="00FC1D58">
            <w:pPr>
              <w:pStyle w:val="BodyText"/>
            </w:pPr>
            <w:r w:rsidRPr="002271D0">
              <w:t>-</w:t>
            </w:r>
          </w:p>
          <w:p w14:paraId="482BF2D5" w14:textId="77777777" w:rsidR="00681E98" w:rsidRPr="002271D0" w:rsidRDefault="00681E98" w:rsidP="00FC1D58">
            <w:pPr>
              <w:pStyle w:val="BodyText"/>
            </w:pPr>
            <w:r w:rsidRPr="002271D0">
              <w:t>3 (R)</w:t>
            </w:r>
          </w:p>
        </w:tc>
        <w:tc>
          <w:tcPr>
            <w:tcW w:w="2132" w:type="dxa"/>
            <w:vAlign w:val="center"/>
          </w:tcPr>
          <w:p w14:paraId="590FBA9B" w14:textId="77777777" w:rsidR="00681E98" w:rsidRPr="002271D0" w:rsidRDefault="00681E98" w:rsidP="00FC1D58">
            <w:pPr>
              <w:pStyle w:val="BodyText"/>
            </w:pPr>
            <w:r w:rsidRPr="002271D0">
              <w:t>“A plan with a partisan advantage that ‘is unwarranted by valid considerations, namely, the redistricting criteria set forth in Article XIX.’”</w:t>
            </w:r>
            <w:r w:rsidRPr="002271D0">
              <w:footnoteReference w:id="27"/>
            </w:r>
            <w:r w:rsidRPr="002271D0">
              <w:t xml:space="preserve"> </w:t>
            </w:r>
          </w:p>
        </w:tc>
        <w:tc>
          <w:tcPr>
            <w:tcW w:w="1470" w:type="dxa"/>
            <w:vAlign w:val="center"/>
          </w:tcPr>
          <w:p w14:paraId="4B76B55C" w14:textId="77777777" w:rsidR="00681E98" w:rsidRPr="002271D0" w:rsidRDefault="00681E98" w:rsidP="00FC1D58">
            <w:pPr>
              <w:pStyle w:val="BodyText"/>
            </w:pPr>
            <w:r w:rsidRPr="002271D0">
              <w:t>(R) Legislature</w:t>
            </w:r>
          </w:p>
        </w:tc>
      </w:tr>
      <w:tr w:rsidR="00681E98" w:rsidRPr="002271D0" w14:paraId="13B8C411" w14:textId="77777777" w:rsidTr="00FC1D58">
        <w:tc>
          <w:tcPr>
            <w:tcW w:w="1953" w:type="dxa"/>
            <w:vAlign w:val="center"/>
          </w:tcPr>
          <w:p w14:paraId="54D70683" w14:textId="77777777" w:rsidR="00681E98" w:rsidRPr="002271D0" w:rsidRDefault="00681E98" w:rsidP="00FC1D58">
            <w:pPr>
              <w:pStyle w:val="BodyText"/>
            </w:pPr>
            <w:r w:rsidRPr="002271D0">
              <w:lastRenderedPageBreak/>
              <w:t>PENNSYLVANIA</w:t>
            </w:r>
          </w:p>
          <w:p w14:paraId="5821C381" w14:textId="77777777" w:rsidR="00681E98" w:rsidRPr="002271D0" w:rsidRDefault="00681E98" w:rsidP="00FC1D58">
            <w:pPr>
              <w:pStyle w:val="BodyText"/>
            </w:pPr>
          </w:p>
          <w:p w14:paraId="225605A1" w14:textId="77777777" w:rsidR="00681E98" w:rsidRPr="002271D0" w:rsidRDefault="00681E98" w:rsidP="00FC1D58">
            <w:pPr>
              <w:pStyle w:val="BodyText"/>
            </w:pPr>
            <w:r w:rsidRPr="002271D0">
              <w:t>Carter v. Chapman,</w:t>
            </w:r>
          </w:p>
          <w:p w14:paraId="5922BC31" w14:textId="77777777" w:rsidR="00681E98" w:rsidRPr="002271D0" w:rsidRDefault="00681E98" w:rsidP="00FC1D58">
            <w:pPr>
              <w:pStyle w:val="BodyText"/>
            </w:pPr>
            <w:r w:rsidRPr="002271D0">
              <w:t>270 A.3d 444 (Pa. 2022)</w:t>
            </w:r>
          </w:p>
        </w:tc>
        <w:tc>
          <w:tcPr>
            <w:tcW w:w="494" w:type="dxa"/>
            <w:shd w:val="clear" w:color="auto" w:fill="E2EFD9" w:themeFill="accent6" w:themeFillTint="33"/>
            <w:vAlign w:val="center"/>
          </w:tcPr>
          <w:p w14:paraId="249A8150" w14:textId="77777777" w:rsidR="00681E98" w:rsidRPr="002271D0" w:rsidRDefault="00681E98" w:rsidP="00FC1D58">
            <w:pPr>
              <w:pStyle w:val="BodyText"/>
            </w:pPr>
            <w:r w:rsidRPr="002271D0">
              <w:t>Y</w:t>
            </w:r>
          </w:p>
        </w:tc>
        <w:tc>
          <w:tcPr>
            <w:tcW w:w="494" w:type="dxa"/>
            <w:shd w:val="clear" w:color="auto" w:fill="E2EFD9" w:themeFill="accent6" w:themeFillTint="33"/>
            <w:vAlign w:val="center"/>
          </w:tcPr>
          <w:p w14:paraId="565FA7E9" w14:textId="77777777" w:rsidR="00681E98" w:rsidRPr="002271D0" w:rsidRDefault="00681E98" w:rsidP="00FC1D58">
            <w:pPr>
              <w:pStyle w:val="BodyText"/>
            </w:pPr>
            <w:r w:rsidRPr="002271D0">
              <w:t>Y</w:t>
            </w:r>
          </w:p>
        </w:tc>
        <w:tc>
          <w:tcPr>
            <w:tcW w:w="494" w:type="dxa"/>
            <w:vAlign w:val="center"/>
          </w:tcPr>
          <w:p w14:paraId="2EB98B49" w14:textId="77777777" w:rsidR="00681E98" w:rsidRPr="002271D0" w:rsidRDefault="00681E98" w:rsidP="00FC1D58">
            <w:pPr>
              <w:pStyle w:val="BodyText"/>
            </w:pPr>
            <w:r w:rsidRPr="002271D0">
              <w:t>-</w:t>
            </w:r>
          </w:p>
        </w:tc>
        <w:tc>
          <w:tcPr>
            <w:tcW w:w="494" w:type="dxa"/>
            <w:vAlign w:val="center"/>
          </w:tcPr>
          <w:p w14:paraId="1F2129BE" w14:textId="77777777" w:rsidR="00681E98" w:rsidRPr="002271D0" w:rsidRDefault="00681E98" w:rsidP="00FC1D58">
            <w:pPr>
              <w:pStyle w:val="BodyText"/>
            </w:pPr>
            <w:r w:rsidRPr="002271D0">
              <w:t>-</w:t>
            </w:r>
          </w:p>
        </w:tc>
        <w:tc>
          <w:tcPr>
            <w:tcW w:w="2004" w:type="dxa"/>
            <w:vAlign w:val="center"/>
          </w:tcPr>
          <w:p w14:paraId="564B16AB" w14:textId="77777777" w:rsidR="00681E98" w:rsidRPr="002271D0" w:rsidRDefault="00681E98" w:rsidP="00FC1D58">
            <w:pPr>
              <w:pStyle w:val="BodyText"/>
            </w:pPr>
            <w:r w:rsidRPr="002271D0">
              <w:t>4-3 unconstitutional</w:t>
            </w:r>
            <w:r w:rsidRPr="002271D0">
              <w:footnoteReference w:id="28"/>
            </w:r>
          </w:p>
          <w:p w14:paraId="19B18440" w14:textId="77777777" w:rsidR="00681E98" w:rsidRPr="002271D0" w:rsidRDefault="00681E98" w:rsidP="00FC1D58">
            <w:pPr>
              <w:pStyle w:val="BodyText"/>
            </w:pPr>
          </w:p>
          <w:p w14:paraId="4A2B54D4" w14:textId="77777777" w:rsidR="00681E98" w:rsidRPr="002271D0" w:rsidRDefault="00681E98" w:rsidP="00FC1D58">
            <w:pPr>
              <w:pStyle w:val="BodyText"/>
            </w:pPr>
            <w:r w:rsidRPr="002271D0">
              <w:t>4 (D)</w:t>
            </w:r>
          </w:p>
          <w:p w14:paraId="7B623116" w14:textId="77777777" w:rsidR="00681E98" w:rsidRPr="002271D0" w:rsidRDefault="00681E98" w:rsidP="00FC1D58">
            <w:pPr>
              <w:pStyle w:val="BodyText"/>
            </w:pPr>
            <w:r w:rsidRPr="002271D0">
              <w:t>-</w:t>
            </w:r>
          </w:p>
          <w:p w14:paraId="010224AA" w14:textId="77777777" w:rsidR="00681E98" w:rsidRPr="002271D0" w:rsidRDefault="00681E98" w:rsidP="00FC1D58">
            <w:pPr>
              <w:pStyle w:val="BodyText"/>
            </w:pPr>
            <w:r w:rsidRPr="002271D0">
              <w:t>1 (D) 2 (R)</w:t>
            </w:r>
          </w:p>
        </w:tc>
        <w:tc>
          <w:tcPr>
            <w:tcW w:w="2132" w:type="dxa"/>
            <w:vAlign w:val="center"/>
          </w:tcPr>
          <w:p w14:paraId="4A45310C" w14:textId="77777777" w:rsidR="00681E98" w:rsidRPr="002271D0" w:rsidRDefault="00681E98" w:rsidP="00FC1D58">
            <w:pPr>
              <w:pStyle w:val="BodyText"/>
            </w:pPr>
            <w:r w:rsidRPr="002271D0">
              <w:t>Where maps meet traditional criteria but still dilute a particular group’s vote, partisan fairness metrics can be used for objective evaluation of proposed plans to determine whether they are fair</w:t>
            </w:r>
            <w:r w:rsidRPr="002271D0">
              <w:footnoteReference w:id="29"/>
            </w:r>
          </w:p>
        </w:tc>
        <w:tc>
          <w:tcPr>
            <w:tcW w:w="1470" w:type="dxa"/>
            <w:vAlign w:val="center"/>
          </w:tcPr>
          <w:p w14:paraId="5B778867" w14:textId="77777777" w:rsidR="00681E98" w:rsidRPr="002271D0" w:rsidRDefault="00681E98" w:rsidP="00FC1D58">
            <w:pPr>
              <w:pStyle w:val="BodyText"/>
            </w:pPr>
            <w:r w:rsidRPr="002271D0">
              <w:t>PA Judiciary</w:t>
            </w:r>
          </w:p>
        </w:tc>
      </w:tr>
    </w:tbl>
    <w:p w14:paraId="218EF8CA" w14:textId="6C12423C" w:rsidR="00681E98" w:rsidRDefault="00681E98"/>
    <w:p w14:paraId="1383DB14" w14:textId="77777777" w:rsidR="00681E98" w:rsidRDefault="00681E98">
      <w:r>
        <w:br w:type="page"/>
      </w:r>
    </w:p>
    <w:p w14:paraId="44785BAB" w14:textId="77777777" w:rsidR="00681E98" w:rsidRPr="00A66BCC" w:rsidRDefault="00681E98" w:rsidP="00681E98">
      <w:pPr>
        <w:pStyle w:val="BodyText"/>
        <w:rPr>
          <w:b/>
          <w:bCs/>
        </w:rPr>
      </w:pPr>
      <w:r w:rsidRPr="00A66BCC">
        <w:rPr>
          <w:b/>
          <w:bCs/>
        </w:rPr>
        <w:lastRenderedPageBreak/>
        <w:t xml:space="preserve">Table </w:t>
      </w:r>
      <w:r w:rsidRPr="00A66BCC">
        <w:rPr>
          <w:b/>
          <w:bCs/>
        </w:rPr>
        <w:fldChar w:fldCharType="begin"/>
      </w:r>
      <w:r w:rsidRPr="00A66BCC">
        <w:rPr>
          <w:b/>
          <w:bCs/>
        </w:rPr>
        <w:instrText xml:space="preserve"> SEQ Table \* ARABIC </w:instrText>
      </w:r>
      <w:r w:rsidRPr="00A66BCC">
        <w:rPr>
          <w:b/>
          <w:bCs/>
        </w:rPr>
        <w:fldChar w:fldCharType="separate"/>
      </w:r>
      <w:r>
        <w:rPr>
          <w:b/>
          <w:bCs/>
          <w:noProof/>
        </w:rPr>
        <w:t>4</w:t>
      </w:r>
      <w:r w:rsidRPr="00A66BCC">
        <w:rPr>
          <w:b/>
          <w:bCs/>
        </w:rPr>
        <w:fldChar w:fldCharType="end"/>
      </w:r>
      <w:r w:rsidRPr="00A66BCC">
        <w:rPr>
          <w:b/>
          <w:bCs/>
        </w:rPr>
        <w:t>. Majority and Minority Party Justice Agreement with the Decision</w:t>
      </w:r>
    </w:p>
    <w:p w14:paraId="58617AF3" w14:textId="77777777" w:rsidR="00681E98" w:rsidRPr="002271D0" w:rsidRDefault="00681E98" w:rsidP="00681E98">
      <w:pPr>
        <w:pStyle w:val="BodyText"/>
      </w:pPr>
      <w:r w:rsidRPr="002271D0">
        <w:t>(</w:t>
      </w:r>
      <w:proofErr w:type="gramStart"/>
      <w:r w:rsidRPr="002271D0">
        <w:t>number</w:t>
      </w:r>
      <w:proofErr w:type="gramEnd"/>
      <w:r w:rsidRPr="002271D0">
        <w:t xml:space="preserve"> of justices in that party shown in parentheses)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790"/>
        <w:gridCol w:w="1430"/>
        <w:gridCol w:w="2237"/>
        <w:gridCol w:w="2160"/>
      </w:tblGrid>
      <w:tr w:rsidR="00681E98" w:rsidRPr="002271D0" w14:paraId="5446EB62" w14:textId="77777777" w:rsidTr="00FC1D58">
        <w:trPr>
          <w:trHeight w:val="855"/>
        </w:trPr>
        <w:tc>
          <w:tcPr>
            <w:tcW w:w="2515" w:type="dxa"/>
            <w:shd w:val="clear" w:color="auto" w:fill="A8D08D" w:themeFill="accent6" w:themeFillTint="99"/>
            <w:vAlign w:val="center"/>
            <w:hideMark/>
          </w:tcPr>
          <w:p w14:paraId="2EB68F39" w14:textId="77777777" w:rsidR="00681E98" w:rsidRPr="002271D0" w:rsidRDefault="00681E98" w:rsidP="00FC1D58">
            <w:pPr>
              <w:pStyle w:val="BodyText"/>
            </w:pPr>
            <w:r w:rsidRPr="002271D0">
              <w:t>State</w:t>
            </w:r>
          </w:p>
        </w:tc>
        <w:tc>
          <w:tcPr>
            <w:tcW w:w="1414" w:type="dxa"/>
            <w:shd w:val="clear" w:color="auto" w:fill="A8D08D" w:themeFill="accent6" w:themeFillTint="99"/>
            <w:vAlign w:val="center"/>
            <w:hideMark/>
          </w:tcPr>
          <w:p w14:paraId="2CA15A78" w14:textId="77777777" w:rsidR="00681E98" w:rsidRPr="002271D0" w:rsidRDefault="00681E98" w:rsidP="00FC1D58">
            <w:pPr>
              <w:pStyle w:val="BodyText"/>
            </w:pPr>
            <w:r w:rsidRPr="002271D0">
              <w:t>Majority Party</w:t>
            </w:r>
          </w:p>
        </w:tc>
        <w:tc>
          <w:tcPr>
            <w:tcW w:w="1119" w:type="dxa"/>
            <w:shd w:val="clear" w:color="auto" w:fill="A8D08D" w:themeFill="accent6" w:themeFillTint="99"/>
            <w:vAlign w:val="center"/>
            <w:hideMark/>
          </w:tcPr>
          <w:p w14:paraId="4518827D" w14:textId="77777777" w:rsidR="00681E98" w:rsidRPr="002271D0" w:rsidRDefault="00681E98" w:rsidP="00FC1D58">
            <w:pPr>
              <w:pStyle w:val="BodyText"/>
            </w:pPr>
            <w:r w:rsidRPr="002271D0">
              <w:t>Decision</w:t>
            </w:r>
          </w:p>
        </w:tc>
        <w:tc>
          <w:tcPr>
            <w:tcW w:w="2237" w:type="dxa"/>
            <w:shd w:val="clear" w:color="auto" w:fill="A8D08D" w:themeFill="accent6" w:themeFillTint="99"/>
            <w:vAlign w:val="center"/>
            <w:hideMark/>
          </w:tcPr>
          <w:p w14:paraId="5852C788" w14:textId="77777777" w:rsidR="00681E98" w:rsidRPr="002271D0" w:rsidRDefault="00681E98" w:rsidP="00FC1D58">
            <w:pPr>
              <w:pStyle w:val="BodyText"/>
            </w:pPr>
            <w:r w:rsidRPr="002271D0">
              <w:t>Majority Party</w:t>
            </w:r>
            <w:r>
              <w:t xml:space="preserve">          </w:t>
            </w:r>
            <w:r w:rsidRPr="002271D0">
              <w:t xml:space="preserve"> % agreement with decision</w:t>
            </w:r>
          </w:p>
        </w:tc>
        <w:tc>
          <w:tcPr>
            <w:tcW w:w="2160" w:type="dxa"/>
            <w:shd w:val="clear" w:color="auto" w:fill="A8D08D" w:themeFill="accent6" w:themeFillTint="99"/>
            <w:vAlign w:val="center"/>
            <w:hideMark/>
          </w:tcPr>
          <w:p w14:paraId="7ABD893D" w14:textId="77777777" w:rsidR="00681E98" w:rsidRPr="002271D0" w:rsidRDefault="00681E98" w:rsidP="00FC1D58">
            <w:pPr>
              <w:pStyle w:val="BodyText"/>
            </w:pPr>
            <w:r w:rsidRPr="002271D0">
              <w:t>Minority Party</w:t>
            </w:r>
            <w:r>
              <w:t xml:space="preserve">              </w:t>
            </w:r>
            <w:r w:rsidRPr="002271D0">
              <w:t>% agreement with decision</w:t>
            </w:r>
          </w:p>
        </w:tc>
      </w:tr>
      <w:tr w:rsidR="00681E98" w:rsidRPr="002271D0" w14:paraId="58DCA67F" w14:textId="77777777" w:rsidTr="00FC1D58">
        <w:trPr>
          <w:trHeight w:val="300"/>
        </w:trPr>
        <w:tc>
          <w:tcPr>
            <w:tcW w:w="2515" w:type="dxa"/>
            <w:shd w:val="clear" w:color="auto" w:fill="auto"/>
            <w:noWrap/>
            <w:vAlign w:val="bottom"/>
            <w:hideMark/>
          </w:tcPr>
          <w:p w14:paraId="3FC102F7" w14:textId="77777777" w:rsidR="00681E98" w:rsidRPr="002271D0" w:rsidRDefault="00681E98" w:rsidP="00FC1D58">
            <w:pPr>
              <w:pStyle w:val="BodyText"/>
            </w:pPr>
            <w:r w:rsidRPr="002271D0">
              <w:t xml:space="preserve">FLORIDA (2015) </w:t>
            </w:r>
          </w:p>
        </w:tc>
        <w:tc>
          <w:tcPr>
            <w:tcW w:w="1414" w:type="dxa"/>
            <w:shd w:val="clear" w:color="auto" w:fill="auto"/>
            <w:noWrap/>
            <w:vAlign w:val="bottom"/>
            <w:hideMark/>
          </w:tcPr>
          <w:p w14:paraId="6A9B9AF0" w14:textId="77777777" w:rsidR="00681E98" w:rsidRPr="002271D0" w:rsidRDefault="00681E98" w:rsidP="00FC1D58">
            <w:pPr>
              <w:pStyle w:val="BodyText"/>
            </w:pPr>
            <w:r w:rsidRPr="002271D0">
              <w:t>R</w:t>
            </w:r>
          </w:p>
        </w:tc>
        <w:tc>
          <w:tcPr>
            <w:tcW w:w="1119" w:type="dxa"/>
            <w:shd w:val="clear" w:color="auto" w:fill="auto"/>
            <w:noWrap/>
            <w:vAlign w:val="bottom"/>
            <w:hideMark/>
          </w:tcPr>
          <w:p w14:paraId="6E93E7E4" w14:textId="77777777" w:rsidR="00681E98" w:rsidRPr="002271D0" w:rsidRDefault="00681E98" w:rsidP="00FC1D58">
            <w:pPr>
              <w:pStyle w:val="BodyText"/>
            </w:pPr>
            <w:r w:rsidRPr="002271D0">
              <w:t>U</w:t>
            </w:r>
          </w:p>
        </w:tc>
        <w:tc>
          <w:tcPr>
            <w:tcW w:w="2237" w:type="dxa"/>
            <w:shd w:val="clear" w:color="auto" w:fill="auto"/>
            <w:noWrap/>
            <w:vAlign w:val="bottom"/>
            <w:hideMark/>
          </w:tcPr>
          <w:p w14:paraId="3B33F596" w14:textId="77777777" w:rsidR="00681E98" w:rsidRPr="002271D0" w:rsidRDefault="00681E98" w:rsidP="00FC1D58">
            <w:pPr>
              <w:pStyle w:val="BodyText"/>
            </w:pPr>
            <w:r w:rsidRPr="002271D0">
              <w:t>50%</w:t>
            </w:r>
            <w:r>
              <w:t xml:space="preserve"> </w:t>
            </w:r>
            <w:r w:rsidRPr="002271D0">
              <w:t>(2 out of 4)</w:t>
            </w:r>
          </w:p>
        </w:tc>
        <w:tc>
          <w:tcPr>
            <w:tcW w:w="2160" w:type="dxa"/>
            <w:shd w:val="clear" w:color="auto" w:fill="auto"/>
            <w:noWrap/>
            <w:vAlign w:val="bottom"/>
            <w:hideMark/>
          </w:tcPr>
          <w:p w14:paraId="53615A93" w14:textId="77777777" w:rsidR="00681E98" w:rsidRPr="002271D0" w:rsidRDefault="00681E98" w:rsidP="00FC1D58">
            <w:pPr>
              <w:pStyle w:val="BodyText"/>
            </w:pPr>
            <w:r w:rsidRPr="002271D0">
              <w:t>100%</w:t>
            </w:r>
            <w:r>
              <w:t xml:space="preserve"> </w:t>
            </w:r>
            <w:r w:rsidRPr="002271D0">
              <w:t>(3 out of 3)</w:t>
            </w:r>
          </w:p>
        </w:tc>
      </w:tr>
      <w:tr w:rsidR="00681E98" w:rsidRPr="002271D0" w14:paraId="080AB100" w14:textId="77777777" w:rsidTr="00FC1D58">
        <w:trPr>
          <w:trHeight w:val="300"/>
        </w:trPr>
        <w:tc>
          <w:tcPr>
            <w:tcW w:w="2515" w:type="dxa"/>
            <w:shd w:val="clear" w:color="auto" w:fill="auto"/>
            <w:noWrap/>
            <w:vAlign w:val="bottom"/>
            <w:hideMark/>
          </w:tcPr>
          <w:p w14:paraId="23EC41F6" w14:textId="77777777" w:rsidR="00681E98" w:rsidRPr="002271D0" w:rsidRDefault="00681E98" w:rsidP="00FC1D58">
            <w:pPr>
              <w:pStyle w:val="BodyText"/>
            </w:pPr>
            <w:r w:rsidRPr="002271D0">
              <w:t>PENNSYLVANIA</w:t>
            </w:r>
            <w:r>
              <w:t xml:space="preserve"> </w:t>
            </w:r>
            <w:r w:rsidRPr="002271D0">
              <w:t>(2018)</w:t>
            </w:r>
          </w:p>
        </w:tc>
        <w:tc>
          <w:tcPr>
            <w:tcW w:w="1414" w:type="dxa"/>
            <w:shd w:val="clear" w:color="auto" w:fill="auto"/>
            <w:noWrap/>
            <w:vAlign w:val="bottom"/>
            <w:hideMark/>
          </w:tcPr>
          <w:p w14:paraId="39AB3C74" w14:textId="77777777" w:rsidR="00681E98" w:rsidRPr="002271D0" w:rsidRDefault="00681E98" w:rsidP="00FC1D58">
            <w:pPr>
              <w:pStyle w:val="BodyText"/>
            </w:pPr>
            <w:r w:rsidRPr="002271D0">
              <w:t>R</w:t>
            </w:r>
          </w:p>
        </w:tc>
        <w:tc>
          <w:tcPr>
            <w:tcW w:w="1119" w:type="dxa"/>
            <w:shd w:val="clear" w:color="auto" w:fill="auto"/>
            <w:noWrap/>
            <w:vAlign w:val="bottom"/>
            <w:hideMark/>
          </w:tcPr>
          <w:p w14:paraId="793B0FEB" w14:textId="77777777" w:rsidR="00681E98" w:rsidRPr="002271D0" w:rsidRDefault="00681E98" w:rsidP="00FC1D58">
            <w:pPr>
              <w:pStyle w:val="BodyText"/>
            </w:pPr>
            <w:r w:rsidRPr="002271D0">
              <w:t>U</w:t>
            </w:r>
          </w:p>
        </w:tc>
        <w:tc>
          <w:tcPr>
            <w:tcW w:w="2237" w:type="dxa"/>
            <w:shd w:val="clear" w:color="auto" w:fill="auto"/>
            <w:noWrap/>
            <w:vAlign w:val="bottom"/>
            <w:hideMark/>
          </w:tcPr>
          <w:p w14:paraId="69DEAC25" w14:textId="77777777" w:rsidR="00681E98" w:rsidRPr="002271D0" w:rsidRDefault="00681E98" w:rsidP="00FC1D58">
            <w:pPr>
              <w:pStyle w:val="BodyText"/>
            </w:pPr>
            <w:r w:rsidRPr="002271D0">
              <w:t>0%</w:t>
            </w:r>
            <w:r>
              <w:t xml:space="preserve"> </w:t>
            </w:r>
            <w:r w:rsidRPr="002271D0">
              <w:t>(0 out of 2)</w:t>
            </w:r>
          </w:p>
        </w:tc>
        <w:tc>
          <w:tcPr>
            <w:tcW w:w="2160" w:type="dxa"/>
            <w:shd w:val="clear" w:color="auto" w:fill="auto"/>
            <w:noWrap/>
            <w:vAlign w:val="bottom"/>
            <w:hideMark/>
          </w:tcPr>
          <w:p w14:paraId="1E7EF85C" w14:textId="77777777" w:rsidR="00681E98" w:rsidRPr="002271D0" w:rsidRDefault="00681E98" w:rsidP="00FC1D58">
            <w:pPr>
              <w:pStyle w:val="BodyText"/>
            </w:pPr>
            <w:r w:rsidRPr="002271D0">
              <w:t>100%</w:t>
            </w:r>
            <w:r>
              <w:t xml:space="preserve"> </w:t>
            </w:r>
            <w:r w:rsidRPr="002271D0">
              <w:t>(5 out of 5)</w:t>
            </w:r>
          </w:p>
        </w:tc>
      </w:tr>
      <w:tr w:rsidR="00681E98" w:rsidRPr="002271D0" w14:paraId="7CB9ECA0" w14:textId="77777777" w:rsidTr="00FC1D58">
        <w:trPr>
          <w:trHeight w:val="300"/>
        </w:trPr>
        <w:tc>
          <w:tcPr>
            <w:tcW w:w="2515" w:type="dxa"/>
            <w:shd w:val="clear" w:color="auto" w:fill="auto"/>
            <w:noWrap/>
            <w:vAlign w:val="bottom"/>
            <w:hideMark/>
          </w:tcPr>
          <w:p w14:paraId="1D34FCBB" w14:textId="77777777" w:rsidR="00681E98" w:rsidRPr="002271D0" w:rsidRDefault="00681E98" w:rsidP="00FC1D58">
            <w:pPr>
              <w:pStyle w:val="BodyText"/>
            </w:pPr>
            <w:r w:rsidRPr="002271D0">
              <w:t>NEW YORK (2022)</w:t>
            </w:r>
          </w:p>
        </w:tc>
        <w:tc>
          <w:tcPr>
            <w:tcW w:w="1414" w:type="dxa"/>
            <w:shd w:val="clear" w:color="auto" w:fill="auto"/>
            <w:noWrap/>
            <w:vAlign w:val="bottom"/>
            <w:hideMark/>
          </w:tcPr>
          <w:p w14:paraId="14D06076" w14:textId="77777777" w:rsidR="00681E98" w:rsidRPr="002271D0" w:rsidRDefault="00681E98" w:rsidP="00FC1D58">
            <w:pPr>
              <w:pStyle w:val="BodyText"/>
            </w:pPr>
            <w:r w:rsidRPr="002271D0">
              <w:t>D</w:t>
            </w:r>
          </w:p>
        </w:tc>
        <w:tc>
          <w:tcPr>
            <w:tcW w:w="1119" w:type="dxa"/>
            <w:shd w:val="clear" w:color="auto" w:fill="auto"/>
            <w:noWrap/>
            <w:vAlign w:val="bottom"/>
            <w:hideMark/>
          </w:tcPr>
          <w:p w14:paraId="19115022" w14:textId="77777777" w:rsidR="00681E98" w:rsidRPr="002271D0" w:rsidRDefault="00681E98" w:rsidP="00FC1D58">
            <w:pPr>
              <w:pStyle w:val="BodyText"/>
            </w:pPr>
            <w:r w:rsidRPr="002271D0">
              <w:t>U</w:t>
            </w:r>
          </w:p>
        </w:tc>
        <w:tc>
          <w:tcPr>
            <w:tcW w:w="2237" w:type="dxa"/>
            <w:shd w:val="clear" w:color="auto" w:fill="auto"/>
            <w:noWrap/>
            <w:vAlign w:val="bottom"/>
            <w:hideMark/>
          </w:tcPr>
          <w:p w14:paraId="483BE3D8" w14:textId="77777777" w:rsidR="00681E98" w:rsidRPr="002271D0" w:rsidRDefault="00681E98" w:rsidP="00FC1D58">
            <w:pPr>
              <w:pStyle w:val="BodyText"/>
            </w:pPr>
            <w:r w:rsidRPr="002271D0">
              <w:t>50%</w:t>
            </w:r>
            <w:r>
              <w:t xml:space="preserve"> </w:t>
            </w:r>
            <w:r w:rsidRPr="002271D0">
              <w:t>(3 out of 6)</w:t>
            </w:r>
          </w:p>
        </w:tc>
        <w:tc>
          <w:tcPr>
            <w:tcW w:w="2160" w:type="dxa"/>
            <w:shd w:val="clear" w:color="auto" w:fill="auto"/>
            <w:noWrap/>
            <w:vAlign w:val="bottom"/>
            <w:hideMark/>
          </w:tcPr>
          <w:p w14:paraId="3CA0B7DA" w14:textId="77777777" w:rsidR="00681E98" w:rsidRPr="002271D0" w:rsidRDefault="00681E98" w:rsidP="00FC1D58">
            <w:pPr>
              <w:pStyle w:val="BodyText"/>
            </w:pPr>
            <w:r w:rsidRPr="002271D0">
              <w:t>100%</w:t>
            </w:r>
            <w:r>
              <w:t xml:space="preserve"> </w:t>
            </w:r>
            <w:r w:rsidRPr="002271D0">
              <w:t>(1 out of 1)</w:t>
            </w:r>
          </w:p>
        </w:tc>
      </w:tr>
      <w:tr w:rsidR="00681E98" w:rsidRPr="002271D0" w14:paraId="2B53C87E" w14:textId="77777777" w:rsidTr="00FC1D58">
        <w:trPr>
          <w:trHeight w:val="300"/>
        </w:trPr>
        <w:tc>
          <w:tcPr>
            <w:tcW w:w="2515" w:type="dxa"/>
            <w:shd w:val="clear" w:color="auto" w:fill="auto"/>
            <w:noWrap/>
            <w:vAlign w:val="bottom"/>
            <w:hideMark/>
          </w:tcPr>
          <w:p w14:paraId="03B7AC71" w14:textId="77777777" w:rsidR="00681E98" w:rsidRPr="002271D0" w:rsidRDefault="00681E98" w:rsidP="00FC1D58">
            <w:pPr>
              <w:pStyle w:val="BodyText"/>
            </w:pPr>
            <w:r w:rsidRPr="002271D0">
              <w:t>NORTH CAROLINA (2022)</w:t>
            </w:r>
          </w:p>
        </w:tc>
        <w:tc>
          <w:tcPr>
            <w:tcW w:w="1414" w:type="dxa"/>
            <w:shd w:val="clear" w:color="auto" w:fill="auto"/>
            <w:noWrap/>
            <w:vAlign w:val="bottom"/>
            <w:hideMark/>
          </w:tcPr>
          <w:p w14:paraId="385F1756" w14:textId="77777777" w:rsidR="00681E98" w:rsidRPr="002271D0" w:rsidRDefault="00681E98" w:rsidP="00FC1D58">
            <w:pPr>
              <w:pStyle w:val="BodyText"/>
            </w:pPr>
            <w:r w:rsidRPr="002271D0">
              <w:t>R</w:t>
            </w:r>
          </w:p>
        </w:tc>
        <w:tc>
          <w:tcPr>
            <w:tcW w:w="1119" w:type="dxa"/>
            <w:shd w:val="clear" w:color="auto" w:fill="auto"/>
            <w:noWrap/>
            <w:vAlign w:val="bottom"/>
            <w:hideMark/>
          </w:tcPr>
          <w:p w14:paraId="330EFF22" w14:textId="77777777" w:rsidR="00681E98" w:rsidRPr="002271D0" w:rsidRDefault="00681E98" w:rsidP="00FC1D58">
            <w:pPr>
              <w:pStyle w:val="BodyText"/>
            </w:pPr>
            <w:r w:rsidRPr="002271D0">
              <w:t>U</w:t>
            </w:r>
          </w:p>
        </w:tc>
        <w:tc>
          <w:tcPr>
            <w:tcW w:w="2237" w:type="dxa"/>
            <w:shd w:val="clear" w:color="auto" w:fill="auto"/>
            <w:noWrap/>
            <w:vAlign w:val="bottom"/>
            <w:hideMark/>
          </w:tcPr>
          <w:p w14:paraId="615E7A5D" w14:textId="77777777" w:rsidR="00681E98" w:rsidRPr="002271D0" w:rsidRDefault="00681E98" w:rsidP="00FC1D58">
            <w:pPr>
              <w:pStyle w:val="BodyText"/>
            </w:pPr>
            <w:r w:rsidRPr="002271D0">
              <w:t>0%</w:t>
            </w:r>
            <w:r>
              <w:t xml:space="preserve"> </w:t>
            </w:r>
            <w:r w:rsidRPr="002271D0">
              <w:t>(0 out of 3)</w:t>
            </w:r>
          </w:p>
        </w:tc>
        <w:tc>
          <w:tcPr>
            <w:tcW w:w="2160" w:type="dxa"/>
            <w:shd w:val="clear" w:color="auto" w:fill="auto"/>
            <w:noWrap/>
            <w:vAlign w:val="bottom"/>
            <w:hideMark/>
          </w:tcPr>
          <w:p w14:paraId="008938C7" w14:textId="77777777" w:rsidR="00681E98" w:rsidRPr="002271D0" w:rsidRDefault="00681E98" w:rsidP="00FC1D58">
            <w:pPr>
              <w:pStyle w:val="BodyText"/>
            </w:pPr>
            <w:r w:rsidRPr="002271D0">
              <w:t>100%</w:t>
            </w:r>
            <w:r>
              <w:t xml:space="preserve"> </w:t>
            </w:r>
            <w:r w:rsidRPr="002271D0">
              <w:t>(4 out of 4)</w:t>
            </w:r>
          </w:p>
        </w:tc>
      </w:tr>
      <w:tr w:rsidR="00681E98" w:rsidRPr="002271D0" w14:paraId="6E9EDFDC" w14:textId="77777777" w:rsidTr="00FC1D58">
        <w:trPr>
          <w:trHeight w:val="300"/>
        </w:trPr>
        <w:tc>
          <w:tcPr>
            <w:tcW w:w="2515" w:type="dxa"/>
            <w:shd w:val="clear" w:color="auto" w:fill="auto"/>
            <w:noWrap/>
            <w:vAlign w:val="bottom"/>
            <w:hideMark/>
          </w:tcPr>
          <w:p w14:paraId="483F44F8" w14:textId="77777777" w:rsidR="00681E98" w:rsidRPr="002271D0" w:rsidRDefault="00681E98" w:rsidP="00FC1D58">
            <w:pPr>
              <w:pStyle w:val="BodyText"/>
            </w:pPr>
            <w:r w:rsidRPr="002271D0">
              <w:t>OHIO (2022)</w:t>
            </w:r>
          </w:p>
        </w:tc>
        <w:tc>
          <w:tcPr>
            <w:tcW w:w="1414" w:type="dxa"/>
            <w:shd w:val="clear" w:color="auto" w:fill="auto"/>
            <w:noWrap/>
            <w:vAlign w:val="bottom"/>
            <w:hideMark/>
          </w:tcPr>
          <w:p w14:paraId="3E45B01A" w14:textId="77777777" w:rsidR="00681E98" w:rsidRPr="002271D0" w:rsidRDefault="00681E98" w:rsidP="00FC1D58">
            <w:pPr>
              <w:pStyle w:val="BodyText"/>
            </w:pPr>
            <w:r w:rsidRPr="002271D0">
              <w:t>R</w:t>
            </w:r>
          </w:p>
        </w:tc>
        <w:tc>
          <w:tcPr>
            <w:tcW w:w="1119" w:type="dxa"/>
            <w:shd w:val="clear" w:color="auto" w:fill="auto"/>
            <w:noWrap/>
            <w:vAlign w:val="bottom"/>
            <w:hideMark/>
          </w:tcPr>
          <w:p w14:paraId="1281BB0D" w14:textId="77777777" w:rsidR="00681E98" w:rsidRPr="002271D0" w:rsidRDefault="00681E98" w:rsidP="00FC1D58">
            <w:pPr>
              <w:pStyle w:val="BodyText"/>
            </w:pPr>
            <w:r w:rsidRPr="002271D0">
              <w:t>U</w:t>
            </w:r>
          </w:p>
        </w:tc>
        <w:tc>
          <w:tcPr>
            <w:tcW w:w="2237" w:type="dxa"/>
            <w:shd w:val="clear" w:color="auto" w:fill="auto"/>
            <w:noWrap/>
            <w:vAlign w:val="bottom"/>
            <w:hideMark/>
          </w:tcPr>
          <w:p w14:paraId="15F1A0E4" w14:textId="77777777" w:rsidR="00681E98" w:rsidRPr="002271D0" w:rsidRDefault="00681E98" w:rsidP="00FC1D58">
            <w:pPr>
              <w:pStyle w:val="BodyText"/>
            </w:pPr>
            <w:r w:rsidRPr="002271D0">
              <w:t>25%</w:t>
            </w:r>
            <w:r>
              <w:t xml:space="preserve"> </w:t>
            </w:r>
            <w:r w:rsidRPr="002271D0">
              <w:t>(1 out of 4)</w:t>
            </w:r>
          </w:p>
        </w:tc>
        <w:tc>
          <w:tcPr>
            <w:tcW w:w="2160" w:type="dxa"/>
            <w:shd w:val="clear" w:color="auto" w:fill="auto"/>
            <w:noWrap/>
            <w:vAlign w:val="bottom"/>
            <w:hideMark/>
          </w:tcPr>
          <w:p w14:paraId="71B60306" w14:textId="77777777" w:rsidR="00681E98" w:rsidRPr="002271D0" w:rsidRDefault="00681E98" w:rsidP="00FC1D58">
            <w:pPr>
              <w:pStyle w:val="BodyText"/>
            </w:pPr>
            <w:r w:rsidRPr="002271D0">
              <w:t>100%</w:t>
            </w:r>
            <w:r>
              <w:t xml:space="preserve"> </w:t>
            </w:r>
            <w:r w:rsidRPr="002271D0">
              <w:t>(3 out of 3)</w:t>
            </w:r>
          </w:p>
        </w:tc>
      </w:tr>
      <w:tr w:rsidR="00681E98" w:rsidRPr="002271D0" w14:paraId="443DA41B" w14:textId="77777777" w:rsidTr="00FC1D58">
        <w:trPr>
          <w:trHeight w:val="300"/>
        </w:trPr>
        <w:tc>
          <w:tcPr>
            <w:tcW w:w="2515" w:type="dxa"/>
            <w:shd w:val="clear" w:color="auto" w:fill="auto"/>
            <w:noWrap/>
            <w:vAlign w:val="bottom"/>
            <w:hideMark/>
          </w:tcPr>
          <w:p w14:paraId="5FFEDD4D" w14:textId="77777777" w:rsidR="00681E98" w:rsidRPr="002271D0" w:rsidRDefault="00681E98" w:rsidP="00FC1D58">
            <w:pPr>
              <w:pStyle w:val="BodyText"/>
            </w:pPr>
            <w:r w:rsidRPr="002271D0">
              <w:t>PENNSYLVANIA</w:t>
            </w:r>
            <w:r>
              <w:t xml:space="preserve"> </w:t>
            </w:r>
            <w:r w:rsidRPr="002271D0">
              <w:t>(2022)</w:t>
            </w:r>
          </w:p>
        </w:tc>
        <w:tc>
          <w:tcPr>
            <w:tcW w:w="1414" w:type="dxa"/>
            <w:shd w:val="clear" w:color="auto" w:fill="auto"/>
            <w:noWrap/>
            <w:vAlign w:val="bottom"/>
            <w:hideMark/>
          </w:tcPr>
          <w:p w14:paraId="4F7CBFD8" w14:textId="77777777" w:rsidR="00681E98" w:rsidRPr="002271D0" w:rsidRDefault="00681E98" w:rsidP="00FC1D58">
            <w:pPr>
              <w:pStyle w:val="BodyText"/>
            </w:pPr>
            <w:r w:rsidRPr="002271D0">
              <w:t>R</w:t>
            </w:r>
          </w:p>
        </w:tc>
        <w:tc>
          <w:tcPr>
            <w:tcW w:w="1119" w:type="dxa"/>
            <w:shd w:val="clear" w:color="auto" w:fill="auto"/>
            <w:noWrap/>
            <w:vAlign w:val="bottom"/>
            <w:hideMark/>
          </w:tcPr>
          <w:p w14:paraId="7FD89862" w14:textId="77777777" w:rsidR="00681E98" w:rsidRPr="002271D0" w:rsidRDefault="00681E98" w:rsidP="00FC1D58">
            <w:pPr>
              <w:pStyle w:val="BodyText"/>
            </w:pPr>
            <w:r w:rsidRPr="002271D0">
              <w:t>U</w:t>
            </w:r>
          </w:p>
        </w:tc>
        <w:tc>
          <w:tcPr>
            <w:tcW w:w="2237" w:type="dxa"/>
            <w:shd w:val="clear" w:color="auto" w:fill="auto"/>
            <w:noWrap/>
            <w:vAlign w:val="bottom"/>
            <w:hideMark/>
          </w:tcPr>
          <w:p w14:paraId="335ADC6A" w14:textId="77777777" w:rsidR="00681E98" w:rsidRPr="002271D0" w:rsidRDefault="00681E98" w:rsidP="00FC1D58">
            <w:pPr>
              <w:pStyle w:val="BodyText"/>
            </w:pPr>
            <w:r w:rsidRPr="002271D0">
              <w:t>0%</w:t>
            </w:r>
            <w:r>
              <w:t xml:space="preserve"> </w:t>
            </w:r>
            <w:r w:rsidRPr="002271D0">
              <w:t>(2 out of 2)</w:t>
            </w:r>
          </w:p>
        </w:tc>
        <w:tc>
          <w:tcPr>
            <w:tcW w:w="2160" w:type="dxa"/>
            <w:shd w:val="clear" w:color="auto" w:fill="auto"/>
            <w:noWrap/>
            <w:vAlign w:val="bottom"/>
            <w:hideMark/>
          </w:tcPr>
          <w:p w14:paraId="3FC6AF3E" w14:textId="77777777" w:rsidR="00681E98" w:rsidRPr="002271D0" w:rsidRDefault="00681E98" w:rsidP="00FC1D58">
            <w:pPr>
              <w:pStyle w:val="BodyText"/>
            </w:pPr>
            <w:r w:rsidRPr="002271D0">
              <w:t>80%</w:t>
            </w:r>
            <w:r>
              <w:t xml:space="preserve"> </w:t>
            </w:r>
            <w:r w:rsidRPr="002271D0">
              <w:t>(4 out of 5)</w:t>
            </w:r>
          </w:p>
        </w:tc>
      </w:tr>
      <w:tr w:rsidR="00681E98" w:rsidRPr="002271D0" w14:paraId="4A5198A2" w14:textId="77777777" w:rsidTr="00FC1D58">
        <w:trPr>
          <w:trHeight w:val="300"/>
        </w:trPr>
        <w:tc>
          <w:tcPr>
            <w:tcW w:w="2515" w:type="dxa"/>
            <w:shd w:val="clear" w:color="auto" w:fill="auto"/>
            <w:noWrap/>
            <w:vAlign w:val="bottom"/>
            <w:hideMark/>
          </w:tcPr>
          <w:p w14:paraId="0BCD7DB2" w14:textId="77777777" w:rsidR="00681E98" w:rsidRPr="002271D0" w:rsidRDefault="00681E98" w:rsidP="00FC1D58">
            <w:pPr>
              <w:pStyle w:val="BodyText"/>
            </w:pPr>
          </w:p>
        </w:tc>
        <w:tc>
          <w:tcPr>
            <w:tcW w:w="1414" w:type="dxa"/>
            <w:shd w:val="clear" w:color="auto" w:fill="auto"/>
            <w:noWrap/>
            <w:vAlign w:val="bottom"/>
            <w:hideMark/>
          </w:tcPr>
          <w:p w14:paraId="655BDFFE" w14:textId="77777777" w:rsidR="00681E98" w:rsidRPr="002271D0" w:rsidRDefault="00681E98" w:rsidP="00FC1D58">
            <w:pPr>
              <w:pStyle w:val="BodyText"/>
            </w:pPr>
          </w:p>
        </w:tc>
        <w:tc>
          <w:tcPr>
            <w:tcW w:w="1119" w:type="dxa"/>
            <w:shd w:val="clear" w:color="auto" w:fill="auto"/>
            <w:noWrap/>
            <w:vAlign w:val="bottom"/>
            <w:hideMark/>
          </w:tcPr>
          <w:p w14:paraId="10ACF44F" w14:textId="77777777" w:rsidR="00681E98" w:rsidRPr="002271D0" w:rsidRDefault="00681E98" w:rsidP="00FC1D58">
            <w:pPr>
              <w:pStyle w:val="BodyText"/>
            </w:pPr>
          </w:p>
        </w:tc>
        <w:tc>
          <w:tcPr>
            <w:tcW w:w="2237" w:type="dxa"/>
            <w:shd w:val="clear" w:color="auto" w:fill="auto"/>
            <w:noWrap/>
            <w:vAlign w:val="bottom"/>
            <w:hideMark/>
          </w:tcPr>
          <w:p w14:paraId="562536CA" w14:textId="77777777" w:rsidR="00681E98" w:rsidRPr="002271D0" w:rsidRDefault="00681E98" w:rsidP="00FC1D58">
            <w:pPr>
              <w:pStyle w:val="BodyText"/>
            </w:pPr>
          </w:p>
        </w:tc>
        <w:tc>
          <w:tcPr>
            <w:tcW w:w="2160" w:type="dxa"/>
            <w:shd w:val="clear" w:color="auto" w:fill="auto"/>
            <w:noWrap/>
            <w:vAlign w:val="bottom"/>
            <w:hideMark/>
          </w:tcPr>
          <w:p w14:paraId="6CB3D725" w14:textId="77777777" w:rsidR="00681E98" w:rsidRPr="002271D0" w:rsidRDefault="00681E98" w:rsidP="00FC1D58">
            <w:pPr>
              <w:pStyle w:val="BodyText"/>
            </w:pPr>
          </w:p>
        </w:tc>
      </w:tr>
      <w:tr w:rsidR="00681E98" w:rsidRPr="002271D0" w14:paraId="5B096B5D" w14:textId="77777777" w:rsidTr="00FC1D58">
        <w:trPr>
          <w:trHeight w:val="300"/>
        </w:trPr>
        <w:tc>
          <w:tcPr>
            <w:tcW w:w="2515" w:type="dxa"/>
            <w:shd w:val="clear" w:color="auto" w:fill="E2EFD9" w:themeFill="accent6" w:themeFillTint="33"/>
            <w:noWrap/>
            <w:vAlign w:val="center"/>
            <w:hideMark/>
          </w:tcPr>
          <w:p w14:paraId="375951CC" w14:textId="77777777" w:rsidR="00681E98" w:rsidRPr="002271D0" w:rsidRDefault="00681E98" w:rsidP="00FC1D58">
            <w:pPr>
              <w:pStyle w:val="BodyText"/>
            </w:pPr>
            <w:r w:rsidRPr="002271D0">
              <w:t>OVERALL (averaged by Justices, rather than courts)</w:t>
            </w:r>
          </w:p>
        </w:tc>
        <w:tc>
          <w:tcPr>
            <w:tcW w:w="1414" w:type="dxa"/>
            <w:shd w:val="clear" w:color="auto" w:fill="E2EFD9" w:themeFill="accent6" w:themeFillTint="33"/>
            <w:noWrap/>
            <w:vAlign w:val="center"/>
            <w:hideMark/>
          </w:tcPr>
          <w:p w14:paraId="78A3DBDE" w14:textId="77777777" w:rsidR="00681E98" w:rsidRPr="002271D0" w:rsidRDefault="00681E98" w:rsidP="00FC1D58">
            <w:pPr>
              <w:pStyle w:val="BodyText"/>
            </w:pPr>
          </w:p>
        </w:tc>
        <w:tc>
          <w:tcPr>
            <w:tcW w:w="1119" w:type="dxa"/>
            <w:shd w:val="clear" w:color="auto" w:fill="E2EFD9" w:themeFill="accent6" w:themeFillTint="33"/>
            <w:noWrap/>
            <w:vAlign w:val="center"/>
            <w:hideMark/>
          </w:tcPr>
          <w:p w14:paraId="4136CEE8" w14:textId="77777777" w:rsidR="00681E98" w:rsidRPr="002271D0" w:rsidRDefault="00681E98" w:rsidP="00FC1D58">
            <w:pPr>
              <w:pStyle w:val="BodyText"/>
            </w:pPr>
          </w:p>
        </w:tc>
        <w:tc>
          <w:tcPr>
            <w:tcW w:w="2237" w:type="dxa"/>
            <w:shd w:val="clear" w:color="auto" w:fill="E2EFD9" w:themeFill="accent6" w:themeFillTint="33"/>
            <w:noWrap/>
            <w:vAlign w:val="center"/>
            <w:hideMark/>
          </w:tcPr>
          <w:p w14:paraId="6EAC6C7A" w14:textId="77777777" w:rsidR="00681E98" w:rsidRPr="002271D0" w:rsidRDefault="00681E98" w:rsidP="00FC1D58">
            <w:pPr>
              <w:pStyle w:val="BodyText"/>
            </w:pPr>
            <w:r w:rsidRPr="002271D0">
              <w:t>38.1%</w:t>
            </w:r>
          </w:p>
        </w:tc>
        <w:tc>
          <w:tcPr>
            <w:tcW w:w="2160" w:type="dxa"/>
            <w:shd w:val="clear" w:color="auto" w:fill="E2EFD9" w:themeFill="accent6" w:themeFillTint="33"/>
            <w:noWrap/>
            <w:vAlign w:val="center"/>
            <w:hideMark/>
          </w:tcPr>
          <w:p w14:paraId="67CA681F" w14:textId="77777777" w:rsidR="00681E98" w:rsidRPr="002271D0" w:rsidRDefault="00681E98" w:rsidP="00FC1D58">
            <w:pPr>
              <w:pStyle w:val="BodyText"/>
            </w:pPr>
            <w:r w:rsidRPr="002271D0">
              <w:t>95.2%</w:t>
            </w:r>
          </w:p>
        </w:tc>
      </w:tr>
      <w:tr w:rsidR="00681E98" w:rsidRPr="002271D0" w14:paraId="75404469" w14:textId="77777777" w:rsidTr="00FC1D58">
        <w:trPr>
          <w:trHeight w:val="300"/>
        </w:trPr>
        <w:tc>
          <w:tcPr>
            <w:tcW w:w="2515" w:type="dxa"/>
            <w:shd w:val="clear" w:color="auto" w:fill="auto"/>
            <w:noWrap/>
            <w:vAlign w:val="center"/>
            <w:hideMark/>
          </w:tcPr>
          <w:p w14:paraId="1368C387" w14:textId="77777777" w:rsidR="00681E98" w:rsidRPr="002271D0" w:rsidRDefault="00681E98" w:rsidP="00FC1D58">
            <w:pPr>
              <w:pStyle w:val="BodyText"/>
            </w:pPr>
            <w:r w:rsidRPr="002271D0">
              <w:t>KANSAS (2022)</w:t>
            </w:r>
          </w:p>
        </w:tc>
        <w:tc>
          <w:tcPr>
            <w:tcW w:w="1414" w:type="dxa"/>
            <w:shd w:val="clear" w:color="auto" w:fill="auto"/>
            <w:noWrap/>
            <w:vAlign w:val="center"/>
            <w:hideMark/>
          </w:tcPr>
          <w:p w14:paraId="3521C55F" w14:textId="77777777" w:rsidR="00681E98" w:rsidRPr="002271D0" w:rsidRDefault="00681E98" w:rsidP="00FC1D58">
            <w:pPr>
              <w:pStyle w:val="BodyText"/>
            </w:pPr>
            <w:r w:rsidRPr="002271D0">
              <w:t>R</w:t>
            </w:r>
          </w:p>
        </w:tc>
        <w:tc>
          <w:tcPr>
            <w:tcW w:w="1119" w:type="dxa"/>
            <w:shd w:val="clear" w:color="auto" w:fill="auto"/>
            <w:noWrap/>
            <w:vAlign w:val="center"/>
            <w:hideMark/>
          </w:tcPr>
          <w:p w14:paraId="6B9D913F" w14:textId="77777777" w:rsidR="00681E98" w:rsidRPr="002271D0" w:rsidRDefault="00681E98" w:rsidP="00FC1D58">
            <w:pPr>
              <w:pStyle w:val="BodyText"/>
            </w:pPr>
            <w:r w:rsidRPr="002271D0">
              <w:t>Non-justiciable</w:t>
            </w:r>
          </w:p>
        </w:tc>
        <w:tc>
          <w:tcPr>
            <w:tcW w:w="2237" w:type="dxa"/>
            <w:shd w:val="clear" w:color="auto" w:fill="auto"/>
            <w:noWrap/>
            <w:vAlign w:val="center"/>
            <w:hideMark/>
          </w:tcPr>
          <w:p w14:paraId="16D9FF85" w14:textId="77777777" w:rsidR="00681E98" w:rsidRPr="002271D0" w:rsidRDefault="00681E98" w:rsidP="00FC1D58">
            <w:pPr>
              <w:pStyle w:val="BodyText"/>
            </w:pPr>
            <w:r w:rsidRPr="002271D0">
              <w:t>100%</w:t>
            </w:r>
            <w:r>
              <w:t xml:space="preserve"> </w:t>
            </w:r>
            <w:r w:rsidRPr="002271D0">
              <w:t>(2 out of 2)</w:t>
            </w:r>
          </w:p>
        </w:tc>
        <w:tc>
          <w:tcPr>
            <w:tcW w:w="2160" w:type="dxa"/>
            <w:shd w:val="clear" w:color="auto" w:fill="auto"/>
            <w:noWrap/>
            <w:vAlign w:val="center"/>
            <w:hideMark/>
          </w:tcPr>
          <w:p w14:paraId="442C5EDE" w14:textId="77777777" w:rsidR="00681E98" w:rsidRPr="002271D0" w:rsidRDefault="00681E98" w:rsidP="00FC1D58">
            <w:pPr>
              <w:pStyle w:val="BodyText"/>
            </w:pPr>
            <w:r w:rsidRPr="002271D0">
              <w:t>40%</w:t>
            </w:r>
            <w:r>
              <w:t xml:space="preserve"> </w:t>
            </w:r>
            <w:r w:rsidRPr="002271D0">
              <w:t>(2 out of 5)</w:t>
            </w:r>
          </w:p>
        </w:tc>
      </w:tr>
      <w:tr w:rsidR="00681E98" w:rsidRPr="002271D0" w14:paraId="133C5FAC" w14:textId="77777777" w:rsidTr="00FC1D58">
        <w:trPr>
          <w:trHeight w:val="1260"/>
        </w:trPr>
        <w:tc>
          <w:tcPr>
            <w:tcW w:w="2515" w:type="dxa"/>
            <w:shd w:val="clear" w:color="auto" w:fill="auto"/>
            <w:noWrap/>
            <w:vAlign w:val="center"/>
            <w:hideMark/>
          </w:tcPr>
          <w:p w14:paraId="3D8D6136" w14:textId="77777777" w:rsidR="00681E98" w:rsidRPr="002271D0" w:rsidRDefault="00681E98" w:rsidP="00FC1D58">
            <w:pPr>
              <w:pStyle w:val="BodyText"/>
            </w:pPr>
            <w:r w:rsidRPr="002271D0">
              <w:t>NEW JERSEY (2022)</w:t>
            </w:r>
          </w:p>
        </w:tc>
        <w:tc>
          <w:tcPr>
            <w:tcW w:w="1414" w:type="dxa"/>
            <w:shd w:val="clear" w:color="auto" w:fill="auto"/>
            <w:vAlign w:val="center"/>
            <w:hideMark/>
          </w:tcPr>
          <w:p w14:paraId="73D73233" w14:textId="77777777" w:rsidR="00681E98" w:rsidRPr="002271D0" w:rsidRDefault="00681E98" w:rsidP="00FC1D58">
            <w:pPr>
              <w:pStyle w:val="BodyText"/>
            </w:pPr>
            <w:r w:rsidRPr="002271D0">
              <w:t>Commission (plan considered R)</w:t>
            </w:r>
          </w:p>
        </w:tc>
        <w:tc>
          <w:tcPr>
            <w:tcW w:w="1119" w:type="dxa"/>
            <w:shd w:val="clear" w:color="auto" w:fill="auto"/>
            <w:noWrap/>
            <w:vAlign w:val="center"/>
            <w:hideMark/>
          </w:tcPr>
          <w:p w14:paraId="21ADC9B6" w14:textId="77777777" w:rsidR="00681E98" w:rsidRPr="002271D0" w:rsidRDefault="00681E98" w:rsidP="00FC1D58">
            <w:pPr>
              <w:pStyle w:val="BodyText"/>
            </w:pPr>
            <w:r w:rsidRPr="002271D0">
              <w:t>Failure to state claim</w:t>
            </w:r>
          </w:p>
        </w:tc>
        <w:tc>
          <w:tcPr>
            <w:tcW w:w="2237" w:type="dxa"/>
            <w:shd w:val="clear" w:color="auto" w:fill="auto"/>
            <w:noWrap/>
            <w:vAlign w:val="center"/>
            <w:hideMark/>
          </w:tcPr>
          <w:p w14:paraId="23201646" w14:textId="77777777" w:rsidR="00681E98" w:rsidRPr="002271D0" w:rsidRDefault="00681E98" w:rsidP="00FC1D58">
            <w:pPr>
              <w:pStyle w:val="BodyText"/>
            </w:pPr>
            <w:r w:rsidRPr="002271D0">
              <w:t>100%</w:t>
            </w:r>
            <w:r>
              <w:t xml:space="preserve"> </w:t>
            </w:r>
            <w:r w:rsidRPr="002271D0">
              <w:t>(1 out of 1)</w:t>
            </w:r>
          </w:p>
        </w:tc>
        <w:tc>
          <w:tcPr>
            <w:tcW w:w="2160" w:type="dxa"/>
            <w:shd w:val="clear" w:color="auto" w:fill="auto"/>
            <w:noWrap/>
            <w:vAlign w:val="center"/>
            <w:hideMark/>
          </w:tcPr>
          <w:p w14:paraId="21033607" w14:textId="77777777" w:rsidR="00681E98" w:rsidRPr="002271D0" w:rsidRDefault="00681E98" w:rsidP="00FC1D58">
            <w:pPr>
              <w:pStyle w:val="BodyText"/>
            </w:pPr>
            <w:r w:rsidRPr="002271D0">
              <w:t>100%</w:t>
            </w:r>
            <w:r>
              <w:t xml:space="preserve"> </w:t>
            </w:r>
            <w:r w:rsidRPr="002271D0">
              <w:t>(3 out of 3)</w:t>
            </w:r>
          </w:p>
        </w:tc>
      </w:tr>
      <w:tr w:rsidR="00681E98" w:rsidRPr="002271D0" w14:paraId="017DCA23" w14:textId="77777777" w:rsidTr="00FC1D58">
        <w:trPr>
          <w:trHeight w:val="300"/>
        </w:trPr>
        <w:tc>
          <w:tcPr>
            <w:tcW w:w="2515" w:type="dxa"/>
            <w:shd w:val="clear" w:color="auto" w:fill="E2EFD9" w:themeFill="accent6" w:themeFillTint="33"/>
            <w:noWrap/>
            <w:vAlign w:val="center"/>
            <w:hideMark/>
          </w:tcPr>
          <w:p w14:paraId="0E2EF4A5" w14:textId="77777777" w:rsidR="00681E98" w:rsidRPr="002271D0" w:rsidRDefault="00681E98" w:rsidP="00FC1D58">
            <w:pPr>
              <w:pStyle w:val="BodyText"/>
            </w:pPr>
            <w:r w:rsidRPr="002271D0">
              <w:t>OVERALL (averaged by Justices, rather than courts)</w:t>
            </w:r>
          </w:p>
        </w:tc>
        <w:tc>
          <w:tcPr>
            <w:tcW w:w="1414" w:type="dxa"/>
            <w:shd w:val="clear" w:color="auto" w:fill="E2EFD9" w:themeFill="accent6" w:themeFillTint="33"/>
            <w:noWrap/>
            <w:vAlign w:val="center"/>
            <w:hideMark/>
          </w:tcPr>
          <w:p w14:paraId="3A6C2965" w14:textId="77777777" w:rsidR="00681E98" w:rsidRPr="002271D0" w:rsidRDefault="00681E98" w:rsidP="00FC1D58">
            <w:pPr>
              <w:pStyle w:val="BodyText"/>
            </w:pPr>
          </w:p>
        </w:tc>
        <w:tc>
          <w:tcPr>
            <w:tcW w:w="1119" w:type="dxa"/>
            <w:shd w:val="clear" w:color="auto" w:fill="E2EFD9" w:themeFill="accent6" w:themeFillTint="33"/>
            <w:noWrap/>
            <w:vAlign w:val="center"/>
            <w:hideMark/>
          </w:tcPr>
          <w:p w14:paraId="627CDE28" w14:textId="77777777" w:rsidR="00681E98" w:rsidRPr="002271D0" w:rsidRDefault="00681E98" w:rsidP="00FC1D58">
            <w:pPr>
              <w:pStyle w:val="BodyText"/>
            </w:pPr>
          </w:p>
        </w:tc>
        <w:tc>
          <w:tcPr>
            <w:tcW w:w="2237" w:type="dxa"/>
            <w:shd w:val="clear" w:color="auto" w:fill="E2EFD9" w:themeFill="accent6" w:themeFillTint="33"/>
            <w:noWrap/>
            <w:vAlign w:val="center"/>
            <w:hideMark/>
          </w:tcPr>
          <w:p w14:paraId="6B6395E5" w14:textId="77777777" w:rsidR="00681E98" w:rsidRPr="002271D0" w:rsidRDefault="00681E98" w:rsidP="00FC1D58">
            <w:pPr>
              <w:pStyle w:val="BodyText"/>
            </w:pPr>
            <w:r w:rsidRPr="002271D0">
              <w:t>100%</w:t>
            </w:r>
          </w:p>
        </w:tc>
        <w:tc>
          <w:tcPr>
            <w:tcW w:w="2160" w:type="dxa"/>
            <w:shd w:val="clear" w:color="auto" w:fill="E2EFD9" w:themeFill="accent6" w:themeFillTint="33"/>
            <w:noWrap/>
            <w:vAlign w:val="center"/>
            <w:hideMark/>
          </w:tcPr>
          <w:p w14:paraId="667A6B93" w14:textId="77777777" w:rsidR="00681E98" w:rsidRPr="002271D0" w:rsidRDefault="00681E98" w:rsidP="00FC1D58">
            <w:pPr>
              <w:pStyle w:val="BodyText"/>
            </w:pPr>
            <w:r w:rsidRPr="002271D0">
              <w:t>62.5%</w:t>
            </w:r>
          </w:p>
        </w:tc>
      </w:tr>
    </w:tbl>
    <w:p w14:paraId="51C04B20" w14:textId="77777777" w:rsidR="00681E98" w:rsidRPr="002271D0" w:rsidRDefault="00681E98" w:rsidP="00681E98">
      <w:pPr>
        <w:pStyle w:val="BodyText"/>
        <w:rPr>
          <w:rFonts w:eastAsiaTheme="majorEastAsia"/>
        </w:rPr>
      </w:pPr>
    </w:p>
    <w:p w14:paraId="7C914508" w14:textId="33E5F3DE" w:rsidR="00681E98" w:rsidRDefault="00681E98">
      <w:r>
        <w:br w:type="page"/>
      </w:r>
    </w:p>
    <w:p w14:paraId="17C94B91" w14:textId="77777777" w:rsidR="00681E98" w:rsidRDefault="00681E98"/>
    <w:p w14:paraId="314878E3" w14:textId="77777777" w:rsidR="00681E98" w:rsidRPr="002271D0" w:rsidRDefault="00681E98" w:rsidP="00681E98">
      <w:pPr>
        <w:pStyle w:val="BodyText"/>
        <w:rPr>
          <w:rFonts w:eastAsiaTheme="majorEastAsia"/>
        </w:rPr>
      </w:pPr>
      <w:r w:rsidRPr="002271D0">
        <w:rPr>
          <w:rFonts w:eastAsiaTheme="majorEastAsia"/>
        </w:rPr>
        <w:t xml:space="preserve">Appendix Table A1 </w:t>
      </w:r>
    </w:p>
    <w:p w14:paraId="44525F13" w14:textId="77777777" w:rsidR="00681E98" w:rsidRPr="002271D0" w:rsidRDefault="00681E98" w:rsidP="00681E98">
      <w:pPr>
        <w:pStyle w:val="BodyText"/>
        <w:rPr>
          <w:rFonts w:eastAsiaTheme="majorEastAsia"/>
        </w:rPr>
      </w:pPr>
    </w:p>
    <w:tbl>
      <w:tblPr>
        <w:tblStyle w:val="TableGrid"/>
        <w:tblW w:w="10188" w:type="dxa"/>
        <w:tblLook w:val="04A0" w:firstRow="1" w:lastRow="0" w:firstColumn="1" w:lastColumn="0" w:noHBand="0" w:noVBand="1"/>
      </w:tblPr>
      <w:tblGrid>
        <w:gridCol w:w="2445"/>
        <w:gridCol w:w="7743"/>
      </w:tblGrid>
      <w:tr w:rsidR="00681E98" w:rsidRPr="002271D0" w14:paraId="44175C44" w14:textId="77777777" w:rsidTr="00FC1D58">
        <w:tc>
          <w:tcPr>
            <w:tcW w:w="2445" w:type="dxa"/>
            <w:shd w:val="clear" w:color="auto" w:fill="A8D08D" w:themeFill="accent6" w:themeFillTint="99"/>
            <w:vAlign w:val="center"/>
          </w:tcPr>
          <w:p w14:paraId="2716481A" w14:textId="77777777" w:rsidR="00681E98" w:rsidRPr="002271D0" w:rsidRDefault="00681E98" w:rsidP="00FC1D58">
            <w:pPr>
              <w:pStyle w:val="BodyText"/>
            </w:pPr>
            <w:r w:rsidRPr="002271D0">
              <w:t>State</w:t>
            </w:r>
          </w:p>
        </w:tc>
        <w:tc>
          <w:tcPr>
            <w:tcW w:w="7743" w:type="dxa"/>
            <w:shd w:val="clear" w:color="auto" w:fill="A8D08D" w:themeFill="accent6" w:themeFillTint="99"/>
          </w:tcPr>
          <w:p w14:paraId="1CD8CC03" w14:textId="77777777" w:rsidR="00681E98" w:rsidRPr="002271D0" w:rsidRDefault="00681E98" w:rsidP="00FC1D58">
            <w:pPr>
              <w:pStyle w:val="BodyText"/>
            </w:pPr>
            <w:r w:rsidRPr="002271D0">
              <w:t>Individually Named Plaintiffs from Cases</w:t>
            </w:r>
          </w:p>
        </w:tc>
      </w:tr>
      <w:tr w:rsidR="00681E98" w:rsidRPr="002271D0" w14:paraId="37C3BE38" w14:textId="77777777" w:rsidTr="00FC1D58">
        <w:tc>
          <w:tcPr>
            <w:tcW w:w="10188" w:type="dxa"/>
            <w:gridSpan w:val="2"/>
            <w:shd w:val="clear" w:color="auto" w:fill="C5E0B3" w:themeFill="accent6" w:themeFillTint="66"/>
            <w:vAlign w:val="center"/>
          </w:tcPr>
          <w:p w14:paraId="4F3B79FD" w14:textId="77777777" w:rsidR="00681E98" w:rsidRPr="002271D0" w:rsidRDefault="00681E98" w:rsidP="00FC1D58">
            <w:pPr>
              <w:pStyle w:val="BodyText"/>
            </w:pPr>
            <w:r w:rsidRPr="002271D0">
              <w:t>2010s REDISTRICTING CASES IN STATE COURT</w:t>
            </w:r>
          </w:p>
        </w:tc>
      </w:tr>
      <w:tr w:rsidR="00681E98" w:rsidRPr="002271D0" w14:paraId="23ECB309" w14:textId="77777777" w:rsidTr="00FC1D58">
        <w:tc>
          <w:tcPr>
            <w:tcW w:w="2445" w:type="dxa"/>
            <w:vAlign w:val="center"/>
          </w:tcPr>
          <w:p w14:paraId="6B6545FB" w14:textId="77777777" w:rsidR="00681E98" w:rsidRPr="002271D0" w:rsidRDefault="00681E98" w:rsidP="00FC1D58">
            <w:pPr>
              <w:pStyle w:val="BodyText"/>
            </w:pPr>
            <w:r w:rsidRPr="002271D0">
              <w:t>Florida (2015)</w:t>
            </w:r>
          </w:p>
          <w:p w14:paraId="273A8DA5" w14:textId="77777777" w:rsidR="00681E98" w:rsidRPr="002271D0" w:rsidRDefault="00681E98" w:rsidP="00FC1D58">
            <w:pPr>
              <w:pStyle w:val="BodyText"/>
            </w:pPr>
          </w:p>
          <w:p w14:paraId="0C58B628" w14:textId="77777777" w:rsidR="00681E98" w:rsidRPr="002271D0" w:rsidRDefault="00681E98" w:rsidP="00FC1D58">
            <w:pPr>
              <w:pStyle w:val="BodyText"/>
            </w:pPr>
            <w:r w:rsidRPr="002271D0">
              <w:t>League of Women Voters of Fla. V. Detzner, 172 So. 3d 363 (Fla. 2015)</w:t>
            </w:r>
          </w:p>
        </w:tc>
        <w:tc>
          <w:tcPr>
            <w:tcW w:w="7743" w:type="dxa"/>
          </w:tcPr>
          <w:p w14:paraId="4250CD62" w14:textId="77777777" w:rsidR="00681E98" w:rsidRPr="002271D0" w:rsidRDefault="00681E98" w:rsidP="00FC1D58">
            <w:pPr>
              <w:pStyle w:val="BodyText"/>
            </w:pPr>
            <w:r w:rsidRPr="002271D0">
              <w:t xml:space="preserve">League Plaintiffs: </w:t>
            </w:r>
          </w:p>
          <w:p w14:paraId="30E412ED" w14:textId="77777777" w:rsidR="00681E98" w:rsidRPr="002271D0" w:rsidRDefault="00681E98" w:rsidP="00FC1D58">
            <w:pPr>
              <w:pStyle w:val="BodyText"/>
            </w:pPr>
            <w:r w:rsidRPr="002271D0">
              <w:t>Robert Allen Schaeffer, Brenda Ann Holt, Roland Sanchez-Medina, Jr., and John Steel Olmstead.</w:t>
            </w:r>
          </w:p>
          <w:p w14:paraId="38B6DE46" w14:textId="77777777" w:rsidR="00681E98" w:rsidRPr="002271D0" w:rsidRDefault="00681E98" w:rsidP="00FC1D58">
            <w:pPr>
              <w:pStyle w:val="BodyText"/>
            </w:pPr>
          </w:p>
          <w:p w14:paraId="5A79E48B" w14:textId="77777777" w:rsidR="00681E98" w:rsidRPr="002271D0" w:rsidRDefault="00681E98" w:rsidP="00FC1D58">
            <w:pPr>
              <w:pStyle w:val="BodyText"/>
            </w:pPr>
            <w:r w:rsidRPr="002271D0">
              <w:t xml:space="preserve">Romo Plaintiffs: </w:t>
            </w:r>
          </w:p>
          <w:p w14:paraId="11417C6B" w14:textId="77777777" w:rsidR="00681E98" w:rsidRPr="002271D0" w:rsidRDefault="00681E98" w:rsidP="00FC1D58">
            <w:pPr>
              <w:pStyle w:val="BodyText"/>
            </w:pPr>
            <w:r w:rsidRPr="002271D0">
              <w:t xml:space="preserve">Rene Romo, Benjamin Weaver, William Everett </w:t>
            </w:r>
            <w:proofErr w:type="spellStart"/>
            <w:r w:rsidRPr="002271D0">
              <w:t>Warinner</w:t>
            </w:r>
            <w:proofErr w:type="spellEnd"/>
            <w:r w:rsidRPr="002271D0">
              <w:t>, Jessica Barrett, June Keener, Richard Quinn Boylan, and Bonita Again.</w:t>
            </w:r>
          </w:p>
          <w:p w14:paraId="184ED922" w14:textId="77777777" w:rsidR="00681E98" w:rsidRPr="002271D0" w:rsidRDefault="00681E98" w:rsidP="00FC1D58">
            <w:pPr>
              <w:pStyle w:val="BodyText"/>
            </w:pPr>
          </w:p>
        </w:tc>
      </w:tr>
      <w:tr w:rsidR="00681E98" w:rsidRPr="002271D0" w14:paraId="4371627B" w14:textId="77777777" w:rsidTr="00FC1D58">
        <w:tc>
          <w:tcPr>
            <w:tcW w:w="2445" w:type="dxa"/>
            <w:vAlign w:val="center"/>
          </w:tcPr>
          <w:p w14:paraId="4A9D3743" w14:textId="77777777" w:rsidR="00681E98" w:rsidRPr="002271D0" w:rsidRDefault="00681E98" w:rsidP="00FC1D58">
            <w:pPr>
              <w:pStyle w:val="BodyText"/>
            </w:pPr>
            <w:r w:rsidRPr="002271D0">
              <w:t>North Carolina (2019)</w:t>
            </w:r>
          </w:p>
          <w:p w14:paraId="0C5DDAC3" w14:textId="77777777" w:rsidR="00681E98" w:rsidRPr="002271D0" w:rsidRDefault="00681E98" w:rsidP="00FC1D58">
            <w:pPr>
              <w:pStyle w:val="BodyText"/>
            </w:pPr>
          </w:p>
          <w:p w14:paraId="079E2104" w14:textId="77777777" w:rsidR="00681E98" w:rsidRPr="002271D0" w:rsidRDefault="00681E98" w:rsidP="00FC1D58">
            <w:pPr>
              <w:pStyle w:val="BodyText"/>
            </w:pPr>
            <w:r w:rsidRPr="002271D0">
              <w:t xml:space="preserve">Harper v. Lewis, No. 19-CVS-012667 (N.C. Super. Ct., Wake </w:t>
            </w:r>
            <w:proofErr w:type="spellStart"/>
            <w:r w:rsidRPr="002271D0">
              <w:t>Cnty</w:t>
            </w:r>
            <w:proofErr w:type="spellEnd"/>
            <w:r w:rsidRPr="002271D0">
              <w:t>. Oct. 28, 2019)</w:t>
            </w:r>
          </w:p>
          <w:p w14:paraId="58655671" w14:textId="77777777" w:rsidR="00681E98" w:rsidRPr="002271D0" w:rsidRDefault="00681E98" w:rsidP="00FC1D58">
            <w:pPr>
              <w:pStyle w:val="BodyText"/>
            </w:pPr>
          </w:p>
        </w:tc>
        <w:tc>
          <w:tcPr>
            <w:tcW w:w="7743" w:type="dxa"/>
          </w:tcPr>
          <w:p w14:paraId="42B20B89" w14:textId="77777777" w:rsidR="00681E98" w:rsidRPr="002271D0" w:rsidRDefault="00681E98" w:rsidP="00FC1D58">
            <w:pPr>
              <w:pStyle w:val="BodyText"/>
            </w:pPr>
            <w:r w:rsidRPr="002271D0">
              <w:t xml:space="preserve">Rebecca Harper, Amy Clare </w:t>
            </w:r>
            <w:proofErr w:type="spellStart"/>
            <w:r w:rsidRPr="002271D0">
              <w:t>Oseroff</w:t>
            </w:r>
            <w:proofErr w:type="spellEnd"/>
            <w:r w:rsidRPr="002271D0">
              <w:t xml:space="preserve">, Donald Rumph, John Anthony </w:t>
            </w:r>
            <w:proofErr w:type="spellStart"/>
            <w:r w:rsidRPr="002271D0">
              <w:t>Balla</w:t>
            </w:r>
            <w:proofErr w:type="spellEnd"/>
            <w:r w:rsidRPr="002271D0">
              <w:t>, Richard R. Crews, Lily Nicole Quick, Gettys Cohen, Jr., Shawn Rush, Jackson Thomas Dunn, Jr., Mark S. Peters, Joseph Thomas Gates, Kathleen Barnes, Virginia Walters Brien, and David Dwight Brown.</w:t>
            </w:r>
          </w:p>
        </w:tc>
      </w:tr>
      <w:tr w:rsidR="00681E98" w:rsidRPr="002271D0" w14:paraId="6676FB6A" w14:textId="77777777" w:rsidTr="00FC1D58">
        <w:tc>
          <w:tcPr>
            <w:tcW w:w="2445" w:type="dxa"/>
            <w:vAlign w:val="center"/>
          </w:tcPr>
          <w:p w14:paraId="6FDBEF1C" w14:textId="77777777" w:rsidR="00681E98" w:rsidRPr="002271D0" w:rsidRDefault="00681E98" w:rsidP="00FC1D58">
            <w:pPr>
              <w:pStyle w:val="BodyText"/>
            </w:pPr>
            <w:r w:rsidRPr="002271D0">
              <w:t>Pennsylvania (2018)</w:t>
            </w:r>
          </w:p>
          <w:p w14:paraId="6370EA9F" w14:textId="77777777" w:rsidR="00681E98" w:rsidRPr="002271D0" w:rsidRDefault="00681E98" w:rsidP="00FC1D58">
            <w:pPr>
              <w:pStyle w:val="BodyText"/>
            </w:pPr>
          </w:p>
          <w:p w14:paraId="7DE5D3B6" w14:textId="77777777" w:rsidR="00681E98" w:rsidRPr="002271D0" w:rsidRDefault="00681E98" w:rsidP="00FC1D58">
            <w:pPr>
              <w:pStyle w:val="BodyText"/>
            </w:pPr>
            <w:r w:rsidRPr="002271D0">
              <w:t>League of Women Voters of Pa. v. Commonwealth, 178 A.3d 737 (Pa. 2018).</w:t>
            </w:r>
          </w:p>
          <w:p w14:paraId="74F7FA47" w14:textId="77777777" w:rsidR="00681E98" w:rsidRPr="002271D0" w:rsidRDefault="00681E98" w:rsidP="00FC1D58">
            <w:pPr>
              <w:pStyle w:val="BodyText"/>
            </w:pPr>
          </w:p>
        </w:tc>
        <w:tc>
          <w:tcPr>
            <w:tcW w:w="7743" w:type="dxa"/>
          </w:tcPr>
          <w:p w14:paraId="68497E16" w14:textId="77777777" w:rsidR="00681E98" w:rsidRPr="002271D0" w:rsidRDefault="00681E98" w:rsidP="00FC1D58">
            <w:pPr>
              <w:pStyle w:val="BodyText"/>
            </w:pPr>
            <w:r w:rsidRPr="002271D0">
              <w:t xml:space="preserve">Carmen </w:t>
            </w:r>
            <w:proofErr w:type="spellStart"/>
            <w:r w:rsidRPr="002271D0">
              <w:t>Febo</w:t>
            </w:r>
            <w:proofErr w:type="spellEnd"/>
            <w:r w:rsidRPr="002271D0">
              <w:t xml:space="preserve"> San Miguel, James Solomon, John Greiner, John </w:t>
            </w:r>
            <w:proofErr w:type="spellStart"/>
            <w:r w:rsidRPr="002271D0">
              <w:t>Capowski</w:t>
            </w:r>
            <w:proofErr w:type="spellEnd"/>
            <w:r w:rsidRPr="002271D0">
              <w:t xml:space="preserve">, Gretchen Brandt, Thomas Rentschler, Mary Elizabeth Lawn, Lisa Isaacs, Don Lancaster, Jordi Comas, Robert Smith, William Marx, Richard </w:t>
            </w:r>
            <w:proofErr w:type="spellStart"/>
            <w:r w:rsidRPr="002271D0">
              <w:t>Mantell</w:t>
            </w:r>
            <w:proofErr w:type="spellEnd"/>
            <w:r w:rsidRPr="002271D0">
              <w:t xml:space="preserve">, Priscilla </w:t>
            </w:r>
            <w:proofErr w:type="spellStart"/>
            <w:r w:rsidRPr="002271D0">
              <w:t>Mcnulty</w:t>
            </w:r>
            <w:proofErr w:type="spellEnd"/>
            <w:r w:rsidRPr="002271D0">
              <w:t xml:space="preserve">, Thomas Ulrich, Robert McKinstry, Mark </w:t>
            </w:r>
            <w:proofErr w:type="spellStart"/>
            <w:r w:rsidRPr="002271D0">
              <w:t>Lichty</w:t>
            </w:r>
            <w:proofErr w:type="spellEnd"/>
            <w:r w:rsidRPr="002271D0">
              <w:t xml:space="preserve">, Lorraine </w:t>
            </w:r>
            <w:proofErr w:type="spellStart"/>
            <w:r w:rsidRPr="002271D0">
              <w:t>Petrosky</w:t>
            </w:r>
            <w:proofErr w:type="spellEnd"/>
            <w:r w:rsidRPr="002271D0">
              <w:t>.</w:t>
            </w:r>
          </w:p>
        </w:tc>
      </w:tr>
      <w:tr w:rsidR="00681E98" w:rsidRPr="002271D0" w14:paraId="4B71015F" w14:textId="77777777" w:rsidTr="00FC1D58">
        <w:tc>
          <w:tcPr>
            <w:tcW w:w="10188" w:type="dxa"/>
            <w:gridSpan w:val="2"/>
            <w:shd w:val="clear" w:color="auto" w:fill="C5E0B3" w:themeFill="accent6" w:themeFillTint="66"/>
            <w:vAlign w:val="center"/>
          </w:tcPr>
          <w:p w14:paraId="7D980126" w14:textId="77777777" w:rsidR="00681E98" w:rsidRPr="002271D0" w:rsidRDefault="00681E98" w:rsidP="00FC1D58">
            <w:pPr>
              <w:pStyle w:val="BodyText"/>
            </w:pPr>
            <w:r w:rsidRPr="002271D0">
              <w:t>2010s REDISTRICTING CASES IN FEDERAL COURT</w:t>
            </w:r>
          </w:p>
        </w:tc>
      </w:tr>
      <w:tr w:rsidR="00681E98" w:rsidRPr="002271D0" w14:paraId="7F559840" w14:textId="77777777" w:rsidTr="00FC1D58">
        <w:tc>
          <w:tcPr>
            <w:tcW w:w="2445" w:type="dxa"/>
            <w:vAlign w:val="center"/>
          </w:tcPr>
          <w:p w14:paraId="494E6903" w14:textId="77777777" w:rsidR="00681E98" w:rsidRPr="002271D0" w:rsidRDefault="00681E98" w:rsidP="00FC1D58">
            <w:pPr>
              <w:pStyle w:val="BodyText"/>
            </w:pPr>
            <w:r w:rsidRPr="002271D0">
              <w:t>Maryland (2019)</w:t>
            </w:r>
          </w:p>
          <w:p w14:paraId="601F6736" w14:textId="77777777" w:rsidR="00681E98" w:rsidRPr="002271D0" w:rsidRDefault="00681E98" w:rsidP="00FC1D58">
            <w:pPr>
              <w:pStyle w:val="BodyText"/>
            </w:pPr>
          </w:p>
          <w:p w14:paraId="2FC77BA1" w14:textId="77777777" w:rsidR="00681E98" w:rsidRPr="002271D0" w:rsidRDefault="00681E98" w:rsidP="00FC1D58">
            <w:pPr>
              <w:pStyle w:val="BodyText"/>
            </w:pPr>
            <w:proofErr w:type="spellStart"/>
            <w:r w:rsidRPr="002271D0">
              <w:t>Lamone</w:t>
            </w:r>
            <w:proofErr w:type="spellEnd"/>
            <w:r w:rsidRPr="002271D0">
              <w:t xml:space="preserve"> v. </w:t>
            </w:r>
            <w:proofErr w:type="spellStart"/>
            <w:r w:rsidRPr="002271D0">
              <w:t>Benisek</w:t>
            </w:r>
            <w:proofErr w:type="spellEnd"/>
            <w:r w:rsidRPr="002271D0">
              <w:t xml:space="preserve">, 139 S. Ct. 1316 (2019) (consolidated with </w:t>
            </w:r>
            <w:proofErr w:type="spellStart"/>
            <w:r w:rsidRPr="002271D0">
              <w:t>Rucho</w:t>
            </w:r>
            <w:proofErr w:type="spellEnd"/>
            <w:r w:rsidRPr="002271D0">
              <w:t xml:space="preserve"> v. Common Cause)</w:t>
            </w:r>
          </w:p>
        </w:tc>
        <w:tc>
          <w:tcPr>
            <w:tcW w:w="7743" w:type="dxa"/>
          </w:tcPr>
          <w:p w14:paraId="12DE9061" w14:textId="77777777" w:rsidR="00681E98" w:rsidRPr="002271D0" w:rsidRDefault="00681E98" w:rsidP="00FC1D58">
            <w:pPr>
              <w:pStyle w:val="BodyText"/>
            </w:pPr>
            <w:r w:rsidRPr="002271D0">
              <w:t xml:space="preserve">O. John </w:t>
            </w:r>
            <w:proofErr w:type="spellStart"/>
            <w:r w:rsidRPr="002271D0">
              <w:t>Benisek</w:t>
            </w:r>
            <w:proofErr w:type="spellEnd"/>
            <w:r w:rsidRPr="002271D0">
              <w:t xml:space="preserve">, Edmund </w:t>
            </w:r>
            <w:proofErr w:type="spellStart"/>
            <w:r w:rsidRPr="002271D0">
              <w:t>Cueman</w:t>
            </w:r>
            <w:proofErr w:type="spellEnd"/>
            <w:r w:rsidRPr="002271D0">
              <w:t xml:space="preserve">, Jeremiah DeWolf, Charles W. </w:t>
            </w:r>
            <w:proofErr w:type="spellStart"/>
            <w:r w:rsidRPr="002271D0">
              <w:t>Eyler</w:t>
            </w:r>
            <w:proofErr w:type="spellEnd"/>
            <w:r w:rsidRPr="002271D0">
              <w:t xml:space="preserve">, Jr., Kat O’Connor, </w:t>
            </w:r>
            <w:proofErr w:type="spellStart"/>
            <w:r w:rsidRPr="002271D0">
              <w:t>Alonnie</w:t>
            </w:r>
            <w:proofErr w:type="spellEnd"/>
            <w:r w:rsidRPr="002271D0">
              <w:t xml:space="preserve"> L. </w:t>
            </w:r>
            <w:proofErr w:type="spellStart"/>
            <w:r w:rsidRPr="002271D0">
              <w:t>Ropp</w:t>
            </w:r>
            <w:proofErr w:type="spellEnd"/>
            <w:r w:rsidRPr="002271D0">
              <w:t xml:space="preserve">, and Sharon </w:t>
            </w:r>
            <w:proofErr w:type="spellStart"/>
            <w:r w:rsidRPr="002271D0">
              <w:t>Strine</w:t>
            </w:r>
            <w:proofErr w:type="spellEnd"/>
          </w:p>
        </w:tc>
      </w:tr>
      <w:tr w:rsidR="00681E98" w:rsidRPr="002271D0" w14:paraId="044F3794" w14:textId="77777777" w:rsidTr="00FC1D58">
        <w:tc>
          <w:tcPr>
            <w:tcW w:w="2445" w:type="dxa"/>
            <w:vAlign w:val="center"/>
          </w:tcPr>
          <w:p w14:paraId="11BEC63D" w14:textId="77777777" w:rsidR="00681E98" w:rsidRPr="002271D0" w:rsidRDefault="00681E98" w:rsidP="00FC1D58">
            <w:pPr>
              <w:pStyle w:val="BodyText"/>
            </w:pPr>
            <w:r w:rsidRPr="002271D0">
              <w:t>North Carolina (2019)</w:t>
            </w:r>
          </w:p>
          <w:p w14:paraId="5EC7D6B8" w14:textId="77777777" w:rsidR="00681E98" w:rsidRPr="002271D0" w:rsidRDefault="00681E98" w:rsidP="00FC1D58">
            <w:pPr>
              <w:pStyle w:val="BodyText"/>
            </w:pPr>
          </w:p>
          <w:p w14:paraId="33853267" w14:textId="77777777" w:rsidR="00681E98" w:rsidRPr="002271D0" w:rsidRDefault="00681E98" w:rsidP="00FC1D58">
            <w:pPr>
              <w:pStyle w:val="BodyText"/>
            </w:pPr>
            <w:proofErr w:type="spellStart"/>
            <w:r w:rsidRPr="002271D0">
              <w:t>Rucho</w:t>
            </w:r>
            <w:proofErr w:type="spellEnd"/>
            <w:r w:rsidRPr="002271D0">
              <w:t xml:space="preserve"> v. Common Cause, 139 S. Ct. 2484 (2019)</w:t>
            </w:r>
          </w:p>
        </w:tc>
        <w:tc>
          <w:tcPr>
            <w:tcW w:w="7743" w:type="dxa"/>
          </w:tcPr>
          <w:p w14:paraId="17EB5FEE" w14:textId="77777777" w:rsidR="00681E98" w:rsidRPr="002271D0" w:rsidRDefault="00681E98" w:rsidP="00FC1D58">
            <w:pPr>
              <w:pStyle w:val="BodyText"/>
            </w:pPr>
            <w:r w:rsidRPr="002271D0">
              <w:t xml:space="preserve">Larry D. Hall, Douglas Berger, Cheryl Lee Taft, Richard Taft, Alice </w:t>
            </w:r>
            <w:proofErr w:type="spellStart"/>
            <w:r w:rsidRPr="002271D0">
              <w:t>Bordsen</w:t>
            </w:r>
            <w:proofErr w:type="spellEnd"/>
            <w:r w:rsidRPr="002271D0">
              <w:t xml:space="preserve">, William Freeman, Melzer Morgan, Jr., Cynthia Boylan, Coy Brewer, Jr., John Morrison McNeill, Robert Warren Wolf, Jones Byrd, John </w:t>
            </w:r>
            <w:proofErr w:type="spellStart"/>
            <w:r w:rsidRPr="002271D0">
              <w:t>Greshma</w:t>
            </w:r>
            <w:proofErr w:type="spellEnd"/>
            <w:r w:rsidRPr="002271D0">
              <w:t>, Russell Walker Jr.</w:t>
            </w:r>
          </w:p>
          <w:p w14:paraId="3BCBDE04" w14:textId="77777777" w:rsidR="00681E98" w:rsidRPr="002271D0" w:rsidRDefault="00681E98" w:rsidP="00FC1D58">
            <w:pPr>
              <w:pStyle w:val="BodyText"/>
            </w:pPr>
          </w:p>
          <w:p w14:paraId="17110DE8" w14:textId="77777777" w:rsidR="00681E98" w:rsidRPr="002271D0" w:rsidRDefault="00681E98" w:rsidP="00FC1D58">
            <w:pPr>
              <w:pStyle w:val="BodyText"/>
            </w:pPr>
          </w:p>
        </w:tc>
      </w:tr>
      <w:tr w:rsidR="00681E98" w:rsidRPr="002271D0" w14:paraId="24B05918" w14:textId="77777777" w:rsidTr="00FC1D58">
        <w:tc>
          <w:tcPr>
            <w:tcW w:w="2445" w:type="dxa"/>
            <w:vAlign w:val="center"/>
          </w:tcPr>
          <w:p w14:paraId="6E13E861" w14:textId="77777777" w:rsidR="00681E98" w:rsidRPr="002271D0" w:rsidRDefault="00681E98" w:rsidP="00FC1D58">
            <w:pPr>
              <w:pStyle w:val="BodyText"/>
            </w:pPr>
            <w:r w:rsidRPr="002271D0">
              <w:t>Pennsylvania (2018)</w:t>
            </w:r>
          </w:p>
          <w:p w14:paraId="0CC6B33F" w14:textId="77777777" w:rsidR="00681E98" w:rsidRPr="002271D0" w:rsidRDefault="00681E98" w:rsidP="00FC1D58">
            <w:pPr>
              <w:pStyle w:val="BodyText"/>
            </w:pPr>
          </w:p>
          <w:p w14:paraId="3DD741D7" w14:textId="77777777" w:rsidR="00681E98" w:rsidRPr="002271D0" w:rsidRDefault="00681E98" w:rsidP="00FC1D58">
            <w:pPr>
              <w:pStyle w:val="BodyText"/>
            </w:pPr>
            <w:r w:rsidRPr="002271D0">
              <w:t xml:space="preserve">Corman v. ’Sec'y of Pennsylvania, 751 Fed. Appx. 157 (3d Cir. 2018) (per </w:t>
            </w:r>
            <w:proofErr w:type="spellStart"/>
            <w:r w:rsidRPr="002271D0">
              <w:t>curiam</w:t>
            </w:r>
            <w:proofErr w:type="spellEnd"/>
            <w:r w:rsidRPr="002271D0">
              <w:t>)</w:t>
            </w:r>
          </w:p>
        </w:tc>
        <w:tc>
          <w:tcPr>
            <w:tcW w:w="7743" w:type="dxa"/>
          </w:tcPr>
          <w:p w14:paraId="0605B9AA" w14:textId="77777777" w:rsidR="00681E98" w:rsidRPr="002271D0" w:rsidRDefault="00681E98" w:rsidP="00FC1D58">
            <w:pPr>
              <w:pStyle w:val="BodyText"/>
            </w:pPr>
            <w:r w:rsidRPr="002271D0">
              <w:lastRenderedPageBreak/>
              <w:t xml:space="preserve">Jacob Corman (in his official capacity as Majority Leader of the PA Senate), Michael </w:t>
            </w:r>
            <w:proofErr w:type="spellStart"/>
            <w:r w:rsidRPr="002271D0">
              <w:t>Folmer</w:t>
            </w:r>
            <w:proofErr w:type="spellEnd"/>
            <w:r w:rsidRPr="002271D0">
              <w:t xml:space="preserve"> (in his official capacity as Chairman of the PA Senate </w:t>
            </w:r>
            <w:r w:rsidRPr="002271D0">
              <w:lastRenderedPageBreak/>
              <w:t xml:space="preserve">State Gov. Committee), Lou Barletta, Ryan Costello, Mike Kelly, Tom Marino, Scott Perry, Keith </w:t>
            </w:r>
            <w:proofErr w:type="spellStart"/>
            <w:r w:rsidRPr="002271D0">
              <w:t>Rothfus</w:t>
            </w:r>
            <w:proofErr w:type="spellEnd"/>
            <w:r w:rsidRPr="002271D0">
              <w:t xml:space="preserve">, </w:t>
            </w:r>
            <w:proofErr w:type="spellStart"/>
            <w:r w:rsidRPr="002271D0">
              <w:t>Lloyed</w:t>
            </w:r>
            <w:proofErr w:type="spellEnd"/>
            <w:r w:rsidRPr="002271D0">
              <w:t xml:space="preserve"> Smucker, Glenn Thompson, Jeffrey Cutler</w:t>
            </w:r>
          </w:p>
        </w:tc>
      </w:tr>
      <w:tr w:rsidR="00681E98" w:rsidRPr="002271D0" w14:paraId="0E7DCC4B" w14:textId="77777777" w:rsidTr="00FC1D58">
        <w:tc>
          <w:tcPr>
            <w:tcW w:w="2445" w:type="dxa"/>
            <w:vAlign w:val="center"/>
          </w:tcPr>
          <w:p w14:paraId="1C56B940" w14:textId="77777777" w:rsidR="00681E98" w:rsidRPr="002271D0" w:rsidRDefault="00681E98" w:rsidP="00FC1D58">
            <w:pPr>
              <w:pStyle w:val="BodyText"/>
            </w:pPr>
            <w:r w:rsidRPr="002271D0">
              <w:lastRenderedPageBreak/>
              <w:t>Wisconsin (2012)</w:t>
            </w:r>
          </w:p>
          <w:p w14:paraId="460D8352" w14:textId="77777777" w:rsidR="00681E98" w:rsidRPr="002271D0" w:rsidRDefault="00681E98" w:rsidP="00FC1D58">
            <w:pPr>
              <w:pStyle w:val="BodyText"/>
            </w:pPr>
          </w:p>
          <w:p w14:paraId="0F73CE0A" w14:textId="77777777" w:rsidR="00681E98" w:rsidRPr="002271D0" w:rsidRDefault="00681E98" w:rsidP="00FC1D58">
            <w:pPr>
              <w:pStyle w:val="BodyText"/>
            </w:pPr>
            <w:r w:rsidRPr="002271D0">
              <w:t>Baldus v. Members of Wis. Gov’t Accountability Bd., 849 F. Supp. 2d 840 (E.D. Wis. 2012)</w:t>
            </w:r>
          </w:p>
        </w:tc>
        <w:tc>
          <w:tcPr>
            <w:tcW w:w="7743" w:type="dxa"/>
          </w:tcPr>
          <w:p w14:paraId="68B402AA" w14:textId="77777777" w:rsidR="00681E98" w:rsidRPr="002271D0" w:rsidRDefault="00681E98" w:rsidP="00FC1D58">
            <w:pPr>
              <w:pStyle w:val="BodyText"/>
            </w:pPr>
            <w:r w:rsidRPr="002271D0">
              <w:t>Baldus Plaintiffs:</w:t>
            </w:r>
          </w:p>
          <w:p w14:paraId="5CD713F7" w14:textId="77777777" w:rsidR="00681E98" w:rsidRPr="002271D0" w:rsidRDefault="00681E98" w:rsidP="00FC1D58">
            <w:pPr>
              <w:pStyle w:val="BodyText"/>
            </w:pPr>
            <w:r w:rsidRPr="002271D0">
              <w:t xml:space="preserve">Alvin Baldus, Carlene </w:t>
            </w:r>
            <w:proofErr w:type="spellStart"/>
            <w:r w:rsidRPr="002271D0">
              <w:t>Bechen</w:t>
            </w:r>
            <w:proofErr w:type="spellEnd"/>
            <w:r w:rsidRPr="002271D0">
              <w:t xml:space="preserve">, Elvira </w:t>
            </w:r>
            <w:proofErr w:type="spellStart"/>
            <w:r w:rsidRPr="002271D0">
              <w:t>Bumpus</w:t>
            </w:r>
            <w:proofErr w:type="spellEnd"/>
            <w:r w:rsidRPr="002271D0">
              <w:t xml:space="preserve">, Ronald </w:t>
            </w:r>
            <w:proofErr w:type="spellStart"/>
            <w:r w:rsidRPr="002271D0">
              <w:t>Biendseil</w:t>
            </w:r>
            <w:proofErr w:type="spellEnd"/>
            <w:r w:rsidRPr="002271D0">
              <w:t xml:space="preserve">, Leslie Davis III, Brett Eckstein, Gloria Rogers, Richard Kresbach, Rochelle Moore, Amy </w:t>
            </w:r>
            <w:proofErr w:type="spellStart"/>
            <w:r w:rsidRPr="002271D0">
              <w:t>Risseeuw</w:t>
            </w:r>
            <w:proofErr w:type="spellEnd"/>
            <w:r w:rsidRPr="002271D0">
              <w:t xml:space="preserve">, Judy Robson, Jeanne Sanchez-Bell, Cecelia </w:t>
            </w:r>
            <w:proofErr w:type="spellStart"/>
            <w:r w:rsidRPr="002271D0">
              <w:t>SChliepp</w:t>
            </w:r>
            <w:proofErr w:type="spellEnd"/>
            <w:r w:rsidRPr="002271D0">
              <w:t xml:space="preserve">, Travis Thyssen, Cindy Barbera, Ron Boone, Vera Boone, </w:t>
            </w:r>
            <w:proofErr w:type="spellStart"/>
            <w:r w:rsidRPr="002271D0">
              <w:t>Evanjelina</w:t>
            </w:r>
            <w:proofErr w:type="spellEnd"/>
            <w:r w:rsidRPr="002271D0">
              <w:t xml:space="preserve"> </w:t>
            </w:r>
            <w:proofErr w:type="spellStart"/>
            <w:r w:rsidRPr="002271D0">
              <w:t>Cleerman</w:t>
            </w:r>
            <w:proofErr w:type="spellEnd"/>
            <w:r w:rsidRPr="002271D0">
              <w:t xml:space="preserve">, Sheila Cochran, Maxine Hough, Clarence Johnson, Richard Lange, Gladys </w:t>
            </w:r>
            <w:proofErr w:type="spellStart"/>
            <w:r w:rsidRPr="002271D0">
              <w:t>Manzanet</w:t>
            </w:r>
            <w:proofErr w:type="spellEnd"/>
          </w:p>
          <w:p w14:paraId="4225CD43" w14:textId="77777777" w:rsidR="00681E98" w:rsidRPr="002271D0" w:rsidRDefault="00681E98" w:rsidP="00FC1D58">
            <w:pPr>
              <w:pStyle w:val="BodyText"/>
            </w:pPr>
          </w:p>
          <w:p w14:paraId="3F4057B6" w14:textId="77777777" w:rsidR="00681E98" w:rsidRPr="002271D0" w:rsidRDefault="00681E98" w:rsidP="00FC1D58">
            <w:pPr>
              <w:pStyle w:val="BodyText"/>
            </w:pPr>
            <w:r w:rsidRPr="002271D0">
              <w:t>Intervenor Plaintiffs:</w:t>
            </w:r>
          </w:p>
          <w:p w14:paraId="2271A8D3" w14:textId="77777777" w:rsidR="00681E98" w:rsidRPr="002271D0" w:rsidRDefault="00681E98" w:rsidP="00FC1D58">
            <w:pPr>
              <w:pStyle w:val="BodyText"/>
            </w:pPr>
            <w:r w:rsidRPr="002271D0">
              <w:t xml:space="preserve">Tammy Baldwin, </w:t>
            </w:r>
            <w:proofErr w:type="spellStart"/>
            <w:r w:rsidRPr="002271D0">
              <w:t>Gwendolynne</w:t>
            </w:r>
            <w:proofErr w:type="spellEnd"/>
            <w:r w:rsidRPr="002271D0">
              <w:t xml:space="preserve"> Moore, Ronald Kind</w:t>
            </w:r>
          </w:p>
          <w:p w14:paraId="7D6679F8" w14:textId="77777777" w:rsidR="00681E98" w:rsidRPr="002271D0" w:rsidRDefault="00681E98" w:rsidP="00FC1D58">
            <w:pPr>
              <w:pStyle w:val="BodyText"/>
            </w:pPr>
          </w:p>
          <w:p w14:paraId="5F621EB2" w14:textId="77777777" w:rsidR="00681E98" w:rsidRPr="002271D0" w:rsidRDefault="00681E98" w:rsidP="00FC1D58">
            <w:pPr>
              <w:pStyle w:val="BodyText"/>
            </w:pPr>
            <w:r w:rsidRPr="002271D0">
              <w:t>Voces de la Frontera, Inc. Plaintiffs:</w:t>
            </w:r>
          </w:p>
          <w:p w14:paraId="52407964" w14:textId="77777777" w:rsidR="00681E98" w:rsidRPr="002271D0" w:rsidRDefault="00681E98" w:rsidP="00FC1D58">
            <w:pPr>
              <w:pStyle w:val="BodyText"/>
            </w:pPr>
            <w:r w:rsidRPr="002271D0">
              <w:t>Ramiro Vara, Olga Vara, Jose Perez, Erica Ramirez</w:t>
            </w:r>
          </w:p>
        </w:tc>
      </w:tr>
      <w:tr w:rsidR="00681E98" w:rsidRPr="002271D0" w14:paraId="77CD04FE" w14:textId="77777777" w:rsidTr="00FC1D58">
        <w:tc>
          <w:tcPr>
            <w:tcW w:w="10188" w:type="dxa"/>
            <w:gridSpan w:val="2"/>
            <w:shd w:val="clear" w:color="auto" w:fill="C5E0B3" w:themeFill="accent6" w:themeFillTint="66"/>
            <w:vAlign w:val="center"/>
          </w:tcPr>
          <w:p w14:paraId="0B13205B" w14:textId="77777777" w:rsidR="00681E98" w:rsidRPr="002271D0" w:rsidRDefault="00681E98" w:rsidP="00FC1D58">
            <w:pPr>
              <w:pStyle w:val="BodyText"/>
            </w:pPr>
            <w:r w:rsidRPr="002271D0">
              <w:t>2020s REDISTRICTING CASES IN STATE COURT</w:t>
            </w:r>
          </w:p>
        </w:tc>
      </w:tr>
      <w:tr w:rsidR="00681E98" w:rsidRPr="002271D0" w14:paraId="028C4EB7" w14:textId="77777777" w:rsidTr="00FC1D58">
        <w:tc>
          <w:tcPr>
            <w:tcW w:w="2445" w:type="dxa"/>
            <w:vAlign w:val="center"/>
          </w:tcPr>
          <w:p w14:paraId="0F457E7C" w14:textId="77777777" w:rsidR="00681E98" w:rsidRPr="002271D0" w:rsidRDefault="00681E98" w:rsidP="00FC1D58">
            <w:pPr>
              <w:pStyle w:val="BodyText"/>
            </w:pPr>
            <w:r w:rsidRPr="002271D0">
              <w:t>Florida (2022)</w:t>
            </w:r>
          </w:p>
          <w:p w14:paraId="78121869"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693F6B47" w14:textId="77777777" w:rsidR="00681E98" w:rsidRPr="002271D0" w:rsidRDefault="00681E98" w:rsidP="00FC1D58">
            <w:pPr>
              <w:pStyle w:val="BodyText"/>
            </w:pPr>
          </w:p>
          <w:p w14:paraId="41037BA7" w14:textId="77777777" w:rsidR="00681E98" w:rsidRPr="002271D0" w:rsidRDefault="00681E98" w:rsidP="00FC1D58">
            <w:pPr>
              <w:pStyle w:val="BodyText"/>
            </w:pPr>
            <w:r w:rsidRPr="002271D0">
              <w:t>Black Voters Matter Capacity Building Inst., Inc. v. Lee, No. 2022-ca-000666 (Fla. Cir. Ct. Apr. 22, 2022)</w:t>
            </w:r>
          </w:p>
          <w:p w14:paraId="3DAB8EFC" w14:textId="77777777" w:rsidR="00681E98" w:rsidRPr="002271D0" w:rsidRDefault="00681E98" w:rsidP="00FC1D58">
            <w:pPr>
              <w:pStyle w:val="BodyText"/>
            </w:pPr>
          </w:p>
        </w:tc>
        <w:tc>
          <w:tcPr>
            <w:tcW w:w="7743" w:type="dxa"/>
          </w:tcPr>
          <w:p w14:paraId="799920CD" w14:textId="77777777" w:rsidR="00681E98" w:rsidRPr="002271D0" w:rsidRDefault="00681E98" w:rsidP="00FC1D58">
            <w:pPr>
              <w:pStyle w:val="BodyText"/>
            </w:pPr>
            <w:r w:rsidRPr="002271D0">
              <w:t xml:space="preserve">Pastor Reginald Gundy, Sylvia Young, Phyllis Wiley, Andrea </w:t>
            </w:r>
            <w:proofErr w:type="spellStart"/>
            <w:r w:rsidRPr="002271D0">
              <w:t>Hershorin</w:t>
            </w:r>
            <w:proofErr w:type="spellEnd"/>
            <w:r w:rsidRPr="002271D0">
              <w:t xml:space="preserve">, </w:t>
            </w:r>
            <w:proofErr w:type="spellStart"/>
            <w:r w:rsidRPr="002271D0">
              <w:t>Anaydia</w:t>
            </w:r>
            <w:proofErr w:type="spellEnd"/>
            <w:r w:rsidRPr="002271D0">
              <w:t xml:space="preserve"> Connolly, Brandon P. Nelson, Katie Yarrows, Cynthia Lippert, Kisha Linebaugh, Beatriz Alonso, Gonzalo Alfredo Pedroso, and Ileana </w:t>
            </w:r>
            <w:proofErr w:type="spellStart"/>
            <w:r w:rsidRPr="002271D0">
              <w:t>Caban</w:t>
            </w:r>
            <w:proofErr w:type="spellEnd"/>
            <w:r w:rsidRPr="002271D0">
              <w:t>.</w:t>
            </w:r>
          </w:p>
        </w:tc>
      </w:tr>
      <w:tr w:rsidR="00681E98" w:rsidRPr="002271D0" w14:paraId="065FA15D" w14:textId="77777777" w:rsidTr="00FC1D58">
        <w:tc>
          <w:tcPr>
            <w:tcW w:w="2445" w:type="dxa"/>
            <w:vAlign w:val="center"/>
          </w:tcPr>
          <w:p w14:paraId="5BB467B8" w14:textId="77777777" w:rsidR="00681E98" w:rsidRPr="002271D0" w:rsidRDefault="00681E98" w:rsidP="00FC1D58">
            <w:pPr>
              <w:pStyle w:val="BodyText"/>
            </w:pPr>
            <w:r w:rsidRPr="002271D0">
              <w:t>Kansas (2022)</w:t>
            </w:r>
          </w:p>
          <w:p w14:paraId="32FBE240" w14:textId="77777777" w:rsidR="00681E98" w:rsidRPr="002271D0" w:rsidRDefault="00681E98" w:rsidP="00FC1D58">
            <w:pPr>
              <w:pStyle w:val="BodyText"/>
            </w:pPr>
          </w:p>
          <w:p w14:paraId="04238B05" w14:textId="77777777" w:rsidR="00681E98" w:rsidRPr="002271D0" w:rsidRDefault="00681E98" w:rsidP="00FC1D58">
            <w:pPr>
              <w:pStyle w:val="BodyText"/>
            </w:pPr>
            <w:r w:rsidRPr="002271D0">
              <w:t>Rivera v. Schwab, 512 P.2d 168 (Kan. 2022)</w:t>
            </w:r>
          </w:p>
          <w:p w14:paraId="6298E328" w14:textId="77777777" w:rsidR="00681E98" w:rsidRPr="002271D0" w:rsidRDefault="00681E98" w:rsidP="00FC1D58">
            <w:pPr>
              <w:pStyle w:val="BodyText"/>
            </w:pPr>
          </w:p>
        </w:tc>
        <w:tc>
          <w:tcPr>
            <w:tcW w:w="7743" w:type="dxa"/>
          </w:tcPr>
          <w:p w14:paraId="1E4F530B" w14:textId="77777777" w:rsidR="00681E98" w:rsidRPr="002271D0" w:rsidRDefault="00681E98" w:rsidP="00FC1D58">
            <w:pPr>
              <w:pStyle w:val="BodyText"/>
            </w:pPr>
            <w:r w:rsidRPr="002271D0">
              <w:t>Rivera Plaintiffs:</w:t>
            </w:r>
          </w:p>
          <w:p w14:paraId="64319AD8" w14:textId="77777777" w:rsidR="00681E98" w:rsidRPr="002271D0" w:rsidRDefault="00681E98" w:rsidP="00FC1D58">
            <w:pPr>
              <w:pStyle w:val="BodyText"/>
            </w:pPr>
            <w:r w:rsidRPr="002271D0">
              <w:t xml:space="preserve">Faith Rivera, </w:t>
            </w:r>
            <w:proofErr w:type="spellStart"/>
            <w:r w:rsidRPr="002271D0">
              <w:t>Diosselyn</w:t>
            </w:r>
            <w:proofErr w:type="spellEnd"/>
            <w:r w:rsidRPr="002271D0">
              <w:t xml:space="preserve"> </w:t>
            </w:r>
            <w:proofErr w:type="spellStart"/>
            <w:r w:rsidRPr="002271D0">
              <w:t>Totvelasquez</w:t>
            </w:r>
            <w:proofErr w:type="spellEnd"/>
            <w:r w:rsidRPr="002271D0">
              <w:t xml:space="preserve">, Kimberly Weaver, Paris </w:t>
            </w:r>
            <w:proofErr w:type="spellStart"/>
            <w:r w:rsidRPr="002271D0">
              <w:t>Raite</w:t>
            </w:r>
            <w:proofErr w:type="spellEnd"/>
            <w:r w:rsidRPr="002271D0">
              <w:t xml:space="preserve">, </w:t>
            </w:r>
            <w:proofErr w:type="spellStart"/>
            <w:r w:rsidRPr="002271D0">
              <w:t>Donnavan</w:t>
            </w:r>
            <w:proofErr w:type="spellEnd"/>
            <w:r w:rsidRPr="002271D0">
              <w:t xml:space="preserve"> Dillon, and Loud Light.</w:t>
            </w:r>
          </w:p>
          <w:p w14:paraId="5E0E461B" w14:textId="77777777" w:rsidR="00681E98" w:rsidRPr="002271D0" w:rsidRDefault="00681E98" w:rsidP="00FC1D58">
            <w:pPr>
              <w:pStyle w:val="BodyText"/>
            </w:pPr>
          </w:p>
          <w:p w14:paraId="64A45A64" w14:textId="77777777" w:rsidR="00681E98" w:rsidRPr="002271D0" w:rsidRDefault="00681E98" w:rsidP="00FC1D58">
            <w:pPr>
              <w:pStyle w:val="BodyText"/>
            </w:pPr>
            <w:r w:rsidRPr="002271D0">
              <w:t>Alonzo Plaintiffs:</w:t>
            </w:r>
          </w:p>
          <w:p w14:paraId="102C8D57" w14:textId="77777777" w:rsidR="00681E98" w:rsidRPr="002271D0" w:rsidRDefault="00681E98" w:rsidP="00FC1D58">
            <w:pPr>
              <w:pStyle w:val="BodyText"/>
            </w:pPr>
            <w:r w:rsidRPr="002271D0">
              <w:t>Tom Alonzo, Sharon Al-</w:t>
            </w:r>
            <w:proofErr w:type="spellStart"/>
            <w:r w:rsidRPr="002271D0">
              <w:t>Uqdah</w:t>
            </w:r>
            <w:proofErr w:type="spellEnd"/>
            <w:r w:rsidRPr="002271D0">
              <w:t xml:space="preserve">, Amy Carter, Connie Brown Collins, </w:t>
            </w:r>
            <w:proofErr w:type="spellStart"/>
            <w:r w:rsidRPr="002271D0">
              <w:t>Sheyvette</w:t>
            </w:r>
            <w:proofErr w:type="spellEnd"/>
            <w:r w:rsidRPr="002271D0">
              <w:t xml:space="preserve"> </w:t>
            </w:r>
            <w:proofErr w:type="spellStart"/>
            <w:r w:rsidRPr="002271D0">
              <w:t>Dinkens</w:t>
            </w:r>
            <w:proofErr w:type="spellEnd"/>
            <w:r w:rsidRPr="002271D0">
              <w:t xml:space="preserve">, Melinda Lavon, Ana Marcela Maldonado Morales, Liz </w:t>
            </w:r>
            <w:proofErr w:type="spellStart"/>
            <w:r w:rsidRPr="002271D0">
              <w:t>Meitl</w:t>
            </w:r>
            <w:proofErr w:type="spellEnd"/>
            <w:r w:rsidRPr="002271D0">
              <w:t>, Richard Nobles, Rose Schwab, and Anna White.</w:t>
            </w:r>
          </w:p>
          <w:p w14:paraId="1837025F" w14:textId="77777777" w:rsidR="00681E98" w:rsidRPr="002271D0" w:rsidRDefault="00681E98" w:rsidP="00FC1D58">
            <w:pPr>
              <w:pStyle w:val="BodyText"/>
            </w:pPr>
          </w:p>
          <w:p w14:paraId="1162C018" w14:textId="77777777" w:rsidR="00681E98" w:rsidRPr="002271D0" w:rsidRDefault="00681E98" w:rsidP="00FC1D58">
            <w:pPr>
              <w:pStyle w:val="BodyText"/>
            </w:pPr>
            <w:r w:rsidRPr="002271D0">
              <w:t>Frick Plaintiffs:</w:t>
            </w:r>
          </w:p>
          <w:p w14:paraId="14701A6F" w14:textId="77777777" w:rsidR="00681E98" w:rsidRPr="002271D0" w:rsidRDefault="00681E98" w:rsidP="00FC1D58">
            <w:pPr>
              <w:pStyle w:val="BodyText"/>
            </w:pPr>
            <w:r w:rsidRPr="002271D0">
              <w:t xml:space="preserve">Susan Frick, Lauren Sullivan, Darrell Lea, and Susan Spring </w:t>
            </w:r>
            <w:proofErr w:type="spellStart"/>
            <w:r w:rsidRPr="002271D0">
              <w:t>Schiffelbein</w:t>
            </w:r>
            <w:proofErr w:type="spellEnd"/>
            <w:r w:rsidRPr="002271D0">
              <w:t>.</w:t>
            </w:r>
          </w:p>
          <w:p w14:paraId="2BB2D344" w14:textId="77777777" w:rsidR="00681E98" w:rsidRPr="002271D0" w:rsidRDefault="00681E98" w:rsidP="00FC1D58">
            <w:pPr>
              <w:pStyle w:val="BodyText"/>
            </w:pPr>
          </w:p>
        </w:tc>
      </w:tr>
      <w:tr w:rsidR="00681E98" w:rsidRPr="002271D0" w14:paraId="1AD9BB7F" w14:textId="77777777" w:rsidTr="00FC1D58">
        <w:tc>
          <w:tcPr>
            <w:tcW w:w="2445" w:type="dxa"/>
            <w:vAlign w:val="center"/>
          </w:tcPr>
          <w:p w14:paraId="1DBE0F1B" w14:textId="77777777" w:rsidR="00681E98" w:rsidRPr="002271D0" w:rsidRDefault="00681E98" w:rsidP="00FC1D58">
            <w:pPr>
              <w:pStyle w:val="BodyText"/>
            </w:pPr>
            <w:r w:rsidRPr="002271D0">
              <w:t>Kentucky (2022)</w:t>
            </w:r>
          </w:p>
          <w:p w14:paraId="1F5639A1" w14:textId="77777777" w:rsidR="00681E98" w:rsidRPr="002271D0" w:rsidRDefault="00681E98" w:rsidP="00FC1D58">
            <w:pPr>
              <w:pStyle w:val="BodyText"/>
            </w:pPr>
          </w:p>
          <w:p w14:paraId="49ED9F84" w14:textId="77777777" w:rsidR="00681E98" w:rsidRPr="002271D0" w:rsidRDefault="00681E98" w:rsidP="00FC1D58">
            <w:pPr>
              <w:pStyle w:val="BodyText"/>
            </w:pPr>
            <w:r w:rsidRPr="002271D0">
              <w:t>Graham v. Adams, No. 22-CI-00047 (Ky. Cir. Ct. Nov. 10, 2022)</w:t>
            </w:r>
          </w:p>
          <w:p w14:paraId="3C0D767A" w14:textId="77777777" w:rsidR="00681E98" w:rsidRPr="002271D0" w:rsidRDefault="00681E98" w:rsidP="00FC1D58">
            <w:pPr>
              <w:pStyle w:val="BodyText"/>
            </w:pPr>
          </w:p>
        </w:tc>
        <w:tc>
          <w:tcPr>
            <w:tcW w:w="7743" w:type="dxa"/>
          </w:tcPr>
          <w:p w14:paraId="6B86F2E5" w14:textId="77777777" w:rsidR="00681E98" w:rsidRPr="002271D0" w:rsidRDefault="00681E98" w:rsidP="00FC1D58">
            <w:pPr>
              <w:pStyle w:val="BodyText"/>
            </w:pPr>
            <w:r w:rsidRPr="002271D0">
              <w:lastRenderedPageBreak/>
              <w:t xml:space="preserve">Derrick Graham, Jill Robinson, Mary Lynn Collins, </w:t>
            </w:r>
            <w:proofErr w:type="spellStart"/>
            <w:r w:rsidRPr="002271D0">
              <w:t>Katima</w:t>
            </w:r>
            <w:proofErr w:type="spellEnd"/>
            <w:r w:rsidRPr="002271D0">
              <w:t xml:space="preserve"> Smith-Willis, Joseph Smith.</w:t>
            </w:r>
          </w:p>
          <w:p w14:paraId="33212D75" w14:textId="77777777" w:rsidR="00681E98" w:rsidRPr="002271D0" w:rsidRDefault="00681E98" w:rsidP="00FC1D58">
            <w:pPr>
              <w:pStyle w:val="BodyText"/>
            </w:pPr>
          </w:p>
        </w:tc>
      </w:tr>
      <w:tr w:rsidR="00681E98" w:rsidRPr="002271D0" w14:paraId="7B101D33" w14:textId="77777777" w:rsidTr="00FC1D58">
        <w:tc>
          <w:tcPr>
            <w:tcW w:w="2445" w:type="dxa"/>
            <w:vAlign w:val="center"/>
          </w:tcPr>
          <w:p w14:paraId="2DFAB062" w14:textId="77777777" w:rsidR="00681E98" w:rsidRPr="002271D0" w:rsidRDefault="00681E98" w:rsidP="00FC1D58">
            <w:pPr>
              <w:pStyle w:val="BodyText"/>
            </w:pPr>
            <w:r w:rsidRPr="002271D0">
              <w:t>Maryland (2022)</w:t>
            </w:r>
          </w:p>
          <w:p w14:paraId="054D70C1" w14:textId="77777777" w:rsidR="00681E98" w:rsidRPr="002271D0" w:rsidRDefault="00681E98" w:rsidP="00FC1D58">
            <w:pPr>
              <w:pStyle w:val="BodyText"/>
            </w:pPr>
          </w:p>
          <w:p w14:paraId="06EB44BA" w14:textId="77777777" w:rsidR="00681E98" w:rsidRPr="002271D0" w:rsidRDefault="00681E98" w:rsidP="00FC1D58">
            <w:pPr>
              <w:pStyle w:val="BodyText"/>
            </w:pPr>
            <w:r w:rsidRPr="002271D0">
              <w:t xml:space="preserve">Szeliga v. </w:t>
            </w:r>
            <w:proofErr w:type="spellStart"/>
            <w:r w:rsidRPr="002271D0">
              <w:t>Lamone</w:t>
            </w:r>
            <w:proofErr w:type="spellEnd"/>
            <w:r w:rsidRPr="002271D0">
              <w:t>, Nos. C-02-CV-21-001816, C-02-CV-21-001773, (Md. Cir. Ct. Mar. 25, 2022)</w:t>
            </w:r>
          </w:p>
          <w:p w14:paraId="0AB85848" w14:textId="77777777" w:rsidR="00681E98" w:rsidRPr="002271D0" w:rsidRDefault="00681E98" w:rsidP="00FC1D58">
            <w:pPr>
              <w:pStyle w:val="BodyText"/>
            </w:pPr>
          </w:p>
        </w:tc>
        <w:tc>
          <w:tcPr>
            <w:tcW w:w="7743" w:type="dxa"/>
          </w:tcPr>
          <w:p w14:paraId="5D1F8B49" w14:textId="77777777" w:rsidR="00681E98" w:rsidRPr="002271D0" w:rsidRDefault="00681E98" w:rsidP="00FC1D58">
            <w:pPr>
              <w:pStyle w:val="BodyText"/>
            </w:pPr>
            <w:r w:rsidRPr="002271D0">
              <w:t>Szeliga Plaintiffs:</w:t>
            </w:r>
          </w:p>
          <w:p w14:paraId="1E2F5427" w14:textId="77777777" w:rsidR="00681E98" w:rsidRPr="002271D0" w:rsidRDefault="00681E98" w:rsidP="00FC1D58">
            <w:pPr>
              <w:pStyle w:val="BodyText"/>
            </w:pPr>
            <w:r w:rsidRPr="002271D0">
              <w:t xml:space="preserve">Kathryn Szeliga, Christopher T. Adams, James Warner, Martin Lewis, Janet </w:t>
            </w:r>
            <w:proofErr w:type="spellStart"/>
            <w:r w:rsidRPr="002271D0">
              <w:t>Moye</w:t>
            </w:r>
            <w:proofErr w:type="spellEnd"/>
            <w:r w:rsidRPr="002271D0">
              <w:t xml:space="preserve"> Cornick, Rickey Agyekum, Maria Isabel Icaza, Luanne Ruddell, and Michelle Kordell.</w:t>
            </w:r>
          </w:p>
          <w:p w14:paraId="18BC0D79" w14:textId="77777777" w:rsidR="00681E98" w:rsidRPr="002271D0" w:rsidRDefault="00681E98" w:rsidP="00FC1D58">
            <w:pPr>
              <w:pStyle w:val="BodyText"/>
            </w:pPr>
          </w:p>
          <w:p w14:paraId="015DA25E" w14:textId="77777777" w:rsidR="00681E98" w:rsidRPr="002271D0" w:rsidRDefault="00681E98" w:rsidP="00FC1D58">
            <w:pPr>
              <w:pStyle w:val="BodyText"/>
            </w:pPr>
            <w:r w:rsidRPr="002271D0">
              <w:t>Parrott Plaintiffs:</w:t>
            </w:r>
          </w:p>
          <w:p w14:paraId="002AA799" w14:textId="77777777" w:rsidR="00681E98" w:rsidRPr="002271D0" w:rsidRDefault="00681E98" w:rsidP="00FC1D58">
            <w:pPr>
              <w:pStyle w:val="BodyText"/>
            </w:pPr>
            <w:r w:rsidRPr="002271D0">
              <w:t xml:space="preserve">Neil Parrott, Ray Serrano, Carol </w:t>
            </w:r>
            <w:proofErr w:type="spellStart"/>
            <w:r w:rsidRPr="002271D0">
              <w:t>Swigar</w:t>
            </w:r>
            <w:proofErr w:type="spellEnd"/>
            <w:r w:rsidRPr="002271D0">
              <w:t xml:space="preserve">, Douglas </w:t>
            </w:r>
            <w:proofErr w:type="spellStart"/>
            <w:r w:rsidRPr="002271D0">
              <w:t>Raaum</w:t>
            </w:r>
            <w:proofErr w:type="spellEnd"/>
            <w:r w:rsidRPr="002271D0">
              <w:t xml:space="preserve">, Ronald Shapiro, Deanna Mobley, Glen Glass, Allen Furth, Jeff Warner, Jim </w:t>
            </w:r>
            <w:proofErr w:type="spellStart"/>
            <w:r w:rsidRPr="002271D0">
              <w:t>Nealis</w:t>
            </w:r>
            <w:proofErr w:type="spellEnd"/>
            <w:r w:rsidRPr="002271D0">
              <w:t>, Dr. Antonio Campbell, and Sallie Taylor.</w:t>
            </w:r>
          </w:p>
          <w:p w14:paraId="7F6C5BF1" w14:textId="77777777" w:rsidR="00681E98" w:rsidRPr="002271D0" w:rsidRDefault="00681E98" w:rsidP="00FC1D58">
            <w:pPr>
              <w:pStyle w:val="BodyText"/>
            </w:pPr>
          </w:p>
        </w:tc>
      </w:tr>
      <w:tr w:rsidR="00681E98" w:rsidRPr="002271D0" w14:paraId="586CC370" w14:textId="77777777" w:rsidTr="00FC1D58">
        <w:tc>
          <w:tcPr>
            <w:tcW w:w="2445" w:type="dxa"/>
            <w:vAlign w:val="center"/>
          </w:tcPr>
          <w:p w14:paraId="343D306E" w14:textId="77777777" w:rsidR="00681E98" w:rsidRPr="002271D0" w:rsidRDefault="00681E98" w:rsidP="00FC1D58">
            <w:pPr>
              <w:pStyle w:val="BodyText"/>
            </w:pPr>
            <w:r w:rsidRPr="002271D0">
              <w:t>New Mexico (2022)</w:t>
            </w:r>
          </w:p>
          <w:p w14:paraId="2A77AC07"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4C0F47A2" w14:textId="77777777" w:rsidR="00681E98" w:rsidRPr="002271D0" w:rsidRDefault="00681E98" w:rsidP="00FC1D58">
            <w:pPr>
              <w:pStyle w:val="BodyText"/>
            </w:pPr>
          </w:p>
          <w:p w14:paraId="013BE972" w14:textId="77777777" w:rsidR="00681E98" w:rsidRPr="002271D0" w:rsidRDefault="00681E98" w:rsidP="00FC1D58">
            <w:pPr>
              <w:pStyle w:val="BodyText"/>
            </w:pPr>
            <w:r w:rsidRPr="002271D0">
              <w:t>Republican Party of New Mexico v. Oliver, No. D-506-CV-202200041 (N.M. D. Ct. Jan. 21, 2022)</w:t>
            </w:r>
          </w:p>
          <w:p w14:paraId="72777ADA" w14:textId="77777777" w:rsidR="00681E98" w:rsidRPr="002271D0" w:rsidRDefault="00681E98" w:rsidP="00FC1D58">
            <w:pPr>
              <w:pStyle w:val="BodyText"/>
            </w:pPr>
          </w:p>
        </w:tc>
        <w:tc>
          <w:tcPr>
            <w:tcW w:w="7743" w:type="dxa"/>
          </w:tcPr>
          <w:p w14:paraId="6CB0DF20" w14:textId="77777777" w:rsidR="00681E98" w:rsidRPr="002271D0" w:rsidRDefault="00681E98" w:rsidP="00FC1D58">
            <w:pPr>
              <w:pStyle w:val="BodyText"/>
            </w:pPr>
            <w:r w:rsidRPr="002271D0">
              <w:t>David Gallegos, Timothy Jennings, Dinah Vargas, Manuel Gonzales, Jr., Bobby and Dee Ann Kimbro, and Pearl Garcia.</w:t>
            </w:r>
          </w:p>
        </w:tc>
      </w:tr>
      <w:tr w:rsidR="00681E98" w:rsidRPr="002271D0" w14:paraId="4EB7A661" w14:textId="77777777" w:rsidTr="00FC1D58">
        <w:tc>
          <w:tcPr>
            <w:tcW w:w="2445" w:type="dxa"/>
            <w:vAlign w:val="center"/>
          </w:tcPr>
          <w:p w14:paraId="5F92806B" w14:textId="77777777" w:rsidR="00681E98" w:rsidRPr="002271D0" w:rsidRDefault="00681E98" w:rsidP="00FC1D58">
            <w:pPr>
              <w:pStyle w:val="BodyText"/>
            </w:pPr>
            <w:r w:rsidRPr="002271D0">
              <w:t>New Jersey (2022)</w:t>
            </w:r>
          </w:p>
          <w:p w14:paraId="125575D2" w14:textId="77777777" w:rsidR="00681E98" w:rsidRPr="002271D0" w:rsidRDefault="00681E98" w:rsidP="00FC1D58">
            <w:pPr>
              <w:pStyle w:val="BodyText"/>
            </w:pPr>
          </w:p>
          <w:p w14:paraId="7395B0CF" w14:textId="77777777" w:rsidR="00681E98" w:rsidRPr="002271D0" w:rsidRDefault="00681E98" w:rsidP="00FC1D58">
            <w:pPr>
              <w:pStyle w:val="BodyText"/>
            </w:pPr>
            <w:r w:rsidRPr="002271D0">
              <w:t>Matter of Congressional Districts by New Jersey Redistricting Comm’n, 268 A.3d 299 (N.J. 2022)</w:t>
            </w:r>
          </w:p>
          <w:p w14:paraId="50ACE5E4" w14:textId="77777777" w:rsidR="00681E98" w:rsidRPr="002271D0" w:rsidRDefault="00681E98" w:rsidP="00FC1D58">
            <w:pPr>
              <w:pStyle w:val="BodyText"/>
            </w:pPr>
          </w:p>
        </w:tc>
        <w:tc>
          <w:tcPr>
            <w:tcW w:w="7743" w:type="dxa"/>
          </w:tcPr>
          <w:p w14:paraId="13FC3CDD" w14:textId="77777777" w:rsidR="00681E98" w:rsidRPr="002271D0" w:rsidRDefault="00681E98" w:rsidP="00FC1D58">
            <w:pPr>
              <w:pStyle w:val="BodyText"/>
            </w:pPr>
            <w:r w:rsidRPr="002271D0">
              <w:t xml:space="preserve">Douglas Steinhardt, Michele Albano, Jeanne Ashmore, Mark Duffy, Mark </w:t>
            </w:r>
            <w:proofErr w:type="spellStart"/>
            <w:r w:rsidRPr="002271D0">
              <w:t>Logrippo</w:t>
            </w:r>
            <w:proofErr w:type="spellEnd"/>
            <w:r w:rsidRPr="002271D0">
              <w:t xml:space="preserve">, Lynda </w:t>
            </w:r>
            <w:proofErr w:type="spellStart"/>
            <w:r w:rsidRPr="002271D0">
              <w:t>Pagliughi</w:t>
            </w:r>
            <w:proofErr w:type="spellEnd"/>
            <w:r w:rsidRPr="002271D0">
              <w:t xml:space="preserve"> (each in their official capacity as members of the New Jersey redistricting commission; Douglas Steinhardt also in his official capacity as delegation Chair of the commission)</w:t>
            </w:r>
          </w:p>
        </w:tc>
      </w:tr>
      <w:tr w:rsidR="00681E98" w:rsidRPr="002271D0" w14:paraId="3091320D" w14:textId="77777777" w:rsidTr="00FC1D58">
        <w:tc>
          <w:tcPr>
            <w:tcW w:w="2445" w:type="dxa"/>
            <w:vAlign w:val="center"/>
          </w:tcPr>
          <w:p w14:paraId="7676A4A3" w14:textId="77777777" w:rsidR="00681E98" w:rsidRPr="002271D0" w:rsidRDefault="00681E98" w:rsidP="00FC1D58">
            <w:pPr>
              <w:pStyle w:val="BodyText"/>
            </w:pPr>
            <w:r w:rsidRPr="002271D0">
              <w:t>New York (2022)</w:t>
            </w:r>
          </w:p>
          <w:p w14:paraId="4096F368" w14:textId="77777777" w:rsidR="00681E98" w:rsidRPr="002271D0" w:rsidRDefault="00681E98" w:rsidP="00FC1D58">
            <w:pPr>
              <w:pStyle w:val="BodyText"/>
            </w:pPr>
          </w:p>
          <w:p w14:paraId="7A04AFB9" w14:textId="77777777" w:rsidR="00681E98" w:rsidRPr="002271D0" w:rsidRDefault="00681E98" w:rsidP="00FC1D58">
            <w:pPr>
              <w:pStyle w:val="BodyText"/>
            </w:pPr>
            <w:r w:rsidRPr="002271D0">
              <w:t xml:space="preserve">Matter of </w:t>
            </w:r>
            <w:proofErr w:type="spellStart"/>
            <w:r w:rsidRPr="002271D0">
              <w:t>Harkenrider</w:t>
            </w:r>
            <w:proofErr w:type="spellEnd"/>
            <w:r w:rsidRPr="002271D0">
              <w:t xml:space="preserve"> v. </w:t>
            </w:r>
            <w:proofErr w:type="spellStart"/>
            <w:r w:rsidRPr="002271D0">
              <w:t>Hochul</w:t>
            </w:r>
            <w:proofErr w:type="spellEnd"/>
            <w:r w:rsidRPr="002271D0">
              <w:t>, 38 N.Y.3d 494 (N.Y. Apr. 27, 2022)</w:t>
            </w:r>
          </w:p>
          <w:p w14:paraId="20D64F55" w14:textId="77777777" w:rsidR="00681E98" w:rsidRPr="002271D0" w:rsidRDefault="00681E98" w:rsidP="00FC1D58">
            <w:pPr>
              <w:pStyle w:val="BodyText"/>
            </w:pPr>
          </w:p>
        </w:tc>
        <w:tc>
          <w:tcPr>
            <w:tcW w:w="7743" w:type="dxa"/>
          </w:tcPr>
          <w:p w14:paraId="58AE44C5" w14:textId="77777777" w:rsidR="00681E98" w:rsidRPr="002271D0" w:rsidRDefault="00681E98" w:rsidP="00FC1D58">
            <w:pPr>
              <w:pStyle w:val="BodyText"/>
            </w:pPr>
            <w:r w:rsidRPr="002271D0">
              <w:t xml:space="preserve">Tim </w:t>
            </w:r>
            <w:proofErr w:type="spellStart"/>
            <w:r w:rsidRPr="002271D0">
              <w:t>Harkenrider</w:t>
            </w:r>
            <w:proofErr w:type="spellEnd"/>
            <w:r w:rsidRPr="002271D0">
              <w:t xml:space="preserve">, Guy C. Brought, Lawrence Canning, Patricia Clarino, George </w:t>
            </w:r>
            <w:proofErr w:type="spellStart"/>
            <w:r w:rsidRPr="002271D0">
              <w:t>Dooher</w:t>
            </w:r>
            <w:proofErr w:type="spellEnd"/>
            <w:r w:rsidRPr="002271D0">
              <w:t xml:space="preserve">, Jr., Steven Evans, Linda </w:t>
            </w:r>
            <w:proofErr w:type="spellStart"/>
            <w:r w:rsidRPr="002271D0">
              <w:t>Fanton</w:t>
            </w:r>
            <w:proofErr w:type="spellEnd"/>
            <w:r w:rsidRPr="002271D0">
              <w:t xml:space="preserve">, Jerry Fishman, Jay Frantz, Lawrence Garvey, Alan Nephew, Susan Rowley, Josephine </w:t>
            </w:r>
            <w:proofErr w:type="gramStart"/>
            <w:r w:rsidRPr="002271D0">
              <w:t>Thomas</w:t>
            </w:r>
            <w:proofErr w:type="gramEnd"/>
            <w:r w:rsidRPr="002271D0">
              <w:t xml:space="preserve"> and Marianne Volante</w:t>
            </w:r>
          </w:p>
        </w:tc>
      </w:tr>
      <w:tr w:rsidR="00681E98" w:rsidRPr="002271D0" w14:paraId="297DDAEE" w14:textId="77777777" w:rsidTr="00FC1D58">
        <w:tc>
          <w:tcPr>
            <w:tcW w:w="2445" w:type="dxa"/>
            <w:vAlign w:val="center"/>
          </w:tcPr>
          <w:p w14:paraId="4D39F98F" w14:textId="77777777" w:rsidR="00681E98" w:rsidRPr="002271D0" w:rsidRDefault="00681E98" w:rsidP="00FC1D58">
            <w:pPr>
              <w:pStyle w:val="BodyText"/>
            </w:pPr>
            <w:r w:rsidRPr="002271D0">
              <w:t>North Carolina (2022)</w:t>
            </w:r>
          </w:p>
          <w:p w14:paraId="4427BED0" w14:textId="77777777" w:rsidR="00681E98" w:rsidRPr="002271D0" w:rsidRDefault="00681E98" w:rsidP="00FC1D58">
            <w:pPr>
              <w:pStyle w:val="BodyText"/>
            </w:pPr>
          </w:p>
          <w:p w14:paraId="43CFFF90" w14:textId="77777777" w:rsidR="00681E98" w:rsidRPr="002271D0" w:rsidRDefault="00681E98" w:rsidP="00FC1D58">
            <w:pPr>
              <w:pStyle w:val="BodyText"/>
            </w:pPr>
            <w:r w:rsidRPr="002271D0">
              <w:t>Harper v. Hall, 868 S.E.2d 499 (N.C. 2022)</w:t>
            </w:r>
          </w:p>
          <w:p w14:paraId="1D8C1487" w14:textId="77777777" w:rsidR="00681E98" w:rsidRPr="002271D0" w:rsidRDefault="00681E98" w:rsidP="00FC1D58">
            <w:pPr>
              <w:pStyle w:val="BodyText"/>
            </w:pPr>
          </w:p>
          <w:p w14:paraId="21FC3106" w14:textId="77777777" w:rsidR="00681E98" w:rsidRPr="002271D0" w:rsidRDefault="00681E98" w:rsidP="00FC1D58">
            <w:pPr>
              <w:pStyle w:val="BodyText"/>
            </w:pPr>
          </w:p>
        </w:tc>
        <w:tc>
          <w:tcPr>
            <w:tcW w:w="7743" w:type="dxa"/>
          </w:tcPr>
          <w:p w14:paraId="62F16C93" w14:textId="77777777" w:rsidR="00681E98" w:rsidRPr="002271D0" w:rsidRDefault="00681E98" w:rsidP="00FC1D58">
            <w:pPr>
              <w:pStyle w:val="BodyText"/>
            </w:pPr>
            <w:r w:rsidRPr="002271D0">
              <w:t>Harper Plaintiffs</w:t>
            </w:r>
          </w:p>
          <w:p w14:paraId="62DF227C" w14:textId="77777777" w:rsidR="00681E98" w:rsidRPr="002271D0" w:rsidRDefault="00681E98" w:rsidP="00FC1D58">
            <w:pPr>
              <w:pStyle w:val="BodyText"/>
            </w:pPr>
            <w:r w:rsidRPr="002271D0">
              <w:t xml:space="preserve">Rebecca Harper, Amy Clare </w:t>
            </w:r>
            <w:proofErr w:type="spellStart"/>
            <w:r w:rsidRPr="002271D0">
              <w:t>Oseroff</w:t>
            </w:r>
            <w:proofErr w:type="spellEnd"/>
            <w:r w:rsidRPr="002271D0">
              <w:t xml:space="preserve">, Donald Rumph, John Anthony </w:t>
            </w:r>
            <w:proofErr w:type="spellStart"/>
            <w:r w:rsidRPr="002271D0">
              <w:t>Balla</w:t>
            </w:r>
            <w:proofErr w:type="spellEnd"/>
            <w:r w:rsidRPr="002271D0">
              <w:t>, Richard R. Crews, Lily Nicole Quick, Gettys Cohen, Jr., Shawn Rush, Jackson Thomas Dunn, Jr., Mark S. Peters, Kathleen Barnes, Virginia Walters Brien, and David Dwight Brown.</w:t>
            </w:r>
          </w:p>
          <w:p w14:paraId="253ADC25" w14:textId="77777777" w:rsidR="00681E98" w:rsidRPr="002271D0" w:rsidRDefault="00681E98" w:rsidP="00FC1D58">
            <w:pPr>
              <w:pStyle w:val="BodyText"/>
            </w:pPr>
          </w:p>
          <w:p w14:paraId="5E1C3CE6" w14:textId="77777777" w:rsidR="00681E98" w:rsidRPr="002271D0" w:rsidRDefault="00681E98" w:rsidP="00FC1D58">
            <w:pPr>
              <w:pStyle w:val="BodyText"/>
            </w:pPr>
            <w:r w:rsidRPr="002271D0">
              <w:t>NCLCV Plaintiffs:</w:t>
            </w:r>
          </w:p>
          <w:p w14:paraId="7C592C00" w14:textId="77777777" w:rsidR="00681E98" w:rsidRPr="002271D0" w:rsidRDefault="00681E98" w:rsidP="00FC1D58">
            <w:pPr>
              <w:pStyle w:val="BodyText"/>
            </w:pPr>
            <w:r w:rsidRPr="002271D0">
              <w:t xml:space="preserve">Henry M. Michaux, Jr., </w:t>
            </w:r>
            <w:proofErr w:type="spellStart"/>
            <w:r w:rsidRPr="002271D0">
              <w:t>Dandrielle</w:t>
            </w:r>
            <w:proofErr w:type="spellEnd"/>
            <w:r w:rsidRPr="002271D0">
              <w:t xml:space="preserve"> Lewis, Timothy </w:t>
            </w:r>
            <w:proofErr w:type="spellStart"/>
            <w:r w:rsidRPr="002271D0">
              <w:t>Chartier</w:t>
            </w:r>
            <w:proofErr w:type="spellEnd"/>
            <w:r w:rsidRPr="002271D0">
              <w:t xml:space="preserve">, Talia </w:t>
            </w:r>
            <w:proofErr w:type="spellStart"/>
            <w:r w:rsidRPr="002271D0">
              <w:t>Fernós</w:t>
            </w:r>
            <w:proofErr w:type="spellEnd"/>
            <w:r w:rsidRPr="002271D0">
              <w:t xml:space="preserve">, Katherine Newhall, R. Jason Parsley, Edna Scott, Roberta Scott, Yvette </w:t>
            </w:r>
            <w:r w:rsidRPr="002271D0">
              <w:lastRenderedPageBreak/>
              <w:t xml:space="preserve">Roberts, </w:t>
            </w:r>
            <w:proofErr w:type="spellStart"/>
            <w:r w:rsidRPr="002271D0">
              <w:t>Jereann</w:t>
            </w:r>
            <w:proofErr w:type="spellEnd"/>
            <w:r w:rsidRPr="002271D0">
              <w:t xml:space="preserve"> King Johnson, Reverend Reginald Wells, Yarbrough Williams, Jr., Reverend Deloris L. </w:t>
            </w:r>
            <w:proofErr w:type="spellStart"/>
            <w:r w:rsidRPr="002271D0">
              <w:t>Jerman</w:t>
            </w:r>
            <w:proofErr w:type="spellEnd"/>
            <w:r w:rsidRPr="002271D0">
              <w:t>, Viola Ryals Figueroa, and Cosmos George.</w:t>
            </w:r>
          </w:p>
          <w:p w14:paraId="03FA0426" w14:textId="77777777" w:rsidR="00681E98" w:rsidRPr="002271D0" w:rsidRDefault="00681E98" w:rsidP="00FC1D58">
            <w:pPr>
              <w:pStyle w:val="BodyText"/>
            </w:pPr>
          </w:p>
        </w:tc>
      </w:tr>
      <w:tr w:rsidR="00681E98" w:rsidRPr="002271D0" w14:paraId="4FD843AD" w14:textId="77777777" w:rsidTr="00FC1D58">
        <w:tc>
          <w:tcPr>
            <w:tcW w:w="2445" w:type="dxa"/>
            <w:vAlign w:val="center"/>
          </w:tcPr>
          <w:p w14:paraId="5C44ADFB" w14:textId="77777777" w:rsidR="00681E98" w:rsidRPr="002271D0" w:rsidRDefault="00681E98" w:rsidP="00FC1D58">
            <w:pPr>
              <w:pStyle w:val="BodyText"/>
            </w:pPr>
            <w:r w:rsidRPr="002271D0">
              <w:lastRenderedPageBreak/>
              <w:t>Ohio (2022)</w:t>
            </w:r>
          </w:p>
          <w:p w14:paraId="51D36800" w14:textId="77777777" w:rsidR="00681E98" w:rsidRPr="002271D0" w:rsidRDefault="00681E98" w:rsidP="00FC1D58">
            <w:pPr>
              <w:pStyle w:val="BodyText"/>
            </w:pPr>
          </w:p>
          <w:p w14:paraId="36499E78" w14:textId="77777777" w:rsidR="00681E98" w:rsidRPr="002271D0" w:rsidRDefault="00681E98" w:rsidP="00FC1D58">
            <w:pPr>
              <w:pStyle w:val="BodyText"/>
            </w:pPr>
            <w:r w:rsidRPr="002271D0">
              <w:t>Adams v. DeWine, 167 Ohio St. 3d 499 (Ohio 2022)</w:t>
            </w:r>
          </w:p>
          <w:p w14:paraId="41512C99" w14:textId="77777777" w:rsidR="00681E98" w:rsidRPr="002271D0" w:rsidRDefault="00681E98" w:rsidP="00FC1D58">
            <w:pPr>
              <w:pStyle w:val="BodyText"/>
            </w:pPr>
          </w:p>
        </w:tc>
        <w:tc>
          <w:tcPr>
            <w:tcW w:w="7743" w:type="dxa"/>
          </w:tcPr>
          <w:p w14:paraId="6228BC9A" w14:textId="77777777" w:rsidR="00681E98" w:rsidRPr="002271D0" w:rsidRDefault="00681E98" w:rsidP="00FC1D58">
            <w:pPr>
              <w:pStyle w:val="BodyText"/>
            </w:pPr>
            <w:r w:rsidRPr="002271D0">
              <w:t xml:space="preserve">Regina C. Adams, Bria Bennett, Kathleen M. Brinkman, Martha Clark, Susanne L. Dyke, Carrie </w:t>
            </w:r>
            <w:proofErr w:type="spellStart"/>
            <w:r w:rsidRPr="002271D0">
              <w:t>Kubicki</w:t>
            </w:r>
            <w:proofErr w:type="spellEnd"/>
            <w:r w:rsidRPr="002271D0">
              <w:t xml:space="preserve">, Dana Miller, Meryl Neiman, Holly Oyster, Constance Rubin, Solveig </w:t>
            </w:r>
            <w:proofErr w:type="spellStart"/>
            <w:r w:rsidRPr="002271D0">
              <w:t>Spjeldnes</w:t>
            </w:r>
            <w:proofErr w:type="spellEnd"/>
            <w:r w:rsidRPr="002271D0">
              <w:t>, Everett Totty.</w:t>
            </w:r>
          </w:p>
        </w:tc>
      </w:tr>
      <w:tr w:rsidR="00681E98" w:rsidRPr="002271D0" w14:paraId="4F041143" w14:textId="77777777" w:rsidTr="00FC1D58">
        <w:tc>
          <w:tcPr>
            <w:tcW w:w="2445" w:type="dxa"/>
            <w:vAlign w:val="center"/>
          </w:tcPr>
          <w:p w14:paraId="36A9149F" w14:textId="77777777" w:rsidR="00681E98" w:rsidRPr="002271D0" w:rsidRDefault="00681E98" w:rsidP="00FC1D58">
            <w:pPr>
              <w:pStyle w:val="BodyText"/>
            </w:pPr>
            <w:r w:rsidRPr="002271D0">
              <w:t>Oregon (2021)</w:t>
            </w:r>
          </w:p>
          <w:p w14:paraId="0F88EA43" w14:textId="77777777" w:rsidR="00681E98" w:rsidRPr="002271D0" w:rsidRDefault="00681E98" w:rsidP="00FC1D58">
            <w:pPr>
              <w:pStyle w:val="BodyText"/>
            </w:pPr>
          </w:p>
          <w:p w14:paraId="128FBF4B" w14:textId="77777777" w:rsidR="00681E98" w:rsidRPr="002271D0" w:rsidRDefault="00681E98" w:rsidP="00FC1D58">
            <w:pPr>
              <w:pStyle w:val="BodyText"/>
            </w:pPr>
            <w:proofErr w:type="spellStart"/>
            <w:r w:rsidRPr="002271D0">
              <w:t>Clarno</w:t>
            </w:r>
            <w:proofErr w:type="spellEnd"/>
            <w:r w:rsidRPr="002271D0">
              <w:t xml:space="preserve"> v. Fagan, No. 21-CV-40180, 2021 WL 5632370 (Or. Cir. Ct. Nov. 24, 2021).</w:t>
            </w:r>
          </w:p>
          <w:p w14:paraId="2FAA6781" w14:textId="77777777" w:rsidR="00681E98" w:rsidRPr="002271D0" w:rsidRDefault="00681E98" w:rsidP="00FC1D58">
            <w:pPr>
              <w:pStyle w:val="BodyText"/>
            </w:pPr>
          </w:p>
        </w:tc>
        <w:tc>
          <w:tcPr>
            <w:tcW w:w="7743" w:type="dxa"/>
          </w:tcPr>
          <w:p w14:paraId="37518FBD" w14:textId="77777777" w:rsidR="00681E98" w:rsidRPr="002271D0" w:rsidRDefault="00681E98" w:rsidP="00FC1D58">
            <w:pPr>
              <w:pStyle w:val="BodyText"/>
            </w:pPr>
            <w:r w:rsidRPr="002271D0">
              <w:t xml:space="preserve">Beverly </w:t>
            </w:r>
            <w:proofErr w:type="spellStart"/>
            <w:r w:rsidRPr="002271D0">
              <w:t>Clarno</w:t>
            </w:r>
            <w:proofErr w:type="spellEnd"/>
            <w:r w:rsidRPr="002271D0">
              <w:t xml:space="preserve">, Gary </w:t>
            </w:r>
            <w:proofErr w:type="spellStart"/>
            <w:r w:rsidRPr="002271D0">
              <w:t>Wilhelms</w:t>
            </w:r>
            <w:proofErr w:type="spellEnd"/>
            <w:r w:rsidRPr="002271D0">
              <w:t>, James L. Wilcox, and Larry Campbell.</w:t>
            </w:r>
          </w:p>
        </w:tc>
      </w:tr>
      <w:tr w:rsidR="00681E98" w:rsidRPr="002271D0" w14:paraId="72000691" w14:textId="77777777" w:rsidTr="00FC1D58">
        <w:tc>
          <w:tcPr>
            <w:tcW w:w="2445" w:type="dxa"/>
            <w:vAlign w:val="center"/>
          </w:tcPr>
          <w:p w14:paraId="6A171BBE" w14:textId="77777777" w:rsidR="00681E98" w:rsidRPr="002271D0" w:rsidRDefault="00681E98" w:rsidP="00FC1D58">
            <w:pPr>
              <w:pStyle w:val="BodyText"/>
            </w:pPr>
            <w:r w:rsidRPr="002271D0">
              <w:t>Pennsylvania (2022)</w:t>
            </w:r>
          </w:p>
          <w:p w14:paraId="13903127" w14:textId="77777777" w:rsidR="00681E98" w:rsidRPr="002271D0" w:rsidRDefault="00681E98" w:rsidP="00FC1D58">
            <w:pPr>
              <w:pStyle w:val="BodyText"/>
            </w:pPr>
          </w:p>
          <w:p w14:paraId="1DBA5294" w14:textId="77777777" w:rsidR="00681E98" w:rsidRPr="002271D0" w:rsidRDefault="00681E98" w:rsidP="00FC1D58">
            <w:pPr>
              <w:pStyle w:val="BodyText"/>
            </w:pPr>
            <w:r w:rsidRPr="002271D0">
              <w:t xml:space="preserve">Carter v. Chapman, 270 A.3d 444 (Pa. 2022) (per </w:t>
            </w:r>
            <w:proofErr w:type="spellStart"/>
            <w:r w:rsidRPr="002271D0">
              <w:t>curiam</w:t>
            </w:r>
            <w:proofErr w:type="spellEnd"/>
            <w:r w:rsidRPr="002271D0">
              <w:t>).</w:t>
            </w:r>
          </w:p>
          <w:p w14:paraId="0FFEAE18" w14:textId="77777777" w:rsidR="00681E98" w:rsidRPr="002271D0" w:rsidRDefault="00681E98" w:rsidP="00FC1D58">
            <w:pPr>
              <w:pStyle w:val="BodyText"/>
            </w:pPr>
          </w:p>
        </w:tc>
        <w:tc>
          <w:tcPr>
            <w:tcW w:w="7743" w:type="dxa"/>
          </w:tcPr>
          <w:p w14:paraId="38697648" w14:textId="77777777" w:rsidR="00681E98" w:rsidRPr="002271D0" w:rsidRDefault="00681E98" w:rsidP="00FC1D58">
            <w:pPr>
              <w:pStyle w:val="BodyText"/>
            </w:pPr>
            <w:r w:rsidRPr="002271D0">
              <w:t xml:space="preserve">Carter Petitioners: </w:t>
            </w:r>
          </w:p>
          <w:p w14:paraId="40EB7E66" w14:textId="77777777" w:rsidR="00681E98" w:rsidRPr="002271D0" w:rsidRDefault="00681E98" w:rsidP="00FC1D58">
            <w:pPr>
              <w:pStyle w:val="BodyText"/>
            </w:pPr>
            <w:r w:rsidRPr="002271D0">
              <w:t xml:space="preserve">Carol Ann Carter, Monica Parrilla, Rebecca </w:t>
            </w:r>
            <w:proofErr w:type="spellStart"/>
            <w:r w:rsidRPr="002271D0">
              <w:t>Poyourow</w:t>
            </w:r>
            <w:proofErr w:type="spellEnd"/>
            <w:r w:rsidRPr="002271D0">
              <w:t xml:space="preserve">, William Tung, Roseanne Milazzo, Burt Siegel, Susan </w:t>
            </w:r>
            <w:proofErr w:type="spellStart"/>
            <w:r w:rsidRPr="002271D0">
              <w:t>Cassanelli</w:t>
            </w:r>
            <w:proofErr w:type="spellEnd"/>
            <w:r w:rsidRPr="002271D0">
              <w:t xml:space="preserve">, Lee </w:t>
            </w:r>
            <w:proofErr w:type="spellStart"/>
            <w:r w:rsidRPr="002271D0">
              <w:t>Cassanelli</w:t>
            </w:r>
            <w:proofErr w:type="spellEnd"/>
            <w:r w:rsidRPr="002271D0">
              <w:t xml:space="preserve">, Lynn </w:t>
            </w:r>
            <w:proofErr w:type="spellStart"/>
            <w:r w:rsidRPr="002271D0">
              <w:t>Wachman</w:t>
            </w:r>
            <w:proofErr w:type="spellEnd"/>
            <w:r w:rsidRPr="002271D0">
              <w:t xml:space="preserve">, Michael Guttman, Maya </w:t>
            </w:r>
            <w:proofErr w:type="spellStart"/>
            <w:r w:rsidRPr="002271D0">
              <w:t>Fonkeu</w:t>
            </w:r>
            <w:proofErr w:type="spellEnd"/>
            <w:r w:rsidRPr="002271D0">
              <w:t xml:space="preserve">, Brady Hill, Mary Ellen </w:t>
            </w:r>
            <w:proofErr w:type="spellStart"/>
            <w:r w:rsidRPr="002271D0">
              <w:t>Balchunis</w:t>
            </w:r>
            <w:proofErr w:type="spellEnd"/>
            <w:r w:rsidRPr="002271D0">
              <w:t xml:space="preserve">, Tom </w:t>
            </w:r>
            <w:proofErr w:type="spellStart"/>
            <w:r w:rsidRPr="002271D0">
              <w:t>Dewall</w:t>
            </w:r>
            <w:proofErr w:type="spellEnd"/>
            <w:r w:rsidRPr="002271D0">
              <w:t xml:space="preserve">, Stephanie </w:t>
            </w:r>
            <w:proofErr w:type="spellStart"/>
            <w:r w:rsidRPr="002271D0">
              <w:t>Mcnulty</w:t>
            </w:r>
            <w:proofErr w:type="spellEnd"/>
            <w:r w:rsidRPr="002271D0">
              <w:t xml:space="preserve"> and Janet Temin.</w:t>
            </w:r>
          </w:p>
          <w:p w14:paraId="255CEB85" w14:textId="77777777" w:rsidR="00681E98" w:rsidRPr="002271D0" w:rsidRDefault="00681E98" w:rsidP="00FC1D58">
            <w:pPr>
              <w:pStyle w:val="BodyText"/>
            </w:pPr>
          </w:p>
          <w:p w14:paraId="78C40655" w14:textId="77777777" w:rsidR="00681E98" w:rsidRPr="002271D0" w:rsidRDefault="00681E98" w:rsidP="00FC1D58">
            <w:pPr>
              <w:pStyle w:val="BodyText"/>
            </w:pPr>
            <w:proofErr w:type="spellStart"/>
            <w:r w:rsidRPr="002271D0">
              <w:t>Gressman</w:t>
            </w:r>
            <w:proofErr w:type="spellEnd"/>
            <w:r w:rsidRPr="002271D0">
              <w:t xml:space="preserve"> Petitioners: </w:t>
            </w:r>
          </w:p>
          <w:p w14:paraId="1333F3DA" w14:textId="77777777" w:rsidR="00681E98" w:rsidRPr="002271D0" w:rsidRDefault="00681E98" w:rsidP="00FC1D58">
            <w:pPr>
              <w:pStyle w:val="BodyText"/>
            </w:pPr>
            <w:r w:rsidRPr="002271D0">
              <w:t xml:space="preserve">Philip T. </w:t>
            </w:r>
            <w:proofErr w:type="spellStart"/>
            <w:r w:rsidRPr="002271D0">
              <w:t>Gressman</w:t>
            </w:r>
            <w:proofErr w:type="spellEnd"/>
            <w:r w:rsidRPr="002271D0">
              <w:t xml:space="preserve">, Ron Y. </w:t>
            </w:r>
            <w:proofErr w:type="spellStart"/>
            <w:r w:rsidRPr="002271D0">
              <w:t>Donagi</w:t>
            </w:r>
            <w:proofErr w:type="spellEnd"/>
            <w:r w:rsidRPr="002271D0">
              <w:t xml:space="preserve">, Kristopher R. </w:t>
            </w:r>
            <w:proofErr w:type="spellStart"/>
            <w:r w:rsidRPr="002271D0">
              <w:t>Tapp</w:t>
            </w:r>
            <w:proofErr w:type="spellEnd"/>
            <w:r w:rsidRPr="002271D0">
              <w:t xml:space="preserve">, Pamela Gorkin, David P. Marsh, James L. Rosenberger, Amy Myers, Eugene </w:t>
            </w:r>
            <w:proofErr w:type="spellStart"/>
            <w:r w:rsidRPr="002271D0">
              <w:t>Boman</w:t>
            </w:r>
            <w:proofErr w:type="spellEnd"/>
            <w:r w:rsidRPr="002271D0">
              <w:t xml:space="preserve">, Gary Gordon; Liz McMahon, Timothy G. </w:t>
            </w:r>
            <w:proofErr w:type="spellStart"/>
            <w:r w:rsidRPr="002271D0">
              <w:t>Feeman</w:t>
            </w:r>
            <w:proofErr w:type="spellEnd"/>
            <w:r w:rsidRPr="002271D0">
              <w:t>, and Garth Isaak.</w:t>
            </w:r>
          </w:p>
          <w:p w14:paraId="4B1EA72B" w14:textId="77777777" w:rsidR="00681E98" w:rsidRPr="002271D0" w:rsidRDefault="00681E98" w:rsidP="00FC1D58">
            <w:pPr>
              <w:pStyle w:val="BodyText"/>
            </w:pPr>
          </w:p>
        </w:tc>
      </w:tr>
      <w:tr w:rsidR="00681E98" w:rsidRPr="002271D0" w14:paraId="12844C43" w14:textId="77777777" w:rsidTr="00FC1D58">
        <w:tc>
          <w:tcPr>
            <w:tcW w:w="2445" w:type="dxa"/>
            <w:vAlign w:val="center"/>
          </w:tcPr>
          <w:p w14:paraId="0608E2BD" w14:textId="77777777" w:rsidR="00681E98" w:rsidRPr="002271D0" w:rsidRDefault="00681E98" w:rsidP="00FC1D58">
            <w:pPr>
              <w:pStyle w:val="BodyText"/>
            </w:pPr>
            <w:r w:rsidRPr="002271D0">
              <w:t>Utah (2022)</w:t>
            </w:r>
          </w:p>
          <w:p w14:paraId="1DEF1C18" w14:textId="77777777" w:rsidR="00681E98" w:rsidRPr="002271D0" w:rsidRDefault="00681E98" w:rsidP="00FC1D58">
            <w:pPr>
              <w:pStyle w:val="BodyText"/>
            </w:pPr>
            <w:r w:rsidRPr="002271D0">
              <w:t>(</w:t>
            </w:r>
            <w:proofErr w:type="gramStart"/>
            <w:r w:rsidRPr="002271D0">
              <w:t>outcome</w:t>
            </w:r>
            <w:proofErr w:type="gramEnd"/>
            <w:r w:rsidRPr="002271D0">
              <w:t xml:space="preserve"> pending)</w:t>
            </w:r>
          </w:p>
          <w:p w14:paraId="7915775E" w14:textId="77777777" w:rsidR="00681E98" w:rsidRPr="002271D0" w:rsidRDefault="00681E98" w:rsidP="00FC1D58">
            <w:pPr>
              <w:pStyle w:val="BodyText"/>
            </w:pPr>
          </w:p>
          <w:p w14:paraId="47914942" w14:textId="77777777" w:rsidR="00681E98" w:rsidRPr="002271D0" w:rsidRDefault="00681E98" w:rsidP="00FC1D58">
            <w:pPr>
              <w:pStyle w:val="BodyText"/>
            </w:pPr>
            <w:r w:rsidRPr="002271D0">
              <w:t>League of Women Voters of Utah v. Utah State Legislature, No. 220901712 (Utah D. Ct. Mar. 17, 2022).</w:t>
            </w:r>
          </w:p>
          <w:p w14:paraId="2BB44969" w14:textId="77777777" w:rsidR="00681E98" w:rsidRPr="002271D0" w:rsidRDefault="00681E98" w:rsidP="00FC1D58">
            <w:pPr>
              <w:pStyle w:val="BodyText"/>
            </w:pPr>
          </w:p>
          <w:p w14:paraId="3E711238" w14:textId="77777777" w:rsidR="00681E98" w:rsidRPr="002271D0" w:rsidRDefault="00681E98" w:rsidP="00FC1D58">
            <w:pPr>
              <w:pStyle w:val="BodyText"/>
            </w:pPr>
          </w:p>
          <w:p w14:paraId="12D4B65A" w14:textId="77777777" w:rsidR="00681E98" w:rsidRPr="002271D0" w:rsidRDefault="00681E98" w:rsidP="00FC1D58">
            <w:pPr>
              <w:pStyle w:val="BodyText"/>
            </w:pPr>
          </w:p>
        </w:tc>
        <w:tc>
          <w:tcPr>
            <w:tcW w:w="7743" w:type="dxa"/>
          </w:tcPr>
          <w:p w14:paraId="05646388" w14:textId="77777777" w:rsidR="00681E98" w:rsidRPr="002271D0" w:rsidRDefault="00681E98" w:rsidP="00FC1D58">
            <w:pPr>
              <w:pStyle w:val="BodyText"/>
            </w:pPr>
            <w:r w:rsidRPr="002271D0">
              <w:t xml:space="preserve">Stefanie </w:t>
            </w:r>
            <w:proofErr w:type="spellStart"/>
            <w:r w:rsidRPr="002271D0">
              <w:t>Condie</w:t>
            </w:r>
            <w:proofErr w:type="spellEnd"/>
            <w:r w:rsidRPr="002271D0">
              <w:t>, Malcolm Reid, Victoria Reid, Wendy Martin, Eleanor Sundwall, Jack Markman, and Dale Cox.</w:t>
            </w:r>
          </w:p>
          <w:p w14:paraId="774AFACC" w14:textId="77777777" w:rsidR="00681E98" w:rsidRPr="002271D0" w:rsidRDefault="00681E98" w:rsidP="00FC1D58">
            <w:pPr>
              <w:pStyle w:val="BodyText"/>
              <w:tabs>
                <w:tab w:val="left" w:pos="360"/>
                <w:tab w:val="left" w:pos="720"/>
                <w:tab w:val="center" w:pos="3943"/>
              </w:tabs>
            </w:pPr>
            <w:r w:rsidRPr="002271D0">
              <w:tab/>
            </w:r>
            <w:r>
              <w:tab/>
            </w:r>
          </w:p>
        </w:tc>
      </w:tr>
    </w:tbl>
    <w:p w14:paraId="786E6C3F" w14:textId="77777777" w:rsidR="00681E98" w:rsidRPr="002271D0" w:rsidRDefault="00681E98" w:rsidP="00681E98">
      <w:pPr>
        <w:pStyle w:val="BodyText"/>
        <w:ind w:firstLine="0"/>
      </w:pPr>
    </w:p>
    <w:p w14:paraId="50FA66D9" w14:textId="7D7EA744" w:rsidR="00681E98" w:rsidRDefault="00681E98">
      <w:r>
        <w:br w:type="page"/>
      </w:r>
    </w:p>
    <w:p w14:paraId="5890B652" w14:textId="77777777" w:rsidR="00681E98" w:rsidRPr="000E749F" w:rsidRDefault="00681E98" w:rsidP="00681E98">
      <w:pPr>
        <w:pStyle w:val="BodyText"/>
        <w:rPr>
          <w:b/>
          <w:bCs/>
        </w:rPr>
      </w:pPr>
      <w:commentRangeStart w:id="10"/>
      <w:r w:rsidRPr="000E749F">
        <w:rPr>
          <w:b/>
          <w:bCs/>
        </w:rPr>
        <w:lastRenderedPageBreak/>
        <w:t xml:space="preserve">Table </w:t>
      </w:r>
      <w:r w:rsidRPr="000E749F">
        <w:rPr>
          <w:b/>
          <w:bCs/>
        </w:rPr>
        <w:fldChar w:fldCharType="begin"/>
      </w:r>
      <w:r w:rsidRPr="000E749F">
        <w:rPr>
          <w:b/>
          <w:bCs/>
        </w:rPr>
        <w:instrText xml:space="preserve"> SEQ Table \* ARABIC </w:instrText>
      </w:r>
      <w:r w:rsidRPr="000E749F">
        <w:rPr>
          <w:b/>
          <w:bCs/>
        </w:rPr>
        <w:fldChar w:fldCharType="separate"/>
      </w:r>
      <w:r>
        <w:rPr>
          <w:b/>
          <w:bCs/>
          <w:noProof/>
        </w:rPr>
        <w:t>5</w:t>
      </w:r>
      <w:r w:rsidRPr="000E749F">
        <w:rPr>
          <w:b/>
          <w:bCs/>
        </w:rPr>
        <w:fldChar w:fldCharType="end"/>
      </w:r>
      <w:r w:rsidRPr="000E749F">
        <w:rPr>
          <w:b/>
          <w:bCs/>
        </w:rPr>
        <w:t xml:space="preserve">. How State Courts Defined and Operationalized Partisan Gerrymandering (cases decided prior to November 2022 involving a partisan gerrymandering challenge). </w:t>
      </w:r>
    </w:p>
    <w:p w14:paraId="42AF514A" w14:textId="77777777" w:rsidR="00681E98" w:rsidRPr="002271D0" w:rsidRDefault="00681E98" w:rsidP="00681E98">
      <w:pPr>
        <w:pStyle w:val="BodyText"/>
      </w:pPr>
      <w:r w:rsidRPr="002271D0">
        <w:t xml:space="preserve">C1 – claims based on the failure of maps to satisfy traditional good government </w:t>
      </w:r>
      <w:proofErr w:type="gramStart"/>
      <w:r w:rsidRPr="002271D0">
        <w:t>criteria</w:t>
      </w:r>
      <w:proofErr w:type="gramEnd"/>
    </w:p>
    <w:p w14:paraId="5ACE5421" w14:textId="77777777" w:rsidR="00681E98" w:rsidRPr="002271D0" w:rsidRDefault="00681E98" w:rsidP="00681E98">
      <w:pPr>
        <w:pStyle w:val="BodyText"/>
      </w:pPr>
      <w:r w:rsidRPr="002271D0">
        <w:t xml:space="preserve">C2 – claims based on statistical metrics to evaluate partisan bias/partisan vote </w:t>
      </w:r>
      <w:proofErr w:type="gramStart"/>
      <w:r w:rsidRPr="002271D0">
        <w:t>dilution</w:t>
      </w:r>
      <w:proofErr w:type="gramEnd"/>
    </w:p>
    <w:p w14:paraId="387E646F" w14:textId="77777777" w:rsidR="00681E98" w:rsidRPr="002271D0" w:rsidRDefault="00681E98" w:rsidP="00681E98">
      <w:pPr>
        <w:pStyle w:val="BodyText"/>
      </w:pPr>
      <w:r w:rsidRPr="002271D0">
        <w:t xml:space="preserve">C3 – claims based on process grounds such as failure to comply with requirements for public comment or where votes to pass were entirely along partisan </w:t>
      </w:r>
      <w:proofErr w:type="gramStart"/>
      <w:r w:rsidRPr="002271D0">
        <w:t>lines</w:t>
      </w:r>
      <w:proofErr w:type="gramEnd"/>
    </w:p>
    <w:p w14:paraId="63DFC61F" w14:textId="77777777" w:rsidR="00681E98" w:rsidRPr="002271D0" w:rsidRDefault="00681E98" w:rsidP="00681E98">
      <w:pPr>
        <w:pStyle w:val="BodyText"/>
      </w:pPr>
      <w:r w:rsidRPr="002271D0">
        <w:t>C4 – claims about a deliberate intent to achieve partisan advantage (may be based on an examination of specific changes made in the proposed map from a previous</w:t>
      </w:r>
      <w:r>
        <w:t xml:space="preserve"> </w:t>
      </w:r>
      <w:r w:rsidRPr="002271D0">
        <w:t xml:space="preserve">map from the last decade that is presumptively </w:t>
      </w:r>
      <w:proofErr w:type="gramStart"/>
      <w:r w:rsidRPr="002271D0">
        <w:t>constitutional ,</w:t>
      </w:r>
      <w:proofErr w:type="gramEnd"/>
      <w:r w:rsidRPr="002271D0">
        <w:t xml:space="preserve"> or on other factors) </w:t>
      </w:r>
      <w:commentRangeEnd w:id="10"/>
      <w:r>
        <w:rPr>
          <w:rStyle w:val="CommentReference"/>
          <w:szCs w:val="20"/>
        </w:rPr>
        <w:commentReference w:id="10"/>
      </w:r>
    </w:p>
    <w:p w14:paraId="60708AFB" w14:textId="77777777" w:rsidR="00681E98" w:rsidRDefault="00681E98"/>
    <w:bookmarkStart w:id="11" w:name="_MON_1746474197"/>
    <w:bookmarkEnd w:id="11"/>
    <w:p w14:paraId="03CD3548" w14:textId="5128ED6E" w:rsidR="00681E98" w:rsidRDefault="006A54D5">
      <w:pPr>
        <w:rPr>
          <w:rFonts w:eastAsiaTheme="majorEastAsia"/>
        </w:rPr>
      </w:pPr>
      <w:ins w:id="12" w:author="Bernie Grofman" w:date="2023-05-24T22:55:00Z">
        <w:r w:rsidRPr="006A54D5">
          <w:rPr>
            <w:noProof/>
            <w14:ligatures w14:val="standardContextual"/>
          </w:rPr>
          <w:object w:dxaOrig="9360" w:dyaOrig="12960" w14:anchorId="76B77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65pt;height:9in;mso-width-percent:0;mso-height-percent:0;mso-width-percent:0;mso-height-percent:0" o:ole="">
              <v:imagedata r:id="rId10" o:title=""/>
            </v:shape>
            <o:OLEObject Type="Embed" ProgID="Word.Document.12" ShapeID="_x0000_i1025" DrawAspect="Content" ObjectID="_1749835158" r:id="rId11">
              <o:FieldCodes>\s</o:FieldCodes>
            </o:OLEObject>
          </w:object>
        </w:r>
      </w:ins>
    </w:p>
    <w:p w14:paraId="2A2964C3" w14:textId="77777777" w:rsidR="00681E98" w:rsidRDefault="00681E98">
      <w:pPr>
        <w:rPr>
          <w:rFonts w:eastAsiaTheme="majorEastAsia"/>
        </w:rPr>
      </w:pPr>
      <w:r>
        <w:rPr>
          <w:rFonts w:eastAsiaTheme="majorEastAsia"/>
        </w:rPr>
        <w:lastRenderedPageBreak/>
        <w:br w:type="page"/>
      </w:r>
    </w:p>
    <w:p w14:paraId="110B517A" w14:textId="77777777" w:rsidR="00681E98" w:rsidRPr="000E749F" w:rsidRDefault="00681E98" w:rsidP="00681E98">
      <w:pPr>
        <w:pStyle w:val="BodyText"/>
        <w:rPr>
          <w:rFonts w:eastAsiaTheme="majorEastAsia"/>
          <w:b/>
          <w:bCs/>
        </w:rPr>
      </w:pPr>
      <w:r w:rsidRPr="000E749F">
        <w:rPr>
          <w:rFonts w:eastAsiaTheme="majorEastAsia"/>
          <w:b/>
          <w:bCs/>
        </w:rPr>
        <w:lastRenderedPageBreak/>
        <w:t xml:space="preserve">Table </w:t>
      </w:r>
      <w:r w:rsidRPr="000E749F">
        <w:rPr>
          <w:rFonts w:eastAsiaTheme="majorEastAsia"/>
          <w:b/>
          <w:bCs/>
        </w:rPr>
        <w:fldChar w:fldCharType="begin"/>
      </w:r>
      <w:r w:rsidRPr="000E749F">
        <w:rPr>
          <w:rFonts w:eastAsiaTheme="majorEastAsia"/>
          <w:b/>
          <w:bCs/>
        </w:rPr>
        <w:instrText xml:space="preserve"> SEQ Table \* ARABIC </w:instrText>
      </w:r>
      <w:r w:rsidRPr="000E749F">
        <w:rPr>
          <w:rFonts w:eastAsiaTheme="majorEastAsia"/>
          <w:b/>
          <w:bCs/>
        </w:rPr>
        <w:fldChar w:fldCharType="separate"/>
      </w:r>
      <w:r w:rsidRPr="000E749F">
        <w:rPr>
          <w:rFonts w:eastAsiaTheme="majorEastAsia"/>
          <w:b/>
          <w:bCs/>
          <w:noProof/>
        </w:rPr>
        <w:t>6</w:t>
      </w:r>
      <w:r w:rsidRPr="000E749F">
        <w:rPr>
          <w:rFonts w:eastAsiaTheme="majorEastAsia"/>
          <w:b/>
          <w:bCs/>
        </w:rPr>
        <w:fldChar w:fldCharType="end"/>
      </w:r>
      <w:r w:rsidRPr="000E749F">
        <w:rPr>
          <w:rFonts w:eastAsiaTheme="majorEastAsia"/>
          <w:b/>
          <w:bCs/>
        </w:rPr>
        <w:t>.</w:t>
      </w:r>
      <w:r>
        <w:rPr>
          <w:rFonts w:eastAsiaTheme="majorEastAsia"/>
          <w:b/>
          <w:bCs/>
        </w:rPr>
        <w:t xml:space="preserve"> </w:t>
      </w:r>
      <w:r w:rsidRPr="000E749F">
        <w:rPr>
          <w:rFonts w:eastAsiaTheme="majorEastAsia"/>
          <w:b/>
          <w:bCs/>
        </w:rPr>
        <w:t xml:space="preserve">Majority and Minority Party Justices Agreement with the Decision                        </w:t>
      </w:r>
    </w:p>
    <w:p w14:paraId="7A41777B" w14:textId="77777777" w:rsidR="00681E98" w:rsidRPr="002271D0" w:rsidRDefault="00681E98" w:rsidP="00681E98">
      <w:pPr>
        <w:pStyle w:val="FootnoteText"/>
        <w:rPr>
          <w:rFonts w:eastAsiaTheme="majorEastAsia"/>
        </w:rPr>
      </w:pPr>
      <w:r w:rsidRPr="002271D0">
        <w:rPr>
          <w:rFonts w:eastAsiaTheme="majorEastAsia"/>
        </w:rPr>
        <w:t>(</w:t>
      </w:r>
      <w:proofErr w:type="gramStart"/>
      <w:r w:rsidRPr="002271D0">
        <w:rPr>
          <w:rFonts w:eastAsiaTheme="majorEastAsia"/>
        </w:rPr>
        <w:t>number</w:t>
      </w:r>
      <w:proofErr w:type="gramEnd"/>
      <w:r w:rsidRPr="002271D0">
        <w:rPr>
          <w:rFonts w:eastAsiaTheme="majorEastAsia"/>
        </w:rPr>
        <w:t xml:space="preserve"> of justices in that party shown in parentheses)</w:t>
      </w:r>
    </w:p>
    <w:tbl>
      <w:tblPr>
        <w:tblW w:w="10520" w:type="dxa"/>
        <w:tblLook w:val="04A0" w:firstRow="1" w:lastRow="0" w:firstColumn="1" w:lastColumn="0" w:noHBand="0" w:noVBand="1"/>
      </w:tblPr>
      <w:tblGrid>
        <w:gridCol w:w="2600"/>
        <w:gridCol w:w="1386"/>
        <w:gridCol w:w="1110"/>
        <w:gridCol w:w="2780"/>
        <w:gridCol w:w="2800"/>
      </w:tblGrid>
      <w:tr w:rsidR="00681E98" w:rsidRPr="000E749F" w14:paraId="7F3B2270" w14:textId="77777777" w:rsidTr="00FC1D58">
        <w:trPr>
          <w:trHeight w:val="855"/>
        </w:trPr>
        <w:tc>
          <w:tcPr>
            <w:tcW w:w="2600" w:type="dxa"/>
            <w:tcBorders>
              <w:top w:val="nil"/>
              <w:left w:val="nil"/>
              <w:bottom w:val="nil"/>
              <w:right w:val="nil"/>
            </w:tcBorders>
            <w:shd w:val="clear" w:color="auto" w:fill="auto"/>
            <w:vAlign w:val="bottom"/>
            <w:hideMark/>
          </w:tcPr>
          <w:p w14:paraId="3C91926F"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STATE</w:t>
            </w:r>
          </w:p>
        </w:tc>
        <w:tc>
          <w:tcPr>
            <w:tcW w:w="1260" w:type="dxa"/>
            <w:tcBorders>
              <w:top w:val="nil"/>
              <w:left w:val="nil"/>
              <w:bottom w:val="nil"/>
              <w:right w:val="nil"/>
            </w:tcBorders>
            <w:shd w:val="clear" w:color="auto" w:fill="auto"/>
            <w:vAlign w:val="bottom"/>
            <w:hideMark/>
          </w:tcPr>
          <w:p w14:paraId="37AB839E"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majority party</w:t>
            </w:r>
          </w:p>
        </w:tc>
        <w:tc>
          <w:tcPr>
            <w:tcW w:w="1080" w:type="dxa"/>
            <w:tcBorders>
              <w:top w:val="nil"/>
              <w:left w:val="nil"/>
              <w:bottom w:val="nil"/>
              <w:right w:val="nil"/>
            </w:tcBorders>
            <w:shd w:val="clear" w:color="auto" w:fill="auto"/>
            <w:vAlign w:val="bottom"/>
            <w:hideMark/>
          </w:tcPr>
          <w:p w14:paraId="49E50F54"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decision</w:t>
            </w:r>
          </w:p>
        </w:tc>
        <w:tc>
          <w:tcPr>
            <w:tcW w:w="2780" w:type="dxa"/>
            <w:tcBorders>
              <w:top w:val="nil"/>
              <w:left w:val="nil"/>
              <w:bottom w:val="nil"/>
              <w:right w:val="nil"/>
            </w:tcBorders>
            <w:shd w:val="clear" w:color="auto" w:fill="auto"/>
            <w:vAlign w:val="bottom"/>
            <w:hideMark/>
          </w:tcPr>
          <w:p w14:paraId="7389D591"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 xml:space="preserve">majority party           %agreement with decision </w:t>
            </w:r>
          </w:p>
        </w:tc>
        <w:tc>
          <w:tcPr>
            <w:tcW w:w="2800" w:type="dxa"/>
            <w:tcBorders>
              <w:top w:val="nil"/>
              <w:left w:val="nil"/>
              <w:bottom w:val="nil"/>
              <w:right w:val="nil"/>
            </w:tcBorders>
            <w:shd w:val="clear" w:color="auto" w:fill="auto"/>
            <w:vAlign w:val="bottom"/>
            <w:hideMark/>
          </w:tcPr>
          <w:p w14:paraId="09D3038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minority party              %agreement with decision</w:t>
            </w:r>
          </w:p>
        </w:tc>
      </w:tr>
      <w:tr w:rsidR="00681E98" w:rsidRPr="000E749F" w14:paraId="7C755DDA" w14:textId="77777777" w:rsidTr="00FC1D58">
        <w:trPr>
          <w:trHeight w:val="300"/>
        </w:trPr>
        <w:tc>
          <w:tcPr>
            <w:tcW w:w="2600" w:type="dxa"/>
            <w:tcBorders>
              <w:top w:val="nil"/>
              <w:left w:val="nil"/>
              <w:bottom w:val="nil"/>
              <w:right w:val="nil"/>
            </w:tcBorders>
            <w:shd w:val="clear" w:color="auto" w:fill="auto"/>
            <w:noWrap/>
            <w:vAlign w:val="bottom"/>
            <w:hideMark/>
          </w:tcPr>
          <w:p w14:paraId="1AA51F12"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 xml:space="preserve">FLORIDA (2015) </w:t>
            </w:r>
          </w:p>
        </w:tc>
        <w:tc>
          <w:tcPr>
            <w:tcW w:w="1260" w:type="dxa"/>
            <w:tcBorders>
              <w:top w:val="nil"/>
              <w:left w:val="nil"/>
              <w:bottom w:val="nil"/>
              <w:right w:val="nil"/>
            </w:tcBorders>
            <w:shd w:val="clear" w:color="auto" w:fill="auto"/>
            <w:noWrap/>
            <w:vAlign w:val="bottom"/>
            <w:hideMark/>
          </w:tcPr>
          <w:p w14:paraId="4BA5BD1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30542D7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28610FB7"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50% (4)</w:t>
            </w:r>
          </w:p>
        </w:tc>
        <w:tc>
          <w:tcPr>
            <w:tcW w:w="2800" w:type="dxa"/>
            <w:tcBorders>
              <w:top w:val="nil"/>
              <w:left w:val="nil"/>
              <w:bottom w:val="nil"/>
              <w:right w:val="nil"/>
            </w:tcBorders>
            <w:shd w:val="clear" w:color="auto" w:fill="auto"/>
            <w:noWrap/>
            <w:vAlign w:val="bottom"/>
            <w:hideMark/>
          </w:tcPr>
          <w:p w14:paraId="2EA49F05"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(3)</w:t>
            </w:r>
          </w:p>
        </w:tc>
      </w:tr>
      <w:tr w:rsidR="00681E98" w:rsidRPr="000E749F" w14:paraId="64DD6356" w14:textId="77777777" w:rsidTr="00FC1D58">
        <w:trPr>
          <w:trHeight w:val="300"/>
        </w:trPr>
        <w:tc>
          <w:tcPr>
            <w:tcW w:w="2600" w:type="dxa"/>
            <w:tcBorders>
              <w:top w:val="nil"/>
              <w:left w:val="nil"/>
              <w:bottom w:val="nil"/>
              <w:right w:val="nil"/>
            </w:tcBorders>
            <w:shd w:val="clear" w:color="auto" w:fill="auto"/>
            <w:noWrap/>
            <w:vAlign w:val="bottom"/>
            <w:hideMark/>
          </w:tcPr>
          <w:p w14:paraId="3D9E68A2"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PENNSYLVANIA (2018)</w:t>
            </w:r>
          </w:p>
        </w:tc>
        <w:tc>
          <w:tcPr>
            <w:tcW w:w="1260" w:type="dxa"/>
            <w:tcBorders>
              <w:top w:val="nil"/>
              <w:left w:val="nil"/>
              <w:bottom w:val="nil"/>
              <w:right w:val="nil"/>
            </w:tcBorders>
            <w:shd w:val="clear" w:color="auto" w:fill="auto"/>
            <w:noWrap/>
            <w:vAlign w:val="bottom"/>
            <w:hideMark/>
          </w:tcPr>
          <w:p w14:paraId="0120F309"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68184E20"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077A01C3"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0% (2)</w:t>
            </w:r>
          </w:p>
        </w:tc>
        <w:tc>
          <w:tcPr>
            <w:tcW w:w="2800" w:type="dxa"/>
            <w:tcBorders>
              <w:top w:val="nil"/>
              <w:left w:val="nil"/>
              <w:bottom w:val="nil"/>
              <w:right w:val="nil"/>
            </w:tcBorders>
            <w:shd w:val="clear" w:color="auto" w:fill="auto"/>
            <w:noWrap/>
            <w:vAlign w:val="bottom"/>
            <w:hideMark/>
          </w:tcPr>
          <w:p w14:paraId="6EA25680"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(5)</w:t>
            </w:r>
          </w:p>
        </w:tc>
      </w:tr>
      <w:tr w:rsidR="00681E98" w:rsidRPr="000E749F" w14:paraId="3E271284" w14:textId="77777777" w:rsidTr="00FC1D58">
        <w:trPr>
          <w:trHeight w:val="150"/>
        </w:trPr>
        <w:tc>
          <w:tcPr>
            <w:tcW w:w="2600" w:type="dxa"/>
            <w:tcBorders>
              <w:top w:val="nil"/>
              <w:left w:val="nil"/>
              <w:bottom w:val="nil"/>
              <w:right w:val="nil"/>
            </w:tcBorders>
            <w:shd w:val="clear" w:color="auto" w:fill="auto"/>
            <w:noWrap/>
            <w:vAlign w:val="bottom"/>
            <w:hideMark/>
          </w:tcPr>
          <w:p w14:paraId="1C38B73B" w14:textId="77777777" w:rsidR="00681E98" w:rsidRPr="000E749F" w:rsidRDefault="00681E98" w:rsidP="00FC1D58">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46DA15DE"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3785D1C5"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23CD5087" w14:textId="77777777" w:rsidR="00681E98" w:rsidRPr="000E749F" w:rsidRDefault="00681E98" w:rsidP="00FC1D58">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16971C58" w14:textId="77777777" w:rsidR="00681E98" w:rsidRPr="000E749F" w:rsidRDefault="00681E98" w:rsidP="00FC1D58">
            <w:pPr>
              <w:pStyle w:val="BodyText"/>
              <w:rPr>
                <w:rFonts w:eastAsiaTheme="majorEastAsia"/>
                <w:sz w:val="16"/>
                <w:szCs w:val="16"/>
              </w:rPr>
            </w:pPr>
          </w:p>
        </w:tc>
      </w:tr>
      <w:tr w:rsidR="00681E98" w:rsidRPr="000E749F" w14:paraId="0EBCF0CA" w14:textId="77777777" w:rsidTr="00FC1D58">
        <w:trPr>
          <w:trHeight w:val="300"/>
        </w:trPr>
        <w:tc>
          <w:tcPr>
            <w:tcW w:w="2600" w:type="dxa"/>
            <w:tcBorders>
              <w:top w:val="nil"/>
              <w:left w:val="nil"/>
              <w:bottom w:val="nil"/>
              <w:right w:val="nil"/>
            </w:tcBorders>
            <w:shd w:val="clear" w:color="auto" w:fill="auto"/>
            <w:noWrap/>
            <w:vAlign w:val="bottom"/>
            <w:hideMark/>
          </w:tcPr>
          <w:p w14:paraId="7BFE34C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NEW YORK (2022)</w:t>
            </w:r>
          </w:p>
        </w:tc>
        <w:tc>
          <w:tcPr>
            <w:tcW w:w="1260" w:type="dxa"/>
            <w:tcBorders>
              <w:top w:val="nil"/>
              <w:left w:val="nil"/>
              <w:bottom w:val="nil"/>
              <w:right w:val="nil"/>
            </w:tcBorders>
            <w:shd w:val="clear" w:color="auto" w:fill="auto"/>
            <w:noWrap/>
            <w:vAlign w:val="bottom"/>
            <w:hideMark/>
          </w:tcPr>
          <w:p w14:paraId="623BCCE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D</w:t>
            </w:r>
          </w:p>
        </w:tc>
        <w:tc>
          <w:tcPr>
            <w:tcW w:w="1080" w:type="dxa"/>
            <w:tcBorders>
              <w:top w:val="nil"/>
              <w:left w:val="nil"/>
              <w:bottom w:val="nil"/>
              <w:right w:val="nil"/>
            </w:tcBorders>
            <w:shd w:val="clear" w:color="auto" w:fill="auto"/>
            <w:noWrap/>
            <w:vAlign w:val="bottom"/>
            <w:hideMark/>
          </w:tcPr>
          <w:p w14:paraId="2B307124"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7C7146E5"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50% (6)</w:t>
            </w:r>
          </w:p>
        </w:tc>
        <w:tc>
          <w:tcPr>
            <w:tcW w:w="2800" w:type="dxa"/>
            <w:tcBorders>
              <w:top w:val="nil"/>
              <w:left w:val="nil"/>
              <w:bottom w:val="nil"/>
              <w:right w:val="nil"/>
            </w:tcBorders>
            <w:shd w:val="clear" w:color="auto" w:fill="auto"/>
            <w:noWrap/>
            <w:vAlign w:val="bottom"/>
            <w:hideMark/>
          </w:tcPr>
          <w:p w14:paraId="20B9B0B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w:t>
            </w:r>
            <w:proofErr w:type="gramStart"/>
            <w:r w:rsidRPr="000E749F">
              <w:rPr>
                <w:rFonts w:eastAsiaTheme="majorEastAsia"/>
                <w:sz w:val="16"/>
                <w:szCs w:val="16"/>
              </w:rPr>
              <w:t>%(</w:t>
            </w:r>
            <w:proofErr w:type="gramEnd"/>
            <w:r w:rsidRPr="000E749F">
              <w:rPr>
                <w:rFonts w:eastAsiaTheme="majorEastAsia"/>
                <w:sz w:val="16"/>
                <w:szCs w:val="16"/>
              </w:rPr>
              <w:t>1)</w:t>
            </w:r>
          </w:p>
        </w:tc>
      </w:tr>
      <w:tr w:rsidR="00681E98" w:rsidRPr="000E749F" w14:paraId="142D1A15" w14:textId="77777777" w:rsidTr="00FC1D58">
        <w:trPr>
          <w:trHeight w:val="300"/>
        </w:trPr>
        <w:tc>
          <w:tcPr>
            <w:tcW w:w="2600" w:type="dxa"/>
            <w:tcBorders>
              <w:top w:val="nil"/>
              <w:left w:val="nil"/>
              <w:bottom w:val="nil"/>
              <w:right w:val="nil"/>
            </w:tcBorders>
            <w:shd w:val="clear" w:color="auto" w:fill="auto"/>
            <w:noWrap/>
            <w:vAlign w:val="bottom"/>
            <w:hideMark/>
          </w:tcPr>
          <w:p w14:paraId="016E317B"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NORTH CAROLINA (2022)</w:t>
            </w:r>
          </w:p>
        </w:tc>
        <w:tc>
          <w:tcPr>
            <w:tcW w:w="1260" w:type="dxa"/>
            <w:tcBorders>
              <w:top w:val="nil"/>
              <w:left w:val="nil"/>
              <w:bottom w:val="nil"/>
              <w:right w:val="nil"/>
            </w:tcBorders>
            <w:shd w:val="clear" w:color="auto" w:fill="auto"/>
            <w:noWrap/>
            <w:vAlign w:val="bottom"/>
            <w:hideMark/>
          </w:tcPr>
          <w:p w14:paraId="7B6CE2B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B429F0A"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65DBFAC1"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0% (3)</w:t>
            </w:r>
          </w:p>
        </w:tc>
        <w:tc>
          <w:tcPr>
            <w:tcW w:w="2800" w:type="dxa"/>
            <w:tcBorders>
              <w:top w:val="nil"/>
              <w:left w:val="nil"/>
              <w:bottom w:val="nil"/>
              <w:right w:val="nil"/>
            </w:tcBorders>
            <w:shd w:val="clear" w:color="auto" w:fill="auto"/>
            <w:noWrap/>
            <w:vAlign w:val="bottom"/>
            <w:hideMark/>
          </w:tcPr>
          <w:p w14:paraId="432F99D3"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(4)</w:t>
            </w:r>
          </w:p>
        </w:tc>
      </w:tr>
      <w:tr w:rsidR="00681E98" w:rsidRPr="000E749F" w14:paraId="6F43D37F" w14:textId="77777777" w:rsidTr="00FC1D58">
        <w:trPr>
          <w:trHeight w:val="300"/>
        </w:trPr>
        <w:tc>
          <w:tcPr>
            <w:tcW w:w="2600" w:type="dxa"/>
            <w:tcBorders>
              <w:top w:val="nil"/>
              <w:left w:val="nil"/>
              <w:bottom w:val="nil"/>
              <w:right w:val="nil"/>
            </w:tcBorders>
            <w:shd w:val="clear" w:color="auto" w:fill="auto"/>
            <w:noWrap/>
            <w:vAlign w:val="bottom"/>
            <w:hideMark/>
          </w:tcPr>
          <w:p w14:paraId="214E56B9"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OHIO (2022)</w:t>
            </w:r>
          </w:p>
        </w:tc>
        <w:tc>
          <w:tcPr>
            <w:tcW w:w="1260" w:type="dxa"/>
            <w:tcBorders>
              <w:top w:val="nil"/>
              <w:left w:val="nil"/>
              <w:bottom w:val="nil"/>
              <w:right w:val="nil"/>
            </w:tcBorders>
            <w:shd w:val="clear" w:color="auto" w:fill="auto"/>
            <w:noWrap/>
            <w:vAlign w:val="bottom"/>
            <w:hideMark/>
          </w:tcPr>
          <w:p w14:paraId="5561A86F"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E879121"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51D75A8E"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TBA</w:t>
            </w:r>
          </w:p>
        </w:tc>
        <w:tc>
          <w:tcPr>
            <w:tcW w:w="2800" w:type="dxa"/>
            <w:tcBorders>
              <w:top w:val="nil"/>
              <w:left w:val="nil"/>
              <w:bottom w:val="nil"/>
              <w:right w:val="nil"/>
            </w:tcBorders>
            <w:shd w:val="clear" w:color="auto" w:fill="auto"/>
            <w:noWrap/>
            <w:vAlign w:val="bottom"/>
            <w:hideMark/>
          </w:tcPr>
          <w:p w14:paraId="4DB9E2EF"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TBA</w:t>
            </w:r>
          </w:p>
        </w:tc>
      </w:tr>
      <w:tr w:rsidR="00681E98" w:rsidRPr="000E749F" w14:paraId="6F99FB6D" w14:textId="77777777" w:rsidTr="00FC1D58">
        <w:trPr>
          <w:trHeight w:val="300"/>
        </w:trPr>
        <w:tc>
          <w:tcPr>
            <w:tcW w:w="2600" w:type="dxa"/>
            <w:tcBorders>
              <w:top w:val="nil"/>
              <w:left w:val="nil"/>
              <w:bottom w:val="nil"/>
              <w:right w:val="nil"/>
            </w:tcBorders>
            <w:shd w:val="clear" w:color="auto" w:fill="auto"/>
            <w:noWrap/>
            <w:vAlign w:val="bottom"/>
            <w:hideMark/>
          </w:tcPr>
          <w:p w14:paraId="1815A5D3"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PENNSYLVANIA (2022)</w:t>
            </w:r>
          </w:p>
        </w:tc>
        <w:tc>
          <w:tcPr>
            <w:tcW w:w="1260" w:type="dxa"/>
            <w:tcBorders>
              <w:top w:val="nil"/>
              <w:left w:val="nil"/>
              <w:bottom w:val="nil"/>
              <w:right w:val="nil"/>
            </w:tcBorders>
            <w:shd w:val="clear" w:color="auto" w:fill="auto"/>
            <w:noWrap/>
            <w:vAlign w:val="bottom"/>
            <w:hideMark/>
          </w:tcPr>
          <w:p w14:paraId="11875EB4"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1148EB12"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U</w:t>
            </w:r>
          </w:p>
        </w:tc>
        <w:tc>
          <w:tcPr>
            <w:tcW w:w="2780" w:type="dxa"/>
            <w:tcBorders>
              <w:top w:val="nil"/>
              <w:left w:val="nil"/>
              <w:bottom w:val="nil"/>
              <w:right w:val="nil"/>
            </w:tcBorders>
            <w:shd w:val="clear" w:color="auto" w:fill="auto"/>
            <w:noWrap/>
            <w:vAlign w:val="bottom"/>
            <w:hideMark/>
          </w:tcPr>
          <w:p w14:paraId="356ED68D"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0% (2)</w:t>
            </w:r>
          </w:p>
        </w:tc>
        <w:tc>
          <w:tcPr>
            <w:tcW w:w="2800" w:type="dxa"/>
            <w:tcBorders>
              <w:top w:val="nil"/>
              <w:left w:val="nil"/>
              <w:bottom w:val="nil"/>
              <w:right w:val="nil"/>
            </w:tcBorders>
            <w:shd w:val="clear" w:color="auto" w:fill="auto"/>
            <w:noWrap/>
            <w:vAlign w:val="bottom"/>
            <w:hideMark/>
          </w:tcPr>
          <w:p w14:paraId="78299DDC"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80% (5)</w:t>
            </w:r>
          </w:p>
        </w:tc>
      </w:tr>
      <w:tr w:rsidR="00681E98" w:rsidRPr="000E749F" w14:paraId="755A7C2D" w14:textId="77777777" w:rsidTr="00FC1D58">
        <w:trPr>
          <w:trHeight w:val="300"/>
        </w:trPr>
        <w:tc>
          <w:tcPr>
            <w:tcW w:w="2600" w:type="dxa"/>
            <w:tcBorders>
              <w:top w:val="nil"/>
              <w:left w:val="nil"/>
              <w:bottom w:val="nil"/>
              <w:right w:val="nil"/>
            </w:tcBorders>
            <w:shd w:val="clear" w:color="auto" w:fill="auto"/>
            <w:noWrap/>
            <w:vAlign w:val="bottom"/>
            <w:hideMark/>
          </w:tcPr>
          <w:p w14:paraId="014F8434" w14:textId="77777777" w:rsidR="00681E98" w:rsidRPr="000E749F" w:rsidRDefault="00681E98" w:rsidP="00FC1D58">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628F7F41"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3611BB94"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155EF56" w14:textId="77777777" w:rsidR="00681E98" w:rsidRPr="000E749F" w:rsidRDefault="00681E98" w:rsidP="00FC1D58">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38CB9687" w14:textId="77777777" w:rsidR="00681E98" w:rsidRPr="000E749F" w:rsidRDefault="00681E98" w:rsidP="00FC1D58">
            <w:pPr>
              <w:pStyle w:val="BodyText"/>
              <w:rPr>
                <w:rFonts w:eastAsiaTheme="majorEastAsia"/>
                <w:sz w:val="16"/>
                <w:szCs w:val="16"/>
              </w:rPr>
            </w:pPr>
          </w:p>
        </w:tc>
      </w:tr>
      <w:tr w:rsidR="00681E98" w:rsidRPr="000E749F" w14:paraId="797E68E2" w14:textId="77777777" w:rsidTr="00FC1D58">
        <w:trPr>
          <w:trHeight w:val="300"/>
        </w:trPr>
        <w:tc>
          <w:tcPr>
            <w:tcW w:w="2600" w:type="dxa"/>
            <w:tcBorders>
              <w:top w:val="nil"/>
              <w:left w:val="nil"/>
              <w:bottom w:val="nil"/>
              <w:right w:val="nil"/>
            </w:tcBorders>
            <w:shd w:val="clear" w:color="auto" w:fill="auto"/>
            <w:noWrap/>
            <w:vAlign w:val="bottom"/>
            <w:hideMark/>
          </w:tcPr>
          <w:p w14:paraId="2B5AC0F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OVERALL (averaged by Justices, not by states)</w:t>
            </w:r>
          </w:p>
        </w:tc>
        <w:tc>
          <w:tcPr>
            <w:tcW w:w="1260" w:type="dxa"/>
            <w:tcBorders>
              <w:top w:val="nil"/>
              <w:left w:val="nil"/>
              <w:bottom w:val="nil"/>
              <w:right w:val="nil"/>
            </w:tcBorders>
            <w:shd w:val="clear" w:color="auto" w:fill="auto"/>
            <w:noWrap/>
            <w:vAlign w:val="bottom"/>
            <w:hideMark/>
          </w:tcPr>
          <w:p w14:paraId="53A96586"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24A89C73"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7386A84A"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29.4%</w:t>
            </w:r>
          </w:p>
        </w:tc>
        <w:tc>
          <w:tcPr>
            <w:tcW w:w="2800" w:type="dxa"/>
            <w:tcBorders>
              <w:top w:val="nil"/>
              <w:left w:val="nil"/>
              <w:bottom w:val="nil"/>
              <w:right w:val="nil"/>
            </w:tcBorders>
            <w:shd w:val="clear" w:color="auto" w:fill="auto"/>
            <w:noWrap/>
            <w:vAlign w:val="bottom"/>
            <w:hideMark/>
          </w:tcPr>
          <w:p w14:paraId="0FF307C9"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94.4%</w:t>
            </w:r>
          </w:p>
        </w:tc>
      </w:tr>
      <w:tr w:rsidR="00681E98" w:rsidRPr="000E749F" w14:paraId="7883BA78" w14:textId="77777777" w:rsidTr="00FC1D58">
        <w:trPr>
          <w:trHeight w:val="300"/>
        </w:trPr>
        <w:tc>
          <w:tcPr>
            <w:tcW w:w="2600" w:type="dxa"/>
            <w:tcBorders>
              <w:top w:val="nil"/>
              <w:left w:val="nil"/>
              <w:bottom w:val="nil"/>
              <w:right w:val="nil"/>
            </w:tcBorders>
            <w:shd w:val="clear" w:color="auto" w:fill="auto"/>
            <w:noWrap/>
            <w:vAlign w:val="bottom"/>
            <w:hideMark/>
          </w:tcPr>
          <w:p w14:paraId="018A8F28" w14:textId="77777777" w:rsidR="00681E98" w:rsidRPr="000E749F" w:rsidRDefault="00681E98" w:rsidP="00FC1D58">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3BA297F8"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7ACE5E6"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EFCA7EE" w14:textId="77777777" w:rsidR="00681E98" w:rsidRPr="000E749F" w:rsidRDefault="00681E98" w:rsidP="00FC1D58">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6DC34D92" w14:textId="77777777" w:rsidR="00681E98" w:rsidRPr="000E749F" w:rsidRDefault="00681E98" w:rsidP="00FC1D58">
            <w:pPr>
              <w:pStyle w:val="BodyText"/>
              <w:rPr>
                <w:rFonts w:eastAsiaTheme="majorEastAsia"/>
                <w:sz w:val="16"/>
                <w:szCs w:val="16"/>
              </w:rPr>
            </w:pPr>
          </w:p>
        </w:tc>
      </w:tr>
      <w:tr w:rsidR="00681E98" w:rsidRPr="000E749F" w14:paraId="5430E14A" w14:textId="77777777" w:rsidTr="00FC1D58">
        <w:trPr>
          <w:trHeight w:val="300"/>
        </w:trPr>
        <w:tc>
          <w:tcPr>
            <w:tcW w:w="2600" w:type="dxa"/>
            <w:tcBorders>
              <w:top w:val="nil"/>
              <w:left w:val="nil"/>
              <w:bottom w:val="nil"/>
              <w:right w:val="nil"/>
            </w:tcBorders>
            <w:shd w:val="clear" w:color="auto" w:fill="auto"/>
            <w:noWrap/>
            <w:vAlign w:val="bottom"/>
            <w:hideMark/>
          </w:tcPr>
          <w:p w14:paraId="7095851A"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KANSAS (2022)</w:t>
            </w:r>
          </w:p>
        </w:tc>
        <w:tc>
          <w:tcPr>
            <w:tcW w:w="1260" w:type="dxa"/>
            <w:tcBorders>
              <w:top w:val="nil"/>
              <w:left w:val="nil"/>
              <w:bottom w:val="nil"/>
              <w:right w:val="nil"/>
            </w:tcBorders>
            <w:shd w:val="clear" w:color="auto" w:fill="auto"/>
            <w:noWrap/>
            <w:vAlign w:val="bottom"/>
            <w:hideMark/>
          </w:tcPr>
          <w:p w14:paraId="33202BDC"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R</w:t>
            </w:r>
          </w:p>
        </w:tc>
        <w:tc>
          <w:tcPr>
            <w:tcW w:w="1080" w:type="dxa"/>
            <w:tcBorders>
              <w:top w:val="nil"/>
              <w:left w:val="nil"/>
              <w:bottom w:val="nil"/>
              <w:right w:val="nil"/>
            </w:tcBorders>
            <w:shd w:val="clear" w:color="auto" w:fill="auto"/>
            <w:noWrap/>
            <w:vAlign w:val="bottom"/>
            <w:hideMark/>
          </w:tcPr>
          <w:p w14:paraId="743F62AC"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C</w:t>
            </w:r>
          </w:p>
        </w:tc>
        <w:tc>
          <w:tcPr>
            <w:tcW w:w="2780" w:type="dxa"/>
            <w:tcBorders>
              <w:top w:val="nil"/>
              <w:left w:val="nil"/>
              <w:bottom w:val="nil"/>
              <w:right w:val="nil"/>
            </w:tcBorders>
            <w:shd w:val="clear" w:color="auto" w:fill="auto"/>
            <w:noWrap/>
            <w:vAlign w:val="bottom"/>
            <w:hideMark/>
          </w:tcPr>
          <w:p w14:paraId="3EB952D3"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(2)</w:t>
            </w:r>
          </w:p>
        </w:tc>
        <w:tc>
          <w:tcPr>
            <w:tcW w:w="2800" w:type="dxa"/>
            <w:tcBorders>
              <w:top w:val="nil"/>
              <w:left w:val="nil"/>
              <w:bottom w:val="nil"/>
              <w:right w:val="nil"/>
            </w:tcBorders>
            <w:shd w:val="clear" w:color="auto" w:fill="auto"/>
            <w:noWrap/>
            <w:vAlign w:val="bottom"/>
            <w:hideMark/>
          </w:tcPr>
          <w:p w14:paraId="66AB4988"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40% (5)</w:t>
            </w:r>
          </w:p>
        </w:tc>
      </w:tr>
      <w:tr w:rsidR="00681E98" w:rsidRPr="000E749F" w14:paraId="1C430297" w14:textId="77777777" w:rsidTr="00FC1D58">
        <w:trPr>
          <w:trHeight w:val="1260"/>
        </w:trPr>
        <w:tc>
          <w:tcPr>
            <w:tcW w:w="2600" w:type="dxa"/>
            <w:tcBorders>
              <w:top w:val="nil"/>
              <w:left w:val="nil"/>
              <w:bottom w:val="nil"/>
              <w:right w:val="nil"/>
            </w:tcBorders>
            <w:shd w:val="clear" w:color="auto" w:fill="auto"/>
            <w:noWrap/>
            <w:vAlign w:val="bottom"/>
            <w:hideMark/>
          </w:tcPr>
          <w:p w14:paraId="723FA98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NEW JERSEY (2022)</w:t>
            </w:r>
          </w:p>
        </w:tc>
        <w:tc>
          <w:tcPr>
            <w:tcW w:w="1260" w:type="dxa"/>
            <w:tcBorders>
              <w:top w:val="nil"/>
              <w:left w:val="nil"/>
              <w:bottom w:val="nil"/>
              <w:right w:val="nil"/>
            </w:tcBorders>
            <w:shd w:val="clear" w:color="auto" w:fill="auto"/>
            <w:vAlign w:val="bottom"/>
            <w:hideMark/>
          </w:tcPr>
          <w:p w14:paraId="0F576B20"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Commission (plan considered R)</w:t>
            </w:r>
          </w:p>
        </w:tc>
        <w:tc>
          <w:tcPr>
            <w:tcW w:w="1080" w:type="dxa"/>
            <w:tcBorders>
              <w:top w:val="nil"/>
              <w:left w:val="nil"/>
              <w:bottom w:val="nil"/>
              <w:right w:val="nil"/>
            </w:tcBorders>
            <w:shd w:val="clear" w:color="auto" w:fill="auto"/>
            <w:noWrap/>
            <w:vAlign w:val="bottom"/>
            <w:hideMark/>
          </w:tcPr>
          <w:p w14:paraId="27B55E41"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C</w:t>
            </w:r>
          </w:p>
        </w:tc>
        <w:tc>
          <w:tcPr>
            <w:tcW w:w="2780" w:type="dxa"/>
            <w:tcBorders>
              <w:top w:val="nil"/>
              <w:left w:val="nil"/>
              <w:bottom w:val="nil"/>
              <w:right w:val="nil"/>
            </w:tcBorders>
            <w:shd w:val="clear" w:color="auto" w:fill="auto"/>
            <w:noWrap/>
            <w:vAlign w:val="bottom"/>
            <w:hideMark/>
          </w:tcPr>
          <w:p w14:paraId="73ED9CDB"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(1)</w:t>
            </w:r>
          </w:p>
        </w:tc>
        <w:tc>
          <w:tcPr>
            <w:tcW w:w="2800" w:type="dxa"/>
            <w:tcBorders>
              <w:top w:val="nil"/>
              <w:left w:val="nil"/>
              <w:bottom w:val="nil"/>
              <w:right w:val="nil"/>
            </w:tcBorders>
            <w:shd w:val="clear" w:color="auto" w:fill="auto"/>
            <w:noWrap/>
            <w:vAlign w:val="bottom"/>
            <w:hideMark/>
          </w:tcPr>
          <w:p w14:paraId="7DA77511"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 (3)</w:t>
            </w:r>
          </w:p>
        </w:tc>
      </w:tr>
      <w:tr w:rsidR="00681E98" w:rsidRPr="000E749F" w14:paraId="355D5375" w14:textId="77777777" w:rsidTr="00FC1D58">
        <w:trPr>
          <w:trHeight w:val="300"/>
        </w:trPr>
        <w:tc>
          <w:tcPr>
            <w:tcW w:w="2600" w:type="dxa"/>
            <w:tcBorders>
              <w:top w:val="nil"/>
              <w:left w:val="nil"/>
              <w:bottom w:val="nil"/>
              <w:right w:val="nil"/>
            </w:tcBorders>
            <w:shd w:val="clear" w:color="auto" w:fill="auto"/>
            <w:noWrap/>
            <w:vAlign w:val="bottom"/>
            <w:hideMark/>
          </w:tcPr>
          <w:p w14:paraId="51C7269B" w14:textId="77777777" w:rsidR="00681E98" w:rsidRPr="000E749F" w:rsidRDefault="00681E98" w:rsidP="00FC1D58">
            <w:pPr>
              <w:pStyle w:val="BodyText"/>
              <w:rPr>
                <w:rFonts w:eastAsiaTheme="majorEastAsia"/>
                <w:sz w:val="16"/>
                <w:szCs w:val="16"/>
              </w:rPr>
            </w:pPr>
          </w:p>
        </w:tc>
        <w:tc>
          <w:tcPr>
            <w:tcW w:w="1260" w:type="dxa"/>
            <w:tcBorders>
              <w:top w:val="nil"/>
              <w:left w:val="nil"/>
              <w:bottom w:val="nil"/>
              <w:right w:val="nil"/>
            </w:tcBorders>
            <w:shd w:val="clear" w:color="auto" w:fill="auto"/>
            <w:noWrap/>
            <w:vAlign w:val="bottom"/>
            <w:hideMark/>
          </w:tcPr>
          <w:p w14:paraId="6020FAA6"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C3C932F"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6AE76CF4" w14:textId="77777777" w:rsidR="00681E98" w:rsidRPr="000E749F" w:rsidRDefault="00681E98" w:rsidP="00FC1D58">
            <w:pPr>
              <w:pStyle w:val="BodyText"/>
              <w:rPr>
                <w:rFonts w:eastAsiaTheme="majorEastAsia"/>
                <w:sz w:val="16"/>
                <w:szCs w:val="16"/>
              </w:rPr>
            </w:pPr>
          </w:p>
        </w:tc>
        <w:tc>
          <w:tcPr>
            <w:tcW w:w="2800" w:type="dxa"/>
            <w:tcBorders>
              <w:top w:val="nil"/>
              <w:left w:val="nil"/>
              <w:bottom w:val="nil"/>
              <w:right w:val="nil"/>
            </w:tcBorders>
            <w:shd w:val="clear" w:color="auto" w:fill="auto"/>
            <w:noWrap/>
            <w:vAlign w:val="bottom"/>
            <w:hideMark/>
          </w:tcPr>
          <w:p w14:paraId="4B4BC8A6" w14:textId="77777777" w:rsidR="00681E98" w:rsidRPr="000E749F" w:rsidRDefault="00681E98" w:rsidP="00FC1D58">
            <w:pPr>
              <w:pStyle w:val="BodyText"/>
              <w:rPr>
                <w:rFonts w:eastAsiaTheme="majorEastAsia"/>
                <w:sz w:val="16"/>
                <w:szCs w:val="16"/>
              </w:rPr>
            </w:pPr>
          </w:p>
        </w:tc>
      </w:tr>
      <w:tr w:rsidR="00681E98" w:rsidRPr="000E749F" w14:paraId="7F086F74" w14:textId="77777777" w:rsidTr="00FC1D58">
        <w:trPr>
          <w:trHeight w:val="300"/>
        </w:trPr>
        <w:tc>
          <w:tcPr>
            <w:tcW w:w="2600" w:type="dxa"/>
            <w:tcBorders>
              <w:top w:val="nil"/>
              <w:left w:val="nil"/>
              <w:bottom w:val="nil"/>
              <w:right w:val="nil"/>
            </w:tcBorders>
            <w:shd w:val="clear" w:color="auto" w:fill="auto"/>
            <w:noWrap/>
            <w:vAlign w:val="bottom"/>
            <w:hideMark/>
          </w:tcPr>
          <w:p w14:paraId="5857907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OVERALL (averaged by Justices, not by states)</w:t>
            </w:r>
          </w:p>
        </w:tc>
        <w:tc>
          <w:tcPr>
            <w:tcW w:w="1260" w:type="dxa"/>
            <w:tcBorders>
              <w:top w:val="nil"/>
              <w:left w:val="nil"/>
              <w:bottom w:val="nil"/>
              <w:right w:val="nil"/>
            </w:tcBorders>
            <w:shd w:val="clear" w:color="auto" w:fill="auto"/>
            <w:noWrap/>
            <w:vAlign w:val="bottom"/>
            <w:hideMark/>
          </w:tcPr>
          <w:p w14:paraId="324DDA5B" w14:textId="77777777" w:rsidR="00681E98" w:rsidRPr="000E749F" w:rsidRDefault="00681E98" w:rsidP="00FC1D58">
            <w:pPr>
              <w:pStyle w:val="BodyText"/>
              <w:rPr>
                <w:rFonts w:eastAsiaTheme="majorEastAsia"/>
                <w:sz w:val="16"/>
                <w:szCs w:val="16"/>
              </w:rPr>
            </w:pPr>
          </w:p>
        </w:tc>
        <w:tc>
          <w:tcPr>
            <w:tcW w:w="1080" w:type="dxa"/>
            <w:tcBorders>
              <w:top w:val="nil"/>
              <w:left w:val="nil"/>
              <w:bottom w:val="nil"/>
              <w:right w:val="nil"/>
            </w:tcBorders>
            <w:shd w:val="clear" w:color="auto" w:fill="auto"/>
            <w:noWrap/>
            <w:vAlign w:val="bottom"/>
            <w:hideMark/>
          </w:tcPr>
          <w:p w14:paraId="6FBEA694" w14:textId="77777777" w:rsidR="00681E98" w:rsidRPr="000E749F" w:rsidRDefault="00681E98" w:rsidP="00FC1D58">
            <w:pPr>
              <w:pStyle w:val="BodyText"/>
              <w:rPr>
                <w:rFonts w:eastAsiaTheme="majorEastAsia"/>
                <w:sz w:val="16"/>
                <w:szCs w:val="16"/>
              </w:rPr>
            </w:pPr>
          </w:p>
        </w:tc>
        <w:tc>
          <w:tcPr>
            <w:tcW w:w="2780" w:type="dxa"/>
            <w:tcBorders>
              <w:top w:val="nil"/>
              <w:left w:val="nil"/>
              <w:bottom w:val="nil"/>
              <w:right w:val="nil"/>
            </w:tcBorders>
            <w:shd w:val="clear" w:color="auto" w:fill="auto"/>
            <w:noWrap/>
            <w:vAlign w:val="bottom"/>
            <w:hideMark/>
          </w:tcPr>
          <w:p w14:paraId="00096D96"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100%</w:t>
            </w:r>
          </w:p>
        </w:tc>
        <w:tc>
          <w:tcPr>
            <w:tcW w:w="2800" w:type="dxa"/>
            <w:tcBorders>
              <w:top w:val="nil"/>
              <w:left w:val="nil"/>
              <w:bottom w:val="nil"/>
              <w:right w:val="nil"/>
            </w:tcBorders>
            <w:shd w:val="clear" w:color="auto" w:fill="auto"/>
            <w:noWrap/>
            <w:vAlign w:val="bottom"/>
            <w:hideMark/>
          </w:tcPr>
          <w:p w14:paraId="04BDC3AD" w14:textId="77777777" w:rsidR="00681E98" w:rsidRPr="000E749F" w:rsidRDefault="00681E98" w:rsidP="00FC1D58">
            <w:pPr>
              <w:pStyle w:val="BodyText"/>
              <w:rPr>
                <w:rFonts w:eastAsiaTheme="majorEastAsia"/>
                <w:sz w:val="16"/>
                <w:szCs w:val="16"/>
              </w:rPr>
            </w:pPr>
            <w:r w:rsidRPr="000E749F">
              <w:rPr>
                <w:rFonts w:eastAsiaTheme="majorEastAsia"/>
                <w:sz w:val="16"/>
                <w:szCs w:val="16"/>
              </w:rPr>
              <w:t>62.5%</w:t>
            </w:r>
          </w:p>
        </w:tc>
      </w:tr>
    </w:tbl>
    <w:p w14:paraId="01A8B810" w14:textId="77777777" w:rsidR="00681E98" w:rsidRPr="002271D0" w:rsidRDefault="00681E98" w:rsidP="00681E98">
      <w:pPr>
        <w:pStyle w:val="BodyText"/>
        <w:ind w:firstLine="0"/>
        <w:rPr>
          <w:rFonts w:eastAsiaTheme="majorEastAsia"/>
        </w:rPr>
      </w:pPr>
    </w:p>
    <w:p w14:paraId="4366932D" w14:textId="4E76C624" w:rsidR="00681E98" w:rsidRDefault="00681E98">
      <w:r>
        <w:br w:type="page"/>
      </w:r>
    </w:p>
    <w:p w14:paraId="2B124971" w14:textId="77777777" w:rsidR="00681E98" w:rsidRDefault="00681E98" w:rsidP="00681E98">
      <w:pPr>
        <w:pStyle w:val="BodyText"/>
        <w:ind w:firstLine="0"/>
        <w:rPr>
          <w:rFonts w:eastAsiaTheme="majorEastAsia"/>
        </w:rPr>
      </w:pPr>
    </w:p>
    <w:p w14:paraId="7798401A" w14:textId="77777777" w:rsidR="00681E98" w:rsidRPr="002271D0" w:rsidRDefault="00681E98" w:rsidP="00681E98">
      <w:pPr>
        <w:pStyle w:val="BodyText"/>
        <w:ind w:firstLine="0"/>
        <w:rPr>
          <w:rFonts w:eastAsiaTheme="majorEastAsia"/>
        </w:rPr>
      </w:pPr>
      <w:r w:rsidRPr="002271D0">
        <w:rPr>
          <w:rFonts w:eastAsiaTheme="majorEastAsia"/>
        </w:rPr>
        <w:t xml:space="preserve">Appendix Table A1 </w:t>
      </w:r>
    </w:p>
    <w:p w14:paraId="26E00D4C" w14:textId="77777777" w:rsidR="00681E98" w:rsidRPr="002271D0" w:rsidRDefault="00681E98" w:rsidP="00681E98">
      <w:pPr>
        <w:pStyle w:val="BodyText"/>
        <w:rPr>
          <w:rFonts w:eastAsiaTheme="majorEastAsia"/>
        </w:rPr>
      </w:pPr>
    </w:p>
    <w:tbl>
      <w:tblPr>
        <w:tblStyle w:val="TableGrid"/>
        <w:tblW w:w="0" w:type="auto"/>
        <w:tblLook w:val="04A0" w:firstRow="1" w:lastRow="0" w:firstColumn="1" w:lastColumn="0" w:noHBand="0" w:noVBand="1"/>
      </w:tblPr>
      <w:tblGrid>
        <w:gridCol w:w="4225"/>
        <w:gridCol w:w="4590"/>
      </w:tblGrid>
      <w:tr w:rsidR="00681E98" w:rsidRPr="002271D0" w14:paraId="55E7D5F1" w14:textId="77777777" w:rsidTr="00FC1D58">
        <w:tc>
          <w:tcPr>
            <w:tcW w:w="4225" w:type="dxa"/>
            <w:shd w:val="clear" w:color="auto" w:fill="E2EFD9" w:themeFill="accent6" w:themeFillTint="33"/>
          </w:tcPr>
          <w:p w14:paraId="7C6AED01" w14:textId="77777777" w:rsidR="00681E98" w:rsidRPr="002271D0" w:rsidRDefault="00681E98" w:rsidP="00FC1D58">
            <w:pPr>
              <w:pStyle w:val="BodyText"/>
              <w:rPr>
                <w:rFonts w:eastAsiaTheme="majorEastAsia"/>
              </w:rPr>
            </w:pPr>
            <w:r w:rsidRPr="002271D0">
              <w:rPr>
                <w:rFonts w:eastAsiaTheme="majorEastAsia"/>
              </w:rPr>
              <w:t>State</w:t>
            </w:r>
          </w:p>
        </w:tc>
        <w:tc>
          <w:tcPr>
            <w:tcW w:w="4590" w:type="dxa"/>
            <w:shd w:val="clear" w:color="auto" w:fill="E2EFD9" w:themeFill="accent6" w:themeFillTint="33"/>
          </w:tcPr>
          <w:p w14:paraId="2D133BBF" w14:textId="77777777" w:rsidR="00681E98" w:rsidRPr="002271D0" w:rsidRDefault="00681E98" w:rsidP="00FC1D58">
            <w:pPr>
              <w:pStyle w:val="BodyText"/>
              <w:rPr>
                <w:rFonts w:eastAsiaTheme="majorEastAsia"/>
              </w:rPr>
            </w:pPr>
            <w:r w:rsidRPr="002271D0">
              <w:rPr>
                <w:rFonts w:eastAsiaTheme="majorEastAsia"/>
              </w:rPr>
              <w:t>Individual Named Plaintiffs from Cases</w:t>
            </w:r>
          </w:p>
        </w:tc>
      </w:tr>
      <w:tr w:rsidR="00681E98" w:rsidRPr="002271D0" w14:paraId="4985C717" w14:textId="77777777" w:rsidTr="00FC1D58">
        <w:tc>
          <w:tcPr>
            <w:tcW w:w="8815" w:type="dxa"/>
            <w:gridSpan w:val="2"/>
          </w:tcPr>
          <w:p w14:paraId="3A076A4C" w14:textId="77777777" w:rsidR="00681E98" w:rsidRPr="002271D0" w:rsidRDefault="00681E98" w:rsidP="00FC1D58">
            <w:pPr>
              <w:pStyle w:val="BodyText"/>
              <w:rPr>
                <w:rFonts w:eastAsiaTheme="majorEastAsia"/>
              </w:rPr>
            </w:pPr>
            <w:r w:rsidRPr="002271D0">
              <w:rPr>
                <w:rFonts w:eastAsiaTheme="majorEastAsia"/>
              </w:rPr>
              <w:t>2010s REDISTRICTING CASES IN STATE COURT</w:t>
            </w:r>
          </w:p>
        </w:tc>
      </w:tr>
      <w:tr w:rsidR="00681E98" w:rsidRPr="002271D0" w14:paraId="78F670A1" w14:textId="77777777" w:rsidTr="00FC1D58">
        <w:tc>
          <w:tcPr>
            <w:tcW w:w="4225" w:type="dxa"/>
          </w:tcPr>
          <w:p w14:paraId="2C33A342" w14:textId="77777777" w:rsidR="00681E98" w:rsidRPr="002271D0" w:rsidRDefault="00681E98" w:rsidP="00FC1D58">
            <w:pPr>
              <w:pStyle w:val="BodyText"/>
              <w:rPr>
                <w:rFonts w:eastAsiaTheme="majorEastAsia"/>
              </w:rPr>
            </w:pPr>
            <w:r w:rsidRPr="002271D0">
              <w:rPr>
                <w:rFonts w:eastAsiaTheme="majorEastAsia"/>
              </w:rPr>
              <w:t xml:space="preserve">Florida (2015) </w:t>
            </w:r>
          </w:p>
          <w:p w14:paraId="540AF603" w14:textId="77777777" w:rsidR="00681E98" w:rsidRPr="002271D0" w:rsidRDefault="00681E98" w:rsidP="00FC1D58">
            <w:pPr>
              <w:pStyle w:val="BodyText"/>
              <w:rPr>
                <w:rFonts w:eastAsiaTheme="majorEastAsia"/>
              </w:rPr>
            </w:pPr>
          </w:p>
          <w:p w14:paraId="438CC587" w14:textId="77777777" w:rsidR="00681E98" w:rsidRPr="002271D0" w:rsidRDefault="00681E98" w:rsidP="00FC1D58">
            <w:pPr>
              <w:pStyle w:val="BodyText"/>
              <w:rPr>
                <w:rFonts w:eastAsiaTheme="majorEastAsia"/>
              </w:rPr>
            </w:pPr>
            <w:r w:rsidRPr="002271D0">
              <w:rPr>
                <w:rFonts w:eastAsiaTheme="majorEastAsia"/>
              </w:rPr>
              <w:t>League of Women Voters of Fla. V. Detzner, 172 So. 3d 363 (Fla. 2015)</w:t>
            </w:r>
          </w:p>
        </w:tc>
        <w:tc>
          <w:tcPr>
            <w:tcW w:w="4590" w:type="dxa"/>
          </w:tcPr>
          <w:p w14:paraId="0A82B03A" w14:textId="77777777" w:rsidR="00681E98" w:rsidRPr="002271D0" w:rsidRDefault="00681E98" w:rsidP="00FC1D58">
            <w:pPr>
              <w:pStyle w:val="BodyText"/>
              <w:rPr>
                <w:rFonts w:eastAsiaTheme="majorEastAsia"/>
              </w:rPr>
            </w:pPr>
            <w:r w:rsidRPr="002271D0">
              <w:rPr>
                <w:rFonts w:eastAsiaTheme="majorEastAsia"/>
              </w:rPr>
              <w:t xml:space="preserve">League Plaintiffs: </w:t>
            </w:r>
          </w:p>
          <w:p w14:paraId="52AF4EED" w14:textId="77777777" w:rsidR="00681E98" w:rsidRPr="002271D0" w:rsidRDefault="00681E98" w:rsidP="00FC1D58">
            <w:pPr>
              <w:pStyle w:val="BodyText"/>
              <w:rPr>
                <w:rFonts w:eastAsiaTheme="majorEastAsia"/>
              </w:rPr>
            </w:pPr>
            <w:r w:rsidRPr="002271D0">
              <w:rPr>
                <w:rFonts w:eastAsiaTheme="majorEastAsia"/>
              </w:rPr>
              <w:t>Robert Allen Schaeffer, Brenda Ann Holt, Roland Sanchez-Medina, Jr., and John Steel Olmstead.</w:t>
            </w:r>
          </w:p>
          <w:p w14:paraId="2A73BA3B" w14:textId="77777777" w:rsidR="00681E98" w:rsidRPr="002271D0" w:rsidRDefault="00681E98" w:rsidP="00FC1D58">
            <w:pPr>
              <w:pStyle w:val="BodyText"/>
              <w:rPr>
                <w:rFonts w:eastAsiaTheme="majorEastAsia"/>
              </w:rPr>
            </w:pPr>
          </w:p>
          <w:p w14:paraId="34BC44FF" w14:textId="77777777" w:rsidR="00681E98" w:rsidRPr="002271D0" w:rsidRDefault="00681E98" w:rsidP="00FC1D58">
            <w:pPr>
              <w:pStyle w:val="BodyText"/>
              <w:rPr>
                <w:rFonts w:eastAsiaTheme="majorEastAsia"/>
              </w:rPr>
            </w:pPr>
            <w:r w:rsidRPr="002271D0">
              <w:rPr>
                <w:rFonts w:eastAsiaTheme="majorEastAsia"/>
              </w:rPr>
              <w:t xml:space="preserve">Romo Plaintiffs: </w:t>
            </w:r>
          </w:p>
          <w:p w14:paraId="35AFC321" w14:textId="77777777" w:rsidR="00681E98" w:rsidRPr="002271D0" w:rsidRDefault="00681E98" w:rsidP="00FC1D58">
            <w:pPr>
              <w:pStyle w:val="BodyText"/>
              <w:rPr>
                <w:rFonts w:eastAsiaTheme="majorEastAsia"/>
              </w:rPr>
            </w:pPr>
            <w:r w:rsidRPr="002271D0">
              <w:rPr>
                <w:rFonts w:eastAsiaTheme="majorEastAsia"/>
              </w:rPr>
              <w:t xml:space="preserve">Rene Romo, Benjamin Weaver, William Everett </w:t>
            </w:r>
            <w:proofErr w:type="spellStart"/>
            <w:r w:rsidRPr="002271D0">
              <w:rPr>
                <w:rFonts w:eastAsiaTheme="majorEastAsia"/>
              </w:rPr>
              <w:t>Warinner</w:t>
            </w:r>
            <w:proofErr w:type="spellEnd"/>
            <w:r w:rsidRPr="002271D0">
              <w:rPr>
                <w:rFonts w:eastAsiaTheme="majorEastAsia"/>
              </w:rPr>
              <w:t>, Jessica Barrett, June Keener, Richard Quinn Boylan, and Bonita Again.</w:t>
            </w:r>
          </w:p>
          <w:p w14:paraId="32DD9052" w14:textId="77777777" w:rsidR="00681E98" w:rsidRPr="002271D0" w:rsidRDefault="00681E98" w:rsidP="00FC1D58">
            <w:pPr>
              <w:pStyle w:val="BodyText"/>
              <w:rPr>
                <w:rFonts w:eastAsiaTheme="majorEastAsia"/>
              </w:rPr>
            </w:pPr>
          </w:p>
        </w:tc>
      </w:tr>
      <w:tr w:rsidR="00681E98" w:rsidRPr="002271D0" w14:paraId="32E353C4" w14:textId="77777777" w:rsidTr="00FC1D58">
        <w:tc>
          <w:tcPr>
            <w:tcW w:w="4225" w:type="dxa"/>
          </w:tcPr>
          <w:p w14:paraId="214BBE56" w14:textId="77777777" w:rsidR="00681E98" w:rsidRPr="002271D0" w:rsidRDefault="00681E98" w:rsidP="00FC1D58">
            <w:pPr>
              <w:pStyle w:val="BodyText"/>
              <w:rPr>
                <w:rFonts w:eastAsiaTheme="majorEastAsia"/>
              </w:rPr>
            </w:pPr>
            <w:r w:rsidRPr="002271D0">
              <w:rPr>
                <w:rFonts w:eastAsiaTheme="majorEastAsia"/>
              </w:rPr>
              <w:t>North Carolina (2019)</w:t>
            </w:r>
          </w:p>
          <w:p w14:paraId="71D1A7A8" w14:textId="77777777" w:rsidR="00681E98" w:rsidRPr="002271D0" w:rsidRDefault="00681E98" w:rsidP="00FC1D58">
            <w:pPr>
              <w:pStyle w:val="BodyText"/>
              <w:rPr>
                <w:rFonts w:eastAsiaTheme="majorEastAsia"/>
              </w:rPr>
            </w:pPr>
          </w:p>
          <w:p w14:paraId="1319BDA3" w14:textId="77777777" w:rsidR="00681E98" w:rsidRPr="002271D0" w:rsidRDefault="00681E98" w:rsidP="00FC1D58">
            <w:pPr>
              <w:pStyle w:val="BodyText"/>
              <w:rPr>
                <w:rFonts w:eastAsiaTheme="majorEastAsia"/>
              </w:rPr>
            </w:pPr>
            <w:r w:rsidRPr="002271D0">
              <w:rPr>
                <w:rFonts w:eastAsiaTheme="majorEastAsia"/>
              </w:rPr>
              <w:t xml:space="preserve">Harper v. Lewis, No. 19-CVS-012667 (N.C. Super. Ct., Wake </w:t>
            </w:r>
            <w:proofErr w:type="spellStart"/>
            <w:r w:rsidRPr="002271D0">
              <w:rPr>
                <w:rFonts w:eastAsiaTheme="majorEastAsia"/>
              </w:rPr>
              <w:t>Cnty</w:t>
            </w:r>
            <w:proofErr w:type="spellEnd"/>
            <w:r w:rsidRPr="002271D0">
              <w:rPr>
                <w:rFonts w:eastAsiaTheme="majorEastAsia"/>
              </w:rPr>
              <w:t>. Oct. 28, 2019)</w:t>
            </w:r>
          </w:p>
          <w:p w14:paraId="5D8CD561" w14:textId="77777777" w:rsidR="00681E98" w:rsidRPr="002271D0" w:rsidRDefault="00681E98" w:rsidP="00FC1D58">
            <w:pPr>
              <w:pStyle w:val="BodyText"/>
              <w:rPr>
                <w:rFonts w:eastAsiaTheme="majorEastAsia"/>
              </w:rPr>
            </w:pPr>
          </w:p>
        </w:tc>
        <w:tc>
          <w:tcPr>
            <w:tcW w:w="4590" w:type="dxa"/>
          </w:tcPr>
          <w:p w14:paraId="7EE2C8CB" w14:textId="77777777" w:rsidR="00681E98" w:rsidRPr="002271D0" w:rsidRDefault="00681E98" w:rsidP="00FC1D58">
            <w:pPr>
              <w:pStyle w:val="BodyText"/>
              <w:rPr>
                <w:rFonts w:eastAsiaTheme="majorEastAsia"/>
              </w:rPr>
            </w:pPr>
            <w:r w:rsidRPr="002271D0">
              <w:rPr>
                <w:rFonts w:eastAsiaTheme="majorEastAsia"/>
              </w:rPr>
              <w:t xml:space="preserve">Rebecca Harper, Amy Clare </w:t>
            </w:r>
            <w:proofErr w:type="spellStart"/>
            <w:r w:rsidRPr="002271D0">
              <w:rPr>
                <w:rFonts w:eastAsiaTheme="majorEastAsia"/>
              </w:rPr>
              <w:t>Oseroff</w:t>
            </w:r>
            <w:proofErr w:type="spellEnd"/>
            <w:r w:rsidRPr="002271D0">
              <w:rPr>
                <w:rFonts w:eastAsiaTheme="majorEastAsia"/>
              </w:rPr>
              <w:t xml:space="preserve">, Donald Rumph, John </w:t>
            </w:r>
            <w:proofErr w:type="spellStart"/>
            <w:r w:rsidRPr="002271D0">
              <w:rPr>
                <w:rFonts w:eastAsiaTheme="majorEastAsia"/>
              </w:rPr>
              <w:t>Balla</w:t>
            </w:r>
            <w:proofErr w:type="spellEnd"/>
            <w:r w:rsidRPr="002271D0">
              <w:rPr>
                <w:rFonts w:eastAsiaTheme="majorEastAsia"/>
              </w:rPr>
              <w:t>, Richard R. Crews, Lily Nicole Quick, Gettys Cohen, Jr., Shawn Rush, Jackson Thomas Dunn, Mark S. Peters, Joseph Thomas Gates, Kathleen Barnes, Virginia Walters Brien, and David Dwight Brown.</w:t>
            </w:r>
          </w:p>
          <w:p w14:paraId="5D3E1CCA" w14:textId="77777777" w:rsidR="00681E98" w:rsidRPr="002271D0" w:rsidRDefault="00681E98" w:rsidP="00FC1D58">
            <w:pPr>
              <w:pStyle w:val="BodyText"/>
              <w:rPr>
                <w:rFonts w:eastAsiaTheme="majorEastAsia"/>
              </w:rPr>
            </w:pPr>
          </w:p>
        </w:tc>
      </w:tr>
      <w:tr w:rsidR="00681E98" w:rsidRPr="002271D0" w14:paraId="20FE426C" w14:textId="77777777" w:rsidTr="00FC1D58">
        <w:tc>
          <w:tcPr>
            <w:tcW w:w="4225" w:type="dxa"/>
          </w:tcPr>
          <w:p w14:paraId="56114CA2" w14:textId="77777777" w:rsidR="00681E98" w:rsidRPr="002271D0" w:rsidRDefault="00681E98" w:rsidP="00FC1D58">
            <w:pPr>
              <w:pStyle w:val="BodyText"/>
              <w:rPr>
                <w:rFonts w:eastAsiaTheme="majorEastAsia"/>
              </w:rPr>
            </w:pPr>
            <w:r w:rsidRPr="002271D0">
              <w:rPr>
                <w:rFonts w:eastAsiaTheme="majorEastAsia"/>
              </w:rPr>
              <w:t>Pennsylvania (2018)</w:t>
            </w:r>
          </w:p>
          <w:p w14:paraId="70B5D929" w14:textId="77777777" w:rsidR="00681E98" w:rsidRPr="002271D0" w:rsidRDefault="00681E98" w:rsidP="00FC1D58">
            <w:pPr>
              <w:pStyle w:val="BodyText"/>
              <w:rPr>
                <w:rFonts w:eastAsiaTheme="majorEastAsia"/>
              </w:rPr>
            </w:pPr>
          </w:p>
          <w:p w14:paraId="0B58F2D5" w14:textId="77777777" w:rsidR="00681E98" w:rsidRPr="002271D0" w:rsidRDefault="00681E98" w:rsidP="00FC1D58">
            <w:pPr>
              <w:pStyle w:val="BodyText"/>
              <w:rPr>
                <w:rFonts w:eastAsiaTheme="majorEastAsia"/>
              </w:rPr>
            </w:pPr>
            <w:r w:rsidRPr="002271D0">
              <w:rPr>
                <w:rFonts w:eastAsiaTheme="majorEastAsia"/>
              </w:rPr>
              <w:t>League of Women Voters of Pa. v. Commonwealth, 178 A.3d 737 (Pa. 2018).</w:t>
            </w:r>
          </w:p>
          <w:p w14:paraId="6E688F4C" w14:textId="77777777" w:rsidR="00681E98" w:rsidRPr="002271D0" w:rsidRDefault="00681E98" w:rsidP="00FC1D58">
            <w:pPr>
              <w:pStyle w:val="BodyText"/>
              <w:rPr>
                <w:rFonts w:eastAsiaTheme="majorEastAsia"/>
              </w:rPr>
            </w:pPr>
          </w:p>
        </w:tc>
        <w:tc>
          <w:tcPr>
            <w:tcW w:w="4590" w:type="dxa"/>
          </w:tcPr>
          <w:p w14:paraId="3C4E401C" w14:textId="77777777" w:rsidR="00681E98" w:rsidRPr="002271D0" w:rsidRDefault="00681E98" w:rsidP="00FC1D58">
            <w:pPr>
              <w:pStyle w:val="BodyText"/>
              <w:rPr>
                <w:rFonts w:eastAsiaTheme="majorEastAsia"/>
              </w:rPr>
            </w:pPr>
            <w:r w:rsidRPr="002271D0">
              <w:rPr>
                <w:rFonts w:eastAsiaTheme="majorEastAsia"/>
              </w:rPr>
              <w:t xml:space="preserve">Carmen </w:t>
            </w:r>
            <w:proofErr w:type="spellStart"/>
            <w:r w:rsidRPr="002271D0">
              <w:rPr>
                <w:rFonts w:eastAsiaTheme="majorEastAsia"/>
              </w:rPr>
              <w:t>Febo</w:t>
            </w:r>
            <w:proofErr w:type="spellEnd"/>
            <w:r w:rsidRPr="002271D0">
              <w:rPr>
                <w:rFonts w:eastAsiaTheme="majorEastAsia"/>
              </w:rPr>
              <w:t xml:space="preserve"> San Miguel, James Solomon, John Greiner, John </w:t>
            </w:r>
            <w:proofErr w:type="spellStart"/>
            <w:r w:rsidRPr="002271D0">
              <w:rPr>
                <w:rFonts w:eastAsiaTheme="majorEastAsia"/>
              </w:rPr>
              <w:t>Capowski</w:t>
            </w:r>
            <w:proofErr w:type="spellEnd"/>
            <w:r w:rsidRPr="002271D0">
              <w:rPr>
                <w:rFonts w:eastAsiaTheme="majorEastAsia"/>
              </w:rPr>
              <w:t xml:space="preserve">, Gretchen Brandt, Thomas Rentschler, Mary Elizabeth Lawn, Lisa Isaacs, Don Lancaster, Jordi Comas, Robert Smith, William Marx, Richard </w:t>
            </w:r>
            <w:proofErr w:type="spellStart"/>
            <w:r w:rsidRPr="002271D0">
              <w:rPr>
                <w:rFonts w:eastAsiaTheme="majorEastAsia"/>
              </w:rPr>
              <w:t>Mantell</w:t>
            </w:r>
            <w:proofErr w:type="spellEnd"/>
            <w:r w:rsidRPr="002271D0">
              <w:rPr>
                <w:rFonts w:eastAsiaTheme="majorEastAsia"/>
              </w:rPr>
              <w:t xml:space="preserve">, Priscilla </w:t>
            </w:r>
            <w:proofErr w:type="spellStart"/>
            <w:r w:rsidRPr="002271D0">
              <w:rPr>
                <w:rFonts w:eastAsiaTheme="majorEastAsia"/>
              </w:rPr>
              <w:t>Mcnulty</w:t>
            </w:r>
            <w:proofErr w:type="spellEnd"/>
            <w:r w:rsidRPr="002271D0">
              <w:rPr>
                <w:rFonts w:eastAsiaTheme="majorEastAsia"/>
              </w:rPr>
              <w:t xml:space="preserve">, Thomas Ulrich, Robert McKinstry, Mark </w:t>
            </w:r>
            <w:proofErr w:type="spellStart"/>
            <w:r w:rsidRPr="002271D0">
              <w:rPr>
                <w:rFonts w:eastAsiaTheme="majorEastAsia"/>
              </w:rPr>
              <w:t>Lichty</w:t>
            </w:r>
            <w:proofErr w:type="spellEnd"/>
            <w:r w:rsidRPr="002271D0">
              <w:rPr>
                <w:rFonts w:eastAsiaTheme="majorEastAsia"/>
              </w:rPr>
              <w:t xml:space="preserve">, Lorraine </w:t>
            </w:r>
            <w:proofErr w:type="spellStart"/>
            <w:r w:rsidRPr="002271D0">
              <w:rPr>
                <w:rFonts w:eastAsiaTheme="majorEastAsia"/>
              </w:rPr>
              <w:t>Petrosky</w:t>
            </w:r>
            <w:proofErr w:type="spellEnd"/>
            <w:r w:rsidRPr="002271D0">
              <w:rPr>
                <w:rFonts w:eastAsiaTheme="majorEastAsia"/>
              </w:rPr>
              <w:t>.</w:t>
            </w:r>
          </w:p>
        </w:tc>
      </w:tr>
      <w:tr w:rsidR="00681E98" w:rsidRPr="002271D0" w14:paraId="4AD7F5B4" w14:textId="77777777" w:rsidTr="00FC1D58">
        <w:tc>
          <w:tcPr>
            <w:tcW w:w="4225" w:type="dxa"/>
          </w:tcPr>
          <w:p w14:paraId="5546F150" w14:textId="77777777" w:rsidR="00681E98" w:rsidRPr="002271D0" w:rsidRDefault="00681E98" w:rsidP="00FC1D58">
            <w:pPr>
              <w:pStyle w:val="BodyText"/>
              <w:rPr>
                <w:rFonts w:eastAsiaTheme="majorEastAsia"/>
              </w:rPr>
            </w:pPr>
            <w:r w:rsidRPr="002271D0">
              <w:rPr>
                <w:rFonts w:eastAsiaTheme="majorEastAsia"/>
              </w:rPr>
              <w:t>2010s REDISTRICTING CASES IN FEDERAL COURT</w:t>
            </w:r>
          </w:p>
        </w:tc>
        <w:tc>
          <w:tcPr>
            <w:tcW w:w="4590" w:type="dxa"/>
          </w:tcPr>
          <w:p w14:paraId="1DA4803A" w14:textId="77777777" w:rsidR="00681E98" w:rsidRPr="002271D0" w:rsidRDefault="00681E98" w:rsidP="00FC1D58">
            <w:pPr>
              <w:pStyle w:val="BodyText"/>
              <w:rPr>
                <w:rFonts w:eastAsiaTheme="majorEastAsia"/>
              </w:rPr>
            </w:pPr>
          </w:p>
        </w:tc>
      </w:tr>
      <w:tr w:rsidR="00681E98" w:rsidRPr="002271D0" w14:paraId="4AE5FD5D" w14:textId="77777777" w:rsidTr="00FC1D58">
        <w:tc>
          <w:tcPr>
            <w:tcW w:w="4225" w:type="dxa"/>
          </w:tcPr>
          <w:p w14:paraId="59F9E2EA" w14:textId="77777777" w:rsidR="00681E98" w:rsidRPr="002271D0" w:rsidRDefault="00681E98" w:rsidP="00FC1D58">
            <w:pPr>
              <w:pStyle w:val="BodyText"/>
              <w:rPr>
                <w:rFonts w:eastAsiaTheme="majorEastAsia"/>
              </w:rPr>
            </w:pPr>
            <w:r w:rsidRPr="002271D0">
              <w:rPr>
                <w:rFonts w:eastAsiaTheme="majorEastAsia"/>
              </w:rPr>
              <w:t xml:space="preserve">Maryland </w:t>
            </w:r>
          </w:p>
          <w:p w14:paraId="628313C1" w14:textId="77777777" w:rsidR="00681E98" w:rsidRPr="002271D0" w:rsidRDefault="00681E98" w:rsidP="00FC1D58">
            <w:pPr>
              <w:pStyle w:val="BodyText"/>
              <w:rPr>
                <w:rFonts w:eastAsiaTheme="majorEastAsia"/>
              </w:rPr>
            </w:pPr>
          </w:p>
          <w:p w14:paraId="5999D0C4" w14:textId="77777777" w:rsidR="00681E98" w:rsidRPr="002271D0" w:rsidRDefault="00681E98" w:rsidP="00FC1D58">
            <w:pPr>
              <w:pStyle w:val="BodyText"/>
              <w:rPr>
                <w:rFonts w:eastAsiaTheme="majorEastAsia"/>
              </w:rPr>
            </w:pPr>
            <w:proofErr w:type="spellStart"/>
            <w:r w:rsidRPr="002271D0">
              <w:rPr>
                <w:rFonts w:eastAsiaTheme="majorEastAsia"/>
              </w:rPr>
              <w:t>Lamone</w:t>
            </w:r>
            <w:proofErr w:type="spellEnd"/>
            <w:r w:rsidRPr="002271D0">
              <w:rPr>
                <w:rFonts w:eastAsiaTheme="majorEastAsia"/>
              </w:rPr>
              <w:t xml:space="preserve"> v. </w:t>
            </w:r>
            <w:proofErr w:type="spellStart"/>
            <w:r w:rsidRPr="002271D0">
              <w:rPr>
                <w:rFonts w:eastAsiaTheme="majorEastAsia"/>
              </w:rPr>
              <w:t>Benisek</w:t>
            </w:r>
            <w:proofErr w:type="spellEnd"/>
            <w:r w:rsidRPr="002271D0">
              <w:rPr>
                <w:rFonts w:eastAsiaTheme="majorEastAsia"/>
              </w:rPr>
              <w:t xml:space="preserve">, 139 S. Ct. 2484 (2019) (consolidated with </w:t>
            </w:r>
            <w:proofErr w:type="spellStart"/>
            <w:r w:rsidRPr="002271D0">
              <w:rPr>
                <w:rFonts w:eastAsiaTheme="majorEastAsia"/>
              </w:rPr>
              <w:t>Rucho</w:t>
            </w:r>
            <w:proofErr w:type="spellEnd"/>
            <w:r w:rsidRPr="002271D0">
              <w:rPr>
                <w:rFonts w:eastAsiaTheme="majorEastAsia"/>
              </w:rPr>
              <w:t xml:space="preserve"> v. Common Cause)</w:t>
            </w:r>
          </w:p>
          <w:p w14:paraId="7CEAE07E" w14:textId="77777777" w:rsidR="00681E98" w:rsidRPr="002271D0" w:rsidRDefault="00681E98" w:rsidP="00FC1D58">
            <w:pPr>
              <w:pStyle w:val="BodyText"/>
              <w:rPr>
                <w:rFonts w:eastAsiaTheme="majorEastAsia"/>
              </w:rPr>
            </w:pPr>
          </w:p>
        </w:tc>
        <w:tc>
          <w:tcPr>
            <w:tcW w:w="4590" w:type="dxa"/>
          </w:tcPr>
          <w:p w14:paraId="59B33430" w14:textId="77777777" w:rsidR="00681E98" w:rsidRPr="002271D0" w:rsidRDefault="00681E98" w:rsidP="00FC1D58">
            <w:pPr>
              <w:pStyle w:val="BodyText"/>
              <w:rPr>
                <w:rFonts w:eastAsiaTheme="majorEastAsia"/>
              </w:rPr>
            </w:pPr>
            <w:r w:rsidRPr="002271D0">
              <w:rPr>
                <w:rFonts w:eastAsiaTheme="majorEastAsia"/>
              </w:rPr>
              <w:t xml:space="preserve">O. John </w:t>
            </w:r>
            <w:proofErr w:type="spellStart"/>
            <w:r w:rsidRPr="002271D0">
              <w:rPr>
                <w:rFonts w:eastAsiaTheme="majorEastAsia"/>
              </w:rPr>
              <w:t>Benisek</w:t>
            </w:r>
            <w:proofErr w:type="spellEnd"/>
            <w:r w:rsidRPr="002271D0">
              <w:rPr>
                <w:rFonts w:eastAsiaTheme="majorEastAsia"/>
              </w:rPr>
              <w:t xml:space="preserve">, Stephen M. Shapiro, Maria B. </w:t>
            </w:r>
            <w:proofErr w:type="spellStart"/>
            <w:r w:rsidRPr="002271D0">
              <w:rPr>
                <w:rFonts w:eastAsiaTheme="majorEastAsia"/>
              </w:rPr>
              <w:t>Pycha</w:t>
            </w:r>
            <w:proofErr w:type="spellEnd"/>
            <w:r w:rsidRPr="002271D0">
              <w:rPr>
                <w:rFonts w:eastAsiaTheme="majorEastAsia"/>
              </w:rPr>
              <w:t>.</w:t>
            </w:r>
          </w:p>
        </w:tc>
      </w:tr>
      <w:tr w:rsidR="00681E98" w:rsidRPr="002271D0" w14:paraId="7FD82CF9" w14:textId="77777777" w:rsidTr="00FC1D58">
        <w:tc>
          <w:tcPr>
            <w:tcW w:w="4225" w:type="dxa"/>
          </w:tcPr>
          <w:p w14:paraId="7435B026" w14:textId="77777777" w:rsidR="00681E98" w:rsidRPr="002271D0" w:rsidRDefault="00681E98" w:rsidP="00FC1D58">
            <w:pPr>
              <w:pStyle w:val="BodyText"/>
              <w:rPr>
                <w:rFonts w:eastAsiaTheme="majorEastAsia"/>
              </w:rPr>
            </w:pPr>
            <w:r w:rsidRPr="002271D0">
              <w:rPr>
                <w:rFonts w:eastAsiaTheme="majorEastAsia"/>
              </w:rPr>
              <w:t>North Carolina</w:t>
            </w:r>
          </w:p>
          <w:p w14:paraId="4AB39A10" w14:textId="77777777" w:rsidR="00681E98" w:rsidRPr="002271D0" w:rsidRDefault="00681E98" w:rsidP="00FC1D58">
            <w:pPr>
              <w:pStyle w:val="BodyText"/>
              <w:rPr>
                <w:rFonts w:eastAsiaTheme="majorEastAsia"/>
              </w:rPr>
            </w:pPr>
          </w:p>
          <w:p w14:paraId="672A462E" w14:textId="77777777" w:rsidR="00681E98" w:rsidRPr="002271D0" w:rsidRDefault="00681E98" w:rsidP="00FC1D58">
            <w:pPr>
              <w:pStyle w:val="BodyText"/>
              <w:rPr>
                <w:rFonts w:eastAsiaTheme="majorEastAsia"/>
              </w:rPr>
            </w:pPr>
            <w:proofErr w:type="spellStart"/>
            <w:r w:rsidRPr="002271D0">
              <w:rPr>
                <w:rFonts w:eastAsiaTheme="majorEastAsia"/>
              </w:rPr>
              <w:t>Rucho</w:t>
            </w:r>
            <w:proofErr w:type="spellEnd"/>
            <w:r w:rsidRPr="002271D0">
              <w:rPr>
                <w:rFonts w:eastAsiaTheme="majorEastAsia"/>
              </w:rPr>
              <w:t xml:space="preserve"> v. Common Cause, 139 S. Ct. 2484 (2019)</w:t>
            </w:r>
          </w:p>
          <w:p w14:paraId="5BD341E7" w14:textId="77777777" w:rsidR="00681E98" w:rsidRPr="002271D0" w:rsidRDefault="00681E98" w:rsidP="00FC1D58">
            <w:pPr>
              <w:pStyle w:val="BodyText"/>
              <w:rPr>
                <w:rFonts w:eastAsiaTheme="majorEastAsia"/>
              </w:rPr>
            </w:pPr>
          </w:p>
          <w:p w14:paraId="52942A09" w14:textId="77777777" w:rsidR="00681E98" w:rsidRPr="002271D0" w:rsidRDefault="00681E98" w:rsidP="00FC1D58">
            <w:pPr>
              <w:pStyle w:val="BodyText"/>
              <w:rPr>
                <w:rFonts w:eastAsiaTheme="majorEastAsia"/>
              </w:rPr>
            </w:pPr>
          </w:p>
        </w:tc>
        <w:tc>
          <w:tcPr>
            <w:tcW w:w="4590" w:type="dxa"/>
          </w:tcPr>
          <w:p w14:paraId="191D836C" w14:textId="77777777" w:rsidR="00681E98" w:rsidRPr="002271D0" w:rsidRDefault="00681E98" w:rsidP="00FC1D58">
            <w:pPr>
              <w:pStyle w:val="BodyText"/>
              <w:rPr>
                <w:rFonts w:eastAsiaTheme="majorEastAsia"/>
              </w:rPr>
            </w:pPr>
            <w:r w:rsidRPr="002271D0">
              <w:rPr>
                <w:rFonts w:eastAsiaTheme="majorEastAsia"/>
              </w:rPr>
              <w:t xml:space="preserve">Larry D. Hall, Douglas Berger, Cheryl Lee Taft, Richard Taft, Alice L. </w:t>
            </w:r>
            <w:proofErr w:type="spellStart"/>
            <w:r w:rsidRPr="002271D0">
              <w:rPr>
                <w:rFonts w:eastAsiaTheme="majorEastAsia"/>
              </w:rPr>
              <w:t>Bordsen</w:t>
            </w:r>
            <w:proofErr w:type="spellEnd"/>
            <w:r w:rsidRPr="002271D0">
              <w:rPr>
                <w:rFonts w:eastAsiaTheme="majorEastAsia"/>
              </w:rPr>
              <w:t xml:space="preserve">, William H. Freeman, Melzer A. Morgan, Jr., Cynthia S. Boylan, Coy E. Brewer, Jr., John Morrison McNeill, Robert Warren Wolf, </w:t>
            </w:r>
            <w:r w:rsidRPr="002271D0">
              <w:rPr>
                <w:rFonts w:eastAsiaTheme="majorEastAsia"/>
              </w:rPr>
              <w:lastRenderedPageBreak/>
              <w:t>Jones P. Byrd, John W. Gresham, Russell G. Walker, Jr.</w:t>
            </w:r>
          </w:p>
          <w:p w14:paraId="1C478C25" w14:textId="77777777" w:rsidR="00681E98" w:rsidRPr="002271D0" w:rsidRDefault="00681E98" w:rsidP="00FC1D58">
            <w:pPr>
              <w:pStyle w:val="BodyText"/>
              <w:rPr>
                <w:rFonts w:eastAsiaTheme="majorEastAsia"/>
              </w:rPr>
            </w:pPr>
          </w:p>
        </w:tc>
      </w:tr>
      <w:tr w:rsidR="00681E98" w:rsidRPr="002271D0" w14:paraId="631035BB" w14:textId="77777777" w:rsidTr="00FC1D58">
        <w:tc>
          <w:tcPr>
            <w:tcW w:w="4225" w:type="dxa"/>
          </w:tcPr>
          <w:p w14:paraId="23423BE1" w14:textId="77777777" w:rsidR="00681E98" w:rsidRPr="002271D0" w:rsidRDefault="00681E98" w:rsidP="00FC1D58">
            <w:pPr>
              <w:pStyle w:val="BodyText"/>
              <w:rPr>
                <w:rFonts w:eastAsiaTheme="majorEastAsia"/>
              </w:rPr>
            </w:pPr>
            <w:r w:rsidRPr="002271D0">
              <w:rPr>
                <w:rFonts w:eastAsiaTheme="majorEastAsia"/>
              </w:rPr>
              <w:lastRenderedPageBreak/>
              <w:t>Pennsylvania</w:t>
            </w:r>
          </w:p>
          <w:p w14:paraId="3EFFDE1C" w14:textId="77777777" w:rsidR="00681E98" w:rsidRPr="002271D0" w:rsidRDefault="00681E98" w:rsidP="00FC1D58">
            <w:pPr>
              <w:pStyle w:val="BodyText"/>
              <w:rPr>
                <w:rFonts w:eastAsiaTheme="majorEastAsia"/>
              </w:rPr>
            </w:pPr>
            <w:r w:rsidRPr="002271D0">
              <w:rPr>
                <w:rFonts w:eastAsiaTheme="majorEastAsia"/>
              </w:rPr>
              <w:br/>
              <w:t xml:space="preserve">Corman v. Acting Secretary Commonwealth of Pennsylvania, No. 18-1816 (3rd Cir. 2018) (per </w:t>
            </w:r>
            <w:proofErr w:type="spellStart"/>
            <w:r w:rsidRPr="002271D0">
              <w:rPr>
                <w:rFonts w:eastAsiaTheme="majorEastAsia"/>
              </w:rPr>
              <w:t>curiam</w:t>
            </w:r>
            <w:proofErr w:type="spellEnd"/>
            <w:r w:rsidRPr="002271D0">
              <w:rPr>
                <w:rFonts w:eastAsiaTheme="majorEastAsia"/>
              </w:rPr>
              <w:t>)</w:t>
            </w:r>
          </w:p>
          <w:p w14:paraId="78F8BAED" w14:textId="77777777" w:rsidR="00681E98" w:rsidRPr="002271D0" w:rsidRDefault="00681E98" w:rsidP="00FC1D58">
            <w:pPr>
              <w:pStyle w:val="BodyText"/>
              <w:rPr>
                <w:rFonts w:eastAsiaTheme="majorEastAsia"/>
              </w:rPr>
            </w:pPr>
          </w:p>
          <w:p w14:paraId="7927FF5E" w14:textId="77777777" w:rsidR="00681E98" w:rsidRPr="002271D0" w:rsidRDefault="00681E98" w:rsidP="00FC1D58">
            <w:pPr>
              <w:pStyle w:val="BodyText"/>
              <w:rPr>
                <w:rFonts w:eastAsiaTheme="majorEastAsia"/>
              </w:rPr>
            </w:pPr>
          </w:p>
        </w:tc>
        <w:tc>
          <w:tcPr>
            <w:tcW w:w="4590" w:type="dxa"/>
          </w:tcPr>
          <w:p w14:paraId="0E7CC14C" w14:textId="77777777" w:rsidR="00681E98" w:rsidRPr="002271D0" w:rsidRDefault="00681E98" w:rsidP="00FC1D58">
            <w:pPr>
              <w:pStyle w:val="BodyText"/>
              <w:rPr>
                <w:rFonts w:eastAsiaTheme="majorEastAsia"/>
              </w:rPr>
            </w:pPr>
            <w:r w:rsidRPr="002271D0">
              <w:rPr>
                <w:rFonts w:eastAsiaTheme="majorEastAsia"/>
              </w:rPr>
              <w:t xml:space="preserve">Jacob Corman, Michael </w:t>
            </w:r>
            <w:proofErr w:type="spellStart"/>
            <w:r w:rsidRPr="002271D0">
              <w:rPr>
                <w:rFonts w:eastAsiaTheme="majorEastAsia"/>
              </w:rPr>
              <w:t>Folmer</w:t>
            </w:r>
            <w:proofErr w:type="spellEnd"/>
            <w:r w:rsidRPr="002271D0">
              <w:rPr>
                <w:rFonts w:eastAsiaTheme="majorEastAsia"/>
              </w:rPr>
              <w:t xml:space="preserve">, Lou Barletta, Ryan Costello, Mike Kelly, Tom Marino, Scott Perry, Keith </w:t>
            </w:r>
            <w:proofErr w:type="spellStart"/>
            <w:r w:rsidRPr="002271D0">
              <w:rPr>
                <w:rFonts w:eastAsiaTheme="majorEastAsia"/>
              </w:rPr>
              <w:t>Rothfus</w:t>
            </w:r>
            <w:proofErr w:type="spellEnd"/>
            <w:r w:rsidRPr="002271D0">
              <w:rPr>
                <w:rFonts w:eastAsiaTheme="majorEastAsia"/>
              </w:rPr>
              <w:t xml:space="preserve">, Lloyd Smucker, Glenn Thompson </w:t>
            </w:r>
          </w:p>
        </w:tc>
      </w:tr>
      <w:tr w:rsidR="00681E98" w:rsidRPr="002271D0" w14:paraId="1021FF50" w14:textId="77777777" w:rsidTr="00FC1D58">
        <w:tc>
          <w:tcPr>
            <w:tcW w:w="4225" w:type="dxa"/>
          </w:tcPr>
          <w:p w14:paraId="7FEA3ED1" w14:textId="77777777" w:rsidR="00681E98" w:rsidRPr="002271D0" w:rsidRDefault="00681E98" w:rsidP="00FC1D58">
            <w:pPr>
              <w:pStyle w:val="BodyText"/>
              <w:rPr>
                <w:rFonts w:eastAsiaTheme="majorEastAsia"/>
              </w:rPr>
            </w:pPr>
            <w:r w:rsidRPr="002271D0">
              <w:rPr>
                <w:rFonts w:eastAsiaTheme="majorEastAsia"/>
              </w:rPr>
              <w:t xml:space="preserve">Wisconsin </w:t>
            </w:r>
          </w:p>
          <w:p w14:paraId="5878C9BE" w14:textId="77777777" w:rsidR="00681E98" w:rsidRPr="002271D0" w:rsidRDefault="00681E98" w:rsidP="00FC1D58">
            <w:pPr>
              <w:pStyle w:val="BodyText"/>
              <w:rPr>
                <w:rFonts w:eastAsiaTheme="majorEastAsia"/>
              </w:rPr>
            </w:pPr>
          </w:p>
          <w:p w14:paraId="2CE05491" w14:textId="77777777" w:rsidR="00681E98" w:rsidRPr="002271D0" w:rsidRDefault="00681E98" w:rsidP="00FC1D58">
            <w:pPr>
              <w:pStyle w:val="BodyText"/>
              <w:rPr>
                <w:rFonts w:eastAsiaTheme="majorEastAsia"/>
              </w:rPr>
            </w:pPr>
            <w:r w:rsidRPr="002271D0">
              <w:rPr>
                <w:rFonts w:eastAsiaTheme="majorEastAsia"/>
              </w:rPr>
              <w:t>Baldus v. Members of Wisconsin Government Accountability Bd., 849 F. Supp. 2d 840 (E.D. Wis. 2012)</w:t>
            </w:r>
          </w:p>
          <w:p w14:paraId="351910A6" w14:textId="77777777" w:rsidR="00681E98" w:rsidRPr="002271D0" w:rsidRDefault="00681E98" w:rsidP="00FC1D58">
            <w:pPr>
              <w:pStyle w:val="BodyText"/>
              <w:rPr>
                <w:rFonts w:eastAsiaTheme="majorEastAsia"/>
              </w:rPr>
            </w:pPr>
          </w:p>
          <w:p w14:paraId="1DA07F35" w14:textId="77777777" w:rsidR="00681E98" w:rsidRPr="002271D0" w:rsidRDefault="00681E98" w:rsidP="00FC1D58">
            <w:pPr>
              <w:pStyle w:val="BodyText"/>
              <w:rPr>
                <w:rFonts w:eastAsiaTheme="majorEastAsia"/>
              </w:rPr>
            </w:pPr>
          </w:p>
        </w:tc>
        <w:tc>
          <w:tcPr>
            <w:tcW w:w="4590" w:type="dxa"/>
          </w:tcPr>
          <w:p w14:paraId="313CD1FF" w14:textId="77777777" w:rsidR="00681E98" w:rsidRPr="002271D0" w:rsidRDefault="00681E98" w:rsidP="00FC1D58">
            <w:pPr>
              <w:pStyle w:val="BodyText"/>
              <w:rPr>
                <w:rFonts w:eastAsiaTheme="majorEastAsia"/>
              </w:rPr>
            </w:pPr>
            <w:r w:rsidRPr="002271D0">
              <w:rPr>
                <w:rFonts w:eastAsiaTheme="majorEastAsia"/>
              </w:rPr>
              <w:t>Voces de la Frontera, Inc. Plaintiffs:</w:t>
            </w:r>
          </w:p>
          <w:p w14:paraId="0550F0E4" w14:textId="77777777" w:rsidR="00681E98" w:rsidRPr="002271D0" w:rsidRDefault="00681E98" w:rsidP="00FC1D58">
            <w:pPr>
              <w:pStyle w:val="BodyText"/>
              <w:rPr>
                <w:rFonts w:eastAsiaTheme="majorEastAsia"/>
              </w:rPr>
            </w:pPr>
            <w:r w:rsidRPr="002271D0">
              <w:rPr>
                <w:rFonts w:eastAsiaTheme="majorEastAsia"/>
              </w:rPr>
              <w:t>Ramiro Vara, Olga Vara, Jose Perez, Erica Ramirez</w:t>
            </w:r>
          </w:p>
          <w:p w14:paraId="0D3618B9" w14:textId="77777777" w:rsidR="00681E98" w:rsidRPr="002271D0" w:rsidRDefault="00681E98" w:rsidP="00FC1D58">
            <w:pPr>
              <w:pStyle w:val="BodyText"/>
              <w:rPr>
                <w:rFonts w:eastAsiaTheme="majorEastAsia"/>
              </w:rPr>
            </w:pPr>
          </w:p>
          <w:p w14:paraId="6F5F2607" w14:textId="77777777" w:rsidR="00681E98" w:rsidRPr="002271D0" w:rsidRDefault="00681E98" w:rsidP="00FC1D58">
            <w:pPr>
              <w:pStyle w:val="BodyText"/>
              <w:rPr>
                <w:rFonts w:eastAsiaTheme="majorEastAsia"/>
              </w:rPr>
            </w:pPr>
            <w:r w:rsidRPr="002271D0">
              <w:rPr>
                <w:rFonts w:eastAsiaTheme="majorEastAsia"/>
              </w:rPr>
              <w:t xml:space="preserve">Baldus </w:t>
            </w:r>
            <w:proofErr w:type="spellStart"/>
            <w:r w:rsidRPr="002271D0">
              <w:rPr>
                <w:rFonts w:eastAsiaTheme="majorEastAsia"/>
              </w:rPr>
              <w:t>Platinffs</w:t>
            </w:r>
            <w:proofErr w:type="spellEnd"/>
            <w:r w:rsidRPr="002271D0">
              <w:rPr>
                <w:rFonts w:eastAsiaTheme="majorEastAsia"/>
              </w:rPr>
              <w:t>:</w:t>
            </w:r>
          </w:p>
          <w:p w14:paraId="3042DCEB" w14:textId="77777777" w:rsidR="00681E98" w:rsidRPr="002271D0" w:rsidRDefault="00681E98" w:rsidP="00FC1D58">
            <w:pPr>
              <w:pStyle w:val="BodyText"/>
              <w:rPr>
                <w:rFonts w:eastAsiaTheme="majorEastAsia"/>
              </w:rPr>
            </w:pPr>
            <w:r w:rsidRPr="002271D0">
              <w:rPr>
                <w:rFonts w:eastAsiaTheme="majorEastAsia"/>
              </w:rPr>
              <w:t xml:space="preserve">Alvin Baldus, Carlene </w:t>
            </w:r>
            <w:proofErr w:type="spellStart"/>
            <w:r w:rsidRPr="002271D0">
              <w:rPr>
                <w:rFonts w:eastAsiaTheme="majorEastAsia"/>
              </w:rPr>
              <w:t>Bechen</w:t>
            </w:r>
            <w:proofErr w:type="spellEnd"/>
            <w:r w:rsidRPr="002271D0">
              <w:rPr>
                <w:rFonts w:eastAsiaTheme="majorEastAsia"/>
              </w:rPr>
              <w:t xml:space="preserve">, Elvira </w:t>
            </w:r>
            <w:proofErr w:type="spellStart"/>
            <w:r w:rsidRPr="002271D0">
              <w:rPr>
                <w:rFonts w:eastAsiaTheme="majorEastAsia"/>
              </w:rPr>
              <w:t>Bumpus</w:t>
            </w:r>
            <w:proofErr w:type="spellEnd"/>
            <w:r w:rsidRPr="002271D0">
              <w:rPr>
                <w:rFonts w:eastAsiaTheme="majorEastAsia"/>
              </w:rPr>
              <w:t xml:space="preserve">, Ronald </w:t>
            </w:r>
            <w:proofErr w:type="spellStart"/>
            <w:r w:rsidRPr="002271D0">
              <w:rPr>
                <w:rFonts w:eastAsiaTheme="majorEastAsia"/>
              </w:rPr>
              <w:t>Biendseil</w:t>
            </w:r>
            <w:proofErr w:type="spellEnd"/>
            <w:r w:rsidRPr="002271D0">
              <w:rPr>
                <w:rFonts w:eastAsiaTheme="majorEastAsia"/>
              </w:rPr>
              <w:t xml:space="preserve">, Leslie W. Davis, III, Brett Eckstein, Gloria Rogers, Richard Kresbach, Rochelle Moore, Amy </w:t>
            </w:r>
            <w:proofErr w:type="spellStart"/>
            <w:r w:rsidRPr="002271D0">
              <w:rPr>
                <w:rFonts w:eastAsiaTheme="majorEastAsia"/>
              </w:rPr>
              <w:t>Risseeuw</w:t>
            </w:r>
            <w:proofErr w:type="spellEnd"/>
            <w:r w:rsidRPr="002271D0">
              <w:rPr>
                <w:rFonts w:eastAsiaTheme="majorEastAsia"/>
              </w:rPr>
              <w:t xml:space="preserve">, Judy Robson, Jeanne Sanchez-Bell, Cecelia </w:t>
            </w:r>
            <w:proofErr w:type="spellStart"/>
            <w:r w:rsidRPr="002271D0">
              <w:rPr>
                <w:rFonts w:eastAsiaTheme="majorEastAsia"/>
              </w:rPr>
              <w:t>Schliepp</w:t>
            </w:r>
            <w:proofErr w:type="spellEnd"/>
            <w:r w:rsidRPr="002271D0">
              <w:rPr>
                <w:rFonts w:eastAsiaTheme="majorEastAsia"/>
              </w:rPr>
              <w:t xml:space="preserve">, Travis Thyssen, Cindy Barbera, Ron Boone, Vera Boone, </w:t>
            </w:r>
            <w:proofErr w:type="spellStart"/>
            <w:r w:rsidRPr="002271D0">
              <w:rPr>
                <w:rFonts w:eastAsiaTheme="majorEastAsia"/>
              </w:rPr>
              <w:t>Evanjelina</w:t>
            </w:r>
            <w:proofErr w:type="spellEnd"/>
            <w:r w:rsidRPr="002271D0">
              <w:rPr>
                <w:rFonts w:eastAsiaTheme="majorEastAsia"/>
              </w:rPr>
              <w:t xml:space="preserve"> </w:t>
            </w:r>
            <w:proofErr w:type="spellStart"/>
            <w:r w:rsidRPr="002271D0">
              <w:rPr>
                <w:rFonts w:eastAsiaTheme="majorEastAsia"/>
              </w:rPr>
              <w:t>Cleerman</w:t>
            </w:r>
            <w:proofErr w:type="spellEnd"/>
            <w:r w:rsidRPr="002271D0">
              <w:rPr>
                <w:rFonts w:eastAsiaTheme="majorEastAsia"/>
              </w:rPr>
              <w:t xml:space="preserve">, Sheila Cochran, Maxine Hough, Clarence Johnson, Richard Lange, Gladys </w:t>
            </w:r>
            <w:proofErr w:type="spellStart"/>
            <w:r w:rsidRPr="002271D0">
              <w:rPr>
                <w:rFonts w:eastAsiaTheme="majorEastAsia"/>
              </w:rPr>
              <w:t>Manzanet</w:t>
            </w:r>
            <w:proofErr w:type="spellEnd"/>
          </w:p>
        </w:tc>
      </w:tr>
      <w:tr w:rsidR="00681E98" w:rsidRPr="002271D0" w14:paraId="4C842356" w14:textId="77777777" w:rsidTr="00FC1D58">
        <w:tc>
          <w:tcPr>
            <w:tcW w:w="4225" w:type="dxa"/>
          </w:tcPr>
          <w:p w14:paraId="034C4EAC" w14:textId="77777777" w:rsidR="00681E98" w:rsidRPr="002271D0" w:rsidRDefault="00681E98" w:rsidP="00FC1D58">
            <w:pPr>
              <w:pStyle w:val="BodyText"/>
              <w:rPr>
                <w:rFonts w:eastAsiaTheme="majorEastAsia"/>
              </w:rPr>
            </w:pPr>
            <w:r w:rsidRPr="002271D0">
              <w:rPr>
                <w:rFonts w:eastAsiaTheme="majorEastAsia"/>
              </w:rPr>
              <w:t>2020s REDISTRICTING CASES IN STATE COURT</w:t>
            </w:r>
          </w:p>
        </w:tc>
        <w:tc>
          <w:tcPr>
            <w:tcW w:w="4590" w:type="dxa"/>
          </w:tcPr>
          <w:p w14:paraId="2172CF37" w14:textId="77777777" w:rsidR="00681E98" w:rsidRPr="002271D0" w:rsidRDefault="00681E98" w:rsidP="00FC1D58">
            <w:pPr>
              <w:pStyle w:val="BodyText"/>
              <w:rPr>
                <w:rFonts w:eastAsiaTheme="majorEastAsia"/>
              </w:rPr>
            </w:pPr>
          </w:p>
        </w:tc>
      </w:tr>
      <w:tr w:rsidR="00681E98" w:rsidRPr="002271D0" w14:paraId="51EF9002" w14:textId="77777777" w:rsidTr="00FC1D58">
        <w:tc>
          <w:tcPr>
            <w:tcW w:w="4225" w:type="dxa"/>
          </w:tcPr>
          <w:p w14:paraId="044C671F" w14:textId="77777777" w:rsidR="00681E98" w:rsidRPr="002271D0" w:rsidRDefault="00681E98" w:rsidP="00FC1D58">
            <w:pPr>
              <w:pStyle w:val="BodyText"/>
              <w:rPr>
                <w:rFonts w:eastAsiaTheme="majorEastAsia"/>
              </w:rPr>
            </w:pPr>
            <w:r w:rsidRPr="002271D0">
              <w:rPr>
                <w:rFonts w:eastAsiaTheme="majorEastAsia"/>
              </w:rPr>
              <w:t xml:space="preserve">Florida (2022) </w:t>
            </w:r>
          </w:p>
          <w:p w14:paraId="021CD1AE" w14:textId="77777777" w:rsidR="00681E98" w:rsidRPr="002271D0" w:rsidRDefault="00681E98" w:rsidP="00FC1D58">
            <w:pPr>
              <w:pStyle w:val="BodyText"/>
              <w:rPr>
                <w:rFonts w:eastAsiaTheme="majorEastAsia"/>
              </w:rPr>
            </w:pPr>
            <w:r w:rsidRPr="002271D0">
              <w:rPr>
                <w:rFonts w:eastAsiaTheme="majorEastAsia"/>
              </w:rPr>
              <w:t>(</w:t>
            </w:r>
            <w:proofErr w:type="gramStart"/>
            <w:r w:rsidRPr="002271D0">
              <w:rPr>
                <w:rFonts w:eastAsiaTheme="majorEastAsia"/>
              </w:rPr>
              <w:t>outcome</w:t>
            </w:r>
            <w:proofErr w:type="gramEnd"/>
            <w:r w:rsidRPr="002271D0">
              <w:rPr>
                <w:rFonts w:eastAsiaTheme="majorEastAsia"/>
              </w:rPr>
              <w:t xml:space="preserve"> pending)</w:t>
            </w:r>
          </w:p>
          <w:p w14:paraId="26A4A347" w14:textId="77777777" w:rsidR="00681E98" w:rsidRPr="002271D0" w:rsidRDefault="00681E98" w:rsidP="00FC1D58">
            <w:pPr>
              <w:pStyle w:val="BodyText"/>
              <w:rPr>
                <w:rFonts w:eastAsiaTheme="majorEastAsia"/>
              </w:rPr>
            </w:pPr>
          </w:p>
          <w:p w14:paraId="1518B4F0" w14:textId="77777777" w:rsidR="00681E98" w:rsidRPr="002271D0" w:rsidRDefault="00681E98" w:rsidP="00FC1D58">
            <w:pPr>
              <w:pStyle w:val="BodyText"/>
              <w:rPr>
                <w:rFonts w:eastAsiaTheme="majorEastAsia"/>
              </w:rPr>
            </w:pPr>
            <w:r w:rsidRPr="002271D0">
              <w:rPr>
                <w:rFonts w:eastAsiaTheme="majorEastAsia"/>
              </w:rPr>
              <w:t>Black Voters Matter Capacity Building Inst., Inc. v. Lee, No. 2022-ca-000666 (Fla. Cir. Ct. Apr. 22, 2022)</w:t>
            </w:r>
          </w:p>
          <w:p w14:paraId="6FE21302" w14:textId="77777777" w:rsidR="00681E98" w:rsidRPr="002271D0" w:rsidRDefault="00681E98" w:rsidP="00FC1D58">
            <w:pPr>
              <w:pStyle w:val="BodyText"/>
              <w:rPr>
                <w:rFonts w:eastAsiaTheme="majorEastAsia"/>
              </w:rPr>
            </w:pPr>
          </w:p>
        </w:tc>
        <w:tc>
          <w:tcPr>
            <w:tcW w:w="4590" w:type="dxa"/>
          </w:tcPr>
          <w:p w14:paraId="4F0019EE" w14:textId="77777777" w:rsidR="00681E98" w:rsidRPr="002271D0" w:rsidRDefault="00681E98" w:rsidP="00FC1D58">
            <w:pPr>
              <w:pStyle w:val="BodyText"/>
              <w:rPr>
                <w:rFonts w:eastAsiaTheme="majorEastAsia"/>
              </w:rPr>
            </w:pPr>
            <w:r w:rsidRPr="002271D0">
              <w:rPr>
                <w:rFonts w:eastAsiaTheme="majorEastAsia"/>
              </w:rPr>
              <w:t xml:space="preserve">Pastor Reginald Gundy, Sylvia Young, Phyllis Wiley, Andrea </w:t>
            </w:r>
            <w:proofErr w:type="spellStart"/>
            <w:r w:rsidRPr="002271D0">
              <w:rPr>
                <w:rFonts w:eastAsiaTheme="majorEastAsia"/>
              </w:rPr>
              <w:t>Hershorin</w:t>
            </w:r>
            <w:proofErr w:type="spellEnd"/>
            <w:r w:rsidRPr="002271D0">
              <w:rPr>
                <w:rFonts w:eastAsiaTheme="majorEastAsia"/>
              </w:rPr>
              <w:t xml:space="preserve">, </w:t>
            </w:r>
            <w:proofErr w:type="spellStart"/>
            <w:r w:rsidRPr="002271D0">
              <w:rPr>
                <w:rFonts w:eastAsiaTheme="majorEastAsia"/>
              </w:rPr>
              <w:t>Anaydia</w:t>
            </w:r>
            <w:proofErr w:type="spellEnd"/>
            <w:r w:rsidRPr="002271D0">
              <w:rPr>
                <w:rFonts w:eastAsiaTheme="majorEastAsia"/>
              </w:rPr>
              <w:t xml:space="preserve"> Connolly, Brandon P. Nelson, Katie Yarrows, Cynthia Lippert, Kisha Linebaugh, Beatriz Alonso, Gonzalo Alfredo Pedroso, and Ileana </w:t>
            </w:r>
            <w:proofErr w:type="spellStart"/>
            <w:r w:rsidRPr="002271D0">
              <w:rPr>
                <w:rFonts w:eastAsiaTheme="majorEastAsia"/>
              </w:rPr>
              <w:t>Caban</w:t>
            </w:r>
            <w:proofErr w:type="spellEnd"/>
            <w:r w:rsidRPr="002271D0">
              <w:rPr>
                <w:rFonts w:eastAsiaTheme="majorEastAsia"/>
              </w:rPr>
              <w:t>.</w:t>
            </w:r>
          </w:p>
        </w:tc>
      </w:tr>
      <w:tr w:rsidR="00681E98" w:rsidRPr="002271D0" w14:paraId="7A05BFF0" w14:textId="77777777" w:rsidTr="00FC1D58">
        <w:tc>
          <w:tcPr>
            <w:tcW w:w="4225" w:type="dxa"/>
          </w:tcPr>
          <w:p w14:paraId="6E7480AE" w14:textId="77777777" w:rsidR="00681E98" w:rsidRPr="002271D0" w:rsidRDefault="00681E98" w:rsidP="00FC1D58">
            <w:pPr>
              <w:pStyle w:val="BodyText"/>
              <w:rPr>
                <w:rFonts w:eastAsiaTheme="majorEastAsia"/>
              </w:rPr>
            </w:pPr>
            <w:r w:rsidRPr="002271D0">
              <w:rPr>
                <w:rFonts w:eastAsiaTheme="majorEastAsia"/>
              </w:rPr>
              <w:t>Kansas (2022)</w:t>
            </w:r>
          </w:p>
          <w:p w14:paraId="067978E4" w14:textId="77777777" w:rsidR="00681E98" w:rsidRPr="002271D0" w:rsidRDefault="00681E98" w:rsidP="00FC1D58">
            <w:pPr>
              <w:pStyle w:val="BodyText"/>
              <w:rPr>
                <w:rFonts w:eastAsiaTheme="majorEastAsia"/>
              </w:rPr>
            </w:pPr>
          </w:p>
          <w:p w14:paraId="7D1F8908" w14:textId="77777777" w:rsidR="00681E98" w:rsidRPr="002271D0" w:rsidRDefault="00681E98" w:rsidP="00FC1D58">
            <w:pPr>
              <w:pStyle w:val="BodyText"/>
              <w:rPr>
                <w:rFonts w:eastAsiaTheme="majorEastAsia"/>
              </w:rPr>
            </w:pPr>
            <w:r w:rsidRPr="002271D0">
              <w:rPr>
                <w:rFonts w:eastAsiaTheme="majorEastAsia"/>
              </w:rPr>
              <w:t>Rivera v. Schwab, 512 P.2d 168 (Kan. 2022)</w:t>
            </w:r>
          </w:p>
          <w:p w14:paraId="3DD8FFAD" w14:textId="77777777" w:rsidR="00681E98" w:rsidRPr="002271D0" w:rsidRDefault="00681E98" w:rsidP="00FC1D58">
            <w:pPr>
              <w:pStyle w:val="BodyText"/>
              <w:rPr>
                <w:rFonts w:eastAsiaTheme="majorEastAsia"/>
              </w:rPr>
            </w:pPr>
          </w:p>
        </w:tc>
        <w:tc>
          <w:tcPr>
            <w:tcW w:w="4590" w:type="dxa"/>
          </w:tcPr>
          <w:p w14:paraId="48D56EC8" w14:textId="77777777" w:rsidR="00681E98" w:rsidRPr="002271D0" w:rsidRDefault="00681E98" w:rsidP="00FC1D58">
            <w:pPr>
              <w:pStyle w:val="BodyText"/>
              <w:rPr>
                <w:rFonts w:eastAsiaTheme="majorEastAsia"/>
              </w:rPr>
            </w:pPr>
            <w:r w:rsidRPr="002271D0">
              <w:rPr>
                <w:rFonts w:eastAsiaTheme="majorEastAsia"/>
              </w:rPr>
              <w:t>Rivera Plaintiffs:</w:t>
            </w:r>
          </w:p>
          <w:p w14:paraId="3F07CDD1" w14:textId="77777777" w:rsidR="00681E98" w:rsidRPr="002271D0" w:rsidRDefault="00681E98" w:rsidP="00FC1D58">
            <w:pPr>
              <w:pStyle w:val="BodyText"/>
              <w:rPr>
                <w:rFonts w:eastAsiaTheme="majorEastAsia"/>
              </w:rPr>
            </w:pPr>
            <w:r w:rsidRPr="002271D0">
              <w:rPr>
                <w:rFonts w:eastAsiaTheme="majorEastAsia"/>
              </w:rPr>
              <w:t xml:space="preserve">Faith Rivera, </w:t>
            </w:r>
            <w:proofErr w:type="spellStart"/>
            <w:r w:rsidRPr="002271D0">
              <w:rPr>
                <w:rFonts w:eastAsiaTheme="majorEastAsia"/>
              </w:rPr>
              <w:t>Diosselyn</w:t>
            </w:r>
            <w:proofErr w:type="spellEnd"/>
            <w:r w:rsidRPr="002271D0">
              <w:rPr>
                <w:rFonts w:eastAsiaTheme="majorEastAsia"/>
              </w:rPr>
              <w:t xml:space="preserve"> </w:t>
            </w:r>
            <w:proofErr w:type="spellStart"/>
            <w:r w:rsidRPr="002271D0">
              <w:rPr>
                <w:rFonts w:eastAsiaTheme="majorEastAsia"/>
              </w:rPr>
              <w:t>Totvelasquez</w:t>
            </w:r>
            <w:proofErr w:type="spellEnd"/>
            <w:r w:rsidRPr="002271D0">
              <w:rPr>
                <w:rFonts w:eastAsiaTheme="majorEastAsia"/>
              </w:rPr>
              <w:t xml:space="preserve">, Kimberly Weaver, Paris </w:t>
            </w:r>
            <w:proofErr w:type="spellStart"/>
            <w:r w:rsidRPr="002271D0">
              <w:rPr>
                <w:rFonts w:eastAsiaTheme="majorEastAsia"/>
              </w:rPr>
              <w:t>Raite</w:t>
            </w:r>
            <w:proofErr w:type="spellEnd"/>
            <w:r w:rsidRPr="002271D0">
              <w:rPr>
                <w:rFonts w:eastAsiaTheme="majorEastAsia"/>
              </w:rPr>
              <w:t xml:space="preserve">, </w:t>
            </w:r>
            <w:proofErr w:type="spellStart"/>
            <w:r w:rsidRPr="002271D0">
              <w:rPr>
                <w:rFonts w:eastAsiaTheme="majorEastAsia"/>
              </w:rPr>
              <w:t>Donnavan</w:t>
            </w:r>
            <w:proofErr w:type="spellEnd"/>
            <w:r w:rsidRPr="002271D0">
              <w:rPr>
                <w:rFonts w:eastAsiaTheme="majorEastAsia"/>
              </w:rPr>
              <w:t xml:space="preserve"> Dillon, and Loud Light.</w:t>
            </w:r>
          </w:p>
          <w:p w14:paraId="296F98A1" w14:textId="77777777" w:rsidR="00681E98" w:rsidRPr="002271D0" w:rsidRDefault="00681E98" w:rsidP="00FC1D58">
            <w:pPr>
              <w:pStyle w:val="BodyText"/>
              <w:rPr>
                <w:rFonts w:eastAsiaTheme="majorEastAsia"/>
              </w:rPr>
            </w:pPr>
          </w:p>
          <w:p w14:paraId="393F19D4" w14:textId="77777777" w:rsidR="00681E98" w:rsidRPr="002271D0" w:rsidRDefault="00681E98" w:rsidP="00FC1D58">
            <w:pPr>
              <w:pStyle w:val="BodyText"/>
              <w:rPr>
                <w:rFonts w:eastAsiaTheme="majorEastAsia"/>
              </w:rPr>
            </w:pPr>
            <w:r w:rsidRPr="002271D0">
              <w:rPr>
                <w:rFonts w:eastAsiaTheme="majorEastAsia"/>
              </w:rPr>
              <w:t>Alonzo Plaintiffs:</w:t>
            </w:r>
          </w:p>
          <w:p w14:paraId="44CE9C7A" w14:textId="77777777" w:rsidR="00681E98" w:rsidRPr="002271D0" w:rsidRDefault="00681E98" w:rsidP="00FC1D58">
            <w:pPr>
              <w:pStyle w:val="BodyText"/>
              <w:rPr>
                <w:rFonts w:eastAsiaTheme="majorEastAsia"/>
              </w:rPr>
            </w:pPr>
            <w:r w:rsidRPr="002271D0">
              <w:rPr>
                <w:rFonts w:eastAsiaTheme="majorEastAsia"/>
              </w:rPr>
              <w:t>Tom Alonzo, Sharon Al-</w:t>
            </w:r>
            <w:proofErr w:type="spellStart"/>
            <w:r w:rsidRPr="002271D0">
              <w:rPr>
                <w:rFonts w:eastAsiaTheme="majorEastAsia"/>
              </w:rPr>
              <w:t>Uqdah</w:t>
            </w:r>
            <w:proofErr w:type="spellEnd"/>
            <w:r w:rsidRPr="002271D0">
              <w:rPr>
                <w:rFonts w:eastAsiaTheme="majorEastAsia"/>
              </w:rPr>
              <w:t xml:space="preserve">, Amy Carter, Connie Brown Collins, </w:t>
            </w:r>
            <w:proofErr w:type="spellStart"/>
            <w:r w:rsidRPr="002271D0">
              <w:rPr>
                <w:rFonts w:eastAsiaTheme="majorEastAsia"/>
              </w:rPr>
              <w:t>Sheyvette</w:t>
            </w:r>
            <w:proofErr w:type="spellEnd"/>
            <w:r w:rsidRPr="002271D0">
              <w:rPr>
                <w:rFonts w:eastAsiaTheme="majorEastAsia"/>
              </w:rPr>
              <w:t xml:space="preserve"> </w:t>
            </w:r>
            <w:proofErr w:type="spellStart"/>
            <w:r w:rsidRPr="002271D0">
              <w:rPr>
                <w:rFonts w:eastAsiaTheme="majorEastAsia"/>
              </w:rPr>
              <w:t>Dinkens</w:t>
            </w:r>
            <w:proofErr w:type="spellEnd"/>
            <w:r w:rsidRPr="002271D0">
              <w:rPr>
                <w:rFonts w:eastAsiaTheme="majorEastAsia"/>
              </w:rPr>
              <w:t xml:space="preserve">, Melinda Lavon, Ana Marcela Maldonado Morales, Liz </w:t>
            </w:r>
            <w:proofErr w:type="spellStart"/>
            <w:r w:rsidRPr="002271D0">
              <w:rPr>
                <w:rFonts w:eastAsiaTheme="majorEastAsia"/>
              </w:rPr>
              <w:t>Meitl</w:t>
            </w:r>
            <w:proofErr w:type="spellEnd"/>
            <w:r w:rsidRPr="002271D0">
              <w:rPr>
                <w:rFonts w:eastAsiaTheme="majorEastAsia"/>
              </w:rPr>
              <w:t>, Richard Nobles, Rose Schwab, and Anna White.</w:t>
            </w:r>
          </w:p>
          <w:p w14:paraId="4555D295" w14:textId="77777777" w:rsidR="00681E98" w:rsidRPr="002271D0" w:rsidRDefault="00681E98" w:rsidP="00FC1D58">
            <w:pPr>
              <w:pStyle w:val="BodyText"/>
              <w:rPr>
                <w:rFonts w:eastAsiaTheme="majorEastAsia"/>
              </w:rPr>
            </w:pPr>
          </w:p>
          <w:p w14:paraId="087C64F1" w14:textId="77777777" w:rsidR="00681E98" w:rsidRPr="002271D0" w:rsidRDefault="00681E98" w:rsidP="00FC1D58">
            <w:pPr>
              <w:pStyle w:val="BodyText"/>
              <w:rPr>
                <w:rFonts w:eastAsiaTheme="majorEastAsia"/>
              </w:rPr>
            </w:pPr>
            <w:r w:rsidRPr="002271D0">
              <w:rPr>
                <w:rFonts w:eastAsiaTheme="majorEastAsia"/>
              </w:rPr>
              <w:lastRenderedPageBreak/>
              <w:t>Frick Plaintiffs:</w:t>
            </w:r>
          </w:p>
          <w:p w14:paraId="2739179E" w14:textId="77777777" w:rsidR="00681E98" w:rsidRPr="002271D0" w:rsidRDefault="00681E98" w:rsidP="00FC1D58">
            <w:pPr>
              <w:pStyle w:val="BodyText"/>
              <w:rPr>
                <w:rFonts w:eastAsiaTheme="majorEastAsia"/>
              </w:rPr>
            </w:pPr>
            <w:r w:rsidRPr="002271D0">
              <w:rPr>
                <w:rFonts w:eastAsiaTheme="majorEastAsia"/>
              </w:rPr>
              <w:t xml:space="preserve">Susan Frick, Lauren Sullivan, Darrell Lea, and Susan Spring </w:t>
            </w:r>
            <w:proofErr w:type="spellStart"/>
            <w:r w:rsidRPr="002271D0">
              <w:rPr>
                <w:rFonts w:eastAsiaTheme="majorEastAsia"/>
              </w:rPr>
              <w:t>Schiffelbein</w:t>
            </w:r>
            <w:proofErr w:type="spellEnd"/>
            <w:r w:rsidRPr="002271D0">
              <w:rPr>
                <w:rFonts w:eastAsiaTheme="majorEastAsia"/>
              </w:rPr>
              <w:t>.</w:t>
            </w:r>
          </w:p>
          <w:p w14:paraId="544BC65D" w14:textId="77777777" w:rsidR="00681E98" w:rsidRPr="002271D0" w:rsidRDefault="00681E98" w:rsidP="00FC1D58">
            <w:pPr>
              <w:pStyle w:val="BodyText"/>
              <w:rPr>
                <w:rFonts w:eastAsiaTheme="majorEastAsia"/>
              </w:rPr>
            </w:pPr>
          </w:p>
        </w:tc>
      </w:tr>
      <w:tr w:rsidR="00681E98" w:rsidRPr="002271D0" w14:paraId="528B44CB" w14:textId="77777777" w:rsidTr="00FC1D58">
        <w:tc>
          <w:tcPr>
            <w:tcW w:w="4225" w:type="dxa"/>
          </w:tcPr>
          <w:p w14:paraId="49A15871" w14:textId="77777777" w:rsidR="00681E98" w:rsidRPr="002271D0" w:rsidRDefault="00681E98" w:rsidP="00FC1D58">
            <w:pPr>
              <w:pStyle w:val="BodyText"/>
              <w:rPr>
                <w:rFonts w:eastAsiaTheme="majorEastAsia"/>
              </w:rPr>
            </w:pPr>
            <w:r w:rsidRPr="002271D0">
              <w:rPr>
                <w:rFonts w:eastAsiaTheme="majorEastAsia"/>
              </w:rPr>
              <w:lastRenderedPageBreak/>
              <w:t>Kentucky (2022)</w:t>
            </w:r>
          </w:p>
          <w:p w14:paraId="4DCAC370" w14:textId="77777777" w:rsidR="00681E98" w:rsidRPr="002271D0" w:rsidRDefault="00681E98" w:rsidP="00FC1D58">
            <w:pPr>
              <w:pStyle w:val="BodyText"/>
              <w:rPr>
                <w:rFonts w:eastAsiaTheme="majorEastAsia"/>
              </w:rPr>
            </w:pPr>
          </w:p>
          <w:p w14:paraId="76B8781A" w14:textId="77777777" w:rsidR="00681E98" w:rsidRPr="002271D0" w:rsidRDefault="00681E98" w:rsidP="00FC1D58">
            <w:pPr>
              <w:pStyle w:val="BodyText"/>
              <w:rPr>
                <w:rFonts w:eastAsiaTheme="majorEastAsia"/>
              </w:rPr>
            </w:pPr>
            <w:r w:rsidRPr="002271D0">
              <w:rPr>
                <w:rFonts w:eastAsiaTheme="majorEastAsia"/>
              </w:rPr>
              <w:t>Graham v. Adams, No. 22-CI-00047 (Ky. Cir. Ct. Nov. 10, 2022)</w:t>
            </w:r>
          </w:p>
          <w:p w14:paraId="1DE4642D" w14:textId="77777777" w:rsidR="00681E98" w:rsidRPr="002271D0" w:rsidRDefault="00681E98" w:rsidP="00FC1D58">
            <w:pPr>
              <w:pStyle w:val="BodyText"/>
              <w:rPr>
                <w:rFonts w:eastAsiaTheme="majorEastAsia"/>
              </w:rPr>
            </w:pPr>
          </w:p>
        </w:tc>
        <w:tc>
          <w:tcPr>
            <w:tcW w:w="4590" w:type="dxa"/>
          </w:tcPr>
          <w:p w14:paraId="5DE3C705" w14:textId="77777777" w:rsidR="00681E98" w:rsidRPr="002271D0" w:rsidRDefault="00681E98" w:rsidP="00FC1D58">
            <w:pPr>
              <w:pStyle w:val="BodyText"/>
              <w:rPr>
                <w:rFonts w:eastAsiaTheme="majorEastAsia"/>
              </w:rPr>
            </w:pPr>
            <w:r w:rsidRPr="002271D0">
              <w:rPr>
                <w:rFonts w:eastAsiaTheme="majorEastAsia"/>
              </w:rPr>
              <w:t xml:space="preserve">Derrick Graham, Jill Robinson, Mary Lynn Collins, </w:t>
            </w:r>
            <w:proofErr w:type="spellStart"/>
            <w:r w:rsidRPr="002271D0">
              <w:rPr>
                <w:rFonts w:eastAsiaTheme="majorEastAsia"/>
              </w:rPr>
              <w:t>Katima</w:t>
            </w:r>
            <w:proofErr w:type="spellEnd"/>
            <w:r w:rsidRPr="002271D0">
              <w:rPr>
                <w:rFonts w:eastAsiaTheme="majorEastAsia"/>
              </w:rPr>
              <w:t xml:space="preserve"> Smith-Willis, Joseph Smith.</w:t>
            </w:r>
          </w:p>
          <w:p w14:paraId="0656FF42" w14:textId="77777777" w:rsidR="00681E98" w:rsidRPr="002271D0" w:rsidRDefault="00681E98" w:rsidP="00FC1D58">
            <w:pPr>
              <w:pStyle w:val="BodyText"/>
              <w:rPr>
                <w:rFonts w:eastAsiaTheme="majorEastAsia"/>
              </w:rPr>
            </w:pPr>
          </w:p>
        </w:tc>
      </w:tr>
      <w:tr w:rsidR="00681E98" w:rsidRPr="002271D0" w14:paraId="39D2F455" w14:textId="77777777" w:rsidTr="00FC1D58">
        <w:tc>
          <w:tcPr>
            <w:tcW w:w="4225" w:type="dxa"/>
          </w:tcPr>
          <w:p w14:paraId="43DAF3F7" w14:textId="77777777" w:rsidR="00681E98" w:rsidRPr="002271D0" w:rsidRDefault="00681E98" w:rsidP="00FC1D58">
            <w:pPr>
              <w:pStyle w:val="BodyText"/>
              <w:rPr>
                <w:rFonts w:eastAsiaTheme="majorEastAsia"/>
              </w:rPr>
            </w:pPr>
            <w:r w:rsidRPr="002271D0">
              <w:rPr>
                <w:rFonts w:eastAsiaTheme="majorEastAsia"/>
              </w:rPr>
              <w:t>Maryland (2022)</w:t>
            </w:r>
          </w:p>
          <w:p w14:paraId="41CE2ADD" w14:textId="77777777" w:rsidR="00681E98" w:rsidRPr="002271D0" w:rsidRDefault="00681E98" w:rsidP="00FC1D58">
            <w:pPr>
              <w:pStyle w:val="BodyText"/>
              <w:rPr>
                <w:rFonts w:eastAsiaTheme="majorEastAsia"/>
              </w:rPr>
            </w:pPr>
          </w:p>
          <w:p w14:paraId="1D4F3BDA" w14:textId="77777777" w:rsidR="00681E98" w:rsidRPr="002271D0" w:rsidRDefault="00681E98" w:rsidP="00FC1D58">
            <w:pPr>
              <w:pStyle w:val="BodyText"/>
              <w:rPr>
                <w:rFonts w:eastAsiaTheme="majorEastAsia"/>
              </w:rPr>
            </w:pPr>
            <w:r w:rsidRPr="002271D0">
              <w:rPr>
                <w:rFonts w:eastAsiaTheme="majorEastAsia"/>
              </w:rPr>
              <w:t xml:space="preserve">Szeliga v. </w:t>
            </w:r>
            <w:proofErr w:type="spellStart"/>
            <w:r w:rsidRPr="002271D0">
              <w:rPr>
                <w:rFonts w:eastAsiaTheme="majorEastAsia"/>
              </w:rPr>
              <w:t>Lamone</w:t>
            </w:r>
            <w:proofErr w:type="spellEnd"/>
            <w:r w:rsidRPr="002271D0">
              <w:rPr>
                <w:rFonts w:eastAsiaTheme="majorEastAsia"/>
              </w:rPr>
              <w:t>, Nos. C-02-CV-21-001816, C-02-CV-21-001773, (Md. Cir. Ct. Mar. 25, 2022)</w:t>
            </w:r>
          </w:p>
          <w:p w14:paraId="03B7CC54" w14:textId="77777777" w:rsidR="00681E98" w:rsidRPr="002271D0" w:rsidRDefault="00681E98" w:rsidP="00FC1D58">
            <w:pPr>
              <w:pStyle w:val="BodyText"/>
              <w:rPr>
                <w:rFonts w:eastAsiaTheme="majorEastAsia"/>
              </w:rPr>
            </w:pPr>
          </w:p>
        </w:tc>
        <w:tc>
          <w:tcPr>
            <w:tcW w:w="4590" w:type="dxa"/>
          </w:tcPr>
          <w:p w14:paraId="3D26537C" w14:textId="77777777" w:rsidR="00681E98" w:rsidRPr="002271D0" w:rsidRDefault="00681E98" w:rsidP="00FC1D58">
            <w:pPr>
              <w:pStyle w:val="BodyText"/>
              <w:rPr>
                <w:rFonts w:eastAsiaTheme="majorEastAsia"/>
              </w:rPr>
            </w:pPr>
            <w:r w:rsidRPr="002271D0">
              <w:rPr>
                <w:rFonts w:eastAsiaTheme="majorEastAsia"/>
              </w:rPr>
              <w:t>Szeliga Plaintiffs:</w:t>
            </w:r>
          </w:p>
          <w:p w14:paraId="025D92E5" w14:textId="77777777" w:rsidR="00681E98" w:rsidRPr="002271D0" w:rsidRDefault="00681E98" w:rsidP="00FC1D58">
            <w:pPr>
              <w:pStyle w:val="BodyText"/>
              <w:rPr>
                <w:rFonts w:eastAsiaTheme="majorEastAsia"/>
              </w:rPr>
            </w:pPr>
            <w:r w:rsidRPr="002271D0">
              <w:rPr>
                <w:rFonts w:eastAsiaTheme="majorEastAsia"/>
              </w:rPr>
              <w:t xml:space="preserve">Kathryn Szeliga, Christopher T. Adams, James Warner, Martin Lewis, Janet </w:t>
            </w:r>
            <w:proofErr w:type="spellStart"/>
            <w:r w:rsidRPr="002271D0">
              <w:rPr>
                <w:rFonts w:eastAsiaTheme="majorEastAsia"/>
              </w:rPr>
              <w:t>Moye</w:t>
            </w:r>
            <w:proofErr w:type="spellEnd"/>
            <w:r w:rsidRPr="002271D0">
              <w:rPr>
                <w:rFonts w:eastAsiaTheme="majorEastAsia"/>
              </w:rPr>
              <w:t xml:space="preserve"> Cornick, Rickey Agyekum, Maria Isabel Icaza, Luanne Ruddell, and Michelle Kordell.</w:t>
            </w:r>
          </w:p>
          <w:p w14:paraId="5AD8FC4F" w14:textId="77777777" w:rsidR="00681E98" w:rsidRPr="002271D0" w:rsidRDefault="00681E98" w:rsidP="00FC1D58">
            <w:pPr>
              <w:pStyle w:val="BodyText"/>
              <w:rPr>
                <w:rFonts w:eastAsiaTheme="majorEastAsia"/>
              </w:rPr>
            </w:pPr>
          </w:p>
          <w:p w14:paraId="5154477B" w14:textId="77777777" w:rsidR="00681E98" w:rsidRPr="002271D0" w:rsidRDefault="00681E98" w:rsidP="00FC1D58">
            <w:pPr>
              <w:pStyle w:val="BodyText"/>
              <w:rPr>
                <w:rFonts w:eastAsiaTheme="majorEastAsia"/>
              </w:rPr>
            </w:pPr>
            <w:r w:rsidRPr="002271D0">
              <w:rPr>
                <w:rFonts w:eastAsiaTheme="majorEastAsia"/>
              </w:rPr>
              <w:t>Parrott Plaintiffs:</w:t>
            </w:r>
          </w:p>
          <w:p w14:paraId="29470FEE" w14:textId="77777777" w:rsidR="00681E98" w:rsidRPr="002271D0" w:rsidRDefault="00681E98" w:rsidP="00FC1D58">
            <w:pPr>
              <w:pStyle w:val="BodyText"/>
              <w:rPr>
                <w:rFonts w:eastAsiaTheme="majorEastAsia"/>
              </w:rPr>
            </w:pPr>
            <w:r w:rsidRPr="002271D0">
              <w:rPr>
                <w:rFonts w:eastAsiaTheme="majorEastAsia"/>
              </w:rPr>
              <w:t xml:space="preserve">Neil Parrott, Ray Serrano, Carol </w:t>
            </w:r>
            <w:proofErr w:type="spellStart"/>
            <w:r w:rsidRPr="002271D0">
              <w:rPr>
                <w:rFonts w:eastAsiaTheme="majorEastAsia"/>
              </w:rPr>
              <w:t>Swigar</w:t>
            </w:r>
            <w:proofErr w:type="spellEnd"/>
            <w:r w:rsidRPr="002271D0">
              <w:rPr>
                <w:rFonts w:eastAsiaTheme="majorEastAsia"/>
              </w:rPr>
              <w:t xml:space="preserve">, Douglas </w:t>
            </w:r>
            <w:proofErr w:type="spellStart"/>
            <w:r w:rsidRPr="002271D0">
              <w:rPr>
                <w:rFonts w:eastAsiaTheme="majorEastAsia"/>
              </w:rPr>
              <w:t>Raaum</w:t>
            </w:r>
            <w:proofErr w:type="spellEnd"/>
            <w:r w:rsidRPr="002271D0">
              <w:rPr>
                <w:rFonts w:eastAsiaTheme="majorEastAsia"/>
              </w:rPr>
              <w:t xml:space="preserve">, Ronald Shapiro, Deanna Mobley, Glen Glass, Allen Furth, Jeff Warner, Jim </w:t>
            </w:r>
            <w:proofErr w:type="spellStart"/>
            <w:r w:rsidRPr="002271D0">
              <w:rPr>
                <w:rFonts w:eastAsiaTheme="majorEastAsia"/>
              </w:rPr>
              <w:t>Nealis</w:t>
            </w:r>
            <w:proofErr w:type="spellEnd"/>
            <w:r w:rsidRPr="002271D0">
              <w:rPr>
                <w:rFonts w:eastAsiaTheme="majorEastAsia"/>
              </w:rPr>
              <w:t>, Dr. Antonio Campbell, and Sallie Taylor.</w:t>
            </w:r>
          </w:p>
          <w:p w14:paraId="263AD390" w14:textId="77777777" w:rsidR="00681E98" w:rsidRPr="002271D0" w:rsidRDefault="00681E98" w:rsidP="00FC1D58">
            <w:pPr>
              <w:pStyle w:val="BodyText"/>
              <w:rPr>
                <w:rFonts w:eastAsiaTheme="majorEastAsia"/>
              </w:rPr>
            </w:pPr>
          </w:p>
        </w:tc>
      </w:tr>
      <w:tr w:rsidR="00681E98" w:rsidRPr="002271D0" w14:paraId="19A9A7C0" w14:textId="77777777" w:rsidTr="00FC1D58">
        <w:tc>
          <w:tcPr>
            <w:tcW w:w="4225" w:type="dxa"/>
          </w:tcPr>
          <w:p w14:paraId="6CF4437B" w14:textId="77777777" w:rsidR="00681E98" w:rsidRPr="002271D0" w:rsidRDefault="00681E98" w:rsidP="00FC1D58">
            <w:pPr>
              <w:pStyle w:val="BodyText"/>
              <w:rPr>
                <w:rFonts w:eastAsiaTheme="majorEastAsia"/>
              </w:rPr>
            </w:pPr>
            <w:r w:rsidRPr="002271D0">
              <w:rPr>
                <w:rFonts w:eastAsiaTheme="majorEastAsia"/>
              </w:rPr>
              <w:t>New Mexico (2022)</w:t>
            </w:r>
          </w:p>
          <w:p w14:paraId="71CDC762" w14:textId="77777777" w:rsidR="00681E98" w:rsidRPr="002271D0" w:rsidRDefault="00681E98" w:rsidP="00FC1D58">
            <w:pPr>
              <w:pStyle w:val="BodyText"/>
              <w:rPr>
                <w:rFonts w:eastAsiaTheme="majorEastAsia"/>
              </w:rPr>
            </w:pPr>
            <w:r w:rsidRPr="002271D0">
              <w:rPr>
                <w:rFonts w:eastAsiaTheme="majorEastAsia"/>
              </w:rPr>
              <w:t>(</w:t>
            </w:r>
            <w:proofErr w:type="gramStart"/>
            <w:r w:rsidRPr="002271D0">
              <w:rPr>
                <w:rFonts w:eastAsiaTheme="majorEastAsia"/>
              </w:rPr>
              <w:t>outcome</w:t>
            </w:r>
            <w:proofErr w:type="gramEnd"/>
            <w:r w:rsidRPr="002271D0">
              <w:rPr>
                <w:rFonts w:eastAsiaTheme="majorEastAsia"/>
              </w:rPr>
              <w:t xml:space="preserve"> pending)</w:t>
            </w:r>
          </w:p>
          <w:p w14:paraId="7E66E49F" w14:textId="77777777" w:rsidR="00681E98" w:rsidRPr="002271D0" w:rsidRDefault="00681E98" w:rsidP="00FC1D58">
            <w:pPr>
              <w:pStyle w:val="BodyText"/>
              <w:rPr>
                <w:rFonts w:eastAsiaTheme="majorEastAsia"/>
              </w:rPr>
            </w:pPr>
          </w:p>
          <w:p w14:paraId="4C5DA8DD" w14:textId="77777777" w:rsidR="00681E98" w:rsidRPr="002271D0" w:rsidRDefault="00681E98" w:rsidP="00FC1D58">
            <w:pPr>
              <w:pStyle w:val="BodyText"/>
              <w:rPr>
                <w:rFonts w:eastAsiaTheme="majorEastAsia"/>
              </w:rPr>
            </w:pPr>
            <w:r w:rsidRPr="002271D0">
              <w:rPr>
                <w:rFonts w:eastAsiaTheme="majorEastAsia"/>
              </w:rPr>
              <w:t>Republican Party of New Mexico v. Oliver, No. D-506-CV-202200041 (N.M. D. Ct. Jan. 21, 2022)</w:t>
            </w:r>
          </w:p>
          <w:p w14:paraId="4023FEED" w14:textId="77777777" w:rsidR="00681E98" w:rsidRPr="002271D0" w:rsidRDefault="00681E98" w:rsidP="00FC1D58">
            <w:pPr>
              <w:pStyle w:val="BodyText"/>
              <w:rPr>
                <w:rFonts w:eastAsiaTheme="majorEastAsia"/>
              </w:rPr>
            </w:pPr>
          </w:p>
        </w:tc>
        <w:tc>
          <w:tcPr>
            <w:tcW w:w="4590" w:type="dxa"/>
          </w:tcPr>
          <w:p w14:paraId="3FF79F5E" w14:textId="77777777" w:rsidR="00681E98" w:rsidRPr="002271D0" w:rsidRDefault="00681E98" w:rsidP="00FC1D58">
            <w:pPr>
              <w:pStyle w:val="BodyText"/>
              <w:rPr>
                <w:rFonts w:eastAsiaTheme="majorEastAsia"/>
              </w:rPr>
            </w:pPr>
            <w:r w:rsidRPr="002271D0">
              <w:rPr>
                <w:rFonts w:eastAsiaTheme="majorEastAsia"/>
              </w:rPr>
              <w:t>David Gallegos, Timothy Jennings, Dinah Vargas, Manuel Gonzales, Jr., Bobby and Dee Ann Kimbro, and Pearl Garcia.</w:t>
            </w:r>
          </w:p>
        </w:tc>
      </w:tr>
      <w:tr w:rsidR="00681E98" w:rsidRPr="002271D0" w14:paraId="0A1B7BCA" w14:textId="77777777" w:rsidTr="00FC1D58">
        <w:tc>
          <w:tcPr>
            <w:tcW w:w="4225" w:type="dxa"/>
          </w:tcPr>
          <w:p w14:paraId="1C9538FC" w14:textId="77777777" w:rsidR="00681E98" w:rsidRPr="002271D0" w:rsidRDefault="00681E98" w:rsidP="00FC1D58">
            <w:pPr>
              <w:pStyle w:val="BodyText"/>
              <w:rPr>
                <w:rFonts w:eastAsiaTheme="majorEastAsia"/>
              </w:rPr>
            </w:pPr>
            <w:r w:rsidRPr="002271D0">
              <w:rPr>
                <w:rFonts w:eastAsiaTheme="majorEastAsia"/>
              </w:rPr>
              <w:t>New Jersey (2022)</w:t>
            </w:r>
          </w:p>
          <w:p w14:paraId="23B7D2EC" w14:textId="77777777" w:rsidR="00681E98" w:rsidRPr="002271D0" w:rsidRDefault="00681E98" w:rsidP="00FC1D58">
            <w:pPr>
              <w:pStyle w:val="BodyText"/>
              <w:rPr>
                <w:rFonts w:eastAsiaTheme="majorEastAsia"/>
              </w:rPr>
            </w:pPr>
          </w:p>
          <w:p w14:paraId="5E236420" w14:textId="77777777" w:rsidR="00681E98" w:rsidRPr="002271D0" w:rsidRDefault="00681E98" w:rsidP="00FC1D58">
            <w:pPr>
              <w:pStyle w:val="BodyText"/>
              <w:rPr>
                <w:rFonts w:eastAsiaTheme="majorEastAsia"/>
              </w:rPr>
            </w:pPr>
            <w:r w:rsidRPr="002271D0">
              <w:rPr>
                <w:rFonts w:eastAsiaTheme="majorEastAsia"/>
              </w:rPr>
              <w:t>Matter of Congressional Districts by New Jersey Redistricting Comm’n, 268 A.3d 299 (N.J. 2022)</w:t>
            </w:r>
          </w:p>
          <w:p w14:paraId="0EC508E7" w14:textId="77777777" w:rsidR="00681E98" w:rsidRPr="002271D0" w:rsidRDefault="00681E98" w:rsidP="00FC1D58">
            <w:pPr>
              <w:pStyle w:val="BodyText"/>
              <w:rPr>
                <w:rFonts w:eastAsiaTheme="majorEastAsia"/>
              </w:rPr>
            </w:pPr>
          </w:p>
        </w:tc>
        <w:tc>
          <w:tcPr>
            <w:tcW w:w="4590" w:type="dxa"/>
          </w:tcPr>
          <w:p w14:paraId="37F34143" w14:textId="77777777" w:rsidR="00681E98" w:rsidRPr="002271D0" w:rsidRDefault="00681E98" w:rsidP="00FC1D58">
            <w:pPr>
              <w:pStyle w:val="BodyText"/>
              <w:rPr>
                <w:rFonts w:eastAsiaTheme="majorEastAsia"/>
              </w:rPr>
            </w:pPr>
            <w:r w:rsidRPr="002271D0">
              <w:rPr>
                <w:rFonts w:eastAsiaTheme="majorEastAsia"/>
              </w:rPr>
              <w:t xml:space="preserve">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w:t>
            </w:r>
            <w:proofErr w:type="spellStart"/>
            <w:r w:rsidRPr="002271D0">
              <w:rPr>
                <w:rFonts w:eastAsiaTheme="majorEastAsia"/>
              </w:rPr>
              <w:t>Logrippo</w:t>
            </w:r>
            <w:proofErr w:type="spellEnd"/>
            <w:r w:rsidRPr="002271D0">
              <w:rPr>
                <w:rFonts w:eastAsiaTheme="majorEastAsia"/>
              </w:rPr>
              <w:t xml:space="preserve">, in his official capacity as member of the New Jersey redistricting commission, Lynda </w:t>
            </w:r>
            <w:proofErr w:type="spellStart"/>
            <w:r w:rsidRPr="002271D0">
              <w:rPr>
                <w:rFonts w:eastAsiaTheme="majorEastAsia"/>
              </w:rPr>
              <w:t>Pagliughi</w:t>
            </w:r>
            <w:proofErr w:type="spellEnd"/>
            <w:r w:rsidRPr="002271D0">
              <w:rPr>
                <w:rFonts w:eastAsiaTheme="majorEastAsia"/>
              </w:rPr>
              <w:t>, in her official capacity as member of the New Jersey redistricting commission.</w:t>
            </w:r>
          </w:p>
        </w:tc>
      </w:tr>
      <w:tr w:rsidR="00681E98" w:rsidRPr="002271D0" w14:paraId="2887FA9E" w14:textId="77777777" w:rsidTr="00FC1D58">
        <w:tc>
          <w:tcPr>
            <w:tcW w:w="4225" w:type="dxa"/>
          </w:tcPr>
          <w:p w14:paraId="5B689CB1" w14:textId="77777777" w:rsidR="00681E98" w:rsidRPr="002271D0" w:rsidRDefault="00681E98" w:rsidP="00FC1D58">
            <w:pPr>
              <w:pStyle w:val="BodyText"/>
              <w:rPr>
                <w:rFonts w:eastAsiaTheme="majorEastAsia"/>
              </w:rPr>
            </w:pPr>
            <w:r w:rsidRPr="002271D0">
              <w:rPr>
                <w:rFonts w:eastAsiaTheme="majorEastAsia"/>
              </w:rPr>
              <w:t>New York (2022)</w:t>
            </w:r>
          </w:p>
          <w:p w14:paraId="575027DD" w14:textId="77777777" w:rsidR="00681E98" w:rsidRPr="002271D0" w:rsidRDefault="00681E98" w:rsidP="00FC1D58">
            <w:pPr>
              <w:pStyle w:val="BodyText"/>
              <w:rPr>
                <w:rFonts w:eastAsiaTheme="majorEastAsia"/>
              </w:rPr>
            </w:pPr>
          </w:p>
          <w:p w14:paraId="391622E6" w14:textId="77777777" w:rsidR="00681E98" w:rsidRPr="002271D0" w:rsidRDefault="00681E98" w:rsidP="00FC1D58">
            <w:pPr>
              <w:pStyle w:val="BodyText"/>
              <w:rPr>
                <w:rFonts w:eastAsiaTheme="majorEastAsia"/>
              </w:rPr>
            </w:pPr>
            <w:r w:rsidRPr="002271D0">
              <w:rPr>
                <w:rFonts w:eastAsiaTheme="majorEastAsia"/>
              </w:rPr>
              <w:lastRenderedPageBreak/>
              <w:t xml:space="preserve">Matter of </w:t>
            </w:r>
            <w:proofErr w:type="spellStart"/>
            <w:r w:rsidRPr="002271D0">
              <w:rPr>
                <w:rFonts w:eastAsiaTheme="majorEastAsia"/>
              </w:rPr>
              <w:t>Harkenrider</w:t>
            </w:r>
            <w:proofErr w:type="spellEnd"/>
            <w:r w:rsidRPr="002271D0">
              <w:rPr>
                <w:rFonts w:eastAsiaTheme="majorEastAsia"/>
              </w:rPr>
              <w:t xml:space="preserve"> v. </w:t>
            </w:r>
            <w:proofErr w:type="spellStart"/>
            <w:r w:rsidRPr="002271D0">
              <w:rPr>
                <w:rFonts w:eastAsiaTheme="majorEastAsia"/>
              </w:rPr>
              <w:t>Hochul</w:t>
            </w:r>
            <w:proofErr w:type="spellEnd"/>
            <w:r w:rsidRPr="002271D0">
              <w:rPr>
                <w:rFonts w:eastAsiaTheme="majorEastAsia"/>
              </w:rPr>
              <w:t>, No. 60, 2022 N.Y. LEXIS 874, at *1 (N.Y. Apr. 27, 2022)</w:t>
            </w:r>
          </w:p>
          <w:p w14:paraId="2145B4B0" w14:textId="77777777" w:rsidR="00681E98" w:rsidRPr="002271D0" w:rsidRDefault="00681E98" w:rsidP="00FC1D58">
            <w:pPr>
              <w:pStyle w:val="BodyText"/>
              <w:rPr>
                <w:rFonts w:eastAsiaTheme="majorEastAsia"/>
              </w:rPr>
            </w:pPr>
          </w:p>
        </w:tc>
        <w:tc>
          <w:tcPr>
            <w:tcW w:w="4590" w:type="dxa"/>
          </w:tcPr>
          <w:p w14:paraId="0A318355" w14:textId="77777777" w:rsidR="00681E98" w:rsidRPr="002271D0" w:rsidRDefault="00681E98" w:rsidP="00FC1D58">
            <w:pPr>
              <w:pStyle w:val="BodyText"/>
              <w:rPr>
                <w:rFonts w:eastAsiaTheme="majorEastAsia"/>
              </w:rPr>
            </w:pPr>
            <w:r w:rsidRPr="002271D0">
              <w:rPr>
                <w:rFonts w:eastAsiaTheme="majorEastAsia"/>
              </w:rPr>
              <w:lastRenderedPageBreak/>
              <w:t xml:space="preserve">Tim </w:t>
            </w:r>
            <w:proofErr w:type="spellStart"/>
            <w:r w:rsidRPr="002271D0">
              <w:rPr>
                <w:rFonts w:eastAsiaTheme="majorEastAsia"/>
              </w:rPr>
              <w:t>Harkenrider</w:t>
            </w:r>
            <w:proofErr w:type="spellEnd"/>
            <w:r w:rsidRPr="002271D0">
              <w:rPr>
                <w:rFonts w:eastAsiaTheme="majorEastAsia"/>
              </w:rPr>
              <w:t xml:space="preserve">, Guy C. Brought, Lawrence Canning, Patricia Clarino, George </w:t>
            </w:r>
            <w:proofErr w:type="spellStart"/>
            <w:r w:rsidRPr="002271D0">
              <w:rPr>
                <w:rFonts w:eastAsiaTheme="majorEastAsia"/>
              </w:rPr>
              <w:t>Dooher</w:t>
            </w:r>
            <w:proofErr w:type="spellEnd"/>
            <w:r w:rsidRPr="002271D0">
              <w:rPr>
                <w:rFonts w:eastAsiaTheme="majorEastAsia"/>
              </w:rPr>
              <w:t xml:space="preserve">, Jr., Steven Evans, Linda </w:t>
            </w:r>
            <w:proofErr w:type="spellStart"/>
            <w:r w:rsidRPr="002271D0">
              <w:rPr>
                <w:rFonts w:eastAsiaTheme="majorEastAsia"/>
              </w:rPr>
              <w:t>Fanton</w:t>
            </w:r>
            <w:proofErr w:type="spellEnd"/>
            <w:r w:rsidRPr="002271D0">
              <w:rPr>
                <w:rFonts w:eastAsiaTheme="majorEastAsia"/>
              </w:rPr>
              <w:t xml:space="preserve">, </w:t>
            </w:r>
            <w:r w:rsidRPr="002271D0">
              <w:rPr>
                <w:rFonts w:eastAsiaTheme="majorEastAsia"/>
              </w:rPr>
              <w:lastRenderedPageBreak/>
              <w:t xml:space="preserve">Jerry Fishman, Jay Frantz, Lawrence Garvey, Alan Nephew, Susan Rowley, Josephine </w:t>
            </w:r>
            <w:proofErr w:type="gramStart"/>
            <w:r w:rsidRPr="002271D0">
              <w:rPr>
                <w:rFonts w:eastAsiaTheme="majorEastAsia"/>
              </w:rPr>
              <w:t>Thomas</w:t>
            </w:r>
            <w:proofErr w:type="gramEnd"/>
            <w:r w:rsidRPr="002271D0">
              <w:rPr>
                <w:rFonts w:eastAsiaTheme="majorEastAsia"/>
              </w:rPr>
              <w:t xml:space="preserve"> and Marianne Volante</w:t>
            </w:r>
          </w:p>
        </w:tc>
      </w:tr>
      <w:tr w:rsidR="00681E98" w:rsidRPr="002271D0" w14:paraId="474DC241" w14:textId="77777777" w:rsidTr="00FC1D58">
        <w:tc>
          <w:tcPr>
            <w:tcW w:w="4225" w:type="dxa"/>
          </w:tcPr>
          <w:p w14:paraId="03A655B8" w14:textId="77777777" w:rsidR="00681E98" w:rsidRPr="002271D0" w:rsidRDefault="00681E98" w:rsidP="00FC1D58">
            <w:pPr>
              <w:pStyle w:val="BodyText"/>
              <w:rPr>
                <w:rFonts w:eastAsiaTheme="majorEastAsia"/>
              </w:rPr>
            </w:pPr>
            <w:r w:rsidRPr="002271D0">
              <w:rPr>
                <w:rFonts w:eastAsiaTheme="majorEastAsia"/>
              </w:rPr>
              <w:lastRenderedPageBreak/>
              <w:t>North Carolina (2022)</w:t>
            </w:r>
          </w:p>
          <w:p w14:paraId="1F3330EA" w14:textId="77777777" w:rsidR="00681E98" w:rsidRPr="002271D0" w:rsidRDefault="00681E98" w:rsidP="00FC1D58">
            <w:pPr>
              <w:pStyle w:val="BodyText"/>
              <w:rPr>
                <w:rFonts w:eastAsiaTheme="majorEastAsia"/>
              </w:rPr>
            </w:pPr>
          </w:p>
          <w:p w14:paraId="09E835E9" w14:textId="77777777" w:rsidR="00681E98" w:rsidRPr="002271D0" w:rsidRDefault="00681E98" w:rsidP="00FC1D58">
            <w:pPr>
              <w:pStyle w:val="BodyText"/>
              <w:rPr>
                <w:rFonts w:eastAsiaTheme="majorEastAsia"/>
              </w:rPr>
            </w:pPr>
            <w:r w:rsidRPr="002271D0">
              <w:rPr>
                <w:rFonts w:eastAsiaTheme="majorEastAsia"/>
              </w:rPr>
              <w:t>Harper v. Hall, 868 S.E.2d 499 (N.C. 2022)</w:t>
            </w:r>
          </w:p>
          <w:p w14:paraId="2C68E843" w14:textId="77777777" w:rsidR="00681E98" w:rsidRPr="002271D0" w:rsidRDefault="00681E98" w:rsidP="00FC1D58">
            <w:pPr>
              <w:pStyle w:val="BodyText"/>
              <w:rPr>
                <w:rFonts w:eastAsiaTheme="majorEastAsia"/>
              </w:rPr>
            </w:pPr>
          </w:p>
          <w:p w14:paraId="4FA32A28" w14:textId="77777777" w:rsidR="00681E98" w:rsidRPr="002271D0" w:rsidRDefault="00681E98" w:rsidP="00FC1D58">
            <w:pPr>
              <w:pStyle w:val="BodyText"/>
              <w:rPr>
                <w:rFonts w:eastAsiaTheme="majorEastAsia"/>
              </w:rPr>
            </w:pPr>
          </w:p>
        </w:tc>
        <w:tc>
          <w:tcPr>
            <w:tcW w:w="4590" w:type="dxa"/>
          </w:tcPr>
          <w:p w14:paraId="419515E0" w14:textId="77777777" w:rsidR="00681E98" w:rsidRPr="002271D0" w:rsidRDefault="00681E98" w:rsidP="00FC1D58">
            <w:pPr>
              <w:pStyle w:val="BodyText"/>
              <w:rPr>
                <w:rFonts w:eastAsiaTheme="majorEastAsia"/>
              </w:rPr>
            </w:pPr>
            <w:r w:rsidRPr="002271D0">
              <w:rPr>
                <w:rFonts w:eastAsiaTheme="majorEastAsia"/>
              </w:rPr>
              <w:t>Harper Plaintiffs</w:t>
            </w:r>
          </w:p>
          <w:p w14:paraId="0F7507F2" w14:textId="77777777" w:rsidR="00681E98" w:rsidRPr="002271D0" w:rsidRDefault="00681E98" w:rsidP="00FC1D58">
            <w:pPr>
              <w:pStyle w:val="BodyText"/>
              <w:rPr>
                <w:rFonts w:eastAsiaTheme="majorEastAsia"/>
              </w:rPr>
            </w:pPr>
            <w:r w:rsidRPr="002271D0">
              <w:rPr>
                <w:rFonts w:eastAsiaTheme="majorEastAsia"/>
              </w:rPr>
              <w:t xml:space="preserve">Rebecca Harper, Amy Clare </w:t>
            </w:r>
            <w:proofErr w:type="spellStart"/>
            <w:r w:rsidRPr="002271D0">
              <w:rPr>
                <w:rFonts w:eastAsiaTheme="majorEastAsia"/>
              </w:rPr>
              <w:t>Oseroff</w:t>
            </w:r>
            <w:proofErr w:type="spellEnd"/>
            <w:r w:rsidRPr="002271D0">
              <w:rPr>
                <w:rFonts w:eastAsiaTheme="majorEastAsia"/>
              </w:rPr>
              <w:t xml:space="preserve">, Donald Rumph, John Anthony </w:t>
            </w:r>
            <w:proofErr w:type="spellStart"/>
            <w:r w:rsidRPr="002271D0">
              <w:rPr>
                <w:rFonts w:eastAsiaTheme="majorEastAsia"/>
              </w:rPr>
              <w:t>Balla</w:t>
            </w:r>
            <w:proofErr w:type="spellEnd"/>
            <w:r w:rsidRPr="002271D0">
              <w:rPr>
                <w:rFonts w:eastAsiaTheme="majorEastAsia"/>
              </w:rPr>
              <w:t>, Richard R. Crews, Lily Nicole Quick, Gettys Cohen, Jr., Shawn Rush, Jackson Thomas Dunn, Jr., Mark S. Peters, Kathleen Barnes, Virginia Walters Brien, and David Dwight Brown.</w:t>
            </w:r>
          </w:p>
          <w:p w14:paraId="17BE9307" w14:textId="77777777" w:rsidR="00681E98" w:rsidRPr="002271D0" w:rsidRDefault="00681E98" w:rsidP="00FC1D58">
            <w:pPr>
              <w:pStyle w:val="BodyText"/>
              <w:rPr>
                <w:rFonts w:eastAsiaTheme="majorEastAsia"/>
              </w:rPr>
            </w:pPr>
          </w:p>
          <w:p w14:paraId="051B2B4B" w14:textId="77777777" w:rsidR="00681E98" w:rsidRPr="002271D0" w:rsidRDefault="00681E98" w:rsidP="00FC1D58">
            <w:pPr>
              <w:pStyle w:val="BodyText"/>
              <w:rPr>
                <w:rFonts w:eastAsiaTheme="majorEastAsia"/>
              </w:rPr>
            </w:pPr>
            <w:r w:rsidRPr="002271D0">
              <w:rPr>
                <w:rFonts w:eastAsiaTheme="majorEastAsia"/>
              </w:rPr>
              <w:t>NCLCV Plaintiffs:</w:t>
            </w:r>
          </w:p>
          <w:p w14:paraId="7E58951D" w14:textId="77777777" w:rsidR="00681E98" w:rsidRPr="002271D0" w:rsidRDefault="00681E98" w:rsidP="00FC1D58">
            <w:pPr>
              <w:pStyle w:val="BodyText"/>
              <w:rPr>
                <w:rFonts w:eastAsiaTheme="majorEastAsia"/>
              </w:rPr>
            </w:pPr>
            <w:r w:rsidRPr="002271D0">
              <w:rPr>
                <w:rFonts w:eastAsiaTheme="majorEastAsia"/>
              </w:rPr>
              <w:t xml:space="preserve">Henry M. Michaux, Jr., </w:t>
            </w:r>
            <w:proofErr w:type="spellStart"/>
            <w:r w:rsidRPr="002271D0">
              <w:rPr>
                <w:rFonts w:eastAsiaTheme="majorEastAsia"/>
              </w:rPr>
              <w:t>Dandrielle</w:t>
            </w:r>
            <w:proofErr w:type="spellEnd"/>
            <w:r w:rsidRPr="002271D0">
              <w:rPr>
                <w:rFonts w:eastAsiaTheme="majorEastAsia"/>
              </w:rPr>
              <w:t xml:space="preserve"> Lewis, Timothy </w:t>
            </w:r>
            <w:proofErr w:type="spellStart"/>
            <w:r w:rsidRPr="002271D0">
              <w:rPr>
                <w:rFonts w:eastAsiaTheme="majorEastAsia"/>
              </w:rPr>
              <w:t>Chartier</w:t>
            </w:r>
            <w:proofErr w:type="spellEnd"/>
            <w:r w:rsidRPr="002271D0">
              <w:rPr>
                <w:rFonts w:eastAsiaTheme="majorEastAsia"/>
              </w:rPr>
              <w:t xml:space="preserve">, Talia </w:t>
            </w:r>
            <w:proofErr w:type="spellStart"/>
            <w:r w:rsidRPr="002271D0">
              <w:rPr>
                <w:rFonts w:eastAsiaTheme="majorEastAsia"/>
              </w:rPr>
              <w:t>Fernós</w:t>
            </w:r>
            <w:proofErr w:type="spellEnd"/>
            <w:r w:rsidRPr="002271D0">
              <w:rPr>
                <w:rFonts w:eastAsiaTheme="majorEastAsia"/>
              </w:rPr>
              <w:t xml:space="preserve">, Katherine Newhall, R. Jason Parsley, Edna Scott, Roberta Scott, Yvette Roberts, </w:t>
            </w:r>
            <w:proofErr w:type="spellStart"/>
            <w:r w:rsidRPr="002271D0">
              <w:rPr>
                <w:rFonts w:eastAsiaTheme="majorEastAsia"/>
              </w:rPr>
              <w:t>Jereann</w:t>
            </w:r>
            <w:proofErr w:type="spellEnd"/>
            <w:r w:rsidRPr="002271D0">
              <w:rPr>
                <w:rFonts w:eastAsiaTheme="majorEastAsia"/>
              </w:rPr>
              <w:t xml:space="preserve"> King Johnson, </w:t>
            </w:r>
            <w:proofErr w:type="gramStart"/>
            <w:r w:rsidRPr="002271D0">
              <w:rPr>
                <w:rFonts w:eastAsiaTheme="majorEastAsia"/>
              </w:rPr>
              <w:t>reverend</w:t>
            </w:r>
            <w:proofErr w:type="gramEnd"/>
            <w:r w:rsidRPr="002271D0">
              <w:rPr>
                <w:rFonts w:eastAsiaTheme="majorEastAsia"/>
              </w:rPr>
              <w:t xml:space="preserve"> Reginald Wells, Yarbrough Williams, Jr., reverend Deloris L. </w:t>
            </w:r>
            <w:proofErr w:type="spellStart"/>
            <w:r w:rsidRPr="002271D0">
              <w:rPr>
                <w:rFonts w:eastAsiaTheme="majorEastAsia"/>
              </w:rPr>
              <w:t>Jerman</w:t>
            </w:r>
            <w:proofErr w:type="spellEnd"/>
            <w:r w:rsidRPr="002271D0">
              <w:rPr>
                <w:rFonts w:eastAsiaTheme="majorEastAsia"/>
              </w:rPr>
              <w:t>, Viola Ryals Figueroa, and Cosmos George.</w:t>
            </w:r>
          </w:p>
          <w:p w14:paraId="275D7492" w14:textId="77777777" w:rsidR="00681E98" w:rsidRPr="002271D0" w:rsidRDefault="00681E98" w:rsidP="00FC1D58">
            <w:pPr>
              <w:pStyle w:val="BodyText"/>
              <w:rPr>
                <w:rFonts w:eastAsiaTheme="majorEastAsia"/>
              </w:rPr>
            </w:pPr>
          </w:p>
        </w:tc>
      </w:tr>
      <w:tr w:rsidR="00681E98" w:rsidRPr="002271D0" w14:paraId="3336DC3D" w14:textId="77777777" w:rsidTr="00FC1D58">
        <w:tc>
          <w:tcPr>
            <w:tcW w:w="4225" w:type="dxa"/>
          </w:tcPr>
          <w:p w14:paraId="0D2220D1" w14:textId="77777777" w:rsidR="00681E98" w:rsidRPr="002271D0" w:rsidRDefault="00681E98" w:rsidP="00FC1D58">
            <w:pPr>
              <w:pStyle w:val="BodyText"/>
              <w:rPr>
                <w:rFonts w:eastAsiaTheme="majorEastAsia"/>
              </w:rPr>
            </w:pPr>
            <w:r w:rsidRPr="002271D0">
              <w:rPr>
                <w:rFonts w:eastAsiaTheme="majorEastAsia"/>
              </w:rPr>
              <w:t xml:space="preserve">Ohio (2022) </w:t>
            </w:r>
          </w:p>
          <w:p w14:paraId="7151A64C" w14:textId="77777777" w:rsidR="00681E98" w:rsidRPr="002271D0" w:rsidRDefault="00681E98" w:rsidP="00FC1D58">
            <w:pPr>
              <w:pStyle w:val="BodyText"/>
              <w:rPr>
                <w:rFonts w:eastAsiaTheme="majorEastAsia"/>
              </w:rPr>
            </w:pPr>
            <w:r w:rsidRPr="002271D0">
              <w:rPr>
                <w:rFonts w:eastAsiaTheme="majorEastAsia"/>
              </w:rPr>
              <w:t>(</w:t>
            </w:r>
            <w:proofErr w:type="gramStart"/>
            <w:r w:rsidRPr="002271D0">
              <w:rPr>
                <w:rFonts w:eastAsiaTheme="majorEastAsia"/>
              </w:rPr>
              <w:t>outcome</w:t>
            </w:r>
            <w:proofErr w:type="gramEnd"/>
            <w:r w:rsidRPr="002271D0">
              <w:rPr>
                <w:rFonts w:eastAsiaTheme="majorEastAsia"/>
              </w:rPr>
              <w:t xml:space="preserve"> pending)</w:t>
            </w:r>
          </w:p>
          <w:p w14:paraId="6465B089" w14:textId="77777777" w:rsidR="00681E98" w:rsidRPr="002271D0" w:rsidRDefault="00681E98" w:rsidP="00FC1D58">
            <w:pPr>
              <w:pStyle w:val="BodyText"/>
              <w:rPr>
                <w:rFonts w:eastAsiaTheme="majorEastAsia"/>
              </w:rPr>
            </w:pPr>
          </w:p>
          <w:p w14:paraId="2C326C6F" w14:textId="77777777" w:rsidR="00681E98" w:rsidRPr="002271D0" w:rsidRDefault="00681E98" w:rsidP="00FC1D58">
            <w:pPr>
              <w:pStyle w:val="BodyText"/>
              <w:rPr>
                <w:rFonts w:eastAsiaTheme="majorEastAsia"/>
              </w:rPr>
            </w:pPr>
            <w:r w:rsidRPr="002271D0">
              <w:rPr>
                <w:rFonts w:eastAsiaTheme="majorEastAsia"/>
              </w:rPr>
              <w:t>Adams v. DeWine, No. 2021–1428 (Ohio Dec. 2, 2021)</w:t>
            </w:r>
          </w:p>
          <w:p w14:paraId="2576B10C" w14:textId="77777777" w:rsidR="00681E98" w:rsidRPr="002271D0" w:rsidRDefault="00681E98" w:rsidP="00FC1D58">
            <w:pPr>
              <w:pStyle w:val="BodyText"/>
              <w:rPr>
                <w:rFonts w:eastAsiaTheme="majorEastAsia"/>
              </w:rPr>
            </w:pPr>
          </w:p>
        </w:tc>
        <w:tc>
          <w:tcPr>
            <w:tcW w:w="4590" w:type="dxa"/>
          </w:tcPr>
          <w:p w14:paraId="5572E137" w14:textId="77777777" w:rsidR="00681E98" w:rsidRPr="002271D0" w:rsidRDefault="00681E98" w:rsidP="00FC1D58">
            <w:pPr>
              <w:pStyle w:val="BodyText"/>
              <w:rPr>
                <w:rFonts w:eastAsiaTheme="majorEastAsia"/>
              </w:rPr>
            </w:pPr>
            <w:r w:rsidRPr="002271D0">
              <w:rPr>
                <w:rFonts w:eastAsiaTheme="majorEastAsia"/>
              </w:rPr>
              <w:t xml:space="preserve">Regina C. Adams, Bria Bennett, Kathleen M. Brinkman, Martha Clark, Susanne L. Dyke, Carrie </w:t>
            </w:r>
            <w:proofErr w:type="spellStart"/>
            <w:r w:rsidRPr="002271D0">
              <w:rPr>
                <w:rFonts w:eastAsiaTheme="majorEastAsia"/>
              </w:rPr>
              <w:t>Kubicki</w:t>
            </w:r>
            <w:proofErr w:type="spellEnd"/>
            <w:r w:rsidRPr="002271D0">
              <w:rPr>
                <w:rFonts w:eastAsiaTheme="majorEastAsia"/>
              </w:rPr>
              <w:t xml:space="preserve">, Dana Miller, Meryl Neiman, Holly Oyster, Constance Rubin, Solveig </w:t>
            </w:r>
            <w:proofErr w:type="spellStart"/>
            <w:r w:rsidRPr="002271D0">
              <w:rPr>
                <w:rFonts w:eastAsiaTheme="majorEastAsia"/>
              </w:rPr>
              <w:t>Spjeldnes</w:t>
            </w:r>
            <w:proofErr w:type="spellEnd"/>
            <w:r w:rsidRPr="002271D0">
              <w:rPr>
                <w:rFonts w:eastAsiaTheme="majorEastAsia"/>
              </w:rPr>
              <w:t>, Everett Totty.</w:t>
            </w:r>
          </w:p>
        </w:tc>
      </w:tr>
      <w:tr w:rsidR="00681E98" w:rsidRPr="002271D0" w14:paraId="3B38C00C" w14:textId="77777777" w:rsidTr="00FC1D58">
        <w:tc>
          <w:tcPr>
            <w:tcW w:w="4225" w:type="dxa"/>
          </w:tcPr>
          <w:p w14:paraId="5AABE128" w14:textId="77777777" w:rsidR="00681E98" w:rsidRPr="002271D0" w:rsidRDefault="00681E98" w:rsidP="00FC1D58">
            <w:pPr>
              <w:pStyle w:val="BodyText"/>
              <w:rPr>
                <w:rFonts w:eastAsiaTheme="majorEastAsia"/>
              </w:rPr>
            </w:pPr>
            <w:r w:rsidRPr="002271D0">
              <w:rPr>
                <w:rFonts w:eastAsiaTheme="majorEastAsia"/>
              </w:rPr>
              <w:t>Oregon (2021)</w:t>
            </w:r>
          </w:p>
          <w:p w14:paraId="0EE9A2F0" w14:textId="77777777" w:rsidR="00681E98" w:rsidRPr="002271D0" w:rsidRDefault="00681E98" w:rsidP="00FC1D58">
            <w:pPr>
              <w:pStyle w:val="BodyText"/>
              <w:rPr>
                <w:rFonts w:eastAsiaTheme="majorEastAsia"/>
              </w:rPr>
            </w:pPr>
          </w:p>
          <w:p w14:paraId="341C77C7" w14:textId="77777777" w:rsidR="00681E98" w:rsidRPr="002271D0" w:rsidRDefault="00681E98" w:rsidP="00FC1D58">
            <w:pPr>
              <w:pStyle w:val="BodyText"/>
              <w:rPr>
                <w:rFonts w:eastAsiaTheme="majorEastAsia"/>
              </w:rPr>
            </w:pPr>
            <w:proofErr w:type="spellStart"/>
            <w:r w:rsidRPr="002271D0">
              <w:rPr>
                <w:rFonts w:eastAsiaTheme="majorEastAsia"/>
              </w:rPr>
              <w:t>Clarno</w:t>
            </w:r>
            <w:proofErr w:type="spellEnd"/>
            <w:r w:rsidRPr="002271D0">
              <w:rPr>
                <w:rFonts w:eastAsiaTheme="majorEastAsia"/>
              </w:rPr>
              <w:t xml:space="preserve"> v. Fagan, No. 21-CV-40180, 2021 WL 5632370 (Or. Cir. Ct. Nov. 24, 2021).</w:t>
            </w:r>
          </w:p>
          <w:p w14:paraId="432BD5AD" w14:textId="77777777" w:rsidR="00681E98" w:rsidRPr="002271D0" w:rsidRDefault="00681E98" w:rsidP="00FC1D58">
            <w:pPr>
              <w:pStyle w:val="BodyText"/>
              <w:rPr>
                <w:rFonts w:eastAsiaTheme="majorEastAsia"/>
              </w:rPr>
            </w:pPr>
          </w:p>
        </w:tc>
        <w:tc>
          <w:tcPr>
            <w:tcW w:w="4590" w:type="dxa"/>
          </w:tcPr>
          <w:p w14:paraId="03B11329" w14:textId="77777777" w:rsidR="00681E98" w:rsidRPr="002271D0" w:rsidRDefault="00681E98" w:rsidP="00FC1D58">
            <w:pPr>
              <w:pStyle w:val="BodyText"/>
              <w:rPr>
                <w:rFonts w:eastAsiaTheme="majorEastAsia"/>
              </w:rPr>
            </w:pPr>
            <w:r w:rsidRPr="002271D0">
              <w:rPr>
                <w:rFonts w:eastAsiaTheme="majorEastAsia"/>
              </w:rPr>
              <w:t xml:space="preserve">Beverly </w:t>
            </w:r>
            <w:proofErr w:type="spellStart"/>
            <w:r w:rsidRPr="002271D0">
              <w:rPr>
                <w:rFonts w:eastAsiaTheme="majorEastAsia"/>
              </w:rPr>
              <w:t>Clarno</w:t>
            </w:r>
            <w:proofErr w:type="spellEnd"/>
            <w:r w:rsidRPr="002271D0">
              <w:rPr>
                <w:rFonts w:eastAsiaTheme="majorEastAsia"/>
              </w:rPr>
              <w:t xml:space="preserve">, Gary </w:t>
            </w:r>
            <w:proofErr w:type="spellStart"/>
            <w:r w:rsidRPr="002271D0">
              <w:rPr>
                <w:rFonts w:eastAsiaTheme="majorEastAsia"/>
              </w:rPr>
              <w:t>Wilhelms</w:t>
            </w:r>
            <w:proofErr w:type="spellEnd"/>
            <w:r w:rsidRPr="002271D0">
              <w:rPr>
                <w:rFonts w:eastAsiaTheme="majorEastAsia"/>
              </w:rPr>
              <w:t xml:space="preserve">, </w:t>
            </w:r>
            <w:proofErr w:type="spellStart"/>
            <w:r w:rsidRPr="002271D0">
              <w:rPr>
                <w:rFonts w:eastAsiaTheme="majorEastAsia"/>
              </w:rPr>
              <w:t>james</w:t>
            </w:r>
            <w:proofErr w:type="spellEnd"/>
            <w:r w:rsidRPr="002271D0">
              <w:rPr>
                <w:rFonts w:eastAsiaTheme="majorEastAsia"/>
              </w:rPr>
              <w:t xml:space="preserve"> L. Wilcox, and Larry Campbell.</w:t>
            </w:r>
          </w:p>
        </w:tc>
      </w:tr>
      <w:tr w:rsidR="00681E98" w:rsidRPr="002271D0" w14:paraId="66C794E1" w14:textId="77777777" w:rsidTr="00FC1D58">
        <w:tc>
          <w:tcPr>
            <w:tcW w:w="4225" w:type="dxa"/>
          </w:tcPr>
          <w:p w14:paraId="0B2C5006" w14:textId="77777777" w:rsidR="00681E98" w:rsidRPr="002271D0" w:rsidRDefault="00681E98" w:rsidP="00FC1D58">
            <w:pPr>
              <w:pStyle w:val="BodyText"/>
              <w:rPr>
                <w:rFonts w:eastAsiaTheme="majorEastAsia"/>
              </w:rPr>
            </w:pPr>
            <w:r w:rsidRPr="002271D0">
              <w:rPr>
                <w:rFonts w:eastAsiaTheme="majorEastAsia"/>
              </w:rPr>
              <w:t>Pennsylvania (2022)</w:t>
            </w:r>
          </w:p>
          <w:p w14:paraId="3E06AA7B" w14:textId="77777777" w:rsidR="00681E98" w:rsidRPr="002271D0" w:rsidRDefault="00681E98" w:rsidP="00FC1D58">
            <w:pPr>
              <w:pStyle w:val="BodyText"/>
              <w:rPr>
                <w:rFonts w:eastAsiaTheme="majorEastAsia"/>
              </w:rPr>
            </w:pPr>
          </w:p>
          <w:p w14:paraId="20C70248" w14:textId="77777777" w:rsidR="00681E98" w:rsidRPr="002271D0" w:rsidRDefault="00681E98" w:rsidP="00FC1D58">
            <w:pPr>
              <w:pStyle w:val="BodyText"/>
              <w:rPr>
                <w:rFonts w:eastAsiaTheme="majorEastAsia"/>
              </w:rPr>
            </w:pPr>
            <w:r w:rsidRPr="002271D0">
              <w:rPr>
                <w:rFonts w:eastAsiaTheme="majorEastAsia"/>
              </w:rPr>
              <w:t xml:space="preserve">Carter v. Chapman, 270 A.3d 444 (Pa. 2022) (per </w:t>
            </w:r>
            <w:proofErr w:type="spellStart"/>
            <w:r w:rsidRPr="002271D0">
              <w:rPr>
                <w:rFonts w:eastAsiaTheme="majorEastAsia"/>
              </w:rPr>
              <w:t>curiam</w:t>
            </w:r>
            <w:proofErr w:type="spellEnd"/>
            <w:r w:rsidRPr="002271D0">
              <w:rPr>
                <w:rFonts w:eastAsiaTheme="majorEastAsia"/>
              </w:rPr>
              <w:t>).</w:t>
            </w:r>
          </w:p>
          <w:p w14:paraId="0DAF5695" w14:textId="77777777" w:rsidR="00681E98" w:rsidRPr="002271D0" w:rsidRDefault="00681E98" w:rsidP="00FC1D58">
            <w:pPr>
              <w:pStyle w:val="BodyText"/>
              <w:rPr>
                <w:rFonts w:eastAsiaTheme="majorEastAsia"/>
              </w:rPr>
            </w:pPr>
          </w:p>
        </w:tc>
        <w:tc>
          <w:tcPr>
            <w:tcW w:w="4590" w:type="dxa"/>
          </w:tcPr>
          <w:p w14:paraId="1A993E1D" w14:textId="77777777" w:rsidR="00681E98" w:rsidRPr="002271D0" w:rsidRDefault="00681E98" w:rsidP="00FC1D58">
            <w:pPr>
              <w:pStyle w:val="BodyText"/>
              <w:rPr>
                <w:rFonts w:eastAsiaTheme="majorEastAsia"/>
              </w:rPr>
            </w:pPr>
            <w:r w:rsidRPr="002271D0">
              <w:rPr>
                <w:rFonts w:eastAsiaTheme="majorEastAsia"/>
              </w:rPr>
              <w:t xml:space="preserve">Carter Petitioners: </w:t>
            </w:r>
          </w:p>
          <w:p w14:paraId="03F0A9EB" w14:textId="77777777" w:rsidR="00681E98" w:rsidRPr="002271D0" w:rsidRDefault="00681E98" w:rsidP="00FC1D58">
            <w:pPr>
              <w:pStyle w:val="BodyText"/>
              <w:rPr>
                <w:rFonts w:eastAsiaTheme="majorEastAsia"/>
              </w:rPr>
            </w:pPr>
            <w:r w:rsidRPr="002271D0">
              <w:rPr>
                <w:rFonts w:eastAsiaTheme="majorEastAsia"/>
              </w:rPr>
              <w:t xml:space="preserve">Carol Ann Carter, Monica Parrilla, Rebecca </w:t>
            </w:r>
            <w:proofErr w:type="spellStart"/>
            <w:r w:rsidRPr="002271D0">
              <w:rPr>
                <w:rFonts w:eastAsiaTheme="majorEastAsia"/>
              </w:rPr>
              <w:t>Poyourow</w:t>
            </w:r>
            <w:proofErr w:type="spellEnd"/>
            <w:r w:rsidRPr="002271D0">
              <w:rPr>
                <w:rFonts w:eastAsiaTheme="majorEastAsia"/>
              </w:rPr>
              <w:t xml:space="preserve">, William Tung, Roseanne Milazzo, Burt Siegel, Susan </w:t>
            </w:r>
            <w:proofErr w:type="spellStart"/>
            <w:r w:rsidRPr="002271D0">
              <w:rPr>
                <w:rFonts w:eastAsiaTheme="majorEastAsia"/>
              </w:rPr>
              <w:t>Cassanelli</w:t>
            </w:r>
            <w:proofErr w:type="spellEnd"/>
            <w:r w:rsidRPr="002271D0">
              <w:rPr>
                <w:rFonts w:eastAsiaTheme="majorEastAsia"/>
              </w:rPr>
              <w:t xml:space="preserve">, Lee </w:t>
            </w:r>
            <w:proofErr w:type="spellStart"/>
            <w:r w:rsidRPr="002271D0">
              <w:rPr>
                <w:rFonts w:eastAsiaTheme="majorEastAsia"/>
              </w:rPr>
              <w:t>Cassanelli</w:t>
            </w:r>
            <w:proofErr w:type="spellEnd"/>
            <w:r w:rsidRPr="002271D0">
              <w:rPr>
                <w:rFonts w:eastAsiaTheme="majorEastAsia"/>
              </w:rPr>
              <w:t xml:space="preserve">, Lynn </w:t>
            </w:r>
            <w:proofErr w:type="spellStart"/>
            <w:r w:rsidRPr="002271D0">
              <w:rPr>
                <w:rFonts w:eastAsiaTheme="majorEastAsia"/>
              </w:rPr>
              <w:t>Wachman</w:t>
            </w:r>
            <w:proofErr w:type="spellEnd"/>
            <w:r w:rsidRPr="002271D0">
              <w:rPr>
                <w:rFonts w:eastAsiaTheme="majorEastAsia"/>
              </w:rPr>
              <w:t xml:space="preserve">, Michael Guttman, Maya </w:t>
            </w:r>
            <w:proofErr w:type="spellStart"/>
            <w:r w:rsidRPr="002271D0">
              <w:rPr>
                <w:rFonts w:eastAsiaTheme="majorEastAsia"/>
              </w:rPr>
              <w:t>Fonkeu</w:t>
            </w:r>
            <w:proofErr w:type="spellEnd"/>
            <w:r w:rsidRPr="002271D0">
              <w:rPr>
                <w:rFonts w:eastAsiaTheme="majorEastAsia"/>
              </w:rPr>
              <w:t xml:space="preserve">, Brady Hill, Mary Ellen </w:t>
            </w:r>
            <w:proofErr w:type="spellStart"/>
            <w:r w:rsidRPr="002271D0">
              <w:rPr>
                <w:rFonts w:eastAsiaTheme="majorEastAsia"/>
              </w:rPr>
              <w:t>Balchunis</w:t>
            </w:r>
            <w:proofErr w:type="spellEnd"/>
            <w:r w:rsidRPr="002271D0">
              <w:rPr>
                <w:rFonts w:eastAsiaTheme="majorEastAsia"/>
              </w:rPr>
              <w:t xml:space="preserve">, Tom </w:t>
            </w:r>
            <w:proofErr w:type="spellStart"/>
            <w:r w:rsidRPr="002271D0">
              <w:rPr>
                <w:rFonts w:eastAsiaTheme="majorEastAsia"/>
              </w:rPr>
              <w:t>Dewall</w:t>
            </w:r>
            <w:proofErr w:type="spellEnd"/>
            <w:r w:rsidRPr="002271D0">
              <w:rPr>
                <w:rFonts w:eastAsiaTheme="majorEastAsia"/>
              </w:rPr>
              <w:t xml:space="preserve">, Stephanie </w:t>
            </w:r>
            <w:proofErr w:type="spellStart"/>
            <w:r w:rsidRPr="002271D0">
              <w:rPr>
                <w:rFonts w:eastAsiaTheme="majorEastAsia"/>
              </w:rPr>
              <w:t>Mcnulty</w:t>
            </w:r>
            <w:proofErr w:type="spellEnd"/>
            <w:r w:rsidRPr="002271D0">
              <w:rPr>
                <w:rFonts w:eastAsiaTheme="majorEastAsia"/>
              </w:rPr>
              <w:t xml:space="preserve"> and Janet Temin.</w:t>
            </w:r>
          </w:p>
          <w:p w14:paraId="42B34582" w14:textId="77777777" w:rsidR="00681E98" w:rsidRPr="002271D0" w:rsidRDefault="00681E98" w:rsidP="00FC1D58">
            <w:pPr>
              <w:pStyle w:val="BodyText"/>
              <w:rPr>
                <w:rFonts w:eastAsiaTheme="majorEastAsia"/>
              </w:rPr>
            </w:pPr>
          </w:p>
          <w:p w14:paraId="727E5B59" w14:textId="77777777" w:rsidR="00681E98" w:rsidRPr="002271D0" w:rsidRDefault="00681E98" w:rsidP="00FC1D58">
            <w:pPr>
              <w:pStyle w:val="BodyText"/>
              <w:rPr>
                <w:rFonts w:eastAsiaTheme="majorEastAsia"/>
              </w:rPr>
            </w:pPr>
            <w:proofErr w:type="spellStart"/>
            <w:r w:rsidRPr="002271D0">
              <w:rPr>
                <w:rFonts w:eastAsiaTheme="majorEastAsia"/>
              </w:rPr>
              <w:t>Gressman</w:t>
            </w:r>
            <w:proofErr w:type="spellEnd"/>
            <w:r w:rsidRPr="002271D0">
              <w:rPr>
                <w:rFonts w:eastAsiaTheme="majorEastAsia"/>
              </w:rPr>
              <w:t xml:space="preserve"> Petitioners: </w:t>
            </w:r>
          </w:p>
          <w:p w14:paraId="74835E57" w14:textId="77777777" w:rsidR="00681E98" w:rsidRPr="002271D0" w:rsidRDefault="00681E98" w:rsidP="00FC1D58">
            <w:pPr>
              <w:pStyle w:val="BodyText"/>
              <w:rPr>
                <w:rFonts w:eastAsiaTheme="majorEastAsia"/>
              </w:rPr>
            </w:pPr>
            <w:r w:rsidRPr="002271D0">
              <w:rPr>
                <w:rFonts w:eastAsiaTheme="majorEastAsia"/>
              </w:rPr>
              <w:t xml:space="preserve">Philip T. </w:t>
            </w:r>
            <w:proofErr w:type="spellStart"/>
            <w:r w:rsidRPr="002271D0">
              <w:rPr>
                <w:rFonts w:eastAsiaTheme="majorEastAsia"/>
              </w:rPr>
              <w:t>Gressman</w:t>
            </w:r>
            <w:proofErr w:type="spellEnd"/>
            <w:r w:rsidRPr="002271D0">
              <w:rPr>
                <w:rFonts w:eastAsiaTheme="majorEastAsia"/>
              </w:rPr>
              <w:t xml:space="preserve">, Ron Y. </w:t>
            </w:r>
            <w:proofErr w:type="spellStart"/>
            <w:r w:rsidRPr="002271D0">
              <w:rPr>
                <w:rFonts w:eastAsiaTheme="majorEastAsia"/>
              </w:rPr>
              <w:t>Donagi</w:t>
            </w:r>
            <w:proofErr w:type="spellEnd"/>
            <w:r w:rsidRPr="002271D0">
              <w:rPr>
                <w:rFonts w:eastAsiaTheme="majorEastAsia"/>
              </w:rPr>
              <w:t xml:space="preserve">, Kristopher R. </w:t>
            </w:r>
            <w:proofErr w:type="spellStart"/>
            <w:r w:rsidRPr="002271D0">
              <w:rPr>
                <w:rFonts w:eastAsiaTheme="majorEastAsia"/>
              </w:rPr>
              <w:t>Tapp</w:t>
            </w:r>
            <w:proofErr w:type="spellEnd"/>
            <w:r w:rsidRPr="002271D0">
              <w:rPr>
                <w:rFonts w:eastAsiaTheme="majorEastAsia"/>
              </w:rPr>
              <w:t xml:space="preserve">, Pamela Gorkin, David P. </w:t>
            </w:r>
            <w:r w:rsidRPr="002271D0">
              <w:rPr>
                <w:rFonts w:eastAsiaTheme="majorEastAsia"/>
              </w:rPr>
              <w:lastRenderedPageBreak/>
              <w:t xml:space="preserve">Marsh, James L. Rosenberger, Amy Myers, Eugene </w:t>
            </w:r>
            <w:proofErr w:type="spellStart"/>
            <w:r w:rsidRPr="002271D0">
              <w:rPr>
                <w:rFonts w:eastAsiaTheme="majorEastAsia"/>
              </w:rPr>
              <w:t>Boman</w:t>
            </w:r>
            <w:proofErr w:type="spellEnd"/>
            <w:r w:rsidRPr="002271D0">
              <w:rPr>
                <w:rFonts w:eastAsiaTheme="majorEastAsia"/>
              </w:rPr>
              <w:t xml:space="preserve">, Gary Gordon; Liz McMahon, Timothy G. </w:t>
            </w:r>
            <w:proofErr w:type="spellStart"/>
            <w:r w:rsidRPr="002271D0">
              <w:rPr>
                <w:rFonts w:eastAsiaTheme="majorEastAsia"/>
              </w:rPr>
              <w:t>Feeman</w:t>
            </w:r>
            <w:proofErr w:type="spellEnd"/>
            <w:r w:rsidRPr="002271D0">
              <w:rPr>
                <w:rFonts w:eastAsiaTheme="majorEastAsia"/>
              </w:rPr>
              <w:t>, and Garth Isaak.</w:t>
            </w:r>
          </w:p>
          <w:p w14:paraId="6EC716EE" w14:textId="77777777" w:rsidR="00681E98" w:rsidRPr="002271D0" w:rsidRDefault="00681E98" w:rsidP="00FC1D58">
            <w:pPr>
              <w:pStyle w:val="BodyText"/>
              <w:rPr>
                <w:rFonts w:eastAsiaTheme="majorEastAsia"/>
              </w:rPr>
            </w:pPr>
          </w:p>
        </w:tc>
      </w:tr>
      <w:tr w:rsidR="00681E98" w:rsidRPr="002271D0" w14:paraId="6B78D97D" w14:textId="77777777" w:rsidTr="00FC1D58">
        <w:tc>
          <w:tcPr>
            <w:tcW w:w="4225" w:type="dxa"/>
          </w:tcPr>
          <w:p w14:paraId="11A775A6" w14:textId="77777777" w:rsidR="00681E98" w:rsidRPr="002271D0" w:rsidRDefault="00681E98" w:rsidP="00FC1D58">
            <w:pPr>
              <w:pStyle w:val="BodyText"/>
              <w:rPr>
                <w:rFonts w:eastAsiaTheme="majorEastAsia"/>
              </w:rPr>
            </w:pPr>
            <w:r w:rsidRPr="002271D0">
              <w:rPr>
                <w:rFonts w:eastAsiaTheme="majorEastAsia"/>
              </w:rPr>
              <w:lastRenderedPageBreak/>
              <w:t xml:space="preserve">Utah (2022) </w:t>
            </w:r>
          </w:p>
          <w:p w14:paraId="60592916" w14:textId="77777777" w:rsidR="00681E98" w:rsidRPr="002271D0" w:rsidRDefault="00681E98" w:rsidP="00FC1D58">
            <w:pPr>
              <w:pStyle w:val="BodyText"/>
              <w:rPr>
                <w:rFonts w:eastAsiaTheme="majorEastAsia"/>
              </w:rPr>
            </w:pPr>
            <w:r w:rsidRPr="002271D0">
              <w:rPr>
                <w:rFonts w:eastAsiaTheme="majorEastAsia"/>
              </w:rPr>
              <w:t>(</w:t>
            </w:r>
            <w:proofErr w:type="gramStart"/>
            <w:r w:rsidRPr="002271D0">
              <w:rPr>
                <w:rFonts w:eastAsiaTheme="majorEastAsia"/>
              </w:rPr>
              <w:t>outcome</w:t>
            </w:r>
            <w:proofErr w:type="gramEnd"/>
            <w:r w:rsidRPr="002271D0">
              <w:rPr>
                <w:rFonts w:eastAsiaTheme="majorEastAsia"/>
              </w:rPr>
              <w:t xml:space="preserve"> pending)</w:t>
            </w:r>
          </w:p>
          <w:p w14:paraId="578A0B48" w14:textId="77777777" w:rsidR="00681E98" w:rsidRPr="002271D0" w:rsidRDefault="00681E98" w:rsidP="00FC1D58">
            <w:pPr>
              <w:pStyle w:val="BodyText"/>
              <w:rPr>
                <w:rFonts w:eastAsiaTheme="majorEastAsia"/>
              </w:rPr>
            </w:pPr>
          </w:p>
          <w:p w14:paraId="65DF9E46" w14:textId="77777777" w:rsidR="00681E98" w:rsidRPr="002271D0" w:rsidRDefault="00681E98" w:rsidP="00FC1D58">
            <w:pPr>
              <w:pStyle w:val="BodyText"/>
              <w:rPr>
                <w:rFonts w:eastAsiaTheme="majorEastAsia"/>
              </w:rPr>
            </w:pPr>
            <w:r w:rsidRPr="002271D0">
              <w:rPr>
                <w:rFonts w:eastAsiaTheme="majorEastAsia"/>
              </w:rPr>
              <w:t>League of Women Voters of Utah v. Utah State Legislature, No. 220901712 (Utah D. Ct. Mar. 17, 2022).</w:t>
            </w:r>
          </w:p>
          <w:p w14:paraId="4EC7CA75" w14:textId="77777777" w:rsidR="00681E98" w:rsidRPr="002271D0" w:rsidRDefault="00681E98" w:rsidP="00FC1D58">
            <w:pPr>
              <w:pStyle w:val="BodyText"/>
              <w:rPr>
                <w:rFonts w:eastAsiaTheme="majorEastAsia"/>
              </w:rPr>
            </w:pPr>
          </w:p>
          <w:p w14:paraId="61AEBAFA" w14:textId="77777777" w:rsidR="00681E98" w:rsidRPr="002271D0" w:rsidRDefault="00681E98" w:rsidP="00FC1D58">
            <w:pPr>
              <w:pStyle w:val="BodyText"/>
              <w:rPr>
                <w:rFonts w:eastAsiaTheme="majorEastAsia"/>
              </w:rPr>
            </w:pPr>
          </w:p>
          <w:p w14:paraId="0747E5CF" w14:textId="77777777" w:rsidR="00681E98" w:rsidRPr="002271D0" w:rsidRDefault="00681E98" w:rsidP="00FC1D58">
            <w:pPr>
              <w:pStyle w:val="BodyText"/>
              <w:rPr>
                <w:rFonts w:eastAsiaTheme="majorEastAsia"/>
              </w:rPr>
            </w:pPr>
          </w:p>
        </w:tc>
        <w:tc>
          <w:tcPr>
            <w:tcW w:w="4590" w:type="dxa"/>
          </w:tcPr>
          <w:p w14:paraId="6C47F9A2" w14:textId="77777777" w:rsidR="00681E98" w:rsidRPr="002271D0" w:rsidRDefault="00681E98" w:rsidP="00FC1D58">
            <w:pPr>
              <w:pStyle w:val="BodyText"/>
              <w:rPr>
                <w:rFonts w:eastAsiaTheme="majorEastAsia"/>
              </w:rPr>
            </w:pPr>
            <w:r w:rsidRPr="002271D0">
              <w:rPr>
                <w:rFonts w:eastAsiaTheme="majorEastAsia"/>
              </w:rPr>
              <w:t xml:space="preserve">Stefanie </w:t>
            </w:r>
            <w:proofErr w:type="spellStart"/>
            <w:r w:rsidRPr="002271D0">
              <w:rPr>
                <w:rFonts w:eastAsiaTheme="majorEastAsia"/>
              </w:rPr>
              <w:t>Condie</w:t>
            </w:r>
            <w:proofErr w:type="spellEnd"/>
            <w:r w:rsidRPr="002271D0">
              <w:rPr>
                <w:rFonts w:eastAsiaTheme="majorEastAsia"/>
              </w:rPr>
              <w:t>, Malcolm Reid, Victoria Reid, Wendy Martin, Eleanor Sundwall, Jack Markman, and Dale Cox.</w:t>
            </w:r>
          </w:p>
          <w:p w14:paraId="2040A7FA" w14:textId="77777777" w:rsidR="00681E98" w:rsidRPr="002271D0" w:rsidRDefault="00681E98" w:rsidP="00FC1D58">
            <w:pPr>
              <w:pStyle w:val="BodyText"/>
              <w:rPr>
                <w:rFonts w:eastAsiaTheme="majorEastAsia"/>
              </w:rPr>
            </w:pPr>
            <w:r w:rsidRPr="002271D0">
              <w:rPr>
                <w:rFonts w:eastAsiaTheme="majorEastAsia"/>
              </w:rPr>
              <w:tab/>
            </w:r>
          </w:p>
        </w:tc>
      </w:tr>
    </w:tbl>
    <w:p w14:paraId="163C8F0B" w14:textId="77777777" w:rsidR="00681E98" w:rsidRPr="002271D0" w:rsidRDefault="00681E98" w:rsidP="00681E98">
      <w:pPr>
        <w:pStyle w:val="BodyText"/>
        <w:ind w:firstLine="0"/>
      </w:pPr>
    </w:p>
    <w:p w14:paraId="3D9C2A5F" w14:textId="77777777" w:rsidR="00681E98" w:rsidRDefault="00681E98"/>
    <w:sectPr w:rsidR="00681E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Cervas" w:date="2023-07-02T20:12:00Z" w:initials="JC">
    <w:p w14:paraId="3F29FCFB" w14:textId="77777777" w:rsidR="00681E98" w:rsidRDefault="00681E98" w:rsidP="00681E98">
      <w:r>
        <w:rPr>
          <w:rStyle w:val="CommentReference"/>
        </w:rPr>
        <w:annotationRef/>
      </w:r>
      <w:r>
        <w:rPr>
          <w:b/>
          <w:bCs/>
          <w:color w:val="FF0000"/>
          <w:sz w:val="20"/>
          <w:szCs w:val="20"/>
        </w:rPr>
        <w:t>JONATHAN, IS THIS RIGHT?</w:t>
      </w:r>
      <w:r>
        <w:rPr>
          <w:color w:val="FF0000"/>
          <w:sz w:val="20"/>
          <w:szCs w:val="20"/>
        </w:rPr>
        <w:t xml:space="preserve"> </w:t>
      </w:r>
      <w:r>
        <w:rPr>
          <w:b/>
          <w:bCs/>
          <w:color w:val="FF0000"/>
          <w:sz w:val="20"/>
          <w:szCs w:val="20"/>
        </w:rPr>
        <w:t>WHERE IS LOUISIANA IN THIS LIST?</w:t>
      </w:r>
      <w:r>
        <w:rPr>
          <w:sz w:val="20"/>
          <w:szCs w:val="20"/>
        </w:rPr>
        <w:t xml:space="preserve"> </w:t>
      </w:r>
    </w:p>
  </w:comment>
  <w:comment w:id="1" w:author="Jonathan Cervas" w:date="2023-07-02T20:11:00Z" w:initials="JC">
    <w:p w14:paraId="48DAF71C" w14:textId="77777777" w:rsidR="00681E98" w:rsidRDefault="00681E98" w:rsidP="00681E98">
      <w:r>
        <w:rPr>
          <w:rStyle w:val="CommentReference"/>
        </w:rPr>
        <w:annotationRef/>
      </w:r>
      <w:r>
        <w:rPr>
          <w:b/>
          <w:bCs/>
          <w:color w:val="FF0000"/>
          <w:sz w:val="20"/>
          <w:szCs w:val="20"/>
        </w:rPr>
        <w:t xml:space="preserve">SCOTT SOME KIND OF CITE NEEDED </w:t>
      </w:r>
    </w:p>
  </w:comment>
  <w:comment w:id="2" w:author="Jonathan Cervas" w:date="2023-07-02T20:10:00Z" w:initials="JC">
    <w:p w14:paraId="1346C36B" w14:textId="77777777" w:rsidR="00681E98" w:rsidRDefault="00681E98" w:rsidP="00681E98">
      <w:r>
        <w:rPr>
          <w:rStyle w:val="CommentReference"/>
        </w:rPr>
        <w:annotationRef/>
      </w:r>
      <w:r>
        <w:rPr>
          <w:b/>
          <w:bCs/>
          <w:color w:val="BF0000"/>
          <w:sz w:val="20"/>
          <w:szCs w:val="20"/>
        </w:rPr>
        <w:t>JONATHAN please correct WORDING. I am not at all sure I got OHIO right.</w:t>
      </w:r>
      <w:r>
        <w:rPr>
          <w:sz w:val="20"/>
          <w:szCs w:val="20"/>
        </w:rPr>
        <w:t xml:space="preserve"> </w:t>
      </w:r>
    </w:p>
  </w:comment>
  <w:comment w:id="4" w:author="Scott Matsuda" w:date="2023-03-03T18:42:00Z" w:initials="SM">
    <w:p w14:paraId="1CC395F9" w14:textId="77777777" w:rsidR="00681E98" w:rsidRDefault="00681E98" w:rsidP="00681E98">
      <w:r>
        <w:rPr>
          <w:rStyle w:val="CommentReference"/>
        </w:rPr>
        <w:annotationRef/>
      </w:r>
      <w:r>
        <w:rPr>
          <w:color w:val="000000"/>
          <w:sz w:val="20"/>
        </w:rPr>
        <w:t xml:space="preserve">VRA §2 case is South Carolina State Conf. NAACP v. Alexander, No. 3:21-CV-3302 (D.S.C. Oct. 12, 2021).  Not in the </w:t>
      </w:r>
      <w:r>
        <w:rPr>
          <w:i/>
          <w:iCs/>
          <w:color w:val="000000"/>
          <w:sz w:val="20"/>
        </w:rPr>
        <w:t xml:space="preserve">All About Redistricting </w:t>
      </w:r>
      <w:r>
        <w:rPr>
          <w:color w:val="000000"/>
          <w:sz w:val="20"/>
        </w:rPr>
        <w:t xml:space="preserve">website, but found on Brennan Center’s </w:t>
      </w:r>
      <w:r>
        <w:rPr>
          <w:i/>
          <w:iCs/>
          <w:color w:val="000000"/>
          <w:sz w:val="20"/>
        </w:rPr>
        <w:t>Litigation Roundup.</w:t>
      </w:r>
    </w:p>
  </w:comment>
  <w:comment w:id="5" w:author="Bernie Grofman" w:date="2023-03-10T19:57:00Z" w:initials="BG">
    <w:p w14:paraId="165D2A7B" w14:textId="77777777" w:rsidR="00681E98" w:rsidRDefault="00681E98" w:rsidP="00681E98">
      <w:pPr>
        <w:pStyle w:val="CommentText"/>
        <w:ind w:firstLine="0"/>
        <w:jc w:val="left"/>
      </w:pPr>
      <w:r>
        <w:rPr>
          <w:rStyle w:val="CommentReference"/>
        </w:rPr>
        <w:annotationRef/>
      </w:r>
      <w:r>
        <w:t>thanks</w:t>
      </w:r>
    </w:p>
  </w:comment>
  <w:comment w:id="7" w:author="Jonathan Cervas" w:date="2023-07-02T20:10:00Z" w:initials="JC">
    <w:p w14:paraId="0F336CEE" w14:textId="77777777" w:rsidR="00681E98" w:rsidRDefault="00681E98" w:rsidP="00681E98">
      <w:r>
        <w:rPr>
          <w:rStyle w:val="CommentReference"/>
        </w:rPr>
        <w:annotationRef/>
      </w:r>
      <w:r>
        <w:rPr>
          <w:b/>
          <w:bCs/>
          <w:color w:val="BF0000"/>
          <w:sz w:val="20"/>
          <w:szCs w:val="20"/>
        </w:rPr>
        <w:t>JONATHAN THINK ABOUT LANGUAGE .</w:t>
      </w:r>
      <w:r>
        <w:rPr>
          <w:sz w:val="20"/>
          <w:szCs w:val="20"/>
        </w:rPr>
        <w:t xml:space="preserve"> </w:t>
      </w:r>
    </w:p>
  </w:comment>
  <w:comment w:id="6" w:author="Jonathan Cervas" w:date="2023-07-02T20:09:00Z" w:initials="JC">
    <w:p w14:paraId="42E69B6F" w14:textId="77777777" w:rsidR="00681E98" w:rsidRDefault="00681E98" w:rsidP="00681E98">
      <w:r>
        <w:rPr>
          <w:rStyle w:val="CommentReference"/>
        </w:rPr>
        <w:annotationRef/>
      </w:r>
      <w:r>
        <w:rPr>
          <w:b/>
          <w:bCs/>
          <w:color w:val="FF0000"/>
          <w:sz w:val="20"/>
          <w:szCs w:val="20"/>
        </w:rPr>
        <w:t>SCOTT, CITE NEEDED</w:t>
      </w:r>
      <w:r>
        <w:rPr>
          <w:sz w:val="20"/>
          <w:szCs w:val="20"/>
        </w:rPr>
        <w:t xml:space="preserve"> </w:t>
      </w:r>
    </w:p>
  </w:comment>
  <w:comment w:id="8" w:author="Scott Matsuda" w:date="2023-06-15T09:37:00Z" w:initials="SM">
    <w:p w14:paraId="3F28F125" w14:textId="77777777" w:rsidR="00681E98" w:rsidRDefault="00681E98" w:rsidP="00681E98">
      <w:r>
        <w:rPr>
          <w:rStyle w:val="CommentReference"/>
        </w:rPr>
        <w:annotationRef/>
      </w:r>
      <w:r>
        <w:rPr>
          <w:color w:val="000000"/>
          <w:sz w:val="20"/>
        </w:rPr>
        <w:t xml:space="preserve">Hopefully, these are the right cases.  Feel free to lmk if there are any more needed and I can add those in as well.  </w:t>
      </w:r>
    </w:p>
  </w:comment>
  <w:comment w:id="10" w:author="Jonathan Cervas" w:date="2023-07-02T19:54:00Z" w:initials="JC">
    <w:p w14:paraId="1AC07E43" w14:textId="77777777" w:rsidR="00681E98" w:rsidRDefault="00681E98" w:rsidP="00681E98">
      <w:r>
        <w:rPr>
          <w:rStyle w:val="CommentReference"/>
        </w:rPr>
        <w:annotationRef/>
      </w:r>
      <w:r>
        <w:rPr>
          <w:b/>
          <w:bCs/>
          <w:color w:val="FF0000"/>
          <w:sz w:val="20"/>
          <w:szCs w:val="20"/>
        </w:rPr>
        <w:t>JUSTINE, SOMETHING WENT WRONG IN MY COPYING TABLE 3.  I COULD ONLY GET THE FIRST FOUR CASES TO COPY</w:t>
      </w:r>
    </w:p>
    <w:p w14:paraId="65B89280" w14:textId="77777777" w:rsidR="00681E98" w:rsidRDefault="00681E98" w:rsidP="00681E98">
      <w:r>
        <w:rPr>
          <w:b/>
          <w:bCs/>
          <w:color w:val="FF0000"/>
          <w:sz w:val="20"/>
          <w:szCs w:val="20"/>
        </w:rPr>
        <w:t> </w:t>
      </w:r>
    </w:p>
    <w:p w14:paraId="74D9213F" w14:textId="77777777" w:rsidR="00681E98" w:rsidRDefault="00681E98" w:rsidP="00681E98">
      <w:r>
        <w:rPr>
          <w:b/>
          <w:bCs/>
          <w:color w:val="FF0000"/>
          <w:sz w:val="20"/>
          <w:szCs w:val="20"/>
        </w:rPr>
        <w:t xml:space="preserve"> CAN YOU INSERT A CLEAN COPY OF YOUR TABLE 3  THAT HAS ALL 7 CASES </w:t>
      </w:r>
      <w:r>
        <w:rPr>
          <w:b/>
          <w:bCs/>
          <w:color w:val="FF0000"/>
          <w:sz w:val="20"/>
          <w:szCs w:val="20"/>
          <w:u w:val="single"/>
        </w:rPr>
        <w:t>plus Ohio</w:t>
      </w:r>
      <w:r>
        <w:rPr>
          <w:b/>
          <w:bCs/>
          <w:color w:val="FF0000"/>
          <w:sz w:val="20"/>
          <w:szCs w:val="20"/>
        </w:rPr>
        <w:t xml:space="preserve"> AND ALL THE FOOTNOTES BUT  </w:t>
      </w:r>
      <w:r>
        <w:rPr>
          <w:b/>
          <w:bCs/>
          <w:color w:val="FF0000"/>
          <w:sz w:val="20"/>
          <w:szCs w:val="20"/>
          <w:u w:val="single"/>
        </w:rPr>
        <w:t>which, like Table 1, distinguishes the cases decided in the 2010 round (put first) from the cases decided in the 2020 round?</w:t>
      </w:r>
      <w:r>
        <w:rPr>
          <w:b/>
          <w:bCs/>
          <w:color w:val="FF0000"/>
          <w:sz w:val="20"/>
          <w:szCs w:val="20"/>
        </w:rPr>
        <w:t>    Also can you send me another copy of the word document for Table 3  of this new version?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9FCFB" w15:done="0"/>
  <w15:commentEx w15:paraId="48DAF71C" w15:done="0"/>
  <w15:commentEx w15:paraId="1346C36B" w15:done="0"/>
  <w15:commentEx w15:paraId="1CC395F9" w15:done="1"/>
  <w15:commentEx w15:paraId="165D2A7B" w15:paraIdParent="1CC395F9" w15:done="1"/>
  <w15:commentEx w15:paraId="0F336CEE" w15:done="0"/>
  <w15:commentEx w15:paraId="42E69B6F" w15:done="0"/>
  <w15:commentEx w15:paraId="3F28F125" w15:done="0"/>
  <w15:commentEx w15:paraId="74D92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5898" w16cex:dateUtc="2023-07-03T00:12:00Z"/>
  <w16cex:commentExtensible w16cex:durableId="284C5882" w16cex:dateUtc="2023-07-03T00:11:00Z"/>
  <w16cex:commentExtensible w16cex:durableId="284C5845" w16cex:dateUtc="2023-07-03T00:10:00Z"/>
  <w16cex:commentExtensible w16cex:durableId="27ACBE04" w16cex:dateUtc="2023-03-04T04:42:00Z"/>
  <w16cex:commentExtensible w16cex:durableId="27B60A33" w16cex:dateUtc="2023-03-11T03:57:00Z"/>
  <w16cex:commentExtensible w16cex:durableId="284C5824" w16cex:dateUtc="2023-07-03T00:10:00Z"/>
  <w16cex:commentExtensible w16cex:durableId="284C5802" w16cex:dateUtc="2023-07-03T00:09:00Z"/>
  <w16cex:commentExtensible w16cex:durableId="284C5484" w16cex:dateUtc="2023-07-02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9FCFB" w16cid:durableId="284C5898"/>
  <w16cid:commentId w16cid:paraId="48DAF71C" w16cid:durableId="284C5882"/>
  <w16cid:commentId w16cid:paraId="1346C36B" w16cid:durableId="284C5845"/>
  <w16cid:commentId w16cid:paraId="1CC395F9" w16cid:durableId="27ACBE04"/>
  <w16cid:commentId w16cid:paraId="165D2A7B" w16cid:durableId="27B60A33"/>
  <w16cid:commentId w16cid:paraId="0F336CEE" w16cid:durableId="284C5824"/>
  <w16cid:commentId w16cid:paraId="42E69B6F" w16cid:durableId="284C5802"/>
  <w16cid:commentId w16cid:paraId="3F28F125" w16cid:durableId="284B6F88"/>
  <w16cid:commentId w16cid:paraId="74D9213F" w16cid:durableId="284C5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2712" w14:textId="77777777" w:rsidR="006A54D5" w:rsidRDefault="006A54D5" w:rsidP="00681E98">
      <w:r>
        <w:separator/>
      </w:r>
    </w:p>
  </w:endnote>
  <w:endnote w:type="continuationSeparator" w:id="0">
    <w:p w14:paraId="2B708104" w14:textId="77777777" w:rsidR="006A54D5" w:rsidRDefault="006A54D5" w:rsidP="0068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5261" w14:textId="77777777" w:rsidR="006A54D5" w:rsidRDefault="006A54D5" w:rsidP="00681E98">
      <w:r>
        <w:separator/>
      </w:r>
    </w:p>
  </w:footnote>
  <w:footnote w:type="continuationSeparator" w:id="0">
    <w:p w14:paraId="4EAFA21F" w14:textId="77777777" w:rsidR="006A54D5" w:rsidRDefault="006A54D5" w:rsidP="00681E98">
      <w:r>
        <w:continuationSeparator/>
      </w:r>
    </w:p>
  </w:footnote>
  <w:footnote w:id="1">
    <w:p w14:paraId="23E5DB46" w14:textId="77777777" w:rsidR="00681E98" w:rsidRPr="00A66BCC" w:rsidRDefault="00681E98" w:rsidP="00681E98">
      <w:pPr>
        <w:pStyle w:val="FootnoteText"/>
        <w:rPr>
          <w:b/>
          <w:color w:val="FF0000"/>
          <w:sz w:val="18"/>
          <w:szCs w:val="18"/>
        </w:rPr>
      </w:pPr>
      <w:r w:rsidRPr="00A66BCC">
        <w:rPr>
          <w:rStyle w:val="FootnoteReference"/>
          <w:sz w:val="18"/>
          <w:szCs w:val="18"/>
        </w:rPr>
        <w:footnoteRef/>
      </w:r>
      <w:r w:rsidRPr="00A66BCC">
        <w:rPr>
          <w:sz w:val="18"/>
          <w:szCs w:val="18"/>
        </w:rPr>
        <w:t xml:space="preserve"> Party control and identification of redistricting authority from </w:t>
      </w:r>
      <w:r w:rsidRPr="00A66BCC">
        <w:rPr>
          <w:sz w:val="18"/>
          <w:szCs w:val="18"/>
        </w:rPr>
        <w:fldChar w:fldCharType="begin"/>
      </w:r>
      <w:r w:rsidRPr="00A66BCC">
        <w:rPr>
          <w:sz w:val="18"/>
          <w:szCs w:val="18"/>
        </w:rPr>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A66BCC">
        <w:rPr>
          <w:sz w:val="18"/>
          <w:szCs w:val="18"/>
        </w:rPr>
        <w:fldChar w:fldCharType="separate"/>
      </w:r>
      <w:r w:rsidRPr="00A66BCC">
        <w:rPr>
          <w:sz w:val="18"/>
          <w:szCs w:val="18"/>
        </w:rPr>
        <w:t xml:space="preserve">National Conference of State Legislatures, </w:t>
      </w:r>
      <w:r w:rsidRPr="00A66BCC">
        <w:rPr>
          <w:i/>
          <w:iCs/>
          <w:sz w:val="18"/>
          <w:szCs w:val="18"/>
        </w:rPr>
        <w:t>Redistricting and Elections</w:t>
      </w:r>
      <w:r w:rsidRPr="00A66BCC">
        <w:rPr>
          <w:sz w:val="18"/>
          <w:szCs w:val="18"/>
        </w:rPr>
        <w:t xml:space="preserve">, </w:t>
      </w:r>
      <w:r w:rsidRPr="00A66BCC">
        <w:rPr>
          <w:smallCaps/>
          <w:sz w:val="18"/>
          <w:szCs w:val="18"/>
        </w:rPr>
        <w:t>Redistricting and Elections Standing Committee</w:t>
      </w:r>
      <w:r w:rsidRPr="00A66BCC">
        <w:rPr>
          <w:sz w:val="18"/>
          <w:szCs w:val="18"/>
        </w:rPr>
        <w:t xml:space="preserve">, https://www.ncsl.org/ncsl-in-dc/standing-committees/redistricting-and-elections.aspx (last visited Dec 28, 2022); Justin Levitt, </w:t>
      </w:r>
      <w:r w:rsidRPr="00A66BCC">
        <w:rPr>
          <w:i/>
          <w:iCs/>
          <w:sz w:val="18"/>
          <w:szCs w:val="18"/>
        </w:rPr>
        <w:t>All About Redistricting</w:t>
      </w:r>
      <w:r w:rsidRPr="00A66BCC">
        <w:rPr>
          <w:sz w:val="18"/>
          <w:szCs w:val="18"/>
        </w:rPr>
        <w:t>, https://redistricting.lls.edu (last visited Dec 23, 2022).</w:t>
      </w:r>
      <w:r w:rsidRPr="00A66BCC">
        <w:rPr>
          <w:sz w:val="18"/>
          <w:szCs w:val="18"/>
        </w:rPr>
        <w:fldChar w:fldCharType="end"/>
      </w:r>
      <w:r w:rsidRPr="00A66BCC">
        <w:rPr>
          <w:sz w:val="18"/>
          <w:szCs w:val="18"/>
        </w:rPr>
        <w:t xml:space="preserve"> Data on long-standing constitutional language on Free and Equal/Open from Joshua A Douglas, </w:t>
      </w:r>
      <w:r w:rsidRPr="00A66BCC">
        <w:rPr>
          <w:i/>
          <w:iCs/>
          <w:sz w:val="18"/>
          <w:szCs w:val="18"/>
        </w:rPr>
        <w:t>The Right to Vote Under State Constitutions</w:t>
      </w:r>
      <w:r w:rsidRPr="00A66BCC">
        <w:rPr>
          <w:sz w:val="18"/>
          <w:szCs w:val="18"/>
        </w:rPr>
        <w:t xml:space="preserve">, 67 </w:t>
      </w:r>
      <w:r w:rsidRPr="00A66BCC">
        <w:rPr>
          <w:smallCaps/>
          <w:sz w:val="18"/>
          <w:szCs w:val="18"/>
        </w:rPr>
        <w:t>VANDERBILT LAW Rev.</w:t>
      </w:r>
      <w:r w:rsidRPr="00A66BCC">
        <w:rPr>
          <w:sz w:val="18"/>
          <w:szCs w:val="18"/>
        </w:rPr>
        <w:t xml:space="preserve"> 61 (2014); </w:t>
      </w:r>
      <w:r w:rsidRPr="00A66BCC">
        <w:rPr>
          <w:i/>
          <w:iCs/>
          <w:sz w:val="18"/>
          <w:szCs w:val="18"/>
        </w:rPr>
        <w:t>see also Free and Equal Election Clauses in State Constitutions</w:t>
      </w:r>
      <w:r w:rsidRPr="00A66BCC">
        <w:rPr>
          <w:sz w:val="18"/>
          <w:szCs w:val="18"/>
        </w:rPr>
        <w:t xml:space="preserve">, </w:t>
      </w:r>
      <w:proofErr w:type="spellStart"/>
      <w:r w:rsidRPr="00A66BCC">
        <w:rPr>
          <w:smallCaps/>
          <w:sz w:val="18"/>
          <w:szCs w:val="18"/>
        </w:rPr>
        <w:t>Nat’l</w:t>
      </w:r>
      <w:proofErr w:type="spellEnd"/>
      <w:r w:rsidRPr="00A66BCC">
        <w:rPr>
          <w:smallCaps/>
          <w:sz w:val="18"/>
          <w:szCs w:val="18"/>
        </w:rPr>
        <w:t xml:space="preserve"> Conf. State Leg.</w:t>
      </w:r>
      <w:r w:rsidRPr="00A66BCC">
        <w:rPr>
          <w:sz w:val="18"/>
          <w:szCs w:val="18"/>
        </w:rPr>
        <w:t xml:space="preserve"> (Nov. 4, 2019), https://www.ncsl.org/redistricting-and-census/free-and-equal-election-clauses-in-state-constitutions. Information on Direct language in current constitutions regarding gerrymandering from </w:t>
      </w:r>
      <w:r w:rsidRPr="00A66BCC">
        <w:rPr>
          <w:sz w:val="18"/>
          <w:szCs w:val="18"/>
        </w:rPr>
        <w:fldChar w:fldCharType="begin"/>
      </w:r>
      <w:r w:rsidRPr="00A66BCC">
        <w:rPr>
          <w:sz w:val="18"/>
          <w:szCs w:val="18"/>
        </w:rPr>
        <w:instrText xml:space="preserve"> ADDIN ZOTERO_ITEM CSL_CITATION {"citationID":"opJheVqu","properties":{"formattedCitation":"National Conference of State Legislatures.","plainCitation":"National Conference of State Legislatures.","noteIndex":133},"citationItems":[{"id":7995,"uris":["http://zotero.org/users/10395840/items/ZPJKK4G2"],"itemData":{"id":7995,"type":"webpage","container-title":"Redistricting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Pr="00A66BCC">
        <w:rPr>
          <w:sz w:val="18"/>
          <w:szCs w:val="18"/>
        </w:rPr>
        <w:fldChar w:fldCharType="separate"/>
      </w:r>
      <w:r w:rsidRPr="00A66BCC">
        <w:rPr>
          <w:sz w:val="18"/>
          <w:szCs w:val="18"/>
        </w:rPr>
        <w:t>National Conference of State Legislatures.</w:t>
      </w:r>
      <w:r w:rsidRPr="00A66BCC">
        <w:rPr>
          <w:sz w:val="18"/>
          <w:szCs w:val="18"/>
        </w:rPr>
        <w:fldChar w:fldCharType="end"/>
      </w:r>
      <w:r w:rsidRPr="00A66BCC">
        <w:rPr>
          <w:sz w:val="18"/>
          <w:szCs w:val="18"/>
        </w:rPr>
        <w:t xml:space="preserve"> </w:t>
      </w:r>
      <w:r w:rsidRPr="00A66BCC">
        <w:rPr>
          <w:i/>
          <w:iCs/>
          <w:sz w:val="18"/>
          <w:szCs w:val="18"/>
        </w:rPr>
        <w:t>See Redistricting Criteria,</w:t>
      </w:r>
      <w:r w:rsidRPr="00A66BCC">
        <w:rPr>
          <w:sz w:val="18"/>
          <w:szCs w:val="18"/>
        </w:rPr>
        <w:t xml:space="preserve"> </w:t>
      </w:r>
      <w:proofErr w:type="spellStart"/>
      <w:r w:rsidRPr="00A66BCC">
        <w:rPr>
          <w:smallCaps/>
          <w:sz w:val="18"/>
          <w:szCs w:val="18"/>
        </w:rPr>
        <w:t>Nat’l</w:t>
      </w:r>
      <w:proofErr w:type="spellEnd"/>
      <w:r w:rsidRPr="00A66BCC">
        <w:rPr>
          <w:smallCaps/>
          <w:sz w:val="18"/>
          <w:szCs w:val="18"/>
        </w:rPr>
        <w:t xml:space="preserve"> Conf. State Leg.</w:t>
      </w:r>
      <w:r w:rsidRPr="00A66BCC">
        <w:rPr>
          <w:sz w:val="18"/>
          <w:szCs w:val="18"/>
        </w:rPr>
        <w:t xml:space="preserve"> (July 16, 20212), </w:t>
      </w:r>
      <w:hyperlink r:id="rId1" w:history="1">
        <w:r w:rsidRPr="00A66BCC">
          <w:rPr>
            <w:rStyle w:val="Hyperlink"/>
            <w:sz w:val="18"/>
            <w:szCs w:val="18"/>
          </w:rPr>
          <w:t>https://www.ncsl.org/redistricting-and-census/redistricting-criteria</w:t>
        </w:r>
      </w:hyperlink>
      <w:r w:rsidRPr="00A66BCC">
        <w:rPr>
          <w:sz w:val="18"/>
          <w:szCs w:val="18"/>
        </w:rPr>
        <w:t>.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footnote>
  <w:footnote w:id="2">
    <w:p w14:paraId="4419E020" w14:textId="77777777" w:rsidR="00681E98" w:rsidRPr="00A66BCC" w:rsidRDefault="00681E98" w:rsidP="00681E98">
      <w:pPr>
        <w:pStyle w:val="FootnoteText"/>
        <w:rPr>
          <w:b/>
          <w:color w:val="C00000"/>
          <w:sz w:val="18"/>
          <w:szCs w:val="18"/>
        </w:rPr>
      </w:pPr>
      <w:r w:rsidRPr="00A66BCC">
        <w:rPr>
          <w:rStyle w:val="FootnoteReference"/>
          <w:sz w:val="18"/>
          <w:szCs w:val="18"/>
        </w:rPr>
        <w:footnoteRef/>
      </w:r>
      <w:r w:rsidRPr="00A66BCC">
        <w:rPr>
          <w:sz w:val="18"/>
          <w:szCs w:val="18"/>
        </w:rPr>
        <w:t xml:space="preserve"> In some states (Connecticut, Indiana, and Ohio), </w:t>
      </w:r>
      <w:r w:rsidRPr="00A66BCC">
        <w:rPr>
          <w:bCs/>
          <w:sz w:val="18"/>
          <w:szCs w:val="18"/>
        </w:rPr>
        <w:t>commissions may also be used as backup if there is no political agreement on a congressional plan.</w:t>
      </w:r>
    </w:p>
  </w:footnote>
  <w:footnote w:id="3">
    <w:p w14:paraId="2FB80158" w14:textId="77777777" w:rsidR="00681E98" w:rsidRPr="00A66BCC" w:rsidRDefault="00681E98" w:rsidP="00681E98">
      <w:pPr>
        <w:pStyle w:val="FootnoteText"/>
        <w:rPr>
          <w:i/>
          <w:iCs/>
          <w:sz w:val="18"/>
          <w:szCs w:val="18"/>
        </w:rPr>
      </w:pPr>
      <w:r w:rsidRPr="00A66BCC">
        <w:rPr>
          <w:rStyle w:val="FootnoteReference"/>
          <w:sz w:val="18"/>
          <w:szCs w:val="18"/>
        </w:rPr>
        <w:footnoteRef/>
      </w:r>
      <w:r w:rsidRPr="00A66BCC">
        <w:rPr>
          <w:sz w:val="18"/>
          <w:szCs w:val="18"/>
        </w:rPr>
        <w:t xml:space="preserve"> L=Legislature, C=Commission, C(L)=Commission with Legislative Backup, - =One district, L(C)=Legislature with Commission Backup.</w:t>
      </w:r>
    </w:p>
    <w:p w14:paraId="41185F04" w14:textId="77777777" w:rsidR="00681E98" w:rsidRPr="00A66BCC" w:rsidRDefault="00681E98" w:rsidP="00681E98">
      <w:pPr>
        <w:pStyle w:val="FootnoteText"/>
        <w:rPr>
          <w:sz w:val="18"/>
          <w:szCs w:val="18"/>
        </w:rPr>
      </w:pPr>
    </w:p>
  </w:footnote>
  <w:footnote w:id="4">
    <w:p w14:paraId="5F01F252" w14:textId="77777777" w:rsidR="00681E98" w:rsidRPr="00A66BCC" w:rsidRDefault="00681E98" w:rsidP="00681E98">
      <w:pPr>
        <w:pStyle w:val="FootnoteText"/>
        <w:rPr>
          <w:b/>
          <w:bCs/>
          <w:color w:val="C00000"/>
          <w:sz w:val="18"/>
          <w:szCs w:val="18"/>
        </w:rPr>
      </w:pPr>
      <w:r w:rsidRPr="00A66BCC">
        <w:rPr>
          <w:rStyle w:val="FootnoteReference"/>
          <w:sz w:val="18"/>
          <w:szCs w:val="18"/>
        </w:rPr>
        <w:footnoteRef/>
      </w:r>
      <w:r w:rsidRPr="00A66BCC">
        <w:rPr>
          <w:sz w:val="18"/>
          <w:szCs w:val="18"/>
        </w:rPr>
        <w:t xml:space="preserve"> R = race</w:t>
      </w:r>
      <w:r>
        <w:t>-</w:t>
      </w:r>
      <w:r w:rsidRPr="00A66BCC">
        <w:rPr>
          <w:sz w:val="18"/>
          <w:szCs w:val="18"/>
        </w:rPr>
        <w:t>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5">
    <w:p w14:paraId="68BA13C5"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w:t>
      </w:r>
      <w:r w:rsidRPr="00A66BCC">
        <w:rPr>
          <w:i/>
          <w:iCs/>
          <w:sz w:val="18"/>
          <w:szCs w:val="18"/>
        </w:rPr>
        <w:t>See In the Matter of the 2021 Redistricting Cases</w:t>
      </w:r>
      <w:r w:rsidRPr="00A66BCC">
        <w:rPr>
          <w:sz w:val="18"/>
          <w:szCs w:val="18"/>
        </w:rPr>
        <w:t xml:space="preserve">, Nos. S-18332 &amp; S-18419 at *110 (Alaska Sup. Ct. Apr. 21, 2023); </w:t>
      </w:r>
      <w:r w:rsidRPr="00A66BCC">
        <w:rPr>
          <w:i/>
          <w:iCs/>
          <w:sz w:val="18"/>
          <w:szCs w:val="18"/>
        </w:rPr>
        <w:t xml:space="preserve">see also </w:t>
      </w:r>
      <w:r w:rsidRPr="00A66BCC">
        <w:rPr>
          <w:sz w:val="18"/>
          <w:szCs w:val="18"/>
        </w:rPr>
        <w:t xml:space="preserve">Sean Maguire, </w:t>
      </w:r>
      <w:r w:rsidRPr="00A66BCC">
        <w:rPr>
          <w:i/>
          <w:iCs/>
          <w:sz w:val="18"/>
          <w:szCs w:val="18"/>
        </w:rPr>
        <w:t>Alaska Supreme Court, in landmark ruling, says partisan gerrymandering violates state constitution</w:t>
      </w:r>
      <w:r w:rsidRPr="00A66BCC">
        <w:rPr>
          <w:sz w:val="18"/>
          <w:szCs w:val="18"/>
        </w:rPr>
        <w:t xml:space="preserve">, </w:t>
      </w:r>
      <w:r w:rsidRPr="00A66BCC">
        <w:rPr>
          <w:smallCaps/>
          <w:sz w:val="18"/>
          <w:szCs w:val="18"/>
        </w:rPr>
        <w:t>Anchorage Daily News</w:t>
      </w:r>
      <w:r w:rsidRPr="00A66BCC">
        <w:rPr>
          <w:sz w:val="18"/>
          <w:szCs w:val="18"/>
        </w:rPr>
        <w:t xml:space="preserve"> (Apr. 22, 2023), </w:t>
      </w:r>
      <w:hyperlink r:id="rId2" w:anchor=":~:text=%E2%80%9CFor%20the%20first%20time%20the,the%20process%20in%20the%20future.%E2%80%9D" w:history="1">
        <w:r w:rsidRPr="00A66BCC">
          <w:rPr>
            <w:rStyle w:val="Hyperlink"/>
            <w:sz w:val="18"/>
            <w:szCs w:val="18"/>
          </w:rPr>
          <w:t>https://www.adn.com/politics/2023/04/21/alaska-supreme-court-in-landmark-decision-rules-that-partisan-gerrymandering-is-unconstitutional/?subscriberkey=00Q0e00001g4bdbEAA#:~:text=%E2%80%9CFor%20the%20first%20time%20the,the%20process%20in%20the%20future.%E2%80%9D</w:t>
        </w:r>
      </w:hyperlink>
      <w:r w:rsidRPr="00A66BCC">
        <w:rPr>
          <w:sz w:val="18"/>
          <w:szCs w:val="18"/>
        </w:rPr>
        <w:t xml:space="preserve">.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 </w:t>
      </w:r>
    </w:p>
  </w:footnote>
  <w:footnote w:id="6">
    <w:p w14:paraId="4595608E"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7">
    <w:p w14:paraId="0EA60852"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Litigation pending as of the time of this writing as to whether the court-drawn map could be used for more than the 2022 election.</w:t>
      </w:r>
    </w:p>
  </w:footnote>
  <w:footnote w:id="8">
    <w:p w14:paraId="1299F860"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Map to be used in 2022 only. See previous footnote explaining reversal of previous North Carolina Supreme Court decision about justiciability of partisan gerrymandering by the new court.</w:t>
      </w:r>
    </w:p>
    <w:p w14:paraId="37DA3266" w14:textId="77777777" w:rsidR="00681E98" w:rsidRPr="00A66BCC" w:rsidRDefault="00681E98" w:rsidP="00681E98">
      <w:pPr>
        <w:pStyle w:val="FootnoteText"/>
        <w:rPr>
          <w:sz w:val="18"/>
          <w:szCs w:val="18"/>
        </w:rPr>
      </w:pPr>
    </w:p>
  </w:footnote>
  <w:footnote w:id="9">
    <w:p w14:paraId="48CC3D62" w14:textId="77777777" w:rsidR="00681E98" w:rsidRPr="00A66BCC" w:rsidRDefault="00681E98" w:rsidP="00681E98">
      <w:pPr>
        <w:pStyle w:val="FootnoteText"/>
        <w:rPr>
          <w:b/>
          <w:bCs/>
          <w:color w:val="C00000"/>
          <w:sz w:val="18"/>
          <w:szCs w:val="18"/>
        </w:rPr>
      </w:pPr>
      <w:r w:rsidRPr="00A66BCC">
        <w:rPr>
          <w:rStyle w:val="FootnoteReference"/>
          <w:sz w:val="18"/>
          <w:szCs w:val="18"/>
        </w:rPr>
        <w:footnoteRef/>
      </w:r>
      <w:r w:rsidRPr="00A66BCC">
        <w:rPr>
          <w:sz w:val="18"/>
          <w:szCs w:val="18"/>
        </w:rPr>
        <w:t xml:space="preserve"> Under the </w:t>
      </w:r>
      <w:r w:rsidRPr="00A66BCC">
        <w:rPr>
          <w:smallCaps/>
          <w:sz w:val="18"/>
          <w:szCs w:val="18"/>
        </w:rPr>
        <w:t>Ohio Const.</w:t>
      </w:r>
      <w:r w:rsidRPr="00A66BCC">
        <w:rPr>
          <w:sz w:val="18"/>
          <w:szCs w:val="18"/>
        </w:rPr>
        <w:t xml:space="preserve"> art. XIX, § 1, the Ohio legislature first </w:t>
      </w:r>
      <w:proofErr w:type="gramStart"/>
      <w:r w:rsidRPr="00A66BCC">
        <w:rPr>
          <w:sz w:val="18"/>
          <w:szCs w:val="18"/>
        </w:rPr>
        <w:t>has the opportunity to</w:t>
      </w:r>
      <w:proofErr w:type="gramEnd"/>
      <w:r w:rsidRPr="00A66BCC">
        <w:rPr>
          <w:sz w:val="18"/>
          <w:szCs w:val="18"/>
        </w:rPr>
        <w:t xml:space="preserve">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proofErr w:type="gramStart"/>
      <w:r w:rsidRPr="00A66BCC">
        <w:rPr>
          <w:sz w:val="18"/>
          <w:szCs w:val="18"/>
        </w:rPr>
        <w:t>agree</w:t>
      </w:r>
      <w:proofErr w:type="gramEnd"/>
      <w:r w:rsidRPr="00A66BCC">
        <w:rPr>
          <w:sz w:val="18"/>
          <w:szCs w:val="18"/>
        </w:rPr>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10">
    <w:p w14:paraId="5E5BB9A2" w14:textId="77777777" w:rsidR="00681E98" w:rsidRPr="00A66BCC" w:rsidRDefault="00681E98" w:rsidP="00681E98">
      <w:pPr>
        <w:pStyle w:val="FootnoteText"/>
        <w:rPr>
          <w:b/>
          <w:bCs/>
          <w:color w:val="FF0000"/>
          <w:sz w:val="18"/>
          <w:szCs w:val="18"/>
        </w:rPr>
      </w:pPr>
      <w:r w:rsidRPr="00A66BCC">
        <w:rPr>
          <w:rStyle w:val="FootnoteReference"/>
          <w:sz w:val="18"/>
          <w:szCs w:val="18"/>
        </w:rPr>
        <w:footnoteRef/>
      </w:r>
      <w:r w:rsidRPr="00A66BCC">
        <w:rPr>
          <w:sz w:val="18"/>
          <w:szCs w:val="18"/>
        </w:rPr>
        <w:t xml:space="preserve"> See footnote immediately above. Map to be used in 2022 only.</w:t>
      </w:r>
    </w:p>
  </w:footnote>
  <w:footnote w:id="11">
    <w:p w14:paraId="7FED5E4E"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Map to be used in 2022 only (pending appeal).</w:t>
      </w:r>
    </w:p>
  </w:footnote>
  <w:footnote w:id="12">
    <w:p w14:paraId="5047CA19"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In </w:t>
      </w:r>
      <w:r w:rsidRPr="00A66BCC">
        <w:rPr>
          <w:i/>
          <w:iCs/>
          <w:sz w:val="18"/>
          <w:szCs w:val="18"/>
        </w:rPr>
        <w:t>League of Women Voters of Utah (LWVU) v. Utah State Legislature</w:t>
      </w:r>
      <w:r w:rsidRPr="00A66BCC">
        <w:rPr>
          <w:sz w:val="18"/>
          <w:szCs w:val="18"/>
        </w:rPr>
        <w:t xml:space="preserve">, No. 220901712 (Utah D. Ct. Mar. 17, 2022), 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After the District Court denied the defendants’ motion to stay and motion to dismiss, the defendants appealed the case to the Utah Supreme Court. In January 2023, the Utah Supreme Court agreed to hear the plaintiffs’ partisan gerrymandering claims. The entry in Table 1 above reflects the situation in November 2022. </w:t>
      </w:r>
    </w:p>
  </w:footnote>
  <w:footnote w:id="13">
    <w:p w14:paraId="6D211358" w14:textId="77777777" w:rsidR="00681E98" w:rsidRPr="00A66BCC" w:rsidRDefault="00681E98" w:rsidP="00681E98">
      <w:pPr>
        <w:pStyle w:val="FootnoteText"/>
        <w:rPr>
          <w:color w:val="FFC000"/>
          <w:sz w:val="18"/>
          <w:szCs w:val="18"/>
        </w:rPr>
      </w:pPr>
      <w:r w:rsidRPr="00A66BCC">
        <w:rPr>
          <w:rStyle w:val="FootnoteReference"/>
          <w:sz w:val="18"/>
          <w:szCs w:val="18"/>
        </w:rPr>
        <w:footnoteRef/>
      </w:r>
      <w:r w:rsidRPr="00A66BCC">
        <w:rPr>
          <w:sz w:val="18"/>
          <w:szCs w:val="18"/>
        </w:rPr>
        <w:t>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4">
    <w:p w14:paraId="28F0173F" w14:textId="77777777" w:rsidR="00681E98" w:rsidRPr="00A66BCC" w:rsidRDefault="00681E98" w:rsidP="00681E98">
      <w:pPr>
        <w:pStyle w:val="FootnoteText"/>
        <w:rPr>
          <w:b/>
          <w:bCs/>
          <w:color w:val="C00000"/>
          <w:sz w:val="18"/>
          <w:szCs w:val="18"/>
        </w:rPr>
      </w:pPr>
      <w:r w:rsidRPr="00A66BCC">
        <w:rPr>
          <w:rStyle w:val="FootnoteReference"/>
          <w:sz w:val="18"/>
          <w:szCs w:val="18"/>
        </w:rPr>
        <w:footnoteRef/>
      </w:r>
      <w:r w:rsidRPr="00A66BCC">
        <w:rPr>
          <w:sz w:val="18"/>
          <w:szCs w:val="18"/>
        </w:rPr>
        <w:t xml:space="preserve"> In Wisconsin, while the Court </w:t>
      </w:r>
      <w:r w:rsidRPr="00A66BCC">
        <w:rPr>
          <w:i/>
          <w:iCs/>
          <w:sz w:val="18"/>
          <w:szCs w:val="18"/>
        </w:rPr>
        <w:t>in Johnson v. Wisconsin Elections Comm’n</w:t>
      </w:r>
      <w:r w:rsidRPr="00A66BCC">
        <w:rPr>
          <w:sz w:val="18"/>
          <w:szCs w:val="18"/>
        </w:rPr>
        <w:t>, 972 N.W.2d 559 (Wis. 2022). chose a congressional plan, it was based on the previous decade’s plan, which was widely considered to be a gerrymander.</w:t>
      </w:r>
      <w:r>
        <w:t xml:space="preserve"> </w:t>
      </w:r>
      <w:proofErr w:type="gramStart"/>
      <w:r w:rsidRPr="00A66BCC">
        <w:rPr>
          <w:sz w:val="18"/>
          <w:szCs w:val="18"/>
        </w:rPr>
        <w:t>Thus</w:t>
      </w:r>
      <w:proofErr w:type="gramEnd"/>
      <w:r w:rsidRPr="00A66BCC">
        <w:rPr>
          <w:sz w:val="18"/>
          <w:szCs w:val="18"/>
        </w:rPr>
        <w:t xml:space="preserve"> the claim has been made that the litigation simply ended up with a court-drawn gerrymande</w:t>
      </w:r>
      <w:r>
        <w:t>r.</w:t>
      </w:r>
    </w:p>
  </w:footnote>
  <w:footnote w:id="15">
    <w:p w14:paraId="32468230"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rStyle w:val="cf01"/>
          <w:rFonts w:ascii="Times New Roman" w:hAnsi="Times New Roman" w:cs="Times New Roman"/>
          <w:i/>
          <w:iCs/>
        </w:rPr>
        <w:t>Harper v. Hall</w:t>
      </w:r>
      <w:r w:rsidRPr="00A66BCC">
        <w:rPr>
          <w:rStyle w:val="cf01"/>
          <w:rFonts w:ascii="Times New Roman" w:hAnsi="Times New Roman" w:cs="Times New Roman"/>
        </w:rPr>
        <w:t xml:space="preserve"> was decided Dec 2022 - all other cases were </w:t>
      </w:r>
      <w:proofErr w:type="gramStart"/>
      <w:r w:rsidRPr="00A66BCC">
        <w:rPr>
          <w:rStyle w:val="cf01"/>
          <w:rFonts w:ascii="Times New Roman" w:hAnsi="Times New Roman" w:cs="Times New Roman"/>
        </w:rPr>
        <w:t>decide</w:t>
      </w:r>
      <w:proofErr w:type="gramEnd"/>
      <w:r w:rsidRPr="00A66BCC">
        <w:rPr>
          <w:rStyle w:val="cf01"/>
          <w:rFonts w:ascii="Times New Roman" w:hAnsi="Times New Roman" w:cs="Times New Roman"/>
        </w:rPr>
        <w:t xml:space="preserve"> on or before the November 2022 election.</w:t>
      </w:r>
    </w:p>
  </w:footnote>
  <w:footnote w:id="16">
    <w:p w14:paraId="55FD4640"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This type of evidence can be used as indirect evidence of intent even if, standing alone, they are not sufficient to demonstrate partisan intent.</w:t>
      </w:r>
    </w:p>
  </w:footnote>
  <w:footnote w:id="17">
    <w:p w14:paraId="707CE4C8"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League of Women Voters of Fla. v. Detzner</w:t>
      </w:r>
      <w:r w:rsidRPr="00A66BCC">
        <w:rPr>
          <w:sz w:val="18"/>
          <w:szCs w:val="18"/>
        </w:rPr>
        <w:t xml:space="preserve">, 172 So.3d 363, 375 (Fla. 2015). This doesn’t necessarily mean it was drawn with a “malevolent or evil purpose.” </w:t>
      </w:r>
      <w:r w:rsidRPr="00A66BCC">
        <w:rPr>
          <w:i/>
          <w:iCs/>
          <w:sz w:val="18"/>
          <w:szCs w:val="18"/>
        </w:rPr>
        <w:t>Id</w:t>
      </w:r>
      <w:r w:rsidRPr="00A66BCC">
        <w:rPr>
          <w:sz w:val="18"/>
          <w:szCs w:val="18"/>
        </w:rPr>
        <w:t xml:space="preserve">. at 378. If unconstitutional intent is found, the burden shifts to the Legislature to justify the plan. </w:t>
      </w:r>
      <w:r w:rsidRPr="00A66BCC">
        <w:rPr>
          <w:i/>
          <w:iCs/>
          <w:sz w:val="18"/>
          <w:szCs w:val="18"/>
        </w:rPr>
        <w:t>Id</w:t>
      </w:r>
      <w:r w:rsidRPr="00A66BCC">
        <w:rPr>
          <w:sz w:val="18"/>
          <w:szCs w:val="18"/>
        </w:rPr>
        <w:t>. at 400.</w:t>
      </w:r>
    </w:p>
  </w:footnote>
  <w:footnote w:id="18">
    <w:p w14:paraId="0261BD34" w14:textId="77777777" w:rsidR="00681E98" w:rsidRPr="00A66BCC" w:rsidRDefault="00681E98" w:rsidP="00681E98">
      <w:pPr>
        <w:pStyle w:val="FootnoteText"/>
        <w:rPr>
          <w:b/>
          <w:bCs/>
          <w:color w:val="FF0000"/>
          <w:sz w:val="18"/>
          <w:szCs w:val="18"/>
        </w:rPr>
      </w:pPr>
      <w:r w:rsidRPr="00A66BCC">
        <w:rPr>
          <w:rStyle w:val="FootnoteReference"/>
          <w:sz w:val="18"/>
          <w:szCs w:val="18"/>
        </w:rPr>
        <w:footnoteRef/>
      </w:r>
      <w:r w:rsidRPr="00A66BCC">
        <w:rPr>
          <w:sz w:val="18"/>
          <w:szCs w:val="18"/>
        </w:rPr>
        <w:t xml:space="preserve"> Claims of this sort of intentional gerrymandering were considered by the magistrate. </w:t>
      </w:r>
      <w:r w:rsidRPr="00A66BCC">
        <w:rPr>
          <w:b/>
          <w:bCs/>
          <w:color w:val="FF0000"/>
          <w:sz w:val="18"/>
          <w:szCs w:val="18"/>
        </w:rPr>
        <w:t>JONATHAN,</w:t>
      </w:r>
      <w:r w:rsidRPr="00A66BCC">
        <w:rPr>
          <w:sz w:val="18"/>
          <w:szCs w:val="18"/>
        </w:rPr>
        <w:t xml:space="preserve"> </w:t>
      </w:r>
      <w:r w:rsidRPr="00A66BCC">
        <w:rPr>
          <w:b/>
          <w:bCs/>
          <w:color w:val="FF0000"/>
          <w:sz w:val="18"/>
          <w:szCs w:val="18"/>
        </w:rPr>
        <w:t>IS THIS CORRECT?</w:t>
      </w:r>
    </w:p>
  </w:footnote>
  <w:footnote w:id="19">
    <w:p w14:paraId="7AA4209F"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League of Women Voters of Pa. v. Commonwealth</w:t>
      </w:r>
      <w:r w:rsidRPr="00A66BCC">
        <w:rPr>
          <w:sz w:val="18"/>
          <w:szCs w:val="18"/>
        </w:rPr>
        <w:t xml:space="preserve">, 178 A.3d 737, 817 (Pa. 2018). </w:t>
      </w:r>
    </w:p>
  </w:footnote>
  <w:footnote w:id="20">
    <w:p w14:paraId="05845E77" w14:textId="77777777" w:rsidR="00681E98" w:rsidRPr="00A66BCC" w:rsidRDefault="00681E98" w:rsidP="00681E98">
      <w:pPr>
        <w:pStyle w:val="FootnoteText"/>
        <w:rPr>
          <w:b/>
          <w:bCs/>
          <w:color w:val="FF0000"/>
          <w:sz w:val="18"/>
          <w:szCs w:val="18"/>
        </w:rPr>
      </w:pPr>
      <w:r w:rsidRPr="00A66BCC">
        <w:rPr>
          <w:rStyle w:val="FootnoteReference"/>
          <w:sz w:val="18"/>
          <w:szCs w:val="18"/>
        </w:rPr>
        <w:footnoteRef/>
      </w:r>
      <w:r w:rsidRPr="00A66BCC">
        <w:rPr>
          <w:sz w:val="18"/>
          <w:szCs w:val="18"/>
        </w:rPr>
        <w:t xml:space="preserve"> </w:t>
      </w:r>
      <w:r w:rsidRPr="00A66BCC">
        <w:rPr>
          <w:i/>
          <w:iCs/>
          <w:sz w:val="18"/>
          <w:szCs w:val="18"/>
        </w:rPr>
        <w:t>Rivera v. Schwab</w:t>
      </w:r>
      <w:r w:rsidRPr="00A66BCC">
        <w:rPr>
          <w:sz w:val="18"/>
          <w:szCs w:val="18"/>
        </w:rPr>
        <w:t>, 512 P.2d 168,</w:t>
      </w:r>
      <w:r w:rsidRPr="00A66BCC">
        <w:rPr>
          <w:i/>
          <w:iCs/>
          <w:sz w:val="18"/>
          <w:szCs w:val="18"/>
        </w:rPr>
        <w:t xml:space="preserve"> </w:t>
      </w:r>
      <w:r w:rsidRPr="00A66BCC">
        <w:rPr>
          <w:sz w:val="18"/>
          <w:szCs w:val="18"/>
        </w:rPr>
        <w:t xml:space="preserve">183 (Kan. 2022). While the definition of partisan gerrymandering is </w:t>
      </w:r>
      <w:proofErr w:type="gramStart"/>
      <w:r w:rsidRPr="00A66BCC">
        <w:rPr>
          <w:sz w:val="18"/>
          <w:szCs w:val="18"/>
        </w:rPr>
        <w:t>similar to</w:t>
      </w:r>
      <w:proofErr w:type="gramEnd"/>
      <w:r w:rsidRPr="00A66BCC">
        <w:rPr>
          <w:sz w:val="18"/>
          <w:szCs w:val="18"/>
        </w:rPr>
        <w:t xml:space="preserve"> the definition used in other states it is worth noting that Kansas tries to quantify how much is too much</w:t>
      </w:r>
      <w:r w:rsidRPr="00A66BCC">
        <w:rPr>
          <w:b/>
          <w:bCs/>
          <w:color w:val="FF0000"/>
          <w:sz w:val="18"/>
          <w:szCs w:val="18"/>
        </w:rPr>
        <w:t>. JUSTINE, PLEASE ADD QUOTE INDICATING MORE PRECISELY HOW KANSAS TRIES TO decide how much is too much.</w:t>
      </w:r>
    </w:p>
  </w:footnote>
  <w:footnote w:id="21">
    <w:p w14:paraId="4228B872"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The Plaintiffs did not challenge the map because it invidiously discriminated or was unlawful, as required by the New Jersey state Constitution. </w:t>
      </w:r>
      <w:r w:rsidRPr="00A66BCC">
        <w:rPr>
          <w:i/>
          <w:iCs/>
          <w:sz w:val="18"/>
          <w:szCs w:val="18"/>
        </w:rPr>
        <w:t>Matter of Congressional Districts by New Jersey Redistricting Comm’n</w:t>
      </w:r>
      <w:r w:rsidRPr="00A66BCC">
        <w:rPr>
          <w:sz w:val="18"/>
          <w:szCs w:val="18"/>
        </w:rPr>
        <w:t xml:space="preserve">, 268 A.3d at 307. Instead, they challenged the reasons given by the individual who cast the tiebreaking vote for choosing one map over the other, which was </w:t>
      </w:r>
      <w:proofErr w:type="gramStart"/>
      <w:r w:rsidRPr="00A66BCC">
        <w:rPr>
          <w:sz w:val="18"/>
          <w:szCs w:val="18"/>
        </w:rPr>
        <w:t>based in large part on</w:t>
      </w:r>
      <w:proofErr w:type="gramEnd"/>
      <w:r w:rsidRPr="00A66BCC">
        <w:rPr>
          <w:sz w:val="18"/>
          <w:szCs w:val="18"/>
        </w:rPr>
        <w:t xml:space="preserve"> an evaluation of partisan fairness. </w:t>
      </w:r>
      <w:r w:rsidRPr="00A66BCC">
        <w:rPr>
          <w:i/>
          <w:iCs/>
          <w:sz w:val="18"/>
          <w:szCs w:val="18"/>
        </w:rPr>
        <w:t>Id.</w:t>
      </w:r>
      <w:r w:rsidRPr="00A66BCC">
        <w:rPr>
          <w:sz w:val="18"/>
          <w:szCs w:val="18"/>
        </w:rPr>
        <w:t xml:space="preserve"> Ultimately, for reasons not important in this context, the Court held that even if all factual allegations were true, they were insufficient to establish a cause of action. </w:t>
      </w:r>
      <w:r w:rsidRPr="00A66BCC">
        <w:rPr>
          <w:i/>
          <w:iCs/>
          <w:sz w:val="18"/>
          <w:szCs w:val="18"/>
        </w:rPr>
        <w:t>Id.</w:t>
      </w:r>
      <w:r w:rsidRPr="00A66BCC">
        <w:rPr>
          <w:sz w:val="18"/>
          <w:szCs w:val="18"/>
        </w:rPr>
        <w:t>, at 310,</w:t>
      </w:r>
    </w:p>
  </w:footnote>
  <w:footnote w:id="22">
    <w:p w14:paraId="2F38D69D"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Federalist party</w:t>
      </w:r>
    </w:p>
  </w:footnote>
  <w:footnote w:id="23">
    <w:p w14:paraId="328E1FC6" w14:textId="77777777" w:rsidR="00681E98" w:rsidRPr="00A66BCC" w:rsidDel="00431D0E" w:rsidRDefault="00681E98" w:rsidP="00681E98">
      <w:pPr>
        <w:rPr>
          <w:del w:id="9" w:author="Bernie Grofman" w:date="2023-07-02T07:55:00Z"/>
          <w:sz w:val="18"/>
          <w:szCs w:val="18"/>
        </w:rPr>
      </w:pPr>
      <w:r w:rsidRPr="00A66BCC">
        <w:rPr>
          <w:sz w:val="18"/>
          <w:szCs w:val="18"/>
        </w:rPr>
        <w:t xml:space="preserve">  </w:t>
      </w:r>
      <w:r w:rsidRPr="00A66BCC">
        <w:rPr>
          <w:rStyle w:val="FootnoteReference"/>
          <w:sz w:val="18"/>
          <w:szCs w:val="18"/>
        </w:rPr>
        <w:footnoteRef/>
      </w:r>
      <w:r w:rsidRPr="00A66BCC">
        <w:rPr>
          <w:sz w:val="18"/>
          <w:szCs w:val="18"/>
        </w:rPr>
        <w:t xml:space="preserve"> The usual type of partisan gerrymandering claims was not actually before the state court. See earlier footnote. The Commission indicated that it made use of the requirement that “no district may be formed solely to favor or disfavor any political party or the election of any person” </w:t>
      </w:r>
    </w:p>
  </w:footnote>
  <w:footnote w:id="24">
    <w:p w14:paraId="1165C780"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 xml:space="preserve">Matter of </w:t>
      </w:r>
      <w:proofErr w:type="spellStart"/>
      <w:r w:rsidRPr="00A66BCC">
        <w:rPr>
          <w:i/>
          <w:iCs/>
          <w:sz w:val="18"/>
          <w:szCs w:val="18"/>
        </w:rPr>
        <w:t>Harkenrider</w:t>
      </w:r>
      <w:proofErr w:type="spellEnd"/>
      <w:r w:rsidRPr="00A66BCC">
        <w:rPr>
          <w:i/>
          <w:iCs/>
          <w:sz w:val="18"/>
          <w:szCs w:val="18"/>
        </w:rPr>
        <w:t xml:space="preserve"> v. </w:t>
      </w:r>
      <w:proofErr w:type="spellStart"/>
      <w:r w:rsidRPr="00A66BCC">
        <w:rPr>
          <w:i/>
          <w:iCs/>
          <w:sz w:val="18"/>
          <w:szCs w:val="18"/>
        </w:rPr>
        <w:t>Hochul</w:t>
      </w:r>
      <w:proofErr w:type="spellEnd"/>
      <w:r w:rsidRPr="00A66BCC">
        <w:rPr>
          <w:sz w:val="18"/>
          <w:szCs w:val="18"/>
        </w:rPr>
        <w:t>, 38 N.Y.3d 494,519 (Ct. of App. 2022) (quoting N.Y. Const. art. III, § 4, cl. 5).</w:t>
      </w:r>
    </w:p>
  </w:footnote>
  <w:footnote w:id="25">
    <w:p w14:paraId="08A32171"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The Legislature is free to offer amendments to maps created by the Independent Redistricting Committee (IRC) only after rejection of a second set of IRC maps. </w:t>
      </w:r>
      <w:r w:rsidRPr="00A66BCC">
        <w:rPr>
          <w:i/>
          <w:iCs/>
          <w:sz w:val="18"/>
          <w:szCs w:val="18"/>
        </w:rPr>
        <w:t xml:space="preserve">In re </w:t>
      </w:r>
      <w:proofErr w:type="spellStart"/>
      <w:r w:rsidRPr="00A66BCC">
        <w:rPr>
          <w:i/>
          <w:iCs/>
          <w:sz w:val="18"/>
          <w:szCs w:val="18"/>
        </w:rPr>
        <w:t>Harkenrider</w:t>
      </w:r>
      <w:proofErr w:type="spellEnd"/>
      <w:r w:rsidRPr="00A66BCC">
        <w:rPr>
          <w:sz w:val="18"/>
          <w:szCs w:val="18"/>
        </w:rPr>
        <w:t>, 38 N.Y.3d at</w:t>
      </w:r>
      <w:r w:rsidRPr="00A66BCC">
        <w:rPr>
          <w:i/>
          <w:iCs/>
          <w:sz w:val="18"/>
          <w:szCs w:val="18"/>
        </w:rPr>
        <w:t xml:space="preserve"> </w:t>
      </w:r>
      <w:r w:rsidRPr="00A66BCC">
        <w:rPr>
          <w:sz w:val="18"/>
          <w:szCs w:val="18"/>
        </w:rPr>
        <w:t>503-04.</w:t>
      </w:r>
    </w:p>
  </w:footnote>
  <w:footnote w:id="26">
    <w:p w14:paraId="75469868"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Harper v. Hall</w:t>
      </w:r>
      <w:r w:rsidRPr="00A66BCC">
        <w:rPr>
          <w:sz w:val="18"/>
          <w:szCs w:val="18"/>
        </w:rPr>
        <w:t>, 868 S.E.2d 499, 546-47 (N.C. 2022).</w:t>
      </w:r>
    </w:p>
  </w:footnote>
  <w:footnote w:id="27">
    <w:p w14:paraId="3051BC01"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Adams v. DeWine</w:t>
      </w:r>
      <w:r w:rsidRPr="00A66BCC">
        <w:rPr>
          <w:sz w:val="18"/>
          <w:szCs w:val="18"/>
        </w:rPr>
        <w:t>, 167 Ohio St. 3d 499, 509 (Ohio 2022)</w:t>
      </w:r>
      <w:r>
        <w:t xml:space="preserve"> </w:t>
      </w:r>
      <w:r w:rsidRPr="00A66BCC">
        <w:rPr>
          <w:sz w:val="18"/>
          <w:szCs w:val="18"/>
        </w:rPr>
        <w:t xml:space="preserve">(quoting Ohio Const. art. XIX).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A66BCC">
        <w:rPr>
          <w:i/>
          <w:iCs/>
          <w:sz w:val="18"/>
          <w:szCs w:val="18"/>
        </w:rPr>
        <w:t>Id</w:t>
      </w:r>
      <w:r w:rsidRPr="00A66BCC">
        <w:rPr>
          <w:sz w:val="18"/>
          <w:szCs w:val="18"/>
        </w:rPr>
        <w:t xml:space="preserve">. at 510. If the proposed plan favors a political party to a degree that is </w:t>
      </w:r>
      <w:proofErr w:type="gramStart"/>
      <w:r w:rsidRPr="00A66BCC">
        <w:rPr>
          <w:sz w:val="18"/>
          <w:szCs w:val="18"/>
        </w:rPr>
        <w:t>in excess of</w:t>
      </w:r>
      <w:proofErr w:type="gramEnd"/>
      <w:r w:rsidRPr="00A66BCC">
        <w:rPr>
          <w:sz w:val="18"/>
          <w:szCs w:val="18"/>
        </w:rPr>
        <w:t xml:space="preserve"> the neutral constitutional criteria, then the plan is considered a political gerrymander and unconstitutional. </w:t>
      </w:r>
      <w:r w:rsidRPr="00A66BCC">
        <w:rPr>
          <w:i/>
          <w:iCs/>
          <w:sz w:val="18"/>
          <w:szCs w:val="18"/>
        </w:rPr>
        <w:t>Id</w:t>
      </w:r>
      <w:r w:rsidRPr="00A66BCC">
        <w:rPr>
          <w:sz w:val="18"/>
          <w:szCs w:val="18"/>
        </w:rPr>
        <w:t>.</w:t>
      </w:r>
    </w:p>
  </w:footnote>
  <w:footnote w:id="28">
    <w:p w14:paraId="4AA62D55"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A66BCC">
        <w:rPr>
          <w:i/>
          <w:iCs/>
          <w:sz w:val="18"/>
          <w:szCs w:val="18"/>
        </w:rPr>
        <w:t>Carter v. Chapman</w:t>
      </w:r>
      <w:r w:rsidRPr="00A66BCC">
        <w:rPr>
          <w:sz w:val="18"/>
          <w:szCs w:val="18"/>
        </w:rPr>
        <w:t>, 270 A.3d 444, 459, 471 (Pa. 2022).</w:t>
      </w:r>
    </w:p>
  </w:footnote>
  <w:footnote w:id="29">
    <w:p w14:paraId="6425EDD8" w14:textId="77777777" w:rsidR="00681E98" w:rsidRPr="00A66BCC" w:rsidRDefault="00681E98" w:rsidP="00681E98">
      <w:pPr>
        <w:pStyle w:val="FootnoteText"/>
        <w:rPr>
          <w:sz w:val="18"/>
          <w:szCs w:val="18"/>
        </w:rPr>
      </w:pPr>
      <w:r w:rsidRPr="00A66BCC">
        <w:rPr>
          <w:rStyle w:val="FootnoteReference"/>
          <w:sz w:val="18"/>
          <w:szCs w:val="18"/>
        </w:rPr>
        <w:footnoteRef/>
      </w:r>
      <w:r w:rsidRPr="00A66BCC">
        <w:rPr>
          <w:sz w:val="18"/>
          <w:szCs w:val="18"/>
        </w:rPr>
        <w:t xml:space="preserve"> </w:t>
      </w:r>
      <w:r w:rsidRPr="00A66BCC">
        <w:rPr>
          <w:i/>
          <w:iCs/>
          <w:sz w:val="18"/>
          <w:szCs w:val="18"/>
        </w:rPr>
        <w:t>Id.</w:t>
      </w:r>
      <w:r w:rsidRPr="00A66BCC">
        <w:rPr>
          <w:sz w:val="18"/>
          <w:szCs w:val="18"/>
        </w:rPr>
        <w:t xml:space="preserve"> at 470.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Scott Matsuda">
    <w15:presenceInfo w15:providerId="Windows Live" w15:userId="51605faf0b38d3d4"/>
  </w15:person>
  <w15:person w15:author="Bernie Grofman">
    <w15:presenceInfo w15:providerId="Windows Live" w15:userId="7a3e6de1bcfca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98"/>
    <w:rsid w:val="00056172"/>
    <w:rsid w:val="00681E98"/>
    <w:rsid w:val="006A54D5"/>
    <w:rsid w:val="00A15F98"/>
    <w:rsid w:val="00D34609"/>
    <w:rsid w:val="00F7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B945"/>
  <w15:chartTrackingRefBased/>
  <w15:docId w15:val="{4DE3974F-1DD1-4246-8C18-72B6B7BC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9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UNHLR Footnote Text"/>
    <w:basedOn w:val="Normal"/>
    <w:link w:val="FootnoteTextChar"/>
    <w:uiPriority w:val="99"/>
    <w:unhideWhenUsed/>
    <w:qFormat/>
    <w:rsid w:val="00D34609"/>
    <w:pPr>
      <w:tabs>
        <w:tab w:val="left" w:pos="360"/>
      </w:tabs>
      <w:spacing w:before="240" w:after="240" w:line="360" w:lineRule="auto"/>
      <w:ind w:left="360" w:hanging="360"/>
      <w:jc w:val="both"/>
    </w:pPr>
    <w:rPr>
      <w:rFonts w:ascii="Arial" w:hAnsi="Arial" w:cstheme="minorBidi"/>
      <w:kern w:val="2"/>
      <w:sz w:val="16"/>
      <w14:ligatures w14:val="standardContextual"/>
    </w:rPr>
  </w:style>
  <w:style w:type="character" w:customStyle="1" w:styleId="FootnoteTextChar">
    <w:name w:val="Footnote Text Char"/>
    <w:aliases w:val="UNHLR Footnote Text Char"/>
    <w:basedOn w:val="DefaultParagraphFont"/>
    <w:link w:val="FootnoteText"/>
    <w:uiPriority w:val="99"/>
    <w:rsid w:val="00D34609"/>
    <w:rPr>
      <w:rFonts w:ascii="Arial" w:eastAsia="Times New Roman" w:hAnsi="Arial"/>
      <w:sz w:val="16"/>
    </w:rPr>
  </w:style>
  <w:style w:type="paragraph" w:styleId="BodyText">
    <w:name w:val="Body Text"/>
    <w:aliases w:val="Body Text UNHLR"/>
    <w:basedOn w:val="Normal"/>
    <w:link w:val="BodyTextChar"/>
    <w:uiPriority w:val="99"/>
    <w:unhideWhenUsed/>
    <w:qFormat/>
    <w:rsid w:val="00681E98"/>
    <w:pPr>
      <w:ind w:firstLine="360"/>
      <w:jc w:val="both"/>
    </w:pPr>
  </w:style>
  <w:style w:type="character" w:customStyle="1" w:styleId="BodyTextChar">
    <w:name w:val="Body Text Char"/>
    <w:aliases w:val="Body Text UNHLR Char"/>
    <w:basedOn w:val="DefaultParagraphFont"/>
    <w:link w:val="BodyText"/>
    <w:uiPriority w:val="99"/>
    <w:rsid w:val="00681E98"/>
    <w:rPr>
      <w:rFonts w:ascii="Times New Roman" w:eastAsia="Times New Roman" w:hAnsi="Times New Roman" w:cs="Times New Roman"/>
      <w:kern w:val="0"/>
      <w14:ligatures w14:val="none"/>
    </w:rPr>
  </w:style>
  <w:style w:type="character" w:styleId="FootnoteReference">
    <w:name w:val="footnote reference"/>
    <w:basedOn w:val="DefaultParagraphFont"/>
    <w:uiPriority w:val="99"/>
    <w:semiHidden/>
    <w:unhideWhenUsed/>
    <w:rsid w:val="00681E98"/>
    <w:rPr>
      <w:vertAlign w:val="superscript"/>
    </w:rPr>
  </w:style>
  <w:style w:type="character" w:styleId="Hyperlink">
    <w:name w:val="Hyperlink"/>
    <w:basedOn w:val="DefaultParagraphFont"/>
    <w:uiPriority w:val="99"/>
    <w:unhideWhenUsed/>
    <w:rsid w:val="00681E98"/>
    <w:rPr>
      <w:color w:val="0563C1" w:themeColor="hyperlink"/>
      <w:u w:val="single"/>
    </w:rPr>
  </w:style>
  <w:style w:type="character" w:styleId="CommentReference">
    <w:name w:val="annotation reference"/>
    <w:uiPriority w:val="99"/>
    <w:semiHidden/>
    <w:rsid w:val="00681E98"/>
    <w:rPr>
      <w:sz w:val="16"/>
    </w:rPr>
  </w:style>
  <w:style w:type="paragraph" w:styleId="CommentText">
    <w:name w:val="annotation text"/>
    <w:basedOn w:val="Normal"/>
    <w:link w:val="CommentTextChar"/>
    <w:uiPriority w:val="99"/>
    <w:rsid w:val="00681E98"/>
    <w:pPr>
      <w:spacing w:before="20"/>
      <w:ind w:firstLine="360"/>
      <w:jc w:val="both"/>
    </w:pPr>
    <w:rPr>
      <w:sz w:val="20"/>
      <w:szCs w:val="20"/>
    </w:rPr>
  </w:style>
  <w:style w:type="character" w:customStyle="1" w:styleId="CommentTextChar">
    <w:name w:val="Comment Text Char"/>
    <w:basedOn w:val="DefaultParagraphFont"/>
    <w:link w:val="CommentText"/>
    <w:uiPriority w:val="99"/>
    <w:rsid w:val="00681E98"/>
    <w:rPr>
      <w:rFonts w:ascii="Times New Roman" w:eastAsia="Times New Roman" w:hAnsi="Times New Roman" w:cs="Times New Roman"/>
      <w:kern w:val="0"/>
      <w:sz w:val="20"/>
      <w:szCs w:val="20"/>
      <w14:ligatures w14:val="none"/>
    </w:rPr>
  </w:style>
  <w:style w:type="table" w:styleId="TableGrid">
    <w:name w:val="Table Grid"/>
    <w:basedOn w:val="TableNormal"/>
    <w:uiPriority w:val="39"/>
    <w:rsid w:val="00681E98"/>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f01">
    <w:name w:val="cf01"/>
    <w:basedOn w:val="DefaultParagraphFont"/>
    <w:rsid w:val="00681E98"/>
    <w:rPr>
      <w:rFonts w:ascii="Segoe UI" w:hAnsi="Segoe UI" w:cs="Segoe UI" w:hint="default"/>
      <w:sz w:val="18"/>
      <w:szCs w:val="18"/>
    </w:rPr>
  </w:style>
  <w:style w:type="table" w:customStyle="1" w:styleId="TableGrid1">
    <w:name w:val="Table Grid1"/>
    <w:basedOn w:val="TableNormal"/>
    <w:next w:val="TableGrid"/>
    <w:uiPriority w:val="39"/>
    <w:rsid w:val="00681E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81E98"/>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package" Target="embeddings/Microsoft_Word_Document.docx"/><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adn.com/politics/2023/04/21/alaska-supreme-court-in-landmark-decision-rules-that-partisan-gerrymandering-is-unconstitutional/?subscriberkey=00Q0e00001g4bdbEAA" TargetMode="External"/><Relationship Id="rId1" Type="http://schemas.openxmlformats.org/officeDocument/2006/relationships/hyperlink" Target="https://www.ncsl.org/redistricting-and-census/redistricting-criteria"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4028</Words>
  <Characters>22962</Characters>
  <Application>Microsoft Office Word</Application>
  <DocSecurity>0</DocSecurity>
  <Lines>191</Lines>
  <Paragraphs>53</Paragraphs>
  <ScaleCrop>false</ScaleCrop>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1</cp:revision>
  <dcterms:created xsi:type="dcterms:W3CDTF">2023-07-03T00:24:00Z</dcterms:created>
  <dcterms:modified xsi:type="dcterms:W3CDTF">2023-07-03T00:32:00Z</dcterms:modified>
</cp:coreProperties>
</file>