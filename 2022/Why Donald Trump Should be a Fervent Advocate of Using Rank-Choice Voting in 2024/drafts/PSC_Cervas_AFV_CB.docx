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F6D8" w14:textId="77777777" w:rsidR="009344B2" w:rsidRPr="009344B2" w:rsidRDefault="00940384" w:rsidP="009344B2">
      <w:pPr>
        <w:pStyle w:val="Title"/>
        <w:spacing w:after="0" w:line="480" w:lineRule="auto"/>
        <w:ind w:firstLine="0"/>
        <w:rPr>
          <w:rFonts w:ascii="Times New Roman" w:eastAsia="Arial" w:hAnsi="Times New Roman" w:cs="Times New Roman"/>
          <w:b w:val="0"/>
          <w:sz w:val="24"/>
          <w:szCs w:val="24"/>
        </w:rPr>
      </w:pPr>
      <w:r w:rsidRPr="009344B2">
        <w:rPr>
          <w:rFonts w:ascii="Times New Roman" w:eastAsia="Arial" w:hAnsi="Times New Roman" w:cs="Times New Roman"/>
          <w:b w:val="0"/>
          <w:sz w:val="24"/>
          <w:szCs w:val="24"/>
        </w:rPr>
        <w:t>&lt;header&gt;</w:t>
      </w:r>
      <w:r w:rsidRPr="009344B2">
        <w:rPr>
          <w:rFonts w:ascii="Times New Roman" w:eastAsia="Arial" w:hAnsi="Times New Roman" w:cs="Times New Roman"/>
          <w:bCs/>
          <w:sz w:val="24"/>
          <w:szCs w:val="24"/>
        </w:rPr>
        <w:t>Politics</w:t>
      </w:r>
    </w:p>
    <w:p w14:paraId="26B6C2B5" w14:textId="5A7DE35F" w:rsidR="00940384" w:rsidRPr="009344B2" w:rsidRDefault="00940384" w:rsidP="009344B2">
      <w:pPr>
        <w:pStyle w:val="Title"/>
        <w:spacing w:after="0" w:line="480" w:lineRule="auto"/>
        <w:ind w:firstLine="0"/>
        <w:rPr>
          <w:rFonts w:ascii="Times New Roman" w:eastAsia="Arial" w:hAnsi="Times New Roman" w:cs="Times New Roman"/>
          <w:b w:val="0"/>
          <w:sz w:val="24"/>
          <w:szCs w:val="24"/>
        </w:rPr>
      </w:pPr>
      <w:r w:rsidRPr="009344B2">
        <w:rPr>
          <w:rFonts w:ascii="Times New Roman" w:eastAsia="Arial" w:hAnsi="Times New Roman" w:cs="Times New Roman"/>
          <w:b w:val="0"/>
          <w:sz w:val="24"/>
          <w:szCs w:val="24"/>
        </w:rPr>
        <w:t>&lt;running head&gt;</w:t>
      </w:r>
      <w:r w:rsidR="00F37743">
        <w:rPr>
          <w:rFonts w:ascii="Times New Roman" w:eastAsia="Arial" w:hAnsi="Times New Roman" w:cs="Times New Roman"/>
          <w:b w:val="0"/>
          <w:i/>
          <w:iCs/>
          <w:sz w:val="24"/>
          <w:szCs w:val="24"/>
        </w:rPr>
        <w:t>Ranked-</w:t>
      </w:r>
      <w:r w:rsidRPr="009344B2">
        <w:rPr>
          <w:rFonts w:ascii="Times New Roman" w:eastAsia="Arial" w:hAnsi="Times New Roman" w:cs="Times New Roman"/>
          <w:b w:val="0"/>
          <w:i/>
          <w:iCs/>
          <w:sz w:val="24"/>
          <w:szCs w:val="24"/>
        </w:rPr>
        <w:t>Choice Voting in 202</w:t>
      </w:r>
      <w:r w:rsidR="00D34ADE" w:rsidRPr="009344B2">
        <w:rPr>
          <w:rFonts w:ascii="Times New Roman" w:eastAsia="Arial" w:hAnsi="Times New Roman" w:cs="Times New Roman"/>
          <w:b w:val="0"/>
          <w:i/>
          <w:iCs/>
          <w:sz w:val="24"/>
          <w:szCs w:val="24"/>
        </w:rPr>
        <w:t>4</w:t>
      </w:r>
    </w:p>
    <w:p w14:paraId="4C58588B" w14:textId="77777777" w:rsidR="00940384" w:rsidRPr="009344B2" w:rsidRDefault="00940384" w:rsidP="009344B2">
      <w:pPr>
        <w:pStyle w:val="Title"/>
        <w:spacing w:after="0" w:line="480" w:lineRule="auto"/>
        <w:ind w:firstLine="0"/>
        <w:rPr>
          <w:rFonts w:ascii="Times New Roman" w:eastAsia="Arial" w:hAnsi="Times New Roman" w:cs="Times New Roman"/>
          <w:sz w:val="24"/>
          <w:szCs w:val="24"/>
        </w:rPr>
      </w:pPr>
    </w:p>
    <w:p w14:paraId="00000001" w14:textId="78B9BCDD" w:rsidR="00BB406F" w:rsidRPr="009344B2" w:rsidRDefault="00A57428" w:rsidP="009344B2">
      <w:pPr>
        <w:pStyle w:val="Title"/>
        <w:spacing w:after="0" w:line="480" w:lineRule="auto"/>
        <w:ind w:firstLine="0"/>
        <w:rPr>
          <w:rFonts w:ascii="Times New Roman" w:eastAsia="Arial" w:hAnsi="Times New Roman" w:cs="Times New Roman"/>
          <w:sz w:val="24"/>
          <w:szCs w:val="24"/>
        </w:rPr>
      </w:pPr>
      <w:ins w:id="0" w:author="Connie Burt" w:date="2021-09-03T14:13:00Z">
        <w:r>
          <w:rPr>
            <w:rFonts w:ascii="Times New Roman" w:eastAsia="Arial" w:hAnsi="Times New Roman" w:cs="Times New Roman"/>
            <w:b w:val="0"/>
            <w:bCs/>
            <w:sz w:val="24"/>
            <w:szCs w:val="24"/>
          </w:rPr>
          <w:t>&lt;title&gt;</w:t>
        </w:r>
      </w:ins>
      <w:r w:rsidR="0023176B" w:rsidRPr="009344B2">
        <w:rPr>
          <w:rFonts w:ascii="Times New Roman" w:eastAsia="Arial" w:hAnsi="Times New Roman" w:cs="Times New Roman"/>
          <w:sz w:val="24"/>
          <w:szCs w:val="24"/>
        </w:rPr>
        <w:t xml:space="preserve">Why Donald Trump Should </w:t>
      </w:r>
      <w:r w:rsidR="009344B2" w:rsidRPr="009344B2">
        <w:rPr>
          <w:rFonts w:ascii="Times New Roman" w:eastAsia="Arial" w:hAnsi="Times New Roman" w:cs="Times New Roman"/>
          <w:sz w:val="24"/>
          <w:szCs w:val="24"/>
        </w:rPr>
        <w:t>B</w:t>
      </w:r>
      <w:r w:rsidR="0023176B" w:rsidRPr="009344B2">
        <w:rPr>
          <w:rFonts w:ascii="Times New Roman" w:eastAsia="Arial" w:hAnsi="Times New Roman" w:cs="Times New Roman"/>
          <w:sz w:val="24"/>
          <w:szCs w:val="24"/>
        </w:rPr>
        <w:t xml:space="preserve">e a Fervent Advocate of Using </w:t>
      </w:r>
      <w:r w:rsidR="00F37743">
        <w:rPr>
          <w:rFonts w:ascii="Times New Roman" w:eastAsia="Arial" w:hAnsi="Times New Roman" w:cs="Times New Roman"/>
          <w:sz w:val="24"/>
          <w:szCs w:val="24"/>
        </w:rPr>
        <w:t>Ranked-</w:t>
      </w:r>
      <w:r w:rsidR="0023176B" w:rsidRPr="009344B2">
        <w:rPr>
          <w:rFonts w:ascii="Times New Roman" w:eastAsia="Arial" w:hAnsi="Times New Roman" w:cs="Times New Roman"/>
          <w:sz w:val="24"/>
          <w:szCs w:val="24"/>
        </w:rPr>
        <w:t>Choice Voting in 2024</w:t>
      </w:r>
    </w:p>
    <w:p w14:paraId="02381D7B" w14:textId="77777777" w:rsidR="00AA4103" w:rsidRPr="009344B2" w:rsidRDefault="00AA4103" w:rsidP="009344B2">
      <w:pPr>
        <w:spacing w:after="0" w:line="480" w:lineRule="auto"/>
        <w:ind w:firstLine="0"/>
        <w:jc w:val="center"/>
        <w:rPr>
          <w:rFonts w:ascii="Times New Roman" w:hAnsi="Times New Roman" w:cs="Times New Roman"/>
          <w:b/>
          <w:bCs/>
          <w:sz w:val="24"/>
        </w:rPr>
      </w:pPr>
    </w:p>
    <w:p w14:paraId="130D885F" w14:textId="79FA4969" w:rsidR="00C57886" w:rsidRPr="009344B2" w:rsidRDefault="00A57428" w:rsidP="009344B2">
      <w:pPr>
        <w:spacing w:after="0" w:line="480" w:lineRule="auto"/>
        <w:ind w:firstLine="0"/>
        <w:jc w:val="center"/>
        <w:rPr>
          <w:rFonts w:ascii="Times New Roman" w:hAnsi="Times New Roman" w:cs="Times New Roman"/>
          <w:sz w:val="24"/>
        </w:rPr>
      </w:pPr>
      <w:ins w:id="1" w:author="Connie Burt" w:date="2021-09-03T14:13:00Z">
        <w:r>
          <w:rPr>
            <w:rFonts w:ascii="Times New Roman" w:hAnsi="Times New Roman" w:cs="Times New Roman"/>
            <w:sz w:val="24"/>
          </w:rPr>
          <w:t>&lt;author&gt;</w:t>
        </w:r>
      </w:ins>
      <w:r w:rsidR="00C57886" w:rsidRPr="009344B2">
        <w:rPr>
          <w:rFonts w:ascii="Times New Roman" w:hAnsi="Times New Roman" w:cs="Times New Roman"/>
          <w:b/>
          <w:bCs/>
          <w:sz w:val="24"/>
        </w:rPr>
        <w:t>Jonathan Cervas</w:t>
      </w:r>
      <w:r w:rsidR="009344B2">
        <w:rPr>
          <w:rFonts w:ascii="Times New Roman" w:hAnsi="Times New Roman" w:cs="Times New Roman"/>
          <w:sz w:val="24"/>
        </w:rPr>
        <w:t>,</w:t>
      </w:r>
      <w:r w:rsidR="00C57886" w:rsidRPr="009344B2">
        <w:rPr>
          <w:rFonts w:ascii="Times New Roman" w:hAnsi="Times New Roman" w:cs="Times New Roman"/>
          <w:sz w:val="24"/>
        </w:rPr>
        <w:t xml:space="preserve"> </w:t>
      </w:r>
      <w:r w:rsidR="00C57886" w:rsidRPr="009344B2">
        <w:rPr>
          <w:rFonts w:ascii="Times New Roman" w:hAnsi="Times New Roman" w:cs="Times New Roman"/>
          <w:i/>
          <w:sz w:val="24"/>
        </w:rPr>
        <w:t>Carnegie Mellon University</w:t>
      </w:r>
      <w:r w:rsidR="00D34ADE" w:rsidRPr="009344B2">
        <w:rPr>
          <w:rFonts w:ascii="Times New Roman" w:hAnsi="Times New Roman" w:cs="Times New Roman"/>
          <w:i/>
          <w:sz w:val="24"/>
        </w:rPr>
        <w:t>, USA</w:t>
      </w:r>
    </w:p>
    <w:p w14:paraId="5E690C87" w14:textId="0EEC1078" w:rsidR="00C57886" w:rsidRPr="009344B2" w:rsidRDefault="00A57428" w:rsidP="009344B2">
      <w:pPr>
        <w:spacing w:after="0" w:line="480" w:lineRule="auto"/>
        <w:ind w:firstLine="0"/>
        <w:jc w:val="center"/>
        <w:rPr>
          <w:rFonts w:ascii="Times New Roman" w:hAnsi="Times New Roman" w:cs="Times New Roman"/>
          <w:i/>
          <w:sz w:val="24"/>
        </w:rPr>
      </w:pPr>
      <w:ins w:id="2" w:author="Connie Burt" w:date="2021-09-03T14:13:00Z">
        <w:r>
          <w:rPr>
            <w:rFonts w:ascii="Times New Roman" w:hAnsi="Times New Roman" w:cs="Times New Roman"/>
            <w:sz w:val="24"/>
          </w:rPr>
          <w:t>&lt;author&gt;</w:t>
        </w:r>
      </w:ins>
      <w:r w:rsidR="00C57886" w:rsidRPr="009344B2">
        <w:rPr>
          <w:rFonts w:ascii="Times New Roman" w:hAnsi="Times New Roman" w:cs="Times New Roman"/>
          <w:b/>
          <w:bCs/>
          <w:sz w:val="24"/>
        </w:rPr>
        <w:t>Bernard Grofman</w:t>
      </w:r>
      <w:r w:rsidR="009344B2">
        <w:rPr>
          <w:rFonts w:ascii="Times New Roman" w:hAnsi="Times New Roman" w:cs="Times New Roman"/>
          <w:sz w:val="24"/>
        </w:rPr>
        <w:t>,</w:t>
      </w:r>
      <w:r w:rsidR="00C57886" w:rsidRPr="009344B2">
        <w:rPr>
          <w:rFonts w:ascii="Times New Roman" w:hAnsi="Times New Roman" w:cs="Times New Roman"/>
          <w:sz w:val="24"/>
        </w:rPr>
        <w:t xml:space="preserve"> </w:t>
      </w:r>
      <w:r w:rsidR="00C57886" w:rsidRPr="009344B2">
        <w:rPr>
          <w:rFonts w:ascii="Times New Roman" w:hAnsi="Times New Roman" w:cs="Times New Roman"/>
          <w:i/>
          <w:sz w:val="24"/>
        </w:rPr>
        <w:t>University of California Irvine</w:t>
      </w:r>
      <w:r w:rsidR="00D34ADE" w:rsidRPr="009344B2">
        <w:rPr>
          <w:rFonts w:ascii="Times New Roman" w:hAnsi="Times New Roman" w:cs="Times New Roman"/>
          <w:i/>
          <w:sz w:val="24"/>
        </w:rPr>
        <w:t>, USA</w:t>
      </w:r>
    </w:p>
    <w:p w14:paraId="61BE02E3" w14:textId="32BA462F" w:rsidR="00AA4103" w:rsidRPr="009344B2" w:rsidRDefault="00AA4103" w:rsidP="009344B2">
      <w:pPr>
        <w:spacing w:after="0" w:line="480" w:lineRule="auto"/>
        <w:ind w:firstLine="0"/>
        <w:rPr>
          <w:rFonts w:ascii="Times New Roman" w:hAnsi="Times New Roman" w:cs="Times New Roman"/>
          <w:sz w:val="24"/>
        </w:rPr>
      </w:pPr>
    </w:p>
    <w:p w14:paraId="5DD06437" w14:textId="34C374A7" w:rsidR="00D34ADE" w:rsidRPr="009344B2" w:rsidRDefault="00A57428" w:rsidP="009344B2">
      <w:pPr>
        <w:spacing w:after="0" w:line="480" w:lineRule="auto"/>
        <w:ind w:firstLine="0"/>
        <w:rPr>
          <w:rFonts w:ascii="Times New Roman" w:hAnsi="Times New Roman" w:cs="Times New Roman"/>
          <w:sz w:val="24"/>
        </w:rPr>
      </w:pPr>
      <w:ins w:id="3" w:author="Connie Burt" w:date="2021-09-03T14:13:00Z">
        <w:r>
          <w:rPr>
            <w:rFonts w:ascii="Times New Roman" w:hAnsi="Times New Roman" w:cs="Times New Roman"/>
            <w:bCs/>
            <w:sz w:val="24"/>
          </w:rPr>
          <w:t>&lt;author bios&gt;</w:t>
        </w:r>
      </w:ins>
      <w:r w:rsidR="00D34ADE" w:rsidRPr="009344B2">
        <w:rPr>
          <w:rFonts w:ascii="Times New Roman" w:hAnsi="Times New Roman" w:cs="Times New Roman"/>
          <w:b/>
          <w:sz w:val="24"/>
        </w:rPr>
        <w:t>Jonathan Cervas</w:t>
      </w:r>
      <w:r w:rsidR="00D34ADE" w:rsidRPr="009344B2">
        <w:rPr>
          <w:rFonts w:ascii="Times New Roman" w:hAnsi="Times New Roman" w:cs="Times New Roman"/>
          <w:sz w:val="24"/>
        </w:rPr>
        <w:t xml:space="preserve"> </w:t>
      </w:r>
      <w:r w:rsidR="00D34ADE" w:rsidRPr="00A57428">
        <w:rPr>
          <w:rFonts w:ascii="Times New Roman" w:hAnsi="Times New Roman" w:cs="Times New Roman"/>
          <w:i/>
          <w:iCs/>
          <w:sz w:val="24"/>
        </w:rPr>
        <w:t xml:space="preserve">is a postdoctoral teaching fellow at Carnegie Mellon University. He can be reached at </w:t>
      </w:r>
      <w:hyperlink r:id="rId9" w:history="1">
        <w:r w:rsidR="00D34ADE" w:rsidRPr="00A57428">
          <w:rPr>
            <w:rStyle w:val="Hyperlink"/>
            <w:rFonts w:ascii="Times New Roman" w:hAnsi="Times New Roman" w:cs="Times New Roman"/>
            <w:i/>
            <w:iCs/>
            <w:u w:val="none"/>
          </w:rPr>
          <w:t>cervas@cmu.edu</w:t>
        </w:r>
      </w:hyperlink>
      <w:r w:rsidR="00D34ADE" w:rsidRPr="009344B2">
        <w:rPr>
          <w:rFonts w:ascii="Times New Roman" w:hAnsi="Times New Roman" w:cs="Times New Roman"/>
          <w:sz w:val="24"/>
        </w:rPr>
        <w:t>.</w:t>
      </w:r>
    </w:p>
    <w:p w14:paraId="4EE74D8E" w14:textId="0FB1461A"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b/>
          <w:sz w:val="24"/>
        </w:rPr>
        <w:t>Bernard Grofman</w:t>
      </w:r>
      <w:r w:rsidRPr="009344B2">
        <w:rPr>
          <w:rFonts w:ascii="Times New Roman" w:hAnsi="Times New Roman" w:cs="Times New Roman"/>
          <w:sz w:val="24"/>
        </w:rPr>
        <w:t xml:space="preserve"> </w:t>
      </w:r>
      <w:r w:rsidRPr="00A57428">
        <w:rPr>
          <w:rFonts w:ascii="Times New Roman" w:hAnsi="Times New Roman" w:cs="Times New Roman"/>
          <w:i/>
          <w:iCs/>
          <w:sz w:val="24"/>
        </w:rPr>
        <w:t xml:space="preserve">is Distinguished Professor of Political Science and Jack W. Peltason Chair of Democracy Studies at the University of California, Irvine. He can be reached at </w:t>
      </w:r>
      <w:hyperlink r:id="rId10" w:history="1">
        <w:r w:rsidRPr="00A57428">
          <w:rPr>
            <w:rStyle w:val="Hyperlink"/>
            <w:rFonts w:ascii="Times New Roman" w:hAnsi="Times New Roman" w:cs="Times New Roman"/>
            <w:i/>
            <w:iCs/>
            <w:u w:val="none"/>
          </w:rPr>
          <w:t>bgrofman@uci.edu</w:t>
        </w:r>
      </w:hyperlink>
      <w:r w:rsidRPr="00A57428">
        <w:rPr>
          <w:rFonts w:ascii="Times New Roman" w:hAnsi="Times New Roman" w:cs="Times New Roman"/>
          <w:i/>
          <w:iCs/>
          <w:sz w:val="24"/>
        </w:rPr>
        <w:t>.</w:t>
      </w:r>
      <w:ins w:id="4" w:author="Connie Burt" w:date="2021-09-03T14:13:00Z">
        <w:r w:rsidR="00A57428">
          <w:rPr>
            <w:rFonts w:ascii="Times New Roman" w:hAnsi="Times New Roman" w:cs="Times New Roman"/>
            <w:sz w:val="24"/>
          </w:rPr>
          <w:t>&lt;end author bios&gt;</w:t>
        </w:r>
      </w:ins>
    </w:p>
    <w:p w14:paraId="57FD1BB8" w14:textId="77777777" w:rsidR="00C57886" w:rsidRPr="009344B2" w:rsidRDefault="00C57886" w:rsidP="009344B2">
      <w:pPr>
        <w:spacing w:after="0" w:line="480" w:lineRule="auto"/>
        <w:ind w:firstLine="0"/>
        <w:rPr>
          <w:rFonts w:ascii="Times New Roman" w:hAnsi="Times New Roman" w:cs="Times New Roman"/>
          <w:sz w:val="24"/>
        </w:rPr>
      </w:pPr>
    </w:p>
    <w:p w14:paraId="7BA08626" w14:textId="1EBB57A1" w:rsidR="00A57428" w:rsidRDefault="00A57428" w:rsidP="009344B2">
      <w:pPr>
        <w:spacing w:after="0" w:line="480" w:lineRule="auto"/>
        <w:ind w:firstLine="0"/>
        <w:rPr>
          <w:rFonts w:ascii="Times New Roman" w:hAnsi="Times New Roman" w:cs="Times New Roman"/>
          <w:b/>
          <w:bCs/>
          <w:sz w:val="24"/>
        </w:rPr>
      </w:pPr>
      <w:ins w:id="5" w:author="Connie Burt" w:date="2021-09-03T14:14:00Z">
        <w:r>
          <w:rPr>
            <w:rFonts w:ascii="Times New Roman" w:hAnsi="Times New Roman" w:cs="Times New Roman"/>
            <w:sz w:val="24"/>
          </w:rPr>
          <w:t>&lt;header&gt;</w:t>
        </w:r>
      </w:ins>
      <w:r w:rsidRPr="009344B2">
        <w:rPr>
          <w:rFonts w:ascii="Times New Roman" w:hAnsi="Times New Roman" w:cs="Times New Roman"/>
          <w:b/>
          <w:bCs/>
          <w:sz w:val="24"/>
        </w:rPr>
        <w:t>ABSTRACT</w:t>
      </w:r>
    </w:p>
    <w:p w14:paraId="00000004" w14:textId="74F18E8A" w:rsidR="00BB406F" w:rsidRPr="00A57428" w:rsidRDefault="00A57428" w:rsidP="009344B2">
      <w:pPr>
        <w:spacing w:after="0" w:line="480" w:lineRule="auto"/>
        <w:ind w:firstLine="0"/>
        <w:rPr>
          <w:rFonts w:ascii="Times New Roman" w:hAnsi="Times New Roman" w:cs="Times New Roman"/>
          <w:sz w:val="24"/>
        </w:rPr>
      </w:pPr>
      <w:ins w:id="6" w:author="Connie Burt" w:date="2021-09-03T14:16:00Z">
        <w:r>
          <w:rPr>
            <w:rFonts w:ascii="Times New Roman" w:hAnsi="Times New Roman" w:cs="Times New Roman"/>
            <w:sz w:val="24"/>
          </w:rPr>
          <w:t>&lt;abstract text&gt;</w:t>
        </w:r>
      </w:ins>
      <w:r w:rsidR="00C57886" w:rsidRPr="00A57428">
        <w:rPr>
          <w:rFonts w:ascii="Times New Roman" w:hAnsi="Times New Roman" w:cs="Times New Roman"/>
          <w:sz w:val="24"/>
        </w:rPr>
        <w:t xml:space="preserve">This article builds </w:t>
      </w:r>
      <w:del w:id="7" w:author="Connie Burt" w:date="2021-09-04T10:41:00Z">
        <w:r w:rsidR="00C57886" w:rsidRPr="00A57428" w:rsidDel="00C7112D">
          <w:rPr>
            <w:rFonts w:ascii="Times New Roman" w:hAnsi="Times New Roman" w:cs="Times New Roman"/>
            <w:sz w:val="24"/>
          </w:rPr>
          <w:delText>off</w:delText>
        </w:r>
      </w:del>
      <w:ins w:id="8" w:author="Connie Burt" w:date="2021-09-04T10:41:00Z">
        <w:r w:rsidR="00C7112D">
          <w:rPr>
            <w:rFonts w:ascii="Times New Roman" w:hAnsi="Times New Roman" w:cs="Times New Roman"/>
            <w:sz w:val="24"/>
          </w:rPr>
          <w:t>on</w:t>
        </w:r>
      </w:ins>
      <w:r w:rsidR="00C57886" w:rsidRPr="00A57428">
        <w:rPr>
          <w:rFonts w:ascii="Times New Roman" w:hAnsi="Times New Roman" w:cs="Times New Roman"/>
          <w:sz w:val="24"/>
        </w:rPr>
        <w:t xml:space="preserve"> work by Devine and Kopko (2021) and Lacy and Burden (1999) who estimate</w:t>
      </w:r>
      <w:ins w:id="9" w:author="Connie Burt" w:date="2021-09-04T10:42:00Z">
        <w:r w:rsidR="00C7112D">
          <w:rPr>
            <w:rFonts w:ascii="Times New Roman" w:hAnsi="Times New Roman" w:cs="Times New Roman"/>
            <w:sz w:val="24"/>
          </w:rPr>
          <w:t>d</w:t>
        </w:r>
      </w:ins>
      <w:r w:rsidR="00C57886" w:rsidRPr="00A57428">
        <w:rPr>
          <w:rFonts w:ascii="Times New Roman" w:hAnsi="Times New Roman" w:cs="Times New Roman"/>
          <w:sz w:val="24"/>
        </w:rPr>
        <w:t xml:space="preserve"> a probit model of candidate choice from </w:t>
      </w:r>
      <w:r w:rsidR="00B246FE" w:rsidRPr="00A57428">
        <w:rPr>
          <w:rFonts w:ascii="Times New Roman" w:hAnsi="Times New Roman" w:cs="Times New Roman"/>
          <w:sz w:val="24"/>
        </w:rPr>
        <w:t>nationally representative survey data</w:t>
      </w:r>
      <w:r w:rsidR="00C57886" w:rsidRPr="00A57428">
        <w:rPr>
          <w:rFonts w:ascii="Times New Roman" w:hAnsi="Times New Roman" w:cs="Times New Roman"/>
          <w:sz w:val="24"/>
        </w:rPr>
        <w:t xml:space="preserve"> to determine the second choice of third-party voters. Using this model on 2020 election data, we show that the Libertarian candidate Jo Jorgenson probably cost Donald Trump victory in at least two state</w:t>
      </w:r>
      <w:ins w:id="10" w:author="Connie Burt" w:date="2021-09-04T10:43:00Z">
        <w:r w:rsidR="00C7112D">
          <w:rPr>
            <w:rFonts w:ascii="Times New Roman" w:hAnsi="Times New Roman" w:cs="Times New Roman"/>
            <w:sz w:val="24"/>
          </w:rPr>
          <w:t>s:</w:t>
        </w:r>
      </w:ins>
      <w:del w:id="11" w:author="Connie Burt" w:date="2021-09-04T10:43:00Z">
        <w:r w:rsidR="00C57886" w:rsidRPr="00A57428" w:rsidDel="00C7112D">
          <w:rPr>
            <w:rFonts w:ascii="Times New Roman" w:hAnsi="Times New Roman" w:cs="Times New Roman"/>
            <w:sz w:val="24"/>
          </w:rPr>
          <w:delText xml:space="preserve"> –</w:delText>
        </w:r>
      </w:del>
      <w:r w:rsidR="00C57886" w:rsidRPr="00A57428">
        <w:rPr>
          <w:rFonts w:ascii="Times New Roman" w:hAnsi="Times New Roman" w:cs="Times New Roman"/>
          <w:sz w:val="24"/>
        </w:rPr>
        <w:t xml:space="preserve"> A</w:t>
      </w:r>
      <w:ins w:id="12" w:author="Connie Burt" w:date="2021-09-04T10:43:00Z">
        <w:r w:rsidR="00C7112D">
          <w:rPr>
            <w:rFonts w:ascii="Times New Roman" w:hAnsi="Times New Roman" w:cs="Times New Roman"/>
            <w:sz w:val="24"/>
          </w:rPr>
          <w:t>rizona</w:t>
        </w:r>
      </w:ins>
      <w:del w:id="13" w:author="Connie Burt" w:date="2021-09-04T10:43:00Z">
        <w:r w:rsidR="00C57886" w:rsidRPr="00A57428" w:rsidDel="00C7112D">
          <w:rPr>
            <w:rFonts w:ascii="Times New Roman" w:hAnsi="Times New Roman" w:cs="Times New Roman"/>
            <w:sz w:val="24"/>
          </w:rPr>
          <w:delText>Z</w:delText>
        </w:r>
      </w:del>
      <w:r w:rsidR="00C57886" w:rsidRPr="00A57428">
        <w:rPr>
          <w:rFonts w:ascii="Times New Roman" w:hAnsi="Times New Roman" w:cs="Times New Roman"/>
          <w:sz w:val="24"/>
        </w:rPr>
        <w:t xml:space="preserve"> and G</w:t>
      </w:r>
      <w:ins w:id="14" w:author="Connie Burt" w:date="2021-09-04T10:43:00Z">
        <w:r w:rsidR="00C7112D">
          <w:rPr>
            <w:rFonts w:ascii="Times New Roman" w:hAnsi="Times New Roman" w:cs="Times New Roman"/>
            <w:sz w:val="24"/>
          </w:rPr>
          <w:t>eorgia</w:t>
        </w:r>
      </w:ins>
      <w:del w:id="15" w:author="Connie Burt" w:date="2021-09-04T10:43:00Z">
        <w:r w:rsidR="00C57886" w:rsidRPr="00A57428" w:rsidDel="00C7112D">
          <w:rPr>
            <w:rFonts w:ascii="Times New Roman" w:hAnsi="Times New Roman" w:cs="Times New Roman"/>
            <w:sz w:val="24"/>
          </w:rPr>
          <w:delText>A</w:delText>
        </w:r>
      </w:del>
      <w:r w:rsidR="00C57886" w:rsidRPr="00A57428">
        <w:rPr>
          <w:rFonts w:ascii="Times New Roman" w:hAnsi="Times New Roman" w:cs="Times New Roman"/>
          <w:sz w:val="24"/>
        </w:rPr>
        <w:t>. Additionally, the popular</w:t>
      </w:r>
      <w:ins w:id="16" w:author="Connie Burt" w:date="2021-09-04T10:43:00Z">
        <w:r w:rsidR="00C7112D">
          <w:rPr>
            <w:rFonts w:ascii="Times New Roman" w:hAnsi="Times New Roman" w:cs="Times New Roman"/>
            <w:sz w:val="24"/>
          </w:rPr>
          <w:t>-</w:t>
        </w:r>
      </w:ins>
      <w:del w:id="17" w:author="Connie Burt" w:date="2021-09-04T10:43:00Z">
        <w:r w:rsidR="00C57886" w:rsidRPr="00A57428" w:rsidDel="00C7112D">
          <w:rPr>
            <w:rFonts w:ascii="Times New Roman" w:hAnsi="Times New Roman" w:cs="Times New Roman"/>
            <w:sz w:val="24"/>
          </w:rPr>
          <w:delText xml:space="preserve"> </w:delText>
        </w:r>
      </w:del>
      <w:r w:rsidR="00C57886" w:rsidRPr="00A57428">
        <w:rPr>
          <w:rFonts w:ascii="Times New Roman" w:hAnsi="Times New Roman" w:cs="Times New Roman"/>
          <w:sz w:val="24"/>
        </w:rPr>
        <w:t xml:space="preserve">vote margin enjoyed by Joe Biden could have been between 260,000 and 525,000 </w:t>
      </w:r>
      <w:ins w:id="18" w:author="Connie Burt" w:date="2021-09-04T10:43:00Z">
        <w:r w:rsidR="00C7112D">
          <w:rPr>
            <w:rFonts w:ascii="Times New Roman" w:hAnsi="Times New Roman" w:cs="Times New Roman"/>
            <w:sz w:val="24"/>
          </w:rPr>
          <w:t>few</w:t>
        </w:r>
      </w:ins>
      <w:ins w:id="19" w:author="Connie Burt" w:date="2021-09-04T10:44:00Z">
        <w:r w:rsidR="00C7112D">
          <w:rPr>
            <w:rFonts w:ascii="Times New Roman" w:hAnsi="Times New Roman" w:cs="Times New Roman"/>
            <w:sz w:val="24"/>
          </w:rPr>
          <w:t xml:space="preserve">er </w:t>
        </w:r>
      </w:ins>
      <w:r w:rsidR="00C57886" w:rsidRPr="00A57428">
        <w:rPr>
          <w:rFonts w:ascii="Times New Roman" w:hAnsi="Times New Roman" w:cs="Times New Roman"/>
          <w:sz w:val="24"/>
        </w:rPr>
        <w:t>votes</w:t>
      </w:r>
      <w:del w:id="20" w:author="Connie Burt" w:date="2021-09-04T10:44:00Z">
        <w:r w:rsidR="00C57886" w:rsidRPr="00A57428" w:rsidDel="00C7112D">
          <w:rPr>
            <w:rFonts w:ascii="Times New Roman" w:hAnsi="Times New Roman" w:cs="Times New Roman"/>
            <w:sz w:val="24"/>
          </w:rPr>
          <w:delText xml:space="preserve"> less</w:delText>
        </w:r>
      </w:del>
      <w:r w:rsidR="00C57886" w:rsidRPr="00A57428">
        <w:rPr>
          <w:rFonts w:ascii="Times New Roman" w:hAnsi="Times New Roman" w:cs="Times New Roman"/>
          <w:sz w:val="24"/>
        </w:rPr>
        <w:t xml:space="preserve">, using conservative estimates. The motivation </w:t>
      </w:r>
      <w:del w:id="21" w:author="Connie Burt" w:date="2021-09-04T10:44:00Z">
        <w:r w:rsidR="00C57886" w:rsidRPr="00A57428" w:rsidDel="00C7112D">
          <w:rPr>
            <w:rFonts w:ascii="Times New Roman" w:hAnsi="Times New Roman" w:cs="Times New Roman"/>
            <w:sz w:val="24"/>
          </w:rPr>
          <w:delText xml:space="preserve">of </w:delText>
        </w:r>
      </w:del>
      <w:ins w:id="22" w:author="Connie Burt" w:date="2021-09-04T10:44:00Z">
        <w:r w:rsidR="00C7112D">
          <w:rPr>
            <w:rFonts w:ascii="Times New Roman" w:hAnsi="Times New Roman" w:cs="Times New Roman"/>
            <w:sz w:val="24"/>
          </w:rPr>
          <w:t>for</w:t>
        </w:r>
        <w:r w:rsidR="00C7112D" w:rsidRPr="00A57428">
          <w:rPr>
            <w:rFonts w:ascii="Times New Roman" w:hAnsi="Times New Roman" w:cs="Times New Roman"/>
            <w:sz w:val="24"/>
          </w:rPr>
          <w:t xml:space="preserve"> </w:t>
        </w:r>
      </w:ins>
      <w:r w:rsidR="00C57886" w:rsidRPr="00A57428">
        <w:rPr>
          <w:rFonts w:ascii="Times New Roman" w:hAnsi="Times New Roman" w:cs="Times New Roman"/>
          <w:sz w:val="24"/>
        </w:rPr>
        <w:t xml:space="preserve">this </w:t>
      </w:r>
      <w:del w:id="23" w:author="Connie Burt" w:date="2021-09-04T10:44:00Z">
        <w:r w:rsidR="00C57886" w:rsidRPr="00A57428" w:rsidDel="00C7112D">
          <w:rPr>
            <w:rFonts w:ascii="Times New Roman" w:hAnsi="Times New Roman" w:cs="Times New Roman"/>
            <w:sz w:val="24"/>
          </w:rPr>
          <w:delText xml:space="preserve">paper </w:delText>
        </w:r>
      </w:del>
      <w:ins w:id="24" w:author="Connie Burt" w:date="2021-09-04T10:44:00Z">
        <w:r w:rsidR="00C7112D">
          <w:rPr>
            <w:rFonts w:ascii="Times New Roman" w:hAnsi="Times New Roman" w:cs="Times New Roman"/>
            <w:sz w:val="24"/>
          </w:rPr>
          <w:t>article</w:t>
        </w:r>
        <w:r w:rsidR="00C7112D" w:rsidRPr="00A57428">
          <w:rPr>
            <w:rFonts w:ascii="Times New Roman" w:hAnsi="Times New Roman" w:cs="Times New Roman"/>
            <w:sz w:val="24"/>
          </w:rPr>
          <w:t xml:space="preserve"> </w:t>
        </w:r>
      </w:ins>
      <w:r w:rsidR="00C57886" w:rsidRPr="00A57428">
        <w:rPr>
          <w:rFonts w:ascii="Times New Roman" w:hAnsi="Times New Roman" w:cs="Times New Roman"/>
          <w:sz w:val="24"/>
        </w:rPr>
        <w:t xml:space="preserve">is to </w:t>
      </w:r>
      <w:del w:id="25" w:author="Connie Burt" w:date="2021-09-04T10:44:00Z">
        <w:r w:rsidR="00C57886" w:rsidRPr="00A57428" w:rsidDel="00C7112D">
          <w:rPr>
            <w:rFonts w:ascii="Times New Roman" w:hAnsi="Times New Roman" w:cs="Times New Roman"/>
            <w:sz w:val="24"/>
          </w:rPr>
          <w:delText>give</w:delText>
        </w:r>
      </w:del>
      <w:ins w:id="26" w:author="Connie Burt" w:date="2021-09-04T10:44:00Z">
        <w:r w:rsidR="00C7112D">
          <w:rPr>
            <w:rFonts w:ascii="Times New Roman" w:hAnsi="Times New Roman" w:cs="Times New Roman"/>
            <w:sz w:val="24"/>
          </w:rPr>
          <w:t>provide</w:t>
        </w:r>
      </w:ins>
      <w:r w:rsidR="00C57886" w:rsidRPr="00A57428">
        <w:rPr>
          <w:rFonts w:ascii="Times New Roman" w:hAnsi="Times New Roman" w:cs="Times New Roman"/>
          <w:sz w:val="24"/>
        </w:rPr>
        <w:t xml:space="preserve"> contrary evidence for two main misconceptions. First, that third-party candidates are “spoiling” elections for the </w:t>
      </w:r>
      <w:r w:rsidR="00C57886" w:rsidRPr="00A57428">
        <w:rPr>
          <w:rFonts w:ascii="Times New Roman" w:hAnsi="Times New Roman" w:cs="Times New Roman"/>
          <w:sz w:val="24"/>
        </w:rPr>
        <w:lastRenderedPageBreak/>
        <w:t>Democrats. Our evidence clearly shows that third</w:t>
      </w:r>
      <w:del w:id="27" w:author="Connie Burt" w:date="2021-09-04T10:44:00Z">
        <w:r w:rsidR="00C57886" w:rsidRPr="00A57428" w:rsidDel="00C7112D">
          <w:rPr>
            <w:rFonts w:ascii="Times New Roman" w:hAnsi="Times New Roman" w:cs="Times New Roman"/>
            <w:sz w:val="24"/>
          </w:rPr>
          <w:delText>-</w:delText>
        </w:r>
      </w:del>
      <w:ins w:id="28" w:author="Connie Burt" w:date="2021-09-04T10:44:00Z">
        <w:r w:rsidR="00C7112D">
          <w:rPr>
            <w:rFonts w:ascii="Times New Roman" w:hAnsi="Times New Roman" w:cs="Times New Roman"/>
            <w:sz w:val="24"/>
          </w:rPr>
          <w:t xml:space="preserve"> </w:t>
        </w:r>
      </w:ins>
      <w:r w:rsidR="00C57886" w:rsidRPr="00A57428">
        <w:rPr>
          <w:rFonts w:ascii="Times New Roman" w:hAnsi="Times New Roman" w:cs="Times New Roman"/>
          <w:sz w:val="24"/>
        </w:rPr>
        <w:t>parties have the potential to hurt either of the two main parties</w:t>
      </w:r>
      <w:del w:id="29" w:author="Connie Burt" w:date="2021-09-04T10:45:00Z">
        <w:r w:rsidR="00C57886" w:rsidRPr="00A57428" w:rsidDel="00C7112D">
          <w:rPr>
            <w:rFonts w:ascii="Times New Roman" w:hAnsi="Times New Roman" w:cs="Times New Roman"/>
            <w:sz w:val="24"/>
          </w:rPr>
          <w:delText>,</w:delText>
        </w:r>
      </w:del>
      <w:ins w:id="30" w:author="Connie Burt" w:date="2021-09-04T10:45:00Z">
        <w:r w:rsidR="00C7112D">
          <w:rPr>
            <w:rFonts w:ascii="Times New Roman" w:hAnsi="Times New Roman" w:cs="Times New Roman"/>
            <w:sz w:val="24"/>
          </w:rPr>
          <w:t>;</w:t>
        </w:r>
      </w:ins>
      <w:r w:rsidR="00C57886" w:rsidRPr="00A57428">
        <w:rPr>
          <w:rFonts w:ascii="Times New Roman" w:hAnsi="Times New Roman" w:cs="Times New Roman"/>
          <w:sz w:val="24"/>
        </w:rPr>
        <w:t xml:space="preserve"> </w:t>
      </w:r>
      <w:del w:id="31" w:author="Connie Burt" w:date="2021-09-04T10:45:00Z">
        <w:r w:rsidR="00C57886" w:rsidRPr="00A57428" w:rsidDel="00C7112D">
          <w:rPr>
            <w:rFonts w:ascii="Times New Roman" w:hAnsi="Times New Roman" w:cs="Times New Roman"/>
            <w:sz w:val="24"/>
          </w:rPr>
          <w:delText>but</w:delText>
        </w:r>
      </w:del>
      <w:ins w:id="32" w:author="Connie Burt" w:date="2021-09-04T10:45:00Z">
        <w:r w:rsidR="00C7112D">
          <w:rPr>
            <w:rFonts w:ascii="Times New Roman" w:hAnsi="Times New Roman" w:cs="Times New Roman"/>
            <w:sz w:val="24"/>
          </w:rPr>
          <w:t>however,</w:t>
        </w:r>
      </w:ins>
      <w:r w:rsidR="00C57886" w:rsidRPr="00A57428">
        <w:rPr>
          <w:rFonts w:ascii="Times New Roman" w:hAnsi="Times New Roman" w:cs="Times New Roman"/>
          <w:sz w:val="24"/>
        </w:rPr>
        <w:t xml:space="preserve"> in 2020, it was Donald Trump who was hurt </w:t>
      </w:r>
      <w:ins w:id="33" w:author="Connie Burt" w:date="2021-09-06T09:46:00Z">
        <w:r w:rsidR="00F37743">
          <w:rPr>
            <w:rFonts w:ascii="Times New Roman" w:hAnsi="Times New Roman" w:cs="Times New Roman"/>
            <w:sz w:val="24"/>
          </w:rPr>
          <w:t xml:space="preserve">the </w:t>
        </w:r>
      </w:ins>
      <w:r w:rsidR="00C57886" w:rsidRPr="00A57428">
        <w:rPr>
          <w:rFonts w:ascii="Times New Roman" w:hAnsi="Times New Roman" w:cs="Times New Roman"/>
          <w:sz w:val="24"/>
        </w:rPr>
        <w:t>most</w:t>
      </w:r>
      <w:del w:id="34" w:author="Connie Burt" w:date="2021-09-04T10:45:00Z">
        <w:r w:rsidR="00C57886" w:rsidRPr="00A57428" w:rsidDel="00C7112D">
          <w:rPr>
            <w:rFonts w:ascii="Times New Roman" w:hAnsi="Times New Roman" w:cs="Times New Roman"/>
            <w:sz w:val="24"/>
          </w:rPr>
          <w:delText>;</w:delText>
        </w:r>
      </w:del>
      <w:ins w:id="35" w:author="Connie Burt" w:date="2021-09-04T10:45:00Z">
        <w:r w:rsidR="00C7112D">
          <w:rPr>
            <w:rFonts w:ascii="Times New Roman" w:hAnsi="Times New Roman" w:cs="Times New Roman"/>
            <w:sz w:val="24"/>
          </w:rPr>
          <w:t>,</w:t>
        </w:r>
      </w:ins>
      <w:r w:rsidR="00C57886" w:rsidRPr="00A57428">
        <w:rPr>
          <w:rFonts w:ascii="Times New Roman" w:hAnsi="Times New Roman" w:cs="Times New Roman"/>
          <w:sz w:val="24"/>
        </w:rPr>
        <w:t xml:space="preserve"> </w:t>
      </w:r>
      <w:ins w:id="36" w:author="Connie Burt" w:date="2021-09-04T10:45:00Z">
        <w:r w:rsidR="00C7112D">
          <w:rPr>
            <w:rFonts w:ascii="Times New Roman" w:hAnsi="Times New Roman" w:cs="Times New Roman"/>
            <w:sz w:val="24"/>
          </w:rPr>
          <w:t>al</w:t>
        </w:r>
      </w:ins>
      <w:r w:rsidR="00C57886" w:rsidRPr="00A57428">
        <w:rPr>
          <w:rFonts w:ascii="Times New Roman" w:hAnsi="Times New Roman" w:cs="Times New Roman"/>
          <w:sz w:val="24"/>
        </w:rPr>
        <w:t xml:space="preserve">though not consequentially. Second, some reformers believe that </w:t>
      </w:r>
      <w:r w:rsidR="00F37743">
        <w:rPr>
          <w:rFonts w:ascii="Times New Roman" w:hAnsi="Times New Roman" w:cs="Times New Roman"/>
          <w:sz w:val="24"/>
        </w:rPr>
        <w:t>ranked-</w:t>
      </w:r>
      <w:r w:rsidR="00F37743" w:rsidRPr="00A57428">
        <w:rPr>
          <w:rFonts w:ascii="Times New Roman" w:hAnsi="Times New Roman" w:cs="Times New Roman"/>
          <w:sz w:val="24"/>
        </w:rPr>
        <w:t xml:space="preserve">choice voting </w:t>
      </w:r>
      <w:r w:rsidR="00C57886" w:rsidRPr="00A57428">
        <w:rPr>
          <w:rFonts w:ascii="Times New Roman" w:hAnsi="Times New Roman" w:cs="Times New Roman"/>
          <w:sz w:val="24"/>
        </w:rPr>
        <w:t>benefits the Democrats; again, we show that</w:t>
      </w:r>
      <w:ins w:id="37" w:author="Connie Burt" w:date="2021-09-04T10:45:00Z">
        <w:r w:rsidR="00C7112D">
          <w:rPr>
            <w:rFonts w:ascii="Times New Roman" w:hAnsi="Times New Roman" w:cs="Times New Roman"/>
            <w:sz w:val="24"/>
          </w:rPr>
          <w:t>—</w:t>
        </w:r>
      </w:ins>
      <w:del w:id="38" w:author="Connie Burt" w:date="2021-09-04T10:45:00Z">
        <w:r w:rsidR="00C57886" w:rsidRPr="00A57428" w:rsidDel="00C7112D">
          <w:rPr>
            <w:rFonts w:ascii="Times New Roman" w:hAnsi="Times New Roman" w:cs="Times New Roman"/>
            <w:sz w:val="24"/>
          </w:rPr>
          <w:delText xml:space="preserve">, </w:delText>
        </w:r>
      </w:del>
      <w:r w:rsidR="00C57886" w:rsidRPr="00A57428">
        <w:rPr>
          <w:rFonts w:ascii="Times New Roman" w:hAnsi="Times New Roman" w:cs="Times New Roman"/>
          <w:sz w:val="24"/>
        </w:rPr>
        <w:t>all else being equal</w:t>
      </w:r>
      <w:ins w:id="39" w:author="Connie Burt" w:date="2021-09-04T10:45:00Z">
        <w:r w:rsidR="00C7112D">
          <w:rPr>
            <w:rFonts w:ascii="Times New Roman" w:hAnsi="Times New Roman" w:cs="Times New Roman"/>
            <w:sz w:val="24"/>
          </w:rPr>
          <w:t>—</w:t>
        </w:r>
      </w:ins>
      <w:del w:id="40" w:author="Connie Burt" w:date="2021-09-04T10:45:00Z">
        <w:r w:rsidR="00C57886" w:rsidRPr="00A57428" w:rsidDel="00C7112D">
          <w:rPr>
            <w:rFonts w:ascii="Times New Roman" w:hAnsi="Times New Roman" w:cs="Times New Roman"/>
            <w:sz w:val="24"/>
          </w:rPr>
          <w:delText xml:space="preserve">, </w:delText>
        </w:r>
      </w:del>
      <w:r w:rsidR="00D5200A" w:rsidRPr="00A57428">
        <w:rPr>
          <w:rFonts w:ascii="Times New Roman" w:hAnsi="Times New Roman" w:cs="Times New Roman"/>
          <w:sz w:val="24"/>
        </w:rPr>
        <w:t xml:space="preserve">in the </w:t>
      </w:r>
      <w:ins w:id="41" w:author="Connie Burt" w:date="2021-09-06T09:51:00Z">
        <w:r w:rsidR="00F37743">
          <w:rPr>
            <w:rFonts w:ascii="Times New Roman" w:hAnsi="Times New Roman" w:cs="Times New Roman"/>
            <w:sz w:val="24"/>
          </w:rPr>
          <w:t xml:space="preserve">2020 </w:t>
        </w:r>
      </w:ins>
      <w:r w:rsidR="00D5200A" w:rsidRPr="00A57428">
        <w:rPr>
          <w:rFonts w:ascii="Times New Roman" w:hAnsi="Times New Roman" w:cs="Times New Roman"/>
          <w:sz w:val="24"/>
        </w:rPr>
        <w:t>presidential election</w:t>
      </w:r>
      <w:del w:id="42" w:author="Connie Burt" w:date="2021-09-06T09:51:00Z">
        <w:r w:rsidR="00D5200A" w:rsidRPr="00A57428" w:rsidDel="00F37743">
          <w:rPr>
            <w:rFonts w:ascii="Times New Roman" w:hAnsi="Times New Roman" w:cs="Times New Roman"/>
            <w:sz w:val="24"/>
          </w:rPr>
          <w:delText xml:space="preserve"> of 2020</w:delText>
        </w:r>
      </w:del>
      <w:r w:rsidR="00D5200A" w:rsidRPr="00A57428">
        <w:rPr>
          <w:rFonts w:ascii="Times New Roman" w:hAnsi="Times New Roman" w:cs="Times New Roman"/>
          <w:sz w:val="24"/>
        </w:rPr>
        <w:t>, it</w:t>
      </w:r>
      <w:r w:rsidR="00C57886" w:rsidRPr="00A57428">
        <w:rPr>
          <w:rFonts w:ascii="Times New Roman" w:hAnsi="Times New Roman" w:cs="Times New Roman"/>
          <w:sz w:val="24"/>
        </w:rPr>
        <w:t xml:space="preserve"> </w:t>
      </w:r>
      <w:r w:rsidR="00D5200A" w:rsidRPr="00A57428">
        <w:rPr>
          <w:rFonts w:ascii="Times New Roman" w:hAnsi="Times New Roman" w:cs="Times New Roman"/>
          <w:sz w:val="24"/>
        </w:rPr>
        <w:t>was</w:t>
      </w:r>
      <w:r w:rsidR="00C57886" w:rsidRPr="00A57428">
        <w:rPr>
          <w:rFonts w:ascii="Times New Roman" w:hAnsi="Times New Roman" w:cs="Times New Roman"/>
          <w:sz w:val="24"/>
        </w:rPr>
        <w:t xml:space="preserve"> the Republicans </w:t>
      </w:r>
      <w:del w:id="43" w:author="Connie Burt" w:date="2021-09-04T10:46:00Z">
        <w:r w:rsidR="00C57886" w:rsidRPr="00A57428" w:rsidDel="00C7112D">
          <w:rPr>
            <w:rFonts w:ascii="Times New Roman" w:hAnsi="Times New Roman" w:cs="Times New Roman"/>
            <w:sz w:val="24"/>
          </w:rPr>
          <w:delText xml:space="preserve">that </w:delText>
        </w:r>
      </w:del>
      <w:ins w:id="44" w:author="Connie Burt" w:date="2021-09-04T10:46:00Z">
        <w:r w:rsidR="00C7112D">
          <w:rPr>
            <w:rFonts w:ascii="Times New Roman" w:hAnsi="Times New Roman" w:cs="Times New Roman"/>
            <w:sz w:val="24"/>
          </w:rPr>
          <w:t xml:space="preserve">who </w:t>
        </w:r>
      </w:ins>
      <w:r w:rsidR="00C57886" w:rsidRPr="00A57428">
        <w:rPr>
          <w:rFonts w:ascii="Times New Roman" w:hAnsi="Times New Roman" w:cs="Times New Roman"/>
          <w:sz w:val="24"/>
        </w:rPr>
        <w:t>would have benefited by the change in rules</w:t>
      </w:r>
      <w:del w:id="45" w:author="Connie Burt" w:date="2021-09-04T10:46:00Z">
        <w:r w:rsidR="00C57886" w:rsidRPr="00A57428" w:rsidDel="00C7112D">
          <w:rPr>
            <w:rFonts w:ascii="Times New Roman" w:hAnsi="Times New Roman" w:cs="Times New Roman"/>
            <w:sz w:val="24"/>
          </w:rPr>
          <w:delText>,</w:delText>
        </w:r>
      </w:del>
      <w:r w:rsidR="00C57886" w:rsidRPr="00A57428">
        <w:rPr>
          <w:rFonts w:ascii="Times New Roman" w:hAnsi="Times New Roman" w:cs="Times New Roman"/>
          <w:sz w:val="24"/>
        </w:rPr>
        <w:t xml:space="preserve"> </w:t>
      </w:r>
      <w:del w:id="46" w:author="Connie Burt" w:date="2021-09-04T10:46:00Z">
        <w:r w:rsidR="00C57886" w:rsidRPr="00A57428" w:rsidDel="00C7112D">
          <w:rPr>
            <w:rFonts w:ascii="Times New Roman" w:hAnsi="Times New Roman" w:cs="Times New Roman"/>
            <w:sz w:val="24"/>
          </w:rPr>
          <w:delText>since</w:delText>
        </w:r>
      </w:del>
      <w:ins w:id="47" w:author="Connie Burt" w:date="2021-09-04T10:46:00Z">
        <w:r w:rsidR="00C7112D">
          <w:rPr>
            <w:rFonts w:ascii="Times New Roman" w:hAnsi="Times New Roman" w:cs="Times New Roman"/>
            <w:sz w:val="24"/>
          </w:rPr>
          <w:t>because</w:t>
        </w:r>
      </w:ins>
      <w:r w:rsidR="00C57886" w:rsidRPr="00A57428">
        <w:rPr>
          <w:rFonts w:ascii="Times New Roman" w:hAnsi="Times New Roman" w:cs="Times New Roman"/>
          <w:sz w:val="24"/>
        </w:rPr>
        <w:t xml:space="preserve"> the majority of third-party votes </w:t>
      </w:r>
      <w:del w:id="48" w:author="Connie Burt" w:date="2021-09-04T10:46:00Z">
        <w:r w:rsidR="00C57886" w:rsidRPr="00A57428" w:rsidDel="00C7112D">
          <w:rPr>
            <w:rFonts w:ascii="Times New Roman" w:hAnsi="Times New Roman" w:cs="Times New Roman"/>
            <w:sz w:val="24"/>
          </w:rPr>
          <w:delText>are going</w:delText>
        </w:r>
      </w:del>
      <w:ins w:id="49" w:author="Connie Burt" w:date="2021-09-04T10:46:00Z">
        <w:r w:rsidR="00C7112D">
          <w:rPr>
            <w:rFonts w:ascii="Times New Roman" w:hAnsi="Times New Roman" w:cs="Times New Roman"/>
            <w:sz w:val="24"/>
          </w:rPr>
          <w:t>went</w:t>
        </w:r>
      </w:ins>
      <w:r w:rsidR="00C57886" w:rsidRPr="00A57428">
        <w:rPr>
          <w:rFonts w:ascii="Times New Roman" w:hAnsi="Times New Roman" w:cs="Times New Roman"/>
          <w:sz w:val="24"/>
        </w:rPr>
        <w:t xml:space="preserve"> to the Libertarian candidate, </w:t>
      </w:r>
      <w:del w:id="50" w:author="Connie Burt" w:date="2021-09-04T10:46:00Z">
        <w:r w:rsidR="00C57886" w:rsidRPr="00A57428" w:rsidDel="00C7112D">
          <w:rPr>
            <w:rFonts w:ascii="Times New Roman" w:hAnsi="Times New Roman" w:cs="Times New Roman"/>
            <w:sz w:val="24"/>
          </w:rPr>
          <w:delText xml:space="preserve">and </w:delText>
        </w:r>
      </w:del>
      <w:r w:rsidR="00C57886" w:rsidRPr="00A57428">
        <w:rPr>
          <w:rFonts w:ascii="Times New Roman" w:hAnsi="Times New Roman" w:cs="Times New Roman"/>
          <w:sz w:val="24"/>
        </w:rPr>
        <w:t>whose voters prefer Republicans over Democrats 60% to 32%.</w:t>
      </w:r>
      <w:ins w:id="51" w:author="Connie Burt" w:date="2021-09-03T14:16:00Z">
        <w:r>
          <w:rPr>
            <w:rFonts w:ascii="Times New Roman" w:hAnsi="Times New Roman" w:cs="Times New Roman"/>
            <w:sz w:val="24"/>
          </w:rPr>
          <w:t>&lt;end abstract text&gt;</w:t>
        </w:r>
      </w:ins>
    </w:p>
    <w:p w14:paraId="602FE2E0" w14:textId="77777777" w:rsidR="00B246FE" w:rsidRPr="009344B2" w:rsidRDefault="00B246FE" w:rsidP="009344B2">
      <w:pPr>
        <w:spacing w:after="0" w:line="480" w:lineRule="auto"/>
        <w:ind w:firstLine="0"/>
        <w:rPr>
          <w:rFonts w:ascii="Times New Roman" w:hAnsi="Times New Roman" w:cs="Times New Roman"/>
          <w:sz w:val="24"/>
        </w:rPr>
      </w:pPr>
    </w:p>
    <w:p w14:paraId="00000010" w14:textId="13C1044A" w:rsidR="00B5239D" w:rsidRPr="00825119" w:rsidRDefault="00A57428" w:rsidP="00A57428">
      <w:pPr>
        <w:spacing w:after="0" w:line="480" w:lineRule="auto"/>
        <w:ind w:firstLine="0"/>
        <w:rPr>
          <w:rFonts w:ascii="Times New Roman" w:hAnsi="Times New Roman" w:cs="Times New Roman"/>
          <w:bCs/>
          <w:sz w:val="24"/>
        </w:rPr>
      </w:pPr>
      <w:ins w:id="52" w:author="Connie Burt" w:date="2021-09-03T14:13:00Z">
        <w:r w:rsidRPr="00A57428">
          <w:rPr>
            <w:rFonts w:ascii="Times New Roman" w:hAnsi="Times New Roman" w:cs="Times New Roman"/>
            <w:sz w:val="24"/>
          </w:rPr>
          <w:t>&lt;5-line drop cap&gt;&lt;start text&gt;</w:t>
        </w:r>
      </w:ins>
      <w:r w:rsidR="008B13A2" w:rsidRPr="009344B2">
        <w:rPr>
          <w:rFonts w:ascii="Times New Roman" w:hAnsi="Times New Roman" w:cs="Times New Roman"/>
          <w:sz w:val="24"/>
        </w:rPr>
        <w:t>R</w:t>
      </w:r>
      <w:r w:rsidR="0023176B" w:rsidRPr="009344B2">
        <w:rPr>
          <w:rFonts w:ascii="Times New Roman" w:hAnsi="Times New Roman" w:cs="Times New Roman"/>
          <w:sz w:val="24"/>
        </w:rPr>
        <w:t xml:space="preserve">eforms to address perceived deficiencies in American elections have included changes to primary </w:t>
      </w:r>
      <w:r w:rsidR="0023176B" w:rsidRPr="00B41240">
        <w:rPr>
          <w:rFonts w:ascii="Times New Roman" w:hAnsi="Times New Roman" w:cs="Times New Roman"/>
          <w:sz w:val="24"/>
        </w:rPr>
        <w:t xml:space="preserve">rules </w:t>
      </w:r>
      <w:r w:rsidR="00B9610D" w:rsidRPr="00B41240">
        <w:rPr>
          <w:rFonts w:ascii="Times New Roman" w:hAnsi="Times New Roman" w:cs="Times New Roman"/>
          <w:sz w:val="24"/>
        </w:rPr>
        <w:t>(</w:t>
      </w:r>
      <w:r w:rsidR="00B41240" w:rsidRPr="00B41240">
        <w:rPr>
          <w:rFonts w:ascii="Times New Roman" w:hAnsi="Times New Roman" w:cs="Times New Roman"/>
          <w:sz w:val="24"/>
        </w:rPr>
        <w:t>Grose 2020</w:t>
      </w:r>
      <w:r w:rsidR="00B41240">
        <w:rPr>
          <w:rFonts w:ascii="Times New Roman" w:hAnsi="Times New Roman" w:cs="Times New Roman"/>
          <w:sz w:val="24"/>
        </w:rPr>
        <w:t xml:space="preserve">; </w:t>
      </w:r>
      <w:r w:rsidR="00B9610D" w:rsidRPr="00B41240">
        <w:rPr>
          <w:rFonts w:ascii="Times New Roman" w:hAnsi="Times New Roman" w:cs="Times New Roman"/>
          <w:sz w:val="24"/>
        </w:rPr>
        <w:t>McGhee</w:t>
      </w:r>
      <w:ins w:id="53" w:author="Connie Burt" w:date="2021-09-04T10:47:00Z">
        <w:r w:rsidR="00C7112D">
          <w:rPr>
            <w:rFonts w:ascii="Times New Roman" w:hAnsi="Times New Roman" w:cs="Times New Roman"/>
            <w:sz w:val="24"/>
          </w:rPr>
          <w:t xml:space="preserve"> et al.</w:t>
        </w:r>
      </w:ins>
      <w:r w:rsidR="00B9610D" w:rsidRPr="00B41240">
        <w:rPr>
          <w:rFonts w:ascii="Times New Roman" w:hAnsi="Times New Roman" w:cs="Times New Roman"/>
          <w:sz w:val="24"/>
        </w:rPr>
        <w:t xml:space="preserve"> 2014)</w:t>
      </w:r>
      <w:r w:rsidR="0023176B" w:rsidRPr="00B41240">
        <w:rPr>
          <w:rFonts w:ascii="Times New Roman" w:hAnsi="Times New Roman" w:cs="Times New Roman"/>
          <w:sz w:val="24"/>
        </w:rPr>
        <w:t xml:space="preserve">, redistricting reform </w:t>
      </w:r>
      <w:r w:rsidR="00B9610D" w:rsidRPr="00B41240">
        <w:rPr>
          <w:rFonts w:ascii="Times New Roman" w:hAnsi="Times New Roman" w:cs="Times New Roman"/>
          <w:sz w:val="24"/>
        </w:rPr>
        <w:t xml:space="preserve">(Grofman and Cervas 2018; </w:t>
      </w:r>
      <w:r w:rsidR="00B41240" w:rsidRPr="00B41240">
        <w:rPr>
          <w:rFonts w:ascii="Times New Roman" w:hAnsi="Times New Roman" w:cs="Times New Roman"/>
          <w:sz w:val="24"/>
        </w:rPr>
        <w:t>Nagle 2019</w:t>
      </w:r>
      <w:r w:rsidR="00B41240">
        <w:rPr>
          <w:rFonts w:ascii="Times New Roman" w:hAnsi="Times New Roman" w:cs="Times New Roman"/>
          <w:sz w:val="24"/>
        </w:rPr>
        <w:t xml:space="preserve">; </w:t>
      </w:r>
      <w:r w:rsidR="00B9610D" w:rsidRPr="00B41240">
        <w:rPr>
          <w:rFonts w:ascii="Times New Roman" w:hAnsi="Times New Roman" w:cs="Times New Roman"/>
          <w:sz w:val="24"/>
        </w:rPr>
        <w:t xml:space="preserve">Saxon 2020), </w:t>
      </w:r>
      <w:r w:rsidR="0023176B" w:rsidRPr="00B41240">
        <w:rPr>
          <w:rFonts w:ascii="Times New Roman" w:hAnsi="Times New Roman" w:cs="Times New Roman"/>
          <w:sz w:val="24"/>
        </w:rPr>
        <w:t xml:space="preserve">and revisions to election registration and balloting rules </w:t>
      </w:r>
      <w:r w:rsidR="00B9610D" w:rsidRPr="00B41240">
        <w:rPr>
          <w:rFonts w:ascii="Times New Roman" w:hAnsi="Times New Roman" w:cs="Times New Roman"/>
          <w:sz w:val="24"/>
        </w:rPr>
        <w:t>(Burden et al. 2014)</w:t>
      </w:r>
      <w:r w:rsidR="0023176B" w:rsidRPr="00B41240">
        <w:rPr>
          <w:rFonts w:ascii="Times New Roman" w:hAnsi="Times New Roman" w:cs="Times New Roman"/>
          <w:sz w:val="24"/>
        </w:rPr>
        <w:t xml:space="preserve">, among others </w:t>
      </w:r>
      <w:r w:rsidR="00B9610D" w:rsidRPr="00B41240">
        <w:rPr>
          <w:rFonts w:ascii="Times New Roman" w:hAnsi="Times New Roman" w:cs="Times New Roman"/>
          <w:sz w:val="24"/>
        </w:rPr>
        <w:t>(Wang et al. 2021)</w:t>
      </w:r>
      <w:r w:rsidR="0023176B" w:rsidRPr="009344B2">
        <w:rPr>
          <w:rFonts w:ascii="Times New Roman" w:hAnsi="Times New Roman" w:cs="Times New Roman"/>
          <w:sz w:val="24"/>
        </w:rPr>
        <w:t xml:space="preserve">. One particular voting reform that has generated </w:t>
      </w:r>
      <w:del w:id="54" w:author="Connie Burt" w:date="2021-09-04T10:49:00Z">
        <w:r w:rsidR="0023176B" w:rsidRPr="009344B2" w:rsidDel="00C7112D">
          <w:rPr>
            <w:rFonts w:ascii="Times New Roman" w:hAnsi="Times New Roman" w:cs="Times New Roman"/>
            <w:sz w:val="24"/>
          </w:rPr>
          <w:delText>a large amount of</w:delText>
        </w:r>
      </w:del>
      <w:ins w:id="55" w:author="Connie Burt" w:date="2021-09-04T10:49:00Z">
        <w:r w:rsidR="00C7112D">
          <w:rPr>
            <w:rFonts w:ascii="Times New Roman" w:hAnsi="Times New Roman" w:cs="Times New Roman"/>
            <w:sz w:val="24"/>
          </w:rPr>
          <w:t>significant</w:t>
        </w:r>
      </w:ins>
      <w:r w:rsidR="0023176B" w:rsidRPr="009344B2">
        <w:rPr>
          <w:rFonts w:ascii="Times New Roman" w:hAnsi="Times New Roman" w:cs="Times New Roman"/>
          <w:sz w:val="24"/>
        </w:rPr>
        <w:t xml:space="preserve"> recent interest is the </w:t>
      </w:r>
      <w:r w:rsidR="0023176B" w:rsidRPr="00C7112D">
        <w:rPr>
          <w:rFonts w:ascii="Times New Roman" w:hAnsi="Times New Roman" w:cs="Times New Roman"/>
          <w:iCs/>
          <w:sz w:val="24"/>
        </w:rPr>
        <w:t>instant run</w:t>
      </w:r>
      <w:del w:id="56" w:author="Connie Burt" w:date="2021-09-06T09:52:00Z">
        <w:r w:rsidR="0023176B" w:rsidRPr="00C7112D" w:rsidDel="00F37743">
          <w:rPr>
            <w:rFonts w:ascii="Times New Roman" w:hAnsi="Times New Roman" w:cs="Times New Roman"/>
            <w:iCs/>
            <w:sz w:val="24"/>
          </w:rPr>
          <w:delText>-</w:delText>
        </w:r>
      </w:del>
      <w:r w:rsidR="0023176B" w:rsidRPr="00C7112D">
        <w:rPr>
          <w:rFonts w:ascii="Times New Roman" w:hAnsi="Times New Roman" w:cs="Times New Roman"/>
          <w:iCs/>
          <w:sz w:val="24"/>
        </w:rPr>
        <w:t xml:space="preserve">off election, commonly referred to as </w:t>
      </w:r>
      <w:r w:rsidR="00F37743">
        <w:rPr>
          <w:rFonts w:ascii="Times New Roman" w:hAnsi="Times New Roman" w:cs="Times New Roman"/>
          <w:iCs/>
          <w:sz w:val="24"/>
        </w:rPr>
        <w:t>ranked-</w:t>
      </w:r>
      <w:r w:rsidR="0023176B" w:rsidRPr="00C7112D">
        <w:rPr>
          <w:rFonts w:ascii="Times New Roman" w:hAnsi="Times New Roman" w:cs="Times New Roman"/>
          <w:iCs/>
          <w:sz w:val="24"/>
        </w:rPr>
        <w:t>choice voting</w:t>
      </w:r>
      <w:r w:rsidR="0023176B" w:rsidRPr="009344B2">
        <w:rPr>
          <w:rFonts w:ascii="Times New Roman" w:hAnsi="Times New Roman" w:cs="Times New Roman"/>
          <w:sz w:val="24"/>
        </w:rPr>
        <w:t xml:space="preserve"> (RCV).</w:t>
      </w:r>
      <w:r w:rsidR="00B5239D" w:rsidRPr="009344B2">
        <w:rPr>
          <w:rStyle w:val="EndnoteReference"/>
          <w:rFonts w:ascii="Times New Roman" w:hAnsi="Times New Roman" w:cs="Times New Roman"/>
          <w:sz w:val="24"/>
        </w:rPr>
        <w:endnoteReference w:id="1"/>
      </w:r>
      <w:r w:rsidR="00B5239D" w:rsidRPr="009344B2">
        <w:rPr>
          <w:rFonts w:ascii="Times New Roman" w:hAnsi="Times New Roman" w:cs="Times New Roman"/>
          <w:sz w:val="24"/>
        </w:rPr>
        <w:t xml:space="preserve"> This electoral reform was recently implemented in Maine</w:t>
      </w:r>
      <w:del w:id="77" w:author="Connie Burt" w:date="2021-09-04T10:50:00Z">
        <w:r w:rsidR="00B5239D" w:rsidRPr="009344B2" w:rsidDel="00C7112D">
          <w:rPr>
            <w:rFonts w:ascii="Times New Roman" w:hAnsi="Times New Roman" w:cs="Times New Roman"/>
            <w:sz w:val="24"/>
          </w:rPr>
          <w:delText>,</w:delText>
        </w:r>
      </w:del>
      <w:r w:rsidR="00B5239D" w:rsidRPr="009344B2">
        <w:rPr>
          <w:rFonts w:ascii="Times New Roman" w:hAnsi="Times New Roman" w:cs="Times New Roman"/>
          <w:sz w:val="24"/>
        </w:rPr>
        <w:t xml:space="preserve"> and </w:t>
      </w:r>
      <w:ins w:id="78" w:author="Connie Burt" w:date="2021-09-06T09:52:00Z">
        <w:r w:rsidR="00F37743">
          <w:rPr>
            <w:rFonts w:ascii="Times New Roman" w:hAnsi="Times New Roman" w:cs="Times New Roman"/>
            <w:sz w:val="24"/>
          </w:rPr>
          <w:t xml:space="preserve">was </w:t>
        </w:r>
      </w:ins>
      <w:r w:rsidR="00B5239D" w:rsidRPr="009344B2">
        <w:rPr>
          <w:rFonts w:ascii="Times New Roman" w:hAnsi="Times New Roman" w:cs="Times New Roman"/>
          <w:sz w:val="24"/>
        </w:rPr>
        <w:t>adopted in Alaska for federal elections beginning in 2022</w:t>
      </w:r>
      <w:r w:rsidR="00B5239D" w:rsidRPr="00C7112D">
        <w:rPr>
          <w:rFonts w:ascii="Times New Roman" w:hAnsi="Times New Roman" w:cs="Times New Roman"/>
          <w:bCs/>
          <w:sz w:val="24"/>
        </w:rPr>
        <w:t>.</w:t>
      </w:r>
      <w:r w:rsidR="00B5239D" w:rsidRPr="00C7112D">
        <w:rPr>
          <w:rStyle w:val="EndnoteReference"/>
          <w:rFonts w:ascii="Times New Roman" w:hAnsi="Times New Roman" w:cs="Times New Roman"/>
          <w:bCs/>
          <w:sz w:val="24"/>
        </w:rPr>
        <w:endnoteReference w:id="2"/>
      </w:r>
      <w:r w:rsidR="00B5239D" w:rsidRPr="00C7112D">
        <w:rPr>
          <w:rFonts w:ascii="Times New Roman" w:hAnsi="Times New Roman" w:cs="Times New Roman"/>
          <w:bCs/>
          <w:sz w:val="24"/>
        </w:rPr>
        <w:t xml:space="preserve"> </w:t>
      </w:r>
      <w:r w:rsidR="00B5239D" w:rsidRPr="009344B2">
        <w:rPr>
          <w:rFonts w:ascii="Times New Roman" w:hAnsi="Times New Roman" w:cs="Times New Roman"/>
          <w:sz w:val="24"/>
        </w:rPr>
        <w:t xml:space="preserve">It </w:t>
      </w:r>
      <w:del w:id="79" w:author="Connie Burt" w:date="2021-09-04T10:50:00Z">
        <w:r w:rsidR="00B5239D" w:rsidRPr="009344B2" w:rsidDel="00C7112D">
          <w:rPr>
            <w:rFonts w:ascii="Times New Roman" w:hAnsi="Times New Roman" w:cs="Times New Roman"/>
            <w:sz w:val="24"/>
          </w:rPr>
          <w:delText xml:space="preserve">is </w:delText>
        </w:r>
      </w:del>
      <w:r w:rsidR="00B5239D" w:rsidRPr="009344B2">
        <w:rPr>
          <w:rFonts w:ascii="Times New Roman" w:hAnsi="Times New Roman" w:cs="Times New Roman"/>
          <w:sz w:val="24"/>
        </w:rPr>
        <w:t xml:space="preserve">also </w:t>
      </w:r>
      <w:ins w:id="80" w:author="Connie Burt" w:date="2021-09-04T10:50:00Z">
        <w:r w:rsidR="00C7112D">
          <w:rPr>
            <w:rFonts w:ascii="Times New Roman" w:hAnsi="Times New Roman" w:cs="Times New Roman"/>
            <w:sz w:val="24"/>
          </w:rPr>
          <w:t xml:space="preserve">is </w:t>
        </w:r>
      </w:ins>
      <w:r w:rsidR="00B5239D" w:rsidRPr="009344B2">
        <w:rPr>
          <w:rFonts w:ascii="Times New Roman" w:hAnsi="Times New Roman" w:cs="Times New Roman"/>
          <w:sz w:val="24"/>
        </w:rPr>
        <w:t>being used in various cities</w:t>
      </w:r>
      <w:r w:rsidR="00B5239D" w:rsidRPr="00C7112D">
        <w:rPr>
          <w:rFonts w:ascii="Times New Roman" w:hAnsi="Times New Roman" w:cs="Times New Roman"/>
          <w:bCs/>
          <w:sz w:val="24"/>
        </w:rPr>
        <w:t xml:space="preserve">, </w:t>
      </w:r>
      <w:r w:rsidR="00B5239D" w:rsidRPr="009344B2">
        <w:rPr>
          <w:rFonts w:ascii="Times New Roman" w:hAnsi="Times New Roman" w:cs="Times New Roman"/>
          <w:sz w:val="24"/>
        </w:rPr>
        <w:t xml:space="preserve">including city council elections in San Francisco and the New York City mayoral race. RCV is purported to have </w:t>
      </w:r>
      <w:del w:id="81" w:author="Connie Burt" w:date="2021-09-04T10:51:00Z">
        <w:r w:rsidR="00B5239D" w:rsidRPr="009344B2" w:rsidDel="001E2D55">
          <w:rPr>
            <w:rFonts w:ascii="Times New Roman" w:hAnsi="Times New Roman" w:cs="Times New Roman"/>
            <w:sz w:val="24"/>
          </w:rPr>
          <w:delText>a number of</w:delText>
        </w:r>
      </w:del>
      <w:ins w:id="82" w:author="Connie Burt" w:date="2021-09-04T10:51:00Z">
        <w:r w:rsidR="001E2D55">
          <w:rPr>
            <w:rFonts w:ascii="Times New Roman" w:hAnsi="Times New Roman" w:cs="Times New Roman"/>
            <w:sz w:val="24"/>
          </w:rPr>
          <w:t>several</w:t>
        </w:r>
      </w:ins>
      <w:r w:rsidR="00B5239D" w:rsidRPr="009344B2">
        <w:rPr>
          <w:rFonts w:ascii="Times New Roman" w:hAnsi="Times New Roman" w:cs="Times New Roman"/>
          <w:sz w:val="24"/>
        </w:rPr>
        <w:t xml:space="preserve"> positive characteristics, including reduction in negative</w:t>
      </w:r>
      <w:r w:rsidR="00B5239D" w:rsidRPr="009344B2">
        <w:rPr>
          <w:rFonts w:ascii="Times New Roman" w:hAnsi="Times New Roman" w:cs="Times New Roman"/>
          <w:b/>
          <w:sz w:val="24"/>
        </w:rPr>
        <w:t xml:space="preserve"> </w:t>
      </w:r>
      <w:r w:rsidR="00B5239D" w:rsidRPr="009344B2">
        <w:rPr>
          <w:rFonts w:ascii="Times New Roman" w:hAnsi="Times New Roman" w:cs="Times New Roman"/>
          <w:sz w:val="24"/>
        </w:rPr>
        <w:t>campaigning</w:t>
      </w:r>
      <w:del w:id="83" w:author="Connie Burt" w:date="2021-09-04T10:51:00Z">
        <w:r w:rsidR="00B5239D" w:rsidRPr="009344B2" w:rsidDel="001E2D55">
          <w:rPr>
            <w:rFonts w:ascii="Times New Roman" w:hAnsi="Times New Roman" w:cs="Times New Roman"/>
            <w:sz w:val="24"/>
          </w:rPr>
          <w:delText>,</w:delText>
        </w:r>
      </w:del>
      <w:r w:rsidR="00B5239D" w:rsidRPr="009344B2">
        <w:rPr>
          <w:rFonts w:ascii="Times New Roman" w:hAnsi="Times New Roman" w:cs="Times New Roman"/>
          <w:sz w:val="24"/>
        </w:rPr>
        <w:t xml:space="preserve"> and a greater likelihood of electing moderate candidates. It almost certainly leads to the encouragement of more candidates</w:t>
      </w:r>
      <w:r w:rsidR="00B5239D" w:rsidRPr="00825119">
        <w:rPr>
          <w:rFonts w:ascii="Times New Roman" w:hAnsi="Times New Roman" w:cs="Times New Roman"/>
          <w:bCs/>
          <w:sz w:val="24"/>
        </w:rPr>
        <w:t xml:space="preserve">, </w:t>
      </w:r>
      <w:r w:rsidR="00B5239D" w:rsidRPr="009344B2">
        <w:rPr>
          <w:rFonts w:ascii="Times New Roman" w:hAnsi="Times New Roman" w:cs="Times New Roman"/>
          <w:sz w:val="24"/>
        </w:rPr>
        <w:t>including</w:t>
      </w:r>
      <w:r w:rsidR="00B5239D" w:rsidRPr="009344B2">
        <w:rPr>
          <w:rFonts w:ascii="Times New Roman" w:hAnsi="Times New Roman" w:cs="Times New Roman"/>
          <w:b/>
          <w:sz w:val="24"/>
        </w:rPr>
        <w:t xml:space="preserve"> </w:t>
      </w:r>
      <w:r w:rsidR="00B5239D" w:rsidRPr="009344B2">
        <w:rPr>
          <w:rFonts w:ascii="Times New Roman" w:hAnsi="Times New Roman" w:cs="Times New Roman"/>
          <w:sz w:val="24"/>
        </w:rPr>
        <w:t xml:space="preserve">women and racial minorities </w:t>
      </w:r>
      <w:r w:rsidR="00B5239D" w:rsidRPr="00B41240">
        <w:rPr>
          <w:rFonts w:ascii="Times New Roman" w:hAnsi="Times New Roman" w:cs="Times New Roman"/>
          <w:sz w:val="24"/>
        </w:rPr>
        <w:t>(John, Smith, and Zack 2018)</w:t>
      </w:r>
      <w:ins w:id="84" w:author="Connie Burt" w:date="2021-09-04T10:52:00Z">
        <w:r w:rsidR="001E2D55">
          <w:rPr>
            <w:rFonts w:ascii="Times New Roman" w:hAnsi="Times New Roman" w:cs="Times New Roman"/>
            <w:sz w:val="24"/>
          </w:rPr>
          <w:t>.</w:t>
        </w:r>
      </w:ins>
      <w:del w:id="85" w:author="Connie Burt" w:date="2021-09-04T10:52:00Z">
        <w:r w:rsidR="00B5239D" w:rsidRPr="00B41240" w:rsidDel="001E2D55">
          <w:rPr>
            <w:rFonts w:ascii="Times New Roman" w:hAnsi="Times New Roman" w:cs="Times New Roman"/>
            <w:sz w:val="24"/>
          </w:rPr>
          <w:delText>,</w:delText>
        </w:r>
      </w:del>
      <w:r w:rsidR="00B5239D" w:rsidRPr="009344B2">
        <w:rPr>
          <w:rFonts w:ascii="Times New Roman" w:hAnsi="Times New Roman" w:cs="Times New Roman"/>
          <w:sz w:val="24"/>
        </w:rPr>
        <w:t xml:space="preserve"> </w:t>
      </w:r>
      <w:del w:id="86" w:author="Connie Burt" w:date="2021-09-04T10:52:00Z">
        <w:r w:rsidR="00B5239D" w:rsidRPr="009344B2" w:rsidDel="001E2D55">
          <w:rPr>
            <w:rFonts w:ascii="Times New Roman" w:hAnsi="Times New Roman" w:cs="Times New Roman"/>
            <w:sz w:val="24"/>
          </w:rPr>
          <w:delText>and o</w:delText>
        </w:r>
      </w:del>
      <w:ins w:id="87" w:author="Connie Burt" w:date="2021-09-04T10:52:00Z">
        <w:r w:rsidR="001E2D55">
          <w:rPr>
            <w:rFonts w:ascii="Times New Roman" w:hAnsi="Times New Roman" w:cs="Times New Roman"/>
            <w:sz w:val="24"/>
          </w:rPr>
          <w:t>O</w:t>
        </w:r>
      </w:ins>
      <w:r w:rsidR="00B5239D" w:rsidRPr="009344B2">
        <w:rPr>
          <w:rFonts w:ascii="Times New Roman" w:hAnsi="Times New Roman" w:cs="Times New Roman"/>
          <w:sz w:val="24"/>
        </w:rPr>
        <w:t>ne indisputable advantage of RCV is the ability</w:t>
      </w:r>
      <w:r w:rsidR="00B5239D" w:rsidRPr="00825119">
        <w:rPr>
          <w:rFonts w:ascii="Times New Roman" w:hAnsi="Times New Roman" w:cs="Times New Roman"/>
          <w:bCs/>
          <w:sz w:val="24"/>
        </w:rPr>
        <w:t xml:space="preserve"> </w:t>
      </w:r>
      <w:r w:rsidR="00B5239D" w:rsidRPr="009344B2">
        <w:rPr>
          <w:rFonts w:ascii="Times New Roman" w:hAnsi="Times New Roman" w:cs="Times New Roman"/>
          <w:sz w:val="24"/>
        </w:rPr>
        <w:t>it gives a voter to support a candidate with a lesser chance of winning while still providing support for a candidate with a higher probability of victory</w:t>
      </w:r>
      <w:r w:rsidR="00B5239D" w:rsidRPr="009344B2">
        <w:rPr>
          <w:rFonts w:ascii="Times New Roman" w:hAnsi="Times New Roman" w:cs="Times New Roman"/>
          <w:b/>
          <w:sz w:val="24"/>
        </w:rPr>
        <w:t xml:space="preserve"> </w:t>
      </w:r>
      <w:r w:rsidR="00B5239D" w:rsidRPr="009344B2">
        <w:rPr>
          <w:rFonts w:ascii="Times New Roman" w:hAnsi="Times New Roman" w:cs="Times New Roman"/>
          <w:sz w:val="24"/>
        </w:rPr>
        <w:t xml:space="preserve">by including both in the voter’s </w:t>
      </w:r>
      <w:r w:rsidR="00F37743">
        <w:rPr>
          <w:rFonts w:ascii="Times New Roman" w:hAnsi="Times New Roman" w:cs="Times New Roman"/>
          <w:sz w:val="24"/>
        </w:rPr>
        <w:t>rank</w:t>
      </w:r>
      <w:r w:rsidR="00B5239D" w:rsidRPr="009344B2">
        <w:rPr>
          <w:rFonts w:ascii="Times New Roman" w:hAnsi="Times New Roman" w:cs="Times New Roman"/>
          <w:sz w:val="24"/>
        </w:rPr>
        <w:t>ing</w:t>
      </w:r>
      <w:r w:rsidR="00B5239D" w:rsidRPr="00825119">
        <w:rPr>
          <w:rFonts w:ascii="Times New Roman" w:hAnsi="Times New Roman" w:cs="Times New Roman"/>
          <w:bCs/>
          <w:sz w:val="24"/>
        </w:rPr>
        <w:t>.</w:t>
      </w:r>
    </w:p>
    <w:p w14:paraId="00000011" w14:textId="4D57318C" w:rsidR="00B5239D" w:rsidRPr="009344B2" w:rsidRDefault="00B5239D" w:rsidP="009344B2">
      <w:pPr>
        <w:spacing w:after="0" w:line="480" w:lineRule="auto"/>
        <w:rPr>
          <w:rFonts w:ascii="Times New Roman" w:hAnsi="Times New Roman" w:cs="Times New Roman"/>
          <w:sz w:val="24"/>
        </w:rPr>
      </w:pPr>
      <w:r w:rsidRPr="009344B2">
        <w:rPr>
          <w:rFonts w:ascii="Times New Roman" w:hAnsi="Times New Roman" w:cs="Times New Roman"/>
          <w:sz w:val="24"/>
        </w:rPr>
        <w:lastRenderedPageBreak/>
        <w:t>In the U</w:t>
      </w:r>
      <w:r w:rsidR="00B41240">
        <w:rPr>
          <w:rFonts w:ascii="Times New Roman" w:hAnsi="Times New Roman" w:cs="Times New Roman"/>
          <w:sz w:val="24"/>
        </w:rPr>
        <w:t xml:space="preserve">nited </w:t>
      </w:r>
      <w:r w:rsidRPr="009344B2">
        <w:rPr>
          <w:rFonts w:ascii="Times New Roman" w:hAnsi="Times New Roman" w:cs="Times New Roman"/>
          <w:sz w:val="24"/>
        </w:rPr>
        <w:t>S</w:t>
      </w:r>
      <w:r w:rsidR="00B41240">
        <w:rPr>
          <w:rFonts w:ascii="Times New Roman" w:hAnsi="Times New Roman" w:cs="Times New Roman"/>
          <w:sz w:val="24"/>
        </w:rPr>
        <w:t>tates</w:t>
      </w:r>
      <w:r w:rsidRPr="009344B2">
        <w:rPr>
          <w:rFonts w:ascii="Times New Roman" w:hAnsi="Times New Roman" w:cs="Times New Roman"/>
          <w:sz w:val="24"/>
        </w:rPr>
        <w:t xml:space="preserve">, </w:t>
      </w:r>
      <w:del w:id="88" w:author="Connie Burt" w:date="2021-09-04T10:52:00Z">
        <w:r w:rsidRPr="009344B2" w:rsidDel="001E2D55">
          <w:rPr>
            <w:rFonts w:ascii="Times New Roman" w:hAnsi="Times New Roman" w:cs="Times New Roman"/>
            <w:sz w:val="24"/>
          </w:rPr>
          <w:delText xml:space="preserve">RCV’s </w:delText>
        </w:r>
      </w:del>
      <w:ins w:id="89" w:author="Connie Burt" w:date="2021-09-04T10:52:00Z">
        <w:r w:rsidR="001E2D55">
          <w:rPr>
            <w:rFonts w:ascii="Times New Roman" w:hAnsi="Times New Roman" w:cs="Times New Roman"/>
            <w:sz w:val="24"/>
          </w:rPr>
          <w:t>the</w:t>
        </w:r>
        <w:r w:rsidR="001E2D55" w:rsidRPr="009344B2">
          <w:rPr>
            <w:rFonts w:ascii="Times New Roman" w:hAnsi="Times New Roman" w:cs="Times New Roman"/>
            <w:sz w:val="24"/>
          </w:rPr>
          <w:t xml:space="preserve"> </w:t>
        </w:r>
      </w:ins>
      <w:r w:rsidRPr="009344B2">
        <w:rPr>
          <w:rFonts w:ascii="Times New Roman" w:hAnsi="Times New Roman" w:cs="Times New Roman"/>
          <w:sz w:val="24"/>
        </w:rPr>
        <w:t xml:space="preserve">most ardent supporters </w:t>
      </w:r>
      <w:ins w:id="90" w:author="Connie Burt" w:date="2021-09-04T10:52:00Z">
        <w:r w:rsidR="001E2D55">
          <w:rPr>
            <w:rFonts w:ascii="Times New Roman" w:hAnsi="Times New Roman" w:cs="Times New Roman"/>
            <w:sz w:val="24"/>
          </w:rPr>
          <w:t xml:space="preserve">of RCV </w:t>
        </w:r>
      </w:ins>
      <w:r w:rsidRPr="009344B2">
        <w:rPr>
          <w:rFonts w:ascii="Times New Roman" w:hAnsi="Times New Roman" w:cs="Times New Roman"/>
          <w:sz w:val="24"/>
        </w:rPr>
        <w:t>tend to be liberal reformers, who call to mind examples of situations in which RCV would have benefited Democrats. Because this reform is being pushed by the political left, it is seen</w:t>
      </w:r>
      <w:r w:rsidR="00B41240">
        <w:rPr>
          <w:rFonts w:ascii="Times New Roman" w:hAnsi="Times New Roman" w:cs="Times New Roman"/>
          <w:sz w:val="24"/>
        </w:rPr>
        <w:t>—</w:t>
      </w:r>
      <w:r w:rsidRPr="009344B2">
        <w:rPr>
          <w:rFonts w:ascii="Times New Roman" w:hAnsi="Times New Roman" w:cs="Times New Roman"/>
          <w:sz w:val="24"/>
        </w:rPr>
        <w:t>incorrectly</w:t>
      </w:r>
      <w:r w:rsidR="00B41240">
        <w:rPr>
          <w:rFonts w:ascii="Times New Roman" w:hAnsi="Times New Roman" w:cs="Times New Roman"/>
          <w:sz w:val="24"/>
        </w:rPr>
        <w:t>—</w:t>
      </w:r>
      <w:r w:rsidRPr="009344B2">
        <w:rPr>
          <w:rFonts w:ascii="Times New Roman" w:hAnsi="Times New Roman" w:cs="Times New Roman"/>
          <w:sz w:val="24"/>
        </w:rPr>
        <w:t>as being biased against Republicans</w:t>
      </w:r>
      <w:del w:id="91" w:author="Connie Burt" w:date="2021-09-04T10:53:00Z">
        <w:r w:rsidRPr="009344B2" w:rsidDel="001E2D55">
          <w:rPr>
            <w:rFonts w:ascii="Times New Roman" w:hAnsi="Times New Roman" w:cs="Times New Roman"/>
            <w:sz w:val="24"/>
          </w:rPr>
          <w:delText>.</w:delText>
        </w:r>
      </w:del>
      <w:ins w:id="92" w:author="Connie Burt" w:date="2021-09-04T10:53:00Z">
        <w:r w:rsidR="001E2D55">
          <w:rPr>
            <w:rFonts w:ascii="Times New Roman" w:hAnsi="Times New Roman" w:cs="Times New Roman"/>
            <w:sz w:val="24"/>
          </w:rPr>
          <w:t>;</w:t>
        </w:r>
      </w:ins>
      <w:r w:rsidRPr="009344B2">
        <w:rPr>
          <w:rFonts w:ascii="Times New Roman" w:hAnsi="Times New Roman" w:cs="Times New Roman"/>
          <w:sz w:val="24"/>
        </w:rPr>
        <w:t xml:space="preserve"> </w:t>
      </w:r>
      <w:del w:id="93" w:author="Connie Burt" w:date="2021-09-04T10:53:00Z">
        <w:r w:rsidRPr="009344B2" w:rsidDel="001E2D55">
          <w:rPr>
            <w:rFonts w:ascii="Times New Roman" w:hAnsi="Times New Roman" w:cs="Times New Roman"/>
            <w:sz w:val="24"/>
          </w:rPr>
          <w:delText xml:space="preserve">And </w:delText>
        </w:r>
      </w:del>
      <w:r w:rsidRPr="009344B2">
        <w:rPr>
          <w:rFonts w:ascii="Times New Roman" w:hAnsi="Times New Roman" w:cs="Times New Roman"/>
          <w:sz w:val="24"/>
        </w:rPr>
        <w:t xml:space="preserve">RCV’s opponents tend to be Republicans. For example, </w:t>
      </w:r>
      <w:r w:rsidRPr="009344B2">
        <w:rPr>
          <w:rFonts w:ascii="Times New Roman" w:hAnsi="Times New Roman" w:cs="Times New Roman"/>
          <w:color w:val="000000"/>
          <w:sz w:val="24"/>
        </w:rPr>
        <w:t>an</w:t>
      </w:r>
      <w:r w:rsidRPr="009344B2">
        <w:rPr>
          <w:rFonts w:ascii="Times New Roman" w:hAnsi="Times New Roman" w:cs="Times New Roman"/>
          <w:sz w:val="24"/>
        </w:rPr>
        <w:t xml:space="preserve"> unsuccessful</w:t>
      </w:r>
      <w:r w:rsidRPr="009344B2">
        <w:rPr>
          <w:rFonts w:ascii="Times New Roman" w:hAnsi="Times New Roman" w:cs="Times New Roman"/>
          <w:color w:val="000000"/>
          <w:sz w:val="24"/>
        </w:rPr>
        <w:t xml:space="preserve"> lawsuit in Maine brought by members of the Republican </w:t>
      </w:r>
      <w:r w:rsidR="001E2D55" w:rsidRPr="009344B2">
        <w:rPr>
          <w:rFonts w:ascii="Times New Roman" w:hAnsi="Times New Roman" w:cs="Times New Roman"/>
          <w:color w:val="000000"/>
          <w:sz w:val="24"/>
        </w:rPr>
        <w:t>P</w:t>
      </w:r>
      <w:r w:rsidRPr="009344B2">
        <w:rPr>
          <w:rFonts w:ascii="Times New Roman" w:hAnsi="Times New Roman" w:cs="Times New Roman"/>
          <w:color w:val="000000"/>
          <w:sz w:val="24"/>
        </w:rPr>
        <w:t>arty asked the court to find RCV unconstitutional (</w:t>
      </w:r>
      <w:ins w:id="94" w:author="Connie Burt" w:date="2021-09-04T10:55:00Z">
        <w:r w:rsidR="001E2D55" w:rsidRPr="001E2D55">
          <w:rPr>
            <w:rFonts w:ascii="Times New Roman" w:hAnsi="Times New Roman" w:cs="Times New Roman"/>
            <w:color w:val="000000"/>
            <w:sz w:val="24"/>
          </w:rPr>
          <w:t xml:space="preserve">United States District Court District </w:t>
        </w:r>
        <w:r w:rsidR="001E2D55">
          <w:rPr>
            <w:rFonts w:ascii="Times New Roman" w:hAnsi="Times New Roman" w:cs="Times New Roman"/>
            <w:color w:val="000000"/>
            <w:sz w:val="24"/>
          </w:rPr>
          <w:t>o</w:t>
        </w:r>
        <w:r w:rsidR="001E2D55" w:rsidRPr="001E2D55">
          <w:rPr>
            <w:rFonts w:ascii="Times New Roman" w:hAnsi="Times New Roman" w:cs="Times New Roman"/>
            <w:color w:val="000000"/>
            <w:sz w:val="24"/>
          </w:rPr>
          <w:t>f Maine</w:t>
        </w:r>
        <w:r w:rsidR="001E2D55">
          <w:rPr>
            <w:rFonts w:ascii="Times New Roman" w:hAnsi="Times New Roman" w:cs="Times New Roman"/>
            <w:color w:val="000000"/>
            <w:sz w:val="24"/>
          </w:rPr>
          <w:t xml:space="preserve"> 2018)</w:t>
        </w:r>
      </w:ins>
      <w:r w:rsidRPr="009344B2">
        <w:rPr>
          <w:rFonts w:ascii="Times New Roman" w:hAnsi="Times New Roman" w:cs="Times New Roman"/>
          <w:color w:val="000000"/>
          <w:sz w:val="24"/>
        </w:rPr>
        <w:t>.</w:t>
      </w:r>
    </w:p>
    <w:p w14:paraId="00000012" w14:textId="7450D89C" w:rsidR="00B5239D" w:rsidRDefault="00B5239D" w:rsidP="009344B2">
      <w:pPr>
        <w:spacing w:after="0" w:line="480" w:lineRule="auto"/>
        <w:ind w:firstLine="630"/>
        <w:rPr>
          <w:rFonts w:ascii="Times New Roman" w:hAnsi="Times New Roman" w:cs="Times New Roman"/>
          <w:bCs/>
          <w:sz w:val="24"/>
        </w:rPr>
      </w:pPr>
      <w:del w:id="95" w:author="Connie Burt" w:date="2021-09-04T10:58:00Z">
        <w:r w:rsidRPr="009344B2" w:rsidDel="001E2D55">
          <w:rPr>
            <w:rFonts w:ascii="Times New Roman" w:hAnsi="Times New Roman" w:cs="Times New Roman"/>
            <w:sz w:val="24"/>
          </w:rPr>
          <w:delText>Here, we</w:delText>
        </w:r>
      </w:del>
      <w:ins w:id="96" w:author="Connie Burt" w:date="2021-09-04T10:58:00Z">
        <w:r w:rsidR="001E2D55">
          <w:rPr>
            <w:rFonts w:ascii="Times New Roman" w:hAnsi="Times New Roman" w:cs="Times New Roman"/>
            <w:sz w:val="24"/>
          </w:rPr>
          <w:t>This article</w:t>
        </w:r>
      </w:ins>
      <w:r w:rsidRPr="009344B2">
        <w:rPr>
          <w:rFonts w:ascii="Times New Roman" w:hAnsi="Times New Roman" w:cs="Times New Roman"/>
          <w:sz w:val="24"/>
        </w:rPr>
        <w:t xml:space="preserve"> provide</w:t>
      </w:r>
      <w:ins w:id="97" w:author="Connie Burt" w:date="2021-09-04T10:58:00Z">
        <w:r w:rsidR="001E2D55">
          <w:rPr>
            <w:rFonts w:ascii="Times New Roman" w:hAnsi="Times New Roman" w:cs="Times New Roman"/>
            <w:sz w:val="24"/>
          </w:rPr>
          <w:t>s</w:t>
        </w:r>
      </w:ins>
      <w:r w:rsidRPr="009344B2">
        <w:rPr>
          <w:rFonts w:ascii="Times New Roman" w:hAnsi="Times New Roman" w:cs="Times New Roman"/>
          <w:sz w:val="24"/>
        </w:rPr>
        <w:t xml:space="preserve"> evidence of why, in contemporary presidential politics, RCV should be attractive to Republicans. </w:t>
      </w:r>
      <w:del w:id="98" w:author="Connie Burt" w:date="2021-09-04T10:58:00Z">
        <w:r w:rsidRPr="009344B2" w:rsidDel="001E2D55">
          <w:rPr>
            <w:rFonts w:ascii="Times New Roman" w:hAnsi="Times New Roman" w:cs="Times New Roman"/>
            <w:sz w:val="24"/>
          </w:rPr>
          <w:delText>But</w:delText>
        </w:r>
      </w:del>
      <w:ins w:id="99" w:author="Connie Burt" w:date="2021-09-04T10:58:00Z">
        <w:r w:rsidR="001E2D55">
          <w:rPr>
            <w:rFonts w:ascii="Times New Roman" w:hAnsi="Times New Roman" w:cs="Times New Roman"/>
            <w:sz w:val="24"/>
          </w:rPr>
          <w:t>However,</w:t>
        </w:r>
      </w:ins>
      <w:r w:rsidRPr="009344B2">
        <w:rPr>
          <w:rFonts w:ascii="Times New Roman" w:hAnsi="Times New Roman" w:cs="Times New Roman"/>
          <w:sz w:val="24"/>
        </w:rPr>
        <w:t xml:space="preserve"> </w:t>
      </w:r>
      <w:bookmarkStart w:id="100" w:name="_Hlk81645614"/>
      <w:del w:id="101" w:author="Connie Burt" w:date="2021-09-04T10:59:00Z">
        <w:r w:rsidRPr="001E2D55" w:rsidDel="001E2D55">
          <w:rPr>
            <w:rFonts w:ascii="Times New Roman" w:hAnsi="Times New Roman" w:cs="Times New Roman"/>
            <w:sz w:val="24"/>
          </w:rPr>
          <w:delText>our</w:delText>
        </w:r>
      </w:del>
      <w:ins w:id="102" w:author="Connie Burt" w:date="2021-09-04T10:59:00Z">
        <w:r w:rsidR="001E2D55" w:rsidRPr="001E2D55">
          <w:rPr>
            <w:rFonts w:ascii="Times New Roman" w:hAnsi="Times New Roman" w:cs="Times New Roman"/>
            <w:sz w:val="24"/>
          </w:rPr>
          <w:t>the</w:t>
        </w:r>
      </w:ins>
      <w:r w:rsidRPr="001E2D55">
        <w:rPr>
          <w:rFonts w:ascii="Times New Roman" w:hAnsi="Times New Roman" w:cs="Times New Roman"/>
          <w:sz w:val="24"/>
        </w:rPr>
        <w:t xml:space="preserve"> bottom line is </w:t>
      </w:r>
      <w:del w:id="103" w:author="Connie Burt" w:date="2021-09-04T10:58:00Z">
        <w:r w:rsidRPr="001E2D55" w:rsidDel="001E2D55">
          <w:rPr>
            <w:rFonts w:ascii="Times New Roman" w:hAnsi="Times New Roman" w:cs="Times New Roman"/>
            <w:sz w:val="24"/>
          </w:rPr>
          <w:delText xml:space="preserve">very </w:delText>
        </w:r>
      </w:del>
      <w:r w:rsidRPr="001E2D55">
        <w:rPr>
          <w:rFonts w:ascii="Times New Roman" w:hAnsi="Times New Roman" w:cs="Times New Roman"/>
          <w:sz w:val="24"/>
        </w:rPr>
        <w:t xml:space="preserve">simple: </w:t>
      </w:r>
      <w:r w:rsidRPr="001E2D55">
        <w:rPr>
          <w:rFonts w:ascii="Times New Roman" w:hAnsi="Times New Roman" w:cs="Times New Roman"/>
          <w:i/>
          <w:sz w:val="24"/>
        </w:rPr>
        <w:t>a priori</w:t>
      </w:r>
      <w:r w:rsidRPr="001E2D55">
        <w:rPr>
          <w:rFonts w:ascii="Times New Roman" w:hAnsi="Times New Roman" w:cs="Times New Roman"/>
          <w:sz w:val="24"/>
        </w:rPr>
        <w:t xml:space="preserve">, there is no reason to </w:t>
      </w:r>
      <w:del w:id="104" w:author="Connie Burt" w:date="2021-09-04T10:58:00Z">
        <w:r w:rsidRPr="001E2D55" w:rsidDel="001E2D55">
          <w:rPr>
            <w:rFonts w:ascii="Times New Roman" w:hAnsi="Times New Roman" w:cs="Times New Roman"/>
            <w:sz w:val="24"/>
          </w:rPr>
          <w:delText xml:space="preserve">think </w:delText>
        </w:r>
      </w:del>
      <w:ins w:id="105" w:author="Connie Burt" w:date="2021-09-04T10:58:00Z">
        <w:r w:rsidR="001E2D55" w:rsidRPr="001E2D55">
          <w:rPr>
            <w:rFonts w:ascii="Times New Roman" w:hAnsi="Times New Roman" w:cs="Times New Roman"/>
            <w:sz w:val="24"/>
          </w:rPr>
          <w:t xml:space="preserve">believe </w:t>
        </w:r>
      </w:ins>
      <w:r w:rsidRPr="001E2D55">
        <w:rPr>
          <w:rFonts w:ascii="Times New Roman" w:hAnsi="Times New Roman" w:cs="Times New Roman"/>
          <w:sz w:val="24"/>
        </w:rPr>
        <w:t>that RCV has any partisan or ideological bias</w:t>
      </w:r>
      <w:ins w:id="106" w:author="Connie Burt" w:date="2021-09-04T10:58:00Z">
        <w:r w:rsidR="001E2D55" w:rsidRPr="001E2D55">
          <w:rPr>
            <w:rFonts w:ascii="Times New Roman" w:hAnsi="Times New Roman" w:cs="Times New Roman"/>
            <w:sz w:val="24"/>
          </w:rPr>
          <w:t>,</w:t>
        </w:r>
      </w:ins>
      <w:r w:rsidRPr="001E2D55">
        <w:rPr>
          <w:rFonts w:ascii="Times New Roman" w:hAnsi="Times New Roman" w:cs="Times New Roman"/>
          <w:sz w:val="24"/>
        </w:rPr>
        <w:t xml:space="preserve"> even if it might be shown to favor (relative to </w:t>
      </w:r>
      <w:ins w:id="107" w:author="Connie Burt" w:date="2021-09-04T10:59:00Z">
        <w:r w:rsidR="001E2D55" w:rsidRPr="001E2D55">
          <w:rPr>
            <w:rFonts w:ascii="Times New Roman" w:hAnsi="Times New Roman" w:cs="Times New Roman"/>
            <w:sz w:val="24"/>
          </w:rPr>
          <w:t xml:space="preserve">a </w:t>
        </w:r>
      </w:ins>
      <w:r w:rsidRPr="001E2D55">
        <w:rPr>
          <w:rFonts w:ascii="Times New Roman" w:hAnsi="Times New Roman" w:cs="Times New Roman"/>
          <w:sz w:val="24"/>
        </w:rPr>
        <w:t xml:space="preserve">simple plurality) one party or </w:t>
      </w:r>
      <w:del w:id="108" w:author="Connie Burt" w:date="2021-09-04T10:59:00Z">
        <w:r w:rsidRPr="001E2D55" w:rsidDel="001E2D55">
          <w:rPr>
            <w:rFonts w:ascii="Times New Roman" w:hAnsi="Times New Roman" w:cs="Times New Roman"/>
            <w:sz w:val="24"/>
          </w:rPr>
          <w:delText xml:space="preserve">the </w:delText>
        </w:r>
      </w:del>
      <w:ins w:id="109" w:author="Connie Burt" w:date="2021-09-04T10:59:00Z">
        <w:r w:rsidR="001E2D55" w:rsidRPr="001E2D55">
          <w:rPr>
            <w:rFonts w:ascii="Times New Roman" w:hAnsi="Times New Roman" w:cs="Times New Roman"/>
            <w:sz w:val="24"/>
          </w:rPr>
          <w:t>an</w:t>
        </w:r>
      </w:ins>
      <w:r w:rsidRPr="001E2D55">
        <w:rPr>
          <w:rFonts w:ascii="Times New Roman" w:hAnsi="Times New Roman" w:cs="Times New Roman"/>
          <w:sz w:val="24"/>
        </w:rPr>
        <w:t>other in particular circumstances</w:t>
      </w:r>
      <w:bookmarkEnd w:id="100"/>
      <w:r w:rsidRPr="009344B2">
        <w:rPr>
          <w:rFonts w:ascii="Times New Roman" w:hAnsi="Times New Roman" w:cs="Times New Roman"/>
          <w:bCs/>
          <w:sz w:val="24"/>
        </w:rPr>
        <w:t>.</w:t>
      </w:r>
      <w:r w:rsidRPr="009344B2">
        <w:rPr>
          <w:rStyle w:val="EndnoteReference"/>
          <w:rFonts w:ascii="Times New Roman" w:hAnsi="Times New Roman" w:cs="Times New Roman"/>
          <w:sz w:val="24"/>
        </w:rPr>
        <w:endnoteReference w:id="3"/>
      </w:r>
    </w:p>
    <w:p w14:paraId="54C1054D" w14:textId="54747586" w:rsidR="00B41240" w:rsidRPr="009344B2" w:rsidRDefault="00B41240" w:rsidP="00B41240">
      <w:pPr>
        <w:spacing w:after="0" w:line="480" w:lineRule="auto"/>
        <w:ind w:firstLine="0"/>
        <w:jc w:val="center"/>
        <w:rPr>
          <w:rFonts w:ascii="Times New Roman" w:hAnsi="Times New Roman" w:cs="Times New Roman"/>
          <w:sz w:val="24"/>
        </w:rPr>
      </w:pPr>
      <w:r>
        <w:rPr>
          <w:rFonts w:ascii="Times New Roman" w:hAnsi="Times New Roman" w:cs="Times New Roman"/>
          <w:bCs/>
          <w:sz w:val="24"/>
        </w:rPr>
        <w:t>&lt;Pull Quote 1&gt;</w:t>
      </w:r>
    </w:p>
    <w:p w14:paraId="00000013" w14:textId="41961601" w:rsidR="00B5239D" w:rsidRPr="009344B2" w:rsidRDefault="00F93BC1" w:rsidP="009344B2">
      <w:pPr>
        <w:spacing w:after="0" w:line="480" w:lineRule="auto"/>
        <w:rPr>
          <w:rFonts w:ascii="Times New Roman" w:hAnsi="Times New Roman" w:cs="Times New Roman"/>
          <w:sz w:val="24"/>
        </w:rPr>
      </w:pPr>
      <w:ins w:id="140" w:author="Connie Burt" w:date="2021-09-04T10:24:00Z">
        <w:r>
          <w:rPr>
            <w:rFonts w:ascii="Times New Roman" w:hAnsi="Times New Roman" w:cs="Times New Roman"/>
            <w:sz w:val="24"/>
          </w:rPr>
          <w:t>&lt;text&gt;</w:t>
        </w:r>
      </w:ins>
      <w:r w:rsidR="00B5239D" w:rsidRPr="009344B2">
        <w:rPr>
          <w:rFonts w:ascii="Times New Roman" w:hAnsi="Times New Roman" w:cs="Times New Roman"/>
          <w:sz w:val="24"/>
        </w:rPr>
        <w:t>The role of minor</w:t>
      </w:r>
      <w:ins w:id="141" w:author="Connie Burt" w:date="2021-09-04T11:00:00Z">
        <w:r w:rsidR="001E2D55">
          <w:rPr>
            <w:rFonts w:ascii="Times New Roman" w:hAnsi="Times New Roman" w:cs="Times New Roman"/>
            <w:sz w:val="24"/>
          </w:rPr>
          <w:t>-</w:t>
        </w:r>
      </w:ins>
      <w:del w:id="142" w:author="Connie Burt" w:date="2021-09-04T11:00:00Z">
        <w:r w:rsidR="00B5239D" w:rsidRPr="009344B2" w:rsidDel="001E2D55">
          <w:rPr>
            <w:rFonts w:ascii="Times New Roman" w:hAnsi="Times New Roman" w:cs="Times New Roman"/>
            <w:sz w:val="24"/>
          </w:rPr>
          <w:delText xml:space="preserve"> </w:delText>
        </w:r>
      </w:del>
      <w:r w:rsidR="00B5239D" w:rsidRPr="009344B2">
        <w:rPr>
          <w:rFonts w:ascii="Times New Roman" w:hAnsi="Times New Roman" w:cs="Times New Roman"/>
          <w:sz w:val="24"/>
        </w:rPr>
        <w:t xml:space="preserve">party candidates as potential </w:t>
      </w:r>
      <w:ins w:id="143" w:author="Connie Burt" w:date="2021-09-04T11:03:00Z">
        <w:r w:rsidR="00B95A47">
          <w:rPr>
            <w:rFonts w:ascii="Times New Roman" w:hAnsi="Times New Roman" w:cs="Times New Roman"/>
            <w:sz w:val="24"/>
          </w:rPr>
          <w:t>“</w:t>
        </w:r>
      </w:ins>
      <w:r w:rsidR="00B5239D" w:rsidRPr="009344B2">
        <w:rPr>
          <w:rFonts w:ascii="Times New Roman" w:hAnsi="Times New Roman" w:cs="Times New Roman"/>
          <w:sz w:val="24"/>
        </w:rPr>
        <w:t>spoilers</w:t>
      </w:r>
      <w:ins w:id="144" w:author="Connie Burt" w:date="2021-09-04T11:03:00Z">
        <w:r w:rsidR="00B95A47">
          <w:rPr>
            <w:rFonts w:ascii="Times New Roman" w:hAnsi="Times New Roman" w:cs="Times New Roman"/>
            <w:sz w:val="24"/>
          </w:rPr>
          <w:t>”</w:t>
        </w:r>
      </w:ins>
      <w:r w:rsidR="00B5239D" w:rsidRPr="009344B2">
        <w:rPr>
          <w:rFonts w:ascii="Times New Roman" w:hAnsi="Times New Roman" w:cs="Times New Roman"/>
          <w:sz w:val="24"/>
        </w:rPr>
        <w:t xml:space="preserve"> has long been a topic of concern. That concern became more salient after Ralph Nader’s role in denying Al Gore the </w:t>
      </w:r>
      <w:ins w:id="145" w:author="Connie Burt" w:date="2021-09-04T11:01:00Z">
        <w:r w:rsidR="00B95A47">
          <w:rPr>
            <w:rFonts w:ascii="Times New Roman" w:hAnsi="Times New Roman" w:cs="Times New Roman"/>
            <w:sz w:val="24"/>
          </w:rPr>
          <w:t xml:space="preserve">2000 </w:t>
        </w:r>
      </w:ins>
      <w:r w:rsidR="00B5239D" w:rsidRPr="009344B2">
        <w:rPr>
          <w:rFonts w:ascii="Times New Roman" w:hAnsi="Times New Roman" w:cs="Times New Roman"/>
          <w:sz w:val="24"/>
        </w:rPr>
        <w:t xml:space="preserve">victory in Florida, </w:t>
      </w:r>
      <w:del w:id="146" w:author="Connie Burt" w:date="2021-09-04T11:01:00Z">
        <w:r w:rsidR="00B5239D" w:rsidRPr="009344B2" w:rsidDel="00B95A47">
          <w:rPr>
            <w:rFonts w:ascii="Times New Roman" w:hAnsi="Times New Roman" w:cs="Times New Roman"/>
            <w:sz w:val="24"/>
          </w:rPr>
          <w:delText>and thus</w:delText>
        </w:r>
      </w:del>
      <w:ins w:id="147" w:author="Connie Burt" w:date="2021-09-04T11:01:00Z">
        <w:r w:rsidR="00B95A47">
          <w:rPr>
            <w:rFonts w:ascii="Times New Roman" w:hAnsi="Times New Roman" w:cs="Times New Roman"/>
            <w:sz w:val="24"/>
          </w:rPr>
          <w:t>thereby</w:t>
        </w:r>
      </w:ins>
      <w:r w:rsidR="00B5239D" w:rsidRPr="009344B2">
        <w:rPr>
          <w:rFonts w:ascii="Times New Roman" w:hAnsi="Times New Roman" w:cs="Times New Roman"/>
          <w:sz w:val="24"/>
        </w:rPr>
        <w:t xml:space="preserve"> denying him the presidency. As a consequence of Nader’s taking votes from the Democratic candidate, much of the subsequent </w:t>
      </w:r>
      <w:commentRangeStart w:id="148"/>
      <w:r w:rsidR="00B5239D" w:rsidRPr="009344B2">
        <w:rPr>
          <w:rFonts w:ascii="Times New Roman" w:hAnsi="Times New Roman" w:cs="Times New Roman"/>
          <w:sz w:val="24"/>
        </w:rPr>
        <w:t>hullaballoo</w:t>
      </w:r>
      <w:commentRangeEnd w:id="148"/>
      <w:r w:rsidR="00B95A47">
        <w:rPr>
          <w:rStyle w:val="CommentReference"/>
        </w:rPr>
        <w:commentReference w:id="148"/>
      </w:r>
      <w:r w:rsidR="00B5239D" w:rsidRPr="009344B2">
        <w:rPr>
          <w:rFonts w:ascii="Times New Roman" w:hAnsi="Times New Roman" w:cs="Times New Roman"/>
          <w:sz w:val="24"/>
        </w:rPr>
        <w:t xml:space="preserve"> has been about Green </w:t>
      </w:r>
      <w:ins w:id="149" w:author="Connie Burt" w:date="2021-09-06T09:55:00Z">
        <w:r w:rsidR="003B641C">
          <w:rPr>
            <w:rFonts w:ascii="Times New Roman" w:hAnsi="Times New Roman" w:cs="Times New Roman"/>
            <w:sz w:val="24"/>
          </w:rPr>
          <w:t xml:space="preserve">Party </w:t>
        </w:r>
      </w:ins>
      <w:r w:rsidR="00B5239D" w:rsidRPr="009344B2">
        <w:rPr>
          <w:rFonts w:ascii="Times New Roman" w:hAnsi="Times New Roman" w:cs="Times New Roman"/>
          <w:sz w:val="24"/>
        </w:rPr>
        <w:t>candidates costing Democrats votes. In 2016</w:t>
      </w:r>
      <w:ins w:id="150" w:author="Connie Burt" w:date="2021-09-04T11:03:00Z">
        <w:r w:rsidR="00B95A47">
          <w:rPr>
            <w:rFonts w:ascii="Times New Roman" w:hAnsi="Times New Roman" w:cs="Times New Roman"/>
            <w:sz w:val="24"/>
          </w:rPr>
          <w:t>,</w:t>
        </w:r>
      </w:ins>
      <w:r w:rsidR="00B5239D" w:rsidRPr="009344B2">
        <w:rPr>
          <w:rFonts w:ascii="Times New Roman" w:hAnsi="Times New Roman" w:cs="Times New Roman"/>
          <w:sz w:val="24"/>
        </w:rPr>
        <w:t xml:space="preserve"> there were assertions that Jill Stein, the 2016 Green Party candidate, was a </w:t>
      </w:r>
      <w:del w:id="151" w:author="Connie Burt" w:date="2021-09-04T11:04:00Z">
        <w:r w:rsidDel="00B95A47">
          <w:rPr>
            <w:rFonts w:ascii="Times New Roman" w:hAnsi="Times New Roman" w:cs="Times New Roman"/>
            <w:sz w:val="24"/>
          </w:rPr>
          <w:delText>“</w:delText>
        </w:r>
      </w:del>
      <w:r w:rsidR="00B5239D" w:rsidRPr="009344B2">
        <w:rPr>
          <w:rFonts w:ascii="Times New Roman" w:hAnsi="Times New Roman" w:cs="Times New Roman"/>
          <w:sz w:val="24"/>
        </w:rPr>
        <w:t>spoiler</w:t>
      </w:r>
      <w:del w:id="152" w:author="Connie Burt" w:date="2021-09-04T11:04:00Z">
        <w:r w:rsidDel="00B95A47">
          <w:rPr>
            <w:rFonts w:ascii="Times New Roman" w:hAnsi="Times New Roman" w:cs="Times New Roman"/>
            <w:sz w:val="24"/>
          </w:rPr>
          <w:delText>”</w:delText>
        </w:r>
      </w:del>
      <w:r w:rsidR="00B5239D" w:rsidRPr="009344B2">
        <w:rPr>
          <w:rFonts w:ascii="Times New Roman" w:hAnsi="Times New Roman" w:cs="Times New Roman"/>
          <w:sz w:val="24"/>
        </w:rPr>
        <w:t xml:space="preserve"> for Hillary Clinton (</w:t>
      </w:r>
      <w:r w:rsidR="00997FB3">
        <w:rPr>
          <w:rFonts w:ascii="Times New Roman" w:hAnsi="Times New Roman" w:cs="Times New Roman"/>
          <w:sz w:val="24"/>
        </w:rPr>
        <w:t xml:space="preserve">see </w:t>
      </w:r>
      <w:r w:rsidR="00B5239D" w:rsidRPr="00B41240">
        <w:rPr>
          <w:rFonts w:ascii="Times New Roman" w:hAnsi="Times New Roman" w:cs="Times New Roman"/>
          <w:sz w:val="24"/>
        </w:rPr>
        <w:t>Herron and Lewis 2007; Magee 2003</w:t>
      </w:r>
      <w:r w:rsidR="00997FB3">
        <w:rPr>
          <w:rFonts w:ascii="Times New Roman" w:hAnsi="Times New Roman" w:cs="Times New Roman"/>
          <w:sz w:val="24"/>
        </w:rPr>
        <w:t>;</w:t>
      </w:r>
      <w:r w:rsidR="00B5239D" w:rsidRPr="00B41240">
        <w:rPr>
          <w:rFonts w:ascii="Times New Roman" w:hAnsi="Times New Roman" w:cs="Times New Roman"/>
          <w:sz w:val="24"/>
        </w:rPr>
        <w:t xml:space="preserve"> </w:t>
      </w:r>
      <w:ins w:id="153" w:author="Connie Burt" w:date="2021-09-04T12:31:00Z">
        <w:r w:rsidR="00FF5D28" w:rsidRPr="00FF5D28">
          <w:rPr>
            <w:rFonts w:ascii="Times New Roman" w:hAnsi="Times New Roman" w:cs="Times New Roman"/>
            <w:sz w:val="24"/>
          </w:rPr>
          <w:t>Nguyen 2016</w:t>
        </w:r>
        <w:r w:rsidR="00FF5D28">
          <w:rPr>
            <w:rFonts w:ascii="Times New Roman" w:hAnsi="Times New Roman" w:cs="Times New Roman"/>
            <w:sz w:val="24"/>
          </w:rPr>
          <w:t xml:space="preserve">; </w:t>
        </w:r>
      </w:ins>
      <w:r w:rsidR="00B5239D" w:rsidRPr="00B41240">
        <w:rPr>
          <w:rFonts w:ascii="Times New Roman" w:hAnsi="Times New Roman" w:cs="Times New Roman"/>
          <w:sz w:val="24"/>
        </w:rPr>
        <w:t xml:space="preserve">and </w:t>
      </w:r>
      <w:ins w:id="154" w:author="Connie Burt" w:date="2021-09-04T10:25:00Z">
        <w:r>
          <w:rPr>
            <w:rFonts w:ascii="Times New Roman" w:hAnsi="Times New Roman" w:cs="Times New Roman"/>
            <w:sz w:val="24"/>
          </w:rPr>
          <w:t xml:space="preserve">the following </w:t>
        </w:r>
      </w:ins>
      <w:r w:rsidR="00B5239D" w:rsidRPr="00B41240">
        <w:rPr>
          <w:rFonts w:ascii="Times New Roman" w:hAnsi="Times New Roman" w:cs="Times New Roman"/>
          <w:sz w:val="24"/>
        </w:rPr>
        <w:t>discussion</w:t>
      </w:r>
      <w:del w:id="155" w:author="Connie Burt" w:date="2021-09-04T10:25:00Z">
        <w:r w:rsidR="00B5239D" w:rsidRPr="00B41240" w:rsidDel="00F93BC1">
          <w:rPr>
            <w:rFonts w:ascii="Times New Roman" w:hAnsi="Times New Roman" w:cs="Times New Roman"/>
            <w:sz w:val="24"/>
          </w:rPr>
          <w:delText xml:space="preserve"> below</w:delText>
        </w:r>
      </w:del>
      <w:r w:rsidR="00B5239D" w:rsidRPr="00B41240">
        <w:rPr>
          <w:rFonts w:ascii="Times New Roman" w:hAnsi="Times New Roman" w:cs="Times New Roman"/>
          <w:sz w:val="24"/>
        </w:rPr>
        <w:t xml:space="preserve">). </w:t>
      </w:r>
      <w:del w:id="156" w:author="Connie Burt" w:date="2021-09-04T11:08:00Z">
        <w:r w:rsidR="00B5239D" w:rsidRPr="00B41240" w:rsidDel="00997FB3">
          <w:rPr>
            <w:rFonts w:ascii="Times New Roman" w:hAnsi="Times New Roman" w:cs="Times New Roman"/>
            <w:sz w:val="24"/>
          </w:rPr>
          <w:delText>But</w:delText>
        </w:r>
      </w:del>
      <w:ins w:id="157" w:author="Connie Burt" w:date="2021-09-04T11:08:00Z">
        <w:r w:rsidR="00997FB3">
          <w:rPr>
            <w:rFonts w:ascii="Times New Roman" w:hAnsi="Times New Roman" w:cs="Times New Roman"/>
            <w:sz w:val="24"/>
          </w:rPr>
          <w:t>However</w:t>
        </w:r>
      </w:ins>
      <w:r w:rsidR="00B5239D" w:rsidRPr="00B41240">
        <w:rPr>
          <w:rFonts w:ascii="Times New Roman" w:hAnsi="Times New Roman" w:cs="Times New Roman"/>
          <w:sz w:val="24"/>
        </w:rPr>
        <w:t>, even if minor</w:t>
      </w:r>
      <w:ins w:id="158" w:author="Connie Burt" w:date="2021-09-04T11:08:00Z">
        <w:r w:rsidR="00997FB3">
          <w:rPr>
            <w:rFonts w:ascii="Times New Roman" w:hAnsi="Times New Roman" w:cs="Times New Roman"/>
            <w:sz w:val="24"/>
          </w:rPr>
          <w:t>-</w:t>
        </w:r>
      </w:ins>
      <w:del w:id="159" w:author="Connie Burt" w:date="2021-09-04T11:08:00Z">
        <w:r w:rsidR="00B5239D" w:rsidRPr="00B41240" w:rsidDel="00997FB3">
          <w:rPr>
            <w:rFonts w:ascii="Times New Roman" w:hAnsi="Times New Roman" w:cs="Times New Roman"/>
            <w:sz w:val="24"/>
          </w:rPr>
          <w:delText xml:space="preserve"> </w:delText>
        </w:r>
      </w:del>
      <w:r w:rsidR="00B5239D" w:rsidRPr="00B41240">
        <w:rPr>
          <w:rFonts w:ascii="Times New Roman" w:hAnsi="Times New Roman" w:cs="Times New Roman"/>
          <w:sz w:val="24"/>
        </w:rPr>
        <w:t xml:space="preserve">party candidates did not change the presidential election outcome in 2016 (Devine and Kopko 2021), can we </w:t>
      </w:r>
      <w:del w:id="160" w:author="Connie Burt" w:date="2021-09-04T11:08:00Z">
        <w:r w:rsidR="00B5239D" w:rsidRPr="00B41240" w:rsidDel="00997FB3">
          <w:rPr>
            <w:rFonts w:ascii="Times New Roman" w:hAnsi="Times New Roman" w:cs="Times New Roman"/>
            <w:sz w:val="24"/>
          </w:rPr>
          <w:delText xml:space="preserve">say </w:delText>
        </w:r>
      </w:del>
      <w:ins w:id="161" w:author="Connie Burt" w:date="2021-09-04T11:08:00Z">
        <w:r w:rsidR="00997FB3">
          <w:rPr>
            <w:rFonts w:ascii="Times New Roman" w:hAnsi="Times New Roman" w:cs="Times New Roman"/>
            <w:sz w:val="24"/>
          </w:rPr>
          <w:t>state</w:t>
        </w:r>
        <w:r w:rsidR="00997FB3" w:rsidRPr="00B41240">
          <w:rPr>
            <w:rFonts w:ascii="Times New Roman" w:hAnsi="Times New Roman" w:cs="Times New Roman"/>
            <w:sz w:val="24"/>
          </w:rPr>
          <w:t xml:space="preserve"> </w:t>
        </w:r>
      </w:ins>
      <w:r w:rsidR="00B5239D" w:rsidRPr="00B41240">
        <w:rPr>
          <w:rFonts w:ascii="Times New Roman" w:hAnsi="Times New Roman" w:cs="Times New Roman"/>
          <w:sz w:val="24"/>
        </w:rPr>
        <w:t>the same for 2020? Unlike the election in 2016, the 2020 election did not exhibit an Electoral College inversion of the popular vote (Cervas and Grofman 2019). Nonetheless,</w:t>
      </w:r>
      <w:r w:rsidR="00B5239D" w:rsidRPr="009344B2">
        <w:rPr>
          <w:rFonts w:ascii="Times New Roman" w:hAnsi="Times New Roman" w:cs="Times New Roman"/>
          <w:sz w:val="24"/>
        </w:rPr>
        <w:t xml:space="preserve"> despite Joe Biden having won the national popular vote by more than seven </w:t>
      </w:r>
      <w:r w:rsidR="00B5239D" w:rsidRPr="009344B2">
        <w:rPr>
          <w:rFonts w:ascii="Times New Roman" w:hAnsi="Times New Roman" w:cs="Times New Roman"/>
          <w:sz w:val="24"/>
        </w:rPr>
        <w:lastRenderedPageBreak/>
        <w:t>million votes, the outcome was very close in many states</w:t>
      </w:r>
      <w:ins w:id="162" w:author="Connie Burt" w:date="2021-09-04T11:09:00Z">
        <w:r w:rsidR="00997FB3">
          <w:rPr>
            <w:rFonts w:ascii="Times New Roman" w:hAnsi="Times New Roman" w:cs="Times New Roman"/>
            <w:sz w:val="24"/>
          </w:rPr>
          <w:t>—</w:t>
        </w:r>
      </w:ins>
      <w:del w:id="163" w:author="Connie Burt" w:date="2021-09-04T11:09:00Z">
        <w:r w:rsidR="00B5239D" w:rsidRPr="009344B2" w:rsidDel="00997FB3">
          <w:rPr>
            <w:rFonts w:ascii="Times New Roman" w:hAnsi="Times New Roman" w:cs="Times New Roman"/>
            <w:sz w:val="24"/>
          </w:rPr>
          <w:delText xml:space="preserve">, </w:delText>
        </w:r>
      </w:del>
      <w:r w:rsidR="00B5239D" w:rsidRPr="009344B2">
        <w:rPr>
          <w:rFonts w:ascii="Times New Roman" w:hAnsi="Times New Roman" w:cs="Times New Roman"/>
          <w:sz w:val="24"/>
        </w:rPr>
        <w:t>as it was in 2016</w:t>
      </w:r>
      <w:ins w:id="164" w:author="Connie Burt" w:date="2021-09-04T11:09:00Z">
        <w:r w:rsidR="00997FB3">
          <w:rPr>
            <w:rFonts w:ascii="Times New Roman" w:hAnsi="Times New Roman" w:cs="Times New Roman"/>
            <w:sz w:val="24"/>
          </w:rPr>
          <w:t>—</w:t>
        </w:r>
      </w:ins>
      <w:del w:id="165" w:author="Connie Burt" w:date="2021-09-04T11:09:00Z">
        <w:r w:rsidR="00B5239D" w:rsidRPr="009344B2" w:rsidDel="00997FB3">
          <w:rPr>
            <w:rFonts w:ascii="Times New Roman" w:hAnsi="Times New Roman" w:cs="Times New Roman"/>
            <w:sz w:val="24"/>
          </w:rPr>
          <w:delText xml:space="preserve">, </w:delText>
        </w:r>
      </w:del>
      <w:r w:rsidR="00B5239D" w:rsidRPr="009344B2">
        <w:rPr>
          <w:rFonts w:ascii="Times New Roman" w:hAnsi="Times New Roman" w:cs="Times New Roman"/>
          <w:sz w:val="24"/>
        </w:rPr>
        <w:t xml:space="preserve">including the pivotal states of Michigan, Pennsylvania, and Wisconsin. Indeed, with only a few thousand changes in votes, Trump would have been reelected in 2020. Moreover, as we </w:t>
      </w:r>
      <w:del w:id="166" w:author="Connie Burt" w:date="2021-09-04T11:09:00Z">
        <w:r w:rsidR="00B5239D" w:rsidRPr="009344B2" w:rsidDel="00997FB3">
          <w:rPr>
            <w:rFonts w:ascii="Times New Roman" w:hAnsi="Times New Roman" w:cs="Times New Roman"/>
            <w:sz w:val="24"/>
          </w:rPr>
          <w:delText>show below</w:delText>
        </w:r>
      </w:del>
      <w:ins w:id="167" w:author="Connie Burt" w:date="2021-09-04T11:09:00Z">
        <w:r w:rsidR="00997FB3">
          <w:rPr>
            <w:rFonts w:ascii="Times New Roman" w:hAnsi="Times New Roman" w:cs="Times New Roman"/>
            <w:sz w:val="24"/>
          </w:rPr>
          <w:t>demonstrate</w:t>
        </w:r>
      </w:ins>
      <w:r w:rsidR="00B5239D" w:rsidRPr="009344B2">
        <w:rPr>
          <w:rFonts w:ascii="Times New Roman" w:hAnsi="Times New Roman" w:cs="Times New Roman"/>
          <w:sz w:val="24"/>
        </w:rPr>
        <w:t>, there was an even greater scope for minor</w:t>
      </w:r>
      <w:ins w:id="168" w:author="Connie Burt" w:date="2021-09-04T11:10:00Z">
        <w:r w:rsidR="00997FB3">
          <w:rPr>
            <w:rFonts w:ascii="Times New Roman" w:hAnsi="Times New Roman" w:cs="Times New Roman"/>
            <w:sz w:val="24"/>
          </w:rPr>
          <w:t>-</w:t>
        </w:r>
      </w:ins>
      <w:del w:id="169" w:author="Connie Burt" w:date="2021-09-04T11:10:00Z">
        <w:r w:rsidR="00B5239D" w:rsidRPr="009344B2" w:rsidDel="00997FB3">
          <w:rPr>
            <w:rFonts w:ascii="Times New Roman" w:hAnsi="Times New Roman" w:cs="Times New Roman"/>
            <w:sz w:val="24"/>
          </w:rPr>
          <w:delText xml:space="preserve"> </w:delText>
        </w:r>
      </w:del>
      <w:r w:rsidR="00B5239D" w:rsidRPr="009344B2">
        <w:rPr>
          <w:rFonts w:ascii="Times New Roman" w:hAnsi="Times New Roman" w:cs="Times New Roman"/>
          <w:sz w:val="24"/>
        </w:rPr>
        <w:t xml:space="preserve">party candidates to have affected the election outcome in 2020 than was the case </w:t>
      </w:r>
      <w:del w:id="170" w:author="Connie Burt" w:date="2021-09-04T11:10:00Z">
        <w:r w:rsidR="00B5239D" w:rsidRPr="009344B2" w:rsidDel="00997FB3">
          <w:rPr>
            <w:rFonts w:ascii="Times New Roman" w:hAnsi="Times New Roman" w:cs="Times New Roman"/>
            <w:sz w:val="24"/>
          </w:rPr>
          <w:delText xml:space="preserve">for </w:delText>
        </w:r>
      </w:del>
      <w:ins w:id="171" w:author="Connie Burt" w:date="2021-09-04T11:10:00Z">
        <w:r w:rsidR="00997FB3">
          <w:rPr>
            <w:rFonts w:ascii="Times New Roman" w:hAnsi="Times New Roman" w:cs="Times New Roman"/>
            <w:sz w:val="24"/>
          </w:rPr>
          <w:t xml:space="preserve">in </w:t>
        </w:r>
      </w:ins>
      <w:r w:rsidR="00B5239D" w:rsidRPr="009344B2">
        <w:rPr>
          <w:rFonts w:ascii="Times New Roman" w:hAnsi="Times New Roman" w:cs="Times New Roman"/>
          <w:sz w:val="24"/>
        </w:rPr>
        <w:t>2016.</w:t>
      </w:r>
    </w:p>
    <w:p w14:paraId="00000014" w14:textId="3B637263" w:rsidR="00B5239D" w:rsidRPr="009344B2" w:rsidRDefault="00B5239D" w:rsidP="009344B2">
      <w:pPr>
        <w:tabs>
          <w:tab w:val="left" w:pos="0"/>
        </w:tabs>
        <w:spacing w:after="0" w:line="480" w:lineRule="auto"/>
        <w:rPr>
          <w:rFonts w:ascii="Times New Roman" w:hAnsi="Times New Roman" w:cs="Times New Roman"/>
          <w:strike/>
          <w:sz w:val="24"/>
        </w:rPr>
      </w:pPr>
      <w:del w:id="172" w:author="Connie Burt" w:date="2021-09-04T11:10:00Z">
        <w:r w:rsidRPr="009344B2" w:rsidDel="00997FB3">
          <w:rPr>
            <w:rFonts w:ascii="Times New Roman" w:hAnsi="Times New Roman" w:cs="Times New Roman"/>
            <w:sz w:val="24"/>
          </w:rPr>
          <w:delText>Here, a</w:delText>
        </w:r>
      </w:del>
      <w:ins w:id="173" w:author="Connie Burt" w:date="2021-09-04T11:10:00Z">
        <w:r w:rsidR="00997FB3">
          <w:rPr>
            <w:rFonts w:ascii="Times New Roman" w:hAnsi="Times New Roman" w:cs="Times New Roman"/>
            <w:sz w:val="24"/>
          </w:rPr>
          <w:t>A</w:t>
        </w:r>
      </w:ins>
      <w:r w:rsidRPr="009344B2">
        <w:rPr>
          <w:rFonts w:ascii="Times New Roman" w:hAnsi="Times New Roman" w:cs="Times New Roman"/>
          <w:sz w:val="24"/>
        </w:rPr>
        <w:t>fter reviewing work on the effects of minor</w:t>
      </w:r>
      <w:ins w:id="174" w:author="Connie Burt" w:date="2021-09-04T11:10:00Z">
        <w:r w:rsidR="00997FB3">
          <w:rPr>
            <w:rFonts w:ascii="Times New Roman" w:hAnsi="Times New Roman" w:cs="Times New Roman"/>
            <w:sz w:val="24"/>
          </w:rPr>
          <w:t>-</w:t>
        </w:r>
      </w:ins>
      <w:del w:id="175" w:author="Connie Burt" w:date="2021-09-04T11:10:00Z">
        <w:r w:rsidRPr="009344B2" w:rsidDel="00997FB3">
          <w:rPr>
            <w:rFonts w:ascii="Times New Roman" w:hAnsi="Times New Roman" w:cs="Times New Roman"/>
            <w:sz w:val="24"/>
          </w:rPr>
          <w:delText xml:space="preserve"> </w:delText>
        </w:r>
      </w:del>
      <w:r w:rsidRPr="009344B2">
        <w:rPr>
          <w:rFonts w:ascii="Times New Roman" w:hAnsi="Times New Roman" w:cs="Times New Roman"/>
          <w:sz w:val="24"/>
        </w:rPr>
        <w:t>party candidates in 2016</w:t>
      </w:r>
      <w:del w:id="176" w:author="Connie Burt" w:date="2021-09-06T09:56:00Z">
        <w:r w:rsidRPr="009344B2" w:rsidDel="00C546CE">
          <w:rPr>
            <w:rFonts w:ascii="Times New Roman" w:hAnsi="Times New Roman" w:cs="Times New Roman"/>
            <w:sz w:val="24"/>
          </w:rPr>
          <w:delText>,</w:delText>
        </w:r>
      </w:del>
      <w:r w:rsidRPr="009344B2">
        <w:rPr>
          <w:rFonts w:ascii="Times New Roman" w:hAnsi="Times New Roman" w:cs="Times New Roman"/>
          <w:sz w:val="24"/>
        </w:rPr>
        <w:t xml:space="preserve"> and then examining the probable effects of minority</w:t>
      </w:r>
      <w:ins w:id="177" w:author="Connie Burt" w:date="2021-09-04T11:10:00Z">
        <w:r w:rsidR="00997FB3">
          <w:rPr>
            <w:rFonts w:ascii="Times New Roman" w:hAnsi="Times New Roman" w:cs="Times New Roman"/>
            <w:sz w:val="24"/>
          </w:rPr>
          <w:t>-</w:t>
        </w:r>
      </w:ins>
      <w:del w:id="178" w:author="Connie Burt" w:date="2021-09-04T11:10:00Z">
        <w:r w:rsidRPr="009344B2" w:rsidDel="00997FB3">
          <w:rPr>
            <w:rFonts w:ascii="Times New Roman" w:hAnsi="Times New Roman" w:cs="Times New Roman"/>
            <w:sz w:val="24"/>
          </w:rPr>
          <w:delText xml:space="preserve"> </w:delText>
        </w:r>
      </w:del>
      <w:r w:rsidRPr="009344B2">
        <w:rPr>
          <w:rFonts w:ascii="Times New Roman" w:hAnsi="Times New Roman" w:cs="Times New Roman"/>
          <w:sz w:val="24"/>
        </w:rPr>
        <w:t xml:space="preserve">party candidacies in 2020 under </w:t>
      </w:r>
      <w:del w:id="179" w:author="Connie Burt" w:date="2021-09-04T11:10:00Z">
        <w:r w:rsidRPr="009344B2" w:rsidDel="00997FB3">
          <w:rPr>
            <w:rFonts w:ascii="Times New Roman" w:hAnsi="Times New Roman" w:cs="Times New Roman"/>
            <w:sz w:val="24"/>
          </w:rPr>
          <w:delText>the present</w:delText>
        </w:r>
      </w:del>
      <w:ins w:id="180" w:author="Connie Burt" w:date="2021-09-04T11:10:00Z">
        <w:r w:rsidR="00997FB3">
          <w:rPr>
            <w:rFonts w:ascii="Times New Roman" w:hAnsi="Times New Roman" w:cs="Times New Roman"/>
            <w:sz w:val="24"/>
          </w:rPr>
          <w:t>current</w:t>
        </w:r>
      </w:ins>
      <w:r w:rsidRPr="009344B2">
        <w:rPr>
          <w:rFonts w:ascii="Times New Roman" w:hAnsi="Times New Roman" w:cs="Times New Roman"/>
          <w:sz w:val="24"/>
        </w:rPr>
        <w:t xml:space="preserve"> election rules, we consider what might have happened in 2020 had presidential voting taken place under </w:t>
      </w:r>
      <w:del w:id="181" w:author="Connie Burt" w:date="2021-09-06T09:56:00Z">
        <w:r w:rsidR="00F37743" w:rsidDel="00C546CE">
          <w:rPr>
            <w:rFonts w:ascii="Times New Roman" w:hAnsi="Times New Roman" w:cs="Times New Roman"/>
            <w:i/>
            <w:sz w:val="24"/>
          </w:rPr>
          <w:delText>ranked</w:delText>
        </w:r>
      </w:del>
      <w:del w:id="182" w:author="Connie Burt" w:date="2021-09-06T09:57:00Z">
        <w:r w:rsidR="00F37743" w:rsidDel="00C546CE">
          <w:rPr>
            <w:rFonts w:ascii="Times New Roman" w:hAnsi="Times New Roman" w:cs="Times New Roman"/>
            <w:i/>
            <w:sz w:val="24"/>
          </w:rPr>
          <w:delText>-</w:delText>
        </w:r>
      </w:del>
      <w:del w:id="183" w:author="Connie Burt" w:date="2021-09-04T11:10:00Z">
        <w:r w:rsidRPr="009344B2" w:rsidDel="00997FB3">
          <w:rPr>
            <w:rFonts w:ascii="Times New Roman" w:hAnsi="Times New Roman" w:cs="Times New Roman"/>
            <w:i/>
            <w:sz w:val="24"/>
          </w:rPr>
          <w:delText>choice voting</w:delText>
        </w:r>
        <w:r w:rsidRPr="009344B2" w:rsidDel="00997FB3">
          <w:rPr>
            <w:rFonts w:ascii="Times New Roman" w:hAnsi="Times New Roman" w:cs="Times New Roman"/>
            <w:sz w:val="24"/>
          </w:rPr>
          <w:delText xml:space="preserve"> (</w:delText>
        </w:r>
      </w:del>
      <w:r w:rsidRPr="009344B2">
        <w:rPr>
          <w:rFonts w:ascii="Times New Roman" w:hAnsi="Times New Roman" w:cs="Times New Roman"/>
          <w:sz w:val="24"/>
        </w:rPr>
        <w:t>RCV</w:t>
      </w:r>
      <w:del w:id="184" w:author="Connie Burt" w:date="2021-09-04T11:10:00Z">
        <w:r w:rsidRPr="009344B2" w:rsidDel="00997FB3">
          <w:rPr>
            <w:rFonts w:ascii="Times New Roman" w:hAnsi="Times New Roman" w:cs="Times New Roman"/>
            <w:sz w:val="24"/>
          </w:rPr>
          <w:delText>)</w:delText>
        </w:r>
      </w:del>
      <w:r w:rsidRPr="009344B2">
        <w:rPr>
          <w:rFonts w:ascii="Times New Roman" w:hAnsi="Times New Roman" w:cs="Times New Roman"/>
          <w:sz w:val="24"/>
        </w:rPr>
        <w:t xml:space="preserve">. </w:t>
      </w:r>
      <w:del w:id="185" w:author="Connie Burt" w:date="2021-09-04T11:11:00Z">
        <w:r w:rsidRPr="009344B2" w:rsidDel="00445F1E">
          <w:rPr>
            <w:rFonts w:ascii="Times New Roman" w:hAnsi="Times New Roman" w:cs="Times New Roman"/>
            <w:sz w:val="24"/>
          </w:rPr>
          <w:delText>While, o</w:delText>
        </w:r>
      </w:del>
      <w:ins w:id="186" w:author="Connie Burt" w:date="2021-09-04T11:11:00Z">
        <w:r w:rsidR="00445F1E">
          <w:rPr>
            <w:rFonts w:ascii="Times New Roman" w:hAnsi="Times New Roman" w:cs="Times New Roman"/>
            <w:sz w:val="24"/>
          </w:rPr>
          <w:t>O</w:t>
        </w:r>
      </w:ins>
      <w:r w:rsidRPr="009344B2">
        <w:rPr>
          <w:rFonts w:ascii="Times New Roman" w:hAnsi="Times New Roman" w:cs="Times New Roman"/>
          <w:sz w:val="24"/>
        </w:rPr>
        <w:t xml:space="preserve">n the one hand, this reform </w:t>
      </w:r>
      <w:del w:id="187" w:author="Connie Burt" w:date="2021-09-04T11:12:00Z">
        <w:r w:rsidRPr="009344B2" w:rsidDel="00445F1E">
          <w:rPr>
            <w:rFonts w:ascii="Times New Roman" w:hAnsi="Times New Roman" w:cs="Times New Roman"/>
            <w:sz w:val="24"/>
          </w:rPr>
          <w:delText xml:space="preserve">is </w:delText>
        </w:r>
      </w:del>
      <w:r w:rsidRPr="009344B2">
        <w:rPr>
          <w:rFonts w:ascii="Times New Roman" w:hAnsi="Times New Roman" w:cs="Times New Roman"/>
          <w:sz w:val="24"/>
        </w:rPr>
        <w:t xml:space="preserve">generally </w:t>
      </w:r>
      <w:ins w:id="188" w:author="Connie Burt" w:date="2021-09-04T11:12:00Z">
        <w:r w:rsidR="00445F1E">
          <w:rPr>
            <w:rFonts w:ascii="Times New Roman" w:hAnsi="Times New Roman" w:cs="Times New Roman"/>
            <w:sz w:val="24"/>
          </w:rPr>
          <w:t xml:space="preserve">is </w:t>
        </w:r>
      </w:ins>
      <w:r w:rsidRPr="009344B2">
        <w:rPr>
          <w:rFonts w:ascii="Times New Roman" w:hAnsi="Times New Roman" w:cs="Times New Roman"/>
          <w:sz w:val="24"/>
        </w:rPr>
        <w:t>touted in terms of its impact in promoting minor parties by allowing voters to cast votes for the candidates of minor parties without harming the chances of major</w:t>
      </w:r>
      <w:ins w:id="189" w:author="Connie Burt" w:date="2021-09-04T11:12:00Z">
        <w:r w:rsidR="00445F1E">
          <w:rPr>
            <w:rFonts w:ascii="Times New Roman" w:hAnsi="Times New Roman" w:cs="Times New Roman"/>
            <w:sz w:val="24"/>
          </w:rPr>
          <w:t>-</w:t>
        </w:r>
      </w:ins>
      <w:del w:id="190" w:author="Connie Burt" w:date="2021-09-04T11:12:00Z">
        <w:r w:rsidRPr="009344B2" w:rsidDel="00445F1E">
          <w:rPr>
            <w:rFonts w:ascii="Times New Roman" w:hAnsi="Times New Roman" w:cs="Times New Roman"/>
            <w:sz w:val="24"/>
          </w:rPr>
          <w:delText xml:space="preserve"> </w:delText>
        </w:r>
      </w:del>
      <w:r w:rsidRPr="009344B2">
        <w:rPr>
          <w:rFonts w:ascii="Times New Roman" w:hAnsi="Times New Roman" w:cs="Times New Roman"/>
          <w:sz w:val="24"/>
        </w:rPr>
        <w:t xml:space="preserve">party candidates who would be </w:t>
      </w:r>
      <w:del w:id="191" w:author="Connie Burt" w:date="2021-09-06T09:57:00Z">
        <w:r w:rsidRPr="009344B2" w:rsidDel="00C546CE">
          <w:rPr>
            <w:rFonts w:ascii="Times New Roman" w:hAnsi="Times New Roman" w:cs="Times New Roman"/>
            <w:sz w:val="24"/>
          </w:rPr>
          <w:delText>the</w:delText>
        </w:r>
      </w:del>
      <w:ins w:id="192" w:author="Connie Burt" w:date="2021-09-06T09:57:00Z">
        <w:r w:rsidR="00C546CE">
          <w:rPr>
            <w:rFonts w:ascii="Times New Roman" w:hAnsi="Times New Roman" w:cs="Times New Roman"/>
            <w:sz w:val="24"/>
          </w:rPr>
          <w:t>a</w:t>
        </w:r>
      </w:ins>
      <w:r w:rsidRPr="009344B2">
        <w:rPr>
          <w:rFonts w:ascii="Times New Roman" w:hAnsi="Times New Roman" w:cs="Times New Roman"/>
          <w:sz w:val="24"/>
        </w:rPr>
        <w:t xml:space="preserve"> voter’s second choice</w:t>
      </w:r>
      <w:del w:id="193" w:author="Connie Burt" w:date="2021-09-04T11:12:00Z">
        <w:r w:rsidRPr="009344B2" w:rsidDel="00445F1E">
          <w:rPr>
            <w:rFonts w:ascii="Times New Roman" w:hAnsi="Times New Roman" w:cs="Times New Roman"/>
            <w:sz w:val="24"/>
          </w:rPr>
          <w:delText>;</w:delText>
        </w:r>
      </w:del>
      <w:ins w:id="194" w:author="Connie Burt" w:date="2021-09-04T11:12:00Z">
        <w:r w:rsidR="00445F1E">
          <w:rPr>
            <w:rFonts w:ascii="Times New Roman" w:hAnsi="Times New Roman" w:cs="Times New Roman"/>
            <w:sz w:val="24"/>
          </w:rPr>
          <w:t>.</w:t>
        </w:r>
      </w:ins>
      <w:r w:rsidRPr="009344B2">
        <w:rPr>
          <w:rFonts w:ascii="Times New Roman" w:hAnsi="Times New Roman" w:cs="Times New Roman"/>
          <w:sz w:val="24"/>
        </w:rPr>
        <w:t xml:space="preserve"> </w:t>
      </w:r>
      <w:del w:id="195" w:author="Connie Burt" w:date="2021-09-04T11:12:00Z">
        <w:r w:rsidRPr="009344B2" w:rsidDel="00445F1E">
          <w:rPr>
            <w:rFonts w:ascii="Times New Roman" w:hAnsi="Times New Roman" w:cs="Times New Roman"/>
            <w:sz w:val="24"/>
          </w:rPr>
          <w:delText>o</w:delText>
        </w:r>
      </w:del>
      <w:ins w:id="196" w:author="Connie Burt" w:date="2021-09-04T11:12:00Z">
        <w:r w:rsidR="00445F1E">
          <w:rPr>
            <w:rFonts w:ascii="Times New Roman" w:hAnsi="Times New Roman" w:cs="Times New Roman"/>
            <w:sz w:val="24"/>
          </w:rPr>
          <w:t>O</w:t>
        </w:r>
      </w:ins>
      <w:r w:rsidRPr="009344B2">
        <w:rPr>
          <w:rFonts w:ascii="Times New Roman" w:hAnsi="Times New Roman" w:cs="Times New Roman"/>
          <w:sz w:val="24"/>
        </w:rPr>
        <w:t xml:space="preserve">n the other hand, </w:t>
      </w:r>
      <w:del w:id="197" w:author="Connie Burt" w:date="2021-09-06T09:57:00Z">
        <w:r w:rsidR="00F37743" w:rsidDel="00C546CE">
          <w:rPr>
            <w:rFonts w:ascii="Times New Roman" w:hAnsi="Times New Roman" w:cs="Times New Roman"/>
            <w:sz w:val="24"/>
          </w:rPr>
          <w:delText>ranked-</w:delText>
        </w:r>
      </w:del>
      <w:del w:id="198" w:author="Connie Burt" w:date="2021-09-04T11:12:00Z">
        <w:r w:rsidRPr="009344B2" w:rsidDel="00445F1E">
          <w:rPr>
            <w:rFonts w:ascii="Times New Roman" w:hAnsi="Times New Roman" w:cs="Times New Roman"/>
            <w:sz w:val="24"/>
          </w:rPr>
          <w:delText>choice voting</w:delText>
        </w:r>
      </w:del>
      <w:ins w:id="199" w:author="Connie Burt" w:date="2021-09-04T11:12:00Z">
        <w:r w:rsidR="00445F1E">
          <w:rPr>
            <w:rFonts w:ascii="Times New Roman" w:hAnsi="Times New Roman" w:cs="Times New Roman"/>
            <w:sz w:val="24"/>
          </w:rPr>
          <w:t>RCV</w:t>
        </w:r>
      </w:ins>
      <w:r w:rsidRPr="009344B2">
        <w:rPr>
          <w:rFonts w:ascii="Times New Roman" w:hAnsi="Times New Roman" w:cs="Times New Roman"/>
          <w:sz w:val="24"/>
        </w:rPr>
        <w:t xml:space="preserve"> </w:t>
      </w:r>
      <w:del w:id="200" w:author="Connie Burt" w:date="2021-09-04T11:12:00Z">
        <w:r w:rsidRPr="009344B2" w:rsidDel="00445F1E">
          <w:rPr>
            <w:rFonts w:ascii="Times New Roman" w:hAnsi="Times New Roman" w:cs="Times New Roman"/>
            <w:sz w:val="24"/>
          </w:rPr>
          <w:delText xml:space="preserve">can </w:delText>
        </w:r>
      </w:del>
      <w:r w:rsidRPr="009344B2">
        <w:rPr>
          <w:rFonts w:ascii="Times New Roman" w:hAnsi="Times New Roman" w:cs="Times New Roman"/>
          <w:sz w:val="24"/>
        </w:rPr>
        <w:t xml:space="preserve">also </w:t>
      </w:r>
      <w:ins w:id="201" w:author="Connie Burt" w:date="2021-09-04T11:12:00Z">
        <w:r w:rsidR="00445F1E">
          <w:rPr>
            <w:rFonts w:ascii="Times New Roman" w:hAnsi="Times New Roman" w:cs="Times New Roman"/>
            <w:sz w:val="24"/>
          </w:rPr>
          <w:t xml:space="preserve">can </w:t>
        </w:r>
      </w:ins>
      <w:r w:rsidRPr="009344B2">
        <w:rPr>
          <w:rFonts w:ascii="Times New Roman" w:hAnsi="Times New Roman" w:cs="Times New Roman"/>
          <w:sz w:val="24"/>
        </w:rPr>
        <w:t xml:space="preserve">be thought of as an </w:t>
      </w:r>
      <w:r w:rsidR="00B41240">
        <w:rPr>
          <w:rFonts w:ascii="Times New Roman" w:hAnsi="Times New Roman" w:cs="Times New Roman"/>
          <w:sz w:val="24"/>
        </w:rPr>
        <w:t>“</w:t>
      </w:r>
      <w:r w:rsidRPr="009344B2">
        <w:rPr>
          <w:rFonts w:ascii="Times New Roman" w:hAnsi="Times New Roman" w:cs="Times New Roman"/>
          <w:sz w:val="24"/>
        </w:rPr>
        <w:t>anti-spoiler</w:t>
      </w:r>
      <w:r w:rsidR="00B41240">
        <w:rPr>
          <w:rFonts w:ascii="Times New Roman" w:hAnsi="Times New Roman" w:cs="Times New Roman"/>
          <w:sz w:val="24"/>
        </w:rPr>
        <w:t>”</w:t>
      </w:r>
      <w:r w:rsidRPr="009344B2">
        <w:rPr>
          <w:rFonts w:ascii="Times New Roman" w:hAnsi="Times New Roman" w:cs="Times New Roman"/>
          <w:sz w:val="24"/>
        </w:rPr>
        <w:t xml:space="preserve"> reform that reduces the likely impact of minor</w:t>
      </w:r>
      <w:ins w:id="202" w:author="Connie Burt" w:date="2021-09-04T11:12:00Z">
        <w:r w:rsidR="00445F1E">
          <w:rPr>
            <w:rFonts w:ascii="Times New Roman" w:hAnsi="Times New Roman" w:cs="Times New Roman"/>
            <w:sz w:val="24"/>
          </w:rPr>
          <w:t>-</w:t>
        </w:r>
      </w:ins>
      <w:del w:id="203" w:author="Connie Burt" w:date="2021-09-04T11:12:00Z">
        <w:r w:rsidRPr="009344B2" w:rsidDel="00445F1E">
          <w:rPr>
            <w:rFonts w:ascii="Times New Roman" w:hAnsi="Times New Roman" w:cs="Times New Roman"/>
            <w:sz w:val="24"/>
          </w:rPr>
          <w:delText xml:space="preserve"> </w:delText>
        </w:r>
      </w:del>
      <w:r w:rsidRPr="009344B2">
        <w:rPr>
          <w:rFonts w:ascii="Times New Roman" w:hAnsi="Times New Roman" w:cs="Times New Roman"/>
          <w:sz w:val="24"/>
        </w:rPr>
        <w:t>party candidates on election outcomes. Thus, we have a pro-RCV coalition in which minor</w:t>
      </w:r>
      <w:ins w:id="204" w:author="Connie Burt" w:date="2021-09-04T11:12:00Z">
        <w:r w:rsidR="00445F1E">
          <w:rPr>
            <w:rFonts w:ascii="Times New Roman" w:hAnsi="Times New Roman" w:cs="Times New Roman"/>
            <w:sz w:val="24"/>
          </w:rPr>
          <w:t>-</w:t>
        </w:r>
      </w:ins>
      <w:del w:id="205" w:author="Connie Burt" w:date="2021-09-04T11:12:00Z">
        <w:r w:rsidRPr="009344B2" w:rsidDel="00445F1E">
          <w:rPr>
            <w:rFonts w:ascii="Times New Roman" w:hAnsi="Times New Roman" w:cs="Times New Roman"/>
            <w:sz w:val="24"/>
          </w:rPr>
          <w:delText xml:space="preserve"> </w:delText>
        </w:r>
      </w:del>
      <w:r w:rsidRPr="009344B2">
        <w:rPr>
          <w:rFonts w:ascii="Times New Roman" w:hAnsi="Times New Roman" w:cs="Times New Roman"/>
          <w:sz w:val="24"/>
        </w:rPr>
        <w:t xml:space="preserve">party supporters tend to favor this reform </w:t>
      </w:r>
      <w:del w:id="206" w:author="Connie Burt" w:date="2021-09-04T11:12:00Z">
        <w:r w:rsidRPr="009344B2" w:rsidDel="00445F1E">
          <w:rPr>
            <w:rFonts w:ascii="Times New Roman" w:hAnsi="Times New Roman" w:cs="Times New Roman"/>
            <w:sz w:val="24"/>
          </w:rPr>
          <w:delText>since</w:delText>
        </w:r>
      </w:del>
      <w:ins w:id="207" w:author="Connie Burt" w:date="2021-09-04T11:12:00Z">
        <w:r w:rsidR="00445F1E">
          <w:rPr>
            <w:rFonts w:ascii="Times New Roman" w:hAnsi="Times New Roman" w:cs="Times New Roman"/>
            <w:sz w:val="24"/>
          </w:rPr>
          <w:t>beca</w:t>
        </w:r>
      </w:ins>
      <w:ins w:id="208" w:author="Connie Burt" w:date="2021-09-04T11:13:00Z">
        <w:r w:rsidR="00445F1E">
          <w:rPr>
            <w:rFonts w:ascii="Times New Roman" w:hAnsi="Times New Roman" w:cs="Times New Roman"/>
            <w:sz w:val="24"/>
          </w:rPr>
          <w:t>use</w:t>
        </w:r>
      </w:ins>
      <w:r w:rsidRPr="009344B2">
        <w:rPr>
          <w:rFonts w:ascii="Times New Roman" w:hAnsi="Times New Roman" w:cs="Times New Roman"/>
          <w:sz w:val="24"/>
        </w:rPr>
        <w:t xml:space="preserve"> it presents a way to </w:t>
      </w:r>
      <w:commentRangeStart w:id="209"/>
      <w:r w:rsidRPr="009344B2">
        <w:rPr>
          <w:rFonts w:ascii="Times New Roman" w:hAnsi="Times New Roman" w:cs="Times New Roman"/>
          <w:sz w:val="24"/>
        </w:rPr>
        <w:t xml:space="preserve">make a dent </w:t>
      </w:r>
      <w:commentRangeEnd w:id="209"/>
      <w:r w:rsidR="00C546CE">
        <w:rPr>
          <w:rStyle w:val="CommentReference"/>
        </w:rPr>
        <w:commentReference w:id="209"/>
      </w:r>
      <w:r w:rsidRPr="009344B2">
        <w:rPr>
          <w:rFonts w:ascii="Times New Roman" w:hAnsi="Times New Roman" w:cs="Times New Roman"/>
          <w:sz w:val="24"/>
        </w:rPr>
        <w:t>in the two-party cartel that has dominated American politics for the past 150+ years</w:t>
      </w:r>
      <w:del w:id="210" w:author="Connie Burt" w:date="2021-09-06T10:00:00Z">
        <w:r w:rsidRPr="009344B2" w:rsidDel="00C546CE">
          <w:rPr>
            <w:rFonts w:ascii="Times New Roman" w:hAnsi="Times New Roman" w:cs="Times New Roman"/>
            <w:sz w:val="24"/>
          </w:rPr>
          <w:delText>,</w:delText>
        </w:r>
      </w:del>
      <w:r w:rsidRPr="009344B2">
        <w:rPr>
          <w:rFonts w:ascii="Times New Roman" w:hAnsi="Times New Roman" w:cs="Times New Roman"/>
          <w:sz w:val="24"/>
        </w:rPr>
        <w:t xml:space="preserve"> together with major</w:t>
      </w:r>
      <w:ins w:id="211" w:author="Connie Burt" w:date="2021-09-04T11:13:00Z">
        <w:r w:rsidR="00445F1E">
          <w:rPr>
            <w:rFonts w:ascii="Times New Roman" w:hAnsi="Times New Roman" w:cs="Times New Roman"/>
            <w:sz w:val="24"/>
          </w:rPr>
          <w:t>-</w:t>
        </w:r>
      </w:ins>
      <w:del w:id="212" w:author="Connie Burt" w:date="2021-09-04T11:13:00Z">
        <w:r w:rsidRPr="009344B2" w:rsidDel="00445F1E">
          <w:rPr>
            <w:rFonts w:ascii="Times New Roman" w:hAnsi="Times New Roman" w:cs="Times New Roman"/>
            <w:sz w:val="24"/>
          </w:rPr>
          <w:delText xml:space="preserve"> </w:delText>
        </w:r>
      </w:del>
      <w:r w:rsidRPr="009344B2">
        <w:rPr>
          <w:rFonts w:ascii="Times New Roman" w:hAnsi="Times New Roman" w:cs="Times New Roman"/>
          <w:sz w:val="24"/>
        </w:rPr>
        <w:t>party supporters who believe that RCV</w:t>
      </w:r>
      <w:del w:id="213" w:author="Connie Burt" w:date="2021-09-04T11:14:00Z">
        <w:r w:rsidRPr="009344B2" w:rsidDel="00445F1E">
          <w:rPr>
            <w:rFonts w:ascii="Times New Roman" w:hAnsi="Times New Roman" w:cs="Times New Roman"/>
            <w:sz w:val="24"/>
          </w:rPr>
          <w:delText xml:space="preserve"> will</w:delText>
        </w:r>
      </w:del>
      <w:r w:rsidRPr="009344B2">
        <w:rPr>
          <w:rFonts w:ascii="Times New Roman" w:hAnsi="Times New Roman" w:cs="Times New Roman"/>
          <w:sz w:val="24"/>
        </w:rPr>
        <w:t xml:space="preserve">, in general, </w:t>
      </w:r>
      <w:ins w:id="214" w:author="Connie Burt" w:date="2021-09-04T11:14:00Z">
        <w:r w:rsidR="00445F1E">
          <w:rPr>
            <w:rFonts w:ascii="Times New Roman" w:hAnsi="Times New Roman" w:cs="Times New Roman"/>
            <w:sz w:val="24"/>
          </w:rPr>
          <w:t xml:space="preserve">will </w:t>
        </w:r>
      </w:ins>
      <w:r w:rsidRPr="009344B2">
        <w:rPr>
          <w:rFonts w:ascii="Times New Roman" w:hAnsi="Times New Roman" w:cs="Times New Roman"/>
          <w:sz w:val="24"/>
        </w:rPr>
        <w:t>help moderates</w:t>
      </w:r>
      <w:r w:rsidR="00B41240">
        <w:rPr>
          <w:rFonts w:ascii="Times New Roman" w:hAnsi="Times New Roman" w:cs="Times New Roman"/>
          <w:sz w:val="24"/>
        </w:rPr>
        <w:t>—</w:t>
      </w:r>
      <w:r w:rsidRPr="009344B2">
        <w:rPr>
          <w:rFonts w:ascii="Times New Roman" w:hAnsi="Times New Roman" w:cs="Times New Roman"/>
          <w:sz w:val="24"/>
        </w:rPr>
        <w:t xml:space="preserve">an advocacy especially true for Democrats </w:t>
      </w:r>
      <w:del w:id="215" w:author="Connie Burt" w:date="2021-09-04T11:13:00Z">
        <w:r w:rsidRPr="009344B2" w:rsidDel="00445F1E">
          <w:rPr>
            <w:rFonts w:ascii="Times New Roman" w:hAnsi="Times New Roman" w:cs="Times New Roman"/>
            <w:sz w:val="24"/>
          </w:rPr>
          <w:delText xml:space="preserve">worrying </w:delText>
        </w:r>
      </w:del>
      <w:ins w:id="216" w:author="Connie Burt" w:date="2021-09-04T11:13:00Z">
        <w:r w:rsidR="00445F1E">
          <w:rPr>
            <w:rFonts w:ascii="Times New Roman" w:hAnsi="Times New Roman" w:cs="Times New Roman"/>
            <w:sz w:val="24"/>
          </w:rPr>
          <w:t>concerned</w:t>
        </w:r>
        <w:r w:rsidR="00445F1E" w:rsidRPr="009344B2">
          <w:rPr>
            <w:rFonts w:ascii="Times New Roman" w:hAnsi="Times New Roman" w:cs="Times New Roman"/>
            <w:sz w:val="24"/>
          </w:rPr>
          <w:t xml:space="preserve"> </w:t>
        </w:r>
      </w:ins>
      <w:r w:rsidRPr="009344B2">
        <w:rPr>
          <w:rFonts w:ascii="Times New Roman" w:hAnsi="Times New Roman" w:cs="Times New Roman"/>
          <w:sz w:val="24"/>
        </w:rPr>
        <w:t xml:space="preserve">about </w:t>
      </w:r>
      <w:del w:id="217" w:author="Connie Burt" w:date="2021-09-04T11:13:00Z">
        <w:r w:rsidR="00B41240" w:rsidDel="00445F1E">
          <w:rPr>
            <w:rFonts w:ascii="Times New Roman" w:hAnsi="Times New Roman" w:cs="Times New Roman"/>
            <w:sz w:val="24"/>
          </w:rPr>
          <w:delText>“</w:delText>
        </w:r>
      </w:del>
      <w:r w:rsidRPr="009344B2">
        <w:rPr>
          <w:rFonts w:ascii="Times New Roman" w:hAnsi="Times New Roman" w:cs="Times New Roman"/>
          <w:sz w:val="24"/>
        </w:rPr>
        <w:t>spoiler votes</w:t>
      </w:r>
      <w:del w:id="218" w:author="Connie Burt" w:date="2021-09-04T11:13:00Z">
        <w:r w:rsidR="00B41240" w:rsidDel="00445F1E">
          <w:rPr>
            <w:rFonts w:ascii="Times New Roman" w:hAnsi="Times New Roman" w:cs="Times New Roman"/>
            <w:sz w:val="24"/>
          </w:rPr>
          <w:delText>”</w:delText>
        </w:r>
      </w:del>
      <w:r w:rsidRPr="009344B2">
        <w:rPr>
          <w:rFonts w:ascii="Times New Roman" w:hAnsi="Times New Roman" w:cs="Times New Roman"/>
          <w:sz w:val="24"/>
        </w:rPr>
        <w:t xml:space="preserve"> from the left.</w:t>
      </w:r>
      <w:r w:rsidRPr="009344B2">
        <w:rPr>
          <w:rStyle w:val="EndnoteReference"/>
          <w:rFonts w:ascii="Times New Roman" w:hAnsi="Times New Roman" w:cs="Times New Roman"/>
          <w:sz w:val="24"/>
        </w:rPr>
        <w:endnoteReference w:id="4"/>
      </w:r>
    </w:p>
    <w:p w14:paraId="2F35EA5D" w14:textId="17E9B017" w:rsidR="00B5239D" w:rsidRPr="009344B2" w:rsidRDefault="00B5239D" w:rsidP="009344B2">
      <w:pPr>
        <w:tabs>
          <w:tab w:val="left" w:pos="0"/>
        </w:tabs>
        <w:spacing w:after="0" w:line="480" w:lineRule="auto"/>
        <w:rPr>
          <w:rFonts w:ascii="Times New Roman" w:hAnsi="Times New Roman" w:cs="Times New Roman"/>
          <w:sz w:val="24"/>
        </w:rPr>
      </w:pPr>
      <w:r w:rsidRPr="009344B2">
        <w:rPr>
          <w:rFonts w:ascii="Times New Roman" w:hAnsi="Times New Roman" w:cs="Times New Roman"/>
          <w:sz w:val="24"/>
        </w:rPr>
        <w:t>Democrat support for RCV was reinforced when the Democratic candidate, Jared Golden, defeated Republican incumbent Bruce Poliquin, after multiple rounds when all candidates failed to reach 50% of the vote in the first round for the 2018 Maine second congressional district. Poliquin received more first</w:t>
      </w:r>
      <w:ins w:id="233" w:author="Connie Burt" w:date="2021-09-04T11:15:00Z">
        <w:r w:rsidR="00FB5BB5">
          <w:rPr>
            <w:rFonts w:ascii="Times New Roman" w:hAnsi="Times New Roman" w:cs="Times New Roman"/>
            <w:sz w:val="24"/>
          </w:rPr>
          <w:t>-</w:t>
        </w:r>
      </w:ins>
      <w:del w:id="234" w:author="Connie Burt" w:date="2021-09-04T11:15:00Z">
        <w:r w:rsidRPr="009344B2" w:rsidDel="00FB5BB5">
          <w:rPr>
            <w:rFonts w:ascii="Times New Roman" w:hAnsi="Times New Roman" w:cs="Times New Roman"/>
            <w:sz w:val="24"/>
          </w:rPr>
          <w:delText xml:space="preserve"> </w:delText>
        </w:r>
      </w:del>
      <w:r w:rsidRPr="009344B2">
        <w:rPr>
          <w:rFonts w:ascii="Times New Roman" w:hAnsi="Times New Roman" w:cs="Times New Roman"/>
          <w:sz w:val="24"/>
        </w:rPr>
        <w:t xml:space="preserve">place votes than Golden, and his failure to secure the seat infuriated </w:t>
      </w:r>
      <w:del w:id="235" w:author="Connie Burt" w:date="2021-09-04T11:15:00Z">
        <w:r w:rsidRPr="009344B2" w:rsidDel="00FB5BB5">
          <w:rPr>
            <w:rFonts w:ascii="Times New Roman" w:hAnsi="Times New Roman" w:cs="Times New Roman"/>
            <w:sz w:val="24"/>
          </w:rPr>
          <w:delText>Poliquin</w:delText>
        </w:r>
      </w:del>
      <w:ins w:id="236" w:author="Connie Burt" w:date="2021-09-04T11:15:00Z">
        <w:r w:rsidR="00FB5BB5">
          <w:rPr>
            <w:rFonts w:ascii="Times New Roman" w:hAnsi="Times New Roman" w:cs="Times New Roman"/>
            <w:sz w:val="24"/>
          </w:rPr>
          <w:t>him</w:t>
        </w:r>
      </w:ins>
      <w:r w:rsidRPr="009344B2">
        <w:rPr>
          <w:rFonts w:ascii="Times New Roman" w:hAnsi="Times New Roman" w:cs="Times New Roman"/>
          <w:sz w:val="24"/>
        </w:rPr>
        <w:t xml:space="preserve">, who called the outcome the “biggest voter rip-off in </w:t>
      </w:r>
      <w:r w:rsidRPr="009344B2">
        <w:rPr>
          <w:rFonts w:ascii="Times New Roman" w:hAnsi="Times New Roman" w:cs="Times New Roman"/>
          <w:sz w:val="24"/>
        </w:rPr>
        <w:lastRenderedPageBreak/>
        <w:t>Maine history</w:t>
      </w:r>
      <w:r w:rsidR="00FB5BB5">
        <w:rPr>
          <w:rFonts w:ascii="Times New Roman" w:hAnsi="Times New Roman" w:cs="Times New Roman"/>
          <w:sz w:val="24"/>
        </w:rPr>
        <w:t>” (</w:t>
      </w:r>
      <w:r w:rsidR="00FB5BB5" w:rsidRPr="00FB5BB5">
        <w:rPr>
          <w:rFonts w:ascii="Times New Roman" w:hAnsi="Times New Roman" w:cs="Times New Roman"/>
          <w:i/>
          <w:iCs/>
          <w:sz w:val="24"/>
        </w:rPr>
        <w:t>Maine Examiner</w:t>
      </w:r>
      <w:r w:rsidR="00FB5BB5">
        <w:rPr>
          <w:rFonts w:ascii="Times New Roman" w:hAnsi="Times New Roman" w:cs="Times New Roman"/>
          <w:sz w:val="24"/>
        </w:rPr>
        <w:t xml:space="preserve"> 2019).</w:t>
      </w:r>
      <w:r w:rsidRPr="009344B2">
        <w:rPr>
          <w:rFonts w:ascii="Times New Roman" w:hAnsi="Times New Roman" w:cs="Times New Roman"/>
          <w:sz w:val="24"/>
        </w:rPr>
        <w:t xml:space="preserve"> Pol</w:t>
      </w:r>
      <w:ins w:id="237" w:author="Connie Burt" w:date="2021-09-03T14:20:00Z">
        <w:r w:rsidR="00B41240">
          <w:rPr>
            <w:rFonts w:ascii="Times New Roman" w:hAnsi="Times New Roman" w:cs="Times New Roman"/>
            <w:sz w:val="24"/>
          </w:rPr>
          <w:t>i</w:t>
        </w:r>
      </w:ins>
      <w:r w:rsidRPr="009344B2">
        <w:rPr>
          <w:rFonts w:ascii="Times New Roman" w:hAnsi="Times New Roman" w:cs="Times New Roman"/>
          <w:sz w:val="24"/>
        </w:rPr>
        <w:t>quin then unsuccessfully sued the secretary of state</w:t>
      </w:r>
      <w:ins w:id="238" w:author="Connie Burt" w:date="2021-09-04T11:17:00Z">
        <w:r w:rsidR="00FB5BB5">
          <w:rPr>
            <w:rFonts w:ascii="Times New Roman" w:hAnsi="Times New Roman" w:cs="Times New Roman"/>
            <w:sz w:val="24"/>
          </w:rPr>
          <w:t>,</w:t>
        </w:r>
      </w:ins>
      <w:r w:rsidRPr="009344B2">
        <w:rPr>
          <w:rFonts w:ascii="Times New Roman" w:hAnsi="Times New Roman" w:cs="Times New Roman"/>
          <w:sz w:val="24"/>
        </w:rPr>
        <w:t xml:space="preserve"> claiming he won the </w:t>
      </w:r>
      <w:r w:rsidR="00B41240">
        <w:rPr>
          <w:rFonts w:ascii="Times New Roman" w:hAnsi="Times New Roman" w:cs="Times New Roman"/>
          <w:sz w:val="24"/>
        </w:rPr>
        <w:t>“‘</w:t>
      </w:r>
      <w:r w:rsidRPr="009344B2">
        <w:rPr>
          <w:rFonts w:ascii="Times New Roman" w:hAnsi="Times New Roman" w:cs="Times New Roman"/>
          <w:sz w:val="24"/>
        </w:rPr>
        <w:t>constitutional</w:t>
      </w:r>
      <w:r w:rsidR="00B41240">
        <w:rPr>
          <w:rFonts w:ascii="Times New Roman" w:hAnsi="Times New Roman" w:cs="Times New Roman"/>
          <w:sz w:val="24"/>
        </w:rPr>
        <w:t xml:space="preserve">’ </w:t>
      </w:r>
      <w:r w:rsidRPr="009344B2">
        <w:rPr>
          <w:rFonts w:ascii="Times New Roman" w:hAnsi="Times New Roman" w:cs="Times New Roman"/>
          <w:sz w:val="24"/>
        </w:rPr>
        <w:t>one-person, one-vote first</w:t>
      </w:r>
      <w:r w:rsidR="00C546CE">
        <w:rPr>
          <w:rFonts w:ascii="Times New Roman" w:hAnsi="Times New Roman" w:cs="Times New Roman"/>
          <w:sz w:val="24"/>
        </w:rPr>
        <w:t>-</w:t>
      </w:r>
      <w:r w:rsidRPr="009344B2">
        <w:rPr>
          <w:rFonts w:ascii="Times New Roman" w:hAnsi="Times New Roman" w:cs="Times New Roman"/>
          <w:sz w:val="24"/>
        </w:rPr>
        <w:t>choice election</w:t>
      </w:r>
      <w:r w:rsidR="00B41240">
        <w:rPr>
          <w:rFonts w:ascii="Times New Roman" w:hAnsi="Times New Roman" w:cs="Times New Roman"/>
          <w:sz w:val="24"/>
        </w:rPr>
        <w:t>”</w:t>
      </w:r>
      <w:r w:rsidR="00FB5BB5" w:rsidRPr="00FB5BB5">
        <w:t xml:space="preserve"> </w:t>
      </w:r>
      <w:r w:rsidR="00FB5BB5">
        <w:t>(</w:t>
      </w:r>
      <w:r w:rsidR="00FB5BB5" w:rsidRPr="00FB5BB5">
        <w:rPr>
          <w:rFonts w:ascii="Times New Roman" w:hAnsi="Times New Roman" w:cs="Times New Roman"/>
          <w:sz w:val="24"/>
        </w:rPr>
        <w:t>Pathé 2018</w:t>
      </w:r>
      <w:r w:rsidR="00FB5BB5">
        <w:rPr>
          <w:rFonts w:ascii="Times New Roman" w:hAnsi="Times New Roman" w:cs="Times New Roman"/>
          <w:sz w:val="24"/>
        </w:rPr>
        <w:t>).</w:t>
      </w:r>
    </w:p>
    <w:p w14:paraId="00000015" w14:textId="18E04F79" w:rsidR="00B5239D" w:rsidRPr="009344B2" w:rsidRDefault="00B5239D" w:rsidP="009344B2">
      <w:pPr>
        <w:tabs>
          <w:tab w:val="left" w:pos="0"/>
        </w:tabs>
        <w:spacing w:after="0" w:line="480" w:lineRule="auto"/>
        <w:rPr>
          <w:rFonts w:ascii="Times New Roman" w:hAnsi="Times New Roman" w:cs="Times New Roman"/>
          <w:sz w:val="24"/>
        </w:rPr>
      </w:pPr>
      <w:del w:id="239" w:author="Connie Burt" w:date="2021-09-04T10:25:00Z">
        <w:r w:rsidRPr="009344B2" w:rsidDel="00F93BC1">
          <w:rPr>
            <w:rFonts w:ascii="Times New Roman" w:hAnsi="Times New Roman" w:cs="Times New Roman"/>
            <w:sz w:val="24"/>
          </w:rPr>
          <w:delText>But</w:delText>
        </w:r>
      </w:del>
      <w:del w:id="240" w:author="Connie Burt" w:date="2021-09-04T11:21:00Z">
        <w:r w:rsidRPr="009344B2" w:rsidDel="00920E48">
          <w:rPr>
            <w:rFonts w:ascii="Times New Roman" w:hAnsi="Times New Roman" w:cs="Times New Roman"/>
            <w:sz w:val="24"/>
          </w:rPr>
          <w:delText xml:space="preserve">, </w:delText>
        </w:r>
      </w:del>
      <w:del w:id="241" w:author="Connie Burt" w:date="2021-09-04T10:26:00Z">
        <w:r w:rsidRPr="009344B2" w:rsidDel="00F93BC1">
          <w:rPr>
            <w:rFonts w:ascii="Times New Roman" w:hAnsi="Times New Roman" w:cs="Times New Roman"/>
            <w:sz w:val="24"/>
          </w:rPr>
          <w:delText xml:space="preserve">while </w:delText>
        </w:r>
      </w:del>
      <w:ins w:id="242" w:author="Connie Burt" w:date="2021-09-04T11:21:00Z">
        <w:r w:rsidR="00920E48">
          <w:rPr>
            <w:rFonts w:ascii="Times New Roman" w:hAnsi="Times New Roman" w:cs="Times New Roman"/>
            <w:sz w:val="24"/>
          </w:rPr>
          <w:t>Whereas</w:t>
        </w:r>
      </w:ins>
      <w:ins w:id="243" w:author="Connie Burt" w:date="2021-09-04T10:26:00Z">
        <w:r w:rsidR="00F93BC1" w:rsidRPr="009344B2">
          <w:rPr>
            <w:rFonts w:ascii="Times New Roman" w:hAnsi="Times New Roman" w:cs="Times New Roman"/>
            <w:sz w:val="24"/>
          </w:rPr>
          <w:t xml:space="preserve"> </w:t>
        </w:r>
      </w:ins>
      <w:r w:rsidRPr="009344B2">
        <w:rPr>
          <w:rFonts w:ascii="Times New Roman" w:hAnsi="Times New Roman" w:cs="Times New Roman"/>
          <w:sz w:val="24"/>
        </w:rPr>
        <w:t>we</w:t>
      </w:r>
      <w:r w:rsidRPr="005747DF">
        <w:rPr>
          <w:rFonts w:ascii="Times New Roman" w:hAnsi="Times New Roman" w:cs="Times New Roman"/>
          <w:bCs/>
          <w:sz w:val="24"/>
        </w:rPr>
        <w:t xml:space="preserve"> </w:t>
      </w:r>
      <w:r w:rsidRPr="009344B2">
        <w:rPr>
          <w:rFonts w:ascii="Times New Roman" w:hAnsi="Times New Roman" w:cs="Times New Roman"/>
          <w:sz w:val="24"/>
        </w:rPr>
        <w:t xml:space="preserve">agree with </w:t>
      </w:r>
      <w:del w:id="244" w:author="Connie Burt" w:date="2021-09-06T10:02:00Z">
        <w:r w:rsidRPr="009344B2" w:rsidDel="00C546CE">
          <w:rPr>
            <w:rFonts w:ascii="Times New Roman" w:hAnsi="Times New Roman" w:cs="Times New Roman"/>
            <w:sz w:val="24"/>
          </w:rPr>
          <w:delText xml:space="preserve">Ray </w:delText>
        </w:r>
      </w:del>
      <w:r w:rsidRPr="009344B2">
        <w:rPr>
          <w:rFonts w:ascii="Times New Roman" w:hAnsi="Times New Roman" w:cs="Times New Roman"/>
          <w:sz w:val="24"/>
        </w:rPr>
        <w:t xml:space="preserve">Wolfinger’s famous observation (quoted in </w:t>
      </w:r>
      <w:r w:rsidRPr="00B41240">
        <w:rPr>
          <w:rFonts w:ascii="Times New Roman" w:hAnsi="Times New Roman" w:cs="Times New Roman"/>
          <w:bCs/>
          <w:sz w:val="24"/>
        </w:rPr>
        <w:t xml:space="preserve">Wuffle 1986) that </w:t>
      </w:r>
      <w:r w:rsidR="00B41240">
        <w:rPr>
          <w:rFonts w:ascii="Times New Roman" w:hAnsi="Times New Roman" w:cs="Times New Roman"/>
          <w:bCs/>
          <w:sz w:val="24"/>
        </w:rPr>
        <w:t>“</w:t>
      </w:r>
      <w:r w:rsidRPr="00B41240">
        <w:rPr>
          <w:rFonts w:ascii="Times New Roman" w:hAnsi="Times New Roman" w:cs="Times New Roman"/>
          <w:bCs/>
          <w:sz w:val="24"/>
        </w:rPr>
        <w:t>data is the plural of anecdote,</w:t>
      </w:r>
      <w:r w:rsidR="00B41240">
        <w:rPr>
          <w:rFonts w:ascii="Times New Roman" w:hAnsi="Times New Roman" w:cs="Times New Roman"/>
          <w:bCs/>
          <w:sz w:val="24"/>
        </w:rPr>
        <w:t>”</w:t>
      </w:r>
      <w:r w:rsidRPr="00B41240">
        <w:rPr>
          <w:rFonts w:ascii="Times New Roman" w:hAnsi="Times New Roman" w:cs="Times New Roman"/>
          <w:bCs/>
          <w:sz w:val="24"/>
        </w:rPr>
        <w:t xml:space="preserve"> it </w:t>
      </w:r>
      <w:del w:id="245" w:author="Connie Burt" w:date="2021-09-04T10:26:00Z">
        <w:r w:rsidRPr="00B41240" w:rsidDel="00F93BC1">
          <w:rPr>
            <w:rFonts w:ascii="Times New Roman" w:hAnsi="Times New Roman" w:cs="Times New Roman"/>
            <w:bCs/>
            <w:sz w:val="24"/>
          </w:rPr>
          <w:delText xml:space="preserve">is </w:delText>
        </w:r>
      </w:del>
      <w:r w:rsidRPr="00B41240">
        <w:rPr>
          <w:rFonts w:ascii="Times New Roman" w:hAnsi="Times New Roman" w:cs="Times New Roman"/>
          <w:bCs/>
          <w:sz w:val="24"/>
        </w:rPr>
        <w:t xml:space="preserve">also </w:t>
      </w:r>
      <w:ins w:id="246" w:author="Connie Burt" w:date="2021-09-04T10:25:00Z">
        <w:r w:rsidR="00F93BC1">
          <w:rPr>
            <w:rFonts w:ascii="Times New Roman" w:hAnsi="Times New Roman" w:cs="Times New Roman"/>
            <w:bCs/>
            <w:sz w:val="24"/>
          </w:rPr>
          <w:t xml:space="preserve">is </w:t>
        </w:r>
      </w:ins>
      <w:r w:rsidRPr="00B41240">
        <w:rPr>
          <w:rFonts w:ascii="Times New Roman" w:hAnsi="Times New Roman" w:cs="Times New Roman"/>
          <w:bCs/>
          <w:sz w:val="24"/>
        </w:rPr>
        <w:t>important to remember another aphorism</w:t>
      </w:r>
      <w:ins w:id="247" w:author="Connie Burt" w:date="2021-09-04T10:26:00Z">
        <w:r w:rsidR="00F93BC1">
          <w:rPr>
            <w:rFonts w:ascii="Times New Roman" w:hAnsi="Times New Roman" w:cs="Times New Roman"/>
            <w:bCs/>
            <w:sz w:val="24"/>
          </w:rPr>
          <w:t>—</w:t>
        </w:r>
      </w:ins>
      <w:del w:id="248" w:author="Connie Burt" w:date="2021-09-04T10:26:00Z">
        <w:r w:rsidRPr="00B41240" w:rsidDel="00F93BC1">
          <w:rPr>
            <w:rFonts w:ascii="Times New Roman" w:hAnsi="Times New Roman" w:cs="Times New Roman"/>
            <w:bCs/>
            <w:sz w:val="24"/>
          </w:rPr>
          <w:delText xml:space="preserve">, </w:delText>
        </w:r>
      </w:del>
      <w:r w:rsidRPr="00B41240">
        <w:rPr>
          <w:rFonts w:ascii="Times New Roman" w:hAnsi="Times New Roman" w:cs="Times New Roman"/>
          <w:bCs/>
          <w:sz w:val="24"/>
        </w:rPr>
        <w:t xml:space="preserve">namely, </w:t>
      </w:r>
      <w:r w:rsidR="00B41240">
        <w:rPr>
          <w:rFonts w:ascii="Times New Roman" w:hAnsi="Times New Roman" w:cs="Times New Roman"/>
          <w:bCs/>
          <w:sz w:val="24"/>
        </w:rPr>
        <w:t>“</w:t>
      </w:r>
      <w:r w:rsidRPr="00B41240">
        <w:rPr>
          <w:rFonts w:ascii="Times New Roman" w:hAnsi="Times New Roman" w:cs="Times New Roman"/>
          <w:bCs/>
          <w:sz w:val="24"/>
        </w:rPr>
        <w:t>not all swans are white.</w:t>
      </w:r>
      <w:r w:rsidR="00B41240">
        <w:rPr>
          <w:rFonts w:ascii="Times New Roman" w:hAnsi="Times New Roman" w:cs="Times New Roman"/>
          <w:bCs/>
          <w:sz w:val="24"/>
        </w:rPr>
        <w:t>”</w:t>
      </w:r>
      <w:r w:rsidRPr="00B41240">
        <w:rPr>
          <w:rFonts w:ascii="Times New Roman" w:hAnsi="Times New Roman" w:cs="Times New Roman"/>
          <w:bCs/>
          <w:sz w:val="24"/>
        </w:rPr>
        <w:t xml:space="preserve"> Concluding that RCV necessarily (or even usually) can be expected to benefit Democrats is simply wrong. </w:t>
      </w:r>
      <w:del w:id="249" w:author="Connie Burt" w:date="2021-09-04T11:21:00Z">
        <w:r w:rsidRPr="00B41240" w:rsidDel="00920E48">
          <w:rPr>
            <w:rFonts w:ascii="Times New Roman" w:hAnsi="Times New Roman" w:cs="Times New Roman"/>
            <w:bCs/>
            <w:sz w:val="24"/>
          </w:rPr>
          <w:delText>Here, b</w:delText>
        </w:r>
      </w:del>
      <w:ins w:id="250" w:author="Connie Burt" w:date="2021-09-04T11:22:00Z">
        <w:r w:rsidR="00920E48">
          <w:rPr>
            <w:rFonts w:ascii="Times New Roman" w:hAnsi="Times New Roman" w:cs="Times New Roman"/>
            <w:bCs/>
            <w:sz w:val="24"/>
          </w:rPr>
          <w:t>B</w:t>
        </w:r>
        <w:r w:rsidR="00920E48" w:rsidRPr="00920E48">
          <w:rPr>
            <w:rFonts w:ascii="Times New Roman" w:hAnsi="Times New Roman" w:cs="Times New Roman"/>
            <w:bCs/>
            <w:sz w:val="24"/>
          </w:rPr>
          <w:t>ased on the two most recent presidential elections</w:t>
        </w:r>
        <w:r w:rsidR="00920E48">
          <w:rPr>
            <w:rFonts w:ascii="Times New Roman" w:hAnsi="Times New Roman" w:cs="Times New Roman"/>
            <w:bCs/>
            <w:sz w:val="24"/>
          </w:rPr>
          <w:t xml:space="preserve"> and b</w:t>
        </w:r>
      </w:ins>
      <w:r w:rsidRPr="00B41240">
        <w:rPr>
          <w:rFonts w:ascii="Times New Roman" w:hAnsi="Times New Roman" w:cs="Times New Roman"/>
          <w:bCs/>
          <w:sz w:val="24"/>
        </w:rPr>
        <w:t>uilding on Devine and Kopko (2021),</w:t>
      </w:r>
      <w:r w:rsidRPr="009344B2">
        <w:rPr>
          <w:rFonts w:ascii="Times New Roman" w:hAnsi="Times New Roman" w:cs="Times New Roman"/>
          <w:sz w:val="24"/>
        </w:rPr>
        <w:t xml:space="preserve"> we show that at the presidential level, </w:t>
      </w:r>
      <w:del w:id="251" w:author="Connie Burt" w:date="2021-09-04T11:22:00Z">
        <w:r w:rsidRPr="009344B2" w:rsidDel="00920E48">
          <w:rPr>
            <w:rFonts w:ascii="Times New Roman" w:hAnsi="Times New Roman" w:cs="Times New Roman"/>
            <w:sz w:val="24"/>
          </w:rPr>
          <w:delText xml:space="preserve">based on the two most recent presidential elections, </w:delText>
        </w:r>
      </w:del>
      <w:r w:rsidRPr="009344B2">
        <w:rPr>
          <w:rFonts w:ascii="Times New Roman" w:hAnsi="Times New Roman" w:cs="Times New Roman"/>
          <w:sz w:val="24"/>
        </w:rPr>
        <w:t xml:space="preserve">RCV </w:t>
      </w:r>
      <w:del w:id="252" w:author="Connie Burt" w:date="2021-09-04T11:22:00Z">
        <w:r w:rsidRPr="009344B2" w:rsidDel="00920E48">
          <w:rPr>
            <w:rFonts w:ascii="Times New Roman" w:hAnsi="Times New Roman" w:cs="Times New Roman"/>
            <w:sz w:val="24"/>
          </w:rPr>
          <w:delText xml:space="preserve">is </w:delText>
        </w:r>
      </w:del>
      <w:r w:rsidRPr="009344B2">
        <w:rPr>
          <w:rFonts w:ascii="Times New Roman" w:hAnsi="Times New Roman" w:cs="Times New Roman"/>
          <w:sz w:val="24"/>
        </w:rPr>
        <w:t xml:space="preserve">actually </w:t>
      </w:r>
      <w:ins w:id="253" w:author="Connie Burt" w:date="2021-09-04T11:22:00Z">
        <w:r w:rsidR="00920E48">
          <w:rPr>
            <w:rFonts w:ascii="Times New Roman" w:hAnsi="Times New Roman" w:cs="Times New Roman"/>
            <w:sz w:val="24"/>
          </w:rPr>
          <w:t xml:space="preserve">is </w:t>
        </w:r>
      </w:ins>
      <w:r w:rsidRPr="009344B2">
        <w:rPr>
          <w:rFonts w:ascii="Times New Roman" w:hAnsi="Times New Roman" w:cs="Times New Roman"/>
          <w:sz w:val="24"/>
        </w:rPr>
        <w:t>likely to benefit the Republican nominee.</w:t>
      </w:r>
    </w:p>
    <w:p w14:paraId="731CBC43" w14:textId="77777777" w:rsidR="00B41240" w:rsidRDefault="00B41240" w:rsidP="009344B2">
      <w:pPr>
        <w:pStyle w:val="Heading2"/>
        <w:spacing w:before="0" w:line="480" w:lineRule="auto"/>
        <w:rPr>
          <w:rFonts w:ascii="Times New Roman" w:eastAsia="Arial" w:hAnsi="Times New Roman" w:cs="Times New Roman"/>
          <w:sz w:val="24"/>
          <w:szCs w:val="24"/>
        </w:rPr>
      </w:pPr>
    </w:p>
    <w:p w14:paraId="00000016" w14:textId="3EBE715C" w:rsidR="00B5239D" w:rsidRPr="009344B2" w:rsidRDefault="00F93BC1" w:rsidP="009344B2">
      <w:pPr>
        <w:pStyle w:val="Heading2"/>
        <w:spacing w:before="0" w:line="480" w:lineRule="auto"/>
        <w:rPr>
          <w:rFonts w:ascii="Times New Roman" w:eastAsia="Arial" w:hAnsi="Times New Roman" w:cs="Times New Roman"/>
          <w:sz w:val="24"/>
          <w:szCs w:val="24"/>
        </w:rPr>
      </w:pPr>
      <w:ins w:id="254" w:author="Connie Burt" w:date="2021-09-04T10:26:00Z">
        <w:r>
          <w:rPr>
            <w:rFonts w:ascii="Times New Roman" w:eastAsia="Arial" w:hAnsi="Times New Roman" w:cs="Times New Roman"/>
            <w:b w:val="0"/>
            <w:bCs/>
            <w:sz w:val="24"/>
            <w:szCs w:val="24"/>
          </w:rPr>
          <w:t>&lt;heading level 1&gt;</w:t>
        </w:r>
      </w:ins>
      <w:r w:rsidR="00B41240" w:rsidRPr="009344B2">
        <w:rPr>
          <w:rFonts w:ascii="Times New Roman" w:eastAsia="Arial" w:hAnsi="Times New Roman" w:cs="Times New Roman"/>
          <w:sz w:val="24"/>
          <w:szCs w:val="24"/>
        </w:rPr>
        <w:t>THE PRESIDENTIAL ELECTION OF 2016</w:t>
      </w:r>
    </w:p>
    <w:p w14:paraId="00000017" w14:textId="4725C400" w:rsidR="00B5239D" w:rsidRPr="009344B2" w:rsidRDefault="00F93BC1" w:rsidP="00B41240">
      <w:pPr>
        <w:spacing w:after="0" w:line="480" w:lineRule="auto"/>
        <w:ind w:firstLine="0"/>
        <w:rPr>
          <w:rFonts w:ascii="Times New Roman" w:hAnsi="Times New Roman" w:cs="Times New Roman"/>
          <w:sz w:val="24"/>
        </w:rPr>
      </w:pPr>
      <w:ins w:id="255" w:author="Connie Burt" w:date="2021-09-04T10:26:00Z">
        <w:r>
          <w:rPr>
            <w:rFonts w:ascii="Times New Roman" w:hAnsi="Times New Roman" w:cs="Times New Roman"/>
            <w:sz w:val="24"/>
          </w:rPr>
          <w:t>&lt;text&gt;</w:t>
        </w:r>
      </w:ins>
      <w:r w:rsidR="00B5239D" w:rsidRPr="009344B2">
        <w:rPr>
          <w:rFonts w:ascii="Times New Roman" w:hAnsi="Times New Roman" w:cs="Times New Roman"/>
          <w:sz w:val="24"/>
        </w:rPr>
        <w:t>In 2016</w:t>
      </w:r>
      <w:ins w:id="256" w:author="Connie Burt" w:date="2021-09-04T10:26:00Z">
        <w:r>
          <w:rPr>
            <w:rFonts w:ascii="Times New Roman" w:hAnsi="Times New Roman" w:cs="Times New Roman"/>
            <w:sz w:val="24"/>
          </w:rPr>
          <w:t>,</w:t>
        </w:r>
      </w:ins>
      <w:r w:rsidR="00B5239D" w:rsidRPr="009344B2">
        <w:rPr>
          <w:rFonts w:ascii="Times New Roman" w:hAnsi="Times New Roman" w:cs="Times New Roman"/>
          <w:sz w:val="24"/>
        </w:rPr>
        <w:t xml:space="preserve"> there were two minor</w:t>
      </w:r>
      <w:ins w:id="257" w:author="Connie Burt" w:date="2021-09-04T11:33:00Z">
        <w:r w:rsidR="00DC7259">
          <w:rPr>
            <w:rFonts w:ascii="Times New Roman" w:hAnsi="Times New Roman" w:cs="Times New Roman"/>
            <w:sz w:val="24"/>
          </w:rPr>
          <w:t>-</w:t>
        </w:r>
      </w:ins>
      <w:del w:id="258" w:author="Connie Burt" w:date="2021-09-04T11:33:00Z">
        <w:r w:rsidR="00B5239D" w:rsidRPr="009344B2" w:rsidDel="00DC7259">
          <w:rPr>
            <w:rFonts w:ascii="Times New Roman" w:hAnsi="Times New Roman" w:cs="Times New Roman"/>
            <w:sz w:val="24"/>
          </w:rPr>
          <w:delText xml:space="preserve"> </w:delText>
        </w:r>
      </w:del>
      <w:r w:rsidR="00B5239D" w:rsidRPr="009344B2">
        <w:rPr>
          <w:rFonts w:ascii="Times New Roman" w:hAnsi="Times New Roman" w:cs="Times New Roman"/>
          <w:sz w:val="24"/>
        </w:rPr>
        <w:t>party candidates who received at least a million votes: Gary Johnson, running as a Libertarian, won 4.5 million votes and Jill Stein</w:t>
      </w:r>
      <w:ins w:id="259" w:author="Connie Burt" w:date="2021-09-04T11:33:00Z">
        <w:r w:rsidR="00DC7259">
          <w:rPr>
            <w:rFonts w:ascii="Times New Roman" w:hAnsi="Times New Roman" w:cs="Times New Roman"/>
            <w:sz w:val="24"/>
          </w:rPr>
          <w:t>,</w:t>
        </w:r>
      </w:ins>
      <w:r w:rsidR="00B5239D" w:rsidRPr="009344B2">
        <w:rPr>
          <w:rFonts w:ascii="Times New Roman" w:hAnsi="Times New Roman" w:cs="Times New Roman"/>
          <w:sz w:val="24"/>
        </w:rPr>
        <w:t xml:space="preserve"> running as the Green </w:t>
      </w:r>
      <w:ins w:id="260" w:author="Connie Burt" w:date="2021-09-04T11:33:00Z">
        <w:r w:rsidR="00DC7259">
          <w:rPr>
            <w:rFonts w:ascii="Times New Roman" w:hAnsi="Times New Roman" w:cs="Times New Roman"/>
            <w:sz w:val="24"/>
          </w:rPr>
          <w:t xml:space="preserve">Party </w:t>
        </w:r>
      </w:ins>
      <w:r w:rsidR="00B5239D" w:rsidRPr="009344B2">
        <w:rPr>
          <w:rFonts w:ascii="Times New Roman" w:hAnsi="Times New Roman" w:cs="Times New Roman"/>
          <w:sz w:val="24"/>
        </w:rPr>
        <w:t>candidate, won 1.5 million votes.</w:t>
      </w:r>
      <w:r w:rsidR="00B5239D" w:rsidRPr="009344B2">
        <w:rPr>
          <w:rStyle w:val="EndnoteReference"/>
          <w:rFonts w:ascii="Times New Roman" w:hAnsi="Times New Roman" w:cs="Times New Roman"/>
          <w:sz w:val="24"/>
        </w:rPr>
        <w:endnoteReference w:id="5"/>
      </w:r>
      <w:r w:rsidR="00B5239D" w:rsidRPr="009344B2">
        <w:rPr>
          <w:rFonts w:ascii="Times New Roman" w:hAnsi="Times New Roman" w:cs="Times New Roman"/>
          <w:sz w:val="24"/>
        </w:rPr>
        <w:t xml:space="preserve"> It is common to </w:t>
      </w:r>
      <w:del w:id="275" w:author="Connie Burt" w:date="2021-09-04T11:34:00Z">
        <w:r w:rsidR="00B5239D" w:rsidRPr="009344B2" w:rsidDel="00DC7259">
          <w:rPr>
            <w:rFonts w:ascii="Times New Roman" w:hAnsi="Times New Roman" w:cs="Times New Roman"/>
            <w:sz w:val="24"/>
          </w:rPr>
          <w:delText>think of</w:delText>
        </w:r>
      </w:del>
      <w:ins w:id="276" w:author="Connie Burt" w:date="2021-09-04T11:34:00Z">
        <w:r w:rsidR="00DC7259">
          <w:rPr>
            <w:rFonts w:ascii="Times New Roman" w:hAnsi="Times New Roman" w:cs="Times New Roman"/>
            <w:sz w:val="24"/>
          </w:rPr>
          <w:t>view</w:t>
        </w:r>
      </w:ins>
      <w:r w:rsidR="00B5239D" w:rsidRPr="009344B2">
        <w:rPr>
          <w:rFonts w:ascii="Times New Roman" w:hAnsi="Times New Roman" w:cs="Times New Roman"/>
          <w:sz w:val="24"/>
        </w:rPr>
        <w:t xml:space="preserve"> Libertarians as </w:t>
      </w:r>
      <w:del w:id="277" w:author="Connie Burt" w:date="2021-09-04T11:34:00Z">
        <w:r w:rsidR="00B5239D" w:rsidRPr="009344B2" w:rsidDel="00DC7259">
          <w:rPr>
            <w:rFonts w:ascii="Times New Roman" w:hAnsi="Times New Roman" w:cs="Times New Roman"/>
            <w:sz w:val="24"/>
          </w:rPr>
          <w:delText xml:space="preserve">being </w:delText>
        </w:r>
      </w:del>
      <w:r w:rsidR="00B5239D" w:rsidRPr="009344B2">
        <w:rPr>
          <w:rFonts w:ascii="Times New Roman" w:hAnsi="Times New Roman" w:cs="Times New Roman"/>
          <w:sz w:val="24"/>
        </w:rPr>
        <w:t>ideologically closer to Republicans</w:t>
      </w:r>
      <w:ins w:id="278" w:author="Connie Burt" w:date="2021-09-04T11:33:00Z">
        <w:r w:rsidR="00DC7259">
          <w:rPr>
            <w:rFonts w:ascii="Times New Roman" w:hAnsi="Times New Roman" w:cs="Times New Roman"/>
            <w:sz w:val="24"/>
          </w:rPr>
          <w:t>,</w:t>
        </w:r>
      </w:ins>
      <w:r w:rsidR="00B5239D" w:rsidRPr="009344B2">
        <w:rPr>
          <w:rFonts w:ascii="Times New Roman" w:hAnsi="Times New Roman" w:cs="Times New Roman"/>
          <w:sz w:val="24"/>
        </w:rPr>
        <w:t xml:space="preserve"> </w:t>
      </w:r>
      <w:del w:id="279" w:author="Connie Burt" w:date="2021-09-04T10:27:00Z">
        <w:r w:rsidR="00B5239D" w:rsidRPr="009344B2" w:rsidDel="00F93BC1">
          <w:rPr>
            <w:rFonts w:ascii="Times New Roman" w:hAnsi="Times New Roman" w:cs="Times New Roman"/>
            <w:sz w:val="24"/>
          </w:rPr>
          <w:delText>(</w:delText>
        </w:r>
      </w:del>
      <w:r w:rsidR="00B5239D" w:rsidRPr="009344B2">
        <w:rPr>
          <w:rFonts w:ascii="Times New Roman" w:hAnsi="Times New Roman" w:cs="Times New Roman"/>
          <w:sz w:val="24"/>
        </w:rPr>
        <w:t>in part because some high</w:t>
      </w:r>
      <w:ins w:id="280" w:author="Connie Burt" w:date="2021-09-04T10:26:00Z">
        <w:r>
          <w:rPr>
            <w:rFonts w:ascii="Times New Roman" w:hAnsi="Times New Roman" w:cs="Times New Roman"/>
            <w:sz w:val="24"/>
          </w:rPr>
          <w:t>-</w:t>
        </w:r>
      </w:ins>
      <w:del w:id="281" w:author="Connie Burt" w:date="2021-09-04T10:26:00Z">
        <w:r w:rsidR="00B5239D" w:rsidRPr="009344B2" w:rsidDel="00F93BC1">
          <w:rPr>
            <w:rFonts w:ascii="Times New Roman" w:hAnsi="Times New Roman" w:cs="Times New Roman"/>
            <w:sz w:val="24"/>
          </w:rPr>
          <w:delText xml:space="preserve"> </w:delText>
        </w:r>
      </w:del>
      <w:r w:rsidR="00B5239D" w:rsidRPr="009344B2">
        <w:rPr>
          <w:rFonts w:ascii="Times New Roman" w:hAnsi="Times New Roman" w:cs="Times New Roman"/>
          <w:sz w:val="24"/>
        </w:rPr>
        <w:t>profile Libertarians are former Republicans</w:t>
      </w:r>
      <w:del w:id="282" w:author="Connie Burt" w:date="2021-09-04T10:27:00Z">
        <w:r w:rsidR="00B5239D" w:rsidRPr="009344B2" w:rsidDel="00F93BC1">
          <w:rPr>
            <w:rFonts w:ascii="Times New Roman" w:hAnsi="Times New Roman" w:cs="Times New Roman"/>
            <w:sz w:val="24"/>
          </w:rPr>
          <w:delText>,</w:delText>
        </w:r>
      </w:del>
      <w:r w:rsidR="00B5239D" w:rsidRPr="009344B2">
        <w:rPr>
          <w:rFonts w:ascii="Times New Roman" w:hAnsi="Times New Roman" w:cs="Times New Roman"/>
          <w:sz w:val="24"/>
        </w:rPr>
        <w:t xml:space="preserve"> </w:t>
      </w:r>
      <w:ins w:id="283" w:author="Connie Burt" w:date="2021-09-04T10:27:00Z">
        <w:r>
          <w:rPr>
            <w:rFonts w:ascii="Times New Roman" w:hAnsi="Times New Roman" w:cs="Times New Roman"/>
            <w:sz w:val="24"/>
          </w:rPr>
          <w:t>(</w:t>
        </w:r>
      </w:ins>
      <w:r w:rsidR="00B5239D" w:rsidRPr="009344B2">
        <w:rPr>
          <w:rFonts w:ascii="Times New Roman" w:hAnsi="Times New Roman" w:cs="Times New Roman"/>
          <w:sz w:val="24"/>
        </w:rPr>
        <w:t>e.g.</w:t>
      </w:r>
      <w:ins w:id="284" w:author="Connie Burt" w:date="2021-09-04T10:27:00Z">
        <w:r>
          <w:rPr>
            <w:rFonts w:ascii="Times New Roman" w:hAnsi="Times New Roman" w:cs="Times New Roman"/>
            <w:sz w:val="24"/>
          </w:rPr>
          <w:t>,</w:t>
        </w:r>
      </w:ins>
      <w:r w:rsidR="00B5239D" w:rsidRPr="009344B2">
        <w:rPr>
          <w:rFonts w:ascii="Times New Roman" w:hAnsi="Times New Roman" w:cs="Times New Roman"/>
          <w:sz w:val="24"/>
        </w:rPr>
        <w:t xml:space="preserve"> Gary Johnson was the Republican governor of New Mexico before being the Libertarian presidential candidate in 2012 and 2016), </w:t>
      </w:r>
      <w:del w:id="285" w:author="Connie Burt" w:date="2021-09-04T10:27:00Z">
        <w:r w:rsidR="00B5239D" w:rsidRPr="009344B2" w:rsidDel="00F93BC1">
          <w:rPr>
            <w:rFonts w:ascii="Times New Roman" w:hAnsi="Times New Roman" w:cs="Times New Roman"/>
            <w:sz w:val="24"/>
          </w:rPr>
          <w:delText xml:space="preserve">while </w:delText>
        </w:r>
      </w:del>
      <w:ins w:id="286" w:author="Connie Burt" w:date="2021-09-04T10:27:00Z">
        <w:r>
          <w:rPr>
            <w:rFonts w:ascii="Times New Roman" w:hAnsi="Times New Roman" w:cs="Times New Roman"/>
            <w:sz w:val="24"/>
          </w:rPr>
          <w:t>whereas</w:t>
        </w:r>
        <w:r w:rsidRPr="009344B2">
          <w:rPr>
            <w:rFonts w:ascii="Times New Roman" w:hAnsi="Times New Roman" w:cs="Times New Roman"/>
            <w:sz w:val="24"/>
          </w:rPr>
          <w:t xml:space="preserve"> </w:t>
        </w:r>
      </w:ins>
      <w:r w:rsidR="00B5239D" w:rsidRPr="009344B2">
        <w:rPr>
          <w:rFonts w:ascii="Times New Roman" w:hAnsi="Times New Roman" w:cs="Times New Roman"/>
          <w:sz w:val="24"/>
        </w:rPr>
        <w:t>Green</w:t>
      </w:r>
      <w:ins w:id="287" w:author="Connie Burt" w:date="2021-09-04T11:34:00Z">
        <w:r w:rsidR="00DC7259">
          <w:rPr>
            <w:rFonts w:ascii="Times New Roman" w:hAnsi="Times New Roman" w:cs="Times New Roman"/>
            <w:sz w:val="24"/>
          </w:rPr>
          <w:t xml:space="preserve"> </w:t>
        </w:r>
      </w:ins>
      <w:ins w:id="288" w:author="Connie Burt" w:date="2021-09-06T10:03:00Z">
        <w:r w:rsidR="00F26BB2">
          <w:rPr>
            <w:rFonts w:ascii="Times New Roman" w:hAnsi="Times New Roman" w:cs="Times New Roman"/>
            <w:sz w:val="24"/>
          </w:rPr>
          <w:t xml:space="preserve">Party </w:t>
        </w:r>
      </w:ins>
      <w:ins w:id="289" w:author="Connie Burt" w:date="2021-09-04T11:34:00Z">
        <w:r w:rsidR="00DC7259">
          <w:rPr>
            <w:rFonts w:ascii="Times New Roman" w:hAnsi="Times New Roman" w:cs="Times New Roman"/>
            <w:sz w:val="24"/>
          </w:rPr>
          <w:t>candidate</w:t>
        </w:r>
      </w:ins>
      <w:r w:rsidR="00B5239D" w:rsidRPr="009344B2">
        <w:rPr>
          <w:rFonts w:ascii="Times New Roman" w:hAnsi="Times New Roman" w:cs="Times New Roman"/>
          <w:sz w:val="24"/>
        </w:rPr>
        <w:t xml:space="preserve">s are </w:t>
      </w:r>
      <w:del w:id="290" w:author="Connie Burt" w:date="2021-09-04T11:34:00Z">
        <w:r w:rsidR="00B5239D" w:rsidRPr="009344B2" w:rsidDel="00DC7259">
          <w:rPr>
            <w:rFonts w:ascii="Times New Roman" w:hAnsi="Times New Roman" w:cs="Times New Roman"/>
            <w:sz w:val="24"/>
          </w:rPr>
          <w:delText xml:space="preserve">seen </w:delText>
        </w:r>
      </w:del>
      <w:ins w:id="291" w:author="Connie Burt" w:date="2021-09-04T11:34:00Z">
        <w:r w:rsidR="00DC7259">
          <w:rPr>
            <w:rFonts w:ascii="Times New Roman" w:hAnsi="Times New Roman" w:cs="Times New Roman"/>
            <w:sz w:val="24"/>
          </w:rPr>
          <w:t>perceived</w:t>
        </w:r>
        <w:r w:rsidR="00DC7259" w:rsidRPr="009344B2">
          <w:rPr>
            <w:rFonts w:ascii="Times New Roman" w:hAnsi="Times New Roman" w:cs="Times New Roman"/>
            <w:sz w:val="24"/>
          </w:rPr>
          <w:t xml:space="preserve"> </w:t>
        </w:r>
      </w:ins>
      <w:r w:rsidR="00B5239D" w:rsidRPr="009344B2">
        <w:rPr>
          <w:rFonts w:ascii="Times New Roman" w:hAnsi="Times New Roman" w:cs="Times New Roman"/>
          <w:sz w:val="24"/>
        </w:rPr>
        <w:t xml:space="preserve">as </w:t>
      </w:r>
      <w:del w:id="292" w:author="Connie Burt" w:date="2021-09-04T11:34:00Z">
        <w:r w:rsidR="00B5239D" w:rsidRPr="009344B2" w:rsidDel="00DC7259">
          <w:rPr>
            <w:rFonts w:ascii="Times New Roman" w:hAnsi="Times New Roman" w:cs="Times New Roman"/>
            <w:sz w:val="24"/>
          </w:rPr>
          <w:delText xml:space="preserve">being </w:delText>
        </w:r>
      </w:del>
      <w:r w:rsidR="00B5239D" w:rsidRPr="009344B2">
        <w:rPr>
          <w:rFonts w:ascii="Times New Roman" w:hAnsi="Times New Roman" w:cs="Times New Roman"/>
          <w:sz w:val="24"/>
        </w:rPr>
        <w:t xml:space="preserve">ideologically closer to Democrats </w:t>
      </w:r>
      <w:del w:id="293" w:author="Connie Burt" w:date="2021-09-04T11:35:00Z">
        <w:r w:rsidR="00B5239D" w:rsidRPr="009344B2" w:rsidDel="00DC7259">
          <w:rPr>
            <w:rFonts w:ascii="Times New Roman" w:hAnsi="Times New Roman" w:cs="Times New Roman"/>
            <w:sz w:val="24"/>
          </w:rPr>
          <w:delText>since</w:delText>
        </w:r>
      </w:del>
      <w:ins w:id="294" w:author="Connie Burt" w:date="2021-09-04T11:35:00Z">
        <w:r w:rsidR="00DC7259">
          <w:rPr>
            <w:rFonts w:ascii="Times New Roman" w:hAnsi="Times New Roman" w:cs="Times New Roman"/>
            <w:sz w:val="24"/>
          </w:rPr>
          <w:t>because</w:t>
        </w:r>
      </w:ins>
      <w:r w:rsidR="00B5239D" w:rsidRPr="009344B2">
        <w:rPr>
          <w:rFonts w:ascii="Times New Roman" w:hAnsi="Times New Roman" w:cs="Times New Roman"/>
          <w:sz w:val="24"/>
        </w:rPr>
        <w:t xml:space="preserve"> </w:t>
      </w:r>
      <w:del w:id="295" w:author="Connie Burt" w:date="2021-09-04T11:35:00Z">
        <w:r w:rsidR="00B5239D" w:rsidRPr="009344B2" w:rsidDel="00DC7259">
          <w:rPr>
            <w:rFonts w:ascii="Times New Roman" w:hAnsi="Times New Roman" w:cs="Times New Roman"/>
            <w:sz w:val="24"/>
          </w:rPr>
          <w:delText>Green candidates</w:delText>
        </w:r>
      </w:del>
      <w:ins w:id="296" w:author="Connie Burt" w:date="2021-09-04T11:35:00Z">
        <w:r w:rsidR="00DC7259">
          <w:rPr>
            <w:rFonts w:ascii="Times New Roman" w:hAnsi="Times New Roman" w:cs="Times New Roman"/>
            <w:sz w:val="24"/>
          </w:rPr>
          <w:t>they</w:t>
        </w:r>
      </w:ins>
      <w:r w:rsidR="00B5239D" w:rsidRPr="009344B2">
        <w:rPr>
          <w:rFonts w:ascii="Times New Roman" w:hAnsi="Times New Roman" w:cs="Times New Roman"/>
          <w:sz w:val="24"/>
        </w:rPr>
        <w:t xml:space="preserve"> tend to have platforms </w:t>
      </w:r>
      <w:del w:id="297" w:author="Connie Burt" w:date="2021-09-04T11:35:00Z">
        <w:r w:rsidR="00B5239D" w:rsidRPr="009344B2" w:rsidDel="00DC7259">
          <w:rPr>
            <w:rFonts w:ascii="Times New Roman" w:hAnsi="Times New Roman" w:cs="Times New Roman"/>
            <w:sz w:val="24"/>
          </w:rPr>
          <w:delText xml:space="preserve">that are </w:delText>
        </w:r>
      </w:del>
      <w:r w:rsidR="00B5239D" w:rsidRPr="009344B2">
        <w:rPr>
          <w:rFonts w:ascii="Times New Roman" w:hAnsi="Times New Roman" w:cs="Times New Roman"/>
          <w:sz w:val="24"/>
        </w:rPr>
        <w:t>uniformly to the political left of the Democrats.</w:t>
      </w:r>
      <w:r w:rsidR="00B5239D" w:rsidRPr="009344B2">
        <w:rPr>
          <w:rStyle w:val="EndnoteReference"/>
          <w:rFonts w:ascii="Times New Roman" w:hAnsi="Times New Roman" w:cs="Times New Roman"/>
          <w:sz w:val="24"/>
        </w:rPr>
        <w:endnoteReference w:id="6"/>
      </w:r>
    </w:p>
    <w:p w14:paraId="00000018" w14:textId="04BAA2F7" w:rsidR="00B5239D" w:rsidRPr="009344B2" w:rsidRDefault="00B5239D" w:rsidP="009344B2">
      <w:pPr>
        <w:spacing w:after="0" w:line="480" w:lineRule="auto"/>
        <w:rPr>
          <w:rFonts w:ascii="Times New Roman" w:hAnsi="Times New Roman" w:cs="Times New Roman"/>
          <w:sz w:val="24"/>
        </w:rPr>
      </w:pPr>
      <w:del w:id="310" w:author="Connie Burt" w:date="2021-09-04T11:35:00Z">
        <w:r w:rsidRPr="009344B2" w:rsidDel="00DC7259">
          <w:rPr>
            <w:rFonts w:ascii="Times New Roman" w:hAnsi="Times New Roman" w:cs="Times New Roman"/>
            <w:sz w:val="24"/>
          </w:rPr>
          <w:delText xml:space="preserve">Had </w:delText>
        </w:r>
      </w:del>
      <w:ins w:id="311" w:author="Connie Burt" w:date="2021-09-04T11:35:00Z">
        <w:r w:rsidR="00DC7259">
          <w:rPr>
            <w:rFonts w:ascii="Times New Roman" w:hAnsi="Times New Roman" w:cs="Times New Roman"/>
            <w:sz w:val="24"/>
          </w:rPr>
          <w:t>I</w:t>
        </w:r>
      </w:ins>
      <w:ins w:id="312" w:author="Connie Burt" w:date="2021-09-04T11:36:00Z">
        <w:r w:rsidR="00DC7259">
          <w:rPr>
            <w:rFonts w:ascii="Times New Roman" w:hAnsi="Times New Roman" w:cs="Times New Roman"/>
            <w:sz w:val="24"/>
          </w:rPr>
          <w:t>n 2016, i</w:t>
        </w:r>
      </w:ins>
      <w:ins w:id="313" w:author="Connie Burt" w:date="2021-09-04T11:35:00Z">
        <w:r w:rsidR="00DC7259">
          <w:rPr>
            <w:rFonts w:ascii="Times New Roman" w:hAnsi="Times New Roman" w:cs="Times New Roman"/>
            <w:sz w:val="24"/>
          </w:rPr>
          <w:t xml:space="preserve">f </w:t>
        </w:r>
      </w:ins>
      <w:r w:rsidRPr="009344B2">
        <w:rPr>
          <w:rFonts w:ascii="Times New Roman" w:hAnsi="Times New Roman" w:cs="Times New Roman"/>
          <w:sz w:val="24"/>
        </w:rPr>
        <w:t xml:space="preserve">Johnson’s voters </w:t>
      </w:r>
      <w:del w:id="314" w:author="Connie Burt" w:date="2021-09-04T11:35:00Z">
        <w:r w:rsidRPr="009344B2" w:rsidDel="00DC7259">
          <w:rPr>
            <w:rFonts w:ascii="Times New Roman" w:hAnsi="Times New Roman" w:cs="Times New Roman"/>
            <w:sz w:val="24"/>
          </w:rPr>
          <w:delText>all</w:delText>
        </w:r>
      </w:del>
      <w:ins w:id="315" w:author="Connie Burt" w:date="2021-09-04T11:35:00Z">
        <w:r w:rsidR="00DC7259">
          <w:rPr>
            <w:rFonts w:ascii="Times New Roman" w:hAnsi="Times New Roman" w:cs="Times New Roman"/>
            <w:sz w:val="24"/>
          </w:rPr>
          <w:t>had</w:t>
        </w:r>
      </w:ins>
      <w:r w:rsidRPr="009344B2">
        <w:rPr>
          <w:rFonts w:ascii="Times New Roman" w:hAnsi="Times New Roman" w:cs="Times New Roman"/>
          <w:sz w:val="24"/>
        </w:rPr>
        <w:t xml:space="preserve"> instead </w:t>
      </w:r>
      <w:ins w:id="316" w:author="Connie Burt" w:date="2021-09-04T11:35:00Z">
        <w:r w:rsidR="00DC7259">
          <w:rPr>
            <w:rFonts w:ascii="Times New Roman" w:hAnsi="Times New Roman" w:cs="Times New Roman"/>
            <w:sz w:val="24"/>
          </w:rPr>
          <w:t xml:space="preserve">all </w:t>
        </w:r>
      </w:ins>
      <w:r w:rsidRPr="009344B2">
        <w:rPr>
          <w:rFonts w:ascii="Times New Roman" w:hAnsi="Times New Roman" w:cs="Times New Roman"/>
          <w:sz w:val="24"/>
        </w:rPr>
        <w:t xml:space="preserve">chosen Trump and Stein’s </w:t>
      </w:r>
      <w:ins w:id="317" w:author="Connie Burt" w:date="2021-09-06T10:03:00Z">
        <w:r w:rsidR="00F26BB2">
          <w:rPr>
            <w:rFonts w:ascii="Times New Roman" w:hAnsi="Times New Roman" w:cs="Times New Roman"/>
            <w:sz w:val="24"/>
          </w:rPr>
          <w:t xml:space="preserve">had </w:t>
        </w:r>
      </w:ins>
      <w:r w:rsidRPr="009344B2">
        <w:rPr>
          <w:rFonts w:ascii="Times New Roman" w:hAnsi="Times New Roman" w:cs="Times New Roman"/>
          <w:sz w:val="24"/>
        </w:rPr>
        <w:t xml:space="preserve">all chosen Clinton, Trump would have </w:t>
      </w:r>
      <w:del w:id="318" w:author="Connie Burt" w:date="2021-09-04T11:36:00Z">
        <w:r w:rsidRPr="009344B2" w:rsidDel="00DC7259">
          <w:rPr>
            <w:rFonts w:ascii="Times New Roman" w:hAnsi="Times New Roman" w:cs="Times New Roman"/>
            <w:sz w:val="24"/>
          </w:rPr>
          <w:delText xml:space="preserve">now </w:delText>
        </w:r>
      </w:del>
      <w:r w:rsidRPr="009344B2">
        <w:rPr>
          <w:rFonts w:ascii="Times New Roman" w:hAnsi="Times New Roman" w:cs="Times New Roman"/>
          <w:sz w:val="24"/>
        </w:rPr>
        <w:t>lost the popular vote by only 220,461</w:t>
      </w:r>
      <m:oMath>
        <m:r>
          <w:rPr>
            <w:rFonts w:ascii="Cambria Math" w:eastAsia="Cambria Math" w:hAnsi="Cambria Math" w:cs="Times New Roman"/>
            <w:sz w:val="24"/>
          </w:rPr>
          <m:t xml:space="preserve"> </m:t>
        </m:r>
      </m:oMath>
      <w:r w:rsidRPr="009344B2">
        <w:rPr>
          <w:rFonts w:ascii="Times New Roman" w:hAnsi="Times New Roman" w:cs="Times New Roman"/>
          <w:sz w:val="24"/>
        </w:rPr>
        <w:t>votes</w:t>
      </w:r>
      <w:del w:id="319" w:author="Connie Burt" w:date="2021-09-04T11:36:00Z">
        <w:r w:rsidRPr="009344B2" w:rsidDel="00DC7259">
          <w:rPr>
            <w:rFonts w:ascii="Times New Roman" w:hAnsi="Times New Roman" w:cs="Times New Roman"/>
            <w:sz w:val="24"/>
          </w:rPr>
          <w:delText>,</w:delText>
        </w:r>
      </w:del>
      <w:r w:rsidRPr="009344B2">
        <w:rPr>
          <w:rFonts w:ascii="Times New Roman" w:hAnsi="Times New Roman" w:cs="Times New Roman"/>
          <w:sz w:val="24"/>
        </w:rPr>
        <w:t xml:space="preserve"> rather than the </w:t>
      </w:r>
      <w:ins w:id="320" w:author="Connie Burt" w:date="2021-09-04T11:36:00Z">
        <w:r w:rsidR="00DC7259">
          <w:rPr>
            <w:rFonts w:ascii="Times New Roman" w:hAnsi="Times New Roman" w:cs="Times New Roman"/>
            <w:sz w:val="24"/>
          </w:rPr>
          <w:t xml:space="preserve">actual </w:t>
        </w:r>
      </w:ins>
      <w:r w:rsidRPr="009344B2">
        <w:rPr>
          <w:rFonts w:ascii="Times New Roman" w:hAnsi="Times New Roman" w:cs="Times New Roman"/>
          <w:sz w:val="24"/>
        </w:rPr>
        <w:t xml:space="preserve">2,868,686 </w:t>
      </w:r>
      <w:ins w:id="321" w:author="Connie Burt" w:date="2021-09-04T11:37:00Z">
        <w:r w:rsidR="00DC7259">
          <w:rPr>
            <w:rFonts w:ascii="Times New Roman" w:hAnsi="Times New Roman" w:cs="Times New Roman"/>
            <w:sz w:val="24"/>
          </w:rPr>
          <w:t>votes</w:t>
        </w:r>
      </w:ins>
      <w:del w:id="322" w:author="Connie Burt" w:date="2021-09-04T11:36:00Z">
        <w:r w:rsidRPr="009344B2" w:rsidDel="00DC7259">
          <w:rPr>
            <w:rFonts w:ascii="Times New Roman" w:hAnsi="Times New Roman" w:cs="Times New Roman"/>
            <w:sz w:val="24"/>
          </w:rPr>
          <w:delText xml:space="preserve">million </w:delText>
        </w:r>
      </w:del>
      <w:del w:id="323" w:author="Connie Burt" w:date="2021-09-04T11:37:00Z">
        <w:r w:rsidRPr="009344B2" w:rsidDel="00DC7259">
          <w:rPr>
            <w:rFonts w:ascii="Times New Roman" w:hAnsi="Times New Roman" w:cs="Times New Roman"/>
            <w:sz w:val="24"/>
          </w:rPr>
          <w:delText>by which he actually lost the popular vote</w:delText>
        </w:r>
      </w:del>
      <w:r w:rsidRPr="009344B2">
        <w:rPr>
          <w:rFonts w:ascii="Times New Roman" w:hAnsi="Times New Roman" w:cs="Times New Roman"/>
          <w:sz w:val="24"/>
        </w:rPr>
        <w:t>. Moreover, under this strong assumption, the outcomes would have changed in four states</w:t>
      </w:r>
      <w:del w:id="324" w:author="Connie Burt" w:date="2021-09-04T11:37:00Z">
        <w:r w:rsidRPr="009344B2" w:rsidDel="00DC7259">
          <w:rPr>
            <w:rFonts w:ascii="Times New Roman" w:hAnsi="Times New Roman" w:cs="Times New Roman"/>
            <w:sz w:val="24"/>
          </w:rPr>
          <w:delText>.</w:delText>
        </w:r>
      </w:del>
      <w:ins w:id="325" w:author="Connie Burt" w:date="2021-09-04T11:38:00Z">
        <w:r w:rsidR="00DC7259">
          <w:rPr>
            <w:rFonts w:ascii="Times New Roman" w:hAnsi="Times New Roman" w:cs="Times New Roman"/>
            <w:sz w:val="24"/>
          </w:rPr>
          <w:t>:</w:t>
        </w:r>
      </w:ins>
      <w:r w:rsidR="00B41240">
        <w:rPr>
          <w:rFonts w:ascii="Times New Roman" w:hAnsi="Times New Roman" w:cs="Times New Roman"/>
          <w:sz w:val="24"/>
        </w:rPr>
        <w:t xml:space="preserve"> </w:t>
      </w:r>
      <w:r w:rsidRPr="009344B2">
        <w:rPr>
          <w:rFonts w:ascii="Times New Roman" w:hAnsi="Times New Roman" w:cs="Times New Roman"/>
          <w:sz w:val="24"/>
        </w:rPr>
        <w:t xml:space="preserve">Trump would have </w:t>
      </w:r>
      <w:r w:rsidRPr="009344B2">
        <w:rPr>
          <w:rFonts w:ascii="Times New Roman" w:hAnsi="Times New Roman" w:cs="Times New Roman"/>
          <w:sz w:val="24"/>
        </w:rPr>
        <w:lastRenderedPageBreak/>
        <w:t>won additional electors in Maine</w:t>
      </w:r>
      <w:del w:id="326" w:author="Connie Burt" w:date="2021-09-04T11:37:00Z">
        <w:r w:rsidRPr="009344B2" w:rsidDel="00DC7259">
          <w:rPr>
            <w:rFonts w:ascii="Times New Roman" w:hAnsi="Times New Roman" w:cs="Times New Roman"/>
            <w:sz w:val="24"/>
          </w:rPr>
          <w:delText>,</w:delText>
        </w:r>
      </w:del>
      <w:r w:rsidRPr="009344B2">
        <w:rPr>
          <w:rFonts w:ascii="Times New Roman" w:hAnsi="Times New Roman" w:cs="Times New Roman"/>
          <w:sz w:val="24"/>
        </w:rPr>
        <w:t xml:space="preserve"> and won Minnesota, Nevada, and New Hampshire</w:t>
      </w:r>
      <w:ins w:id="327" w:author="Connie Burt" w:date="2021-09-04T11:37:00Z">
        <w:r w:rsidR="00DC7259">
          <w:rPr>
            <w:rFonts w:ascii="Times New Roman" w:hAnsi="Times New Roman" w:cs="Times New Roman"/>
            <w:sz w:val="24"/>
          </w:rPr>
          <w:t>,</w:t>
        </w:r>
      </w:ins>
      <w:r w:rsidRPr="009344B2">
        <w:rPr>
          <w:rFonts w:ascii="Times New Roman" w:hAnsi="Times New Roman" w:cs="Times New Roman"/>
          <w:sz w:val="24"/>
        </w:rPr>
        <w:t xml:space="preserve"> for an additional 22 E</w:t>
      </w:r>
      <w:ins w:id="328" w:author="Connie Burt" w:date="2021-09-04T11:37:00Z">
        <w:r w:rsidR="00DC7259">
          <w:rPr>
            <w:rFonts w:ascii="Times New Roman" w:hAnsi="Times New Roman" w:cs="Times New Roman"/>
            <w:sz w:val="24"/>
          </w:rPr>
          <w:t xml:space="preserve">lectoral </w:t>
        </w:r>
      </w:ins>
      <w:r w:rsidRPr="009344B2">
        <w:rPr>
          <w:rFonts w:ascii="Times New Roman" w:hAnsi="Times New Roman" w:cs="Times New Roman"/>
          <w:sz w:val="24"/>
        </w:rPr>
        <w:t>C</w:t>
      </w:r>
      <w:ins w:id="329" w:author="Connie Burt" w:date="2021-09-04T11:37:00Z">
        <w:r w:rsidR="00DC7259">
          <w:rPr>
            <w:rFonts w:ascii="Times New Roman" w:hAnsi="Times New Roman" w:cs="Times New Roman"/>
            <w:sz w:val="24"/>
          </w:rPr>
          <w:t>ollege</w:t>
        </w:r>
      </w:ins>
      <w:r w:rsidRPr="009344B2">
        <w:rPr>
          <w:rFonts w:ascii="Times New Roman" w:hAnsi="Times New Roman" w:cs="Times New Roman"/>
          <w:sz w:val="24"/>
        </w:rPr>
        <w:t xml:space="preserve"> votes. In contrast, under the</w:t>
      </w:r>
      <w:ins w:id="330" w:author="Connie Burt" w:date="2021-09-04T11:38:00Z">
        <w:r w:rsidR="00DC7259">
          <w:rPr>
            <w:rFonts w:ascii="Times New Roman" w:hAnsi="Times New Roman" w:cs="Times New Roman"/>
            <w:sz w:val="24"/>
          </w:rPr>
          <w:t>se</w:t>
        </w:r>
      </w:ins>
      <w:del w:id="331" w:author="Connie Burt" w:date="2021-09-04T11:38:00Z">
        <w:r w:rsidRPr="009344B2" w:rsidDel="00DC7259">
          <w:rPr>
            <w:rFonts w:ascii="Times New Roman" w:hAnsi="Times New Roman" w:cs="Times New Roman"/>
            <w:sz w:val="24"/>
          </w:rPr>
          <w:delText xml:space="preserve"> above</w:delText>
        </w:r>
      </w:del>
      <w:r w:rsidRPr="009344B2">
        <w:rPr>
          <w:rFonts w:ascii="Times New Roman" w:hAnsi="Times New Roman" w:cs="Times New Roman"/>
          <w:sz w:val="24"/>
        </w:rPr>
        <w:t xml:space="preserve"> assumptions</w:t>
      </w:r>
      <w:ins w:id="332" w:author="Connie Burt" w:date="2021-09-04T11:38:00Z">
        <w:r w:rsidR="00DC7259">
          <w:rPr>
            <w:rFonts w:ascii="Times New Roman" w:hAnsi="Times New Roman" w:cs="Times New Roman"/>
            <w:sz w:val="24"/>
          </w:rPr>
          <w:t>,</w:t>
        </w:r>
      </w:ins>
      <w:r w:rsidRPr="009344B2">
        <w:rPr>
          <w:rFonts w:ascii="Times New Roman" w:hAnsi="Times New Roman" w:cs="Times New Roman"/>
          <w:sz w:val="24"/>
        </w:rPr>
        <w:t xml:space="preserve"> there are no additional Clinton victories. Thus, under the assumptions most favorable to minority</w:t>
      </w:r>
      <w:ins w:id="333" w:author="Connie Burt" w:date="2021-09-04T11:38:00Z">
        <w:r w:rsidR="00DC7259">
          <w:rPr>
            <w:rFonts w:ascii="Times New Roman" w:hAnsi="Times New Roman" w:cs="Times New Roman"/>
            <w:sz w:val="24"/>
          </w:rPr>
          <w:t>-</w:t>
        </w:r>
      </w:ins>
      <w:del w:id="334" w:author="Connie Burt" w:date="2021-09-04T11:38:00Z">
        <w:r w:rsidRPr="009344B2" w:rsidDel="00DC7259">
          <w:rPr>
            <w:rFonts w:ascii="Times New Roman" w:hAnsi="Times New Roman" w:cs="Times New Roman"/>
            <w:sz w:val="24"/>
          </w:rPr>
          <w:delText xml:space="preserve"> </w:delText>
        </w:r>
      </w:del>
      <w:r w:rsidRPr="009344B2">
        <w:rPr>
          <w:rFonts w:ascii="Times New Roman" w:hAnsi="Times New Roman" w:cs="Times New Roman"/>
          <w:sz w:val="24"/>
        </w:rPr>
        <w:t>party impact, the absence of minority</w:t>
      </w:r>
      <w:ins w:id="335" w:author="Connie Burt" w:date="2021-09-04T11:38:00Z">
        <w:r w:rsidR="00DC7259">
          <w:rPr>
            <w:rFonts w:ascii="Times New Roman" w:hAnsi="Times New Roman" w:cs="Times New Roman"/>
            <w:sz w:val="24"/>
          </w:rPr>
          <w:t>-</w:t>
        </w:r>
      </w:ins>
      <w:del w:id="336" w:author="Connie Burt" w:date="2021-09-04T11:38:00Z">
        <w:r w:rsidRPr="009344B2" w:rsidDel="00DC7259">
          <w:rPr>
            <w:rFonts w:ascii="Times New Roman" w:hAnsi="Times New Roman" w:cs="Times New Roman"/>
            <w:sz w:val="24"/>
          </w:rPr>
          <w:delText xml:space="preserve"> </w:delText>
        </w:r>
      </w:del>
      <w:r w:rsidRPr="009344B2">
        <w:rPr>
          <w:rFonts w:ascii="Times New Roman" w:hAnsi="Times New Roman" w:cs="Times New Roman"/>
          <w:sz w:val="24"/>
        </w:rPr>
        <w:t>party candidates would have significantly benefited Trump in terms of both popular vote and Electoral College seat share</w:t>
      </w:r>
      <w:ins w:id="337" w:author="Connie Burt" w:date="2021-09-04T11:38:00Z">
        <w:r w:rsidR="00DC7259">
          <w:rPr>
            <w:rFonts w:ascii="Times New Roman" w:hAnsi="Times New Roman" w:cs="Times New Roman"/>
            <w:sz w:val="24"/>
          </w:rPr>
          <w:t>—</w:t>
        </w:r>
      </w:ins>
      <w:del w:id="338" w:author="Connie Burt" w:date="2021-09-04T11:38:00Z">
        <w:r w:rsidRPr="009344B2" w:rsidDel="00DC7259">
          <w:rPr>
            <w:rFonts w:ascii="Times New Roman" w:hAnsi="Times New Roman" w:cs="Times New Roman"/>
            <w:sz w:val="24"/>
          </w:rPr>
          <w:delText xml:space="preserve">, </w:delText>
        </w:r>
      </w:del>
      <w:r w:rsidRPr="009344B2">
        <w:rPr>
          <w:rFonts w:ascii="Times New Roman" w:hAnsi="Times New Roman" w:cs="Times New Roman"/>
          <w:sz w:val="24"/>
        </w:rPr>
        <w:t xml:space="preserve">but still would not have changed the outcome. </w:t>
      </w:r>
      <w:del w:id="339" w:author="Connie Burt" w:date="2021-09-04T11:39:00Z">
        <w:r w:rsidRPr="009344B2" w:rsidDel="00DC7259">
          <w:rPr>
            <w:rFonts w:ascii="Times New Roman" w:hAnsi="Times New Roman" w:cs="Times New Roman"/>
            <w:sz w:val="24"/>
          </w:rPr>
          <w:delText>On the other hand</w:delText>
        </w:r>
      </w:del>
      <w:ins w:id="340" w:author="Connie Burt" w:date="2021-09-04T11:39:00Z">
        <w:r w:rsidR="00DC7259">
          <w:rPr>
            <w:rFonts w:ascii="Times New Roman" w:hAnsi="Times New Roman" w:cs="Times New Roman"/>
            <w:sz w:val="24"/>
          </w:rPr>
          <w:t>However</w:t>
        </w:r>
      </w:ins>
      <w:r w:rsidRPr="009344B2">
        <w:rPr>
          <w:rFonts w:ascii="Times New Roman" w:hAnsi="Times New Roman" w:cs="Times New Roman"/>
          <w:sz w:val="24"/>
        </w:rPr>
        <w:t xml:space="preserve">, if only </w:t>
      </w:r>
      <w:del w:id="341" w:author="Connie Burt" w:date="2021-09-06T10:04:00Z">
        <w:r w:rsidRPr="009344B2" w:rsidDel="00555552">
          <w:rPr>
            <w:rFonts w:ascii="Times New Roman" w:hAnsi="Times New Roman" w:cs="Times New Roman"/>
            <w:sz w:val="24"/>
          </w:rPr>
          <w:delText xml:space="preserve">Jill </w:delText>
        </w:r>
      </w:del>
      <w:r w:rsidRPr="009344B2">
        <w:rPr>
          <w:rFonts w:ascii="Times New Roman" w:hAnsi="Times New Roman" w:cs="Times New Roman"/>
          <w:sz w:val="24"/>
        </w:rPr>
        <w:t>Stein did not run</w:t>
      </w:r>
      <w:del w:id="342" w:author="Connie Burt" w:date="2021-09-04T11:39:00Z">
        <w:r w:rsidRPr="009344B2" w:rsidDel="00DC7259">
          <w:rPr>
            <w:rFonts w:ascii="Times New Roman" w:hAnsi="Times New Roman" w:cs="Times New Roman"/>
            <w:sz w:val="24"/>
          </w:rPr>
          <w:delText>,</w:delText>
        </w:r>
      </w:del>
      <w:r w:rsidRPr="009344B2">
        <w:rPr>
          <w:rFonts w:ascii="Times New Roman" w:hAnsi="Times New Roman" w:cs="Times New Roman"/>
          <w:sz w:val="24"/>
        </w:rPr>
        <w:t xml:space="preserve"> but Johnson remained, Clinton would </w:t>
      </w:r>
      <w:del w:id="343" w:author="Connie Burt" w:date="2021-09-04T11:39:00Z">
        <w:r w:rsidRPr="009344B2" w:rsidDel="00DC7259">
          <w:rPr>
            <w:rFonts w:ascii="Times New Roman" w:hAnsi="Times New Roman" w:cs="Times New Roman"/>
            <w:sz w:val="24"/>
          </w:rPr>
          <w:delText xml:space="preserve">have </w:delText>
        </w:r>
      </w:del>
      <w:r w:rsidRPr="009344B2">
        <w:rPr>
          <w:rFonts w:ascii="Times New Roman" w:hAnsi="Times New Roman" w:cs="Times New Roman"/>
          <w:sz w:val="24"/>
        </w:rPr>
        <w:t xml:space="preserve">likely </w:t>
      </w:r>
      <w:ins w:id="344" w:author="Connie Burt" w:date="2021-09-04T11:39:00Z">
        <w:r w:rsidR="00DC7259">
          <w:rPr>
            <w:rFonts w:ascii="Times New Roman" w:hAnsi="Times New Roman" w:cs="Times New Roman"/>
            <w:sz w:val="24"/>
          </w:rPr>
          <w:t xml:space="preserve">have </w:t>
        </w:r>
      </w:ins>
      <w:r w:rsidRPr="009344B2">
        <w:rPr>
          <w:rFonts w:ascii="Times New Roman" w:hAnsi="Times New Roman" w:cs="Times New Roman"/>
          <w:sz w:val="24"/>
        </w:rPr>
        <w:t>picked up electors in at least one state</w:t>
      </w:r>
      <w:del w:id="345" w:author="Connie Burt" w:date="2021-09-04T11:39:00Z">
        <w:r w:rsidRPr="009344B2" w:rsidDel="00DC7259">
          <w:rPr>
            <w:rFonts w:ascii="Times New Roman" w:hAnsi="Times New Roman" w:cs="Times New Roman"/>
            <w:sz w:val="24"/>
          </w:rPr>
          <w:delText>,</w:delText>
        </w:r>
      </w:del>
      <w:ins w:id="346" w:author="Connie Burt" w:date="2021-09-04T11:39:00Z">
        <w:r w:rsidR="00DC7259">
          <w:rPr>
            <w:rFonts w:ascii="Times New Roman" w:hAnsi="Times New Roman" w:cs="Times New Roman"/>
            <w:sz w:val="24"/>
          </w:rPr>
          <w:t>:</w:t>
        </w:r>
      </w:ins>
      <w:r w:rsidRPr="009344B2">
        <w:rPr>
          <w:rFonts w:ascii="Times New Roman" w:hAnsi="Times New Roman" w:cs="Times New Roman"/>
          <w:sz w:val="24"/>
        </w:rPr>
        <w:t xml:space="preserve"> Michigan </w:t>
      </w:r>
      <w:r w:rsidRPr="00B41240">
        <w:rPr>
          <w:rFonts w:ascii="Times New Roman" w:hAnsi="Times New Roman" w:cs="Times New Roman"/>
          <w:bCs/>
          <w:sz w:val="24"/>
        </w:rPr>
        <w:t>(Devine and Kopko 2021).</w:t>
      </w:r>
    </w:p>
    <w:p w14:paraId="00000019" w14:textId="337732C4" w:rsidR="00B5239D" w:rsidRPr="009344B2" w:rsidRDefault="00B5239D" w:rsidP="009344B2">
      <w:pPr>
        <w:spacing w:after="0" w:line="480" w:lineRule="auto"/>
        <w:rPr>
          <w:rFonts w:ascii="Times New Roman" w:hAnsi="Times New Roman" w:cs="Times New Roman"/>
          <w:sz w:val="24"/>
        </w:rPr>
      </w:pPr>
      <w:del w:id="347" w:author="Connie Burt" w:date="2021-09-04T10:27:00Z">
        <w:r w:rsidRPr="009344B2" w:rsidDel="00F93BC1">
          <w:rPr>
            <w:rFonts w:ascii="Times New Roman" w:hAnsi="Times New Roman" w:cs="Times New Roman"/>
            <w:sz w:val="24"/>
          </w:rPr>
          <w:delText>But</w:delText>
        </w:r>
      </w:del>
      <w:ins w:id="348" w:author="Connie Burt" w:date="2021-09-04T11:39:00Z">
        <w:r w:rsidR="00DC7259">
          <w:rPr>
            <w:rFonts w:ascii="Times New Roman" w:hAnsi="Times New Roman" w:cs="Times New Roman"/>
            <w:sz w:val="24"/>
          </w:rPr>
          <w:t>Nevertheless</w:t>
        </w:r>
      </w:ins>
      <w:ins w:id="349" w:author="Connie Burt" w:date="2021-09-04T10:27:00Z">
        <w:r w:rsidR="00F93BC1">
          <w:rPr>
            <w:rFonts w:ascii="Times New Roman" w:hAnsi="Times New Roman" w:cs="Times New Roman"/>
            <w:sz w:val="24"/>
          </w:rPr>
          <w:t>,</w:t>
        </w:r>
      </w:ins>
      <w:r w:rsidRPr="009344B2">
        <w:rPr>
          <w:rFonts w:ascii="Times New Roman" w:hAnsi="Times New Roman" w:cs="Times New Roman"/>
          <w:sz w:val="24"/>
        </w:rPr>
        <w:t xml:space="preserve"> it is unrealistic to assume that all minor</w:t>
      </w:r>
      <w:ins w:id="350" w:author="Connie Burt" w:date="2021-09-04T11:39:00Z">
        <w:r w:rsidR="00DC7259">
          <w:rPr>
            <w:rFonts w:ascii="Times New Roman" w:hAnsi="Times New Roman" w:cs="Times New Roman"/>
            <w:sz w:val="24"/>
          </w:rPr>
          <w:t>-</w:t>
        </w:r>
      </w:ins>
      <w:del w:id="351" w:author="Connie Burt" w:date="2021-09-04T11:39:00Z">
        <w:r w:rsidRPr="009344B2" w:rsidDel="00DC7259">
          <w:rPr>
            <w:rFonts w:ascii="Times New Roman" w:hAnsi="Times New Roman" w:cs="Times New Roman"/>
            <w:sz w:val="24"/>
          </w:rPr>
          <w:delText xml:space="preserve"> </w:delText>
        </w:r>
      </w:del>
      <w:r w:rsidRPr="009344B2">
        <w:rPr>
          <w:rFonts w:ascii="Times New Roman" w:hAnsi="Times New Roman" w:cs="Times New Roman"/>
          <w:sz w:val="24"/>
        </w:rPr>
        <w:t>party supporters would have shifted their support to a major</w:t>
      </w:r>
      <w:ins w:id="352" w:author="Connie Burt" w:date="2021-09-04T10:27:00Z">
        <w:r w:rsidR="00F93BC1">
          <w:rPr>
            <w:rFonts w:ascii="Times New Roman" w:hAnsi="Times New Roman" w:cs="Times New Roman"/>
            <w:sz w:val="24"/>
          </w:rPr>
          <w:t>-</w:t>
        </w:r>
      </w:ins>
      <w:del w:id="353" w:author="Connie Burt" w:date="2021-09-04T10:27:00Z">
        <w:r w:rsidRPr="009344B2" w:rsidDel="00F93BC1">
          <w:rPr>
            <w:rFonts w:ascii="Times New Roman" w:hAnsi="Times New Roman" w:cs="Times New Roman"/>
            <w:sz w:val="24"/>
          </w:rPr>
          <w:delText xml:space="preserve"> </w:delText>
        </w:r>
      </w:del>
      <w:r w:rsidRPr="009344B2">
        <w:rPr>
          <w:rFonts w:ascii="Times New Roman" w:hAnsi="Times New Roman" w:cs="Times New Roman"/>
          <w:sz w:val="24"/>
        </w:rPr>
        <w:t xml:space="preserve">party candidate if their preferred choice were not in the contest. Supporters of minor parties can exhibit negative affect toward both major parties </w:t>
      </w:r>
      <w:r w:rsidRPr="00B41240">
        <w:rPr>
          <w:rFonts w:ascii="Times New Roman" w:hAnsi="Times New Roman" w:cs="Times New Roman"/>
          <w:sz w:val="24"/>
        </w:rPr>
        <w:t xml:space="preserve">(Abramowitz and Webster 2018), leading to abstention. </w:t>
      </w:r>
      <w:ins w:id="354" w:author="Connie Burt" w:date="2021-09-04T11:42:00Z">
        <w:r w:rsidR="00DC7259">
          <w:rPr>
            <w:rFonts w:ascii="Times New Roman" w:hAnsi="Times New Roman" w:cs="Times New Roman"/>
            <w:sz w:val="24"/>
          </w:rPr>
          <w:t>U</w:t>
        </w:r>
      </w:ins>
      <w:ins w:id="355" w:author="Connie Burt" w:date="2021-09-04T11:41:00Z">
        <w:r w:rsidR="00DC7259" w:rsidRPr="00DC7259">
          <w:rPr>
            <w:rFonts w:ascii="Times New Roman" w:hAnsi="Times New Roman" w:cs="Times New Roman"/>
            <w:sz w:val="24"/>
          </w:rPr>
          <w:t>sing a multinomial probit model</w:t>
        </w:r>
        <w:r w:rsidR="00DC7259">
          <w:rPr>
            <w:rFonts w:ascii="Times New Roman" w:hAnsi="Times New Roman" w:cs="Times New Roman"/>
            <w:sz w:val="24"/>
          </w:rPr>
          <w:t xml:space="preserve"> and </w:t>
        </w:r>
      </w:ins>
      <w:del w:id="356" w:author="Connie Burt" w:date="2021-09-04T11:41:00Z">
        <w:r w:rsidRPr="00B41240" w:rsidDel="00DC7259">
          <w:rPr>
            <w:rFonts w:ascii="Times New Roman" w:hAnsi="Times New Roman" w:cs="Times New Roman"/>
            <w:sz w:val="24"/>
          </w:rPr>
          <w:delText>B</w:delText>
        </w:r>
      </w:del>
      <w:ins w:id="357" w:author="Connie Burt" w:date="2021-09-04T11:41:00Z">
        <w:r w:rsidR="00DC7259">
          <w:rPr>
            <w:rFonts w:ascii="Times New Roman" w:hAnsi="Times New Roman" w:cs="Times New Roman"/>
            <w:sz w:val="24"/>
          </w:rPr>
          <w:t>b</w:t>
        </w:r>
      </w:ins>
      <w:r w:rsidRPr="00B41240">
        <w:rPr>
          <w:rFonts w:ascii="Times New Roman" w:hAnsi="Times New Roman" w:cs="Times New Roman"/>
          <w:sz w:val="24"/>
        </w:rPr>
        <w:t xml:space="preserve">uilding </w:t>
      </w:r>
      <w:del w:id="358" w:author="Connie Burt" w:date="2021-09-04T10:28:00Z">
        <w:r w:rsidRPr="00B41240" w:rsidDel="00F93BC1">
          <w:rPr>
            <w:rFonts w:ascii="Times New Roman" w:hAnsi="Times New Roman" w:cs="Times New Roman"/>
            <w:sz w:val="24"/>
          </w:rPr>
          <w:delText>up</w:delText>
        </w:r>
      </w:del>
      <w:r w:rsidRPr="00B41240">
        <w:rPr>
          <w:rFonts w:ascii="Times New Roman" w:hAnsi="Times New Roman" w:cs="Times New Roman"/>
          <w:sz w:val="24"/>
        </w:rPr>
        <w:t>on</w:t>
      </w:r>
      <w:r w:rsidRPr="00B41240">
        <w:rPr>
          <w:rFonts w:ascii="Times New Roman" w:hAnsi="Times New Roman" w:cs="Times New Roman"/>
          <w:color w:val="000000"/>
          <w:sz w:val="24"/>
        </w:rPr>
        <w:t xml:space="preserve"> </w:t>
      </w:r>
      <w:r w:rsidRPr="00B41240">
        <w:rPr>
          <w:rFonts w:ascii="Times New Roman" w:hAnsi="Times New Roman" w:cs="Times New Roman"/>
          <w:sz w:val="24"/>
        </w:rPr>
        <w:t xml:space="preserve">Lacy and Burden’s (1999) analysis of the 1992 presidential election, </w:t>
      </w:r>
      <w:r w:rsidRPr="00B41240">
        <w:rPr>
          <w:rFonts w:ascii="Times New Roman" w:hAnsi="Times New Roman" w:cs="Times New Roman"/>
          <w:color w:val="000000"/>
          <w:sz w:val="24"/>
        </w:rPr>
        <w:t>Devine and Kopko (2021) estimate</w:t>
      </w:r>
      <w:ins w:id="359" w:author="Connie Burt" w:date="2021-09-04T11:42:00Z">
        <w:r w:rsidR="00DC7259">
          <w:rPr>
            <w:rFonts w:ascii="Times New Roman" w:hAnsi="Times New Roman" w:cs="Times New Roman"/>
            <w:color w:val="000000"/>
            <w:sz w:val="24"/>
          </w:rPr>
          <w:t>d</w:t>
        </w:r>
      </w:ins>
      <w:del w:id="360" w:author="Connie Burt" w:date="2021-09-04T11:41:00Z">
        <w:r w:rsidRPr="00B41240" w:rsidDel="00DC7259">
          <w:rPr>
            <w:rFonts w:ascii="Times New Roman" w:hAnsi="Times New Roman" w:cs="Times New Roman"/>
            <w:color w:val="000000"/>
            <w:sz w:val="24"/>
          </w:rPr>
          <w:delText xml:space="preserve">, </w:delText>
        </w:r>
        <w:r w:rsidRPr="00B41240" w:rsidDel="00DC7259">
          <w:rPr>
            <w:rFonts w:ascii="Times New Roman" w:hAnsi="Times New Roman" w:cs="Times New Roman"/>
            <w:sz w:val="24"/>
          </w:rPr>
          <w:delText>using</w:delText>
        </w:r>
        <w:r w:rsidRPr="009344B2" w:rsidDel="00DC7259">
          <w:rPr>
            <w:rFonts w:ascii="Times New Roman" w:hAnsi="Times New Roman" w:cs="Times New Roman"/>
            <w:sz w:val="24"/>
          </w:rPr>
          <w:delText xml:space="preserve"> a multinomial probit model, </w:delText>
        </w:r>
      </w:del>
      <w:ins w:id="361" w:author="Connie Burt" w:date="2021-09-04T11:40:00Z">
        <w:r w:rsidR="00DC7259">
          <w:rPr>
            <w:rFonts w:ascii="Times New Roman" w:hAnsi="Times New Roman" w:cs="Times New Roman"/>
            <w:sz w:val="24"/>
          </w:rPr>
          <w:t xml:space="preserve"> </w:t>
        </w:r>
      </w:ins>
      <w:r w:rsidRPr="009344B2">
        <w:rPr>
          <w:rFonts w:ascii="Times New Roman" w:hAnsi="Times New Roman" w:cs="Times New Roman"/>
          <w:color w:val="000000"/>
          <w:sz w:val="24"/>
        </w:rPr>
        <w:t>that about half of the minority</w:t>
      </w:r>
      <w:ins w:id="362" w:author="Connie Burt" w:date="2021-09-04T11:43:00Z">
        <w:r w:rsidR="00DC7259">
          <w:rPr>
            <w:rFonts w:ascii="Times New Roman" w:hAnsi="Times New Roman" w:cs="Times New Roman"/>
            <w:color w:val="000000"/>
            <w:sz w:val="24"/>
          </w:rPr>
          <w:t>-</w:t>
        </w:r>
      </w:ins>
      <w:del w:id="363" w:author="Connie Burt" w:date="2021-09-04T11:43:00Z">
        <w:r w:rsidRPr="009344B2" w:rsidDel="00DC7259">
          <w:rPr>
            <w:rFonts w:ascii="Times New Roman" w:hAnsi="Times New Roman" w:cs="Times New Roman"/>
            <w:color w:val="000000"/>
            <w:sz w:val="24"/>
          </w:rPr>
          <w:delText xml:space="preserve"> </w:delText>
        </w:r>
      </w:del>
      <w:r w:rsidRPr="009344B2">
        <w:rPr>
          <w:rFonts w:ascii="Times New Roman" w:hAnsi="Times New Roman" w:cs="Times New Roman"/>
          <w:color w:val="000000"/>
          <w:sz w:val="24"/>
        </w:rPr>
        <w:t xml:space="preserve">party supporters would not have voted </w:t>
      </w:r>
      <w:del w:id="364" w:author="Connie Burt" w:date="2021-09-04T11:43:00Z">
        <w:r w:rsidRPr="009344B2" w:rsidDel="00A5156E">
          <w:rPr>
            <w:rFonts w:ascii="Times New Roman" w:hAnsi="Times New Roman" w:cs="Times New Roman"/>
            <w:color w:val="000000"/>
            <w:sz w:val="24"/>
          </w:rPr>
          <w:delText>had</w:delText>
        </w:r>
      </w:del>
      <w:ins w:id="365" w:author="Connie Burt" w:date="2021-09-04T11:43:00Z">
        <w:r w:rsidR="00A5156E">
          <w:rPr>
            <w:rFonts w:ascii="Times New Roman" w:hAnsi="Times New Roman" w:cs="Times New Roman"/>
            <w:color w:val="000000"/>
            <w:sz w:val="24"/>
          </w:rPr>
          <w:t>if</w:t>
        </w:r>
      </w:ins>
      <w:r w:rsidRPr="009344B2">
        <w:rPr>
          <w:rFonts w:ascii="Times New Roman" w:hAnsi="Times New Roman" w:cs="Times New Roman"/>
          <w:color w:val="000000"/>
          <w:sz w:val="24"/>
        </w:rPr>
        <w:t xml:space="preserve"> their own candidate </w:t>
      </w:r>
      <w:ins w:id="366" w:author="Connie Burt" w:date="2021-09-04T11:43:00Z">
        <w:r w:rsidR="00A5156E">
          <w:rPr>
            <w:rFonts w:ascii="Times New Roman" w:hAnsi="Times New Roman" w:cs="Times New Roman"/>
            <w:color w:val="000000"/>
            <w:sz w:val="24"/>
          </w:rPr>
          <w:t xml:space="preserve">had </w:t>
        </w:r>
      </w:ins>
      <w:r w:rsidRPr="009344B2">
        <w:rPr>
          <w:rFonts w:ascii="Times New Roman" w:hAnsi="Times New Roman" w:cs="Times New Roman"/>
          <w:color w:val="000000"/>
          <w:sz w:val="24"/>
        </w:rPr>
        <w:t>not been in the race. They also estimate</w:t>
      </w:r>
      <w:ins w:id="367" w:author="Connie Burt" w:date="2021-09-04T11:43:00Z">
        <w:r w:rsidR="00A5156E">
          <w:rPr>
            <w:rFonts w:ascii="Times New Roman" w:hAnsi="Times New Roman" w:cs="Times New Roman"/>
            <w:color w:val="000000"/>
            <w:sz w:val="24"/>
          </w:rPr>
          <w:t>d</w:t>
        </w:r>
      </w:ins>
      <w:r w:rsidRPr="009344B2">
        <w:rPr>
          <w:rFonts w:ascii="Times New Roman" w:hAnsi="Times New Roman" w:cs="Times New Roman"/>
          <w:color w:val="000000"/>
          <w:sz w:val="24"/>
        </w:rPr>
        <w:t xml:space="preserve"> that</w:t>
      </w:r>
      <w:ins w:id="368" w:author="Connie Burt" w:date="2021-09-04T11:44:00Z">
        <w:r w:rsidR="00A5156E" w:rsidRPr="00A5156E">
          <w:t xml:space="preserve"> </w:t>
        </w:r>
        <w:r w:rsidR="00A5156E" w:rsidRPr="00A5156E">
          <w:rPr>
            <w:rFonts w:ascii="Times New Roman" w:hAnsi="Times New Roman" w:cs="Times New Roman"/>
            <w:color w:val="000000"/>
            <w:sz w:val="24"/>
          </w:rPr>
          <w:t>in 2016</w:t>
        </w:r>
      </w:ins>
      <w:r w:rsidRPr="009344B2">
        <w:rPr>
          <w:rFonts w:ascii="Times New Roman" w:hAnsi="Times New Roman" w:cs="Times New Roman"/>
          <w:color w:val="000000"/>
          <w:sz w:val="24"/>
        </w:rPr>
        <w:t xml:space="preserve">, among non-abstainers, </w:t>
      </w:r>
      <w:del w:id="369" w:author="Connie Burt" w:date="2021-09-04T11:43:00Z">
        <w:r w:rsidRPr="009344B2" w:rsidDel="00A5156E">
          <w:rPr>
            <w:rFonts w:ascii="Times New Roman" w:hAnsi="Times New Roman" w:cs="Times New Roman"/>
            <w:color w:val="000000"/>
            <w:sz w:val="24"/>
          </w:rPr>
          <w:delText xml:space="preserve">in 2016 </w:delText>
        </w:r>
      </w:del>
      <w:r w:rsidRPr="009344B2">
        <w:rPr>
          <w:rFonts w:ascii="Times New Roman" w:hAnsi="Times New Roman" w:cs="Times New Roman"/>
          <w:color w:val="000000"/>
          <w:sz w:val="24"/>
        </w:rPr>
        <w:t>about 60</w:t>
      </w:r>
      <w:r w:rsidRPr="009344B2">
        <w:rPr>
          <w:rFonts w:ascii="Times New Roman" w:hAnsi="Times New Roman" w:cs="Times New Roman"/>
          <w:sz w:val="24"/>
        </w:rPr>
        <w:t>%</w:t>
      </w:r>
      <w:r w:rsidRPr="009344B2">
        <w:rPr>
          <w:rFonts w:ascii="Times New Roman" w:hAnsi="Times New Roman" w:cs="Times New Roman"/>
          <w:color w:val="000000"/>
          <w:sz w:val="24"/>
        </w:rPr>
        <w:t xml:space="preserve"> of the voters who </w:t>
      </w:r>
      <w:r w:rsidR="00F37743">
        <w:rPr>
          <w:rFonts w:ascii="Times New Roman" w:hAnsi="Times New Roman" w:cs="Times New Roman"/>
          <w:color w:val="000000"/>
          <w:sz w:val="24"/>
        </w:rPr>
        <w:t>ranked</w:t>
      </w:r>
      <w:r w:rsidRPr="009344B2">
        <w:rPr>
          <w:rFonts w:ascii="Times New Roman" w:hAnsi="Times New Roman" w:cs="Times New Roman"/>
          <w:color w:val="000000"/>
          <w:sz w:val="24"/>
        </w:rPr>
        <w:t xml:space="preserve"> the Libertarian candidate, Gary Johnson, first would have </w:t>
      </w:r>
      <w:r w:rsidR="00F37743">
        <w:rPr>
          <w:rFonts w:ascii="Times New Roman" w:hAnsi="Times New Roman" w:cs="Times New Roman"/>
          <w:color w:val="000000"/>
          <w:sz w:val="24"/>
        </w:rPr>
        <w:t>ranked</w:t>
      </w:r>
      <w:r w:rsidRPr="009344B2">
        <w:rPr>
          <w:rFonts w:ascii="Times New Roman" w:hAnsi="Times New Roman" w:cs="Times New Roman"/>
          <w:color w:val="000000"/>
          <w:sz w:val="24"/>
        </w:rPr>
        <w:t xml:space="preserve"> Trump second</w:t>
      </w:r>
      <w:del w:id="370" w:author="Connie Burt" w:date="2021-09-06T10:06:00Z">
        <w:r w:rsidRPr="009344B2" w:rsidDel="00BB653A">
          <w:rPr>
            <w:rFonts w:ascii="Times New Roman" w:hAnsi="Times New Roman" w:cs="Times New Roman"/>
            <w:color w:val="000000"/>
            <w:sz w:val="24"/>
          </w:rPr>
          <w:delText>,</w:delText>
        </w:r>
      </w:del>
      <w:r w:rsidRPr="009344B2">
        <w:rPr>
          <w:rFonts w:ascii="Times New Roman" w:hAnsi="Times New Roman" w:cs="Times New Roman"/>
          <w:color w:val="000000"/>
          <w:sz w:val="24"/>
        </w:rPr>
        <w:t xml:space="preserve"> and about 32</w:t>
      </w:r>
      <w:r w:rsidR="00F93BC1">
        <w:rPr>
          <w:rFonts w:ascii="Times New Roman" w:hAnsi="Times New Roman" w:cs="Times New Roman"/>
          <w:color w:val="000000"/>
          <w:sz w:val="24"/>
        </w:rPr>
        <w:t>%</w:t>
      </w:r>
      <w:r w:rsidR="00A5156E">
        <w:rPr>
          <w:rFonts w:ascii="Times New Roman" w:hAnsi="Times New Roman" w:cs="Times New Roman"/>
          <w:color w:val="000000"/>
          <w:sz w:val="24"/>
        </w:rPr>
        <w:t xml:space="preserve"> to </w:t>
      </w:r>
      <w:r w:rsidRPr="009344B2">
        <w:rPr>
          <w:rFonts w:ascii="Times New Roman" w:hAnsi="Times New Roman" w:cs="Times New Roman"/>
          <w:color w:val="000000"/>
          <w:sz w:val="24"/>
        </w:rPr>
        <w:t>33</w:t>
      </w:r>
      <w:r w:rsidRPr="009344B2">
        <w:rPr>
          <w:rFonts w:ascii="Times New Roman" w:hAnsi="Times New Roman" w:cs="Times New Roman"/>
          <w:sz w:val="24"/>
        </w:rPr>
        <w:t>%</w:t>
      </w:r>
      <w:r w:rsidRPr="009344B2">
        <w:rPr>
          <w:rFonts w:ascii="Times New Roman" w:hAnsi="Times New Roman" w:cs="Times New Roman"/>
          <w:color w:val="000000"/>
          <w:sz w:val="24"/>
        </w:rPr>
        <w:t xml:space="preserve"> would have </w:t>
      </w:r>
      <w:r w:rsidR="00F37743">
        <w:rPr>
          <w:rFonts w:ascii="Times New Roman" w:hAnsi="Times New Roman" w:cs="Times New Roman"/>
          <w:color w:val="000000"/>
          <w:sz w:val="24"/>
        </w:rPr>
        <w:t>ranked</w:t>
      </w:r>
      <w:r w:rsidRPr="009344B2">
        <w:rPr>
          <w:rFonts w:ascii="Times New Roman" w:hAnsi="Times New Roman" w:cs="Times New Roman"/>
          <w:color w:val="000000"/>
          <w:sz w:val="24"/>
        </w:rPr>
        <w:t xml:space="preserve"> Clinton second. Similarly in 2016, they estimate</w:t>
      </w:r>
      <w:ins w:id="371" w:author="Connie Burt" w:date="2021-09-04T11:44:00Z">
        <w:r w:rsidR="00A5156E">
          <w:rPr>
            <w:rFonts w:ascii="Times New Roman" w:hAnsi="Times New Roman" w:cs="Times New Roman"/>
            <w:color w:val="000000"/>
            <w:sz w:val="24"/>
          </w:rPr>
          <w:t>d</w:t>
        </w:r>
      </w:ins>
      <w:r w:rsidRPr="009344B2">
        <w:rPr>
          <w:rFonts w:ascii="Times New Roman" w:hAnsi="Times New Roman" w:cs="Times New Roman"/>
          <w:color w:val="000000"/>
          <w:sz w:val="24"/>
        </w:rPr>
        <w:t xml:space="preserve"> that about 75</w:t>
      </w:r>
      <w:r w:rsidR="00B41240">
        <w:rPr>
          <w:rFonts w:ascii="Times New Roman" w:hAnsi="Times New Roman" w:cs="Times New Roman"/>
          <w:color w:val="000000"/>
          <w:sz w:val="24"/>
        </w:rPr>
        <w:t>%</w:t>
      </w:r>
      <w:r w:rsidR="00A5156E">
        <w:rPr>
          <w:rFonts w:ascii="Times New Roman" w:hAnsi="Times New Roman" w:cs="Times New Roman"/>
          <w:color w:val="000000"/>
          <w:sz w:val="24"/>
        </w:rPr>
        <w:t xml:space="preserve"> to </w:t>
      </w:r>
      <w:r w:rsidRPr="009344B2">
        <w:rPr>
          <w:rFonts w:ascii="Times New Roman" w:hAnsi="Times New Roman" w:cs="Times New Roman"/>
          <w:color w:val="000000"/>
          <w:sz w:val="24"/>
        </w:rPr>
        <w:t>80</w:t>
      </w:r>
      <w:r w:rsidRPr="009344B2">
        <w:rPr>
          <w:rFonts w:ascii="Times New Roman" w:hAnsi="Times New Roman" w:cs="Times New Roman"/>
          <w:sz w:val="24"/>
        </w:rPr>
        <w:t>%</w:t>
      </w:r>
      <w:r w:rsidRPr="009344B2">
        <w:rPr>
          <w:rFonts w:ascii="Times New Roman" w:hAnsi="Times New Roman" w:cs="Times New Roman"/>
          <w:color w:val="000000"/>
          <w:sz w:val="24"/>
        </w:rPr>
        <w:t xml:space="preserve"> of </w:t>
      </w:r>
      <w:del w:id="372" w:author="Connie Burt" w:date="2021-09-04T11:44:00Z">
        <w:r w:rsidRPr="009344B2" w:rsidDel="00A5156E">
          <w:rPr>
            <w:rFonts w:ascii="Times New Roman" w:hAnsi="Times New Roman" w:cs="Times New Roman"/>
            <w:color w:val="000000"/>
            <w:sz w:val="24"/>
          </w:rPr>
          <w:delText xml:space="preserve">the </w:delText>
        </w:r>
      </w:del>
      <w:r w:rsidRPr="009344B2">
        <w:rPr>
          <w:rFonts w:ascii="Times New Roman" w:hAnsi="Times New Roman" w:cs="Times New Roman"/>
          <w:color w:val="000000"/>
          <w:sz w:val="24"/>
        </w:rPr>
        <w:t xml:space="preserve">voters who </w:t>
      </w:r>
      <w:r w:rsidR="00F37743">
        <w:rPr>
          <w:rFonts w:ascii="Times New Roman" w:hAnsi="Times New Roman" w:cs="Times New Roman"/>
          <w:color w:val="000000"/>
          <w:sz w:val="24"/>
        </w:rPr>
        <w:t>ranked</w:t>
      </w:r>
      <w:r w:rsidRPr="009344B2">
        <w:rPr>
          <w:rFonts w:ascii="Times New Roman" w:hAnsi="Times New Roman" w:cs="Times New Roman"/>
          <w:color w:val="000000"/>
          <w:sz w:val="24"/>
        </w:rPr>
        <w:t xml:space="preserve"> the Green </w:t>
      </w:r>
      <w:ins w:id="373" w:author="Connie Burt" w:date="2021-09-06T10:07:00Z">
        <w:r w:rsidR="00BB653A">
          <w:rPr>
            <w:rFonts w:ascii="Times New Roman" w:hAnsi="Times New Roman" w:cs="Times New Roman"/>
            <w:color w:val="000000"/>
            <w:sz w:val="24"/>
          </w:rPr>
          <w:t xml:space="preserve">Party </w:t>
        </w:r>
      </w:ins>
      <w:r w:rsidRPr="009344B2">
        <w:rPr>
          <w:rFonts w:ascii="Times New Roman" w:hAnsi="Times New Roman" w:cs="Times New Roman"/>
          <w:color w:val="000000"/>
          <w:sz w:val="24"/>
        </w:rPr>
        <w:t xml:space="preserve">candidate </w:t>
      </w:r>
      <w:r w:rsidRPr="009344B2">
        <w:rPr>
          <w:rFonts w:ascii="Times New Roman" w:hAnsi="Times New Roman" w:cs="Times New Roman"/>
          <w:sz w:val="24"/>
        </w:rPr>
        <w:t>Jill Stein</w:t>
      </w:r>
      <w:r w:rsidRPr="009344B2">
        <w:rPr>
          <w:rFonts w:ascii="Times New Roman" w:hAnsi="Times New Roman" w:cs="Times New Roman"/>
          <w:color w:val="FF0000"/>
          <w:sz w:val="24"/>
        </w:rPr>
        <w:t xml:space="preserve"> </w:t>
      </w:r>
      <w:r w:rsidRPr="009344B2">
        <w:rPr>
          <w:rFonts w:ascii="Times New Roman" w:hAnsi="Times New Roman" w:cs="Times New Roman"/>
          <w:color w:val="000000"/>
          <w:sz w:val="24"/>
        </w:rPr>
        <w:t xml:space="preserve">first would have </w:t>
      </w:r>
      <w:r w:rsidR="00F37743">
        <w:rPr>
          <w:rFonts w:ascii="Times New Roman" w:hAnsi="Times New Roman" w:cs="Times New Roman"/>
          <w:color w:val="000000"/>
          <w:sz w:val="24"/>
        </w:rPr>
        <w:t>ranked</w:t>
      </w:r>
      <w:r w:rsidRPr="009344B2">
        <w:rPr>
          <w:rFonts w:ascii="Times New Roman" w:hAnsi="Times New Roman" w:cs="Times New Roman"/>
          <w:color w:val="000000"/>
          <w:sz w:val="24"/>
        </w:rPr>
        <w:t xml:space="preserve"> Clinton second</w:t>
      </w:r>
      <w:del w:id="374" w:author="Connie Burt" w:date="2021-09-04T11:45:00Z">
        <w:r w:rsidRPr="009344B2" w:rsidDel="00A5156E">
          <w:rPr>
            <w:rFonts w:ascii="Times New Roman" w:hAnsi="Times New Roman" w:cs="Times New Roman"/>
            <w:color w:val="000000"/>
            <w:sz w:val="24"/>
          </w:rPr>
          <w:delText>,</w:delText>
        </w:r>
      </w:del>
      <w:r w:rsidRPr="009344B2">
        <w:rPr>
          <w:rFonts w:ascii="Times New Roman" w:hAnsi="Times New Roman" w:cs="Times New Roman"/>
          <w:color w:val="000000"/>
          <w:sz w:val="24"/>
        </w:rPr>
        <w:t xml:space="preserve"> and about 20</w:t>
      </w:r>
      <w:r w:rsidRPr="009344B2">
        <w:rPr>
          <w:rFonts w:ascii="Times New Roman" w:hAnsi="Times New Roman" w:cs="Times New Roman"/>
          <w:sz w:val="24"/>
        </w:rPr>
        <w:t>%</w:t>
      </w:r>
      <w:r w:rsidRPr="009344B2">
        <w:rPr>
          <w:rFonts w:ascii="Times New Roman" w:hAnsi="Times New Roman" w:cs="Times New Roman"/>
          <w:color w:val="000000"/>
          <w:sz w:val="24"/>
        </w:rPr>
        <w:t xml:space="preserve"> would have </w:t>
      </w:r>
      <w:r w:rsidR="00F37743">
        <w:rPr>
          <w:rFonts w:ascii="Times New Roman" w:hAnsi="Times New Roman" w:cs="Times New Roman"/>
          <w:color w:val="000000"/>
          <w:sz w:val="24"/>
        </w:rPr>
        <w:t>ranked</w:t>
      </w:r>
      <w:r w:rsidRPr="009344B2">
        <w:rPr>
          <w:rFonts w:ascii="Times New Roman" w:hAnsi="Times New Roman" w:cs="Times New Roman"/>
          <w:color w:val="000000"/>
          <w:sz w:val="24"/>
        </w:rPr>
        <w:t xml:space="preserve"> Trump second.</w:t>
      </w:r>
      <w:r w:rsidRPr="009344B2">
        <w:rPr>
          <w:rFonts w:ascii="Times New Roman" w:hAnsi="Times New Roman" w:cs="Times New Roman"/>
          <w:sz w:val="24"/>
        </w:rPr>
        <w:t xml:space="preserve"> </w:t>
      </w:r>
      <w:del w:id="375" w:author="Connie Burt" w:date="2021-09-04T11:45:00Z">
        <w:r w:rsidRPr="009344B2" w:rsidDel="00A5156E">
          <w:rPr>
            <w:rFonts w:ascii="Times New Roman" w:hAnsi="Times New Roman" w:cs="Times New Roman"/>
            <w:sz w:val="24"/>
          </w:rPr>
          <w:delText>Doing the arithmetic, w</w:delText>
        </w:r>
      </w:del>
      <w:ins w:id="376" w:author="Connie Burt" w:date="2021-09-04T11:45:00Z">
        <w:r w:rsidR="00A5156E">
          <w:rPr>
            <w:rFonts w:ascii="Times New Roman" w:hAnsi="Times New Roman" w:cs="Times New Roman"/>
            <w:sz w:val="24"/>
          </w:rPr>
          <w:t>W</w:t>
        </w:r>
      </w:ins>
      <w:r w:rsidRPr="009344B2">
        <w:rPr>
          <w:rFonts w:ascii="Times New Roman" w:hAnsi="Times New Roman" w:cs="Times New Roman"/>
          <w:sz w:val="24"/>
        </w:rPr>
        <w:t xml:space="preserve">e </w:t>
      </w:r>
      <w:del w:id="377" w:author="Connie Burt" w:date="2021-09-04T11:45:00Z">
        <w:r w:rsidRPr="009344B2" w:rsidDel="00A5156E">
          <w:rPr>
            <w:rFonts w:ascii="Times New Roman" w:hAnsi="Times New Roman" w:cs="Times New Roman"/>
            <w:sz w:val="24"/>
          </w:rPr>
          <w:delText>find</w:delText>
        </w:r>
      </w:del>
      <w:ins w:id="378" w:author="Connie Burt" w:date="2021-09-04T11:45:00Z">
        <w:r w:rsidR="00A5156E">
          <w:rPr>
            <w:rFonts w:ascii="Times New Roman" w:hAnsi="Times New Roman" w:cs="Times New Roman"/>
            <w:sz w:val="24"/>
          </w:rPr>
          <w:t>conclude</w:t>
        </w:r>
      </w:ins>
      <w:r w:rsidRPr="009344B2">
        <w:rPr>
          <w:rFonts w:ascii="Times New Roman" w:hAnsi="Times New Roman" w:cs="Times New Roman"/>
          <w:sz w:val="24"/>
        </w:rPr>
        <w:t xml:space="preserve"> that, on balance</w:t>
      </w:r>
      <w:ins w:id="379" w:author="Connie Burt" w:date="2021-09-04T11:45:00Z">
        <w:r w:rsidR="00A5156E">
          <w:rPr>
            <w:rFonts w:ascii="Times New Roman" w:hAnsi="Times New Roman" w:cs="Times New Roman"/>
            <w:sz w:val="24"/>
          </w:rPr>
          <w:t>—</w:t>
        </w:r>
      </w:ins>
      <w:del w:id="380" w:author="Connie Burt" w:date="2021-09-04T11:45:00Z">
        <w:r w:rsidRPr="009344B2" w:rsidDel="00A5156E">
          <w:rPr>
            <w:rFonts w:ascii="Times New Roman" w:hAnsi="Times New Roman" w:cs="Times New Roman"/>
            <w:sz w:val="24"/>
          </w:rPr>
          <w:delText xml:space="preserve">, </w:delText>
        </w:r>
      </w:del>
      <w:r w:rsidRPr="009344B2">
        <w:rPr>
          <w:rFonts w:ascii="Times New Roman" w:hAnsi="Times New Roman" w:cs="Times New Roman"/>
          <w:sz w:val="24"/>
        </w:rPr>
        <w:t>at least vis-à-vis the popular vote</w:t>
      </w:r>
      <w:ins w:id="381" w:author="Connie Burt" w:date="2021-09-04T11:45:00Z">
        <w:r w:rsidR="00A5156E">
          <w:rPr>
            <w:rFonts w:ascii="Times New Roman" w:hAnsi="Times New Roman" w:cs="Times New Roman"/>
            <w:sz w:val="24"/>
          </w:rPr>
          <w:t>—</w:t>
        </w:r>
      </w:ins>
      <w:del w:id="382" w:author="Connie Burt" w:date="2021-09-04T11:45:00Z">
        <w:r w:rsidRPr="009344B2" w:rsidDel="00A5156E">
          <w:rPr>
            <w:rFonts w:ascii="Times New Roman" w:hAnsi="Times New Roman" w:cs="Times New Roman"/>
            <w:sz w:val="24"/>
          </w:rPr>
          <w:delText xml:space="preserve">, </w:delText>
        </w:r>
      </w:del>
      <w:r w:rsidRPr="009344B2">
        <w:rPr>
          <w:rFonts w:ascii="Times New Roman" w:hAnsi="Times New Roman" w:cs="Times New Roman"/>
          <w:sz w:val="24"/>
        </w:rPr>
        <w:t>minor</w:t>
      </w:r>
      <w:ins w:id="383" w:author="Connie Burt" w:date="2021-09-04T11:45:00Z">
        <w:r w:rsidR="00A5156E">
          <w:rPr>
            <w:rFonts w:ascii="Times New Roman" w:hAnsi="Times New Roman" w:cs="Times New Roman"/>
            <w:sz w:val="24"/>
          </w:rPr>
          <w:t>-</w:t>
        </w:r>
      </w:ins>
      <w:del w:id="384" w:author="Connie Burt" w:date="2021-09-04T11:45:00Z">
        <w:r w:rsidRPr="009344B2" w:rsidDel="00A5156E">
          <w:rPr>
            <w:rFonts w:ascii="Times New Roman" w:hAnsi="Times New Roman" w:cs="Times New Roman"/>
            <w:sz w:val="24"/>
          </w:rPr>
          <w:delText xml:space="preserve"> </w:delText>
        </w:r>
      </w:del>
      <w:r w:rsidRPr="009344B2">
        <w:rPr>
          <w:rFonts w:ascii="Times New Roman" w:hAnsi="Times New Roman" w:cs="Times New Roman"/>
          <w:sz w:val="24"/>
        </w:rPr>
        <w:t>party candidates in 2016 hurt Trump more than they hurt Clinton.</w:t>
      </w:r>
    </w:p>
    <w:p w14:paraId="7582BC35" w14:textId="77777777" w:rsidR="00B41240" w:rsidRDefault="00B41240" w:rsidP="009344B2">
      <w:pPr>
        <w:pStyle w:val="Heading2"/>
        <w:spacing w:before="0" w:line="480" w:lineRule="auto"/>
        <w:rPr>
          <w:rFonts w:ascii="Times New Roman" w:eastAsia="Arial" w:hAnsi="Times New Roman" w:cs="Times New Roman"/>
          <w:sz w:val="24"/>
          <w:szCs w:val="24"/>
        </w:rPr>
      </w:pPr>
    </w:p>
    <w:p w14:paraId="0000001A" w14:textId="37577DFB" w:rsidR="00B5239D" w:rsidRPr="009344B2" w:rsidRDefault="00F93BC1" w:rsidP="009344B2">
      <w:pPr>
        <w:pStyle w:val="Heading2"/>
        <w:spacing w:before="0" w:line="480" w:lineRule="auto"/>
        <w:rPr>
          <w:rFonts w:ascii="Times New Roman" w:eastAsia="Arial" w:hAnsi="Times New Roman" w:cs="Times New Roman"/>
          <w:sz w:val="24"/>
          <w:szCs w:val="24"/>
        </w:rPr>
      </w:pPr>
      <w:ins w:id="385" w:author="Connie Burt" w:date="2021-09-04T10:28:00Z">
        <w:r>
          <w:rPr>
            <w:rFonts w:ascii="Times New Roman" w:eastAsia="Arial" w:hAnsi="Times New Roman" w:cs="Times New Roman"/>
            <w:b w:val="0"/>
            <w:bCs/>
            <w:sz w:val="24"/>
            <w:szCs w:val="24"/>
          </w:rPr>
          <w:t>&lt;heading level 1&gt;</w:t>
        </w:r>
      </w:ins>
      <w:r w:rsidR="00B41240" w:rsidRPr="009344B2">
        <w:rPr>
          <w:rFonts w:ascii="Times New Roman" w:eastAsia="Arial" w:hAnsi="Times New Roman" w:cs="Times New Roman"/>
          <w:sz w:val="24"/>
          <w:szCs w:val="24"/>
        </w:rPr>
        <w:t>THE PRESIDENTIAL ELECTION OF 2020</w:t>
      </w:r>
    </w:p>
    <w:p w14:paraId="6561D063" w14:textId="5631AF70" w:rsidR="00B5239D" w:rsidRPr="009344B2" w:rsidRDefault="00F93BC1" w:rsidP="00F93BC1">
      <w:pPr>
        <w:spacing w:after="0" w:line="480" w:lineRule="auto"/>
        <w:ind w:firstLine="0"/>
        <w:rPr>
          <w:rFonts w:ascii="Times New Roman" w:hAnsi="Times New Roman" w:cs="Times New Roman"/>
          <w:sz w:val="24"/>
        </w:rPr>
      </w:pPr>
      <w:ins w:id="386" w:author="Connie Burt" w:date="2021-09-04T10:28:00Z">
        <w:r>
          <w:rPr>
            <w:rFonts w:ascii="Times New Roman" w:hAnsi="Times New Roman" w:cs="Times New Roman"/>
            <w:sz w:val="24"/>
          </w:rPr>
          <w:t>&lt;text&gt;</w:t>
        </w:r>
      </w:ins>
      <w:r w:rsidR="00B5239D" w:rsidRPr="009344B2">
        <w:rPr>
          <w:rFonts w:ascii="Times New Roman" w:hAnsi="Times New Roman" w:cs="Times New Roman"/>
          <w:sz w:val="24"/>
        </w:rPr>
        <w:t>In 2020</w:t>
      </w:r>
      <w:ins w:id="387" w:author="Connie Burt" w:date="2021-09-04T10:28:00Z">
        <w:r>
          <w:rPr>
            <w:rFonts w:ascii="Times New Roman" w:hAnsi="Times New Roman" w:cs="Times New Roman"/>
            <w:sz w:val="24"/>
          </w:rPr>
          <w:t>,</w:t>
        </w:r>
      </w:ins>
      <w:r w:rsidR="00B5239D" w:rsidRPr="009344B2">
        <w:rPr>
          <w:rFonts w:ascii="Times New Roman" w:hAnsi="Times New Roman" w:cs="Times New Roman"/>
          <w:sz w:val="24"/>
        </w:rPr>
        <w:t xml:space="preserve"> there was again a Green Party candidate for president, Howie Hawkins, and again a Libertarian candidate, Jo Jorgensen. However, in 2020, Green </w:t>
      </w:r>
      <w:ins w:id="388" w:author="Connie Burt" w:date="2021-09-06T10:07:00Z">
        <w:r w:rsidR="00841F1E">
          <w:rPr>
            <w:rFonts w:ascii="Times New Roman" w:hAnsi="Times New Roman" w:cs="Times New Roman"/>
            <w:sz w:val="24"/>
          </w:rPr>
          <w:t xml:space="preserve">Party </w:t>
        </w:r>
      </w:ins>
      <w:r w:rsidR="00B5239D" w:rsidRPr="009344B2">
        <w:rPr>
          <w:rFonts w:ascii="Times New Roman" w:hAnsi="Times New Roman" w:cs="Times New Roman"/>
          <w:sz w:val="24"/>
        </w:rPr>
        <w:t xml:space="preserve">supporters were more anxious to defeat Trump. They </w:t>
      </w:r>
      <w:del w:id="389" w:author="Connie Burt" w:date="2021-09-04T11:46:00Z">
        <w:r w:rsidR="00B5239D" w:rsidRPr="009344B2" w:rsidDel="00192198">
          <w:rPr>
            <w:rFonts w:ascii="Times New Roman" w:hAnsi="Times New Roman" w:cs="Times New Roman"/>
            <w:sz w:val="24"/>
          </w:rPr>
          <w:delText xml:space="preserve">now </w:delText>
        </w:r>
      </w:del>
      <w:r w:rsidR="00B5239D" w:rsidRPr="009344B2">
        <w:rPr>
          <w:rFonts w:ascii="Times New Roman" w:hAnsi="Times New Roman" w:cs="Times New Roman"/>
          <w:sz w:val="24"/>
        </w:rPr>
        <w:t xml:space="preserve">recognized Trump’s victory </w:t>
      </w:r>
      <w:del w:id="390" w:author="Connie Burt" w:date="2021-09-04T11:46:00Z">
        <w:r w:rsidR="00B5239D" w:rsidRPr="009344B2" w:rsidDel="00192198">
          <w:rPr>
            <w:rFonts w:ascii="Times New Roman" w:hAnsi="Times New Roman" w:cs="Times New Roman"/>
            <w:sz w:val="24"/>
          </w:rPr>
          <w:delText xml:space="preserve">in 2020 </w:delText>
        </w:r>
      </w:del>
      <w:r w:rsidR="00B5239D" w:rsidRPr="009344B2">
        <w:rPr>
          <w:rFonts w:ascii="Times New Roman" w:hAnsi="Times New Roman" w:cs="Times New Roman"/>
          <w:sz w:val="24"/>
        </w:rPr>
        <w:t>as a real possibility and thus were more likely to choose to vote strategically.</w:t>
      </w:r>
      <w:r w:rsidR="00B5239D" w:rsidRPr="00825119">
        <w:rPr>
          <w:rFonts w:ascii="Times New Roman" w:hAnsi="Times New Roman" w:cs="Times New Roman"/>
          <w:bCs/>
          <w:sz w:val="24"/>
        </w:rPr>
        <w:t xml:space="preserve"> </w:t>
      </w:r>
      <w:r w:rsidR="00B5239D" w:rsidRPr="009344B2">
        <w:rPr>
          <w:rFonts w:ascii="Times New Roman" w:hAnsi="Times New Roman" w:cs="Times New Roman"/>
          <w:sz w:val="24"/>
        </w:rPr>
        <w:t xml:space="preserve">Hawkins </w:t>
      </w:r>
      <w:del w:id="391" w:author="Connie Burt" w:date="2021-09-04T11:46:00Z">
        <w:r w:rsidR="00B5239D" w:rsidRPr="009344B2" w:rsidDel="00192198">
          <w:rPr>
            <w:rFonts w:ascii="Times New Roman" w:hAnsi="Times New Roman" w:cs="Times New Roman"/>
            <w:sz w:val="24"/>
          </w:rPr>
          <w:delText xml:space="preserve">also </w:delText>
        </w:r>
      </w:del>
      <w:r w:rsidR="00B5239D" w:rsidRPr="009344B2">
        <w:rPr>
          <w:rFonts w:ascii="Times New Roman" w:hAnsi="Times New Roman" w:cs="Times New Roman"/>
          <w:sz w:val="24"/>
        </w:rPr>
        <w:t xml:space="preserve">failed to make the ballot in 22 states, </w:t>
      </w:r>
      <w:del w:id="392" w:author="Connie Burt" w:date="2021-09-04T11:46:00Z">
        <w:r w:rsidR="00B5239D" w:rsidRPr="009344B2" w:rsidDel="00192198">
          <w:rPr>
            <w:rFonts w:ascii="Times New Roman" w:hAnsi="Times New Roman" w:cs="Times New Roman"/>
            <w:sz w:val="24"/>
          </w:rPr>
          <w:delText xml:space="preserve">while </w:delText>
        </w:r>
      </w:del>
      <w:ins w:id="393" w:author="Connie Burt" w:date="2021-09-04T11:46:00Z">
        <w:r w:rsidR="00192198">
          <w:rPr>
            <w:rFonts w:ascii="Times New Roman" w:hAnsi="Times New Roman" w:cs="Times New Roman"/>
            <w:sz w:val="24"/>
          </w:rPr>
          <w:t>whereas</w:t>
        </w:r>
        <w:r w:rsidR="00192198" w:rsidRPr="009344B2">
          <w:rPr>
            <w:rFonts w:ascii="Times New Roman" w:hAnsi="Times New Roman" w:cs="Times New Roman"/>
            <w:sz w:val="24"/>
          </w:rPr>
          <w:t xml:space="preserve"> </w:t>
        </w:r>
      </w:ins>
      <w:r w:rsidR="00B5239D" w:rsidRPr="009344B2">
        <w:rPr>
          <w:rFonts w:ascii="Times New Roman" w:hAnsi="Times New Roman" w:cs="Times New Roman"/>
          <w:sz w:val="24"/>
        </w:rPr>
        <w:t>Stein was on the ballot in all but three states in 2016. Thus, the votes for the Green Party candidate were significantly fewer in 2020 than in 2016 (</w:t>
      </w:r>
      <w:ins w:id="394" w:author="Connie Burt" w:date="2021-09-04T11:47:00Z">
        <w:r w:rsidR="00192198">
          <w:rPr>
            <w:rFonts w:ascii="Times New Roman" w:hAnsi="Times New Roman" w:cs="Times New Roman"/>
            <w:sz w:val="24"/>
          </w:rPr>
          <w:t xml:space="preserve">i.e., </w:t>
        </w:r>
      </w:ins>
      <w:r w:rsidR="00B5239D" w:rsidRPr="009344B2">
        <w:rPr>
          <w:rFonts w:ascii="Times New Roman" w:hAnsi="Times New Roman" w:cs="Times New Roman"/>
          <w:sz w:val="24"/>
        </w:rPr>
        <w:t>405,035 versus 1,457,288).</w:t>
      </w:r>
      <w:r w:rsidR="00B5239D" w:rsidRPr="009344B2">
        <w:rPr>
          <w:rStyle w:val="EndnoteReference"/>
          <w:rFonts w:ascii="Times New Roman" w:hAnsi="Times New Roman" w:cs="Times New Roman"/>
          <w:sz w:val="24"/>
        </w:rPr>
        <w:endnoteReference w:id="7"/>
      </w:r>
      <w:r w:rsidR="00B5239D" w:rsidRPr="009344B2">
        <w:rPr>
          <w:rFonts w:ascii="Times New Roman" w:hAnsi="Times New Roman" w:cs="Times New Roman"/>
          <w:sz w:val="24"/>
        </w:rPr>
        <w:t xml:space="preserve"> In contrast, Jorgensen performed substantially better </w:t>
      </w:r>
      <w:ins w:id="408" w:author="Connie Burt" w:date="2021-09-04T11:47:00Z">
        <w:r w:rsidR="00192198">
          <w:rPr>
            <w:rFonts w:ascii="Times New Roman" w:hAnsi="Times New Roman" w:cs="Times New Roman"/>
            <w:sz w:val="24"/>
          </w:rPr>
          <w:t xml:space="preserve">in </w:t>
        </w:r>
      </w:ins>
      <w:r w:rsidR="00B5239D" w:rsidRPr="009344B2">
        <w:rPr>
          <w:rFonts w:ascii="Times New Roman" w:hAnsi="Times New Roman" w:cs="Times New Roman"/>
          <w:sz w:val="24"/>
        </w:rPr>
        <w:t xml:space="preserve">terms of raw votes, </w:t>
      </w:r>
      <w:r w:rsidR="00B5239D" w:rsidRPr="009344B2">
        <w:rPr>
          <w:rFonts w:ascii="Times New Roman" w:hAnsi="Times New Roman" w:cs="Times New Roman"/>
          <w:color w:val="000000"/>
          <w:sz w:val="24"/>
        </w:rPr>
        <w:t>with</w:t>
      </w:r>
      <w:r w:rsidR="00B5239D" w:rsidRPr="009344B2">
        <w:rPr>
          <w:rFonts w:ascii="Times New Roman" w:hAnsi="Times New Roman" w:cs="Times New Roman"/>
          <w:sz w:val="24"/>
        </w:rPr>
        <w:t xml:space="preserve"> 1,865,724</w:t>
      </w:r>
      <w:r w:rsidR="00B5239D" w:rsidRPr="009344B2">
        <w:rPr>
          <w:rFonts w:ascii="Times New Roman" w:hAnsi="Times New Roman" w:cs="Times New Roman"/>
          <w:color w:val="000000"/>
          <w:sz w:val="24"/>
        </w:rPr>
        <w:t xml:space="preserve"> </w:t>
      </w:r>
      <w:r w:rsidR="00B5239D" w:rsidRPr="009344B2">
        <w:rPr>
          <w:rFonts w:ascii="Times New Roman" w:hAnsi="Times New Roman" w:cs="Times New Roman"/>
          <w:sz w:val="24"/>
        </w:rPr>
        <w:t>votes in 2020</w:t>
      </w:r>
      <w:ins w:id="409" w:author="Connie Burt" w:date="2021-09-04T11:48:00Z">
        <w:r w:rsidR="00192198">
          <w:rPr>
            <w:rFonts w:ascii="Times New Roman" w:hAnsi="Times New Roman" w:cs="Times New Roman"/>
            <w:sz w:val="24"/>
          </w:rPr>
          <w:t>—</w:t>
        </w:r>
      </w:ins>
      <w:del w:id="410" w:author="Connie Burt" w:date="2021-09-04T11:48:00Z">
        <w:r w:rsidR="00B5239D" w:rsidRPr="009344B2" w:rsidDel="00192198">
          <w:rPr>
            <w:rFonts w:ascii="Times New Roman" w:hAnsi="Times New Roman" w:cs="Times New Roman"/>
            <w:sz w:val="24"/>
          </w:rPr>
          <w:delText xml:space="preserve">, </w:delText>
        </w:r>
      </w:del>
      <w:ins w:id="411" w:author="Connie Burt" w:date="2021-09-04T11:48:00Z">
        <w:r w:rsidR="00192198">
          <w:rPr>
            <w:rFonts w:ascii="Times New Roman" w:hAnsi="Times New Roman" w:cs="Times New Roman"/>
            <w:sz w:val="24"/>
          </w:rPr>
          <w:t>al</w:t>
        </w:r>
      </w:ins>
      <w:r w:rsidR="00B5239D" w:rsidRPr="009344B2">
        <w:rPr>
          <w:rFonts w:ascii="Times New Roman" w:hAnsi="Times New Roman" w:cs="Times New Roman"/>
          <w:sz w:val="24"/>
        </w:rPr>
        <w:t xml:space="preserve">though still far from the 4.5 million votes for Johnson in 2016. </w:t>
      </w:r>
      <w:del w:id="412" w:author="Connie Burt" w:date="2021-09-04T11:48:00Z">
        <w:r w:rsidR="00B5239D" w:rsidRPr="009344B2" w:rsidDel="00192198">
          <w:rPr>
            <w:rFonts w:ascii="Times New Roman" w:hAnsi="Times New Roman" w:cs="Times New Roman"/>
            <w:sz w:val="24"/>
          </w:rPr>
          <w:delText>But d</w:delText>
        </w:r>
      </w:del>
      <w:ins w:id="413" w:author="Connie Burt" w:date="2021-09-04T11:48:00Z">
        <w:r w:rsidR="00192198">
          <w:rPr>
            <w:rFonts w:ascii="Times New Roman" w:hAnsi="Times New Roman" w:cs="Times New Roman"/>
            <w:sz w:val="24"/>
          </w:rPr>
          <w:t>D</w:t>
        </w:r>
      </w:ins>
      <w:r w:rsidR="00B5239D" w:rsidRPr="009344B2">
        <w:rPr>
          <w:rFonts w:ascii="Times New Roman" w:hAnsi="Times New Roman" w:cs="Times New Roman"/>
          <w:sz w:val="24"/>
        </w:rPr>
        <w:t>istribution matters!</w:t>
      </w:r>
      <w:r>
        <w:rPr>
          <w:rFonts w:ascii="Times New Roman" w:hAnsi="Times New Roman" w:cs="Times New Roman"/>
          <w:sz w:val="24"/>
        </w:rPr>
        <w:t xml:space="preserve"> </w:t>
      </w:r>
      <w:r w:rsidR="00B5239D" w:rsidRPr="009344B2">
        <w:rPr>
          <w:rFonts w:ascii="Times New Roman" w:hAnsi="Times New Roman" w:cs="Times New Roman"/>
          <w:sz w:val="24"/>
        </w:rPr>
        <w:t xml:space="preserve">The 2020 data for four key states are shown in </w:t>
      </w:r>
      <w:del w:id="414" w:author="Connie Burt" w:date="2021-09-04T10:29:00Z">
        <w:r w:rsidR="00B5239D" w:rsidRPr="009344B2" w:rsidDel="00F93BC1">
          <w:rPr>
            <w:rFonts w:ascii="Times New Roman" w:hAnsi="Times New Roman" w:cs="Times New Roman"/>
            <w:sz w:val="24"/>
          </w:rPr>
          <w:delText xml:space="preserve">the </w:delText>
        </w:r>
      </w:del>
      <w:r w:rsidR="00B5239D" w:rsidRPr="009344B2">
        <w:rPr>
          <w:rFonts w:ascii="Times New Roman" w:hAnsi="Times New Roman" w:cs="Times New Roman"/>
          <w:sz w:val="24"/>
        </w:rPr>
        <w:t xml:space="preserve">table </w:t>
      </w:r>
      <w:ins w:id="415" w:author="Connie Burt" w:date="2021-09-04T10:29:00Z">
        <w:r>
          <w:rPr>
            <w:rFonts w:ascii="Times New Roman" w:hAnsi="Times New Roman" w:cs="Times New Roman"/>
            <w:sz w:val="24"/>
          </w:rPr>
          <w:t>1</w:t>
        </w:r>
      </w:ins>
      <w:del w:id="416" w:author="Connie Burt" w:date="2021-09-04T10:29:00Z">
        <w:r w:rsidR="00B5239D" w:rsidRPr="009344B2" w:rsidDel="00F93BC1">
          <w:rPr>
            <w:rFonts w:ascii="Times New Roman" w:hAnsi="Times New Roman" w:cs="Times New Roman"/>
            <w:sz w:val="24"/>
          </w:rPr>
          <w:delText>below</w:delText>
        </w:r>
      </w:del>
      <w:r w:rsidR="00B5239D" w:rsidRPr="009344B2">
        <w:rPr>
          <w:rFonts w:ascii="Times New Roman" w:hAnsi="Times New Roman" w:cs="Times New Roman"/>
          <w:sz w:val="24"/>
        </w:rPr>
        <w:t>.</w:t>
      </w:r>
    </w:p>
    <w:p w14:paraId="00000049" w14:textId="24472C6C" w:rsidR="00B5239D" w:rsidRPr="009344B2" w:rsidRDefault="00D34ADE" w:rsidP="00B41240">
      <w:pPr>
        <w:spacing w:after="0" w:line="480" w:lineRule="auto"/>
        <w:ind w:firstLine="0"/>
        <w:jc w:val="center"/>
        <w:rPr>
          <w:rFonts w:ascii="Times New Roman" w:hAnsi="Times New Roman" w:cs="Times New Roman"/>
          <w:sz w:val="24"/>
        </w:rPr>
      </w:pPr>
      <w:r w:rsidRPr="009344B2">
        <w:rPr>
          <w:rFonts w:ascii="Times New Roman" w:hAnsi="Times New Roman" w:cs="Times New Roman"/>
          <w:sz w:val="24"/>
        </w:rPr>
        <w:t xml:space="preserve">&lt;Insert </w:t>
      </w:r>
      <w:r w:rsidR="00B41240">
        <w:rPr>
          <w:rFonts w:ascii="Times New Roman" w:hAnsi="Times New Roman" w:cs="Times New Roman"/>
          <w:sz w:val="24"/>
        </w:rPr>
        <w:t>t</w:t>
      </w:r>
      <w:r w:rsidRPr="009344B2">
        <w:rPr>
          <w:rFonts w:ascii="Times New Roman" w:hAnsi="Times New Roman" w:cs="Times New Roman"/>
          <w:sz w:val="24"/>
        </w:rPr>
        <w:t>able 1 here&gt;</w:t>
      </w:r>
    </w:p>
    <w:p w14:paraId="2CBFAD65" w14:textId="3C17945C" w:rsidR="00B5239D" w:rsidRPr="00B41240" w:rsidRDefault="00F93BC1" w:rsidP="009344B2">
      <w:pPr>
        <w:spacing w:after="0" w:line="480" w:lineRule="auto"/>
        <w:rPr>
          <w:rFonts w:ascii="Times New Roman" w:hAnsi="Times New Roman" w:cs="Times New Roman"/>
          <w:sz w:val="24"/>
        </w:rPr>
      </w:pPr>
      <w:ins w:id="417" w:author="Connie Burt" w:date="2021-09-04T10:29:00Z">
        <w:r>
          <w:rPr>
            <w:rFonts w:ascii="Times New Roman" w:hAnsi="Times New Roman" w:cs="Times New Roman"/>
            <w:sz w:val="24"/>
          </w:rPr>
          <w:t>&lt;text&gt;</w:t>
        </w:r>
      </w:ins>
      <w:del w:id="418" w:author="Connie Burt" w:date="2021-09-04T11:48:00Z">
        <w:r w:rsidR="00B5239D" w:rsidRPr="009344B2" w:rsidDel="00192198">
          <w:rPr>
            <w:rFonts w:ascii="Times New Roman" w:hAnsi="Times New Roman" w:cs="Times New Roman"/>
            <w:sz w:val="24"/>
          </w:rPr>
          <w:delText>We see from this</w:delText>
        </w:r>
      </w:del>
      <w:ins w:id="419" w:author="Connie Burt" w:date="2021-09-04T11:48:00Z">
        <w:r w:rsidR="00192198">
          <w:rPr>
            <w:rFonts w:ascii="Times New Roman" w:hAnsi="Times New Roman" w:cs="Times New Roman"/>
            <w:sz w:val="24"/>
          </w:rPr>
          <w:t>The</w:t>
        </w:r>
      </w:ins>
      <w:r w:rsidR="00B5239D" w:rsidRPr="009344B2">
        <w:rPr>
          <w:rFonts w:ascii="Times New Roman" w:hAnsi="Times New Roman" w:cs="Times New Roman"/>
          <w:sz w:val="24"/>
        </w:rPr>
        <w:t xml:space="preserve"> table </w:t>
      </w:r>
      <w:ins w:id="420" w:author="Connie Burt" w:date="2021-09-04T11:48:00Z">
        <w:r w:rsidR="00192198">
          <w:rPr>
            <w:rFonts w:ascii="Times New Roman" w:hAnsi="Times New Roman" w:cs="Times New Roman"/>
            <w:sz w:val="24"/>
          </w:rPr>
          <w:t xml:space="preserve">shows </w:t>
        </w:r>
      </w:ins>
      <w:r w:rsidR="00B5239D" w:rsidRPr="009344B2">
        <w:rPr>
          <w:rFonts w:ascii="Times New Roman" w:hAnsi="Times New Roman" w:cs="Times New Roman"/>
          <w:sz w:val="24"/>
        </w:rPr>
        <w:t>that Jorgensen’s votes</w:t>
      </w:r>
      <w:del w:id="421" w:author="Connie Burt" w:date="2021-09-04T11:48:00Z">
        <w:r w:rsidR="00B5239D" w:rsidRPr="009344B2" w:rsidDel="00192198">
          <w:rPr>
            <w:rFonts w:ascii="Times New Roman" w:hAnsi="Times New Roman" w:cs="Times New Roman"/>
            <w:sz w:val="24"/>
          </w:rPr>
          <w:delText xml:space="preserve"> could</w:delText>
        </w:r>
      </w:del>
      <w:r w:rsidR="00B5239D" w:rsidRPr="009344B2">
        <w:rPr>
          <w:rFonts w:ascii="Times New Roman" w:hAnsi="Times New Roman" w:cs="Times New Roman"/>
          <w:sz w:val="24"/>
        </w:rPr>
        <w:t xml:space="preserve">, in principle, </w:t>
      </w:r>
      <w:ins w:id="422" w:author="Connie Burt" w:date="2021-09-04T11:48:00Z">
        <w:r w:rsidR="00192198">
          <w:rPr>
            <w:rFonts w:ascii="Times New Roman" w:hAnsi="Times New Roman" w:cs="Times New Roman"/>
            <w:sz w:val="24"/>
          </w:rPr>
          <w:t xml:space="preserve">could </w:t>
        </w:r>
      </w:ins>
      <w:r w:rsidR="00B5239D" w:rsidRPr="009344B2">
        <w:rPr>
          <w:rFonts w:ascii="Times New Roman" w:hAnsi="Times New Roman" w:cs="Times New Roman"/>
          <w:sz w:val="24"/>
        </w:rPr>
        <w:t>have affected the outcome in three states (</w:t>
      </w:r>
      <w:ins w:id="423" w:author="Connie Burt" w:date="2021-09-04T10:29:00Z">
        <w:r>
          <w:rPr>
            <w:rFonts w:ascii="Times New Roman" w:hAnsi="Times New Roman" w:cs="Times New Roman"/>
            <w:sz w:val="24"/>
          </w:rPr>
          <w:t xml:space="preserve">i.e., </w:t>
        </w:r>
      </w:ins>
      <w:r w:rsidR="00B5239D" w:rsidRPr="009344B2">
        <w:rPr>
          <w:rFonts w:ascii="Times New Roman" w:hAnsi="Times New Roman" w:cs="Times New Roman"/>
          <w:sz w:val="24"/>
        </w:rPr>
        <w:t>Arizona, Georgia, and Wisconsin), with a combined total of 37 electors. In these states, the margin of Biden’s victory was not only less than the Jorgensen vote share</w:t>
      </w:r>
      <w:del w:id="424" w:author="Connie Burt" w:date="2021-09-04T11:49:00Z">
        <w:r w:rsidR="00B5239D" w:rsidRPr="009344B2" w:rsidDel="00192198">
          <w:rPr>
            <w:rFonts w:ascii="Times New Roman" w:hAnsi="Times New Roman" w:cs="Times New Roman"/>
            <w:sz w:val="24"/>
          </w:rPr>
          <w:delText>,</w:delText>
        </w:r>
      </w:del>
      <w:r w:rsidR="00B5239D" w:rsidRPr="009344B2">
        <w:rPr>
          <w:rFonts w:ascii="Times New Roman" w:hAnsi="Times New Roman" w:cs="Times New Roman"/>
          <w:sz w:val="24"/>
        </w:rPr>
        <w:t xml:space="preserve"> but</w:t>
      </w:r>
      <w:r w:rsidR="00192198">
        <w:rPr>
          <w:rFonts w:ascii="Times New Roman" w:hAnsi="Times New Roman" w:cs="Times New Roman"/>
          <w:sz w:val="24"/>
        </w:rPr>
        <w:t xml:space="preserve"> </w:t>
      </w:r>
      <w:ins w:id="425" w:author="Connie Burt" w:date="2021-09-04T11:49:00Z">
        <w:r w:rsidR="00192198">
          <w:rPr>
            <w:rFonts w:ascii="Times New Roman" w:hAnsi="Times New Roman" w:cs="Times New Roman"/>
            <w:sz w:val="24"/>
          </w:rPr>
          <w:t xml:space="preserve">also </w:t>
        </w:r>
      </w:ins>
      <w:r w:rsidR="00B5239D" w:rsidRPr="009344B2">
        <w:rPr>
          <w:rFonts w:ascii="Times New Roman" w:hAnsi="Times New Roman" w:cs="Times New Roman"/>
          <w:sz w:val="24"/>
        </w:rPr>
        <w:t xml:space="preserve">less than the Jorgensen vote share minus the vote share of </w:t>
      </w:r>
      <w:del w:id="426" w:author="Connie Burt" w:date="2021-09-06T10:09:00Z">
        <w:r w:rsidR="00B5239D" w:rsidRPr="009344B2" w:rsidDel="00841F1E">
          <w:rPr>
            <w:rFonts w:ascii="Times New Roman" w:hAnsi="Times New Roman" w:cs="Times New Roman"/>
            <w:sz w:val="24"/>
          </w:rPr>
          <w:delText xml:space="preserve">Howie </w:delText>
        </w:r>
      </w:del>
      <w:r w:rsidR="00B5239D" w:rsidRPr="009344B2">
        <w:rPr>
          <w:rFonts w:ascii="Times New Roman" w:hAnsi="Times New Roman" w:cs="Times New Roman"/>
          <w:sz w:val="24"/>
        </w:rPr>
        <w:t>Hawkins</w:t>
      </w:r>
      <w:r w:rsidR="00B41240">
        <w:rPr>
          <w:rFonts w:ascii="Times New Roman" w:hAnsi="Times New Roman" w:cs="Times New Roman"/>
          <w:sz w:val="24"/>
        </w:rPr>
        <w:t>—</w:t>
      </w:r>
      <w:r w:rsidR="00B5239D" w:rsidRPr="009344B2">
        <w:rPr>
          <w:rFonts w:ascii="Times New Roman" w:hAnsi="Times New Roman" w:cs="Times New Roman"/>
          <w:sz w:val="24"/>
        </w:rPr>
        <w:t xml:space="preserve">sometimes markedly so. These are the only three states won by Biden </w:t>
      </w:r>
      <w:del w:id="427" w:author="Connie Burt" w:date="2021-09-04T11:49:00Z">
        <w:r w:rsidR="00B5239D" w:rsidRPr="009344B2" w:rsidDel="00192198">
          <w:rPr>
            <w:rFonts w:ascii="Times New Roman" w:hAnsi="Times New Roman" w:cs="Times New Roman"/>
            <w:sz w:val="24"/>
          </w:rPr>
          <w:delText xml:space="preserve">where </w:delText>
        </w:r>
      </w:del>
      <w:ins w:id="428" w:author="Connie Burt" w:date="2021-09-04T11:49:00Z">
        <w:r w:rsidR="00192198">
          <w:rPr>
            <w:rFonts w:ascii="Times New Roman" w:hAnsi="Times New Roman" w:cs="Times New Roman"/>
            <w:sz w:val="24"/>
          </w:rPr>
          <w:t>in which</w:t>
        </w:r>
        <w:r w:rsidR="00192198" w:rsidRPr="009344B2">
          <w:rPr>
            <w:rFonts w:ascii="Times New Roman" w:hAnsi="Times New Roman" w:cs="Times New Roman"/>
            <w:sz w:val="24"/>
          </w:rPr>
          <w:t xml:space="preserve"> </w:t>
        </w:r>
      </w:ins>
      <w:r w:rsidR="00B5239D" w:rsidRPr="009344B2">
        <w:rPr>
          <w:rFonts w:ascii="Times New Roman" w:hAnsi="Times New Roman" w:cs="Times New Roman"/>
          <w:sz w:val="24"/>
        </w:rPr>
        <w:t xml:space="preserve">the Jorgensen vote relative to Biden’s vote margin is </w:t>
      </w:r>
      <w:del w:id="429" w:author="Connie Burt" w:date="2021-09-04T11:50:00Z">
        <w:r w:rsidR="00B5239D" w:rsidRPr="009344B2" w:rsidDel="00192198">
          <w:rPr>
            <w:rFonts w:ascii="Times New Roman" w:hAnsi="Times New Roman" w:cs="Times New Roman"/>
            <w:sz w:val="24"/>
          </w:rPr>
          <w:delText xml:space="preserve">large </w:delText>
        </w:r>
      </w:del>
      <w:ins w:id="430" w:author="Connie Burt" w:date="2021-09-04T11:50:00Z">
        <w:r w:rsidR="00192198">
          <w:rPr>
            <w:rFonts w:ascii="Times New Roman" w:hAnsi="Times New Roman" w:cs="Times New Roman"/>
            <w:sz w:val="24"/>
          </w:rPr>
          <w:t>significant</w:t>
        </w:r>
        <w:r w:rsidR="00192198" w:rsidRPr="009344B2">
          <w:rPr>
            <w:rFonts w:ascii="Times New Roman" w:hAnsi="Times New Roman" w:cs="Times New Roman"/>
            <w:sz w:val="24"/>
          </w:rPr>
          <w:t xml:space="preserve"> </w:t>
        </w:r>
      </w:ins>
      <w:r w:rsidR="00B5239D" w:rsidRPr="009344B2">
        <w:rPr>
          <w:rFonts w:ascii="Times New Roman" w:hAnsi="Times New Roman" w:cs="Times New Roman"/>
          <w:sz w:val="24"/>
        </w:rPr>
        <w:t>enough to plausibly affect the outcome.</w:t>
      </w:r>
      <w:r w:rsidR="00B5239D" w:rsidRPr="009344B2">
        <w:rPr>
          <w:rStyle w:val="EndnoteReference"/>
          <w:rFonts w:ascii="Times New Roman" w:hAnsi="Times New Roman" w:cs="Times New Roman"/>
          <w:sz w:val="24"/>
        </w:rPr>
        <w:endnoteReference w:id="8"/>
      </w:r>
      <w:r w:rsidR="00B5239D" w:rsidRPr="009344B2">
        <w:rPr>
          <w:rFonts w:ascii="Times New Roman" w:hAnsi="Times New Roman" w:cs="Times New Roman"/>
          <w:sz w:val="24"/>
        </w:rPr>
        <w:t xml:space="preserve"> The 37 Electoral College votes in these three states would have been enough to change the E</w:t>
      </w:r>
      <w:ins w:id="432" w:author="Connie Burt" w:date="2021-09-04T11:50:00Z">
        <w:r w:rsidR="00192198">
          <w:rPr>
            <w:rFonts w:ascii="Times New Roman" w:hAnsi="Times New Roman" w:cs="Times New Roman"/>
            <w:sz w:val="24"/>
          </w:rPr>
          <w:t xml:space="preserve">lectoral </w:t>
        </w:r>
      </w:ins>
      <w:r w:rsidR="00B5239D" w:rsidRPr="009344B2">
        <w:rPr>
          <w:rFonts w:ascii="Times New Roman" w:hAnsi="Times New Roman" w:cs="Times New Roman"/>
          <w:sz w:val="24"/>
        </w:rPr>
        <w:t>C</w:t>
      </w:r>
      <w:ins w:id="433" w:author="Connie Burt" w:date="2021-09-04T11:50:00Z">
        <w:r w:rsidR="00192198">
          <w:rPr>
            <w:rFonts w:ascii="Times New Roman" w:hAnsi="Times New Roman" w:cs="Times New Roman"/>
            <w:sz w:val="24"/>
          </w:rPr>
          <w:t>ollege</w:t>
        </w:r>
      </w:ins>
      <w:r w:rsidR="00B5239D" w:rsidRPr="009344B2">
        <w:rPr>
          <w:rFonts w:ascii="Times New Roman" w:hAnsi="Times New Roman" w:cs="Times New Roman"/>
          <w:sz w:val="24"/>
        </w:rPr>
        <w:t xml:space="preserve"> outcome to a tie </w:t>
      </w:r>
      <w:del w:id="434" w:author="Connie Burt" w:date="2021-09-04T11:50:00Z">
        <w:r w:rsidR="00B5239D" w:rsidRPr="009344B2" w:rsidDel="00192198">
          <w:rPr>
            <w:rFonts w:ascii="Times New Roman" w:hAnsi="Times New Roman" w:cs="Times New Roman"/>
            <w:sz w:val="24"/>
          </w:rPr>
          <w:delText xml:space="preserve">had </w:delText>
        </w:r>
      </w:del>
      <w:ins w:id="435" w:author="Connie Burt" w:date="2021-09-04T11:50:00Z">
        <w:r w:rsidR="00192198">
          <w:rPr>
            <w:rFonts w:ascii="Times New Roman" w:hAnsi="Times New Roman" w:cs="Times New Roman"/>
            <w:sz w:val="24"/>
          </w:rPr>
          <w:t>if</w:t>
        </w:r>
        <w:r w:rsidR="00192198" w:rsidRPr="009344B2">
          <w:rPr>
            <w:rFonts w:ascii="Times New Roman" w:hAnsi="Times New Roman" w:cs="Times New Roman"/>
            <w:sz w:val="24"/>
          </w:rPr>
          <w:t xml:space="preserve"> </w:t>
        </w:r>
      </w:ins>
      <w:r w:rsidR="00B5239D" w:rsidRPr="009344B2">
        <w:rPr>
          <w:rFonts w:ascii="Times New Roman" w:hAnsi="Times New Roman" w:cs="Times New Roman"/>
          <w:sz w:val="24"/>
        </w:rPr>
        <w:t xml:space="preserve">all three states </w:t>
      </w:r>
      <w:ins w:id="436" w:author="Connie Burt" w:date="2021-09-04T11:50:00Z">
        <w:r w:rsidR="00192198">
          <w:rPr>
            <w:rFonts w:ascii="Times New Roman" w:hAnsi="Times New Roman" w:cs="Times New Roman"/>
            <w:sz w:val="24"/>
          </w:rPr>
          <w:t xml:space="preserve">had </w:t>
        </w:r>
      </w:ins>
      <w:r w:rsidR="00B5239D" w:rsidRPr="009344B2">
        <w:rPr>
          <w:rFonts w:ascii="Times New Roman" w:hAnsi="Times New Roman" w:cs="Times New Roman"/>
          <w:sz w:val="24"/>
        </w:rPr>
        <w:t xml:space="preserve">gone </w:t>
      </w:r>
      <w:del w:id="437" w:author="Connie Burt" w:date="2021-09-04T11:50:00Z">
        <w:r w:rsidR="00B5239D" w:rsidRPr="009344B2" w:rsidDel="00192198">
          <w:rPr>
            <w:rFonts w:ascii="Times New Roman" w:hAnsi="Times New Roman" w:cs="Times New Roman"/>
            <w:sz w:val="24"/>
          </w:rPr>
          <w:delText>for</w:delText>
        </w:r>
      </w:del>
      <w:ins w:id="438" w:author="Connie Burt" w:date="2021-09-04T11:50:00Z">
        <w:r w:rsidR="00192198">
          <w:rPr>
            <w:rFonts w:ascii="Times New Roman" w:hAnsi="Times New Roman" w:cs="Times New Roman"/>
            <w:sz w:val="24"/>
          </w:rPr>
          <w:t>to</w:t>
        </w:r>
      </w:ins>
      <w:r w:rsidR="00B5239D" w:rsidRPr="009344B2">
        <w:rPr>
          <w:rFonts w:ascii="Times New Roman" w:hAnsi="Times New Roman" w:cs="Times New Roman"/>
          <w:sz w:val="24"/>
        </w:rPr>
        <w:t xml:space="preserve"> Trump. If there had been a tie in the Electoral College, voting would have gone to Congress</w:t>
      </w:r>
      <w:ins w:id="439" w:author="Connie Burt" w:date="2021-09-04T11:51:00Z">
        <w:r w:rsidR="00192198">
          <w:rPr>
            <w:rFonts w:ascii="Times New Roman" w:hAnsi="Times New Roman" w:cs="Times New Roman"/>
            <w:sz w:val="24"/>
          </w:rPr>
          <w:t>;</w:t>
        </w:r>
      </w:ins>
      <w:r w:rsidR="00B5239D" w:rsidRPr="009344B2">
        <w:rPr>
          <w:rFonts w:ascii="Times New Roman" w:hAnsi="Times New Roman" w:cs="Times New Roman"/>
          <w:sz w:val="24"/>
        </w:rPr>
        <w:t xml:space="preserve"> </w:t>
      </w:r>
      <w:del w:id="440" w:author="Connie Burt" w:date="2021-09-04T11:51:00Z">
        <w:r w:rsidR="00B5239D" w:rsidRPr="009344B2" w:rsidDel="00192198">
          <w:rPr>
            <w:rFonts w:ascii="Times New Roman" w:hAnsi="Times New Roman" w:cs="Times New Roman"/>
            <w:sz w:val="24"/>
          </w:rPr>
          <w:delText xml:space="preserve">and there, </w:delText>
        </w:r>
      </w:del>
      <w:r w:rsidR="00B5239D" w:rsidRPr="009344B2">
        <w:rPr>
          <w:rFonts w:ascii="Times New Roman" w:hAnsi="Times New Roman" w:cs="Times New Roman"/>
          <w:sz w:val="24"/>
        </w:rPr>
        <w:t>with each state’s delegation in the House voting as a bloc</w:t>
      </w:r>
      <w:del w:id="441" w:author="Connie Burt" w:date="2021-09-04T11:51:00Z">
        <w:r w:rsidR="00B5239D" w:rsidRPr="009344B2" w:rsidDel="00192198">
          <w:rPr>
            <w:rFonts w:ascii="Times New Roman" w:hAnsi="Times New Roman" w:cs="Times New Roman"/>
            <w:sz w:val="24"/>
          </w:rPr>
          <w:delText>,</w:delText>
        </w:r>
      </w:del>
      <w:r w:rsidR="00B5239D" w:rsidRPr="009344B2">
        <w:rPr>
          <w:rFonts w:ascii="Times New Roman" w:hAnsi="Times New Roman" w:cs="Times New Roman"/>
          <w:sz w:val="24"/>
        </w:rPr>
        <w:t xml:space="preserve"> </w:t>
      </w:r>
      <w:ins w:id="442" w:author="Connie Burt" w:date="2021-09-04T11:51:00Z">
        <w:r w:rsidR="00192198">
          <w:rPr>
            <w:rFonts w:ascii="Times New Roman" w:hAnsi="Times New Roman" w:cs="Times New Roman"/>
            <w:sz w:val="24"/>
          </w:rPr>
          <w:t xml:space="preserve">and </w:t>
        </w:r>
      </w:ins>
      <w:r w:rsidR="00B5239D" w:rsidRPr="009344B2">
        <w:rPr>
          <w:rFonts w:ascii="Times New Roman" w:hAnsi="Times New Roman" w:cs="Times New Roman"/>
          <w:sz w:val="24"/>
        </w:rPr>
        <w:t>with votes in tied state delegations not counted, Trump would have won</w:t>
      </w:r>
      <w:del w:id="443" w:author="Connie Burt" w:date="2021-09-04T11:50:00Z">
        <w:r w:rsidR="00B5239D" w:rsidRPr="009344B2" w:rsidDel="00192198">
          <w:rPr>
            <w:rFonts w:ascii="Times New Roman" w:hAnsi="Times New Roman" w:cs="Times New Roman"/>
            <w:sz w:val="24"/>
          </w:rPr>
          <w:delText>,</w:delText>
        </w:r>
      </w:del>
      <w:r w:rsidR="00B5239D" w:rsidRPr="009344B2">
        <w:rPr>
          <w:rFonts w:ascii="Times New Roman" w:hAnsi="Times New Roman" w:cs="Times New Roman"/>
          <w:sz w:val="24"/>
        </w:rPr>
        <w:t xml:space="preserve"> </w:t>
      </w:r>
      <w:del w:id="444" w:author="Connie Burt" w:date="2021-09-04T11:51:00Z">
        <w:r w:rsidR="00B5239D" w:rsidRPr="009344B2" w:rsidDel="00192198">
          <w:rPr>
            <w:rFonts w:ascii="Times New Roman" w:hAnsi="Times New Roman" w:cs="Times New Roman"/>
            <w:sz w:val="24"/>
          </w:rPr>
          <w:delText>since</w:delText>
        </w:r>
      </w:del>
      <w:ins w:id="445" w:author="Connie Burt" w:date="2021-09-04T11:51:00Z">
        <w:r w:rsidR="00192198">
          <w:rPr>
            <w:rFonts w:ascii="Times New Roman" w:hAnsi="Times New Roman" w:cs="Times New Roman"/>
            <w:sz w:val="24"/>
          </w:rPr>
          <w:t>because</w:t>
        </w:r>
      </w:ins>
      <w:r w:rsidR="00B5239D" w:rsidRPr="009344B2">
        <w:rPr>
          <w:rFonts w:ascii="Times New Roman" w:hAnsi="Times New Roman" w:cs="Times New Roman"/>
          <w:sz w:val="24"/>
        </w:rPr>
        <w:t xml:space="preserve"> Republicans control </w:t>
      </w:r>
      <w:r w:rsidR="00B5239D" w:rsidRPr="009344B2">
        <w:rPr>
          <w:rFonts w:ascii="Times New Roman" w:hAnsi="Times New Roman" w:cs="Times New Roman"/>
          <w:sz w:val="24"/>
        </w:rPr>
        <w:lastRenderedPageBreak/>
        <w:t xml:space="preserve">more </w:t>
      </w:r>
      <w:r w:rsidR="00B5239D" w:rsidRPr="00825119">
        <w:rPr>
          <w:rFonts w:ascii="Times New Roman" w:hAnsi="Times New Roman" w:cs="Times New Roman"/>
          <w:iCs/>
          <w:sz w:val="24"/>
        </w:rPr>
        <w:t>delegations</w:t>
      </w:r>
      <w:r w:rsidR="00B5239D" w:rsidRPr="009344B2">
        <w:rPr>
          <w:rFonts w:ascii="Times New Roman" w:hAnsi="Times New Roman" w:cs="Times New Roman"/>
          <w:sz w:val="24"/>
        </w:rPr>
        <w:t xml:space="preserve"> in more states. </w:t>
      </w:r>
      <w:ins w:id="446" w:author="Connie Burt" w:date="2021-09-04T11:52:00Z">
        <w:r w:rsidR="00192198">
          <w:rPr>
            <w:rFonts w:ascii="Times New Roman" w:hAnsi="Times New Roman" w:cs="Times New Roman"/>
            <w:sz w:val="24"/>
          </w:rPr>
          <w:t xml:space="preserve">We </w:t>
        </w:r>
      </w:ins>
      <w:del w:id="447" w:author="Connie Burt" w:date="2021-09-04T11:52:00Z">
        <w:r w:rsidR="00B5239D" w:rsidRPr="009344B2" w:rsidDel="00192198">
          <w:rPr>
            <w:rFonts w:ascii="Times New Roman" w:hAnsi="Times New Roman" w:cs="Times New Roman"/>
            <w:sz w:val="24"/>
          </w:rPr>
          <w:delText>N</w:delText>
        </w:r>
      </w:del>
      <w:ins w:id="448" w:author="Connie Burt" w:date="2021-09-04T11:52:00Z">
        <w:r w:rsidR="00192198">
          <w:rPr>
            <w:rFonts w:ascii="Times New Roman" w:hAnsi="Times New Roman" w:cs="Times New Roman"/>
            <w:sz w:val="24"/>
          </w:rPr>
          <w:t>n</w:t>
        </w:r>
      </w:ins>
      <w:r w:rsidR="00B5239D" w:rsidRPr="009344B2">
        <w:rPr>
          <w:rFonts w:ascii="Times New Roman" w:hAnsi="Times New Roman" w:cs="Times New Roman"/>
          <w:sz w:val="24"/>
        </w:rPr>
        <w:t>ote that</w:t>
      </w:r>
      <w:del w:id="449" w:author="Connie Burt" w:date="2021-09-04T11:52:00Z">
        <w:r w:rsidR="00B5239D" w:rsidRPr="009344B2" w:rsidDel="00192198">
          <w:rPr>
            <w:rFonts w:ascii="Times New Roman" w:hAnsi="Times New Roman" w:cs="Times New Roman"/>
            <w:sz w:val="24"/>
          </w:rPr>
          <w:delText>,</w:delText>
        </w:r>
      </w:del>
      <w:r w:rsidR="00B5239D" w:rsidRPr="009344B2">
        <w:rPr>
          <w:rFonts w:ascii="Times New Roman" w:hAnsi="Times New Roman" w:cs="Times New Roman"/>
          <w:sz w:val="24"/>
        </w:rPr>
        <w:t xml:space="preserve"> because of this state-based </w:t>
      </w:r>
      <w:r w:rsidR="00B5239D" w:rsidRPr="009344B2">
        <w:rPr>
          <w:rFonts w:ascii="Times New Roman" w:hAnsi="Times New Roman" w:cs="Times New Roman"/>
          <w:color w:val="202122"/>
          <w:sz w:val="24"/>
          <w:highlight w:val="white"/>
        </w:rPr>
        <w:t>bloc</w:t>
      </w:r>
      <w:ins w:id="450" w:author="Connie Burt" w:date="2021-09-04T11:52:00Z">
        <w:r w:rsidR="00192198">
          <w:rPr>
            <w:rFonts w:ascii="Times New Roman" w:hAnsi="Times New Roman" w:cs="Times New Roman"/>
            <w:color w:val="202122"/>
            <w:sz w:val="24"/>
            <w:highlight w:val="white"/>
          </w:rPr>
          <w:t>-</w:t>
        </w:r>
      </w:ins>
      <w:del w:id="451" w:author="Connie Burt" w:date="2021-09-04T11:52:00Z">
        <w:r w:rsidR="00B5239D" w:rsidRPr="009344B2" w:rsidDel="00192198">
          <w:rPr>
            <w:rFonts w:ascii="Times New Roman" w:hAnsi="Times New Roman" w:cs="Times New Roman"/>
            <w:color w:val="202122"/>
            <w:sz w:val="24"/>
            <w:highlight w:val="white"/>
          </w:rPr>
          <w:delText xml:space="preserve"> </w:delText>
        </w:r>
      </w:del>
      <w:r w:rsidR="00B5239D" w:rsidRPr="009344B2">
        <w:rPr>
          <w:rFonts w:ascii="Times New Roman" w:hAnsi="Times New Roman" w:cs="Times New Roman"/>
          <w:color w:val="202122"/>
          <w:sz w:val="24"/>
          <w:highlight w:val="white"/>
        </w:rPr>
        <w:t xml:space="preserve">voting </w:t>
      </w:r>
      <w:r w:rsidR="00B5239D" w:rsidRPr="009344B2">
        <w:rPr>
          <w:rFonts w:ascii="Times New Roman" w:hAnsi="Times New Roman" w:cs="Times New Roman"/>
          <w:sz w:val="24"/>
        </w:rPr>
        <w:t xml:space="preserve">rule, the party that holds the majority in the House </w:t>
      </w:r>
      <w:del w:id="452" w:author="Connie Burt" w:date="2021-09-06T10:10:00Z">
        <w:r w:rsidR="00B5239D" w:rsidRPr="009344B2" w:rsidDel="00841F1E">
          <w:rPr>
            <w:rFonts w:ascii="Times New Roman" w:hAnsi="Times New Roman" w:cs="Times New Roman"/>
            <w:sz w:val="24"/>
          </w:rPr>
          <w:delText>could still</w:delText>
        </w:r>
      </w:del>
      <w:ins w:id="453" w:author="Connie Burt" w:date="2021-09-06T10:10:00Z">
        <w:r w:rsidR="00841F1E">
          <w:rPr>
            <w:rFonts w:ascii="Times New Roman" w:hAnsi="Times New Roman" w:cs="Times New Roman"/>
            <w:sz w:val="24"/>
          </w:rPr>
          <w:t>nevertheless</w:t>
        </w:r>
      </w:ins>
      <w:r w:rsidR="00B5239D" w:rsidRPr="009344B2">
        <w:rPr>
          <w:rFonts w:ascii="Times New Roman" w:hAnsi="Times New Roman" w:cs="Times New Roman"/>
          <w:sz w:val="24"/>
        </w:rPr>
        <w:t xml:space="preserve"> </w:t>
      </w:r>
      <w:ins w:id="454" w:author="Connie Burt" w:date="2021-09-06T10:10:00Z">
        <w:r w:rsidR="00841F1E">
          <w:rPr>
            <w:rFonts w:ascii="Times New Roman" w:hAnsi="Times New Roman" w:cs="Times New Roman"/>
            <w:sz w:val="24"/>
          </w:rPr>
          <w:t xml:space="preserve">could </w:t>
        </w:r>
      </w:ins>
      <w:r w:rsidR="00B5239D" w:rsidRPr="009344B2">
        <w:rPr>
          <w:rFonts w:ascii="Times New Roman" w:hAnsi="Times New Roman" w:cs="Times New Roman"/>
          <w:sz w:val="24"/>
        </w:rPr>
        <w:t xml:space="preserve">fail to elect its preferred presidential </w:t>
      </w:r>
      <w:r w:rsidR="00B5239D" w:rsidRPr="00B41240">
        <w:rPr>
          <w:rFonts w:ascii="Times New Roman" w:hAnsi="Times New Roman" w:cs="Times New Roman"/>
          <w:sz w:val="24"/>
        </w:rPr>
        <w:t>candidate (Foley 2020).</w:t>
      </w:r>
    </w:p>
    <w:p w14:paraId="0000004B" w14:textId="421CA185" w:rsidR="00B5239D" w:rsidRPr="009344B2" w:rsidRDefault="00B5239D" w:rsidP="009344B2">
      <w:pPr>
        <w:spacing w:after="0" w:line="480" w:lineRule="auto"/>
        <w:rPr>
          <w:rFonts w:ascii="Times New Roman" w:hAnsi="Times New Roman" w:cs="Times New Roman"/>
          <w:sz w:val="24"/>
        </w:rPr>
      </w:pPr>
      <w:del w:id="455" w:author="Connie Burt" w:date="2021-09-04T11:53:00Z">
        <w:r w:rsidRPr="009344B2" w:rsidDel="00192198">
          <w:rPr>
            <w:rFonts w:ascii="Times New Roman" w:hAnsi="Times New Roman" w:cs="Times New Roman"/>
            <w:sz w:val="24"/>
          </w:rPr>
          <w:delText xml:space="preserve">It </w:delText>
        </w:r>
      </w:del>
      <w:del w:id="456" w:author="Connie Burt" w:date="2021-09-04T11:52:00Z">
        <w:r w:rsidRPr="009344B2" w:rsidDel="00192198">
          <w:rPr>
            <w:rFonts w:ascii="Times New Roman" w:hAnsi="Times New Roman" w:cs="Times New Roman"/>
            <w:sz w:val="24"/>
          </w:rPr>
          <w:delText xml:space="preserve">is </w:delText>
        </w:r>
      </w:del>
      <w:del w:id="457" w:author="Connie Burt" w:date="2021-09-04T11:53:00Z">
        <w:r w:rsidRPr="009344B2" w:rsidDel="00192198">
          <w:rPr>
            <w:rFonts w:ascii="Times New Roman" w:hAnsi="Times New Roman" w:cs="Times New Roman"/>
            <w:sz w:val="24"/>
          </w:rPr>
          <w:delText>a</w:delText>
        </w:r>
      </w:del>
      <w:ins w:id="458" w:author="Connie Burt" w:date="2021-09-04T11:53:00Z">
        <w:r w:rsidR="00192198">
          <w:rPr>
            <w:rFonts w:ascii="Times New Roman" w:hAnsi="Times New Roman" w:cs="Times New Roman"/>
            <w:sz w:val="24"/>
          </w:rPr>
          <w:t>A</w:t>
        </w:r>
      </w:ins>
      <w:r w:rsidRPr="009344B2">
        <w:rPr>
          <w:rFonts w:ascii="Times New Roman" w:hAnsi="Times New Roman" w:cs="Times New Roman"/>
          <w:sz w:val="24"/>
        </w:rPr>
        <w:t xml:space="preserve">lso </w:t>
      </w:r>
      <w:ins w:id="459" w:author="Connie Burt" w:date="2021-09-04T11:53:00Z">
        <w:r w:rsidR="00192198">
          <w:rPr>
            <w:rFonts w:ascii="Times New Roman" w:hAnsi="Times New Roman" w:cs="Times New Roman"/>
            <w:sz w:val="24"/>
          </w:rPr>
          <w:t>note</w:t>
        </w:r>
      </w:ins>
      <w:r w:rsidRPr="009344B2">
        <w:rPr>
          <w:rFonts w:ascii="Times New Roman" w:hAnsi="Times New Roman" w:cs="Times New Roman"/>
          <w:sz w:val="24"/>
        </w:rPr>
        <w:t>worth</w:t>
      </w:r>
      <w:ins w:id="460" w:author="Connie Burt" w:date="2021-09-04T11:53:00Z">
        <w:r w:rsidR="00192198">
          <w:rPr>
            <w:rFonts w:ascii="Times New Roman" w:hAnsi="Times New Roman" w:cs="Times New Roman"/>
            <w:sz w:val="24"/>
          </w:rPr>
          <w:t>y is</w:t>
        </w:r>
      </w:ins>
      <w:r w:rsidRPr="009344B2">
        <w:rPr>
          <w:rFonts w:ascii="Times New Roman" w:hAnsi="Times New Roman" w:cs="Times New Roman"/>
          <w:sz w:val="24"/>
        </w:rPr>
        <w:t xml:space="preserve"> </w:t>
      </w:r>
      <w:del w:id="461" w:author="Connie Burt" w:date="2021-09-04T11:53:00Z">
        <w:r w:rsidRPr="009344B2" w:rsidDel="00192198">
          <w:rPr>
            <w:rFonts w:ascii="Times New Roman" w:hAnsi="Times New Roman" w:cs="Times New Roman"/>
            <w:sz w:val="24"/>
          </w:rPr>
          <w:delText xml:space="preserve">noting </w:delText>
        </w:r>
      </w:del>
      <w:r w:rsidRPr="009344B2">
        <w:rPr>
          <w:rFonts w:ascii="Times New Roman" w:hAnsi="Times New Roman" w:cs="Times New Roman"/>
          <w:sz w:val="24"/>
        </w:rPr>
        <w:t>the potential importance of minor</w:t>
      </w:r>
      <w:ins w:id="462" w:author="Connie Burt" w:date="2021-09-04T10:30:00Z">
        <w:r w:rsidR="00F93BC1">
          <w:rPr>
            <w:rFonts w:ascii="Times New Roman" w:hAnsi="Times New Roman" w:cs="Times New Roman"/>
            <w:sz w:val="24"/>
          </w:rPr>
          <w:t>-</w:t>
        </w:r>
      </w:ins>
      <w:del w:id="463" w:author="Connie Burt" w:date="2021-09-04T10:30:00Z">
        <w:r w:rsidRPr="009344B2" w:rsidDel="00F93BC1">
          <w:rPr>
            <w:rFonts w:ascii="Times New Roman" w:hAnsi="Times New Roman" w:cs="Times New Roman"/>
            <w:sz w:val="24"/>
          </w:rPr>
          <w:delText xml:space="preserve"> </w:delText>
        </w:r>
      </w:del>
      <w:r w:rsidRPr="009344B2">
        <w:rPr>
          <w:rFonts w:ascii="Times New Roman" w:hAnsi="Times New Roman" w:cs="Times New Roman"/>
          <w:sz w:val="24"/>
        </w:rPr>
        <w:t>party votes in Pennsylvania. If every Jorgensen voter in that state had switched to Trump, the state outcome would have been very close, with a gap of only 1,175 votes. During the certification of votes, Pennsylvania was one of the states asserted by Republicans to have irregularities, and its outcome continues to be challenged by former President Trump (</w:t>
      </w:r>
      <w:ins w:id="464" w:author="Connie Burt" w:date="2021-09-04T11:54:00Z">
        <w:r w:rsidR="007C7713">
          <w:rPr>
            <w:rFonts w:ascii="Times New Roman" w:hAnsi="Times New Roman" w:cs="Times New Roman"/>
            <w:sz w:val="24"/>
          </w:rPr>
          <w:t xml:space="preserve">as of </w:t>
        </w:r>
      </w:ins>
      <w:r w:rsidRPr="007C7713">
        <w:rPr>
          <w:rFonts w:ascii="Times New Roman" w:hAnsi="Times New Roman" w:cs="Times New Roman"/>
          <w:sz w:val="24"/>
        </w:rPr>
        <w:t xml:space="preserve">June </w:t>
      </w:r>
      <w:commentRangeStart w:id="465"/>
      <w:r w:rsidRPr="007C7713">
        <w:rPr>
          <w:rFonts w:ascii="Times New Roman" w:hAnsi="Times New Roman" w:cs="Times New Roman"/>
          <w:sz w:val="24"/>
        </w:rPr>
        <w:t>2021</w:t>
      </w:r>
      <w:commentRangeEnd w:id="465"/>
      <w:r w:rsidR="007C7713">
        <w:rPr>
          <w:rStyle w:val="CommentReference"/>
        </w:rPr>
        <w:commentReference w:id="465"/>
      </w:r>
      <w:r w:rsidRPr="009344B2">
        <w:rPr>
          <w:rFonts w:ascii="Times New Roman" w:hAnsi="Times New Roman" w:cs="Times New Roman"/>
          <w:sz w:val="24"/>
        </w:rPr>
        <w:t xml:space="preserve">). In </w:t>
      </w:r>
      <w:del w:id="466" w:author="Connie Burt" w:date="2021-09-04T11:53:00Z">
        <w:r w:rsidRPr="009344B2" w:rsidDel="007C7713">
          <w:rPr>
            <w:rFonts w:ascii="Times New Roman" w:hAnsi="Times New Roman" w:cs="Times New Roman"/>
            <w:sz w:val="24"/>
          </w:rPr>
          <w:delText xml:space="preserve">the </w:delText>
        </w:r>
      </w:del>
      <w:r w:rsidRPr="009344B2">
        <w:rPr>
          <w:rFonts w:ascii="Times New Roman" w:hAnsi="Times New Roman" w:cs="Times New Roman"/>
          <w:sz w:val="24"/>
        </w:rPr>
        <w:t xml:space="preserve">light of the events of January 6, 2021, </w:t>
      </w:r>
      <w:del w:id="467" w:author="Connie Burt" w:date="2021-09-04T11:54:00Z">
        <w:r w:rsidRPr="009344B2" w:rsidDel="007C7713">
          <w:rPr>
            <w:rFonts w:ascii="Times New Roman" w:hAnsi="Times New Roman" w:cs="Times New Roman"/>
            <w:sz w:val="24"/>
          </w:rPr>
          <w:delText xml:space="preserve">one </w:delText>
        </w:r>
      </w:del>
      <w:ins w:id="468" w:author="Connie Burt" w:date="2021-09-04T11:54:00Z">
        <w:r w:rsidR="007C7713">
          <w:rPr>
            <w:rFonts w:ascii="Times New Roman" w:hAnsi="Times New Roman" w:cs="Times New Roman"/>
            <w:sz w:val="24"/>
          </w:rPr>
          <w:t>we</w:t>
        </w:r>
        <w:r w:rsidR="007C7713" w:rsidRPr="009344B2">
          <w:rPr>
            <w:rFonts w:ascii="Times New Roman" w:hAnsi="Times New Roman" w:cs="Times New Roman"/>
            <w:sz w:val="24"/>
          </w:rPr>
          <w:t xml:space="preserve"> </w:t>
        </w:r>
      </w:ins>
      <w:r w:rsidRPr="009344B2">
        <w:rPr>
          <w:rFonts w:ascii="Times New Roman" w:hAnsi="Times New Roman" w:cs="Times New Roman"/>
          <w:sz w:val="24"/>
        </w:rPr>
        <w:t xml:space="preserve">can only imagine the furor </w:t>
      </w:r>
      <w:del w:id="469" w:author="Connie Burt" w:date="2021-09-04T11:54:00Z">
        <w:r w:rsidRPr="009344B2" w:rsidDel="007C7713">
          <w:rPr>
            <w:rFonts w:ascii="Times New Roman" w:hAnsi="Times New Roman" w:cs="Times New Roman"/>
            <w:sz w:val="24"/>
          </w:rPr>
          <w:delText xml:space="preserve">had </w:delText>
        </w:r>
      </w:del>
      <w:ins w:id="470" w:author="Connie Burt" w:date="2021-09-04T11:54:00Z">
        <w:r w:rsidR="007C7713">
          <w:rPr>
            <w:rFonts w:ascii="Times New Roman" w:hAnsi="Times New Roman" w:cs="Times New Roman"/>
            <w:sz w:val="24"/>
          </w:rPr>
          <w:t>if</w:t>
        </w:r>
        <w:r w:rsidR="007C7713" w:rsidRPr="009344B2">
          <w:rPr>
            <w:rFonts w:ascii="Times New Roman" w:hAnsi="Times New Roman" w:cs="Times New Roman"/>
            <w:sz w:val="24"/>
          </w:rPr>
          <w:t xml:space="preserve"> </w:t>
        </w:r>
      </w:ins>
      <w:r w:rsidRPr="009344B2">
        <w:rPr>
          <w:rFonts w:ascii="Times New Roman" w:hAnsi="Times New Roman" w:cs="Times New Roman"/>
          <w:sz w:val="24"/>
        </w:rPr>
        <w:t xml:space="preserve">the outcome of the election in Pennsylvania </w:t>
      </w:r>
      <w:ins w:id="471" w:author="Connie Burt" w:date="2021-09-04T11:54:00Z">
        <w:r w:rsidR="007C7713">
          <w:rPr>
            <w:rFonts w:ascii="Times New Roman" w:hAnsi="Times New Roman" w:cs="Times New Roman"/>
            <w:sz w:val="24"/>
          </w:rPr>
          <w:t xml:space="preserve">had </w:t>
        </w:r>
      </w:ins>
      <w:r w:rsidRPr="009344B2">
        <w:rPr>
          <w:rFonts w:ascii="Times New Roman" w:hAnsi="Times New Roman" w:cs="Times New Roman"/>
          <w:sz w:val="24"/>
        </w:rPr>
        <w:t>been this close.</w:t>
      </w:r>
    </w:p>
    <w:p w14:paraId="0000004C" w14:textId="0E4879E3" w:rsidR="00B5239D" w:rsidRPr="009344B2" w:rsidRDefault="00B5239D" w:rsidP="009344B2">
      <w:pPr>
        <w:spacing w:after="0" w:line="480" w:lineRule="auto"/>
        <w:rPr>
          <w:rFonts w:ascii="Times New Roman" w:hAnsi="Times New Roman" w:cs="Times New Roman"/>
          <w:color w:val="000000"/>
          <w:sz w:val="24"/>
        </w:rPr>
      </w:pPr>
      <w:r w:rsidRPr="009344B2">
        <w:rPr>
          <w:rFonts w:ascii="Times New Roman" w:hAnsi="Times New Roman" w:cs="Times New Roman"/>
          <w:sz w:val="24"/>
        </w:rPr>
        <w:t xml:space="preserve">Of course, positing that all </w:t>
      </w:r>
      <w:ins w:id="472" w:author="Connie Burt" w:date="2021-09-03T14:26:00Z">
        <w:r w:rsidR="002F72CB">
          <w:rPr>
            <w:rFonts w:ascii="Times New Roman" w:hAnsi="Times New Roman" w:cs="Times New Roman"/>
            <w:sz w:val="24"/>
          </w:rPr>
          <w:t xml:space="preserve">of </w:t>
        </w:r>
      </w:ins>
      <w:r w:rsidRPr="009344B2">
        <w:rPr>
          <w:rFonts w:ascii="Times New Roman" w:hAnsi="Times New Roman" w:cs="Times New Roman"/>
          <w:sz w:val="24"/>
        </w:rPr>
        <w:t>the Hawkins vote</w:t>
      </w:r>
      <w:ins w:id="473" w:author="Connie Burt" w:date="2021-09-04T11:54:00Z">
        <w:r w:rsidR="007C7713">
          <w:rPr>
            <w:rFonts w:ascii="Times New Roman" w:hAnsi="Times New Roman" w:cs="Times New Roman"/>
            <w:sz w:val="24"/>
          </w:rPr>
          <w:t>s</w:t>
        </w:r>
      </w:ins>
      <w:r w:rsidRPr="009344B2">
        <w:rPr>
          <w:rFonts w:ascii="Times New Roman" w:hAnsi="Times New Roman" w:cs="Times New Roman"/>
          <w:sz w:val="24"/>
        </w:rPr>
        <w:t xml:space="preserve"> would go to Biden and that all of </w:t>
      </w:r>
      <w:ins w:id="474" w:author="Connie Burt" w:date="2021-09-04T11:55:00Z">
        <w:r w:rsidR="007C7713">
          <w:rPr>
            <w:rFonts w:ascii="Times New Roman" w:hAnsi="Times New Roman" w:cs="Times New Roman"/>
            <w:sz w:val="24"/>
          </w:rPr>
          <w:t xml:space="preserve">the </w:t>
        </w:r>
      </w:ins>
      <w:r w:rsidRPr="009344B2">
        <w:rPr>
          <w:rFonts w:ascii="Times New Roman" w:hAnsi="Times New Roman" w:cs="Times New Roman"/>
          <w:sz w:val="24"/>
        </w:rPr>
        <w:t>Jorgensen</w:t>
      </w:r>
      <w:del w:id="475" w:author="Connie Burt" w:date="2021-09-04T11:55:00Z">
        <w:r w:rsidRPr="009344B2" w:rsidDel="007C7713">
          <w:rPr>
            <w:rFonts w:ascii="Times New Roman" w:hAnsi="Times New Roman" w:cs="Times New Roman"/>
            <w:sz w:val="24"/>
          </w:rPr>
          <w:delText>’s</w:delText>
        </w:r>
      </w:del>
      <w:r w:rsidRPr="009344B2">
        <w:rPr>
          <w:rFonts w:ascii="Times New Roman" w:hAnsi="Times New Roman" w:cs="Times New Roman"/>
          <w:sz w:val="24"/>
        </w:rPr>
        <w:t xml:space="preserve"> vote</w:t>
      </w:r>
      <w:ins w:id="476" w:author="Connie Burt" w:date="2021-09-04T11:55:00Z">
        <w:r w:rsidR="007C7713">
          <w:rPr>
            <w:rFonts w:ascii="Times New Roman" w:hAnsi="Times New Roman" w:cs="Times New Roman"/>
            <w:sz w:val="24"/>
          </w:rPr>
          <w:t>s</w:t>
        </w:r>
      </w:ins>
      <w:r w:rsidRPr="009344B2">
        <w:rPr>
          <w:rFonts w:ascii="Times New Roman" w:hAnsi="Times New Roman" w:cs="Times New Roman"/>
          <w:sz w:val="24"/>
        </w:rPr>
        <w:t xml:space="preserve"> would go to Trump is highly unrealistic. </w:t>
      </w:r>
      <w:del w:id="477" w:author="Connie Burt" w:date="2021-09-04T11:55:00Z">
        <w:r w:rsidRPr="009344B2" w:rsidDel="007C7713">
          <w:rPr>
            <w:rFonts w:ascii="Times New Roman" w:hAnsi="Times New Roman" w:cs="Times New Roman"/>
            <w:sz w:val="24"/>
          </w:rPr>
          <w:delText>Still</w:delText>
        </w:r>
      </w:del>
      <w:ins w:id="478" w:author="Connie Burt" w:date="2021-09-04T11:55:00Z">
        <w:r w:rsidR="007C7713">
          <w:rPr>
            <w:rFonts w:ascii="Times New Roman" w:hAnsi="Times New Roman" w:cs="Times New Roman"/>
            <w:sz w:val="24"/>
          </w:rPr>
          <w:t>Nevertheless</w:t>
        </w:r>
      </w:ins>
      <w:r w:rsidRPr="009344B2">
        <w:rPr>
          <w:rFonts w:ascii="Times New Roman" w:hAnsi="Times New Roman" w:cs="Times New Roman"/>
          <w:sz w:val="24"/>
        </w:rPr>
        <w:t xml:space="preserve">, </w:t>
      </w:r>
      <w:del w:id="479" w:author="Connie Burt" w:date="2021-09-04T11:55:00Z">
        <w:r w:rsidRPr="009344B2" w:rsidDel="007C7713">
          <w:rPr>
            <w:rFonts w:ascii="Times New Roman" w:hAnsi="Times New Roman" w:cs="Times New Roman"/>
            <w:sz w:val="24"/>
          </w:rPr>
          <w:delText xml:space="preserve">while </w:delText>
        </w:r>
      </w:del>
      <w:ins w:id="480" w:author="Connie Burt" w:date="2021-09-04T11:55:00Z">
        <w:r w:rsidR="007C7713">
          <w:rPr>
            <w:rFonts w:ascii="Times New Roman" w:hAnsi="Times New Roman" w:cs="Times New Roman"/>
            <w:sz w:val="24"/>
          </w:rPr>
          <w:t>whereas</w:t>
        </w:r>
        <w:r w:rsidR="007C7713" w:rsidRPr="009344B2">
          <w:rPr>
            <w:rFonts w:ascii="Times New Roman" w:hAnsi="Times New Roman" w:cs="Times New Roman"/>
            <w:sz w:val="24"/>
          </w:rPr>
          <w:t xml:space="preserve"> </w:t>
        </w:r>
      </w:ins>
      <w:r w:rsidRPr="009344B2">
        <w:rPr>
          <w:rFonts w:ascii="Times New Roman" w:hAnsi="Times New Roman" w:cs="Times New Roman"/>
          <w:sz w:val="24"/>
        </w:rPr>
        <w:t xml:space="preserve">only voters know for sure how they would vote </w:t>
      </w:r>
      <w:del w:id="481" w:author="Connie Burt" w:date="2021-09-04T11:55:00Z">
        <w:r w:rsidRPr="009344B2" w:rsidDel="007C7713">
          <w:rPr>
            <w:rFonts w:ascii="Times New Roman" w:hAnsi="Times New Roman" w:cs="Times New Roman"/>
            <w:sz w:val="24"/>
          </w:rPr>
          <w:delText xml:space="preserve">had </w:delText>
        </w:r>
      </w:del>
      <w:ins w:id="482" w:author="Connie Burt" w:date="2021-09-04T11:55:00Z">
        <w:r w:rsidR="007C7713">
          <w:rPr>
            <w:rFonts w:ascii="Times New Roman" w:hAnsi="Times New Roman" w:cs="Times New Roman"/>
            <w:sz w:val="24"/>
          </w:rPr>
          <w:t>if</w:t>
        </w:r>
        <w:r w:rsidR="007C7713" w:rsidRPr="009344B2">
          <w:rPr>
            <w:rFonts w:ascii="Times New Roman" w:hAnsi="Times New Roman" w:cs="Times New Roman"/>
            <w:sz w:val="24"/>
          </w:rPr>
          <w:t xml:space="preserve"> </w:t>
        </w:r>
      </w:ins>
      <w:r w:rsidRPr="009344B2">
        <w:rPr>
          <w:rFonts w:ascii="Times New Roman" w:hAnsi="Times New Roman" w:cs="Times New Roman"/>
          <w:sz w:val="24"/>
        </w:rPr>
        <w:t xml:space="preserve">certain candidates </w:t>
      </w:r>
      <w:ins w:id="483" w:author="Connie Burt" w:date="2021-09-04T11:55:00Z">
        <w:r w:rsidR="007C7713">
          <w:rPr>
            <w:rFonts w:ascii="Times New Roman" w:hAnsi="Times New Roman" w:cs="Times New Roman"/>
            <w:sz w:val="24"/>
          </w:rPr>
          <w:t xml:space="preserve">had </w:t>
        </w:r>
      </w:ins>
      <w:r w:rsidRPr="009344B2">
        <w:rPr>
          <w:rFonts w:ascii="Times New Roman" w:hAnsi="Times New Roman" w:cs="Times New Roman"/>
          <w:sz w:val="24"/>
        </w:rPr>
        <w:t>not been on the ballot, plausible inferences are possible. What is likely to have happened if Jorgensen (or perhaps both Jorgensen and Hawkins) had not been on the ballot in 2020 and there was no other Libertarian candidate to replace Jorgensen?</w:t>
      </w:r>
    </w:p>
    <w:p w14:paraId="0000004D" w14:textId="5808F84B" w:rsidR="00B5239D" w:rsidRPr="009344B2" w:rsidRDefault="00B5239D" w:rsidP="009344B2">
      <w:pPr>
        <w:spacing w:after="0" w:line="480" w:lineRule="auto"/>
        <w:rPr>
          <w:rFonts w:ascii="Times New Roman" w:hAnsi="Times New Roman" w:cs="Times New Roman"/>
          <w:sz w:val="24"/>
        </w:rPr>
      </w:pPr>
      <w:del w:id="484" w:author="Connie Burt" w:date="2021-09-04T10:30:00Z">
        <w:r w:rsidRPr="009344B2" w:rsidDel="00227E93">
          <w:rPr>
            <w:rFonts w:ascii="Times New Roman" w:hAnsi="Times New Roman" w:cs="Times New Roman"/>
            <w:sz w:val="24"/>
          </w:rPr>
          <w:delText>Let us i</w:delText>
        </w:r>
      </w:del>
      <w:ins w:id="485" w:author="Connie Burt" w:date="2021-09-04T10:30:00Z">
        <w:r w:rsidR="00227E93">
          <w:rPr>
            <w:rFonts w:ascii="Times New Roman" w:hAnsi="Times New Roman" w:cs="Times New Roman"/>
            <w:sz w:val="24"/>
          </w:rPr>
          <w:t>I</w:t>
        </w:r>
      </w:ins>
      <w:r w:rsidRPr="009344B2">
        <w:rPr>
          <w:rFonts w:ascii="Times New Roman" w:hAnsi="Times New Roman" w:cs="Times New Roman"/>
          <w:sz w:val="24"/>
        </w:rPr>
        <w:t xml:space="preserve">magine that Hawkins remains in the race in 2020 but there is no Libertarian candidate. If we posit </w:t>
      </w:r>
      <w:ins w:id="486" w:author="Connie Burt" w:date="2021-09-04T11:56:00Z">
        <w:r w:rsidR="007C7713">
          <w:rPr>
            <w:rFonts w:ascii="Times New Roman" w:hAnsi="Times New Roman" w:cs="Times New Roman"/>
            <w:sz w:val="24"/>
          </w:rPr>
          <w:t xml:space="preserve">that </w:t>
        </w:r>
      </w:ins>
      <w:r w:rsidRPr="009344B2">
        <w:rPr>
          <w:rFonts w:ascii="Times New Roman" w:hAnsi="Times New Roman" w:cs="Times New Roman"/>
          <w:sz w:val="24"/>
        </w:rPr>
        <w:t>the same second</w:t>
      </w:r>
      <w:ins w:id="487" w:author="Connie Burt" w:date="2021-09-04T11:56:00Z">
        <w:r w:rsidR="007C7713">
          <w:rPr>
            <w:rFonts w:ascii="Times New Roman" w:hAnsi="Times New Roman" w:cs="Times New Roman"/>
            <w:sz w:val="24"/>
          </w:rPr>
          <w:t>-</w:t>
        </w:r>
      </w:ins>
      <w:del w:id="488" w:author="Connie Burt" w:date="2021-09-04T11:56:00Z">
        <w:r w:rsidRPr="009344B2" w:rsidDel="007C7713">
          <w:rPr>
            <w:rFonts w:ascii="Times New Roman" w:hAnsi="Times New Roman" w:cs="Times New Roman"/>
            <w:sz w:val="24"/>
          </w:rPr>
          <w:delText xml:space="preserve"> </w:delText>
        </w:r>
      </w:del>
      <w:r w:rsidRPr="009344B2">
        <w:rPr>
          <w:rFonts w:ascii="Times New Roman" w:hAnsi="Times New Roman" w:cs="Times New Roman"/>
          <w:sz w:val="24"/>
        </w:rPr>
        <w:t xml:space="preserve">preference </w:t>
      </w:r>
      <w:r w:rsidR="00F37743">
        <w:rPr>
          <w:rFonts w:ascii="Times New Roman" w:hAnsi="Times New Roman" w:cs="Times New Roman"/>
          <w:sz w:val="24"/>
        </w:rPr>
        <w:t>rank</w:t>
      </w:r>
      <w:r w:rsidRPr="009344B2">
        <w:rPr>
          <w:rFonts w:ascii="Times New Roman" w:hAnsi="Times New Roman" w:cs="Times New Roman"/>
          <w:sz w:val="24"/>
        </w:rPr>
        <w:t xml:space="preserve">ings found by Devine and </w:t>
      </w:r>
      <w:r w:rsidRPr="002F72CB">
        <w:rPr>
          <w:rFonts w:ascii="Times New Roman" w:hAnsi="Times New Roman" w:cs="Times New Roman"/>
          <w:sz w:val="24"/>
        </w:rPr>
        <w:t>Kopko (2021)</w:t>
      </w:r>
      <w:r w:rsidRPr="009344B2">
        <w:rPr>
          <w:rFonts w:ascii="Times New Roman" w:hAnsi="Times New Roman" w:cs="Times New Roman"/>
          <w:sz w:val="24"/>
        </w:rPr>
        <w:t xml:space="preserve"> for 2016 apply to Libertarian voters in 2020, and </w:t>
      </w:r>
      <w:ins w:id="489" w:author="Connie Burt" w:date="2021-09-04T11:56:00Z">
        <w:r w:rsidR="007C7713">
          <w:rPr>
            <w:rFonts w:ascii="Times New Roman" w:hAnsi="Times New Roman" w:cs="Times New Roman"/>
            <w:sz w:val="24"/>
          </w:rPr>
          <w:t xml:space="preserve">we </w:t>
        </w:r>
      </w:ins>
      <w:r w:rsidRPr="009344B2">
        <w:rPr>
          <w:rFonts w:ascii="Times New Roman" w:hAnsi="Times New Roman" w:cs="Times New Roman"/>
          <w:sz w:val="24"/>
        </w:rPr>
        <w:t xml:space="preserve">posit that half </w:t>
      </w:r>
      <w:ins w:id="490" w:author="Connie Burt" w:date="2021-09-04T11:57:00Z">
        <w:r w:rsidR="007C7713">
          <w:rPr>
            <w:rFonts w:ascii="Times New Roman" w:hAnsi="Times New Roman" w:cs="Times New Roman"/>
            <w:sz w:val="24"/>
          </w:rPr>
          <w:t xml:space="preserve">of </w:t>
        </w:r>
      </w:ins>
      <w:r w:rsidRPr="009344B2">
        <w:rPr>
          <w:rFonts w:ascii="Times New Roman" w:hAnsi="Times New Roman" w:cs="Times New Roman"/>
          <w:sz w:val="24"/>
        </w:rPr>
        <w:t xml:space="preserve">the Libertarian voters would have abstained if their candidate had not been in the race in 2020, we </w:t>
      </w:r>
      <w:ins w:id="491" w:author="Connie Burt" w:date="2021-09-04T11:57:00Z">
        <w:r w:rsidR="007C7713">
          <w:rPr>
            <w:rFonts w:ascii="Times New Roman" w:hAnsi="Times New Roman" w:cs="Times New Roman"/>
            <w:sz w:val="24"/>
          </w:rPr>
          <w:t xml:space="preserve">now </w:t>
        </w:r>
      </w:ins>
      <w:r w:rsidRPr="009344B2">
        <w:rPr>
          <w:rFonts w:ascii="Times New Roman" w:hAnsi="Times New Roman" w:cs="Times New Roman"/>
          <w:sz w:val="24"/>
        </w:rPr>
        <w:t xml:space="preserve">would </w:t>
      </w:r>
      <w:del w:id="492" w:author="Connie Burt" w:date="2021-09-04T11:57:00Z">
        <w:r w:rsidRPr="009344B2" w:rsidDel="007C7713">
          <w:rPr>
            <w:rFonts w:ascii="Times New Roman" w:hAnsi="Times New Roman" w:cs="Times New Roman"/>
            <w:sz w:val="24"/>
          </w:rPr>
          <w:delText xml:space="preserve">now </w:delText>
        </w:r>
      </w:del>
      <w:r w:rsidRPr="009344B2">
        <w:rPr>
          <w:rFonts w:ascii="Times New Roman" w:hAnsi="Times New Roman" w:cs="Times New Roman"/>
          <w:sz w:val="24"/>
        </w:rPr>
        <w:t>find that no states shift in 2020.</w:t>
      </w:r>
      <w:r w:rsidRPr="009344B2">
        <w:rPr>
          <w:rStyle w:val="EndnoteReference"/>
          <w:rFonts w:ascii="Times New Roman" w:hAnsi="Times New Roman" w:cs="Times New Roman"/>
          <w:sz w:val="24"/>
        </w:rPr>
        <w:endnoteReference w:id="9"/>
      </w:r>
      <w:r w:rsidRPr="009344B2">
        <w:rPr>
          <w:rFonts w:ascii="Times New Roman" w:hAnsi="Times New Roman" w:cs="Times New Roman"/>
          <w:sz w:val="24"/>
        </w:rPr>
        <w:t xml:space="preserve"> </w:t>
      </w:r>
      <w:del w:id="507" w:author="Connie Burt" w:date="2021-09-04T10:31:00Z">
        <w:r w:rsidRPr="009344B2" w:rsidDel="00227E93">
          <w:rPr>
            <w:rFonts w:ascii="Times New Roman" w:hAnsi="Times New Roman" w:cs="Times New Roman"/>
            <w:sz w:val="24"/>
          </w:rPr>
          <w:delText>On the other hand</w:delText>
        </w:r>
      </w:del>
      <w:ins w:id="508" w:author="Connie Burt" w:date="2021-09-04T10:31:00Z">
        <w:r w:rsidR="00227E93">
          <w:rPr>
            <w:rFonts w:ascii="Times New Roman" w:hAnsi="Times New Roman" w:cs="Times New Roman"/>
            <w:sz w:val="24"/>
          </w:rPr>
          <w:t>Conversely</w:t>
        </w:r>
      </w:ins>
      <w:r w:rsidRPr="009344B2">
        <w:rPr>
          <w:rFonts w:ascii="Times New Roman" w:hAnsi="Times New Roman" w:cs="Times New Roman"/>
          <w:sz w:val="24"/>
        </w:rPr>
        <w:t>, if we posit a zero rate of abstention for former Jorgensen voters, then there are two states that shift to Trump: Arizona and Georgia</w:t>
      </w:r>
      <w:ins w:id="509" w:author="Connie Burt" w:date="2021-09-04T11:57:00Z">
        <w:r w:rsidR="007C7713">
          <w:rPr>
            <w:rFonts w:ascii="Times New Roman" w:hAnsi="Times New Roman" w:cs="Times New Roman"/>
            <w:sz w:val="24"/>
          </w:rPr>
          <w:t>—</w:t>
        </w:r>
      </w:ins>
      <w:del w:id="510" w:author="Connie Burt" w:date="2021-09-04T11:57:00Z">
        <w:r w:rsidRPr="009344B2" w:rsidDel="007C7713">
          <w:rPr>
            <w:rFonts w:ascii="Times New Roman" w:hAnsi="Times New Roman" w:cs="Times New Roman"/>
            <w:sz w:val="24"/>
          </w:rPr>
          <w:delText>. A</w:delText>
        </w:r>
      </w:del>
      <w:ins w:id="511" w:author="Connie Burt" w:date="2021-09-04T11:57:00Z">
        <w:r w:rsidR="007C7713">
          <w:rPr>
            <w:rFonts w:ascii="Times New Roman" w:hAnsi="Times New Roman" w:cs="Times New Roman"/>
            <w:sz w:val="24"/>
          </w:rPr>
          <w:t>a</w:t>
        </w:r>
      </w:ins>
      <w:r w:rsidRPr="009344B2">
        <w:rPr>
          <w:rFonts w:ascii="Times New Roman" w:hAnsi="Times New Roman" w:cs="Times New Roman"/>
          <w:sz w:val="24"/>
        </w:rPr>
        <w:t xml:space="preserve">nd these two states would </w:t>
      </w:r>
      <w:del w:id="512" w:author="Connie Burt" w:date="2021-09-06T10:13:00Z">
        <w:r w:rsidRPr="009344B2" w:rsidDel="00841F1E">
          <w:rPr>
            <w:rFonts w:ascii="Times New Roman" w:hAnsi="Times New Roman" w:cs="Times New Roman"/>
            <w:sz w:val="24"/>
          </w:rPr>
          <w:delText xml:space="preserve">still </w:delText>
        </w:r>
      </w:del>
      <w:r w:rsidRPr="009344B2">
        <w:rPr>
          <w:rFonts w:ascii="Times New Roman" w:hAnsi="Times New Roman" w:cs="Times New Roman"/>
          <w:sz w:val="24"/>
        </w:rPr>
        <w:t>shift to Trump even if all of the</w:t>
      </w:r>
      <w:ins w:id="513" w:author="Connie Burt" w:date="2021-09-04T11:57:00Z">
        <w:r w:rsidR="007C7713">
          <w:rPr>
            <w:rFonts w:ascii="Times New Roman" w:hAnsi="Times New Roman" w:cs="Times New Roman"/>
            <w:sz w:val="24"/>
          </w:rPr>
          <w:t>ir</w:t>
        </w:r>
      </w:ins>
      <w:r w:rsidRPr="009344B2">
        <w:rPr>
          <w:rFonts w:ascii="Times New Roman" w:hAnsi="Times New Roman" w:cs="Times New Roman"/>
          <w:sz w:val="24"/>
        </w:rPr>
        <w:t xml:space="preserve"> Hawkins voters </w:t>
      </w:r>
      <w:del w:id="514" w:author="Connie Burt" w:date="2021-09-04T11:58:00Z">
        <w:r w:rsidRPr="009344B2" w:rsidDel="007C7713">
          <w:rPr>
            <w:rFonts w:ascii="Times New Roman" w:hAnsi="Times New Roman" w:cs="Times New Roman"/>
            <w:sz w:val="24"/>
          </w:rPr>
          <w:delText xml:space="preserve">in </w:delText>
        </w:r>
        <w:r w:rsidRPr="009344B2" w:rsidDel="007C7713">
          <w:rPr>
            <w:rFonts w:ascii="Times New Roman" w:hAnsi="Times New Roman" w:cs="Times New Roman"/>
            <w:sz w:val="24"/>
          </w:rPr>
          <w:lastRenderedPageBreak/>
          <w:delText xml:space="preserve">them </w:delText>
        </w:r>
      </w:del>
      <w:r w:rsidRPr="009344B2">
        <w:rPr>
          <w:rFonts w:ascii="Times New Roman" w:hAnsi="Times New Roman" w:cs="Times New Roman"/>
          <w:sz w:val="24"/>
        </w:rPr>
        <w:t xml:space="preserve">shifted to Biden. </w:t>
      </w:r>
      <w:del w:id="515" w:author="Connie Burt" w:date="2021-09-04T10:31:00Z">
        <w:r w:rsidRPr="009344B2" w:rsidDel="00227E93">
          <w:rPr>
            <w:rFonts w:ascii="Times New Roman" w:hAnsi="Times New Roman" w:cs="Times New Roman"/>
            <w:sz w:val="24"/>
          </w:rPr>
          <w:delText>But</w:delText>
        </w:r>
      </w:del>
      <w:ins w:id="516" w:author="Connie Burt" w:date="2021-09-04T10:31:00Z">
        <w:r w:rsidR="00227E93">
          <w:rPr>
            <w:rFonts w:ascii="Times New Roman" w:hAnsi="Times New Roman" w:cs="Times New Roman"/>
            <w:sz w:val="24"/>
          </w:rPr>
          <w:t>However,</w:t>
        </w:r>
      </w:ins>
      <w:r w:rsidRPr="009344B2">
        <w:rPr>
          <w:rFonts w:ascii="Times New Roman" w:hAnsi="Times New Roman" w:cs="Times New Roman"/>
          <w:sz w:val="24"/>
        </w:rPr>
        <w:t xml:space="preserve"> these two states </w:t>
      </w:r>
      <w:ins w:id="517" w:author="Connie Burt" w:date="2021-09-04T11:58:00Z">
        <w:r w:rsidR="007C7713">
          <w:rPr>
            <w:rFonts w:ascii="Times New Roman" w:hAnsi="Times New Roman" w:cs="Times New Roman"/>
            <w:sz w:val="24"/>
          </w:rPr>
          <w:t xml:space="preserve">still </w:t>
        </w:r>
      </w:ins>
      <w:r w:rsidRPr="009344B2">
        <w:rPr>
          <w:rFonts w:ascii="Times New Roman" w:hAnsi="Times New Roman" w:cs="Times New Roman"/>
          <w:sz w:val="24"/>
        </w:rPr>
        <w:t xml:space="preserve">would </w:t>
      </w:r>
      <w:del w:id="518" w:author="Connie Burt" w:date="2021-09-04T11:58:00Z">
        <w:r w:rsidRPr="009344B2" w:rsidDel="007C7713">
          <w:rPr>
            <w:rFonts w:ascii="Times New Roman" w:hAnsi="Times New Roman" w:cs="Times New Roman"/>
            <w:sz w:val="24"/>
          </w:rPr>
          <w:delText xml:space="preserve">still </w:delText>
        </w:r>
      </w:del>
      <w:r w:rsidRPr="009344B2">
        <w:rPr>
          <w:rFonts w:ascii="Times New Roman" w:hAnsi="Times New Roman" w:cs="Times New Roman"/>
          <w:sz w:val="24"/>
        </w:rPr>
        <w:t>not be enough to change the E</w:t>
      </w:r>
      <w:ins w:id="519" w:author="Connie Burt" w:date="2021-09-04T11:58:00Z">
        <w:r w:rsidR="007C7713">
          <w:rPr>
            <w:rFonts w:ascii="Times New Roman" w:hAnsi="Times New Roman" w:cs="Times New Roman"/>
            <w:sz w:val="24"/>
          </w:rPr>
          <w:t xml:space="preserve">lectoral </w:t>
        </w:r>
      </w:ins>
      <w:r w:rsidRPr="009344B2">
        <w:rPr>
          <w:rFonts w:ascii="Times New Roman" w:hAnsi="Times New Roman" w:cs="Times New Roman"/>
          <w:sz w:val="24"/>
        </w:rPr>
        <w:t>C</w:t>
      </w:r>
      <w:ins w:id="520" w:author="Connie Burt" w:date="2021-09-04T11:58:00Z">
        <w:r w:rsidR="007C7713">
          <w:rPr>
            <w:rFonts w:ascii="Times New Roman" w:hAnsi="Times New Roman" w:cs="Times New Roman"/>
            <w:sz w:val="24"/>
          </w:rPr>
          <w:t>ollege</w:t>
        </w:r>
      </w:ins>
      <w:r w:rsidRPr="009344B2">
        <w:rPr>
          <w:rFonts w:ascii="Times New Roman" w:hAnsi="Times New Roman" w:cs="Times New Roman"/>
          <w:sz w:val="24"/>
        </w:rPr>
        <w:t xml:space="preserve"> outcome.</w:t>
      </w:r>
      <w:r w:rsidRPr="009344B2">
        <w:rPr>
          <w:rStyle w:val="EndnoteReference"/>
          <w:rFonts w:ascii="Times New Roman" w:hAnsi="Times New Roman" w:cs="Times New Roman"/>
          <w:sz w:val="24"/>
        </w:rPr>
        <w:endnoteReference w:id="10"/>
      </w:r>
    </w:p>
    <w:p w14:paraId="0000004E" w14:textId="7FE88253" w:rsidR="00B5239D" w:rsidRPr="00F06846" w:rsidRDefault="00B5239D" w:rsidP="009344B2">
      <w:pPr>
        <w:spacing w:after="0" w:line="480" w:lineRule="auto"/>
        <w:rPr>
          <w:rFonts w:ascii="Times New Roman" w:hAnsi="Times New Roman" w:cs="Times New Roman"/>
          <w:sz w:val="24"/>
        </w:rPr>
      </w:pPr>
      <w:r w:rsidRPr="009344B2">
        <w:rPr>
          <w:rFonts w:ascii="Times New Roman" w:hAnsi="Times New Roman" w:cs="Times New Roman"/>
          <w:sz w:val="24"/>
        </w:rPr>
        <w:t xml:space="preserve">We might think that these results </w:t>
      </w:r>
      <w:del w:id="526" w:author="Connie Burt" w:date="2021-09-04T11:58:00Z">
        <w:r w:rsidRPr="009344B2" w:rsidDel="007C7713">
          <w:rPr>
            <w:rFonts w:ascii="Times New Roman" w:hAnsi="Times New Roman" w:cs="Times New Roman"/>
            <w:sz w:val="24"/>
          </w:rPr>
          <w:delText>tell us</w:delText>
        </w:r>
      </w:del>
      <w:ins w:id="527" w:author="Connie Burt" w:date="2021-09-04T11:58:00Z">
        <w:r w:rsidR="007C7713">
          <w:rPr>
            <w:rFonts w:ascii="Times New Roman" w:hAnsi="Times New Roman" w:cs="Times New Roman"/>
            <w:sz w:val="24"/>
          </w:rPr>
          <w:t>indicate</w:t>
        </w:r>
      </w:ins>
      <w:r w:rsidRPr="009344B2">
        <w:rPr>
          <w:rFonts w:ascii="Times New Roman" w:hAnsi="Times New Roman" w:cs="Times New Roman"/>
          <w:sz w:val="24"/>
        </w:rPr>
        <w:t xml:space="preserve"> that minority</w:t>
      </w:r>
      <w:ins w:id="528" w:author="Connie Burt" w:date="2021-09-04T11:58:00Z">
        <w:r w:rsidR="007C7713">
          <w:rPr>
            <w:rFonts w:ascii="Times New Roman" w:hAnsi="Times New Roman" w:cs="Times New Roman"/>
            <w:sz w:val="24"/>
          </w:rPr>
          <w:t>-</w:t>
        </w:r>
      </w:ins>
      <w:del w:id="529" w:author="Connie Burt" w:date="2021-09-04T11:58:00Z">
        <w:r w:rsidRPr="009344B2" w:rsidDel="007C7713">
          <w:rPr>
            <w:rFonts w:ascii="Times New Roman" w:hAnsi="Times New Roman" w:cs="Times New Roman"/>
            <w:sz w:val="24"/>
          </w:rPr>
          <w:delText xml:space="preserve"> </w:delText>
        </w:r>
      </w:del>
      <w:r w:rsidRPr="009344B2">
        <w:rPr>
          <w:rFonts w:ascii="Times New Roman" w:hAnsi="Times New Roman" w:cs="Times New Roman"/>
          <w:sz w:val="24"/>
        </w:rPr>
        <w:t>party candidates did not have any real impact in 2020</w:t>
      </w:r>
      <w:ins w:id="530" w:author="Connie Burt" w:date="2021-09-04T11:59:00Z">
        <w:r w:rsidR="007C7713">
          <w:rPr>
            <w:rFonts w:ascii="Times New Roman" w:hAnsi="Times New Roman" w:cs="Times New Roman"/>
            <w:sz w:val="24"/>
          </w:rPr>
          <w:t>,</w:t>
        </w:r>
      </w:ins>
      <w:del w:id="531" w:author="Connie Burt" w:date="2021-09-04T11:59:00Z">
        <w:r w:rsidRPr="009344B2" w:rsidDel="007C7713">
          <w:rPr>
            <w:rFonts w:ascii="Times New Roman" w:hAnsi="Times New Roman" w:cs="Times New Roman"/>
            <w:sz w:val="24"/>
          </w:rPr>
          <w:delText>.</w:delText>
        </w:r>
      </w:del>
      <w:r w:rsidRPr="009344B2">
        <w:rPr>
          <w:rFonts w:ascii="Times New Roman" w:hAnsi="Times New Roman" w:cs="Times New Roman"/>
          <w:sz w:val="24"/>
        </w:rPr>
        <w:t xml:space="preserve"> </w:t>
      </w:r>
      <w:del w:id="532" w:author="Connie Burt" w:date="2021-09-04T11:59:00Z">
        <w:r w:rsidRPr="009344B2" w:rsidDel="007C7713">
          <w:rPr>
            <w:rFonts w:ascii="Times New Roman" w:hAnsi="Times New Roman" w:cs="Times New Roman"/>
            <w:sz w:val="24"/>
          </w:rPr>
          <w:delText>B</w:delText>
        </w:r>
      </w:del>
      <w:ins w:id="533" w:author="Connie Burt" w:date="2021-09-04T11:59:00Z">
        <w:r w:rsidR="007C7713">
          <w:rPr>
            <w:rFonts w:ascii="Times New Roman" w:hAnsi="Times New Roman" w:cs="Times New Roman"/>
            <w:sz w:val="24"/>
          </w:rPr>
          <w:t>b</w:t>
        </w:r>
      </w:ins>
      <w:r w:rsidRPr="009344B2">
        <w:rPr>
          <w:rFonts w:ascii="Times New Roman" w:hAnsi="Times New Roman" w:cs="Times New Roman"/>
          <w:sz w:val="24"/>
        </w:rPr>
        <w:t xml:space="preserve">ut </w:t>
      </w:r>
      <w:del w:id="534" w:author="Connie Burt" w:date="2021-09-04T11:59:00Z">
        <w:r w:rsidRPr="009344B2" w:rsidDel="007C7713">
          <w:rPr>
            <w:rFonts w:ascii="Times New Roman" w:hAnsi="Times New Roman" w:cs="Times New Roman"/>
            <w:sz w:val="24"/>
          </w:rPr>
          <w:delText xml:space="preserve">that </w:delText>
        </w:r>
      </w:del>
      <w:ins w:id="535" w:author="Connie Burt" w:date="2021-09-04T11:59:00Z">
        <w:r w:rsidR="007C7713">
          <w:rPr>
            <w:rFonts w:ascii="Times New Roman" w:hAnsi="Times New Roman" w:cs="Times New Roman"/>
            <w:sz w:val="24"/>
          </w:rPr>
          <w:t xml:space="preserve">this </w:t>
        </w:r>
      </w:ins>
      <w:r w:rsidRPr="009344B2">
        <w:rPr>
          <w:rFonts w:ascii="Times New Roman" w:hAnsi="Times New Roman" w:cs="Times New Roman"/>
          <w:sz w:val="24"/>
        </w:rPr>
        <w:t xml:space="preserve">is </w:t>
      </w:r>
      <w:del w:id="536" w:author="Connie Burt" w:date="2021-09-06T10:13:00Z">
        <w:r w:rsidRPr="009344B2" w:rsidDel="004F4E42">
          <w:rPr>
            <w:rFonts w:ascii="Times New Roman" w:hAnsi="Times New Roman" w:cs="Times New Roman"/>
            <w:sz w:val="24"/>
          </w:rPr>
          <w:delText>far</w:delText>
        </w:r>
      </w:del>
      <w:ins w:id="537" w:author="Connie Burt" w:date="2021-09-06T10:13:00Z">
        <w:r w:rsidR="004F4E42">
          <w:rPr>
            <w:rFonts w:ascii="Times New Roman" w:hAnsi="Times New Roman" w:cs="Times New Roman"/>
            <w:sz w:val="24"/>
          </w:rPr>
          <w:t>much</w:t>
        </w:r>
      </w:ins>
      <w:r w:rsidRPr="009344B2">
        <w:rPr>
          <w:rFonts w:ascii="Times New Roman" w:hAnsi="Times New Roman" w:cs="Times New Roman"/>
          <w:sz w:val="24"/>
        </w:rPr>
        <w:t xml:space="preserve"> too strong a conclusion. Assuming a 50% abstention rate if there were no Libertarian option on the ballot, Trump would have gained </w:t>
      </w:r>
      <w:del w:id="538" w:author="Connie Burt" w:date="2021-09-04T11:59:00Z">
        <w:r w:rsidRPr="009344B2" w:rsidDel="007C7713">
          <w:rPr>
            <w:rFonts w:ascii="Times New Roman" w:hAnsi="Times New Roman" w:cs="Times New Roman"/>
            <w:sz w:val="24"/>
          </w:rPr>
          <w:delText xml:space="preserve">nearly </w:delText>
        </w:r>
      </w:del>
      <w:ins w:id="539" w:author="Connie Burt" w:date="2021-09-04T11:59:00Z">
        <w:r w:rsidR="007C7713">
          <w:rPr>
            <w:rFonts w:ascii="Times New Roman" w:hAnsi="Times New Roman" w:cs="Times New Roman"/>
            <w:sz w:val="24"/>
          </w:rPr>
          <w:t>almost</w:t>
        </w:r>
        <w:r w:rsidR="007C7713" w:rsidRPr="009344B2">
          <w:rPr>
            <w:rFonts w:ascii="Times New Roman" w:hAnsi="Times New Roman" w:cs="Times New Roman"/>
            <w:sz w:val="24"/>
          </w:rPr>
          <w:t xml:space="preserve"> </w:t>
        </w:r>
      </w:ins>
      <w:r w:rsidRPr="009344B2">
        <w:rPr>
          <w:rFonts w:ascii="Times New Roman" w:hAnsi="Times New Roman" w:cs="Times New Roman"/>
          <w:sz w:val="24"/>
        </w:rPr>
        <w:t xml:space="preserve">260,000 net votes. Moreover, </w:t>
      </w:r>
      <w:del w:id="540" w:author="Connie Burt" w:date="2021-09-04T12:00:00Z">
        <w:r w:rsidRPr="009344B2" w:rsidDel="007C7713">
          <w:rPr>
            <w:rFonts w:ascii="Times New Roman" w:hAnsi="Times New Roman" w:cs="Times New Roman"/>
            <w:sz w:val="24"/>
          </w:rPr>
          <w:delText>had</w:delText>
        </w:r>
      </w:del>
      <w:ins w:id="541" w:author="Connie Burt" w:date="2021-09-04T12:00:00Z">
        <w:r w:rsidR="007C7713">
          <w:rPr>
            <w:rFonts w:ascii="Times New Roman" w:hAnsi="Times New Roman" w:cs="Times New Roman"/>
            <w:sz w:val="24"/>
          </w:rPr>
          <w:t>if</w:t>
        </w:r>
      </w:ins>
      <w:r w:rsidRPr="009344B2">
        <w:rPr>
          <w:rFonts w:ascii="Times New Roman" w:hAnsi="Times New Roman" w:cs="Times New Roman"/>
          <w:sz w:val="24"/>
        </w:rPr>
        <w:t xml:space="preserve"> there </w:t>
      </w:r>
      <w:ins w:id="542" w:author="Connie Burt" w:date="2021-09-04T12:00:00Z">
        <w:r w:rsidR="007C7713">
          <w:rPr>
            <w:rFonts w:ascii="Times New Roman" w:hAnsi="Times New Roman" w:cs="Times New Roman"/>
            <w:sz w:val="24"/>
          </w:rPr>
          <w:t xml:space="preserve">had </w:t>
        </w:r>
      </w:ins>
      <w:r w:rsidRPr="009344B2">
        <w:rPr>
          <w:rFonts w:ascii="Times New Roman" w:hAnsi="Times New Roman" w:cs="Times New Roman"/>
          <w:sz w:val="24"/>
        </w:rPr>
        <w:t>been no Libertarian candidates on the ballot</w:t>
      </w:r>
      <w:del w:id="543" w:author="Connie Burt" w:date="2021-09-04T12:00:00Z">
        <w:r w:rsidRPr="009344B2" w:rsidDel="007C7713">
          <w:rPr>
            <w:rFonts w:ascii="Times New Roman" w:hAnsi="Times New Roman" w:cs="Times New Roman"/>
            <w:sz w:val="24"/>
          </w:rPr>
          <w:delText>,</w:delText>
        </w:r>
      </w:del>
      <w:r w:rsidRPr="009344B2">
        <w:rPr>
          <w:rFonts w:ascii="Times New Roman" w:hAnsi="Times New Roman" w:cs="Times New Roman"/>
          <w:sz w:val="24"/>
        </w:rPr>
        <w:t xml:space="preserve"> but </w:t>
      </w:r>
      <w:r w:rsidRPr="00825119">
        <w:rPr>
          <w:rFonts w:ascii="Times New Roman" w:hAnsi="Times New Roman" w:cs="Times New Roman"/>
          <w:sz w:val="24"/>
        </w:rPr>
        <w:t>all</w:t>
      </w:r>
      <w:r w:rsidRPr="009344B2">
        <w:rPr>
          <w:rFonts w:ascii="Times New Roman" w:hAnsi="Times New Roman" w:cs="Times New Roman"/>
          <w:sz w:val="24"/>
        </w:rPr>
        <w:t xml:space="preserve"> </w:t>
      </w:r>
      <w:del w:id="544" w:author="Connie Burt" w:date="2021-09-04T12:01:00Z">
        <w:r w:rsidRPr="009344B2" w:rsidDel="007C7713">
          <w:rPr>
            <w:rFonts w:ascii="Times New Roman" w:hAnsi="Times New Roman" w:cs="Times New Roman"/>
            <w:sz w:val="24"/>
          </w:rPr>
          <w:delText xml:space="preserve">the actual </w:delText>
        </w:r>
      </w:del>
      <w:r w:rsidRPr="009344B2">
        <w:rPr>
          <w:rFonts w:ascii="Times New Roman" w:hAnsi="Times New Roman" w:cs="Times New Roman"/>
          <w:sz w:val="24"/>
        </w:rPr>
        <w:t>Libertarian voters still</w:t>
      </w:r>
      <w:r w:rsidRPr="00825119">
        <w:rPr>
          <w:rFonts w:ascii="Times New Roman" w:hAnsi="Times New Roman" w:cs="Times New Roman"/>
          <w:bCs/>
          <w:sz w:val="24"/>
        </w:rPr>
        <w:t xml:space="preserve"> </w:t>
      </w:r>
      <w:r w:rsidRPr="009344B2">
        <w:rPr>
          <w:rFonts w:ascii="Times New Roman" w:hAnsi="Times New Roman" w:cs="Times New Roman"/>
          <w:sz w:val="24"/>
        </w:rPr>
        <w:t>participated, with Trump receiving 60% of their votes, Arizona and Georgia would have flipped in 2020. Trump’s popular</w:t>
      </w:r>
      <w:ins w:id="545" w:author="Connie Burt" w:date="2021-09-04T12:01:00Z">
        <w:r w:rsidR="007C7713">
          <w:rPr>
            <w:rFonts w:ascii="Times New Roman" w:hAnsi="Times New Roman" w:cs="Times New Roman"/>
            <w:sz w:val="24"/>
          </w:rPr>
          <w:t>-</w:t>
        </w:r>
      </w:ins>
      <w:del w:id="546" w:author="Connie Burt" w:date="2021-09-04T12:01:00Z">
        <w:r w:rsidRPr="009344B2" w:rsidDel="007C7713">
          <w:rPr>
            <w:rFonts w:ascii="Times New Roman" w:hAnsi="Times New Roman" w:cs="Times New Roman"/>
            <w:sz w:val="24"/>
          </w:rPr>
          <w:delText xml:space="preserve"> </w:delText>
        </w:r>
      </w:del>
      <w:r w:rsidRPr="009344B2">
        <w:rPr>
          <w:rFonts w:ascii="Times New Roman" w:hAnsi="Times New Roman" w:cs="Times New Roman"/>
          <w:sz w:val="24"/>
        </w:rPr>
        <w:t>vote loss also would have shrunk by 522,403 votes</w:t>
      </w:r>
      <w:ins w:id="547" w:author="Connie Burt" w:date="2021-09-04T12:01:00Z">
        <w:r w:rsidR="007C7713">
          <w:rPr>
            <w:rFonts w:ascii="Times New Roman" w:hAnsi="Times New Roman" w:cs="Times New Roman"/>
            <w:sz w:val="24"/>
          </w:rPr>
          <w:t>—</w:t>
        </w:r>
      </w:ins>
      <w:del w:id="548" w:author="Connie Burt" w:date="2021-09-04T12:01:00Z">
        <w:r w:rsidRPr="009344B2" w:rsidDel="007C7713">
          <w:rPr>
            <w:rFonts w:ascii="Times New Roman" w:hAnsi="Times New Roman" w:cs="Times New Roman"/>
            <w:sz w:val="24"/>
          </w:rPr>
          <w:delText>. A</w:delText>
        </w:r>
      </w:del>
      <w:ins w:id="549" w:author="Connie Burt" w:date="2021-09-04T12:02:00Z">
        <w:r w:rsidR="007C7713">
          <w:rPr>
            <w:rFonts w:ascii="Times New Roman" w:hAnsi="Times New Roman" w:cs="Times New Roman"/>
            <w:sz w:val="24"/>
          </w:rPr>
          <w:t>a</w:t>
        </w:r>
      </w:ins>
      <w:r w:rsidRPr="009344B2">
        <w:rPr>
          <w:rFonts w:ascii="Times New Roman" w:hAnsi="Times New Roman" w:cs="Times New Roman"/>
          <w:sz w:val="24"/>
        </w:rPr>
        <w:t>nd, importantly, Pennsylvania would have been considerably closer.</w:t>
      </w:r>
      <w:r w:rsidRPr="009344B2">
        <w:rPr>
          <w:rStyle w:val="EndnoteReference"/>
          <w:rFonts w:ascii="Times New Roman" w:hAnsi="Times New Roman" w:cs="Times New Roman"/>
          <w:sz w:val="24"/>
        </w:rPr>
        <w:endnoteReference w:id="11"/>
      </w:r>
    </w:p>
    <w:p w14:paraId="513D20EB" w14:textId="77777777" w:rsidR="007C7713" w:rsidRDefault="007C7713" w:rsidP="009344B2">
      <w:pPr>
        <w:pStyle w:val="Heading2"/>
        <w:spacing w:before="0" w:line="480" w:lineRule="auto"/>
        <w:rPr>
          <w:rFonts w:ascii="Times New Roman" w:eastAsia="Arial" w:hAnsi="Times New Roman" w:cs="Times New Roman"/>
          <w:b w:val="0"/>
          <w:bCs/>
          <w:sz w:val="24"/>
          <w:szCs w:val="24"/>
        </w:rPr>
      </w:pPr>
    </w:p>
    <w:p w14:paraId="0000004F" w14:textId="2C7783D7" w:rsidR="00B5239D" w:rsidRPr="009344B2" w:rsidRDefault="00227E93" w:rsidP="009344B2">
      <w:pPr>
        <w:pStyle w:val="Heading2"/>
        <w:spacing w:before="0" w:line="480" w:lineRule="auto"/>
        <w:rPr>
          <w:rFonts w:ascii="Times New Roman" w:eastAsia="Arial" w:hAnsi="Times New Roman" w:cs="Times New Roman"/>
          <w:sz w:val="24"/>
          <w:szCs w:val="24"/>
        </w:rPr>
      </w:pPr>
      <w:ins w:id="557" w:author="Connie Burt" w:date="2021-09-04T10:31:00Z">
        <w:r>
          <w:rPr>
            <w:rFonts w:ascii="Times New Roman" w:eastAsia="Arial" w:hAnsi="Times New Roman" w:cs="Times New Roman"/>
            <w:b w:val="0"/>
            <w:bCs/>
            <w:sz w:val="24"/>
            <w:szCs w:val="24"/>
          </w:rPr>
          <w:t>&lt;heading level 1&gt;</w:t>
        </w:r>
      </w:ins>
      <w:r w:rsidR="00F37743">
        <w:rPr>
          <w:rFonts w:ascii="Times New Roman" w:eastAsia="Arial" w:hAnsi="Times New Roman" w:cs="Times New Roman"/>
          <w:sz w:val="24"/>
          <w:szCs w:val="24"/>
        </w:rPr>
        <w:t>RANKED-</w:t>
      </w:r>
      <w:r w:rsidR="00F06846" w:rsidRPr="009344B2">
        <w:rPr>
          <w:rFonts w:ascii="Times New Roman" w:eastAsia="Arial" w:hAnsi="Times New Roman" w:cs="Times New Roman"/>
          <w:sz w:val="24"/>
          <w:szCs w:val="24"/>
        </w:rPr>
        <w:t>CHOICE VOTING</w:t>
      </w:r>
    </w:p>
    <w:p w14:paraId="00000050" w14:textId="0D582E13" w:rsidR="00B5239D" w:rsidRDefault="00227E93" w:rsidP="00F06846">
      <w:pPr>
        <w:spacing w:after="0" w:line="480" w:lineRule="auto"/>
        <w:ind w:firstLine="0"/>
        <w:rPr>
          <w:rFonts w:ascii="Times New Roman" w:hAnsi="Times New Roman" w:cs="Times New Roman"/>
          <w:color w:val="000000"/>
          <w:sz w:val="24"/>
        </w:rPr>
      </w:pPr>
      <w:ins w:id="558" w:author="Connie Burt" w:date="2021-09-04T10:32:00Z">
        <w:r>
          <w:rPr>
            <w:rFonts w:ascii="Times New Roman" w:hAnsi="Times New Roman" w:cs="Times New Roman"/>
            <w:sz w:val="24"/>
          </w:rPr>
          <w:t>&lt;text&gt;</w:t>
        </w:r>
      </w:ins>
      <w:r w:rsidR="00B5239D" w:rsidRPr="009344B2">
        <w:rPr>
          <w:rFonts w:ascii="Times New Roman" w:hAnsi="Times New Roman" w:cs="Times New Roman"/>
          <w:sz w:val="24"/>
        </w:rPr>
        <w:t xml:space="preserve">Let us ask a different but related question about the 2020 presidential election. </w:t>
      </w:r>
      <w:bookmarkStart w:id="559" w:name="_Hlk81650259"/>
      <w:r w:rsidR="00B5239D" w:rsidRPr="005A2651">
        <w:rPr>
          <w:rFonts w:ascii="Times New Roman" w:hAnsi="Times New Roman" w:cs="Times New Roman"/>
          <w:sz w:val="24"/>
        </w:rPr>
        <w:t xml:space="preserve">What might have happened in 2020 had </w:t>
      </w:r>
      <w:del w:id="560" w:author="Connie Burt" w:date="2021-09-06T10:14:00Z">
        <w:r w:rsidR="00F37743" w:rsidDel="00C833F6">
          <w:rPr>
            <w:rFonts w:ascii="Times New Roman" w:hAnsi="Times New Roman" w:cs="Times New Roman"/>
            <w:sz w:val="24"/>
          </w:rPr>
          <w:delText>Ranked-</w:delText>
        </w:r>
      </w:del>
      <w:del w:id="561" w:author="Connie Burt" w:date="2021-09-04T12:02:00Z">
        <w:r w:rsidR="00B5239D" w:rsidRPr="005A2651" w:rsidDel="007C7713">
          <w:rPr>
            <w:rFonts w:ascii="Times New Roman" w:hAnsi="Times New Roman" w:cs="Times New Roman"/>
            <w:sz w:val="24"/>
          </w:rPr>
          <w:delText>Choice Voting (</w:delText>
        </w:r>
      </w:del>
      <w:r w:rsidR="00B5239D" w:rsidRPr="005A2651">
        <w:rPr>
          <w:rFonts w:ascii="Times New Roman" w:hAnsi="Times New Roman" w:cs="Times New Roman"/>
          <w:sz w:val="24"/>
        </w:rPr>
        <w:t>RCV</w:t>
      </w:r>
      <w:del w:id="562" w:author="Connie Burt" w:date="2021-09-04T12:02:00Z">
        <w:r w:rsidR="00B5239D" w:rsidRPr="005A2651" w:rsidDel="007C7713">
          <w:rPr>
            <w:rFonts w:ascii="Times New Roman" w:hAnsi="Times New Roman" w:cs="Times New Roman"/>
            <w:sz w:val="24"/>
          </w:rPr>
          <w:delText>)</w:delText>
        </w:r>
      </w:del>
      <w:r w:rsidR="00B5239D" w:rsidRPr="005A2651">
        <w:rPr>
          <w:rFonts w:ascii="Times New Roman" w:hAnsi="Times New Roman" w:cs="Times New Roman"/>
          <w:sz w:val="24"/>
        </w:rPr>
        <w:t xml:space="preserve"> been used instead of plurality?</w:t>
      </w:r>
      <w:bookmarkEnd w:id="559"/>
      <w:r w:rsidR="00B5239D" w:rsidRPr="009344B2">
        <w:rPr>
          <w:rFonts w:ascii="Times New Roman" w:hAnsi="Times New Roman" w:cs="Times New Roman"/>
          <w:sz w:val="24"/>
        </w:rPr>
        <w:t xml:space="preserve"> RCV asks voters to </w:t>
      </w:r>
      <w:r w:rsidR="00F37743">
        <w:rPr>
          <w:rFonts w:ascii="Times New Roman" w:hAnsi="Times New Roman" w:cs="Times New Roman"/>
          <w:sz w:val="24"/>
        </w:rPr>
        <w:t>rank</w:t>
      </w:r>
      <w:r w:rsidR="00B5239D" w:rsidRPr="009344B2">
        <w:rPr>
          <w:rFonts w:ascii="Times New Roman" w:hAnsi="Times New Roman" w:cs="Times New Roman"/>
          <w:sz w:val="24"/>
        </w:rPr>
        <w:t xml:space="preserve"> the candidates. Under </w:t>
      </w:r>
      <w:del w:id="563" w:author="Connie Burt" w:date="2021-09-04T12:03:00Z">
        <w:r w:rsidR="00B5239D" w:rsidRPr="009344B2" w:rsidDel="002E59BE">
          <w:rPr>
            <w:rFonts w:ascii="Times New Roman" w:hAnsi="Times New Roman" w:cs="Times New Roman"/>
            <w:sz w:val="24"/>
          </w:rPr>
          <w:delText xml:space="preserve">the </w:delText>
        </w:r>
      </w:del>
      <w:r w:rsidR="00B5239D" w:rsidRPr="009344B2">
        <w:rPr>
          <w:rFonts w:ascii="Times New Roman" w:hAnsi="Times New Roman" w:cs="Times New Roman"/>
          <w:sz w:val="24"/>
        </w:rPr>
        <w:t xml:space="preserve">Maine rules for RCV for federal </w:t>
      </w:r>
      <w:r w:rsidR="00B5239D" w:rsidRPr="00F06846">
        <w:rPr>
          <w:rFonts w:ascii="Times New Roman" w:hAnsi="Times New Roman" w:cs="Times New Roman"/>
          <w:sz w:val="24"/>
        </w:rPr>
        <w:t>elections (Akula, Cervas, and Goren 2020), if no candidate receives a majority of first</w:t>
      </w:r>
      <w:ins w:id="564" w:author="Connie Burt" w:date="2021-09-04T12:03:00Z">
        <w:r w:rsidR="007C7713">
          <w:rPr>
            <w:rFonts w:ascii="Times New Roman" w:hAnsi="Times New Roman" w:cs="Times New Roman"/>
            <w:sz w:val="24"/>
          </w:rPr>
          <w:t>-</w:t>
        </w:r>
      </w:ins>
      <w:del w:id="565" w:author="Connie Burt" w:date="2021-09-04T12:03:00Z">
        <w:r w:rsidR="00B5239D" w:rsidRPr="00F06846" w:rsidDel="007C7713">
          <w:rPr>
            <w:rFonts w:ascii="Times New Roman" w:hAnsi="Times New Roman" w:cs="Times New Roman"/>
            <w:sz w:val="24"/>
          </w:rPr>
          <w:delText xml:space="preserve"> </w:delText>
        </w:r>
      </w:del>
      <w:r w:rsidR="00B5239D" w:rsidRPr="00F06846">
        <w:rPr>
          <w:rFonts w:ascii="Times New Roman" w:hAnsi="Times New Roman" w:cs="Times New Roman"/>
          <w:sz w:val="24"/>
        </w:rPr>
        <w:t>choice v</w:t>
      </w:r>
      <w:r w:rsidR="00B5239D" w:rsidRPr="009344B2">
        <w:rPr>
          <w:rFonts w:ascii="Times New Roman" w:hAnsi="Times New Roman" w:cs="Times New Roman"/>
          <w:sz w:val="24"/>
        </w:rPr>
        <w:t>otes, then the candidate with fewest first</w:t>
      </w:r>
      <w:del w:id="566" w:author="Connie Burt" w:date="2021-09-04T12:03:00Z">
        <w:r w:rsidR="00B5239D" w:rsidRPr="009344B2" w:rsidDel="007C7713">
          <w:rPr>
            <w:rFonts w:ascii="Times New Roman" w:hAnsi="Times New Roman" w:cs="Times New Roman"/>
            <w:sz w:val="24"/>
          </w:rPr>
          <w:delText xml:space="preserve"> </w:delText>
        </w:r>
      </w:del>
      <w:ins w:id="567" w:author="Connie Burt" w:date="2021-09-04T12:03:00Z">
        <w:r w:rsidR="007C7713">
          <w:rPr>
            <w:rFonts w:ascii="Times New Roman" w:hAnsi="Times New Roman" w:cs="Times New Roman"/>
            <w:sz w:val="24"/>
          </w:rPr>
          <w:t>-</w:t>
        </w:r>
      </w:ins>
      <w:r w:rsidR="00B5239D" w:rsidRPr="009344B2">
        <w:rPr>
          <w:rFonts w:ascii="Times New Roman" w:hAnsi="Times New Roman" w:cs="Times New Roman"/>
          <w:sz w:val="24"/>
        </w:rPr>
        <w:t xml:space="preserve">choice votes </w:t>
      </w:r>
      <w:ins w:id="568" w:author="Connie Burt" w:date="2021-09-04T12:03:00Z">
        <w:r w:rsidR="002E59BE">
          <w:rPr>
            <w:rFonts w:ascii="Times New Roman" w:hAnsi="Times New Roman" w:cs="Times New Roman"/>
            <w:sz w:val="24"/>
          </w:rPr>
          <w:t xml:space="preserve">would </w:t>
        </w:r>
      </w:ins>
      <w:r w:rsidR="00B5239D" w:rsidRPr="009344B2">
        <w:rPr>
          <w:rFonts w:ascii="Times New Roman" w:hAnsi="Times New Roman" w:cs="Times New Roman"/>
          <w:sz w:val="24"/>
        </w:rPr>
        <w:t xml:space="preserve">have the votes on the ballots </w:t>
      </w:r>
      <w:del w:id="569" w:author="Connie Burt" w:date="2021-09-04T12:03:00Z">
        <w:r w:rsidR="00B5239D" w:rsidRPr="009344B2" w:rsidDel="002E59BE">
          <w:rPr>
            <w:rFonts w:ascii="Times New Roman" w:hAnsi="Times New Roman" w:cs="Times New Roman"/>
            <w:sz w:val="24"/>
          </w:rPr>
          <w:delText>which</w:delText>
        </w:r>
      </w:del>
      <w:ins w:id="570" w:author="Connie Burt" w:date="2021-09-04T12:03:00Z">
        <w:r w:rsidR="002E59BE">
          <w:rPr>
            <w:rFonts w:ascii="Times New Roman" w:hAnsi="Times New Roman" w:cs="Times New Roman"/>
            <w:sz w:val="24"/>
          </w:rPr>
          <w:t>that</w:t>
        </w:r>
      </w:ins>
      <w:r w:rsidR="00B5239D" w:rsidRPr="009344B2">
        <w:rPr>
          <w:rFonts w:ascii="Times New Roman" w:hAnsi="Times New Roman" w:cs="Times New Roman"/>
          <w:sz w:val="24"/>
        </w:rPr>
        <w:t xml:space="preserve"> </w:t>
      </w:r>
      <w:r w:rsidR="00F37743">
        <w:rPr>
          <w:rFonts w:ascii="Times New Roman" w:hAnsi="Times New Roman" w:cs="Times New Roman"/>
          <w:sz w:val="24"/>
        </w:rPr>
        <w:t>ranked</w:t>
      </w:r>
      <w:r w:rsidR="00B5239D" w:rsidRPr="009344B2">
        <w:rPr>
          <w:rFonts w:ascii="Times New Roman" w:hAnsi="Times New Roman" w:cs="Times New Roman"/>
          <w:sz w:val="24"/>
        </w:rPr>
        <w:t xml:space="preserve"> that candidate first reallocated to the voter’s second choice on the ballot. </w:t>
      </w:r>
      <w:del w:id="571" w:author="Connie Burt" w:date="2021-09-04T12:04:00Z">
        <w:r w:rsidR="00B5239D" w:rsidRPr="009344B2" w:rsidDel="002E59BE">
          <w:rPr>
            <w:rFonts w:ascii="Times New Roman" w:hAnsi="Times New Roman" w:cs="Times New Roman"/>
            <w:sz w:val="24"/>
          </w:rPr>
          <w:delText>And t</w:delText>
        </w:r>
      </w:del>
      <w:ins w:id="572" w:author="Connie Burt" w:date="2021-09-04T12:04:00Z">
        <w:r w:rsidR="002E59BE">
          <w:rPr>
            <w:rFonts w:ascii="Times New Roman" w:hAnsi="Times New Roman" w:cs="Times New Roman"/>
            <w:sz w:val="24"/>
          </w:rPr>
          <w:t>T</w:t>
        </w:r>
      </w:ins>
      <w:r w:rsidR="00B5239D" w:rsidRPr="009344B2">
        <w:rPr>
          <w:rFonts w:ascii="Times New Roman" w:hAnsi="Times New Roman" w:cs="Times New Roman"/>
          <w:sz w:val="24"/>
        </w:rPr>
        <w:t>he process continues in this way until one candidate has a majority of the then</w:t>
      </w:r>
      <w:ins w:id="573" w:author="Connie Burt" w:date="2021-09-04T12:04:00Z">
        <w:r w:rsidR="002E59BE">
          <w:rPr>
            <w:rFonts w:ascii="Times New Roman" w:hAnsi="Times New Roman" w:cs="Times New Roman"/>
            <w:sz w:val="24"/>
          </w:rPr>
          <w:t>-</w:t>
        </w:r>
      </w:ins>
      <w:del w:id="574" w:author="Connie Burt" w:date="2021-09-04T12:04:00Z">
        <w:r w:rsidR="00B5239D" w:rsidRPr="009344B2" w:rsidDel="002E59BE">
          <w:rPr>
            <w:rFonts w:ascii="Times New Roman" w:hAnsi="Times New Roman" w:cs="Times New Roman"/>
            <w:sz w:val="24"/>
          </w:rPr>
          <w:delText xml:space="preserve"> </w:delText>
        </w:r>
      </w:del>
      <w:r w:rsidR="00B5239D" w:rsidRPr="009344B2">
        <w:rPr>
          <w:rFonts w:ascii="Times New Roman" w:hAnsi="Times New Roman" w:cs="Times New Roman"/>
          <w:sz w:val="24"/>
        </w:rPr>
        <w:t>valid first</w:t>
      </w:r>
      <w:ins w:id="575" w:author="Connie Burt" w:date="2021-09-04T12:04:00Z">
        <w:r w:rsidR="002E59BE">
          <w:rPr>
            <w:rFonts w:ascii="Times New Roman" w:hAnsi="Times New Roman" w:cs="Times New Roman"/>
            <w:sz w:val="24"/>
          </w:rPr>
          <w:t>-</w:t>
        </w:r>
      </w:ins>
      <w:del w:id="576" w:author="Connie Burt" w:date="2021-09-04T12:04:00Z">
        <w:r w:rsidR="00B5239D" w:rsidRPr="009344B2" w:rsidDel="002E59BE">
          <w:rPr>
            <w:rFonts w:ascii="Times New Roman" w:hAnsi="Times New Roman" w:cs="Times New Roman"/>
            <w:sz w:val="24"/>
          </w:rPr>
          <w:delText xml:space="preserve"> </w:delText>
        </w:r>
      </w:del>
      <w:r w:rsidR="00B5239D" w:rsidRPr="009344B2">
        <w:rPr>
          <w:rFonts w:ascii="Times New Roman" w:hAnsi="Times New Roman" w:cs="Times New Roman"/>
          <w:sz w:val="24"/>
        </w:rPr>
        <w:t xml:space="preserve">place votes. If it has not already been decided by one candidate receiving a majority of the votes </w:t>
      </w:r>
      <w:del w:id="577" w:author="Connie Burt" w:date="2021-09-06T10:16:00Z">
        <w:r w:rsidR="00B5239D" w:rsidRPr="009344B2" w:rsidDel="00C833F6">
          <w:rPr>
            <w:rFonts w:ascii="Times New Roman" w:hAnsi="Times New Roman" w:cs="Times New Roman"/>
            <w:sz w:val="24"/>
          </w:rPr>
          <w:delText>at</w:delText>
        </w:r>
      </w:del>
      <w:ins w:id="578" w:author="Connie Burt" w:date="2021-09-06T10:16:00Z">
        <w:r w:rsidR="00C833F6">
          <w:rPr>
            <w:rFonts w:ascii="Times New Roman" w:hAnsi="Times New Roman" w:cs="Times New Roman"/>
            <w:sz w:val="24"/>
          </w:rPr>
          <w:t>in</w:t>
        </w:r>
      </w:ins>
      <w:r w:rsidR="00B5239D" w:rsidRPr="009344B2">
        <w:rPr>
          <w:rFonts w:ascii="Times New Roman" w:hAnsi="Times New Roman" w:cs="Times New Roman"/>
          <w:sz w:val="24"/>
        </w:rPr>
        <w:t xml:space="preserve"> an earlier </w:t>
      </w:r>
      <w:commentRangeStart w:id="579"/>
      <w:del w:id="580" w:author="Connie Burt" w:date="2021-09-06T10:16:00Z">
        <w:r w:rsidR="00B5239D" w:rsidRPr="009344B2" w:rsidDel="00C833F6">
          <w:rPr>
            <w:rFonts w:ascii="Times New Roman" w:hAnsi="Times New Roman" w:cs="Times New Roman"/>
            <w:sz w:val="24"/>
          </w:rPr>
          <w:delText>stage</w:delText>
        </w:r>
      </w:del>
      <w:ins w:id="581" w:author="Connie Burt" w:date="2021-09-06T10:16:00Z">
        <w:r w:rsidR="00C833F6">
          <w:rPr>
            <w:rFonts w:ascii="Times New Roman" w:hAnsi="Times New Roman" w:cs="Times New Roman"/>
            <w:sz w:val="24"/>
          </w:rPr>
          <w:t>round</w:t>
        </w:r>
        <w:commentRangeEnd w:id="579"/>
        <w:r w:rsidR="00C833F6">
          <w:rPr>
            <w:rStyle w:val="CommentReference"/>
          </w:rPr>
          <w:commentReference w:id="579"/>
        </w:r>
      </w:ins>
      <w:r w:rsidR="00B5239D" w:rsidRPr="009344B2">
        <w:rPr>
          <w:rFonts w:ascii="Times New Roman" w:hAnsi="Times New Roman" w:cs="Times New Roman"/>
          <w:sz w:val="24"/>
        </w:rPr>
        <w:t xml:space="preserve">, this process must eventually lead to a two-candidate contest and thus a clear winner. </w:t>
      </w:r>
      <w:r w:rsidR="00B5239D" w:rsidRPr="009344B2">
        <w:rPr>
          <w:rFonts w:ascii="Times New Roman" w:hAnsi="Times New Roman" w:cs="Times New Roman"/>
          <w:color w:val="000000"/>
          <w:sz w:val="24"/>
        </w:rPr>
        <w:t>RCV</w:t>
      </w:r>
      <w:r w:rsidR="00B5239D" w:rsidRPr="009344B2">
        <w:rPr>
          <w:rFonts w:ascii="Times New Roman" w:hAnsi="Times New Roman" w:cs="Times New Roman"/>
          <w:sz w:val="24"/>
        </w:rPr>
        <w:t xml:space="preserve"> </w:t>
      </w:r>
      <w:r w:rsidR="00B5239D" w:rsidRPr="009344B2">
        <w:rPr>
          <w:rFonts w:ascii="Times New Roman" w:hAnsi="Times New Roman" w:cs="Times New Roman"/>
          <w:color w:val="000000"/>
          <w:sz w:val="24"/>
        </w:rPr>
        <w:t xml:space="preserve">makes it easier for voters to express their true preferences without </w:t>
      </w:r>
      <w:del w:id="582" w:author="Connie Burt" w:date="2021-09-04T12:04:00Z">
        <w:r w:rsidR="00B5239D" w:rsidRPr="009344B2" w:rsidDel="002E59BE">
          <w:rPr>
            <w:rFonts w:ascii="Times New Roman" w:hAnsi="Times New Roman" w:cs="Times New Roman"/>
            <w:color w:val="000000"/>
            <w:sz w:val="24"/>
          </w:rPr>
          <w:delText xml:space="preserve">worrying </w:delText>
        </w:r>
      </w:del>
      <w:ins w:id="583" w:author="Connie Burt" w:date="2021-09-04T12:04:00Z">
        <w:r w:rsidR="002E59BE">
          <w:rPr>
            <w:rFonts w:ascii="Times New Roman" w:hAnsi="Times New Roman" w:cs="Times New Roman"/>
            <w:color w:val="000000"/>
            <w:sz w:val="24"/>
          </w:rPr>
          <w:t>being concern</w:t>
        </w:r>
      </w:ins>
      <w:ins w:id="584" w:author="Connie Burt" w:date="2021-09-04T12:05:00Z">
        <w:r w:rsidR="002E59BE">
          <w:rPr>
            <w:rFonts w:ascii="Times New Roman" w:hAnsi="Times New Roman" w:cs="Times New Roman"/>
            <w:color w:val="000000"/>
            <w:sz w:val="24"/>
          </w:rPr>
          <w:t>ed about</w:t>
        </w:r>
      </w:ins>
      <w:ins w:id="585" w:author="Connie Burt" w:date="2021-09-04T12:04:00Z">
        <w:r w:rsidR="002E59BE" w:rsidRPr="009344B2">
          <w:rPr>
            <w:rFonts w:ascii="Times New Roman" w:hAnsi="Times New Roman" w:cs="Times New Roman"/>
            <w:color w:val="000000"/>
            <w:sz w:val="24"/>
          </w:rPr>
          <w:t xml:space="preserve"> </w:t>
        </w:r>
      </w:ins>
      <w:r w:rsidR="00B5239D" w:rsidRPr="009344B2">
        <w:rPr>
          <w:rFonts w:ascii="Times New Roman" w:hAnsi="Times New Roman" w:cs="Times New Roman"/>
          <w:color w:val="000000"/>
          <w:sz w:val="24"/>
        </w:rPr>
        <w:t xml:space="preserve">whether their vote will be wasted on a candidate who has no real chance of </w:t>
      </w:r>
      <w:r w:rsidR="00B5239D" w:rsidRPr="009344B2">
        <w:rPr>
          <w:rFonts w:ascii="Times New Roman" w:hAnsi="Times New Roman" w:cs="Times New Roman"/>
          <w:color w:val="000000"/>
          <w:sz w:val="24"/>
        </w:rPr>
        <w:lastRenderedPageBreak/>
        <w:t>winning</w:t>
      </w:r>
      <w:ins w:id="586" w:author="Connie Burt" w:date="2021-09-04T12:05:00Z">
        <w:r w:rsidR="002E59BE">
          <w:rPr>
            <w:rFonts w:ascii="Times New Roman" w:hAnsi="Times New Roman" w:cs="Times New Roman"/>
            <w:color w:val="000000"/>
            <w:sz w:val="24"/>
          </w:rPr>
          <w:t>;</w:t>
        </w:r>
      </w:ins>
      <w:del w:id="587" w:author="Connie Burt" w:date="2021-09-04T12:05:00Z">
        <w:r w:rsidR="00B5239D" w:rsidRPr="009344B2" w:rsidDel="002E59BE">
          <w:rPr>
            <w:rFonts w:ascii="Times New Roman" w:hAnsi="Times New Roman" w:cs="Times New Roman"/>
            <w:color w:val="000000"/>
            <w:sz w:val="24"/>
          </w:rPr>
          <w:delText>,</w:delText>
        </w:r>
      </w:del>
      <w:r w:rsidR="00B5239D" w:rsidRPr="009344B2">
        <w:rPr>
          <w:rFonts w:ascii="Times New Roman" w:hAnsi="Times New Roman" w:cs="Times New Roman"/>
          <w:color w:val="000000"/>
          <w:sz w:val="24"/>
        </w:rPr>
        <w:t xml:space="preserve"> </w:t>
      </w:r>
      <w:del w:id="588" w:author="Connie Burt" w:date="2021-09-04T12:05:00Z">
        <w:r w:rsidR="00B5239D" w:rsidRPr="009344B2" w:rsidDel="002E59BE">
          <w:rPr>
            <w:rFonts w:ascii="Times New Roman" w:hAnsi="Times New Roman" w:cs="Times New Roman"/>
            <w:color w:val="000000"/>
            <w:sz w:val="24"/>
          </w:rPr>
          <w:delText>so</w:delText>
        </w:r>
      </w:del>
      <w:ins w:id="589" w:author="Connie Burt" w:date="2021-09-04T12:05:00Z">
        <w:r w:rsidR="002E59BE">
          <w:rPr>
            <w:rFonts w:ascii="Times New Roman" w:hAnsi="Times New Roman" w:cs="Times New Roman"/>
            <w:color w:val="000000"/>
            <w:sz w:val="24"/>
          </w:rPr>
          <w:t>therefore,</w:t>
        </w:r>
      </w:ins>
      <w:r w:rsidR="00B5239D" w:rsidRPr="009344B2">
        <w:rPr>
          <w:rFonts w:ascii="Times New Roman" w:hAnsi="Times New Roman" w:cs="Times New Roman"/>
          <w:color w:val="000000"/>
          <w:sz w:val="24"/>
        </w:rPr>
        <w:t xml:space="preserve"> we might think that RCV would encourage turnout by minority</w:t>
      </w:r>
      <w:ins w:id="590" w:author="Connie Burt" w:date="2021-09-04T12:05:00Z">
        <w:r w:rsidR="002E59BE">
          <w:rPr>
            <w:rFonts w:ascii="Times New Roman" w:hAnsi="Times New Roman" w:cs="Times New Roman"/>
            <w:color w:val="000000"/>
            <w:sz w:val="24"/>
          </w:rPr>
          <w:t>-</w:t>
        </w:r>
      </w:ins>
      <w:del w:id="591" w:author="Connie Burt" w:date="2021-09-04T12:05:00Z">
        <w:r w:rsidR="00B5239D" w:rsidRPr="009344B2" w:rsidDel="002E59BE">
          <w:rPr>
            <w:rFonts w:ascii="Times New Roman" w:hAnsi="Times New Roman" w:cs="Times New Roman"/>
            <w:color w:val="000000"/>
            <w:sz w:val="24"/>
          </w:rPr>
          <w:delText xml:space="preserve"> </w:delText>
        </w:r>
      </w:del>
      <w:r w:rsidR="00B5239D" w:rsidRPr="009344B2">
        <w:rPr>
          <w:rFonts w:ascii="Times New Roman" w:hAnsi="Times New Roman" w:cs="Times New Roman"/>
          <w:color w:val="000000"/>
          <w:sz w:val="24"/>
        </w:rPr>
        <w:t>party voters. Of course, the counterfactual evaluation of any rule-change effect requires a note of caution</w:t>
      </w:r>
      <w:r w:rsidR="00B5239D" w:rsidRPr="009344B2">
        <w:rPr>
          <w:rFonts w:ascii="Times New Roman" w:hAnsi="Times New Roman" w:cs="Times New Roman"/>
          <w:sz w:val="24"/>
        </w:rPr>
        <w:t>.</w:t>
      </w:r>
      <w:r w:rsidR="00B5239D" w:rsidRPr="009344B2">
        <w:rPr>
          <w:rFonts w:ascii="Times New Roman" w:hAnsi="Times New Roman" w:cs="Times New Roman"/>
          <w:color w:val="000000"/>
          <w:sz w:val="24"/>
        </w:rPr>
        <w:t xml:space="preserve"> </w:t>
      </w:r>
      <w:r w:rsidR="00B5239D" w:rsidRPr="009344B2">
        <w:rPr>
          <w:rFonts w:ascii="Times New Roman" w:hAnsi="Times New Roman" w:cs="Times New Roman"/>
          <w:sz w:val="24"/>
        </w:rPr>
        <w:t>I</w:t>
      </w:r>
      <w:r w:rsidR="00B5239D" w:rsidRPr="009344B2">
        <w:rPr>
          <w:rFonts w:ascii="Times New Roman" w:hAnsi="Times New Roman" w:cs="Times New Roman"/>
          <w:color w:val="000000"/>
          <w:sz w:val="24"/>
        </w:rPr>
        <w:t xml:space="preserve">t would not </w:t>
      </w:r>
      <w:del w:id="592" w:author="Connie Burt" w:date="2021-09-04T12:06:00Z">
        <w:r w:rsidR="00B5239D" w:rsidRPr="009344B2" w:rsidDel="002E59BE">
          <w:rPr>
            <w:rFonts w:ascii="Times New Roman" w:hAnsi="Times New Roman" w:cs="Times New Roman"/>
            <w:color w:val="000000"/>
            <w:sz w:val="24"/>
          </w:rPr>
          <w:delText>just</w:delText>
        </w:r>
      </w:del>
      <w:ins w:id="593" w:author="Connie Burt" w:date="2021-09-04T12:06:00Z">
        <w:r w:rsidR="002E59BE">
          <w:rPr>
            <w:rFonts w:ascii="Times New Roman" w:hAnsi="Times New Roman" w:cs="Times New Roman"/>
            <w:color w:val="000000"/>
            <w:sz w:val="24"/>
          </w:rPr>
          <w:t>only</w:t>
        </w:r>
      </w:ins>
      <w:r w:rsidR="00B5239D" w:rsidRPr="009344B2">
        <w:rPr>
          <w:rFonts w:ascii="Times New Roman" w:hAnsi="Times New Roman" w:cs="Times New Roman"/>
          <w:color w:val="000000"/>
          <w:sz w:val="24"/>
        </w:rPr>
        <w:t xml:space="preserve"> be changes in turnout levels affected by a shift to RCV;</w:t>
      </w:r>
      <w:r w:rsidR="00B5239D" w:rsidRPr="009344B2">
        <w:rPr>
          <w:rFonts w:ascii="Times New Roman" w:hAnsi="Times New Roman" w:cs="Times New Roman"/>
          <w:sz w:val="24"/>
        </w:rPr>
        <w:t xml:space="preserve"> </w:t>
      </w:r>
      <w:r w:rsidR="00B5239D" w:rsidRPr="009344B2">
        <w:rPr>
          <w:rFonts w:ascii="Times New Roman" w:hAnsi="Times New Roman" w:cs="Times New Roman"/>
          <w:color w:val="000000"/>
          <w:sz w:val="24"/>
        </w:rPr>
        <w:t>the consequences of a change in electoral rules include different incentives for candidate entry, strategic voting in the mass electorate, and different campaign strategies.</w:t>
      </w:r>
      <w:r w:rsidR="00B5239D" w:rsidRPr="009344B2">
        <w:rPr>
          <w:rFonts w:ascii="Times New Roman" w:hAnsi="Times New Roman" w:cs="Times New Roman"/>
          <w:sz w:val="24"/>
        </w:rPr>
        <w:t xml:space="preserve"> For instance, a </w:t>
      </w:r>
      <w:del w:id="594" w:author="Connie Burt" w:date="2021-09-04T12:06:00Z">
        <w:r w:rsidR="00B5239D" w:rsidRPr="009344B2" w:rsidDel="002E59BE">
          <w:rPr>
            <w:rFonts w:ascii="Times New Roman" w:hAnsi="Times New Roman" w:cs="Times New Roman"/>
            <w:sz w:val="24"/>
          </w:rPr>
          <w:delText xml:space="preserve">Donald </w:delText>
        </w:r>
      </w:del>
      <w:r w:rsidR="00B5239D" w:rsidRPr="009344B2">
        <w:rPr>
          <w:rFonts w:ascii="Times New Roman" w:hAnsi="Times New Roman" w:cs="Times New Roman"/>
          <w:sz w:val="24"/>
        </w:rPr>
        <w:t xml:space="preserve">Trump candidacy might have been </w:t>
      </w:r>
      <w:commentRangeStart w:id="595"/>
      <w:r w:rsidR="00B5239D" w:rsidRPr="009344B2">
        <w:rPr>
          <w:rFonts w:ascii="Times New Roman" w:hAnsi="Times New Roman" w:cs="Times New Roman"/>
          <w:sz w:val="24"/>
        </w:rPr>
        <w:t xml:space="preserve">less (more) </w:t>
      </w:r>
      <w:commentRangeEnd w:id="595"/>
      <w:r w:rsidR="00C833F6">
        <w:rPr>
          <w:rStyle w:val="CommentReference"/>
        </w:rPr>
        <w:commentReference w:id="595"/>
      </w:r>
      <w:r w:rsidR="00B5239D" w:rsidRPr="009344B2">
        <w:rPr>
          <w:rFonts w:ascii="Times New Roman" w:hAnsi="Times New Roman" w:cs="Times New Roman"/>
          <w:sz w:val="24"/>
        </w:rPr>
        <w:t xml:space="preserve">likely in 2016 </w:t>
      </w:r>
      <w:del w:id="596" w:author="Connie Burt" w:date="2021-09-04T12:06:00Z">
        <w:r w:rsidR="00B5239D" w:rsidRPr="009344B2" w:rsidDel="002E59BE">
          <w:rPr>
            <w:rFonts w:ascii="Times New Roman" w:hAnsi="Times New Roman" w:cs="Times New Roman"/>
            <w:sz w:val="24"/>
          </w:rPr>
          <w:delText>had</w:delText>
        </w:r>
      </w:del>
      <w:ins w:id="597" w:author="Connie Burt" w:date="2021-09-04T12:06:00Z">
        <w:r w:rsidR="002E59BE">
          <w:rPr>
            <w:rFonts w:ascii="Times New Roman" w:hAnsi="Times New Roman" w:cs="Times New Roman"/>
            <w:sz w:val="24"/>
          </w:rPr>
          <w:t>if</w:t>
        </w:r>
      </w:ins>
      <w:r w:rsidR="00B5239D" w:rsidRPr="009344B2">
        <w:rPr>
          <w:rFonts w:ascii="Times New Roman" w:hAnsi="Times New Roman" w:cs="Times New Roman"/>
          <w:sz w:val="24"/>
        </w:rPr>
        <w:t xml:space="preserve"> RCV </w:t>
      </w:r>
      <w:ins w:id="598" w:author="Connie Burt" w:date="2021-09-04T12:06:00Z">
        <w:r w:rsidR="002E59BE">
          <w:rPr>
            <w:rFonts w:ascii="Times New Roman" w:hAnsi="Times New Roman" w:cs="Times New Roman"/>
            <w:sz w:val="24"/>
          </w:rPr>
          <w:t xml:space="preserve">had </w:t>
        </w:r>
      </w:ins>
      <w:r w:rsidR="00B5239D" w:rsidRPr="009344B2">
        <w:rPr>
          <w:rFonts w:ascii="Times New Roman" w:hAnsi="Times New Roman" w:cs="Times New Roman"/>
          <w:sz w:val="24"/>
        </w:rPr>
        <w:t>been in place for the Republican primary. The set of competitors might have been different</w:t>
      </w:r>
      <w:del w:id="599" w:author="Connie Burt" w:date="2021-09-04T12:06:00Z">
        <w:r w:rsidR="00B5239D" w:rsidRPr="009344B2" w:rsidDel="002E59BE">
          <w:rPr>
            <w:rFonts w:ascii="Times New Roman" w:hAnsi="Times New Roman" w:cs="Times New Roman"/>
            <w:sz w:val="24"/>
          </w:rPr>
          <w:delText>,</w:delText>
        </w:r>
      </w:del>
      <w:r w:rsidR="00B5239D" w:rsidRPr="009344B2">
        <w:rPr>
          <w:rFonts w:ascii="Times New Roman" w:hAnsi="Times New Roman" w:cs="Times New Roman"/>
          <w:sz w:val="24"/>
        </w:rPr>
        <w:t xml:space="preserve"> and the outcome very well may have been affected. Under a different voting rule, calculations about whether to enter the race would have changed. Some of Trump’s rivals in 2016 might have defeated him in head-to-head competition at the end of an RCV process, or there might have been more incentives for candidates to seek support from their rivals that would have changed who </w:t>
      </w:r>
      <w:del w:id="600" w:author="Connie Burt" w:date="2021-09-04T12:07:00Z">
        <w:r w:rsidR="00B5239D" w:rsidRPr="009344B2" w:rsidDel="002E59BE">
          <w:rPr>
            <w:rFonts w:ascii="Times New Roman" w:hAnsi="Times New Roman" w:cs="Times New Roman"/>
            <w:sz w:val="24"/>
          </w:rPr>
          <w:delText xml:space="preserve">got </w:delText>
        </w:r>
      </w:del>
      <w:ins w:id="601" w:author="Connie Burt" w:date="2021-09-04T12:07:00Z">
        <w:r w:rsidR="002E59BE">
          <w:rPr>
            <w:rFonts w:ascii="Times New Roman" w:hAnsi="Times New Roman" w:cs="Times New Roman"/>
            <w:sz w:val="24"/>
          </w:rPr>
          <w:t>was</w:t>
        </w:r>
        <w:r w:rsidR="002E59BE" w:rsidRPr="009344B2">
          <w:rPr>
            <w:rFonts w:ascii="Times New Roman" w:hAnsi="Times New Roman" w:cs="Times New Roman"/>
            <w:sz w:val="24"/>
          </w:rPr>
          <w:t xml:space="preserve"> </w:t>
        </w:r>
      </w:ins>
      <w:r w:rsidR="00B5239D" w:rsidRPr="009344B2">
        <w:rPr>
          <w:rFonts w:ascii="Times New Roman" w:hAnsi="Times New Roman" w:cs="Times New Roman"/>
          <w:sz w:val="24"/>
        </w:rPr>
        <w:t>eliminated when.</w:t>
      </w:r>
      <w:r w:rsidR="00B5239D" w:rsidRPr="009344B2">
        <w:rPr>
          <w:rStyle w:val="EndnoteReference"/>
          <w:rFonts w:ascii="Times New Roman" w:hAnsi="Times New Roman" w:cs="Times New Roman"/>
          <w:sz w:val="24"/>
        </w:rPr>
        <w:endnoteReference w:id="12"/>
      </w:r>
      <w:r w:rsidR="00B5239D" w:rsidRPr="009344B2">
        <w:rPr>
          <w:rFonts w:ascii="Times New Roman" w:hAnsi="Times New Roman" w:cs="Times New Roman"/>
          <w:sz w:val="24"/>
        </w:rPr>
        <w:t xml:space="preserve"> In 2020, </w:t>
      </w:r>
      <w:del w:id="602" w:author="Connie Burt" w:date="2021-09-04T10:32:00Z">
        <w:r w:rsidR="00B5239D" w:rsidRPr="009344B2" w:rsidDel="00227E93">
          <w:rPr>
            <w:rFonts w:ascii="Times New Roman" w:hAnsi="Times New Roman" w:cs="Times New Roman"/>
            <w:sz w:val="24"/>
          </w:rPr>
          <w:delText xml:space="preserve">since </w:delText>
        </w:r>
      </w:del>
      <w:ins w:id="603" w:author="Connie Burt" w:date="2021-09-04T10:32:00Z">
        <w:r>
          <w:rPr>
            <w:rFonts w:ascii="Times New Roman" w:hAnsi="Times New Roman" w:cs="Times New Roman"/>
            <w:sz w:val="24"/>
          </w:rPr>
          <w:t>because</w:t>
        </w:r>
        <w:r w:rsidRPr="009344B2">
          <w:rPr>
            <w:rFonts w:ascii="Times New Roman" w:hAnsi="Times New Roman" w:cs="Times New Roman"/>
            <w:sz w:val="24"/>
          </w:rPr>
          <w:t xml:space="preserve"> </w:t>
        </w:r>
      </w:ins>
      <w:r w:rsidR="00B5239D" w:rsidRPr="009344B2">
        <w:rPr>
          <w:rFonts w:ascii="Times New Roman" w:hAnsi="Times New Roman" w:cs="Times New Roman"/>
          <w:sz w:val="24"/>
        </w:rPr>
        <w:t xml:space="preserve">the two major parties received the </w:t>
      </w:r>
      <w:del w:id="604" w:author="Connie Burt" w:date="2021-09-04T10:32:00Z">
        <w:r w:rsidR="00B5239D" w:rsidRPr="009344B2" w:rsidDel="00227E93">
          <w:rPr>
            <w:rFonts w:ascii="Times New Roman" w:hAnsi="Times New Roman" w:cs="Times New Roman"/>
            <w:sz w:val="24"/>
          </w:rPr>
          <w:delText xml:space="preserve">vast </w:delText>
        </w:r>
      </w:del>
      <w:r w:rsidR="00B5239D" w:rsidRPr="009344B2">
        <w:rPr>
          <w:rFonts w:ascii="Times New Roman" w:hAnsi="Times New Roman" w:cs="Times New Roman"/>
          <w:sz w:val="24"/>
        </w:rPr>
        <w:t xml:space="preserve">majority of the votes cast, it would </w:t>
      </w:r>
      <w:ins w:id="605" w:author="Connie Burt" w:date="2021-09-04T12:07:00Z">
        <w:r w:rsidR="002E59BE">
          <w:rPr>
            <w:rFonts w:ascii="Times New Roman" w:hAnsi="Times New Roman" w:cs="Times New Roman"/>
            <w:sz w:val="24"/>
          </w:rPr>
          <w:t xml:space="preserve">have </w:t>
        </w:r>
      </w:ins>
      <w:r w:rsidR="00B5239D" w:rsidRPr="009344B2">
        <w:rPr>
          <w:rFonts w:ascii="Times New Roman" w:hAnsi="Times New Roman" w:cs="Times New Roman"/>
          <w:sz w:val="24"/>
        </w:rPr>
        <w:t>be</w:t>
      </w:r>
      <w:ins w:id="606" w:author="Connie Burt" w:date="2021-09-04T12:07:00Z">
        <w:r w:rsidR="002E59BE">
          <w:rPr>
            <w:rFonts w:ascii="Times New Roman" w:hAnsi="Times New Roman" w:cs="Times New Roman"/>
            <w:sz w:val="24"/>
          </w:rPr>
          <w:t>en</w:t>
        </w:r>
      </w:ins>
      <w:r w:rsidR="00B5239D" w:rsidRPr="009344B2">
        <w:rPr>
          <w:rFonts w:ascii="Times New Roman" w:hAnsi="Times New Roman" w:cs="Times New Roman"/>
          <w:sz w:val="24"/>
        </w:rPr>
        <w:t xml:space="preserve"> the voters who had selected a minor</w:t>
      </w:r>
      <w:ins w:id="607" w:author="Connie Burt" w:date="2021-09-04T12:08:00Z">
        <w:r w:rsidR="002E59BE">
          <w:rPr>
            <w:rFonts w:ascii="Times New Roman" w:hAnsi="Times New Roman" w:cs="Times New Roman"/>
            <w:sz w:val="24"/>
          </w:rPr>
          <w:t>-</w:t>
        </w:r>
      </w:ins>
      <w:del w:id="608" w:author="Connie Burt" w:date="2021-09-04T12:08:00Z">
        <w:r w:rsidR="00B5239D" w:rsidRPr="009344B2" w:rsidDel="002E59BE">
          <w:rPr>
            <w:rFonts w:ascii="Times New Roman" w:hAnsi="Times New Roman" w:cs="Times New Roman"/>
            <w:sz w:val="24"/>
          </w:rPr>
          <w:delText xml:space="preserve"> </w:delText>
        </w:r>
      </w:del>
      <w:r w:rsidR="00B5239D" w:rsidRPr="009344B2">
        <w:rPr>
          <w:rFonts w:ascii="Times New Roman" w:hAnsi="Times New Roman" w:cs="Times New Roman"/>
          <w:sz w:val="24"/>
        </w:rPr>
        <w:t>party</w:t>
      </w:r>
      <w:ins w:id="609" w:author="Connie Burt" w:date="2021-09-04T12:08:00Z">
        <w:r w:rsidR="002E59BE">
          <w:rPr>
            <w:rFonts w:ascii="Times New Roman" w:hAnsi="Times New Roman" w:cs="Times New Roman"/>
            <w:sz w:val="24"/>
          </w:rPr>
          <w:t xml:space="preserve"> candidate</w:t>
        </w:r>
      </w:ins>
      <w:r w:rsidR="00B5239D" w:rsidRPr="009344B2">
        <w:rPr>
          <w:rFonts w:ascii="Times New Roman" w:hAnsi="Times New Roman" w:cs="Times New Roman"/>
          <w:sz w:val="24"/>
        </w:rPr>
        <w:t xml:space="preserve"> as their first choice </w:t>
      </w:r>
      <w:del w:id="610" w:author="Connie Burt" w:date="2021-09-04T12:08:00Z">
        <w:r w:rsidR="00B5239D" w:rsidRPr="009344B2" w:rsidDel="002E59BE">
          <w:rPr>
            <w:rFonts w:ascii="Times New Roman" w:hAnsi="Times New Roman" w:cs="Times New Roman"/>
            <w:sz w:val="24"/>
          </w:rPr>
          <w:delText>that</w:delText>
        </w:r>
      </w:del>
      <w:ins w:id="611" w:author="Connie Burt" w:date="2021-09-04T12:08:00Z">
        <w:r w:rsidR="002E59BE">
          <w:rPr>
            <w:rFonts w:ascii="Times New Roman" w:hAnsi="Times New Roman" w:cs="Times New Roman"/>
            <w:sz w:val="24"/>
          </w:rPr>
          <w:t>who</w:t>
        </w:r>
      </w:ins>
      <w:r w:rsidR="00B5239D" w:rsidRPr="009344B2">
        <w:rPr>
          <w:rFonts w:ascii="Times New Roman" w:hAnsi="Times New Roman" w:cs="Times New Roman"/>
          <w:sz w:val="24"/>
        </w:rPr>
        <w:t xml:space="preserve"> would have their second (or third) choice counted in the final round. </w:t>
      </w:r>
      <w:r w:rsidR="00B5239D" w:rsidRPr="009344B2">
        <w:rPr>
          <w:rFonts w:ascii="Times New Roman" w:hAnsi="Times New Roman" w:cs="Times New Roman"/>
          <w:color w:val="000000"/>
          <w:sz w:val="24"/>
        </w:rPr>
        <w:t xml:space="preserve">Is it plausible to assume that the Jorgensen vote would have gone disproportionately to Trump under RCV? </w:t>
      </w:r>
      <w:del w:id="612" w:author="Connie Burt" w:date="2021-09-04T12:08:00Z">
        <w:r w:rsidR="00B5239D" w:rsidRPr="009344B2" w:rsidDel="002E59BE">
          <w:rPr>
            <w:rFonts w:ascii="Times New Roman" w:hAnsi="Times New Roman" w:cs="Times New Roman"/>
            <w:color w:val="000000"/>
            <w:sz w:val="24"/>
          </w:rPr>
          <w:delText>Well, t</w:delText>
        </w:r>
      </w:del>
      <w:ins w:id="613" w:author="Connie Burt" w:date="2021-09-04T12:08:00Z">
        <w:r w:rsidR="002E59BE">
          <w:rPr>
            <w:rFonts w:ascii="Times New Roman" w:hAnsi="Times New Roman" w:cs="Times New Roman"/>
            <w:color w:val="000000"/>
            <w:sz w:val="24"/>
          </w:rPr>
          <w:t>T</w:t>
        </w:r>
      </w:ins>
      <w:r w:rsidR="00B5239D" w:rsidRPr="009344B2">
        <w:rPr>
          <w:rFonts w:ascii="Times New Roman" w:hAnsi="Times New Roman" w:cs="Times New Roman"/>
          <w:color w:val="000000"/>
          <w:sz w:val="24"/>
        </w:rPr>
        <w:t xml:space="preserve">he answer </w:t>
      </w:r>
      <w:del w:id="614" w:author="Connie Burt" w:date="2021-09-06T10:19:00Z">
        <w:r w:rsidR="00B5239D" w:rsidRPr="009344B2" w:rsidDel="00C833F6">
          <w:rPr>
            <w:rFonts w:ascii="Times New Roman" w:hAnsi="Times New Roman" w:cs="Times New Roman"/>
            <w:color w:val="000000"/>
            <w:sz w:val="24"/>
          </w:rPr>
          <w:delText xml:space="preserve">to that </w:delText>
        </w:r>
      </w:del>
      <w:r w:rsidR="00B5239D" w:rsidRPr="009344B2">
        <w:rPr>
          <w:rFonts w:ascii="Times New Roman" w:hAnsi="Times New Roman" w:cs="Times New Roman"/>
          <w:color w:val="000000"/>
          <w:sz w:val="24"/>
        </w:rPr>
        <w:t>is yes</w:t>
      </w:r>
      <w:r>
        <w:rPr>
          <w:rFonts w:ascii="Times New Roman" w:hAnsi="Times New Roman" w:cs="Times New Roman"/>
          <w:color w:val="000000"/>
          <w:sz w:val="24"/>
        </w:rPr>
        <w:t>—</w:t>
      </w:r>
      <w:r w:rsidR="00B5239D" w:rsidRPr="009344B2">
        <w:rPr>
          <w:rFonts w:ascii="Times New Roman" w:hAnsi="Times New Roman" w:cs="Times New Roman"/>
          <w:color w:val="000000"/>
          <w:sz w:val="24"/>
        </w:rPr>
        <w:t xml:space="preserve">at least </w:t>
      </w:r>
      <w:del w:id="615" w:author="Connie Burt" w:date="2021-09-04T12:08:00Z">
        <w:r w:rsidR="00B5239D" w:rsidRPr="009344B2" w:rsidDel="002E59BE">
          <w:rPr>
            <w:rFonts w:ascii="Times New Roman" w:hAnsi="Times New Roman" w:cs="Times New Roman"/>
            <w:color w:val="000000"/>
            <w:sz w:val="24"/>
          </w:rPr>
          <w:delText xml:space="preserve">again </w:delText>
        </w:r>
      </w:del>
      <w:r w:rsidR="00B5239D" w:rsidRPr="009344B2">
        <w:rPr>
          <w:rFonts w:ascii="Times New Roman" w:hAnsi="Times New Roman" w:cs="Times New Roman"/>
          <w:color w:val="000000"/>
          <w:sz w:val="24"/>
        </w:rPr>
        <w:t xml:space="preserve">using the 2016 estimates of Libertarian voting behavior from </w:t>
      </w:r>
      <w:r w:rsidR="00B5239D" w:rsidRPr="009344B2">
        <w:rPr>
          <w:rFonts w:ascii="Times New Roman" w:hAnsi="Times New Roman" w:cs="Times New Roman"/>
          <w:sz w:val="24"/>
        </w:rPr>
        <w:t xml:space="preserve">Devine and Kopko </w:t>
      </w:r>
      <w:r w:rsidR="00B5239D" w:rsidRPr="00F06846">
        <w:rPr>
          <w:rFonts w:ascii="Times New Roman" w:hAnsi="Times New Roman" w:cs="Times New Roman"/>
          <w:sz w:val="24"/>
        </w:rPr>
        <w:t>(2021)</w:t>
      </w:r>
      <w:r w:rsidR="00B5239D" w:rsidRPr="009344B2">
        <w:rPr>
          <w:rFonts w:ascii="Times New Roman" w:hAnsi="Times New Roman" w:cs="Times New Roman"/>
          <w:sz w:val="24"/>
        </w:rPr>
        <w:t xml:space="preserve"> </w:t>
      </w:r>
      <w:r w:rsidR="00B5239D" w:rsidRPr="009344B2">
        <w:rPr>
          <w:rFonts w:ascii="Times New Roman" w:hAnsi="Times New Roman" w:cs="Times New Roman"/>
          <w:color w:val="000000"/>
          <w:sz w:val="24"/>
        </w:rPr>
        <w:t>as our guide.</w:t>
      </w:r>
    </w:p>
    <w:p w14:paraId="23657573" w14:textId="29A81A94" w:rsidR="00F06846" w:rsidRPr="009344B2" w:rsidRDefault="00F06846" w:rsidP="00F06846">
      <w:pPr>
        <w:spacing w:after="0" w:line="480" w:lineRule="auto"/>
        <w:ind w:firstLine="0"/>
        <w:jc w:val="center"/>
        <w:rPr>
          <w:rFonts w:ascii="Times New Roman" w:hAnsi="Times New Roman" w:cs="Times New Roman"/>
          <w:color w:val="000000"/>
          <w:sz w:val="24"/>
        </w:rPr>
      </w:pPr>
      <w:r>
        <w:rPr>
          <w:rFonts w:ascii="Times New Roman" w:hAnsi="Times New Roman" w:cs="Times New Roman"/>
          <w:color w:val="000000"/>
          <w:sz w:val="24"/>
        </w:rPr>
        <w:t>&lt;Pull Quote 2 here&gt;</w:t>
      </w:r>
    </w:p>
    <w:p w14:paraId="00000051" w14:textId="2E8C0244" w:rsidR="00B5239D" w:rsidRPr="009344B2" w:rsidRDefault="00227E93" w:rsidP="009344B2">
      <w:pPr>
        <w:spacing w:after="0" w:line="480" w:lineRule="auto"/>
        <w:rPr>
          <w:rFonts w:ascii="Times New Roman" w:hAnsi="Times New Roman" w:cs="Times New Roman"/>
          <w:sz w:val="24"/>
        </w:rPr>
      </w:pPr>
      <w:ins w:id="616" w:author="Connie Burt" w:date="2021-09-04T10:32:00Z">
        <w:r>
          <w:rPr>
            <w:rFonts w:ascii="Times New Roman" w:hAnsi="Times New Roman" w:cs="Times New Roman"/>
            <w:color w:val="000000"/>
            <w:sz w:val="24"/>
          </w:rPr>
          <w:t>&lt;text&gt;</w:t>
        </w:r>
      </w:ins>
      <w:r w:rsidR="00B5239D" w:rsidRPr="009344B2">
        <w:rPr>
          <w:rFonts w:ascii="Times New Roman" w:hAnsi="Times New Roman" w:cs="Times New Roman"/>
          <w:color w:val="000000"/>
          <w:sz w:val="24"/>
        </w:rPr>
        <w:t>Let us assume that the same set of voters vote in our hypothetical 2020 RCV election</w:t>
      </w:r>
      <w:ins w:id="617" w:author="Connie Burt" w:date="2021-09-04T10:33:00Z">
        <w:r>
          <w:rPr>
            <w:rFonts w:ascii="Times New Roman" w:hAnsi="Times New Roman" w:cs="Times New Roman"/>
            <w:color w:val="000000"/>
            <w:sz w:val="24"/>
          </w:rPr>
          <w:t>—</w:t>
        </w:r>
      </w:ins>
      <w:del w:id="618" w:author="Connie Burt" w:date="2021-09-04T10:33:00Z">
        <w:r w:rsidR="00B5239D" w:rsidRPr="009344B2" w:rsidDel="00227E93">
          <w:rPr>
            <w:rFonts w:ascii="Times New Roman" w:hAnsi="Times New Roman" w:cs="Times New Roman"/>
            <w:color w:val="000000"/>
            <w:sz w:val="24"/>
          </w:rPr>
          <w:delText xml:space="preserve">, i.e., </w:delText>
        </w:r>
      </w:del>
      <w:ins w:id="619" w:author="Connie Burt" w:date="2021-09-04T10:33:00Z">
        <w:r>
          <w:rPr>
            <w:rFonts w:ascii="Times New Roman" w:hAnsi="Times New Roman" w:cs="Times New Roman"/>
            <w:color w:val="000000"/>
            <w:sz w:val="24"/>
          </w:rPr>
          <w:t xml:space="preserve">that is, </w:t>
        </w:r>
      </w:ins>
      <w:r w:rsidR="00B5239D" w:rsidRPr="009344B2">
        <w:rPr>
          <w:rFonts w:ascii="Times New Roman" w:hAnsi="Times New Roman" w:cs="Times New Roman"/>
          <w:color w:val="000000"/>
          <w:sz w:val="24"/>
        </w:rPr>
        <w:t>there are no abstentions</w:t>
      </w:r>
      <w:del w:id="620" w:author="Connie Burt" w:date="2021-09-04T12:09:00Z">
        <w:r w:rsidR="00B5239D" w:rsidRPr="009344B2" w:rsidDel="00820341">
          <w:rPr>
            <w:rFonts w:ascii="Times New Roman" w:hAnsi="Times New Roman" w:cs="Times New Roman"/>
            <w:color w:val="000000"/>
            <w:sz w:val="24"/>
          </w:rPr>
          <w:delText>,</w:delText>
        </w:r>
      </w:del>
      <w:r w:rsidR="00B5239D" w:rsidRPr="009344B2">
        <w:rPr>
          <w:rFonts w:ascii="Times New Roman" w:hAnsi="Times New Roman" w:cs="Times New Roman"/>
          <w:color w:val="000000"/>
          <w:sz w:val="24"/>
        </w:rPr>
        <w:t xml:space="preserve"> </w:t>
      </w:r>
      <w:del w:id="621" w:author="Connie Burt" w:date="2021-09-04T10:33:00Z">
        <w:r w:rsidR="00B5239D" w:rsidRPr="009344B2" w:rsidDel="00227E93">
          <w:rPr>
            <w:rFonts w:ascii="Times New Roman" w:hAnsi="Times New Roman" w:cs="Times New Roman"/>
            <w:color w:val="000000"/>
            <w:sz w:val="24"/>
          </w:rPr>
          <w:delText>since</w:delText>
        </w:r>
      </w:del>
      <w:ins w:id="622" w:author="Connie Burt" w:date="2021-09-04T10:33:00Z">
        <w:r>
          <w:rPr>
            <w:rFonts w:ascii="Times New Roman" w:hAnsi="Times New Roman" w:cs="Times New Roman"/>
            <w:color w:val="000000"/>
            <w:sz w:val="24"/>
          </w:rPr>
          <w:t>because</w:t>
        </w:r>
      </w:ins>
      <w:r w:rsidR="00B5239D" w:rsidRPr="009344B2">
        <w:rPr>
          <w:rFonts w:ascii="Times New Roman" w:hAnsi="Times New Roman" w:cs="Times New Roman"/>
          <w:color w:val="000000"/>
          <w:sz w:val="24"/>
        </w:rPr>
        <w:t xml:space="preserve"> their preferred candidates are on the ballot</w:t>
      </w:r>
      <w:r w:rsidR="00B5239D" w:rsidRPr="009344B2">
        <w:rPr>
          <w:rFonts w:ascii="Times New Roman" w:hAnsi="Times New Roman" w:cs="Times New Roman"/>
          <w:sz w:val="24"/>
        </w:rPr>
        <w:t xml:space="preserve">. </w:t>
      </w:r>
      <w:del w:id="623" w:author="Connie Burt" w:date="2021-09-04T10:33:00Z">
        <w:r w:rsidR="00B5239D" w:rsidRPr="009344B2" w:rsidDel="00227E93">
          <w:rPr>
            <w:rFonts w:ascii="Times New Roman" w:hAnsi="Times New Roman" w:cs="Times New Roman"/>
            <w:sz w:val="24"/>
          </w:rPr>
          <w:delText>L</w:delText>
        </w:r>
        <w:r w:rsidR="00B5239D" w:rsidRPr="009344B2" w:rsidDel="00227E93">
          <w:rPr>
            <w:rFonts w:ascii="Times New Roman" w:hAnsi="Times New Roman" w:cs="Times New Roman"/>
            <w:color w:val="000000"/>
            <w:sz w:val="24"/>
          </w:rPr>
          <w:delText>et us</w:delText>
        </w:r>
      </w:del>
      <w:ins w:id="624" w:author="Connie Burt" w:date="2021-09-04T10:33:00Z">
        <w:r>
          <w:rPr>
            <w:rFonts w:ascii="Times New Roman" w:hAnsi="Times New Roman" w:cs="Times New Roman"/>
            <w:sz w:val="24"/>
          </w:rPr>
          <w:t>We</w:t>
        </w:r>
      </w:ins>
      <w:r w:rsidR="00B5239D" w:rsidRPr="009344B2">
        <w:rPr>
          <w:rFonts w:ascii="Times New Roman" w:hAnsi="Times New Roman" w:cs="Times New Roman"/>
          <w:color w:val="000000"/>
          <w:sz w:val="24"/>
        </w:rPr>
        <w:t xml:space="preserve"> further assume that minor</w:t>
      </w:r>
      <w:ins w:id="625" w:author="Connie Burt" w:date="2021-09-04T12:09:00Z">
        <w:r w:rsidR="00820341">
          <w:rPr>
            <w:rFonts w:ascii="Times New Roman" w:hAnsi="Times New Roman" w:cs="Times New Roman"/>
            <w:color w:val="000000"/>
            <w:sz w:val="24"/>
          </w:rPr>
          <w:t>-</w:t>
        </w:r>
      </w:ins>
      <w:del w:id="626" w:author="Connie Burt" w:date="2021-09-04T12:09:00Z">
        <w:r w:rsidR="00B5239D" w:rsidRPr="009344B2" w:rsidDel="00820341">
          <w:rPr>
            <w:rFonts w:ascii="Times New Roman" w:hAnsi="Times New Roman" w:cs="Times New Roman"/>
            <w:color w:val="000000"/>
            <w:sz w:val="24"/>
          </w:rPr>
          <w:delText xml:space="preserve"> </w:delText>
        </w:r>
      </w:del>
      <w:r w:rsidR="00B5239D" w:rsidRPr="009344B2">
        <w:rPr>
          <w:rFonts w:ascii="Times New Roman" w:hAnsi="Times New Roman" w:cs="Times New Roman"/>
          <w:color w:val="000000"/>
          <w:sz w:val="24"/>
        </w:rPr>
        <w:t xml:space="preserve">party supporters vote in the </w:t>
      </w:r>
      <w:del w:id="627" w:author="Connie Burt" w:date="2021-09-04T12:09:00Z">
        <w:r w:rsidR="00B5239D" w:rsidRPr="009344B2" w:rsidDel="00820341">
          <w:rPr>
            <w:rFonts w:ascii="Times New Roman" w:hAnsi="Times New Roman" w:cs="Times New Roman"/>
            <w:color w:val="000000"/>
            <w:sz w:val="24"/>
          </w:rPr>
          <w:delText xml:space="preserve">fashion </w:delText>
        </w:r>
      </w:del>
      <w:ins w:id="628" w:author="Connie Burt" w:date="2021-09-04T12:09:00Z">
        <w:r w:rsidR="00820341">
          <w:rPr>
            <w:rFonts w:ascii="Times New Roman" w:hAnsi="Times New Roman" w:cs="Times New Roman"/>
            <w:color w:val="000000"/>
            <w:sz w:val="24"/>
          </w:rPr>
          <w:t>manner</w:t>
        </w:r>
        <w:r w:rsidR="00820341" w:rsidRPr="009344B2">
          <w:rPr>
            <w:rFonts w:ascii="Times New Roman" w:hAnsi="Times New Roman" w:cs="Times New Roman"/>
            <w:color w:val="000000"/>
            <w:sz w:val="24"/>
          </w:rPr>
          <w:t xml:space="preserve"> </w:t>
        </w:r>
      </w:ins>
      <w:r w:rsidR="00B5239D" w:rsidRPr="009344B2">
        <w:rPr>
          <w:rFonts w:ascii="Times New Roman" w:hAnsi="Times New Roman" w:cs="Times New Roman"/>
          <w:color w:val="000000"/>
          <w:sz w:val="24"/>
        </w:rPr>
        <w:t xml:space="preserve">posited by Devine and Kopko </w:t>
      </w:r>
      <w:r w:rsidR="00B5239D" w:rsidRPr="00F06846">
        <w:rPr>
          <w:rFonts w:ascii="Times New Roman" w:hAnsi="Times New Roman" w:cs="Times New Roman"/>
          <w:color w:val="000000"/>
          <w:sz w:val="24"/>
        </w:rPr>
        <w:t>(2021),</w:t>
      </w:r>
      <w:r w:rsidR="00B5239D" w:rsidRPr="00825119">
        <w:rPr>
          <w:rFonts w:ascii="Times New Roman" w:hAnsi="Times New Roman" w:cs="Times New Roman"/>
          <w:bCs/>
          <w:color w:val="000000"/>
          <w:sz w:val="24"/>
        </w:rPr>
        <w:t xml:space="preserve"> </w:t>
      </w:r>
      <w:r w:rsidR="00B5239D" w:rsidRPr="009344B2">
        <w:rPr>
          <w:rFonts w:ascii="Times New Roman" w:hAnsi="Times New Roman" w:cs="Times New Roman"/>
          <w:color w:val="000000"/>
          <w:sz w:val="24"/>
        </w:rPr>
        <w:t xml:space="preserve">with those who do vote providing a </w:t>
      </w:r>
      <w:r w:rsidR="00F37743">
        <w:rPr>
          <w:rFonts w:ascii="Times New Roman" w:hAnsi="Times New Roman" w:cs="Times New Roman"/>
          <w:color w:val="000000"/>
          <w:sz w:val="24"/>
        </w:rPr>
        <w:t>rank</w:t>
      </w:r>
      <w:r w:rsidR="00B5239D" w:rsidRPr="009344B2">
        <w:rPr>
          <w:rFonts w:ascii="Times New Roman" w:hAnsi="Times New Roman" w:cs="Times New Roman"/>
          <w:color w:val="000000"/>
          <w:sz w:val="24"/>
        </w:rPr>
        <w:t>ing to at least their top two candidates</w:t>
      </w:r>
      <w:r w:rsidR="00B5239D" w:rsidRPr="00825119">
        <w:rPr>
          <w:rFonts w:ascii="Times New Roman" w:hAnsi="Times New Roman" w:cs="Times New Roman"/>
          <w:bCs/>
          <w:color w:val="000000"/>
          <w:sz w:val="24"/>
        </w:rPr>
        <w:t xml:space="preserve">. </w:t>
      </w:r>
      <w:r w:rsidR="00B5239D" w:rsidRPr="009344B2">
        <w:rPr>
          <w:rFonts w:ascii="Times New Roman" w:hAnsi="Times New Roman" w:cs="Times New Roman"/>
          <w:color w:val="000000"/>
          <w:sz w:val="24"/>
        </w:rPr>
        <w:t xml:space="preserve">Of course, these are strong assumptions, </w:t>
      </w:r>
      <w:r w:rsidR="00B5239D" w:rsidRPr="009344B2">
        <w:rPr>
          <w:rFonts w:ascii="Times New Roman" w:hAnsi="Times New Roman" w:cs="Times New Roman"/>
          <w:sz w:val="24"/>
        </w:rPr>
        <w:t xml:space="preserve">but two states would flip to Trump </w:t>
      </w:r>
      <w:r w:rsidR="00B5239D" w:rsidRPr="009344B2">
        <w:rPr>
          <w:rFonts w:ascii="Times New Roman" w:hAnsi="Times New Roman" w:cs="Times New Roman"/>
          <w:sz w:val="24"/>
        </w:rPr>
        <w:lastRenderedPageBreak/>
        <w:t>under RCV even if as many as</w:t>
      </w:r>
      <w:r w:rsidR="00B5239D" w:rsidRPr="00825119">
        <w:rPr>
          <w:rFonts w:ascii="Times New Roman" w:hAnsi="Times New Roman" w:cs="Times New Roman"/>
          <w:bCs/>
          <w:sz w:val="24"/>
        </w:rPr>
        <w:t xml:space="preserve"> </w:t>
      </w:r>
      <w:r w:rsidR="00B5239D" w:rsidRPr="009344B2">
        <w:rPr>
          <w:rFonts w:ascii="Times New Roman" w:hAnsi="Times New Roman" w:cs="Times New Roman"/>
          <w:sz w:val="24"/>
        </w:rPr>
        <w:t>50% of the minor</w:t>
      </w:r>
      <w:ins w:id="629" w:author="Connie Burt" w:date="2021-09-04T12:10:00Z">
        <w:r w:rsidR="00820341">
          <w:rPr>
            <w:rFonts w:ascii="Times New Roman" w:hAnsi="Times New Roman" w:cs="Times New Roman"/>
            <w:sz w:val="24"/>
          </w:rPr>
          <w:t>-</w:t>
        </w:r>
      </w:ins>
      <w:del w:id="630" w:author="Connie Burt" w:date="2021-09-04T12:10:00Z">
        <w:r w:rsidR="00B5239D" w:rsidRPr="009344B2" w:rsidDel="00820341">
          <w:rPr>
            <w:rFonts w:ascii="Times New Roman" w:hAnsi="Times New Roman" w:cs="Times New Roman"/>
            <w:sz w:val="24"/>
          </w:rPr>
          <w:delText xml:space="preserve"> </w:delText>
        </w:r>
      </w:del>
      <w:r w:rsidR="00B5239D" w:rsidRPr="009344B2">
        <w:rPr>
          <w:rFonts w:ascii="Times New Roman" w:hAnsi="Times New Roman" w:cs="Times New Roman"/>
          <w:sz w:val="24"/>
        </w:rPr>
        <w:t>party candidate voters “undervote</w:t>
      </w:r>
      <w:r w:rsidR="00F06846">
        <w:rPr>
          <w:rFonts w:ascii="Times New Roman" w:hAnsi="Times New Roman" w:cs="Times New Roman"/>
          <w:sz w:val="24"/>
        </w:rPr>
        <w:t>.”</w:t>
      </w:r>
      <w:r w:rsidR="00B5239D" w:rsidRPr="009344B2">
        <w:rPr>
          <w:rStyle w:val="EndnoteReference"/>
          <w:rFonts w:ascii="Times New Roman" w:hAnsi="Times New Roman" w:cs="Times New Roman"/>
          <w:sz w:val="24"/>
        </w:rPr>
        <w:endnoteReference w:id="13"/>
      </w:r>
      <w:r w:rsidR="00B5239D" w:rsidRPr="009344B2">
        <w:rPr>
          <w:rFonts w:ascii="Times New Roman" w:hAnsi="Times New Roman" w:cs="Times New Roman"/>
          <w:sz w:val="24"/>
        </w:rPr>
        <w:t xml:space="preserve"> </w:t>
      </w:r>
      <w:del w:id="631" w:author="Connie Burt" w:date="2021-09-04T12:10:00Z">
        <w:r w:rsidR="00B5239D" w:rsidRPr="009344B2" w:rsidDel="00820341">
          <w:rPr>
            <w:rFonts w:ascii="Times New Roman" w:hAnsi="Times New Roman" w:cs="Times New Roman"/>
            <w:color w:val="000000"/>
            <w:sz w:val="24"/>
          </w:rPr>
          <w:delText xml:space="preserve">Even </w:delText>
        </w:r>
      </w:del>
      <w:ins w:id="632" w:author="Connie Burt" w:date="2021-09-04T12:10:00Z">
        <w:r w:rsidR="00820341">
          <w:rPr>
            <w:rFonts w:ascii="Times New Roman" w:hAnsi="Times New Roman" w:cs="Times New Roman"/>
            <w:color w:val="000000"/>
            <w:sz w:val="24"/>
          </w:rPr>
          <w:t>Al</w:t>
        </w:r>
      </w:ins>
      <w:r w:rsidR="00B5239D" w:rsidRPr="009344B2">
        <w:rPr>
          <w:rFonts w:ascii="Times New Roman" w:hAnsi="Times New Roman" w:cs="Times New Roman"/>
          <w:color w:val="000000"/>
          <w:sz w:val="24"/>
        </w:rPr>
        <w:t xml:space="preserve">though the use of RCV rather than plurality could be expected to have changed the nature of the campaigning and thus the ultimate vote distribution, it </w:t>
      </w:r>
      <w:del w:id="633" w:author="Connie Burt" w:date="2021-09-04T12:10:00Z">
        <w:r w:rsidR="00B5239D" w:rsidRPr="009344B2" w:rsidDel="00820341">
          <w:rPr>
            <w:rFonts w:ascii="Times New Roman" w:hAnsi="Times New Roman" w:cs="Times New Roman"/>
            <w:color w:val="000000"/>
            <w:sz w:val="24"/>
          </w:rPr>
          <w:delText xml:space="preserve">is </w:delText>
        </w:r>
      </w:del>
      <w:r w:rsidR="00B5239D" w:rsidRPr="009344B2">
        <w:rPr>
          <w:rFonts w:ascii="Times New Roman" w:hAnsi="Times New Roman" w:cs="Times New Roman"/>
          <w:color w:val="000000"/>
          <w:sz w:val="24"/>
        </w:rPr>
        <w:t xml:space="preserve">still is not unreasonable to believe that </w:t>
      </w:r>
      <w:r w:rsidR="00B5239D" w:rsidRPr="009344B2">
        <w:rPr>
          <w:rFonts w:ascii="Times New Roman" w:hAnsi="Times New Roman" w:cs="Times New Roman"/>
          <w:sz w:val="24"/>
        </w:rPr>
        <w:t xml:space="preserve">had the </w:t>
      </w:r>
      <w:ins w:id="634" w:author="Connie Burt" w:date="2021-09-04T12:11:00Z">
        <w:r w:rsidR="00820341">
          <w:rPr>
            <w:rFonts w:ascii="Times New Roman" w:hAnsi="Times New Roman" w:cs="Times New Roman"/>
            <w:sz w:val="24"/>
          </w:rPr>
          <w:t xml:space="preserve">2020 </w:t>
        </w:r>
      </w:ins>
      <w:r w:rsidR="00B5239D" w:rsidRPr="009344B2">
        <w:rPr>
          <w:rFonts w:ascii="Times New Roman" w:hAnsi="Times New Roman" w:cs="Times New Roman"/>
          <w:sz w:val="24"/>
        </w:rPr>
        <w:t xml:space="preserve">election </w:t>
      </w:r>
      <w:del w:id="635" w:author="Connie Burt" w:date="2021-09-04T12:11:00Z">
        <w:r w:rsidR="00B5239D" w:rsidRPr="009344B2" w:rsidDel="00820341">
          <w:rPr>
            <w:rFonts w:ascii="Times New Roman" w:hAnsi="Times New Roman" w:cs="Times New Roman"/>
            <w:sz w:val="24"/>
          </w:rPr>
          <w:delText xml:space="preserve">in 2020 </w:delText>
        </w:r>
      </w:del>
      <w:r w:rsidR="00B5239D" w:rsidRPr="009344B2">
        <w:rPr>
          <w:rFonts w:ascii="Times New Roman" w:hAnsi="Times New Roman" w:cs="Times New Roman"/>
          <w:sz w:val="24"/>
        </w:rPr>
        <w:t xml:space="preserve">been held under RCV, Trump would have captured two states that </w:t>
      </w:r>
      <w:del w:id="636" w:author="Connie Burt" w:date="2021-09-04T12:11:00Z">
        <w:r w:rsidR="00B5239D" w:rsidRPr="009344B2" w:rsidDel="00820341">
          <w:rPr>
            <w:rFonts w:ascii="Times New Roman" w:hAnsi="Times New Roman" w:cs="Times New Roman"/>
            <w:sz w:val="24"/>
          </w:rPr>
          <w:delText xml:space="preserve">he </w:delText>
        </w:r>
      </w:del>
      <w:r w:rsidR="00B5239D" w:rsidRPr="009344B2">
        <w:rPr>
          <w:rFonts w:ascii="Times New Roman" w:hAnsi="Times New Roman" w:cs="Times New Roman"/>
          <w:sz w:val="24"/>
        </w:rPr>
        <w:t xml:space="preserve">in fact </w:t>
      </w:r>
      <w:ins w:id="637" w:author="Connie Burt" w:date="2021-09-04T12:11:00Z">
        <w:r w:rsidR="00820341">
          <w:rPr>
            <w:rFonts w:ascii="Times New Roman" w:hAnsi="Times New Roman" w:cs="Times New Roman"/>
            <w:sz w:val="24"/>
          </w:rPr>
          <w:t xml:space="preserve">he </w:t>
        </w:r>
      </w:ins>
      <w:r w:rsidR="00B5239D" w:rsidRPr="009344B2">
        <w:rPr>
          <w:rFonts w:ascii="Times New Roman" w:hAnsi="Times New Roman" w:cs="Times New Roman"/>
          <w:sz w:val="24"/>
        </w:rPr>
        <w:t>lost</w:t>
      </w:r>
      <w:del w:id="638" w:author="Connie Burt" w:date="2021-09-04T12:12:00Z">
        <w:r w:rsidR="00B5239D" w:rsidRPr="009344B2" w:rsidDel="00820341">
          <w:rPr>
            <w:rFonts w:ascii="Times New Roman" w:hAnsi="Times New Roman" w:cs="Times New Roman"/>
            <w:sz w:val="24"/>
          </w:rPr>
          <w:delText>,</w:delText>
        </w:r>
      </w:del>
      <w:r w:rsidR="00B5239D" w:rsidRPr="009344B2">
        <w:rPr>
          <w:rFonts w:ascii="Times New Roman" w:hAnsi="Times New Roman" w:cs="Times New Roman"/>
          <w:sz w:val="24"/>
        </w:rPr>
        <w:t xml:space="preserve"> and come within </w:t>
      </w:r>
      <w:del w:id="639" w:author="Connie Burt" w:date="2021-09-04T12:11:00Z">
        <w:r w:rsidR="00B5239D" w:rsidRPr="009344B2" w:rsidDel="00820341">
          <w:rPr>
            <w:rFonts w:ascii="Times New Roman" w:hAnsi="Times New Roman" w:cs="Times New Roman"/>
            <w:sz w:val="24"/>
          </w:rPr>
          <w:delText xml:space="preserve">eleven </w:delText>
        </w:r>
      </w:del>
      <w:ins w:id="640" w:author="Connie Burt" w:date="2021-09-04T12:11:00Z">
        <w:r w:rsidR="00820341">
          <w:rPr>
            <w:rFonts w:ascii="Times New Roman" w:hAnsi="Times New Roman" w:cs="Times New Roman"/>
            <w:sz w:val="24"/>
          </w:rPr>
          <w:t>11</w:t>
        </w:r>
        <w:r w:rsidR="00820341" w:rsidRPr="009344B2">
          <w:rPr>
            <w:rFonts w:ascii="Times New Roman" w:hAnsi="Times New Roman" w:cs="Times New Roman"/>
            <w:sz w:val="24"/>
          </w:rPr>
          <w:t xml:space="preserve"> </w:t>
        </w:r>
      </w:ins>
      <w:r w:rsidR="00B5239D" w:rsidRPr="009344B2">
        <w:rPr>
          <w:rFonts w:ascii="Times New Roman" w:hAnsi="Times New Roman" w:cs="Times New Roman"/>
          <w:sz w:val="24"/>
        </w:rPr>
        <w:t xml:space="preserve">votes of an Electoral College victory. </w:t>
      </w:r>
      <w:del w:id="641" w:author="Connie Burt" w:date="2021-09-04T12:12:00Z">
        <w:r w:rsidR="00B5239D" w:rsidRPr="009344B2" w:rsidDel="00820341">
          <w:rPr>
            <w:rFonts w:ascii="Times New Roman" w:hAnsi="Times New Roman" w:cs="Times New Roman"/>
            <w:color w:val="000000"/>
            <w:sz w:val="24"/>
          </w:rPr>
          <w:delText>So</w:delText>
        </w:r>
      </w:del>
      <w:ins w:id="642" w:author="Connie Burt" w:date="2021-09-04T12:12:00Z">
        <w:r w:rsidR="00820341">
          <w:rPr>
            <w:rFonts w:ascii="Times New Roman" w:hAnsi="Times New Roman" w:cs="Times New Roman"/>
            <w:color w:val="000000"/>
            <w:sz w:val="24"/>
          </w:rPr>
          <w:t>Therefore</w:t>
        </w:r>
      </w:ins>
      <w:r w:rsidR="00B5239D" w:rsidRPr="009344B2">
        <w:rPr>
          <w:rFonts w:ascii="Times New Roman" w:hAnsi="Times New Roman" w:cs="Times New Roman"/>
          <w:color w:val="000000"/>
          <w:sz w:val="24"/>
        </w:rPr>
        <w:t>, based on this analysis</w:t>
      </w:r>
      <w:del w:id="643" w:author="Connie Burt" w:date="2021-09-04T12:12:00Z">
        <w:r w:rsidR="00B5239D" w:rsidRPr="009344B2" w:rsidDel="00820341">
          <w:rPr>
            <w:rFonts w:ascii="Times New Roman" w:hAnsi="Times New Roman" w:cs="Times New Roman"/>
            <w:color w:val="000000"/>
            <w:sz w:val="24"/>
          </w:rPr>
          <w:delText>,</w:delText>
        </w:r>
      </w:del>
      <w:ins w:id="644" w:author="Connie Burt" w:date="2021-09-04T12:12:00Z">
        <w:r w:rsidR="00820341">
          <w:rPr>
            <w:rFonts w:ascii="Times New Roman" w:hAnsi="Times New Roman" w:cs="Times New Roman"/>
            <w:color w:val="000000"/>
            <w:sz w:val="24"/>
          </w:rPr>
          <w:t xml:space="preserve"> and</w:t>
        </w:r>
      </w:ins>
      <w:r w:rsidR="00B5239D" w:rsidRPr="009344B2">
        <w:rPr>
          <w:rFonts w:ascii="Times New Roman" w:hAnsi="Times New Roman" w:cs="Times New Roman"/>
          <w:color w:val="000000"/>
          <w:sz w:val="24"/>
        </w:rPr>
        <w:t xml:space="preserve"> in looking forward to a potential 2024 third </w:t>
      </w:r>
      <w:del w:id="645" w:author="Connie Burt" w:date="2021-09-04T12:12:00Z">
        <w:r w:rsidR="00B5239D" w:rsidRPr="009344B2" w:rsidDel="00820341">
          <w:rPr>
            <w:rFonts w:ascii="Times New Roman" w:hAnsi="Times New Roman" w:cs="Times New Roman"/>
            <w:color w:val="000000"/>
            <w:sz w:val="24"/>
          </w:rPr>
          <w:delText xml:space="preserve">Trump </w:delText>
        </w:r>
      </w:del>
      <w:r w:rsidR="00B5239D" w:rsidRPr="009344B2">
        <w:rPr>
          <w:rFonts w:ascii="Times New Roman" w:hAnsi="Times New Roman" w:cs="Times New Roman"/>
          <w:color w:val="000000"/>
          <w:sz w:val="24"/>
        </w:rPr>
        <w:t xml:space="preserve">presidential campaign, Trump should </w:t>
      </w:r>
      <w:del w:id="646" w:author="Connie Burt" w:date="2021-09-04T12:13:00Z">
        <w:r w:rsidR="00B5239D" w:rsidRPr="009344B2" w:rsidDel="00820341">
          <w:rPr>
            <w:rFonts w:ascii="Times New Roman" w:hAnsi="Times New Roman" w:cs="Times New Roman"/>
            <w:color w:val="000000"/>
            <w:sz w:val="24"/>
          </w:rPr>
          <w:delText>worry a lot</w:delText>
        </w:r>
      </w:del>
      <w:ins w:id="647" w:author="Connie Burt" w:date="2021-09-04T12:13:00Z">
        <w:r w:rsidR="00820341">
          <w:rPr>
            <w:rFonts w:ascii="Times New Roman" w:hAnsi="Times New Roman" w:cs="Times New Roman"/>
            <w:color w:val="000000"/>
            <w:sz w:val="24"/>
          </w:rPr>
          <w:t>be seriously concerned</w:t>
        </w:r>
      </w:ins>
      <w:r w:rsidR="00B5239D" w:rsidRPr="009344B2">
        <w:rPr>
          <w:rFonts w:ascii="Times New Roman" w:hAnsi="Times New Roman" w:cs="Times New Roman"/>
          <w:color w:val="000000"/>
          <w:sz w:val="24"/>
        </w:rPr>
        <w:t xml:space="preserve"> about a Libertarian spoiler. Given this distinct possibility, he should be a strong supporter of </w:t>
      </w:r>
      <w:del w:id="648" w:author="Connie Burt" w:date="2021-09-06T10:21:00Z">
        <w:r w:rsidR="00F37743" w:rsidDel="001E19CA">
          <w:rPr>
            <w:rFonts w:ascii="Times New Roman" w:hAnsi="Times New Roman" w:cs="Times New Roman"/>
            <w:color w:val="000000"/>
            <w:sz w:val="24"/>
          </w:rPr>
          <w:delText>Ranked-</w:delText>
        </w:r>
      </w:del>
      <w:del w:id="649" w:author="Connie Burt" w:date="2021-09-04T12:13:00Z">
        <w:r w:rsidR="00B5239D" w:rsidRPr="009344B2" w:rsidDel="005A2651">
          <w:rPr>
            <w:rFonts w:ascii="Times New Roman" w:hAnsi="Times New Roman" w:cs="Times New Roman"/>
            <w:color w:val="000000"/>
            <w:sz w:val="24"/>
          </w:rPr>
          <w:delText>Choice Voting</w:delText>
        </w:r>
      </w:del>
      <w:ins w:id="650" w:author="Connie Burt" w:date="2021-09-04T12:13:00Z">
        <w:r w:rsidR="005A2651">
          <w:rPr>
            <w:rFonts w:ascii="Times New Roman" w:hAnsi="Times New Roman" w:cs="Times New Roman"/>
            <w:color w:val="000000"/>
            <w:sz w:val="24"/>
          </w:rPr>
          <w:t>RCV</w:t>
        </w:r>
      </w:ins>
      <w:r w:rsidR="00B5239D" w:rsidRPr="009344B2">
        <w:rPr>
          <w:rFonts w:ascii="Times New Roman" w:hAnsi="Times New Roman" w:cs="Times New Roman"/>
          <w:color w:val="000000"/>
          <w:sz w:val="24"/>
        </w:rPr>
        <w:t xml:space="preserve"> being used in 2024</w:t>
      </w:r>
      <w:del w:id="651" w:author="Connie Burt" w:date="2021-09-04T12:13:00Z">
        <w:r w:rsidR="00B5239D" w:rsidRPr="009344B2" w:rsidDel="005A2651">
          <w:rPr>
            <w:rFonts w:ascii="Times New Roman" w:hAnsi="Times New Roman" w:cs="Times New Roman"/>
            <w:color w:val="000000"/>
            <w:sz w:val="24"/>
          </w:rPr>
          <w:delText>, since</w:delText>
        </w:r>
      </w:del>
      <w:r w:rsidR="00B5239D" w:rsidRPr="009344B2">
        <w:rPr>
          <w:rFonts w:ascii="Times New Roman" w:hAnsi="Times New Roman" w:cs="Times New Roman"/>
          <w:color w:val="000000"/>
          <w:sz w:val="24"/>
        </w:rPr>
        <w:t xml:space="preserve"> </w:t>
      </w:r>
      <w:ins w:id="652" w:author="Connie Burt" w:date="2021-09-04T12:13:00Z">
        <w:r w:rsidR="005A2651">
          <w:rPr>
            <w:rFonts w:ascii="Times New Roman" w:hAnsi="Times New Roman" w:cs="Times New Roman"/>
            <w:color w:val="000000"/>
            <w:sz w:val="24"/>
          </w:rPr>
          <w:t xml:space="preserve">because </w:t>
        </w:r>
      </w:ins>
      <w:del w:id="653" w:author="Connie Burt" w:date="2021-09-06T10:21:00Z">
        <w:r w:rsidR="00B5239D" w:rsidRPr="009344B2" w:rsidDel="001E19CA">
          <w:rPr>
            <w:rFonts w:ascii="Times New Roman" w:hAnsi="Times New Roman" w:cs="Times New Roman"/>
            <w:color w:val="000000"/>
            <w:sz w:val="24"/>
          </w:rPr>
          <w:delText>that</w:delText>
        </w:r>
      </w:del>
      <w:ins w:id="654" w:author="Connie Burt" w:date="2021-09-06T10:21:00Z">
        <w:r w:rsidR="001E19CA">
          <w:rPr>
            <w:rFonts w:ascii="Times New Roman" w:hAnsi="Times New Roman" w:cs="Times New Roman"/>
            <w:color w:val="000000"/>
            <w:sz w:val="24"/>
          </w:rPr>
          <w:t>it</w:t>
        </w:r>
      </w:ins>
      <w:r w:rsidR="00B5239D" w:rsidRPr="009344B2">
        <w:rPr>
          <w:rFonts w:ascii="Times New Roman" w:hAnsi="Times New Roman" w:cs="Times New Roman"/>
          <w:color w:val="000000"/>
          <w:sz w:val="24"/>
        </w:rPr>
        <w:t xml:space="preserve"> will mitigate the spoiler effect</w:t>
      </w:r>
      <w:ins w:id="655" w:author="Connie Burt" w:date="2021-09-04T12:14:00Z">
        <w:r w:rsidR="005A2651">
          <w:rPr>
            <w:rFonts w:ascii="Times New Roman" w:hAnsi="Times New Roman" w:cs="Times New Roman"/>
            <w:color w:val="000000"/>
            <w:sz w:val="24"/>
          </w:rPr>
          <w:t>—</w:t>
        </w:r>
      </w:ins>
      <w:del w:id="656" w:author="Connie Burt" w:date="2021-09-04T12:14:00Z">
        <w:r w:rsidR="00B5239D" w:rsidRPr="009344B2" w:rsidDel="005A2651">
          <w:rPr>
            <w:rFonts w:ascii="Times New Roman" w:hAnsi="Times New Roman" w:cs="Times New Roman"/>
            <w:color w:val="000000"/>
            <w:sz w:val="24"/>
          </w:rPr>
          <w:delText>. A</w:delText>
        </w:r>
      </w:del>
      <w:ins w:id="657" w:author="Connie Burt" w:date="2021-09-04T12:14:00Z">
        <w:r w:rsidR="005A2651">
          <w:rPr>
            <w:rFonts w:ascii="Times New Roman" w:hAnsi="Times New Roman" w:cs="Times New Roman"/>
            <w:color w:val="000000"/>
            <w:sz w:val="24"/>
          </w:rPr>
          <w:t>a</w:t>
        </w:r>
      </w:ins>
      <w:r w:rsidR="00B5239D" w:rsidRPr="009344B2">
        <w:rPr>
          <w:rFonts w:ascii="Times New Roman" w:hAnsi="Times New Roman" w:cs="Times New Roman"/>
          <w:color w:val="000000"/>
          <w:sz w:val="24"/>
        </w:rPr>
        <w:t>nd the same is potentially true for any Republican presidential candidate in 2024.</w:t>
      </w:r>
    </w:p>
    <w:p w14:paraId="00000052" w14:textId="794D1F19" w:rsidR="00BB406F" w:rsidRDefault="00B5239D" w:rsidP="009344B2">
      <w:pPr>
        <w:spacing w:after="0" w:line="480" w:lineRule="auto"/>
        <w:rPr>
          <w:rFonts w:ascii="Times New Roman" w:hAnsi="Times New Roman" w:cs="Times New Roman"/>
          <w:sz w:val="24"/>
        </w:rPr>
      </w:pPr>
      <w:r w:rsidRPr="009344B2">
        <w:rPr>
          <w:rFonts w:ascii="Times New Roman" w:hAnsi="Times New Roman" w:cs="Times New Roman"/>
          <w:sz w:val="24"/>
        </w:rPr>
        <w:t xml:space="preserve">Opposition to </w:t>
      </w:r>
      <w:del w:id="658" w:author="Connie Burt" w:date="2021-09-06T10:21:00Z">
        <w:r w:rsidR="00F37743" w:rsidDel="001E19CA">
          <w:rPr>
            <w:rFonts w:ascii="Times New Roman" w:hAnsi="Times New Roman" w:cs="Times New Roman"/>
            <w:sz w:val="24"/>
          </w:rPr>
          <w:delText>ranked-</w:delText>
        </w:r>
      </w:del>
      <w:del w:id="659" w:author="Connie Burt" w:date="2021-09-04T12:14:00Z">
        <w:r w:rsidRPr="009344B2" w:rsidDel="005A2651">
          <w:rPr>
            <w:rFonts w:ascii="Times New Roman" w:hAnsi="Times New Roman" w:cs="Times New Roman"/>
            <w:sz w:val="24"/>
          </w:rPr>
          <w:delText>choice voting</w:delText>
        </w:r>
      </w:del>
      <w:ins w:id="660" w:author="Connie Burt" w:date="2021-09-04T12:14:00Z">
        <w:r w:rsidR="005A2651">
          <w:rPr>
            <w:rFonts w:ascii="Times New Roman" w:hAnsi="Times New Roman" w:cs="Times New Roman"/>
            <w:sz w:val="24"/>
          </w:rPr>
          <w:t>RCV</w:t>
        </w:r>
      </w:ins>
      <w:r w:rsidRPr="009344B2">
        <w:rPr>
          <w:rFonts w:ascii="Times New Roman" w:hAnsi="Times New Roman" w:cs="Times New Roman"/>
          <w:sz w:val="24"/>
        </w:rPr>
        <w:t xml:space="preserve"> from the political right is rooted in the idea that liberals would benefit from such a reform, especially in general elections. </w:t>
      </w:r>
      <w:del w:id="661" w:author="Connie Burt" w:date="2021-09-04T12:14:00Z">
        <w:r w:rsidRPr="009344B2" w:rsidDel="005A2651">
          <w:rPr>
            <w:rFonts w:ascii="Times New Roman" w:hAnsi="Times New Roman" w:cs="Times New Roman"/>
            <w:sz w:val="24"/>
          </w:rPr>
          <w:delText>But</w:delText>
        </w:r>
      </w:del>
      <w:ins w:id="662" w:author="Connie Burt" w:date="2021-09-04T12:14:00Z">
        <w:r w:rsidR="005A2651">
          <w:rPr>
            <w:rFonts w:ascii="Times New Roman" w:hAnsi="Times New Roman" w:cs="Times New Roman"/>
            <w:sz w:val="24"/>
          </w:rPr>
          <w:t>However,</w:t>
        </w:r>
      </w:ins>
      <w:r w:rsidRPr="009344B2">
        <w:rPr>
          <w:rFonts w:ascii="Times New Roman" w:hAnsi="Times New Roman" w:cs="Times New Roman"/>
          <w:sz w:val="24"/>
        </w:rPr>
        <w:t xml:space="preserve"> whether any given minor</w:t>
      </w:r>
      <w:ins w:id="663" w:author="Connie Burt" w:date="2021-09-04T12:14:00Z">
        <w:r w:rsidR="005A2651">
          <w:rPr>
            <w:rFonts w:ascii="Times New Roman" w:hAnsi="Times New Roman" w:cs="Times New Roman"/>
            <w:sz w:val="24"/>
          </w:rPr>
          <w:t>-</w:t>
        </w:r>
      </w:ins>
      <w:del w:id="664" w:author="Connie Burt" w:date="2021-09-04T12:14:00Z">
        <w:r w:rsidRPr="009344B2" w:rsidDel="005A2651">
          <w:rPr>
            <w:rFonts w:ascii="Times New Roman" w:hAnsi="Times New Roman" w:cs="Times New Roman"/>
            <w:sz w:val="24"/>
          </w:rPr>
          <w:delText xml:space="preserve"> </w:delText>
        </w:r>
      </w:del>
      <w:r w:rsidRPr="009344B2">
        <w:rPr>
          <w:rFonts w:ascii="Times New Roman" w:hAnsi="Times New Roman" w:cs="Times New Roman"/>
          <w:sz w:val="24"/>
        </w:rPr>
        <w:t>party candidate will take votes from major</w:t>
      </w:r>
      <w:ins w:id="665" w:author="Connie Burt" w:date="2021-09-04T12:14:00Z">
        <w:r w:rsidR="005A2651">
          <w:rPr>
            <w:rFonts w:ascii="Times New Roman" w:hAnsi="Times New Roman" w:cs="Times New Roman"/>
            <w:sz w:val="24"/>
          </w:rPr>
          <w:t>-</w:t>
        </w:r>
      </w:ins>
      <w:del w:id="666" w:author="Connie Burt" w:date="2021-09-04T12:14:00Z">
        <w:r w:rsidRPr="009344B2" w:rsidDel="005A2651">
          <w:rPr>
            <w:rFonts w:ascii="Times New Roman" w:hAnsi="Times New Roman" w:cs="Times New Roman"/>
            <w:sz w:val="24"/>
          </w:rPr>
          <w:delText xml:space="preserve"> </w:delText>
        </w:r>
      </w:del>
      <w:r w:rsidRPr="009344B2">
        <w:rPr>
          <w:rFonts w:ascii="Times New Roman" w:hAnsi="Times New Roman" w:cs="Times New Roman"/>
          <w:sz w:val="24"/>
        </w:rPr>
        <w:t xml:space="preserve">party candidates in a way that benefits the Democrats as opposed to the Republicans depends </w:t>
      </w:r>
      <w:del w:id="667" w:author="Connie Burt" w:date="2021-09-04T12:14:00Z">
        <w:r w:rsidRPr="009344B2" w:rsidDel="005A2651">
          <w:rPr>
            <w:rFonts w:ascii="Times New Roman" w:hAnsi="Times New Roman" w:cs="Times New Roman"/>
            <w:sz w:val="24"/>
          </w:rPr>
          <w:delText>up</w:delText>
        </w:r>
      </w:del>
      <w:r w:rsidRPr="009344B2">
        <w:rPr>
          <w:rFonts w:ascii="Times New Roman" w:hAnsi="Times New Roman" w:cs="Times New Roman"/>
          <w:sz w:val="24"/>
        </w:rPr>
        <w:t xml:space="preserve">on the nature of the candidate and the particular circumstances </w:t>
      </w:r>
      <w:del w:id="668" w:author="Connie Burt" w:date="2021-09-06T10:22:00Z">
        <w:r w:rsidRPr="009344B2" w:rsidDel="001E19CA">
          <w:rPr>
            <w:rFonts w:ascii="Times New Roman" w:hAnsi="Times New Roman" w:cs="Times New Roman"/>
            <w:sz w:val="24"/>
          </w:rPr>
          <w:delText>of</w:delText>
        </w:r>
      </w:del>
      <w:ins w:id="669" w:author="Connie Burt" w:date="2021-09-06T10:22:00Z">
        <w:r w:rsidR="001E19CA">
          <w:rPr>
            <w:rFonts w:ascii="Times New Roman" w:hAnsi="Times New Roman" w:cs="Times New Roman"/>
            <w:sz w:val="24"/>
          </w:rPr>
          <w:t>at</w:t>
        </w:r>
      </w:ins>
      <w:r w:rsidRPr="009344B2">
        <w:rPr>
          <w:rFonts w:ascii="Times New Roman" w:hAnsi="Times New Roman" w:cs="Times New Roman"/>
          <w:sz w:val="24"/>
        </w:rPr>
        <w:t xml:space="preserve"> the time. </w:t>
      </w:r>
      <w:bookmarkStart w:id="670" w:name="_Hlk81650210"/>
      <w:r w:rsidRPr="005A2651">
        <w:rPr>
          <w:rFonts w:ascii="Times New Roman" w:hAnsi="Times New Roman" w:cs="Times New Roman"/>
          <w:sz w:val="24"/>
        </w:rPr>
        <w:t xml:space="preserve">The </w:t>
      </w:r>
      <w:del w:id="671" w:author="Connie Burt" w:date="2021-09-04T12:15:00Z">
        <w:r w:rsidRPr="005A2651" w:rsidDel="005A2651">
          <w:rPr>
            <w:rFonts w:ascii="Times New Roman" w:hAnsi="Times New Roman" w:cs="Times New Roman"/>
            <w:sz w:val="24"/>
          </w:rPr>
          <w:delText xml:space="preserve">attractiveness </w:delText>
        </w:r>
      </w:del>
      <w:ins w:id="672" w:author="Connie Burt" w:date="2021-09-04T12:15:00Z">
        <w:r w:rsidR="005A2651" w:rsidRPr="005A2651">
          <w:rPr>
            <w:rFonts w:ascii="Times New Roman" w:hAnsi="Times New Roman" w:cs="Times New Roman"/>
            <w:sz w:val="24"/>
          </w:rPr>
          <w:t xml:space="preserve">appeal </w:t>
        </w:r>
      </w:ins>
      <w:r w:rsidRPr="005A2651">
        <w:rPr>
          <w:rFonts w:ascii="Times New Roman" w:hAnsi="Times New Roman" w:cs="Times New Roman"/>
          <w:sz w:val="24"/>
        </w:rPr>
        <w:t xml:space="preserve">of RCV should not depend </w:t>
      </w:r>
      <w:del w:id="673" w:author="Connie Burt" w:date="2021-09-04T12:15:00Z">
        <w:r w:rsidRPr="005A2651" w:rsidDel="005A2651">
          <w:rPr>
            <w:rFonts w:ascii="Times New Roman" w:hAnsi="Times New Roman" w:cs="Times New Roman"/>
            <w:sz w:val="24"/>
          </w:rPr>
          <w:delText>up</w:delText>
        </w:r>
      </w:del>
      <w:r w:rsidRPr="005A2651">
        <w:rPr>
          <w:rFonts w:ascii="Times New Roman" w:hAnsi="Times New Roman" w:cs="Times New Roman"/>
          <w:sz w:val="24"/>
        </w:rPr>
        <w:t xml:space="preserve">on expectation of partisan gain </w:t>
      </w:r>
      <w:del w:id="674" w:author="Connie Burt" w:date="2021-09-04T12:15:00Z">
        <w:r w:rsidRPr="005A2651" w:rsidDel="005A2651">
          <w:rPr>
            <w:rFonts w:ascii="Times New Roman" w:hAnsi="Times New Roman" w:cs="Times New Roman"/>
            <w:sz w:val="24"/>
          </w:rPr>
          <w:delText>since</w:delText>
        </w:r>
      </w:del>
      <w:ins w:id="675" w:author="Connie Burt" w:date="2021-09-04T12:15:00Z">
        <w:r w:rsidR="005A2651" w:rsidRPr="005A2651">
          <w:rPr>
            <w:rFonts w:ascii="Times New Roman" w:hAnsi="Times New Roman" w:cs="Times New Roman"/>
            <w:sz w:val="24"/>
          </w:rPr>
          <w:t>because</w:t>
        </w:r>
      </w:ins>
      <w:r w:rsidRPr="005A2651">
        <w:rPr>
          <w:rFonts w:ascii="Times New Roman" w:hAnsi="Times New Roman" w:cs="Times New Roman"/>
          <w:sz w:val="24"/>
        </w:rPr>
        <w:t>, in the long run, RCV is neutral</w:t>
      </w:r>
      <w:bookmarkEnd w:id="670"/>
      <w:r w:rsidRPr="009344B2">
        <w:rPr>
          <w:rFonts w:ascii="Times New Roman" w:hAnsi="Times New Roman" w:cs="Times New Roman"/>
          <w:sz w:val="24"/>
        </w:rPr>
        <w:t>.</w:t>
      </w:r>
      <w:r w:rsidRPr="009344B2">
        <w:rPr>
          <w:rStyle w:val="EndnoteReference"/>
          <w:rFonts w:ascii="Times New Roman" w:hAnsi="Times New Roman" w:cs="Times New Roman"/>
          <w:sz w:val="24"/>
        </w:rPr>
        <w:endnoteReference w:id="14"/>
      </w:r>
      <w:r w:rsidRPr="00F06846">
        <w:rPr>
          <w:rFonts w:ascii="Times New Roman" w:hAnsi="Times New Roman" w:cs="Times New Roman"/>
          <w:bCs/>
          <w:sz w:val="24"/>
        </w:rPr>
        <w:t xml:space="preserve"> </w:t>
      </w:r>
      <w:r w:rsidR="0023176B" w:rsidRPr="009344B2">
        <w:rPr>
          <w:rFonts w:ascii="Times New Roman" w:hAnsi="Times New Roman" w:cs="Times New Roman"/>
          <w:color w:val="000000"/>
          <w:sz w:val="24"/>
        </w:rPr>
        <w:t xml:space="preserve">As noted </w:t>
      </w:r>
      <w:del w:id="695" w:author="Connie Burt" w:date="2021-09-04T10:33:00Z">
        <w:r w:rsidR="0023176B" w:rsidRPr="009344B2" w:rsidDel="00227E93">
          <w:rPr>
            <w:rFonts w:ascii="Times New Roman" w:hAnsi="Times New Roman" w:cs="Times New Roman"/>
            <w:sz w:val="24"/>
          </w:rPr>
          <w:delText>earlier</w:delText>
        </w:r>
      </w:del>
      <w:ins w:id="696" w:author="Connie Burt" w:date="2021-09-04T10:33:00Z">
        <w:r w:rsidR="00227E93">
          <w:rPr>
            <w:rFonts w:ascii="Times New Roman" w:hAnsi="Times New Roman" w:cs="Times New Roman"/>
            <w:sz w:val="24"/>
          </w:rPr>
          <w:t>previously</w:t>
        </w:r>
      </w:ins>
      <w:r w:rsidR="0023176B" w:rsidRPr="009344B2">
        <w:rPr>
          <w:rFonts w:ascii="Times New Roman" w:hAnsi="Times New Roman" w:cs="Times New Roman"/>
          <w:sz w:val="24"/>
        </w:rPr>
        <w:t>, RCV largely eliminates the problem of spoilers</w:t>
      </w:r>
      <w:del w:id="697" w:author="Connie Burt" w:date="2021-09-04T12:15:00Z">
        <w:r w:rsidR="0023176B" w:rsidRPr="009344B2" w:rsidDel="005A2651">
          <w:rPr>
            <w:rFonts w:ascii="Times New Roman" w:hAnsi="Times New Roman" w:cs="Times New Roman"/>
            <w:sz w:val="24"/>
          </w:rPr>
          <w:delText>,</w:delText>
        </w:r>
      </w:del>
      <w:r w:rsidR="0023176B" w:rsidRPr="009344B2">
        <w:rPr>
          <w:rFonts w:ascii="Times New Roman" w:hAnsi="Times New Roman" w:cs="Times New Roman"/>
          <w:sz w:val="24"/>
        </w:rPr>
        <w:t xml:space="preserve"> while still encouraging </w:t>
      </w:r>
      <w:ins w:id="698" w:author="Connie Burt" w:date="2021-09-06T10:22:00Z">
        <w:r w:rsidR="001E19CA">
          <w:rPr>
            <w:rFonts w:ascii="Times New Roman" w:hAnsi="Times New Roman" w:cs="Times New Roman"/>
            <w:sz w:val="24"/>
          </w:rPr>
          <w:t xml:space="preserve">the </w:t>
        </w:r>
      </w:ins>
      <w:r w:rsidR="0023176B" w:rsidRPr="009344B2">
        <w:rPr>
          <w:rFonts w:ascii="Times New Roman" w:hAnsi="Times New Roman" w:cs="Times New Roman"/>
          <w:sz w:val="24"/>
        </w:rPr>
        <w:t xml:space="preserve">participation </w:t>
      </w:r>
      <w:del w:id="699" w:author="Connie Burt" w:date="2021-09-06T10:22:00Z">
        <w:r w:rsidR="0023176B" w:rsidRPr="009344B2" w:rsidDel="001E19CA">
          <w:rPr>
            <w:rFonts w:ascii="Times New Roman" w:hAnsi="Times New Roman" w:cs="Times New Roman"/>
            <w:sz w:val="24"/>
          </w:rPr>
          <w:delText>by</w:delText>
        </w:r>
      </w:del>
      <w:ins w:id="700" w:author="Connie Burt" w:date="2021-09-06T10:22:00Z">
        <w:r w:rsidR="001E19CA">
          <w:rPr>
            <w:rFonts w:ascii="Times New Roman" w:hAnsi="Times New Roman" w:cs="Times New Roman"/>
            <w:sz w:val="24"/>
          </w:rPr>
          <w:t>of</w:t>
        </w:r>
      </w:ins>
      <w:r w:rsidR="0023176B" w:rsidRPr="009344B2">
        <w:rPr>
          <w:rFonts w:ascii="Times New Roman" w:hAnsi="Times New Roman" w:cs="Times New Roman"/>
          <w:sz w:val="24"/>
        </w:rPr>
        <w:t xml:space="preserve"> minority</w:t>
      </w:r>
      <w:ins w:id="701" w:author="Connie Burt" w:date="2021-09-04T12:15:00Z">
        <w:r w:rsidR="005A2651">
          <w:rPr>
            <w:rFonts w:ascii="Times New Roman" w:hAnsi="Times New Roman" w:cs="Times New Roman"/>
            <w:sz w:val="24"/>
          </w:rPr>
          <w:t>-</w:t>
        </w:r>
      </w:ins>
      <w:del w:id="702" w:author="Connie Burt" w:date="2021-09-04T12:15:00Z">
        <w:r w:rsidR="0023176B" w:rsidRPr="009344B2" w:rsidDel="005A2651">
          <w:rPr>
            <w:rFonts w:ascii="Times New Roman" w:hAnsi="Times New Roman" w:cs="Times New Roman"/>
            <w:sz w:val="24"/>
          </w:rPr>
          <w:delText xml:space="preserve"> </w:delText>
        </w:r>
      </w:del>
      <w:r w:rsidR="0023176B" w:rsidRPr="009344B2">
        <w:rPr>
          <w:rFonts w:ascii="Times New Roman" w:hAnsi="Times New Roman" w:cs="Times New Roman"/>
          <w:sz w:val="24"/>
        </w:rPr>
        <w:t>party voters.</w:t>
      </w:r>
    </w:p>
    <w:p w14:paraId="68B634F6" w14:textId="2E053E12" w:rsidR="00F06846" w:rsidRPr="009344B2" w:rsidRDefault="00F06846" w:rsidP="00F06846">
      <w:pPr>
        <w:spacing w:after="0" w:line="480" w:lineRule="auto"/>
        <w:ind w:firstLine="0"/>
        <w:jc w:val="center"/>
        <w:rPr>
          <w:rFonts w:ascii="Times New Roman" w:hAnsi="Times New Roman" w:cs="Times New Roman"/>
          <w:sz w:val="24"/>
        </w:rPr>
      </w:pPr>
      <w:r>
        <w:rPr>
          <w:rFonts w:ascii="Times New Roman" w:hAnsi="Times New Roman" w:cs="Times New Roman"/>
          <w:sz w:val="24"/>
        </w:rPr>
        <w:t>&lt;Pull Quote 3 here&gt;</w:t>
      </w:r>
    </w:p>
    <w:p w14:paraId="00000056" w14:textId="087D76A4" w:rsidR="00BB406F" w:rsidRPr="009344B2" w:rsidRDefault="00227E93" w:rsidP="009344B2">
      <w:pPr>
        <w:spacing w:after="0" w:line="480" w:lineRule="auto"/>
        <w:rPr>
          <w:rFonts w:ascii="Times New Roman" w:hAnsi="Times New Roman" w:cs="Times New Roman"/>
          <w:sz w:val="24"/>
        </w:rPr>
      </w:pPr>
      <w:ins w:id="703" w:author="Connie Burt" w:date="2021-09-04T10:33:00Z">
        <w:r>
          <w:rPr>
            <w:rFonts w:ascii="Times New Roman" w:hAnsi="Times New Roman" w:cs="Times New Roman"/>
            <w:sz w:val="24"/>
          </w:rPr>
          <w:t>&lt;text&gt;</w:t>
        </w:r>
      </w:ins>
      <w:del w:id="704" w:author="Connie Burt" w:date="2021-09-04T10:33:00Z">
        <w:r w:rsidR="0023176B" w:rsidRPr="009344B2" w:rsidDel="00227E93">
          <w:rPr>
            <w:rFonts w:ascii="Times New Roman" w:hAnsi="Times New Roman" w:cs="Times New Roman"/>
            <w:sz w:val="24"/>
          </w:rPr>
          <w:delText>But</w:delText>
        </w:r>
      </w:del>
      <w:ins w:id="705" w:author="Connie Burt" w:date="2021-09-04T12:18:00Z">
        <w:r w:rsidR="005A2651">
          <w:rPr>
            <w:rFonts w:ascii="Times New Roman" w:hAnsi="Times New Roman" w:cs="Times New Roman"/>
            <w:sz w:val="24"/>
          </w:rPr>
          <w:t>Nevertheless</w:t>
        </w:r>
      </w:ins>
      <w:ins w:id="706" w:author="Connie Burt" w:date="2021-09-04T10:33:00Z">
        <w:r>
          <w:rPr>
            <w:rFonts w:ascii="Times New Roman" w:hAnsi="Times New Roman" w:cs="Times New Roman"/>
            <w:sz w:val="24"/>
          </w:rPr>
          <w:t>,</w:t>
        </w:r>
      </w:ins>
      <w:r w:rsidR="0023176B" w:rsidRPr="009344B2">
        <w:rPr>
          <w:rFonts w:ascii="Times New Roman" w:hAnsi="Times New Roman" w:cs="Times New Roman"/>
          <w:sz w:val="24"/>
        </w:rPr>
        <w:t xml:space="preserve"> it is useful to remember that no reform comes without unintended consequences. </w:t>
      </w:r>
      <w:del w:id="707" w:author="Connie Burt" w:date="2021-09-04T12:18:00Z">
        <w:r w:rsidR="0023176B" w:rsidRPr="009344B2" w:rsidDel="005A2651">
          <w:rPr>
            <w:rFonts w:ascii="Times New Roman" w:hAnsi="Times New Roman" w:cs="Times New Roman"/>
            <w:sz w:val="24"/>
          </w:rPr>
          <w:delText>We have shown in t</w:delText>
        </w:r>
      </w:del>
      <w:ins w:id="708" w:author="Connie Burt" w:date="2021-09-04T12:18:00Z">
        <w:r w:rsidR="005A2651">
          <w:rPr>
            <w:rFonts w:ascii="Times New Roman" w:hAnsi="Times New Roman" w:cs="Times New Roman"/>
            <w:sz w:val="24"/>
          </w:rPr>
          <w:t>T</w:t>
        </w:r>
      </w:ins>
      <w:r w:rsidR="0023176B" w:rsidRPr="009344B2">
        <w:rPr>
          <w:rFonts w:ascii="Times New Roman" w:hAnsi="Times New Roman" w:cs="Times New Roman"/>
          <w:sz w:val="24"/>
        </w:rPr>
        <w:t xml:space="preserve">his </w:t>
      </w:r>
      <w:del w:id="709" w:author="Connie Burt" w:date="2021-09-04T12:18:00Z">
        <w:r w:rsidR="0023176B" w:rsidRPr="009344B2" w:rsidDel="005A2651">
          <w:rPr>
            <w:rFonts w:ascii="Times New Roman" w:hAnsi="Times New Roman" w:cs="Times New Roman"/>
            <w:sz w:val="24"/>
          </w:rPr>
          <w:delText>short essay</w:delText>
        </w:r>
      </w:del>
      <w:ins w:id="710" w:author="Connie Burt" w:date="2021-09-04T12:18:00Z">
        <w:r w:rsidR="005A2651">
          <w:rPr>
            <w:rFonts w:ascii="Times New Roman" w:hAnsi="Times New Roman" w:cs="Times New Roman"/>
            <w:sz w:val="24"/>
          </w:rPr>
          <w:t>article</w:t>
        </w:r>
      </w:ins>
      <w:r w:rsidR="0023176B" w:rsidRPr="009344B2">
        <w:rPr>
          <w:rFonts w:ascii="Times New Roman" w:hAnsi="Times New Roman" w:cs="Times New Roman"/>
          <w:sz w:val="24"/>
        </w:rPr>
        <w:t xml:space="preserve"> </w:t>
      </w:r>
      <w:ins w:id="711" w:author="Connie Burt" w:date="2021-09-04T12:18:00Z">
        <w:r w:rsidR="005A2651">
          <w:rPr>
            <w:rFonts w:ascii="Times New Roman" w:hAnsi="Times New Roman" w:cs="Times New Roman"/>
            <w:sz w:val="24"/>
          </w:rPr>
          <w:t xml:space="preserve">demonstrates </w:t>
        </w:r>
      </w:ins>
      <w:r w:rsidR="0023176B" w:rsidRPr="009344B2">
        <w:rPr>
          <w:rFonts w:ascii="Times New Roman" w:hAnsi="Times New Roman" w:cs="Times New Roman"/>
          <w:sz w:val="24"/>
        </w:rPr>
        <w:t xml:space="preserve">that it was </w:t>
      </w:r>
      <w:del w:id="712" w:author="Connie Burt" w:date="2021-09-04T12:18:00Z">
        <w:r w:rsidR="0023176B" w:rsidRPr="009344B2" w:rsidDel="005A2651">
          <w:rPr>
            <w:rFonts w:ascii="Times New Roman" w:hAnsi="Times New Roman" w:cs="Times New Roman"/>
            <w:sz w:val="24"/>
          </w:rPr>
          <w:delText xml:space="preserve">Donald </w:delText>
        </w:r>
      </w:del>
      <w:r w:rsidR="0023176B" w:rsidRPr="009344B2">
        <w:rPr>
          <w:rFonts w:ascii="Times New Roman" w:hAnsi="Times New Roman" w:cs="Times New Roman"/>
          <w:sz w:val="24"/>
        </w:rPr>
        <w:t>Trump who was more likely to have been harmed by third</w:t>
      </w:r>
      <w:ins w:id="713" w:author="Connie Burt" w:date="2021-09-04T10:34:00Z">
        <w:r>
          <w:rPr>
            <w:rFonts w:ascii="Times New Roman" w:hAnsi="Times New Roman" w:cs="Times New Roman"/>
            <w:sz w:val="24"/>
          </w:rPr>
          <w:t>-</w:t>
        </w:r>
      </w:ins>
      <w:del w:id="714" w:author="Connie Burt" w:date="2021-09-04T10:34:00Z">
        <w:r w:rsidR="0023176B" w:rsidRPr="009344B2" w:rsidDel="00227E93">
          <w:rPr>
            <w:rFonts w:ascii="Times New Roman" w:hAnsi="Times New Roman" w:cs="Times New Roman"/>
            <w:sz w:val="24"/>
          </w:rPr>
          <w:delText xml:space="preserve"> </w:delText>
        </w:r>
      </w:del>
      <w:r w:rsidR="0023176B" w:rsidRPr="009344B2">
        <w:rPr>
          <w:rFonts w:ascii="Times New Roman" w:hAnsi="Times New Roman" w:cs="Times New Roman"/>
          <w:sz w:val="24"/>
        </w:rPr>
        <w:t>party candidates in 2016</w:t>
      </w:r>
      <w:ins w:id="715" w:author="Connie Burt" w:date="2021-09-04T12:19:00Z">
        <w:r w:rsidR="005A2651">
          <w:rPr>
            <w:rFonts w:ascii="Times New Roman" w:hAnsi="Times New Roman" w:cs="Times New Roman"/>
            <w:sz w:val="24"/>
          </w:rPr>
          <w:t>—</w:t>
        </w:r>
      </w:ins>
      <w:del w:id="716" w:author="Connie Burt" w:date="2021-09-04T12:19:00Z">
        <w:r w:rsidR="0023176B" w:rsidRPr="009344B2" w:rsidDel="005A2651">
          <w:rPr>
            <w:rFonts w:ascii="Times New Roman" w:hAnsi="Times New Roman" w:cs="Times New Roman"/>
            <w:sz w:val="24"/>
          </w:rPr>
          <w:delText>,</w:delText>
        </w:r>
        <w:r w:rsidR="00FE5927" w:rsidRPr="009344B2" w:rsidDel="005A2651">
          <w:rPr>
            <w:rFonts w:ascii="Times New Roman" w:hAnsi="Times New Roman" w:cs="Times New Roman"/>
            <w:sz w:val="24"/>
          </w:rPr>
          <w:delText xml:space="preserve"> </w:delText>
        </w:r>
      </w:del>
      <w:r w:rsidR="0023176B" w:rsidRPr="009344B2">
        <w:rPr>
          <w:rFonts w:ascii="Times New Roman" w:hAnsi="Times New Roman" w:cs="Times New Roman"/>
          <w:sz w:val="24"/>
        </w:rPr>
        <w:t>and especially in 2020</w:t>
      </w:r>
      <w:ins w:id="717" w:author="Connie Burt" w:date="2021-09-04T12:19:00Z">
        <w:r w:rsidR="005A2651">
          <w:rPr>
            <w:rFonts w:ascii="Times New Roman" w:hAnsi="Times New Roman" w:cs="Times New Roman"/>
            <w:sz w:val="24"/>
          </w:rPr>
          <w:t>—</w:t>
        </w:r>
      </w:ins>
      <w:del w:id="718" w:author="Connie Burt" w:date="2021-09-04T12:19:00Z">
        <w:r w:rsidR="0023176B" w:rsidRPr="009344B2" w:rsidDel="005A2651">
          <w:rPr>
            <w:rFonts w:ascii="Times New Roman" w:hAnsi="Times New Roman" w:cs="Times New Roman"/>
            <w:sz w:val="24"/>
          </w:rPr>
          <w:delText xml:space="preserve">, </w:delText>
        </w:r>
      </w:del>
      <w:r w:rsidR="0023176B" w:rsidRPr="009344B2">
        <w:rPr>
          <w:rFonts w:ascii="Times New Roman" w:hAnsi="Times New Roman" w:cs="Times New Roman"/>
          <w:sz w:val="24"/>
        </w:rPr>
        <w:t xml:space="preserve">than his Democratic opponent. It would be ironic, indeed, if a reform </w:t>
      </w:r>
      <w:r w:rsidR="0023176B" w:rsidRPr="009344B2">
        <w:rPr>
          <w:rFonts w:ascii="Times New Roman" w:hAnsi="Times New Roman" w:cs="Times New Roman"/>
          <w:sz w:val="24"/>
        </w:rPr>
        <w:lastRenderedPageBreak/>
        <w:t>supported by liberals and adopted in cities such as San Francisco and New York for local elections</w:t>
      </w:r>
      <w:del w:id="719" w:author="Connie Burt" w:date="2021-09-04T12:19:00Z">
        <w:r w:rsidR="0023176B" w:rsidRPr="009344B2" w:rsidDel="005A2651">
          <w:rPr>
            <w:rFonts w:ascii="Times New Roman" w:hAnsi="Times New Roman" w:cs="Times New Roman"/>
            <w:sz w:val="24"/>
          </w:rPr>
          <w:delText>,</w:delText>
        </w:r>
      </w:del>
      <w:r w:rsidR="0023176B" w:rsidRPr="009344B2">
        <w:rPr>
          <w:rFonts w:ascii="Times New Roman" w:hAnsi="Times New Roman" w:cs="Times New Roman"/>
          <w:sz w:val="24"/>
        </w:rPr>
        <w:t xml:space="preserve"> </w:t>
      </w:r>
      <w:del w:id="720" w:author="Connie Burt" w:date="2021-09-04T12:19:00Z">
        <w:r w:rsidR="0023176B" w:rsidRPr="009344B2" w:rsidDel="005A2651">
          <w:rPr>
            <w:rFonts w:ascii="Times New Roman" w:hAnsi="Times New Roman" w:cs="Times New Roman"/>
            <w:sz w:val="24"/>
          </w:rPr>
          <w:delText>ended up</w:delText>
        </w:r>
      </w:del>
      <w:ins w:id="721" w:author="Connie Burt" w:date="2021-09-04T12:19:00Z">
        <w:r w:rsidR="005A2651">
          <w:rPr>
            <w:rFonts w:ascii="Times New Roman" w:hAnsi="Times New Roman" w:cs="Times New Roman"/>
            <w:sz w:val="24"/>
          </w:rPr>
          <w:t>resulted</w:t>
        </w:r>
      </w:ins>
      <w:r w:rsidR="0023176B" w:rsidRPr="009344B2">
        <w:rPr>
          <w:rFonts w:ascii="Times New Roman" w:hAnsi="Times New Roman" w:cs="Times New Roman"/>
          <w:sz w:val="24"/>
        </w:rPr>
        <w:t xml:space="preserve"> in a Trump restoration if it were used to elect a president in 2024</w:t>
      </w:r>
      <w:r w:rsidR="00FE5927" w:rsidRPr="009344B2">
        <w:rPr>
          <w:rFonts w:ascii="Times New Roman" w:hAnsi="Times New Roman" w:cs="Times New Roman"/>
          <w:sz w:val="24"/>
        </w:rPr>
        <w:t>.</w:t>
      </w:r>
    </w:p>
    <w:p w14:paraId="7EE34222" w14:textId="77777777" w:rsidR="00F06846" w:rsidRDefault="00F06846" w:rsidP="009344B2">
      <w:pPr>
        <w:pStyle w:val="Heading1"/>
        <w:numPr>
          <w:ilvl w:val="0"/>
          <w:numId w:val="0"/>
        </w:numPr>
        <w:spacing w:before="0" w:after="0" w:line="480" w:lineRule="auto"/>
        <w:rPr>
          <w:rFonts w:ascii="Times New Roman" w:hAnsi="Times New Roman" w:cs="Times New Roman"/>
          <w:sz w:val="24"/>
          <w:szCs w:val="24"/>
        </w:rPr>
      </w:pPr>
    </w:p>
    <w:p w14:paraId="309A76E8" w14:textId="25705CBE" w:rsidR="009344B2" w:rsidRDefault="00227E93" w:rsidP="009344B2">
      <w:pPr>
        <w:pStyle w:val="Heading1"/>
        <w:numPr>
          <w:ilvl w:val="0"/>
          <w:numId w:val="0"/>
        </w:numPr>
        <w:spacing w:before="0" w:after="0" w:line="480" w:lineRule="auto"/>
        <w:rPr>
          <w:rFonts w:ascii="Times New Roman" w:hAnsi="Times New Roman" w:cs="Times New Roman"/>
          <w:sz w:val="24"/>
          <w:szCs w:val="24"/>
        </w:rPr>
      </w:pPr>
      <w:ins w:id="722" w:author="Connie Burt" w:date="2021-09-04T10:34:00Z">
        <w:r>
          <w:rPr>
            <w:rFonts w:ascii="Times New Roman" w:hAnsi="Times New Roman" w:cs="Times New Roman"/>
            <w:b w:val="0"/>
            <w:bCs/>
            <w:sz w:val="24"/>
            <w:szCs w:val="24"/>
          </w:rPr>
          <w:t>&lt;header&gt;</w:t>
        </w:r>
      </w:ins>
      <w:r w:rsidR="009344B2" w:rsidRPr="009344B2">
        <w:rPr>
          <w:rFonts w:ascii="Times New Roman" w:hAnsi="Times New Roman" w:cs="Times New Roman"/>
          <w:sz w:val="24"/>
          <w:szCs w:val="24"/>
        </w:rPr>
        <w:t>ACKNOWLEDGMENTS</w:t>
      </w:r>
    </w:p>
    <w:p w14:paraId="68BCE09F" w14:textId="7132A83E" w:rsidR="009344B2" w:rsidRPr="009344B2" w:rsidRDefault="00227E93" w:rsidP="00E34E63">
      <w:pPr>
        <w:pStyle w:val="Heading1"/>
        <w:numPr>
          <w:ilvl w:val="0"/>
          <w:numId w:val="0"/>
        </w:numPr>
        <w:spacing w:before="0" w:after="0" w:line="480" w:lineRule="auto"/>
        <w:rPr>
          <w:rFonts w:ascii="Times New Roman" w:hAnsi="Times New Roman" w:cs="Times New Roman"/>
          <w:b w:val="0"/>
          <w:bCs/>
          <w:sz w:val="24"/>
          <w:szCs w:val="24"/>
        </w:rPr>
      </w:pPr>
      <w:ins w:id="723" w:author="Connie Burt" w:date="2021-09-04T10:34:00Z">
        <w:r>
          <w:rPr>
            <w:rFonts w:ascii="Times New Roman" w:hAnsi="Times New Roman" w:cs="Times New Roman"/>
            <w:b w:val="0"/>
            <w:bCs/>
            <w:sz w:val="24"/>
            <w:szCs w:val="24"/>
          </w:rPr>
          <w:t>&lt;ack text&gt;</w:t>
        </w:r>
      </w:ins>
      <w:r w:rsidR="009344B2" w:rsidRPr="009344B2">
        <w:rPr>
          <w:rFonts w:ascii="Times New Roman" w:hAnsi="Times New Roman" w:cs="Times New Roman"/>
          <w:b w:val="0"/>
          <w:bCs/>
          <w:sz w:val="24"/>
          <w:szCs w:val="24"/>
        </w:rPr>
        <w:t xml:space="preserve">The authors </w:t>
      </w:r>
      <w:del w:id="724" w:author="Connie Burt" w:date="2021-09-04T10:34:00Z">
        <w:r w:rsidR="009344B2" w:rsidRPr="009344B2" w:rsidDel="00227E93">
          <w:rPr>
            <w:rFonts w:ascii="Times New Roman" w:hAnsi="Times New Roman" w:cs="Times New Roman"/>
            <w:b w:val="0"/>
            <w:bCs/>
            <w:sz w:val="24"/>
            <w:szCs w:val="24"/>
          </w:rPr>
          <w:delText xml:space="preserve">would like to </w:delText>
        </w:r>
      </w:del>
      <w:r w:rsidR="009344B2" w:rsidRPr="009344B2">
        <w:rPr>
          <w:rFonts w:ascii="Times New Roman" w:hAnsi="Times New Roman" w:cs="Times New Roman"/>
          <w:b w:val="0"/>
          <w:bCs/>
          <w:sz w:val="24"/>
          <w:szCs w:val="24"/>
        </w:rPr>
        <w:t xml:space="preserve">thank Elsie Goren and Anjali Akula for excellent research assistance. </w:t>
      </w:r>
      <w:del w:id="725" w:author="Connie Burt" w:date="2021-09-04T12:20:00Z">
        <w:r w:rsidR="009344B2" w:rsidRPr="009344B2" w:rsidDel="005A2651">
          <w:rPr>
            <w:rFonts w:ascii="Times New Roman" w:hAnsi="Times New Roman" w:cs="Times New Roman"/>
            <w:b w:val="0"/>
            <w:bCs/>
            <w:sz w:val="24"/>
            <w:szCs w:val="24"/>
          </w:rPr>
          <w:delText xml:space="preserve">The authors </w:delText>
        </w:r>
      </w:del>
      <w:del w:id="726" w:author="Connie Burt" w:date="2021-09-04T10:34:00Z">
        <w:r w:rsidR="009344B2" w:rsidRPr="009344B2" w:rsidDel="00227E93">
          <w:rPr>
            <w:rFonts w:ascii="Times New Roman" w:hAnsi="Times New Roman" w:cs="Times New Roman"/>
            <w:b w:val="0"/>
            <w:bCs/>
            <w:sz w:val="24"/>
            <w:szCs w:val="24"/>
          </w:rPr>
          <w:delText xml:space="preserve">would like to </w:delText>
        </w:r>
      </w:del>
      <w:ins w:id="727" w:author="Connie Burt" w:date="2021-09-04T12:20:00Z">
        <w:r w:rsidR="005A2651">
          <w:rPr>
            <w:rFonts w:ascii="Times New Roman" w:hAnsi="Times New Roman" w:cs="Times New Roman"/>
            <w:b w:val="0"/>
            <w:bCs/>
            <w:sz w:val="24"/>
            <w:szCs w:val="24"/>
          </w:rPr>
          <w:t xml:space="preserve">We </w:t>
        </w:r>
      </w:ins>
      <w:r w:rsidR="009344B2" w:rsidRPr="009344B2">
        <w:rPr>
          <w:rFonts w:ascii="Times New Roman" w:hAnsi="Times New Roman" w:cs="Times New Roman"/>
          <w:b w:val="0"/>
          <w:bCs/>
          <w:sz w:val="24"/>
          <w:szCs w:val="24"/>
        </w:rPr>
        <w:t xml:space="preserve">also thank Christopher Devine and Kyle Kopko for sharing an early draft of their paper. </w:t>
      </w:r>
      <w:del w:id="728" w:author="Connie Burt" w:date="2021-09-04T12:20:00Z">
        <w:r w:rsidR="009344B2" w:rsidRPr="009344B2" w:rsidDel="005A2651">
          <w:rPr>
            <w:rFonts w:ascii="Times New Roman" w:hAnsi="Times New Roman" w:cs="Times New Roman"/>
            <w:b w:val="0"/>
            <w:bCs/>
            <w:sz w:val="24"/>
            <w:szCs w:val="24"/>
          </w:rPr>
          <w:delText>The authors</w:delText>
        </w:r>
      </w:del>
      <w:ins w:id="729" w:author="Connie Burt" w:date="2021-09-04T12:20:00Z">
        <w:r w:rsidR="005A2651">
          <w:rPr>
            <w:rFonts w:ascii="Times New Roman" w:hAnsi="Times New Roman" w:cs="Times New Roman"/>
            <w:b w:val="0"/>
            <w:bCs/>
            <w:sz w:val="24"/>
            <w:szCs w:val="24"/>
          </w:rPr>
          <w:t>We</w:t>
        </w:r>
      </w:ins>
      <w:r w:rsidR="009344B2" w:rsidRPr="009344B2">
        <w:rPr>
          <w:rFonts w:ascii="Times New Roman" w:hAnsi="Times New Roman" w:cs="Times New Roman"/>
          <w:b w:val="0"/>
          <w:bCs/>
          <w:sz w:val="24"/>
          <w:szCs w:val="24"/>
        </w:rPr>
        <w:t xml:space="preserve"> have benefited greatly from the comments of the </w:t>
      </w:r>
      <w:ins w:id="730" w:author="Connie Burt" w:date="2021-09-04T12:21:00Z">
        <w:r w:rsidR="005A2651">
          <w:rPr>
            <w:rFonts w:ascii="Times New Roman" w:hAnsi="Times New Roman" w:cs="Times New Roman"/>
            <w:b w:val="0"/>
            <w:bCs/>
            <w:sz w:val="24"/>
            <w:szCs w:val="24"/>
          </w:rPr>
          <w:t xml:space="preserve">two editors and the </w:t>
        </w:r>
      </w:ins>
      <w:r w:rsidR="009344B2" w:rsidRPr="009344B2">
        <w:rPr>
          <w:rFonts w:ascii="Times New Roman" w:hAnsi="Times New Roman" w:cs="Times New Roman"/>
          <w:b w:val="0"/>
          <w:bCs/>
          <w:sz w:val="24"/>
          <w:szCs w:val="24"/>
        </w:rPr>
        <w:t>three reviewers</w:t>
      </w:r>
      <w:del w:id="731" w:author="Connie Burt" w:date="2021-09-04T10:34:00Z">
        <w:r w:rsidR="009344B2" w:rsidRPr="009344B2" w:rsidDel="00227E93">
          <w:rPr>
            <w:rFonts w:ascii="Times New Roman" w:hAnsi="Times New Roman" w:cs="Times New Roman"/>
            <w:b w:val="0"/>
            <w:bCs/>
            <w:sz w:val="24"/>
            <w:szCs w:val="24"/>
          </w:rPr>
          <w:delText>,</w:delText>
        </w:r>
      </w:del>
      <w:r w:rsidR="009344B2" w:rsidRPr="009344B2">
        <w:rPr>
          <w:rFonts w:ascii="Times New Roman" w:hAnsi="Times New Roman" w:cs="Times New Roman"/>
          <w:b w:val="0"/>
          <w:bCs/>
          <w:sz w:val="24"/>
          <w:szCs w:val="24"/>
        </w:rPr>
        <w:t xml:space="preserve"> who</w:t>
      </w:r>
      <w:ins w:id="732" w:author="Connie Burt" w:date="2021-09-04T10:34:00Z">
        <w:r>
          <w:rPr>
            <w:rFonts w:ascii="Times New Roman" w:hAnsi="Times New Roman" w:cs="Times New Roman"/>
            <w:b w:val="0"/>
            <w:bCs/>
            <w:sz w:val="24"/>
            <w:szCs w:val="24"/>
          </w:rPr>
          <w:t>,</w:t>
        </w:r>
      </w:ins>
      <w:r w:rsidR="009344B2" w:rsidRPr="009344B2">
        <w:rPr>
          <w:rFonts w:ascii="Times New Roman" w:hAnsi="Times New Roman" w:cs="Times New Roman"/>
          <w:b w:val="0"/>
          <w:bCs/>
          <w:sz w:val="24"/>
          <w:szCs w:val="24"/>
        </w:rPr>
        <w:t xml:space="preserve"> in addition to helping improve the </w:t>
      </w:r>
      <w:del w:id="733" w:author="Connie Burt" w:date="2021-09-04T12:20:00Z">
        <w:r w:rsidR="009344B2" w:rsidRPr="009344B2" w:rsidDel="005A2651">
          <w:rPr>
            <w:rFonts w:ascii="Times New Roman" w:hAnsi="Times New Roman" w:cs="Times New Roman"/>
            <w:b w:val="0"/>
            <w:bCs/>
            <w:sz w:val="24"/>
            <w:szCs w:val="24"/>
          </w:rPr>
          <w:delText>paper</w:delText>
        </w:r>
      </w:del>
      <w:ins w:id="734" w:author="Connie Burt" w:date="2021-09-04T12:20:00Z">
        <w:r w:rsidR="005A2651">
          <w:rPr>
            <w:rFonts w:ascii="Times New Roman" w:hAnsi="Times New Roman" w:cs="Times New Roman"/>
            <w:b w:val="0"/>
            <w:bCs/>
            <w:sz w:val="24"/>
            <w:szCs w:val="24"/>
          </w:rPr>
          <w:t>article</w:t>
        </w:r>
      </w:ins>
      <w:r w:rsidR="009344B2" w:rsidRPr="009344B2">
        <w:rPr>
          <w:rFonts w:ascii="Times New Roman" w:hAnsi="Times New Roman" w:cs="Times New Roman"/>
          <w:b w:val="0"/>
          <w:bCs/>
          <w:sz w:val="24"/>
          <w:szCs w:val="24"/>
        </w:rPr>
        <w:t>, saved us embarrassment by alerting us to unforgiveable errors in our numbers</w:t>
      </w:r>
      <w:del w:id="735" w:author="Connie Burt" w:date="2021-09-04T12:21:00Z">
        <w:r w:rsidR="009344B2" w:rsidRPr="009344B2" w:rsidDel="005A2651">
          <w:rPr>
            <w:rFonts w:ascii="Times New Roman" w:hAnsi="Times New Roman" w:cs="Times New Roman"/>
            <w:b w:val="0"/>
            <w:bCs/>
            <w:sz w:val="24"/>
            <w:szCs w:val="24"/>
          </w:rPr>
          <w:delText>, and the two editors</w:delText>
        </w:r>
      </w:del>
      <w:r w:rsidR="009344B2" w:rsidRPr="009344B2">
        <w:rPr>
          <w:rFonts w:ascii="Times New Roman" w:hAnsi="Times New Roman" w:cs="Times New Roman"/>
          <w:b w:val="0"/>
          <w:bCs/>
          <w:sz w:val="24"/>
          <w:szCs w:val="24"/>
        </w:rPr>
        <w:t xml:space="preserve">. Grofman’s involvement was supported by the Jack W. Peltason Chair at </w:t>
      </w:r>
      <w:ins w:id="736" w:author="Connie Burt" w:date="2021-09-04T10:35:00Z">
        <w:r>
          <w:rPr>
            <w:rFonts w:ascii="Times New Roman" w:hAnsi="Times New Roman" w:cs="Times New Roman"/>
            <w:b w:val="0"/>
            <w:bCs/>
            <w:sz w:val="24"/>
            <w:szCs w:val="24"/>
          </w:rPr>
          <w:t xml:space="preserve">the </w:t>
        </w:r>
      </w:ins>
      <w:r w:rsidR="009344B2" w:rsidRPr="009344B2">
        <w:rPr>
          <w:rFonts w:ascii="Times New Roman" w:hAnsi="Times New Roman" w:cs="Times New Roman"/>
          <w:b w:val="0"/>
          <w:bCs/>
          <w:sz w:val="24"/>
          <w:szCs w:val="24"/>
        </w:rPr>
        <w:t>U</w:t>
      </w:r>
      <w:ins w:id="737" w:author="Connie Burt" w:date="2021-09-04T10:35:00Z">
        <w:r>
          <w:rPr>
            <w:rFonts w:ascii="Times New Roman" w:hAnsi="Times New Roman" w:cs="Times New Roman"/>
            <w:b w:val="0"/>
            <w:bCs/>
            <w:sz w:val="24"/>
            <w:szCs w:val="24"/>
          </w:rPr>
          <w:t xml:space="preserve">niversity of </w:t>
        </w:r>
      </w:ins>
      <w:r w:rsidR="009344B2" w:rsidRPr="009344B2">
        <w:rPr>
          <w:rFonts w:ascii="Times New Roman" w:hAnsi="Times New Roman" w:cs="Times New Roman"/>
          <w:b w:val="0"/>
          <w:bCs/>
          <w:sz w:val="24"/>
          <w:szCs w:val="24"/>
        </w:rPr>
        <w:t>C</w:t>
      </w:r>
      <w:ins w:id="738" w:author="Connie Burt" w:date="2021-09-04T10:35:00Z">
        <w:r>
          <w:rPr>
            <w:rFonts w:ascii="Times New Roman" w:hAnsi="Times New Roman" w:cs="Times New Roman"/>
            <w:b w:val="0"/>
            <w:bCs/>
            <w:sz w:val="24"/>
            <w:szCs w:val="24"/>
          </w:rPr>
          <w:t>alifornia,</w:t>
        </w:r>
      </w:ins>
      <w:r w:rsidR="009344B2" w:rsidRPr="009344B2">
        <w:rPr>
          <w:rFonts w:ascii="Times New Roman" w:hAnsi="Times New Roman" w:cs="Times New Roman"/>
          <w:b w:val="0"/>
          <w:bCs/>
          <w:sz w:val="24"/>
          <w:szCs w:val="24"/>
        </w:rPr>
        <w:t xml:space="preserve"> Irvine.</w:t>
      </w:r>
      <w:ins w:id="739" w:author="Connie Burt" w:date="2021-09-04T10:35:00Z">
        <w:r>
          <w:rPr>
            <w:rFonts w:ascii="Times New Roman" w:hAnsi="Times New Roman" w:cs="Times New Roman"/>
            <w:b w:val="0"/>
            <w:bCs/>
            <w:sz w:val="24"/>
            <w:szCs w:val="24"/>
          </w:rPr>
          <w:t>&lt;end ack text&gt;&lt;end slug&gt;</w:t>
        </w:r>
      </w:ins>
    </w:p>
    <w:p w14:paraId="47F491BF" w14:textId="696F0FA9" w:rsidR="00F06846" w:rsidRDefault="00F06846" w:rsidP="00E34E63">
      <w:pPr>
        <w:pStyle w:val="Heading1"/>
        <w:numPr>
          <w:ilvl w:val="0"/>
          <w:numId w:val="0"/>
        </w:numPr>
        <w:spacing w:before="0" w:after="0" w:line="480" w:lineRule="auto"/>
        <w:rPr>
          <w:rFonts w:ascii="Times New Roman" w:hAnsi="Times New Roman" w:cs="Times New Roman"/>
          <w:sz w:val="24"/>
          <w:szCs w:val="24"/>
        </w:rPr>
      </w:pPr>
    </w:p>
    <w:p w14:paraId="64B8C339" w14:textId="126A4888" w:rsidR="00E34E63" w:rsidRDefault="00E34E63" w:rsidP="00E34E63">
      <w:pPr>
        <w:spacing w:after="0" w:line="480" w:lineRule="auto"/>
        <w:ind w:firstLine="0"/>
        <w:rPr>
          <w:rFonts w:ascii="Times New Roman" w:hAnsi="Times New Roman" w:cs="Times New Roman"/>
          <w:b/>
          <w:bCs/>
          <w:sz w:val="24"/>
        </w:rPr>
      </w:pPr>
      <w:r>
        <w:rPr>
          <w:rFonts w:ascii="Times New Roman" w:hAnsi="Times New Roman" w:cs="Times New Roman"/>
          <w:b/>
          <w:bCs/>
          <w:sz w:val="24"/>
        </w:rPr>
        <w:t>PULL QUOTES</w:t>
      </w:r>
    </w:p>
    <w:p w14:paraId="126D474D" w14:textId="69346C42" w:rsidR="00E34E63" w:rsidRDefault="00E34E63" w:rsidP="00E34E63">
      <w:pPr>
        <w:spacing w:after="0" w:line="480" w:lineRule="auto"/>
        <w:ind w:firstLine="0"/>
        <w:rPr>
          <w:rFonts w:ascii="Times New Roman" w:hAnsi="Times New Roman" w:cs="Times New Roman"/>
          <w:b/>
          <w:bCs/>
          <w:sz w:val="24"/>
        </w:rPr>
      </w:pPr>
      <w:r>
        <w:rPr>
          <w:rFonts w:ascii="Times New Roman" w:hAnsi="Times New Roman" w:cs="Times New Roman"/>
          <w:b/>
          <w:bCs/>
          <w:sz w:val="24"/>
        </w:rPr>
        <w:t>Pull Quote 1</w:t>
      </w:r>
      <w:r w:rsidRPr="001E2D55">
        <w:rPr>
          <w:rFonts w:ascii="Times New Roman" w:hAnsi="Times New Roman" w:cs="Times New Roman"/>
          <w:b/>
          <w:bCs/>
          <w:sz w:val="24"/>
        </w:rPr>
        <w:t>:</w:t>
      </w:r>
      <w:r w:rsidR="001E2D55" w:rsidRPr="001E2D55">
        <w:rPr>
          <w:rFonts w:ascii="Times New Roman" w:hAnsi="Times New Roman" w:cs="Times New Roman"/>
          <w:sz w:val="24"/>
        </w:rPr>
        <w:t xml:space="preserve"> [t]he bottom line is simple: </w:t>
      </w:r>
      <w:r w:rsidR="001E2D55" w:rsidRPr="001E2D55">
        <w:rPr>
          <w:rFonts w:ascii="Times New Roman" w:hAnsi="Times New Roman" w:cs="Times New Roman"/>
          <w:i/>
          <w:sz w:val="24"/>
        </w:rPr>
        <w:t>a priori</w:t>
      </w:r>
      <w:r w:rsidR="001E2D55" w:rsidRPr="001E2D55">
        <w:rPr>
          <w:rFonts w:ascii="Times New Roman" w:hAnsi="Times New Roman" w:cs="Times New Roman"/>
          <w:sz w:val="24"/>
        </w:rPr>
        <w:t>, there is no reason to believe that RCV has any partisan or ideological bias, even if it might be shown to favor (relative to a simple plurality) one party or another in particular circumstances</w:t>
      </w:r>
      <w:r w:rsidR="001E2D55">
        <w:rPr>
          <w:rFonts w:ascii="Times New Roman" w:hAnsi="Times New Roman" w:cs="Times New Roman"/>
          <w:sz w:val="24"/>
        </w:rPr>
        <w:t>.</w:t>
      </w:r>
    </w:p>
    <w:p w14:paraId="6F0ABFD1" w14:textId="3D108E6A" w:rsidR="00E34E63" w:rsidRDefault="00E34E63" w:rsidP="00E34E63">
      <w:pPr>
        <w:spacing w:after="0" w:line="480" w:lineRule="auto"/>
        <w:ind w:firstLine="0"/>
        <w:rPr>
          <w:rFonts w:ascii="Times New Roman" w:hAnsi="Times New Roman" w:cs="Times New Roman"/>
          <w:b/>
          <w:bCs/>
          <w:sz w:val="24"/>
        </w:rPr>
      </w:pPr>
      <w:r>
        <w:rPr>
          <w:rFonts w:ascii="Times New Roman" w:hAnsi="Times New Roman" w:cs="Times New Roman"/>
          <w:b/>
          <w:bCs/>
          <w:sz w:val="24"/>
        </w:rPr>
        <w:t>Pull Quote 2</w:t>
      </w:r>
      <w:r w:rsidRPr="005A2651">
        <w:rPr>
          <w:rFonts w:ascii="Times New Roman" w:hAnsi="Times New Roman" w:cs="Times New Roman"/>
          <w:b/>
          <w:bCs/>
          <w:sz w:val="24"/>
        </w:rPr>
        <w:t>:</w:t>
      </w:r>
      <w:r w:rsidR="005A2651" w:rsidRPr="005A2651">
        <w:rPr>
          <w:rFonts w:ascii="Times New Roman" w:hAnsi="Times New Roman" w:cs="Times New Roman"/>
          <w:sz w:val="24"/>
        </w:rPr>
        <w:t xml:space="preserve"> What might have happened in 2020 had RCV been used instead of plurality?</w:t>
      </w:r>
    </w:p>
    <w:p w14:paraId="6E59A1DC" w14:textId="7FF3C065" w:rsidR="00E34E63" w:rsidRDefault="00E34E63" w:rsidP="00E34E63">
      <w:pPr>
        <w:spacing w:after="0" w:line="480" w:lineRule="auto"/>
        <w:ind w:firstLine="0"/>
        <w:rPr>
          <w:rFonts w:ascii="Times New Roman" w:hAnsi="Times New Roman" w:cs="Times New Roman"/>
          <w:b/>
          <w:bCs/>
          <w:sz w:val="24"/>
        </w:rPr>
      </w:pPr>
      <w:r>
        <w:rPr>
          <w:rFonts w:ascii="Times New Roman" w:hAnsi="Times New Roman" w:cs="Times New Roman"/>
          <w:b/>
          <w:bCs/>
          <w:sz w:val="24"/>
        </w:rPr>
        <w:t>Pull Quote 3</w:t>
      </w:r>
      <w:r w:rsidRPr="005A2651">
        <w:rPr>
          <w:rFonts w:ascii="Times New Roman" w:hAnsi="Times New Roman" w:cs="Times New Roman"/>
          <w:b/>
          <w:bCs/>
          <w:sz w:val="24"/>
        </w:rPr>
        <w:t>:</w:t>
      </w:r>
      <w:r w:rsidR="005A2651" w:rsidRPr="005A2651">
        <w:rPr>
          <w:rFonts w:ascii="Times New Roman" w:hAnsi="Times New Roman" w:cs="Times New Roman"/>
          <w:sz w:val="24"/>
        </w:rPr>
        <w:t xml:space="preserve"> The appeal of RCV should not depend on expectation of partisan gain because, in the long run, RCV is neutral</w:t>
      </w:r>
      <w:r w:rsidR="005A2651">
        <w:rPr>
          <w:rFonts w:ascii="Times New Roman" w:hAnsi="Times New Roman" w:cs="Times New Roman"/>
          <w:sz w:val="24"/>
        </w:rPr>
        <w:t>.</w:t>
      </w:r>
    </w:p>
    <w:p w14:paraId="100AFDCB" w14:textId="77777777" w:rsidR="00E34E63" w:rsidRPr="00E34E63" w:rsidRDefault="00E34E63" w:rsidP="00E34E63">
      <w:pPr>
        <w:spacing w:after="0" w:line="480" w:lineRule="auto"/>
        <w:ind w:firstLine="0"/>
        <w:rPr>
          <w:rFonts w:ascii="Times New Roman" w:hAnsi="Times New Roman" w:cs="Times New Roman"/>
          <w:b/>
          <w:bCs/>
          <w:sz w:val="24"/>
        </w:rPr>
      </w:pPr>
    </w:p>
    <w:p w14:paraId="381A91B1" w14:textId="43D17166" w:rsidR="00FE5927" w:rsidRPr="009344B2" w:rsidRDefault="00227E93" w:rsidP="00E34E63">
      <w:pPr>
        <w:pStyle w:val="Heading1"/>
        <w:numPr>
          <w:ilvl w:val="0"/>
          <w:numId w:val="0"/>
        </w:numPr>
        <w:spacing w:before="0" w:after="0" w:line="480" w:lineRule="auto"/>
        <w:rPr>
          <w:rFonts w:ascii="Times New Roman" w:hAnsi="Times New Roman" w:cs="Times New Roman"/>
          <w:sz w:val="24"/>
          <w:szCs w:val="24"/>
        </w:rPr>
      </w:pPr>
      <w:ins w:id="740" w:author="Connie Burt" w:date="2021-09-04T10:35:00Z">
        <w:r>
          <w:rPr>
            <w:rFonts w:ascii="Times New Roman" w:hAnsi="Times New Roman" w:cs="Times New Roman"/>
            <w:b w:val="0"/>
            <w:bCs/>
            <w:sz w:val="24"/>
            <w:szCs w:val="24"/>
          </w:rPr>
          <w:lastRenderedPageBreak/>
          <w:t>&lt;header&gt;</w:t>
        </w:r>
      </w:ins>
      <w:r w:rsidR="00F06846" w:rsidRPr="009344B2">
        <w:rPr>
          <w:rFonts w:ascii="Times New Roman" w:hAnsi="Times New Roman" w:cs="Times New Roman"/>
          <w:sz w:val="24"/>
          <w:szCs w:val="24"/>
        </w:rPr>
        <w:t>REFERENCES</w:t>
      </w:r>
    </w:p>
    <w:p w14:paraId="42EF43DD" w14:textId="26CC32E0" w:rsidR="002C6D74" w:rsidRPr="00F06846" w:rsidRDefault="00227E93" w:rsidP="00F06846">
      <w:pPr>
        <w:pStyle w:val="NormalWeb"/>
        <w:spacing w:before="0" w:beforeAutospacing="0" w:after="0" w:afterAutospacing="0" w:line="480" w:lineRule="auto"/>
        <w:ind w:left="720" w:hanging="720"/>
      </w:pPr>
      <w:ins w:id="741" w:author="Connie Burt" w:date="2021-09-04T10:35:00Z">
        <w:r>
          <w:t>&lt;refs&gt;</w:t>
        </w:r>
      </w:ins>
      <w:r w:rsidR="002C6D74" w:rsidRPr="00F06846">
        <w:t xml:space="preserve">Abramowitz, Alan I., and Steven W. Webster. 2018. “Negative Partisanship: Why Americans Dislike Parties </w:t>
      </w:r>
      <w:r w:rsidR="00CC2D1E" w:rsidRPr="00F06846">
        <w:t>b</w:t>
      </w:r>
      <w:r w:rsidR="002C6D74" w:rsidRPr="00F06846">
        <w:t xml:space="preserve">ut Behave Like Rabid Partisans.” </w:t>
      </w:r>
      <w:r w:rsidR="002C6D74" w:rsidRPr="00F06846">
        <w:rPr>
          <w:i/>
          <w:iCs/>
        </w:rPr>
        <w:t>Political Psychology</w:t>
      </w:r>
      <w:r w:rsidR="002C6D74" w:rsidRPr="00F06846">
        <w:t xml:space="preserve"> 39</w:t>
      </w:r>
      <w:r w:rsidR="00F06846">
        <w:t xml:space="preserve"> </w:t>
      </w:r>
      <w:r w:rsidR="002C6D74" w:rsidRPr="00F06846">
        <w:t>(S1): 119–35. https://doi.org/10.1111/pops.12479.</w:t>
      </w:r>
    </w:p>
    <w:p w14:paraId="700B435C" w14:textId="016499E2" w:rsidR="002C6D74" w:rsidRPr="00F06846" w:rsidRDefault="002C6D74" w:rsidP="00F06846">
      <w:pPr>
        <w:pStyle w:val="NormalWeb"/>
        <w:spacing w:before="0" w:beforeAutospacing="0" w:after="0" w:afterAutospacing="0" w:line="480" w:lineRule="auto"/>
        <w:ind w:left="720" w:hanging="720"/>
      </w:pPr>
      <w:r w:rsidRPr="00F06846">
        <w:t xml:space="preserve">Akula, Anjali, Jonathan Cervas, and Elsie Goren. 2020. “Great Lobster and a More Equitable Voting System Exists in Maine.” </w:t>
      </w:r>
      <w:r w:rsidRPr="00F06846">
        <w:rPr>
          <w:i/>
          <w:iCs/>
        </w:rPr>
        <w:t>3Streams</w:t>
      </w:r>
      <w:r w:rsidR="00CC2D1E">
        <w:t>, November 2</w:t>
      </w:r>
      <w:r w:rsidRPr="00F06846">
        <w:t>. https://medium.com/3streams/a-more-equitable-voting-system-in-maine-</w:t>
      </w:r>
      <w:r w:rsidR="00F37743">
        <w:t>ranked</w:t>
      </w:r>
      <w:r w:rsidRPr="00F06846">
        <w:t>-choice-voting-864cb3367468.</w:t>
      </w:r>
    </w:p>
    <w:p w14:paraId="7B240499" w14:textId="628D221C" w:rsidR="002C6D74" w:rsidRPr="00CC2D1E" w:rsidRDefault="002C6D74" w:rsidP="00F06846">
      <w:pPr>
        <w:pStyle w:val="NormalWeb"/>
        <w:spacing w:before="0" w:beforeAutospacing="0" w:after="0" w:afterAutospacing="0" w:line="480" w:lineRule="auto"/>
        <w:ind w:left="720" w:hanging="720"/>
      </w:pPr>
      <w:r w:rsidRPr="00F06846">
        <w:t>Broockman, David, and Joshua Kalla. 2020. “Candidate Ideology and Vote Choice in the 2020 US Presidential Election</w:t>
      </w:r>
      <w:r w:rsidRPr="00CC2D1E">
        <w:t>.”</w:t>
      </w:r>
      <w:ins w:id="742" w:author="Connie Burt" w:date="2021-09-04T09:48:00Z">
        <w:r w:rsidR="00CC2D1E" w:rsidRPr="00CC2D1E">
          <w:rPr>
            <w:color w:val="333333"/>
            <w:shd w:val="clear" w:color="auto" w:fill="FCFCFC"/>
          </w:rPr>
          <w:t xml:space="preserve"> OSF Preprints</w:t>
        </w:r>
      </w:ins>
      <w:ins w:id="743" w:author="Connie Burt" w:date="2021-09-04T09:49:00Z">
        <w:r w:rsidR="00CC2D1E" w:rsidRPr="00CC2D1E">
          <w:rPr>
            <w:color w:val="333333"/>
            <w:shd w:val="clear" w:color="auto" w:fill="FCFCFC"/>
          </w:rPr>
          <w:t>,</w:t>
        </w:r>
      </w:ins>
      <w:ins w:id="744" w:author="Connie Burt" w:date="2021-09-04T09:48:00Z">
        <w:r w:rsidR="00CC2D1E" w:rsidRPr="00CC2D1E">
          <w:rPr>
            <w:color w:val="333333"/>
            <w:shd w:val="clear" w:color="auto" w:fill="FCFCFC"/>
          </w:rPr>
          <w:t xml:space="preserve"> February 25. DOI:10.31219/osf.io/25wm9.</w:t>
        </w:r>
      </w:ins>
    </w:p>
    <w:p w14:paraId="2FD15C3E" w14:textId="5B6278D2" w:rsidR="002C6D74" w:rsidRPr="00F06846" w:rsidRDefault="002C6D74" w:rsidP="00F06846">
      <w:pPr>
        <w:pStyle w:val="NormalWeb"/>
        <w:spacing w:before="0" w:beforeAutospacing="0" w:after="0" w:afterAutospacing="0" w:line="480" w:lineRule="auto"/>
        <w:ind w:left="720" w:hanging="720"/>
      </w:pPr>
      <w:r w:rsidRPr="00F06846">
        <w:t xml:space="preserve">Burden, Barry C., David T. Canon, Kenneth R. Mayer, and Donald P. Moynihan. 2014. “Election Laws, Mobilization, and Turnout: The Unanticipated Consequences of Election Reform.” </w:t>
      </w:r>
      <w:r w:rsidRPr="00F06846">
        <w:rPr>
          <w:i/>
          <w:iCs/>
        </w:rPr>
        <w:t>American Journal of Political Science</w:t>
      </w:r>
      <w:r w:rsidRPr="00F06846">
        <w:t xml:space="preserve"> 58</w:t>
      </w:r>
      <w:r w:rsidR="00F06846">
        <w:t xml:space="preserve"> </w:t>
      </w:r>
      <w:r w:rsidRPr="00F06846">
        <w:t>(1): 95–109. http://doi.wiley.com/10.1111/ajps.12063.</w:t>
      </w:r>
    </w:p>
    <w:p w14:paraId="0DCC7757" w14:textId="6BC1E94D" w:rsidR="002C6D74" w:rsidRPr="00F06846" w:rsidRDefault="002C6D74" w:rsidP="00F06846">
      <w:pPr>
        <w:pStyle w:val="NormalWeb"/>
        <w:spacing w:before="0" w:beforeAutospacing="0" w:after="0" w:afterAutospacing="0" w:line="480" w:lineRule="auto"/>
        <w:ind w:left="720" w:hanging="720"/>
      </w:pPr>
      <w:r w:rsidRPr="00F06846">
        <w:t xml:space="preserve">Cervas, Jonathan R., and Bernard Grofman. 2019. “Are Presidential Inversions Inevitable? Comparing Eight Counterfactual Rules for Electing the U.S. President.” </w:t>
      </w:r>
      <w:r w:rsidRPr="00F06846">
        <w:rPr>
          <w:i/>
          <w:iCs/>
        </w:rPr>
        <w:t>Social Science Quarterly</w:t>
      </w:r>
      <w:r w:rsidRPr="00F06846">
        <w:t xml:space="preserve"> 100</w:t>
      </w:r>
      <w:r w:rsidR="00F06846">
        <w:t xml:space="preserve"> </w:t>
      </w:r>
      <w:r w:rsidRPr="00F06846">
        <w:t>(4): 1322–42. https://onlinelibrary.wiley.com/doi/abs/10.1111/ssqu.12634.</w:t>
      </w:r>
    </w:p>
    <w:p w14:paraId="780AFCA6" w14:textId="09202716" w:rsidR="002C6D74" w:rsidRPr="00F06846" w:rsidRDefault="002C6D74" w:rsidP="00F06846">
      <w:pPr>
        <w:pStyle w:val="NormalWeb"/>
        <w:spacing w:before="0" w:beforeAutospacing="0" w:after="0" w:afterAutospacing="0" w:line="480" w:lineRule="auto"/>
        <w:ind w:left="720" w:hanging="720"/>
      </w:pPr>
      <w:r w:rsidRPr="00F06846">
        <w:t>Devine, Christopher J., and Kyle C. Kopko. 2021. “Did Gary Johnson and Jill Stein Cost Hillary Clinton the Presidency</w:t>
      </w:r>
      <w:r w:rsidR="005E6445">
        <w:t>?</w:t>
      </w:r>
      <w:r w:rsidRPr="00F06846">
        <w:t xml:space="preserve">” </w:t>
      </w:r>
      <w:r w:rsidRPr="00F06846">
        <w:rPr>
          <w:i/>
          <w:iCs/>
        </w:rPr>
        <w:t xml:space="preserve">The </w:t>
      </w:r>
      <w:commentRangeStart w:id="745"/>
      <w:r w:rsidRPr="00F06846">
        <w:rPr>
          <w:i/>
          <w:iCs/>
        </w:rPr>
        <w:t>Forum</w:t>
      </w:r>
      <w:commentRangeEnd w:id="745"/>
      <w:r w:rsidR="005E6445">
        <w:rPr>
          <w:rStyle w:val="CommentReference"/>
          <w:rFonts w:ascii="Arial" w:eastAsiaTheme="minorEastAsia" w:hAnsi="Arial" w:cs="Arial"/>
        </w:rPr>
        <w:commentReference w:id="745"/>
      </w:r>
      <w:r w:rsidRPr="00F06846">
        <w:t>.</w:t>
      </w:r>
    </w:p>
    <w:p w14:paraId="588B6769" w14:textId="31883110" w:rsidR="002C6D74" w:rsidRPr="00F06846" w:rsidRDefault="002C6D74" w:rsidP="00F06846">
      <w:pPr>
        <w:pStyle w:val="NormalWeb"/>
        <w:spacing w:before="0" w:beforeAutospacing="0" w:after="0" w:afterAutospacing="0" w:line="480" w:lineRule="auto"/>
        <w:ind w:left="720" w:hanging="720"/>
      </w:pPr>
      <w:r w:rsidRPr="00F06846">
        <w:t xml:space="preserve">Foley, Edward B. 2020. </w:t>
      </w:r>
      <w:r w:rsidRPr="00F06846">
        <w:rPr>
          <w:i/>
          <w:iCs/>
        </w:rPr>
        <w:t>Presidential Elections and Majority Rule: The Rise, Demise, and Potential Restoration of the Jeffersonian Electoral College</w:t>
      </w:r>
      <w:r w:rsidRPr="00F06846">
        <w:t xml:space="preserve">. </w:t>
      </w:r>
      <w:r w:rsidR="005E6445">
        <w:t xml:space="preserve">Oxford: </w:t>
      </w:r>
      <w:r w:rsidRPr="00F06846">
        <w:t>Oxford University Press.</w:t>
      </w:r>
    </w:p>
    <w:p w14:paraId="770B11C4" w14:textId="71C177F8" w:rsidR="002C6D74" w:rsidRPr="00F06846" w:rsidRDefault="002C6D74" w:rsidP="00F06846">
      <w:pPr>
        <w:pStyle w:val="NormalWeb"/>
        <w:spacing w:before="0" w:beforeAutospacing="0" w:after="0" w:afterAutospacing="0" w:line="480" w:lineRule="auto"/>
        <w:ind w:left="720" w:hanging="720"/>
      </w:pPr>
      <w:r w:rsidRPr="00F06846">
        <w:lastRenderedPageBreak/>
        <w:t xml:space="preserve">Fraenkel, Jon, and Bernard Grofman. 2006. “Does the Alternative Vote Foster Moderation in Ethnically Divided Societies? The Case of Fiji.” </w:t>
      </w:r>
      <w:r w:rsidRPr="00F06846">
        <w:rPr>
          <w:i/>
          <w:iCs/>
        </w:rPr>
        <w:t>Comparative Political Studies</w:t>
      </w:r>
      <w:r w:rsidRPr="00F06846">
        <w:t xml:space="preserve"> 39</w:t>
      </w:r>
      <w:r w:rsidR="00F06846">
        <w:t xml:space="preserve"> </w:t>
      </w:r>
      <w:r w:rsidRPr="00F06846">
        <w:t>(5): 623–51. https://doi.org/10.1177/0010414005285032.</w:t>
      </w:r>
    </w:p>
    <w:p w14:paraId="7EB5783F" w14:textId="30D4E379" w:rsidR="002C6D74" w:rsidRPr="00F06846" w:rsidRDefault="002C6D74" w:rsidP="00F06846">
      <w:pPr>
        <w:pStyle w:val="NormalWeb"/>
        <w:spacing w:before="0" w:beforeAutospacing="0" w:after="0" w:afterAutospacing="0" w:line="480" w:lineRule="auto"/>
        <w:ind w:left="720" w:hanging="720"/>
      </w:pPr>
      <w:r w:rsidRPr="00F06846">
        <w:t xml:space="preserve">Fraenkel, Jon, and Bernard Grofman. 2007. “The Merits of Neo-Downsian Modeling of the Alternative Vote: A Reply to Horowitz.” </w:t>
      </w:r>
      <w:r w:rsidRPr="00F06846">
        <w:rPr>
          <w:i/>
          <w:iCs/>
        </w:rPr>
        <w:t>Public Choice</w:t>
      </w:r>
      <w:r w:rsidRPr="00F06846">
        <w:t xml:space="preserve"> 133</w:t>
      </w:r>
      <w:r w:rsidR="00F06846">
        <w:t xml:space="preserve"> </w:t>
      </w:r>
      <w:r w:rsidRPr="00F06846">
        <w:t>(1–2): 1–11.</w:t>
      </w:r>
    </w:p>
    <w:p w14:paraId="12D30665" w14:textId="722761C9" w:rsidR="002C6D74" w:rsidRPr="00F06846" w:rsidRDefault="002C6D74" w:rsidP="00F06846">
      <w:pPr>
        <w:pStyle w:val="NormalWeb"/>
        <w:spacing w:before="0" w:beforeAutospacing="0" w:after="0" w:afterAutospacing="0" w:line="480" w:lineRule="auto"/>
        <w:ind w:left="720" w:hanging="720"/>
      </w:pPr>
      <w:r w:rsidRPr="00F06846">
        <w:t xml:space="preserve">Gelman, Andrew, Sharad Goel, Douglas Rivers, and David Rothschild. 2016. “The Mythical Swing Voter.” </w:t>
      </w:r>
      <w:r w:rsidRPr="00F06846">
        <w:rPr>
          <w:i/>
          <w:iCs/>
        </w:rPr>
        <w:t>Quarterly Journal of Political Science</w:t>
      </w:r>
      <w:r w:rsidRPr="00F06846">
        <w:t xml:space="preserve"> 11</w:t>
      </w:r>
      <w:r w:rsidR="00F06846">
        <w:t xml:space="preserve"> </w:t>
      </w:r>
      <w:r w:rsidRPr="00F06846">
        <w:t>(1): 103–30. http://dx.doi.org/10.1561/100.00015031_supp.</w:t>
      </w:r>
    </w:p>
    <w:p w14:paraId="44A90DC2" w14:textId="6BDF4B23" w:rsidR="002C6D74" w:rsidRPr="00F06846" w:rsidRDefault="002C6D74" w:rsidP="00F06846">
      <w:pPr>
        <w:pStyle w:val="NormalWeb"/>
        <w:spacing w:before="0" w:beforeAutospacing="0" w:after="0" w:afterAutospacing="0" w:line="480" w:lineRule="auto"/>
        <w:ind w:left="720" w:hanging="720"/>
      </w:pPr>
      <w:r w:rsidRPr="00F06846">
        <w:t xml:space="preserve">Grofman, Bernard, and Jonathan R. Cervas. 2018. “Can State Courts Cure Partisan Gerrymandering: Lessons from </w:t>
      </w:r>
      <w:r w:rsidRPr="005E6445">
        <w:rPr>
          <w:i/>
          <w:iCs/>
        </w:rPr>
        <w:t>League of Women Voters</w:t>
      </w:r>
      <w:r w:rsidRPr="00F06846">
        <w:t xml:space="preserve"> v. </w:t>
      </w:r>
      <w:r w:rsidRPr="005E6445">
        <w:rPr>
          <w:i/>
          <w:iCs/>
        </w:rPr>
        <w:t>Commonwealth of Pennsylvania</w:t>
      </w:r>
      <w:r w:rsidRPr="00F06846">
        <w:t xml:space="preserve"> (2018).” </w:t>
      </w:r>
      <w:r w:rsidRPr="00F06846">
        <w:rPr>
          <w:i/>
          <w:iCs/>
        </w:rPr>
        <w:t>Election Law Journal: Rules, Politics, and Policy</w:t>
      </w:r>
      <w:r w:rsidRPr="00F06846">
        <w:t xml:space="preserve"> 17</w:t>
      </w:r>
      <w:r w:rsidR="00F06846">
        <w:t xml:space="preserve"> </w:t>
      </w:r>
      <w:r w:rsidRPr="00F06846">
        <w:t>(4): 264–85. www.liebertpub.com.</w:t>
      </w:r>
    </w:p>
    <w:p w14:paraId="675805B3" w14:textId="705265F0" w:rsidR="00F06846" w:rsidRPr="00F06846" w:rsidRDefault="00F06846" w:rsidP="00F06846">
      <w:pPr>
        <w:pStyle w:val="NormalWeb"/>
        <w:spacing w:before="0" w:beforeAutospacing="0" w:after="0" w:afterAutospacing="0" w:line="480" w:lineRule="auto"/>
        <w:ind w:left="720" w:hanging="720"/>
      </w:pPr>
      <w:r w:rsidRPr="00F06846">
        <w:t xml:space="preserve">Grofman, Bernard, and Scott L. Feld. 2004. “If You </w:t>
      </w:r>
      <w:r w:rsidR="00C95CBD">
        <w:t>L</w:t>
      </w:r>
      <w:r w:rsidRPr="00F06846">
        <w:t xml:space="preserve">ike the Alternative Vote (a.k.a. the Instant Runoff), Then You Ought to Know about the Coombs Rule.” </w:t>
      </w:r>
      <w:r w:rsidRPr="00F06846">
        <w:rPr>
          <w:i/>
          <w:iCs/>
        </w:rPr>
        <w:t>Electoral Studies</w:t>
      </w:r>
      <w:r w:rsidRPr="00F06846">
        <w:t xml:space="preserve"> 23</w:t>
      </w:r>
      <w:r w:rsidR="00C95CBD">
        <w:t xml:space="preserve"> </w:t>
      </w:r>
      <w:r w:rsidRPr="00F06846">
        <w:t>(4): 641–59. https://linkinghub.elsevier.com/retrieve/pii/S026137940300060X.</w:t>
      </w:r>
    </w:p>
    <w:p w14:paraId="2481A6BE" w14:textId="241D9B81" w:rsidR="002C6D74" w:rsidRPr="00F06846" w:rsidRDefault="002C6D74" w:rsidP="00F06846">
      <w:pPr>
        <w:pStyle w:val="NormalWeb"/>
        <w:spacing w:before="0" w:beforeAutospacing="0" w:after="0" w:afterAutospacing="0" w:line="480" w:lineRule="auto"/>
        <w:ind w:left="720" w:hanging="720"/>
      </w:pPr>
      <w:r w:rsidRPr="00F06846">
        <w:t>Grofman, Bernard, Scott L</w:t>
      </w:r>
      <w:r w:rsidR="00F06846">
        <w:t>.</w:t>
      </w:r>
      <w:r w:rsidRPr="00F06846">
        <w:t xml:space="preserve"> Feld, and Jon Fraenkel. 2017. “Finding the Threshold of Exclusion for All Single</w:t>
      </w:r>
      <w:r w:rsidR="00C95CBD">
        <w:t>-</w:t>
      </w:r>
      <w:r w:rsidRPr="00F06846">
        <w:t xml:space="preserve">Seat and Multi-Seat Scoring Rules: Illustrated by Results for the Borda and Dowdall Rules.” </w:t>
      </w:r>
      <w:r w:rsidRPr="00F06846">
        <w:rPr>
          <w:i/>
          <w:iCs/>
        </w:rPr>
        <w:t>Mathematical Social Sciences</w:t>
      </w:r>
      <w:r w:rsidRPr="00F06846">
        <w:t xml:space="preserve"> 85:52–56. www.sciencedirect.com/science/article/pii/S016548961630172X.</w:t>
      </w:r>
    </w:p>
    <w:p w14:paraId="52550265" w14:textId="1EE36C52" w:rsidR="002C6D74" w:rsidRPr="00F06846" w:rsidRDefault="002C6D74" w:rsidP="00F06846">
      <w:pPr>
        <w:pStyle w:val="NormalWeb"/>
        <w:spacing w:before="0" w:beforeAutospacing="0" w:after="0" w:afterAutospacing="0" w:line="480" w:lineRule="auto"/>
        <w:ind w:left="720" w:hanging="720"/>
      </w:pPr>
      <w:r w:rsidRPr="00F06846">
        <w:t xml:space="preserve">Grose, Christian R. 2020. “Reducing Legislative Polarization: Top-Two and Open Primaries Are Associated with More Moderate Legislators.” </w:t>
      </w:r>
      <w:r w:rsidRPr="00F06846">
        <w:rPr>
          <w:i/>
          <w:iCs/>
        </w:rPr>
        <w:t>Journal of Political Institutions and Political Economy</w:t>
      </w:r>
      <w:r w:rsidRPr="00F06846">
        <w:t xml:space="preserve"> 1</w:t>
      </w:r>
      <w:r w:rsidR="00F06846">
        <w:t xml:space="preserve"> </w:t>
      </w:r>
      <w:r w:rsidRPr="00F06846">
        <w:t>(2): 267–87. www.nowpublishers.com/article/Details/PIP-0012.</w:t>
      </w:r>
    </w:p>
    <w:p w14:paraId="2249B209" w14:textId="15BF5212" w:rsidR="002C6D74" w:rsidRPr="00F06846" w:rsidRDefault="002C6D74" w:rsidP="00F06846">
      <w:pPr>
        <w:pStyle w:val="NormalWeb"/>
        <w:spacing w:before="0" w:beforeAutospacing="0" w:after="0" w:afterAutospacing="0" w:line="480" w:lineRule="auto"/>
        <w:ind w:left="720" w:hanging="720"/>
      </w:pPr>
      <w:r w:rsidRPr="00F06846">
        <w:lastRenderedPageBreak/>
        <w:t xml:space="preserve">Herron, Michael C., and Jeffrey B. Lewis. 2007. “Did Ralph Nader Spoil Al Gore’s Presidential Bid? A Ballot-Level Study of Green and Reform Party Voters in the 2000 Presidential Election.” </w:t>
      </w:r>
      <w:r w:rsidRPr="00F06846">
        <w:rPr>
          <w:i/>
          <w:iCs/>
        </w:rPr>
        <w:t>Quarterly Journal of Political Science</w:t>
      </w:r>
      <w:r w:rsidRPr="00F06846">
        <w:t xml:space="preserve"> 2</w:t>
      </w:r>
      <w:r w:rsidR="00F06846">
        <w:t xml:space="preserve"> </w:t>
      </w:r>
      <w:r w:rsidRPr="00F06846">
        <w:t>(3): 205–26. www.nowpublishers.com/article/Details/QJPS-5039.</w:t>
      </w:r>
    </w:p>
    <w:p w14:paraId="003FD8D8" w14:textId="67BC2C91" w:rsidR="002C6D74" w:rsidRPr="00F06846" w:rsidRDefault="002C6D74" w:rsidP="00F06846">
      <w:pPr>
        <w:pStyle w:val="NormalWeb"/>
        <w:spacing w:before="0" w:beforeAutospacing="0" w:after="0" w:afterAutospacing="0" w:line="480" w:lineRule="auto"/>
        <w:ind w:left="720" w:hanging="720"/>
      </w:pPr>
      <w:r w:rsidRPr="00F06846">
        <w:t xml:space="preserve">John, Sarah, Haley Smith, and Elizabeth Zack. 2018. “The Alternative Vote: Do Changes in Single-Member Voting Systems Affect Descriptive Representation of Women and Minorities?” </w:t>
      </w:r>
      <w:r w:rsidRPr="00F06846">
        <w:rPr>
          <w:i/>
          <w:iCs/>
        </w:rPr>
        <w:t>Electoral Studies</w:t>
      </w:r>
      <w:r w:rsidRPr="00F06846">
        <w:t xml:space="preserve"> 54</w:t>
      </w:r>
      <w:r w:rsidR="00F06846">
        <w:t xml:space="preserve"> </w:t>
      </w:r>
      <w:r w:rsidRPr="00F06846">
        <w:t>(April): 90–102. https://doi.org/10.1016/j.electstud.2018.05.009.</w:t>
      </w:r>
    </w:p>
    <w:p w14:paraId="2C6E7438" w14:textId="435B5125" w:rsidR="002C6D74" w:rsidRPr="00F06846" w:rsidRDefault="002C6D74" w:rsidP="00F06846">
      <w:pPr>
        <w:pStyle w:val="NormalWeb"/>
        <w:spacing w:before="0" w:beforeAutospacing="0" w:after="0" w:afterAutospacing="0" w:line="480" w:lineRule="auto"/>
        <w:ind w:left="720" w:hanging="720"/>
      </w:pPr>
      <w:r w:rsidRPr="00F06846">
        <w:t xml:space="preserve">Kilgour, D. Marc, Jean Charles Grégoire, and Angèle M. Foley. 2020. “The Prevalence and Consequences of Ballot Truncation in </w:t>
      </w:r>
      <w:r w:rsidR="00F37743">
        <w:t>Ranked</w:t>
      </w:r>
      <w:r w:rsidRPr="00F06846">
        <w:t xml:space="preserve">-Choice Elections.” </w:t>
      </w:r>
      <w:r w:rsidRPr="00F06846">
        <w:rPr>
          <w:i/>
          <w:iCs/>
        </w:rPr>
        <w:t>Public Choice</w:t>
      </w:r>
      <w:r w:rsidRPr="00F06846">
        <w:t xml:space="preserve"> 184</w:t>
      </w:r>
      <w:r w:rsidR="00F06846">
        <w:t xml:space="preserve"> </w:t>
      </w:r>
      <w:r w:rsidRPr="00F06846">
        <w:t>(1–2): 197–218. https://doi.org/10.1007/s11127-019-00723-2.</w:t>
      </w:r>
    </w:p>
    <w:p w14:paraId="246D4018" w14:textId="4E5E2D0B" w:rsidR="002C6D74" w:rsidRPr="00F06846" w:rsidRDefault="002C6D74" w:rsidP="00F06846">
      <w:pPr>
        <w:pStyle w:val="NormalWeb"/>
        <w:spacing w:before="0" w:beforeAutospacing="0" w:after="0" w:afterAutospacing="0" w:line="480" w:lineRule="auto"/>
        <w:ind w:left="720" w:hanging="720"/>
      </w:pPr>
      <w:r w:rsidRPr="00F06846">
        <w:t xml:space="preserve">Lacy, Dean, and Barry C. Burden. 1999. “The Vote-Stealing and Turnout Effects of Ross Perot in the 1992 U.S. Presidential Election.” </w:t>
      </w:r>
      <w:r w:rsidRPr="00F06846">
        <w:rPr>
          <w:i/>
          <w:iCs/>
        </w:rPr>
        <w:t>American Journal of Political Science</w:t>
      </w:r>
      <w:r w:rsidRPr="00F06846">
        <w:t xml:space="preserve"> 43</w:t>
      </w:r>
      <w:r w:rsidR="00F06846">
        <w:t xml:space="preserve"> </w:t>
      </w:r>
      <w:r w:rsidRPr="00F06846">
        <w:t>(1): 233. www.jstor.org/stable/2991792?origin=crossref.</w:t>
      </w:r>
    </w:p>
    <w:p w14:paraId="0E409FFB" w14:textId="0DF2E25B" w:rsidR="002C6D74" w:rsidRPr="00F06846" w:rsidRDefault="002C6D74" w:rsidP="00F06846">
      <w:pPr>
        <w:pStyle w:val="NormalWeb"/>
        <w:spacing w:before="0" w:beforeAutospacing="0" w:after="0" w:afterAutospacing="0" w:line="480" w:lineRule="auto"/>
        <w:ind w:left="720" w:hanging="720"/>
      </w:pPr>
      <w:r w:rsidRPr="00F06846">
        <w:t>Lai, Jonathan. 2021. “Pennsylvania Still Struggling to Get Mail-</w:t>
      </w:r>
      <w:r w:rsidR="00C95CBD">
        <w:t>I</w:t>
      </w:r>
      <w:r w:rsidRPr="00F06846">
        <w:t xml:space="preserve">n Voting Deadlines under Control.” </w:t>
      </w:r>
      <w:r w:rsidRPr="00F06846">
        <w:rPr>
          <w:i/>
          <w:iCs/>
        </w:rPr>
        <w:t>The Philadelphia Inquirer</w:t>
      </w:r>
      <w:r w:rsidR="00942C94">
        <w:t>, March 21</w:t>
      </w:r>
      <w:r w:rsidRPr="00F06846">
        <w:t>. www.post-gazette.com/news/politics-state/2021/03/21/Pennsylvania-still-struggling-to-get-mail-in-voting-deadlines-under-control/stories/202103210082.</w:t>
      </w:r>
    </w:p>
    <w:p w14:paraId="604609B1" w14:textId="39E26AFE" w:rsidR="002C6D74" w:rsidRPr="00F06846" w:rsidRDefault="002C6D74" w:rsidP="00F06846">
      <w:pPr>
        <w:pStyle w:val="NormalWeb"/>
        <w:spacing w:before="0" w:beforeAutospacing="0" w:after="0" w:afterAutospacing="0" w:line="480" w:lineRule="auto"/>
        <w:ind w:left="720" w:hanging="720"/>
      </w:pPr>
      <w:r w:rsidRPr="00F06846">
        <w:t xml:space="preserve">Magee, Christopher S. P. 2003. “Third-Party Candidates and the 2000 Presidential Election.” </w:t>
      </w:r>
      <w:r w:rsidRPr="00F06846">
        <w:rPr>
          <w:i/>
          <w:iCs/>
        </w:rPr>
        <w:t>Social Science Quarterly</w:t>
      </w:r>
      <w:r w:rsidRPr="00F06846">
        <w:t xml:space="preserve"> 84</w:t>
      </w:r>
      <w:r w:rsidR="00F06846">
        <w:t xml:space="preserve"> </w:t>
      </w:r>
      <w:r w:rsidRPr="00F06846">
        <w:t>(3): 574–95. http://doi.wiley.com/10.1111/1540-6237.8403006.</w:t>
      </w:r>
    </w:p>
    <w:p w14:paraId="217C29A0" w14:textId="6F86608A" w:rsidR="00CC2D1E" w:rsidRPr="00F06846" w:rsidRDefault="00CC2D1E" w:rsidP="00CC2D1E">
      <w:pPr>
        <w:pStyle w:val="NormalWeb"/>
        <w:spacing w:before="0" w:beforeAutospacing="0" w:after="0" w:afterAutospacing="0" w:line="480" w:lineRule="auto"/>
        <w:ind w:left="720" w:hanging="720"/>
      </w:pPr>
      <w:r w:rsidRPr="00F06846">
        <w:rPr>
          <w:i/>
          <w:iCs/>
        </w:rPr>
        <w:lastRenderedPageBreak/>
        <w:t>Maine Examiner</w:t>
      </w:r>
      <w:r>
        <w:rPr>
          <w:i/>
          <w:iCs/>
        </w:rPr>
        <w:t>.</w:t>
      </w:r>
      <w:r>
        <w:t xml:space="preserve"> 2019. </w:t>
      </w:r>
      <w:r w:rsidRPr="00F06846">
        <w:t xml:space="preserve">“Poliquin Calls </w:t>
      </w:r>
      <w:r w:rsidR="00F37743">
        <w:t>Ranked-</w:t>
      </w:r>
      <w:r w:rsidRPr="00F06846">
        <w:t xml:space="preserve">Choice Voting a </w:t>
      </w:r>
      <w:r w:rsidR="00FA13D4">
        <w:t>‘</w:t>
      </w:r>
      <w:r w:rsidRPr="00F06846">
        <w:t>Rip Off</w:t>
      </w:r>
      <w:r w:rsidR="00FA13D4">
        <w:t>’</w:t>
      </w:r>
      <w:r w:rsidRPr="00F06846">
        <w:t xml:space="preserve"> in Testimony to the Massachusetts Legislature.”</w:t>
      </w:r>
      <w:r>
        <w:t xml:space="preserve"> November 12</w:t>
      </w:r>
      <w:r w:rsidRPr="00F06846">
        <w:t>. https://maineexaminer.com/poliquin-calls-</w:t>
      </w:r>
      <w:r w:rsidR="00F37743">
        <w:t>ranked</w:t>
      </w:r>
      <w:r w:rsidRPr="00F06846">
        <w:t>-choice-voting-a-rip-off-in-testimony-to-massachusetts-legislature.</w:t>
      </w:r>
    </w:p>
    <w:p w14:paraId="79EEBD43" w14:textId="18604746" w:rsidR="002C6D74" w:rsidRPr="00F06846" w:rsidRDefault="002C6D74" w:rsidP="00F06846">
      <w:pPr>
        <w:pStyle w:val="NormalWeb"/>
        <w:spacing w:before="0" w:beforeAutospacing="0" w:after="0" w:afterAutospacing="0" w:line="480" w:lineRule="auto"/>
        <w:ind w:left="720" w:hanging="720"/>
      </w:pPr>
      <w:r w:rsidRPr="00F06846">
        <w:t>McGhee, Eric</w:t>
      </w:r>
      <w:r w:rsidR="00F06846">
        <w:t>,</w:t>
      </w:r>
      <w:r w:rsidRPr="00F06846">
        <w:t xml:space="preserve"> </w:t>
      </w:r>
      <w:r w:rsidR="00C95CBD" w:rsidRPr="00C95CBD">
        <w:rPr>
          <w:rFonts w:eastAsiaTheme="minorEastAsia"/>
          <w:color w:val="8B8B8B"/>
          <w:bdr w:val="none" w:sz="0" w:space="0" w:color="auto" w:frame="1"/>
          <w:shd w:val="clear" w:color="auto" w:fill="FFFFFF"/>
        </w:rPr>
        <w:fldChar w:fldCharType="begin"/>
      </w:r>
      <w:r w:rsidR="00C95CBD" w:rsidRPr="00C95CBD">
        <w:rPr>
          <w:rFonts w:eastAsiaTheme="minorEastAsia"/>
          <w:color w:val="8B8B8B"/>
          <w:bdr w:val="none" w:sz="0" w:space="0" w:color="auto" w:frame="1"/>
          <w:shd w:val="clear" w:color="auto" w:fill="FFFFFF"/>
        </w:rPr>
        <w:instrText xml:space="preserve"> HYPERLINK "https://onlinelibrary.wiley.com/action/doSearch?ContribAuthorStored=Masket%2C+Seth" </w:instrText>
      </w:r>
      <w:r w:rsidR="00C95CBD" w:rsidRPr="00C95CBD">
        <w:rPr>
          <w:rFonts w:eastAsiaTheme="minorEastAsia"/>
          <w:color w:val="8B8B8B"/>
          <w:bdr w:val="none" w:sz="0" w:space="0" w:color="auto" w:frame="1"/>
          <w:shd w:val="clear" w:color="auto" w:fill="FFFFFF"/>
        </w:rPr>
        <w:fldChar w:fldCharType="separate"/>
      </w:r>
      <w:ins w:id="746" w:author="Connie Burt" w:date="2021-09-04T10:05:00Z">
        <w:r w:rsidR="00C95CBD" w:rsidRPr="00C95CBD">
          <w:rPr>
            <w:rFonts w:eastAsiaTheme="minorEastAsia"/>
            <w:color w:val="005274"/>
            <w:u w:val="single"/>
            <w:bdr w:val="none" w:sz="0" w:space="0" w:color="auto" w:frame="1"/>
          </w:rPr>
          <w:t>Seth Masket</w:t>
        </w:r>
        <w:r w:rsidR="00C95CBD" w:rsidRPr="00C95CBD">
          <w:rPr>
            <w:rFonts w:eastAsiaTheme="minorEastAsia"/>
            <w:color w:val="8B8B8B"/>
            <w:bdr w:val="none" w:sz="0" w:space="0" w:color="auto" w:frame="1"/>
            <w:shd w:val="clear" w:color="auto" w:fill="FFFFFF"/>
          </w:rPr>
          <w:fldChar w:fldCharType="end"/>
        </w:r>
        <w:r w:rsidR="00C95CBD" w:rsidRPr="00C95CBD">
          <w:rPr>
            <w:rFonts w:eastAsiaTheme="minorEastAsia"/>
            <w:color w:val="8B8B8B"/>
            <w:bdr w:val="none" w:sz="0" w:space="0" w:color="auto" w:frame="1"/>
            <w:shd w:val="clear" w:color="auto" w:fill="FFFFFF"/>
          </w:rPr>
          <w:t xml:space="preserve">, </w:t>
        </w:r>
        <w:r w:rsidR="00C95CBD" w:rsidRPr="00C95CBD">
          <w:rPr>
            <w:rFonts w:eastAsiaTheme="minorEastAsia"/>
            <w:color w:val="8B8B8B"/>
            <w:bdr w:val="none" w:sz="0" w:space="0" w:color="auto" w:frame="1"/>
            <w:shd w:val="clear" w:color="auto" w:fill="FFFFFF"/>
          </w:rPr>
          <w:fldChar w:fldCharType="begin"/>
        </w:r>
        <w:r w:rsidR="00C95CBD" w:rsidRPr="00C95CBD">
          <w:rPr>
            <w:rFonts w:eastAsiaTheme="minorEastAsia"/>
            <w:color w:val="8B8B8B"/>
            <w:bdr w:val="none" w:sz="0" w:space="0" w:color="auto" w:frame="1"/>
            <w:shd w:val="clear" w:color="auto" w:fill="FFFFFF"/>
          </w:rPr>
          <w:instrText xml:space="preserve"> HYPERLINK "https://onlinelibrary.wiley.com/action/doSearch?ContribAuthorStored=Shor%2C+Boris" </w:instrText>
        </w:r>
        <w:r w:rsidR="00C95CBD" w:rsidRPr="00C95CBD">
          <w:rPr>
            <w:rFonts w:eastAsiaTheme="minorEastAsia"/>
            <w:color w:val="8B8B8B"/>
            <w:bdr w:val="none" w:sz="0" w:space="0" w:color="auto" w:frame="1"/>
            <w:shd w:val="clear" w:color="auto" w:fill="FFFFFF"/>
          </w:rPr>
          <w:fldChar w:fldCharType="separate"/>
        </w:r>
        <w:r w:rsidR="00C95CBD" w:rsidRPr="00C95CBD">
          <w:rPr>
            <w:rFonts w:eastAsiaTheme="minorEastAsia"/>
            <w:color w:val="005274"/>
            <w:u w:val="single"/>
            <w:bdr w:val="none" w:sz="0" w:space="0" w:color="auto" w:frame="1"/>
          </w:rPr>
          <w:t>Boris Shor</w:t>
        </w:r>
        <w:r w:rsidR="00C95CBD" w:rsidRPr="00C95CBD">
          <w:rPr>
            <w:rFonts w:eastAsiaTheme="minorEastAsia"/>
            <w:color w:val="8B8B8B"/>
            <w:bdr w:val="none" w:sz="0" w:space="0" w:color="auto" w:frame="1"/>
            <w:shd w:val="clear" w:color="auto" w:fill="FFFFFF"/>
          </w:rPr>
          <w:fldChar w:fldCharType="end"/>
        </w:r>
        <w:r w:rsidR="00C95CBD" w:rsidRPr="00C95CBD">
          <w:rPr>
            <w:rFonts w:eastAsiaTheme="minorEastAsia"/>
            <w:color w:val="8B8B8B"/>
            <w:bdr w:val="none" w:sz="0" w:space="0" w:color="auto" w:frame="1"/>
            <w:shd w:val="clear" w:color="auto" w:fill="FFFFFF"/>
          </w:rPr>
          <w:t xml:space="preserve">, </w:t>
        </w:r>
        <w:r w:rsidR="00C95CBD" w:rsidRPr="00C95CBD">
          <w:rPr>
            <w:rFonts w:eastAsiaTheme="minorEastAsia"/>
            <w:color w:val="8B8B8B"/>
            <w:bdr w:val="none" w:sz="0" w:space="0" w:color="auto" w:frame="1"/>
            <w:shd w:val="clear" w:color="auto" w:fill="FFFFFF"/>
          </w:rPr>
          <w:fldChar w:fldCharType="begin"/>
        </w:r>
        <w:r w:rsidR="00C95CBD" w:rsidRPr="00C95CBD">
          <w:rPr>
            <w:rFonts w:eastAsiaTheme="minorEastAsia"/>
            <w:color w:val="8B8B8B"/>
            <w:bdr w:val="none" w:sz="0" w:space="0" w:color="auto" w:frame="1"/>
            <w:shd w:val="clear" w:color="auto" w:fill="FFFFFF"/>
          </w:rPr>
          <w:instrText xml:space="preserve"> HYPERLINK "https://onlinelibrary.wiley.com/action/doSearch?ContribAuthorStored=Rogers%2C+Steven" </w:instrText>
        </w:r>
        <w:r w:rsidR="00C95CBD" w:rsidRPr="00C95CBD">
          <w:rPr>
            <w:rFonts w:eastAsiaTheme="minorEastAsia"/>
            <w:color w:val="8B8B8B"/>
            <w:bdr w:val="none" w:sz="0" w:space="0" w:color="auto" w:frame="1"/>
            <w:shd w:val="clear" w:color="auto" w:fill="FFFFFF"/>
          </w:rPr>
          <w:fldChar w:fldCharType="separate"/>
        </w:r>
        <w:r w:rsidR="00C95CBD" w:rsidRPr="00C95CBD">
          <w:rPr>
            <w:rFonts w:eastAsiaTheme="minorEastAsia"/>
            <w:color w:val="005274"/>
            <w:u w:val="single"/>
            <w:bdr w:val="none" w:sz="0" w:space="0" w:color="auto" w:frame="1"/>
          </w:rPr>
          <w:t>Steven Rogers</w:t>
        </w:r>
        <w:r w:rsidR="00C95CBD" w:rsidRPr="00C95CBD">
          <w:rPr>
            <w:rFonts w:eastAsiaTheme="minorEastAsia"/>
            <w:color w:val="8B8B8B"/>
            <w:bdr w:val="none" w:sz="0" w:space="0" w:color="auto" w:frame="1"/>
            <w:shd w:val="clear" w:color="auto" w:fill="FFFFFF"/>
          </w:rPr>
          <w:fldChar w:fldCharType="end"/>
        </w:r>
        <w:r w:rsidR="00C95CBD" w:rsidRPr="00C95CBD">
          <w:rPr>
            <w:rFonts w:eastAsiaTheme="minorEastAsia"/>
            <w:color w:val="8B8B8B"/>
            <w:bdr w:val="none" w:sz="0" w:space="0" w:color="auto" w:frame="1"/>
            <w:shd w:val="clear" w:color="auto" w:fill="FFFFFF"/>
          </w:rPr>
          <w:t>,</w:t>
        </w:r>
      </w:ins>
      <w:ins w:id="747" w:author="Connie Burt" w:date="2021-09-04T10:06:00Z">
        <w:r w:rsidR="00C95CBD" w:rsidRPr="00C95CBD">
          <w:rPr>
            <w:rFonts w:eastAsiaTheme="minorEastAsia"/>
            <w:color w:val="8B8B8B"/>
            <w:bdr w:val="none" w:sz="0" w:space="0" w:color="auto" w:frame="1"/>
            <w:shd w:val="clear" w:color="auto" w:fill="FFFFFF"/>
          </w:rPr>
          <w:t xml:space="preserve"> and </w:t>
        </w:r>
      </w:ins>
      <w:ins w:id="748" w:author="Connie Burt" w:date="2021-09-04T10:05:00Z">
        <w:r w:rsidR="00C95CBD" w:rsidRPr="00C95CBD">
          <w:rPr>
            <w:rFonts w:eastAsiaTheme="minorEastAsia"/>
            <w:color w:val="8B8B8B"/>
            <w:bdr w:val="none" w:sz="0" w:space="0" w:color="auto" w:frame="1"/>
            <w:shd w:val="clear" w:color="auto" w:fill="FFFFFF"/>
          </w:rPr>
          <w:fldChar w:fldCharType="begin"/>
        </w:r>
        <w:r w:rsidR="00C95CBD" w:rsidRPr="00C95CBD">
          <w:rPr>
            <w:rFonts w:eastAsiaTheme="minorEastAsia"/>
            <w:color w:val="8B8B8B"/>
            <w:bdr w:val="none" w:sz="0" w:space="0" w:color="auto" w:frame="1"/>
            <w:shd w:val="clear" w:color="auto" w:fill="FFFFFF"/>
          </w:rPr>
          <w:instrText xml:space="preserve"> HYPERLINK "https://onlinelibrary.wiley.com/action/doSearch?ContribAuthorStored=McCarty%2C+Nolan" </w:instrText>
        </w:r>
        <w:r w:rsidR="00C95CBD" w:rsidRPr="00C95CBD">
          <w:rPr>
            <w:rFonts w:eastAsiaTheme="minorEastAsia"/>
            <w:color w:val="8B8B8B"/>
            <w:bdr w:val="none" w:sz="0" w:space="0" w:color="auto" w:frame="1"/>
            <w:shd w:val="clear" w:color="auto" w:fill="FFFFFF"/>
          </w:rPr>
          <w:fldChar w:fldCharType="separate"/>
        </w:r>
        <w:r w:rsidR="00C95CBD" w:rsidRPr="00C95CBD">
          <w:rPr>
            <w:rFonts w:eastAsiaTheme="minorEastAsia"/>
            <w:color w:val="FFFFFF"/>
            <w:u w:val="single"/>
            <w:bdr w:val="none" w:sz="0" w:space="0" w:color="auto" w:frame="1"/>
          </w:rPr>
          <w:t>Nolan McCarty</w:t>
        </w:r>
        <w:r w:rsidR="00C95CBD" w:rsidRPr="00C95CBD">
          <w:rPr>
            <w:rFonts w:eastAsiaTheme="minorEastAsia"/>
            <w:color w:val="8B8B8B"/>
            <w:bdr w:val="none" w:sz="0" w:space="0" w:color="auto" w:frame="1"/>
            <w:shd w:val="clear" w:color="auto" w:fill="FFFFFF"/>
          </w:rPr>
          <w:fldChar w:fldCharType="end"/>
        </w:r>
      </w:ins>
      <w:del w:id="749" w:author="Connie Burt" w:date="2021-09-04T10:05:00Z">
        <w:r w:rsidRPr="00F06846" w:rsidDel="00C95CBD">
          <w:delText>et al</w:delText>
        </w:r>
      </w:del>
      <w:r w:rsidRPr="00F06846">
        <w:t xml:space="preserve">. 2014. “A Primary Cause of Partisanship? Nomination Systems and Legislator Ideology.” </w:t>
      </w:r>
      <w:r w:rsidRPr="00F06846">
        <w:rPr>
          <w:i/>
          <w:iCs/>
        </w:rPr>
        <w:t>American Journal of Political Science</w:t>
      </w:r>
      <w:r w:rsidRPr="00F06846">
        <w:t xml:space="preserve"> 58</w:t>
      </w:r>
      <w:r w:rsidR="00F06846">
        <w:t xml:space="preserve"> </w:t>
      </w:r>
      <w:r w:rsidRPr="00F06846">
        <w:t>(2): 337–51. http://doi.wiley.com/10.1111/ajps.12070.</w:t>
      </w:r>
    </w:p>
    <w:p w14:paraId="56DFBE1B" w14:textId="409B0C3D" w:rsidR="002C6D74" w:rsidRPr="00F06846" w:rsidRDefault="002C6D74" w:rsidP="00F06846">
      <w:pPr>
        <w:pStyle w:val="NormalWeb"/>
        <w:spacing w:before="0" w:beforeAutospacing="0" w:after="0" w:afterAutospacing="0" w:line="480" w:lineRule="auto"/>
        <w:ind w:left="720" w:hanging="720"/>
      </w:pPr>
      <w:r w:rsidRPr="00F06846">
        <w:t xml:space="preserve">Nagle, John F. 2019. “What Criteria Should Be Used for Redistricting Reform?” </w:t>
      </w:r>
      <w:r w:rsidRPr="00F06846">
        <w:rPr>
          <w:i/>
          <w:iCs/>
        </w:rPr>
        <w:t>Election Law Journal: Rules, Politics, and Policy</w:t>
      </w:r>
      <w:r w:rsidRPr="00F06846">
        <w:t xml:space="preserve"> 18</w:t>
      </w:r>
      <w:r w:rsidR="00F06846">
        <w:t xml:space="preserve"> </w:t>
      </w:r>
      <w:r w:rsidRPr="00F06846">
        <w:t>(1): 63–77. www.liebertpub.com/doi/10.1089/elj.2018.0514.</w:t>
      </w:r>
    </w:p>
    <w:p w14:paraId="608CFAEE" w14:textId="173168C3" w:rsidR="002C6D74" w:rsidRPr="00F06846" w:rsidRDefault="002C6D74" w:rsidP="00F06846">
      <w:pPr>
        <w:pStyle w:val="NormalWeb"/>
        <w:spacing w:before="0" w:beforeAutospacing="0" w:after="0" w:afterAutospacing="0" w:line="480" w:lineRule="auto"/>
        <w:ind w:left="720" w:hanging="720"/>
      </w:pPr>
      <w:bookmarkStart w:id="750" w:name="_Hlk81651087"/>
      <w:r w:rsidRPr="00F06846">
        <w:t>Nguyen, Tina. 2016</w:t>
      </w:r>
      <w:bookmarkEnd w:id="750"/>
      <w:r w:rsidRPr="00F06846">
        <w:t xml:space="preserve">. “Gary Johnson and Jill Stein Handed the Presidency to Donald Trump.” </w:t>
      </w:r>
      <w:r w:rsidRPr="00F06846">
        <w:rPr>
          <w:i/>
          <w:iCs/>
        </w:rPr>
        <w:t>Vanity Fair</w:t>
      </w:r>
      <w:r w:rsidRPr="00F06846">
        <w:t>. www.vanityfair.com/news/2016/11/gary-johnson-jill-stein-election-2016.</w:t>
      </w:r>
    </w:p>
    <w:p w14:paraId="1B837699" w14:textId="6446BE9F" w:rsidR="002C6D74" w:rsidRPr="00F06846" w:rsidRDefault="002C6D74" w:rsidP="00F06846">
      <w:pPr>
        <w:pStyle w:val="NormalWeb"/>
        <w:spacing w:before="0" w:beforeAutospacing="0" w:after="0" w:afterAutospacing="0" w:line="480" w:lineRule="auto"/>
        <w:ind w:left="720" w:hanging="720"/>
      </w:pPr>
      <w:r w:rsidRPr="00F06846">
        <w:t xml:space="preserve">Pathé, Simone. 2018. “Maine’s Bruce Poliquin Loses in </w:t>
      </w:r>
      <w:r w:rsidR="00F37743">
        <w:t>Ranked</w:t>
      </w:r>
      <w:r w:rsidRPr="00F06846">
        <w:t xml:space="preserve">-Choice Voting.” </w:t>
      </w:r>
      <w:r w:rsidRPr="00F06846">
        <w:rPr>
          <w:i/>
          <w:iCs/>
        </w:rPr>
        <w:t>Roll Call</w:t>
      </w:r>
      <w:r w:rsidR="00C95CBD">
        <w:t>, November 15</w:t>
      </w:r>
      <w:r w:rsidRPr="00F06846">
        <w:t>. www.rollcall.com/2018/11/15/maines-bruce-poliquin-loses-in-</w:t>
      </w:r>
      <w:r w:rsidR="00F37743">
        <w:t>ranked</w:t>
      </w:r>
      <w:r w:rsidRPr="00F06846">
        <w:t>-choice-voting.</w:t>
      </w:r>
    </w:p>
    <w:p w14:paraId="1D6981E8" w14:textId="7D35B355" w:rsidR="002C6D74" w:rsidRPr="00F06846" w:rsidRDefault="002C6D74" w:rsidP="00F06846">
      <w:pPr>
        <w:pStyle w:val="NormalWeb"/>
        <w:spacing w:before="0" w:beforeAutospacing="0" w:after="0" w:afterAutospacing="0" w:line="480" w:lineRule="auto"/>
        <w:ind w:left="720" w:hanging="720"/>
      </w:pPr>
      <w:r w:rsidRPr="00F06846">
        <w:t xml:space="preserve">Saxon, James. 2020. “Reviving Legislative Avenues for Gerrymandering Reform with a Flexible, Automated Tool.” </w:t>
      </w:r>
      <w:r w:rsidRPr="00F06846">
        <w:rPr>
          <w:i/>
          <w:iCs/>
        </w:rPr>
        <w:t>Political Analysis</w:t>
      </w:r>
      <w:ins w:id="751" w:author="Connie Burt" w:date="2021-09-04T10:13:00Z">
        <w:r w:rsidR="00C23670">
          <w:t xml:space="preserve"> 28 (3)</w:t>
        </w:r>
      </w:ins>
      <w:r w:rsidRPr="00F06846">
        <w:t>: 1–23. www.cambridge.org/core/product/identifier/S1047198719000457/type/journal_article.</w:t>
      </w:r>
    </w:p>
    <w:p w14:paraId="73A96F34" w14:textId="1D1ED30C" w:rsidR="002C6D74" w:rsidRDefault="002C6D74" w:rsidP="00F06846">
      <w:pPr>
        <w:pStyle w:val="NormalWeb"/>
        <w:spacing w:before="0" w:beforeAutospacing="0" w:after="0" w:afterAutospacing="0" w:line="480" w:lineRule="auto"/>
        <w:ind w:left="720" w:hanging="720"/>
      </w:pPr>
      <w:r w:rsidRPr="00F06846">
        <w:t>Stockton, Ronald</w:t>
      </w:r>
      <w:ins w:id="752" w:author="Connie Burt" w:date="2021-09-04T12:55:00Z">
        <w:r w:rsidR="00825119">
          <w:t xml:space="preserve"> R., and F</w:t>
        </w:r>
      </w:ins>
      <w:r w:rsidR="00F37743">
        <w:t>rank</w:t>
      </w:r>
      <w:ins w:id="753" w:author="Connie Burt" w:date="2021-09-04T12:55:00Z">
        <w:r w:rsidR="00825119">
          <w:t xml:space="preserve"> Whelon Wayman</w:t>
        </w:r>
      </w:ins>
      <w:r w:rsidRPr="00F06846">
        <w:t xml:space="preserve">. 1983. </w:t>
      </w:r>
      <w:r w:rsidRPr="00F06846">
        <w:rPr>
          <w:i/>
          <w:iCs/>
        </w:rPr>
        <w:t>A Time of Turmoil: Values and Voting in the 1970’s</w:t>
      </w:r>
      <w:r w:rsidRPr="00F06846">
        <w:t xml:space="preserve">. </w:t>
      </w:r>
      <w:ins w:id="754" w:author="Connie Burt" w:date="2021-09-04T10:19:00Z">
        <w:r w:rsidR="0051569C">
          <w:t xml:space="preserve">East Lansing: </w:t>
        </w:r>
      </w:ins>
      <w:r w:rsidRPr="00F06846">
        <w:t>Michigan State University Press.</w:t>
      </w:r>
    </w:p>
    <w:p w14:paraId="29F25351" w14:textId="3B47F51A" w:rsidR="00CC2D1E" w:rsidRPr="00F06846" w:rsidRDefault="00CC2D1E" w:rsidP="00CC2D1E">
      <w:pPr>
        <w:pStyle w:val="NormalWeb"/>
        <w:spacing w:before="0" w:beforeAutospacing="0" w:after="0" w:afterAutospacing="0" w:line="480" w:lineRule="auto"/>
        <w:ind w:left="720" w:hanging="720"/>
      </w:pPr>
      <w:r w:rsidRPr="00F06846">
        <w:rPr>
          <w:i/>
          <w:iCs/>
        </w:rPr>
        <w:t>The Economist</w:t>
      </w:r>
      <w:r w:rsidRPr="00F06846">
        <w:t xml:space="preserve">. </w:t>
      </w:r>
      <w:r>
        <w:t xml:space="preserve">2021. </w:t>
      </w:r>
      <w:r w:rsidRPr="00F06846">
        <w:t xml:space="preserve">“Democrats in New York Choose a Mayoral Candidate in a Tight Race: Besides the Candidates, </w:t>
      </w:r>
      <w:r w:rsidR="00F37743">
        <w:t>Ranked</w:t>
      </w:r>
      <w:r w:rsidRPr="00F06846">
        <w:t xml:space="preserve">-Choice Voting Is on Trial.” </w:t>
      </w:r>
      <w:r>
        <w:t xml:space="preserve">June </w:t>
      </w:r>
      <w:r w:rsidR="00942C94">
        <w:t>21</w:t>
      </w:r>
      <w:r>
        <w:t xml:space="preserve">. </w:t>
      </w:r>
      <w:r w:rsidRPr="00F06846">
        <w:t>www.economist.com/united-states/2021/06/21/democrats-in-new-york-choose-a-mayoral-candidate-in-a-tight-race.</w:t>
      </w:r>
    </w:p>
    <w:p w14:paraId="3CA1E6E3" w14:textId="76D8A371" w:rsidR="001E2D55" w:rsidRDefault="001E2D55" w:rsidP="00F06846">
      <w:pPr>
        <w:pStyle w:val="NormalWeb"/>
        <w:spacing w:before="0" w:beforeAutospacing="0" w:after="0" w:afterAutospacing="0" w:line="480" w:lineRule="auto"/>
        <w:ind w:left="720" w:hanging="720"/>
      </w:pPr>
      <w:r w:rsidRPr="001E2D55">
        <w:lastRenderedPageBreak/>
        <w:t xml:space="preserve">United States District Court District </w:t>
      </w:r>
      <w:r>
        <w:t>o</w:t>
      </w:r>
      <w:r w:rsidRPr="001E2D55">
        <w:t>f Maine</w:t>
      </w:r>
      <w:r>
        <w:t>. 2018.</w:t>
      </w:r>
      <w:r w:rsidRPr="001E2D55">
        <w:t xml:space="preserve"> </w:t>
      </w:r>
      <w:r w:rsidRPr="001E2D55">
        <w:rPr>
          <w:i/>
          <w:iCs/>
        </w:rPr>
        <w:t>Baber</w:t>
      </w:r>
      <w:r w:rsidRPr="001E2D55">
        <w:t xml:space="preserve"> v. </w:t>
      </w:r>
      <w:r w:rsidRPr="001E2D55">
        <w:rPr>
          <w:i/>
          <w:iCs/>
        </w:rPr>
        <w:t>Dunlap</w:t>
      </w:r>
      <w:r w:rsidRPr="001E2D55">
        <w:t>, 376 F. Supp. 3d 125, 143 (D. Me. 2018)</w:t>
      </w:r>
      <w:r>
        <w:t>.</w:t>
      </w:r>
    </w:p>
    <w:p w14:paraId="461C1A7F" w14:textId="70031A90" w:rsidR="002C6D74" w:rsidRPr="00F06846" w:rsidRDefault="002C6D74" w:rsidP="00F06846">
      <w:pPr>
        <w:pStyle w:val="NormalWeb"/>
        <w:spacing w:before="0" w:beforeAutospacing="0" w:after="0" w:afterAutospacing="0" w:line="480" w:lineRule="auto"/>
        <w:ind w:left="720" w:hanging="720"/>
      </w:pPr>
      <w:r w:rsidRPr="00F06846">
        <w:t xml:space="preserve">Wang, Samuel, Jonathan Cervas, Bernard Grofman, and Keena Lipsitz. 2021. “A Systems Framework for Remedying Distortions in US Democracy.” </w:t>
      </w:r>
      <w:r w:rsidRPr="00F06846">
        <w:rPr>
          <w:i/>
          <w:iCs/>
        </w:rPr>
        <w:t>S</w:t>
      </w:r>
      <w:r w:rsidR="0093348E">
        <w:rPr>
          <w:i/>
          <w:iCs/>
        </w:rPr>
        <w:t xml:space="preserve">ocial </w:t>
      </w:r>
      <w:r w:rsidRPr="00F06846">
        <w:rPr>
          <w:i/>
          <w:iCs/>
        </w:rPr>
        <w:t>S</w:t>
      </w:r>
      <w:r w:rsidR="0093348E">
        <w:rPr>
          <w:i/>
          <w:iCs/>
        </w:rPr>
        <w:t xml:space="preserve">cience </w:t>
      </w:r>
      <w:r w:rsidRPr="00F06846">
        <w:rPr>
          <w:i/>
          <w:iCs/>
        </w:rPr>
        <w:t>R</w:t>
      </w:r>
      <w:r w:rsidR="0093348E">
        <w:rPr>
          <w:i/>
          <w:iCs/>
        </w:rPr>
        <w:t xml:space="preserve">esearch </w:t>
      </w:r>
      <w:r w:rsidRPr="00F06846">
        <w:rPr>
          <w:i/>
          <w:iCs/>
        </w:rPr>
        <w:t>N</w:t>
      </w:r>
      <w:r w:rsidR="0093348E">
        <w:rPr>
          <w:i/>
          <w:iCs/>
        </w:rPr>
        <w:t>etwork</w:t>
      </w:r>
      <w:r w:rsidRPr="00F06846">
        <w:rPr>
          <w:i/>
          <w:iCs/>
        </w:rPr>
        <w:t xml:space="preserve"> Electronic Journal</w:t>
      </w:r>
      <w:r w:rsidRPr="00F06846">
        <w:t>. www.ssrn.com/abstract=3800433.</w:t>
      </w:r>
    </w:p>
    <w:p w14:paraId="3F3156AC" w14:textId="421EF189" w:rsidR="002C6D74" w:rsidRPr="00F06846" w:rsidRDefault="002C6D74" w:rsidP="00F06846">
      <w:pPr>
        <w:pStyle w:val="NormalWeb"/>
        <w:spacing w:before="0" w:beforeAutospacing="0" w:after="0" w:afterAutospacing="0" w:line="480" w:lineRule="auto"/>
        <w:ind w:left="720" w:hanging="720"/>
      </w:pPr>
      <w:r w:rsidRPr="00F06846">
        <w:t xml:space="preserve">Wuffle, A. 1986. “Reflections on Academia.” </w:t>
      </w:r>
      <w:r w:rsidRPr="00F06846">
        <w:rPr>
          <w:i/>
          <w:iCs/>
        </w:rPr>
        <w:t>PS</w:t>
      </w:r>
      <w:ins w:id="755" w:author="Connie Burt" w:date="2021-09-03T14:35:00Z">
        <w:r w:rsidR="00F06846">
          <w:rPr>
            <w:i/>
            <w:iCs/>
          </w:rPr>
          <w:t>: Political Science &amp; Politi</w:t>
        </w:r>
      </w:ins>
      <w:ins w:id="756" w:author="Connie Burt" w:date="2021-09-03T14:36:00Z">
        <w:r w:rsidR="00F06846">
          <w:rPr>
            <w:i/>
            <w:iCs/>
          </w:rPr>
          <w:t>cs</w:t>
        </w:r>
      </w:ins>
      <w:r w:rsidRPr="00F06846">
        <w:t xml:space="preserve"> 19</w:t>
      </w:r>
      <w:r w:rsidR="00F06846">
        <w:t xml:space="preserve"> </w:t>
      </w:r>
      <w:r w:rsidRPr="00F06846">
        <w:t>(1): 57. https://www.jstor.org/stable/419291?origin=crossref.</w:t>
      </w:r>
    </w:p>
    <w:p w14:paraId="1C2E2275" w14:textId="3DA645F8" w:rsidR="003C28A3" w:rsidRDefault="002C6D74" w:rsidP="0093348E">
      <w:pPr>
        <w:pStyle w:val="NormalWeb"/>
        <w:spacing w:before="0" w:beforeAutospacing="0" w:after="0" w:afterAutospacing="0" w:line="480" w:lineRule="auto"/>
        <w:ind w:left="720" w:hanging="720"/>
      </w:pPr>
      <w:r w:rsidRPr="00F06846">
        <w:t xml:space="preserve">Yang, Andrew, and Bill Weld. 2020. “Why </w:t>
      </w:r>
      <w:r w:rsidR="00F37743">
        <w:t>Ranked-</w:t>
      </w:r>
      <w:r w:rsidRPr="00F06846">
        <w:t xml:space="preserve">Choice Voting Will Improve America’s Elections.” </w:t>
      </w:r>
      <w:r w:rsidRPr="00F06846">
        <w:rPr>
          <w:i/>
          <w:iCs/>
        </w:rPr>
        <w:t>USA Today</w:t>
      </w:r>
      <w:r w:rsidR="0093348E">
        <w:t>, October 2</w:t>
      </w:r>
      <w:r w:rsidRPr="00F06846">
        <w:t xml:space="preserve">. </w:t>
      </w:r>
      <w:hyperlink r:id="rId15" w:history="1">
        <w:r w:rsidR="007161B0" w:rsidRPr="001D6164">
          <w:rPr>
            <w:rStyle w:val="Hyperlink"/>
            <w:rFonts w:ascii="Times New Roman" w:hAnsi="Times New Roman"/>
          </w:rPr>
          <w:t>www.usatoday.com/story/opinion/2020/10/02/why-ranked-choice-voting-improve-american-elections-yang-weld-column/5877731002</w:t>
        </w:r>
      </w:hyperlink>
      <w:r w:rsidRPr="003C28A3">
        <w:t>.</w:t>
      </w:r>
      <w:ins w:id="757" w:author="Connie Burt" w:date="2021-09-04T10:36:00Z">
        <w:r w:rsidR="00227E93">
          <w:t>&lt;end refs&gt;</w:t>
        </w:r>
      </w:ins>
      <w:r w:rsidR="003C28A3">
        <w:br w:type="page"/>
      </w:r>
    </w:p>
    <w:p w14:paraId="2DD18B81" w14:textId="77777777" w:rsidR="002C6D74" w:rsidRPr="003C28A3" w:rsidRDefault="002C6D74" w:rsidP="00F06846">
      <w:pPr>
        <w:pStyle w:val="NormalWeb"/>
        <w:spacing w:before="0" w:beforeAutospacing="0" w:after="0" w:afterAutospacing="0" w:line="480" w:lineRule="auto"/>
        <w:ind w:left="720" w:hanging="720"/>
      </w:pPr>
    </w:p>
    <w:p w14:paraId="7641106F" w14:textId="5BE680DF" w:rsidR="00D34ADE" w:rsidRPr="003C28A3" w:rsidRDefault="00D34ADE" w:rsidP="003C28A3">
      <w:pPr>
        <w:pStyle w:val="NormalWeb"/>
        <w:spacing w:before="0" w:beforeAutospacing="0" w:after="0" w:afterAutospacing="0" w:line="480" w:lineRule="auto"/>
        <w:rPr>
          <w:bCs/>
          <w:i/>
          <w:iCs/>
        </w:rPr>
      </w:pPr>
      <w:r w:rsidRPr="003C28A3">
        <w:rPr>
          <w:bCs/>
          <w:i/>
          <w:iCs/>
        </w:rPr>
        <w:t xml:space="preserve">Table </w:t>
      </w:r>
      <w:commentRangeStart w:id="758"/>
      <w:r w:rsidRPr="003C28A3">
        <w:rPr>
          <w:bCs/>
          <w:i/>
          <w:iCs/>
        </w:rPr>
        <w:t>1</w:t>
      </w:r>
      <w:commentRangeEnd w:id="758"/>
      <w:r w:rsidR="00176AB1">
        <w:rPr>
          <w:rStyle w:val="CommentReference"/>
          <w:rFonts w:ascii="Arial" w:eastAsiaTheme="minorEastAsia" w:hAnsi="Arial" w:cs="Arial"/>
        </w:rPr>
        <w:commentReference w:id="758"/>
      </w:r>
    </w:p>
    <w:tbl>
      <w:tblPr>
        <w:tblStyle w:val="af3"/>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30"/>
        <w:gridCol w:w="900"/>
        <w:gridCol w:w="1080"/>
        <w:gridCol w:w="1170"/>
        <w:gridCol w:w="2070"/>
        <w:gridCol w:w="1440"/>
        <w:gridCol w:w="1350"/>
      </w:tblGrid>
      <w:tr w:rsidR="00D34ADE" w:rsidRPr="009344B2" w14:paraId="4F5F5476" w14:textId="77777777" w:rsidTr="007161B0">
        <w:trPr>
          <w:trHeight w:val="666"/>
        </w:trPr>
        <w:tc>
          <w:tcPr>
            <w:tcW w:w="14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81DE4D5" w14:textId="77777777"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DE0C188" w14:textId="77777777"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Electors</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26D4584" w14:textId="77777777"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55109AE4" w14:textId="77777777"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912F0AB" w14:textId="2CEDB81C"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 xml:space="preserve">Biden </w:t>
            </w:r>
            <w:r w:rsidR="003C28A3">
              <w:rPr>
                <w:rFonts w:ascii="Times New Roman" w:hAnsi="Times New Roman" w:cs="Times New Roman"/>
                <w:b/>
                <w:bCs/>
                <w:sz w:val="24"/>
              </w:rPr>
              <w:t>M</w:t>
            </w:r>
            <w:r w:rsidRPr="009344B2">
              <w:rPr>
                <w:rFonts w:ascii="Times New Roman" w:hAnsi="Times New Roman" w:cs="Times New Roman"/>
                <w:b/>
                <w:bCs/>
                <w:sz w:val="24"/>
              </w:rPr>
              <w:t>inus 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6A7DA23" w14:textId="77777777"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50686108" w14:textId="77777777" w:rsidR="00D34ADE" w:rsidRPr="009344B2" w:rsidRDefault="00D34ADE" w:rsidP="009344B2">
            <w:pPr>
              <w:spacing w:after="0" w:line="480" w:lineRule="auto"/>
              <w:ind w:firstLine="0"/>
              <w:rPr>
                <w:rFonts w:ascii="Times New Roman" w:hAnsi="Times New Roman" w:cs="Times New Roman"/>
                <w:b/>
                <w:bCs/>
                <w:sz w:val="24"/>
              </w:rPr>
            </w:pPr>
            <w:r w:rsidRPr="009344B2">
              <w:rPr>
                <w:rFonts w:ascii="Times New Roman" w:hAnsi="Times New Roman" w:cs="Times New Roman"/>
                <w:b/>
                <w:bCs/>
                <w:sz w:val="24"/>
              </w:rPr>
              <w:t>Hawkins (G)</w:t>
            </w:r>
          </w:p>
        </w:tc>
      </w:tr>
      <w:tr w:rsidR="00D34ADE" w:rsidRPr="009344B2" w14:paraId="0DC31487" w14:textId="77777777" w:rsidTr="007161B0">
        <w:trPr>
          <w:trHeight w:val="372"/>
        </w:trPr>
        <w:tc>
          <w:tcPr>
            <w:tcW w:w="14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7380391" w14:textId="77777777" w:rsidR="00D34ADE" w:rsidRPr="009344B2" w:rsidRDefault="00D34ADE" w:rsidP="009344B2">
            <w:pPr>
              <w:spacing w:after="0" w:line="480" w:lineRule="auto"/>
              <w:ind w:firstLine="0"/>
              <w:rPr>
                <w:rFonts w:ascii="Times New Roman" w:hAnsi="Times New Roman" w:cs="Times New Roman"/>
                <w:i/>
                <w:iCs/>
                <w:sz w:val="24"/>
              </w:rPr>
            </w:pPr>
            <w:r w:rsidRPr="009344B2">
              <w:rPr>
                <w:rFonts w:ascii="Times New Roman" w:hAnsi="Times New Roman" w:cs="Times New Roman"/>
                <w:i/>
                <w:iCs/>
                <w:sz w:val="24"/>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5AED9D34"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11</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8B4B153"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1,672,143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703AA65"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1,661,686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2ACDE73"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10,457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CDEC210"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51,465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8C7A2F3"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1,557</w:t>
            </w:r>
          </w:p>
        </w:tc>
      </w:tr>
      <w:tr w:rsidR="00D34ADE" w:rsidRPr="009344B2" w14:paraId="23251F2C" w14:textId="77777777" w:rsidTr="007161B0">
        <w:trPr>
          <w:trHeight w:val="372"/>
        </w:trPr>
        <w:tc>
          <w:tcPr>
            <w:tcW w:w="14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FF74721" w14:textId="77777777" w:rsidR="00D34ADE" w:rsidRPr="009344B2" w:rsidRDefault="00D34ADE" w:rsidP="009344B2">
            <w:pPr>
              <w:spacing w:after="0" w:line="480" w:lineRule="auto"/>
              <w:ind w:firstLine="0"/>
              <w:rPr>
                <w:rFonts w:ascii="Times New Roman" w:hAnsi="Times New Roman" w:cs="Times New Roman"/>
                <w:i/>
                <w:iCs/>
                <w:sz w:val="24"/>
              </w:rPr>
            </w:pPr>
            <w:r w:rsidRPr="009344B2">
              <w:rPr>
                <w:rFonts w:ascii="Times New Roman" w:hAnsi="Times New Roman" w:cs="Times New Roman"/>
                <w:i/>
                <w:iCs/>
                <w:sz w:val="24"/>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C70666D"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16</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F16283C"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2,473,633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301247F6"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2,461,854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485F6AC1"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11,779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F8F4568"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62,229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66671B7"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1,013</w:t>
            </w:r>
          </w:p>
        </w:tc>
      </w:tr>
      <w:tr w:rsidR="00D34ADE" w:rsidRPr="009344B2" w14:paraId="2FC577A7" w14:textId="77777777" w:rsidTr="007161B0">
        <w:trPr>
          <w:trHeight w:val="372"/>
        </w:trPr>
        <w:tc>
          <w:tcPr>
            <w:tcW w:w="14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2299C78" w14:textId="77777777" w:rsidR="00D34ADE" w:rsidRPr="009344B2" w:rsidRDefault="00D34ADE" w:rsidP="009344B2">
            <w:pPr>
              <w:spacing w:after="0" w:line="480" w:lineRule="auto"/>
              <w:ind w:firstLine="0"/>
              <w:rPr>
                <w:rFonts w:ascii="Times New Roman" w:hAnsi="Times New Roman" w:cs="Times New Roman"/>
                <w:i/>
                <w:iCs/>
                <w:sz w:val="24"/>
              </w:rPr>
            </w:pPr>
            <w:r w:rsidRPr="009344B2">
              <w:rPr>
                <w:rFonts w:ascii="Times New Roman" w:hAnsi="Times New Roman" w:cs="Times New Roman"/>
                <w:i/>
                <w:iCs/>
                <w:sz w:val="24"/>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1649E5A"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20</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3C1BDF14"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3,458,229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449C9D3"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3,377,674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DD06909"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80,555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F5A5FC0"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79,380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9182EB9" w14:textId="31FA8B4A" w:rsidR="00D34ADE" w:rsidRPr="009344B2" w:rsidRDefault="00176AB1" w:rsidP="009344B2">
            <w:pPr>
              <w:spacing w:after="0" w:line="480" w:lineRule="auto"/>
              <w:ind w:firstLine="0"/>
              <w:rPr>
                <w:rFonts w:ascii="Times New Roman" w:hAnsi="Times New Roman" w:cs="Times New Roman"/>
                <w:sz w:val="24"/>
              </w:rPr>
            </w:pPr>
            <w:r>
              <w:rPr>
                <w:rFonts w:ascii="Times New Roman" w:hAnsi="Times New Roman" w:cs="Times New Roman"/>
                <w:sz w:val="24"/>
              </w:rPr>
              <w:t>–</w:t>
            </w:r>
          </w:p>
        </w:tc>
      </w:tr>
      <w:tr w:rsidR="00D34ADE" w:rsidRPr="009344B2" w14:paraId="44B1D838" w14:textId="77777777" w:rsidTr="007161B0">
        <w:trPr>
          <w:trHeight w:val="372"/>
        </w:trPr>
        <w:tc>
          <w:tcPr>
            <w:tcW w:w="14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458C12AA" w14:textId="77777777" w:rsidR="00D34ADE" w:rsidRPr="009344B2" w:rsidRDefault="00D34ADE" w:rsidP="009344B2">
            <w:pPr>
              <w:spacing w:after="0" w:line="480" w:lineRule="auto"/>
              <w:ind w:firstLine="0"/>
              <w:rPr>
                <w:rFonts w:ascii="Times New Roman" w:hAnsi="Times New Roman" w:cs="Times New Roman"/>
                <w:i/>
                <w:iCs/>
                <w:sz w:val="24"/>
              </w:rPr>
            </w:pPr>
            <w:r w:rsidRPr="009344B2">
              <w:rPr>
                <w:rFonts w:ascii="Times New Roman" w:hAnsi="Times New Roman" w:cs="Times New Roman"/>
                <w:i/>
                <w:iCs/>
                <w:sz w:val="24"/>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29B4EB29"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CAE50D9"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1,630,866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66605D36"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1,610,184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9E4CC4B"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20,682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97E0D65"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38,491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3D4C5B6"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1,089</w:t>
            </w:r>
          </w:p>
        </w:tc>
      </w:tr>
      <w:tr w:rsidR="00D34ADE" w:rsidRPr="009344B2" w14:paraId="7FEA2EAC" w14:textId="77777777" w:rsidTr="007161B0">
        <w:trPr>
          <w:trHeight w:val="372"/>
        </w:trPr>
        <w:tc>
          <w:tcPr>
            <w:tcW w:w="143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5C0B4FB" w14:textId="2DC140B6" w:rsidR="00D34ADE" w:rsidRPr="009344B2" w:rsidRDefault="00D34ADE" w:rsidP="009344B2">
            <w:pPr>
              <w:spacing w:after="0" w:line="480" w:lineRule="auto"/>
              <w:ind w:firstLine="0"/>
              <w:rPr>
                <w:rFonts w:ascii="Times New Roman" w:hAnsi="Times New Roman" w:cs="Times New Roman"/>
                <w:i/>
                <w:iCs/>
                <w:sz w:val="24"/>
              </w:rPr>
            </w:pPr>
            <w:r w:rsidRPr="009344B2">
              <w:rPr>
                <w:rFonts w:ascii="Times New Roman" w:hAnsi="Times New Roman" w:cs="Times New Roman"/>
                <w:i/>
                <w:iCs/>
                <w:sz w:val="24"/>
              </w:rPr>
              <w:t xml:space="preserve">NATIONAL </w:t>
            </w:r>
            <w:r w:rsidR="007161B0" w:rsidRPr="009344B2">
              <w:rPr>
                <w:rFonts w:ascii="Times New Roman" w:hAnsi="Times New Roman" w:cs="Times New Roman"/>
                <w:i/>
                <w:iCs/>
                <w:sz w:val="24"/>
              </w:rPr>
              <w:t>E</w:t>
            </w:r>
            <w:r w:rsidR="007161B0">
              <w:rPr>
                <w:rFonts w:ascii="Times New Roman" w:hAnsi="Times New Roman" w:cs="Times New Roman"/>
                <w:i/>
                <w:iCs/>
                <w:sz w:val="24"/>
              </w:rPr>
              <w:t xml:space="preserve">LECTORAL </w:t>
            </w:r>
            <w:r w:rsidR="007161B0" w:rsidRPr="009344B2">
              <w:rPr>
                <w:rFonts w:ascii="Times New Roman" w:hAnsi="Times New Roman" w:cs="Times New Roman"/>
                <w:i/>
                <w:iCs/>
                <w:sz w:val="24"/>
              </w:rPr>
              <w:t>C</w:t>
            </w:r>
            <w:r w:rsidR="007161B0">
              <w:rPr>
                <w:rFonts w:ascii="Times New Roman" w:hAnsi="Times New Roman" w:cs="Times New Roman"/>
                <w:i/>
                <w:iCs/>
                <w:sz w:val="24"/>
              </w:rPr>
              <w:t>OLLEGE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7CEBFCD0"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538</w:t>
            </w:r>
          </w:p>
        </w:tc>
        <w:tc>
          <w:tcPr>
            <w:tcW w:w="108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44EACAE"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59433F17"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3D831D2"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7,060,519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17FBFE50"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3957FF4E" w14:textId="77777777" w:rsidR="00D34ADE" w:rsidRPr="009344B2" w:rsidRDefault="00D34ADE" w:rsidP="009344B2">
            <w:pPr>
              <w:spacing w:after="0" w:line="480" w:lineRule="auto"/>
              <w:ind w:firstLine="0"/>
              <w:rPr>
                <w:rFonts w:ascii="Times New Roman" w:hAnsi="Times New Roman" w:cs="Times New Roman"/>
                <w:sz w:val="24"/>
              </w:rPr>
            </w:pPr>
            <w:r w:rsidRPr="009344B2">
              <w:rPr>
                <w:rFonts w:ascii="Times New Roman" w:hAnsi="Times New Roman" w:cs="Times New Roman"/>
                <w:sz w:val="24"/>
              </w:rPr>
              <w:t>0</w:t>
            </w:r>
          </w:p>
        </w:tc>
      </w:tr>
    </w:tbl>
    <w:p w14:paraId="777CDBF6" w14:textId="77777777" w:rsidR="003C28A3" w:rsidRDefault="003C28A3" w:rsidP="003C28A3">
      <w:pPr>
        <w:ind w:firstLine="0"/>
        <w:rPr>
          <w:rFonts w:ascii="Times New Roman" w:hAnsi="Times New Roman" w:cs="Times New Roman"/>
          <w:color w:val="000000"/>
          <w:sz w:val="24"/>
        </w:rPr>
      </w:pPr>
      <w:r>
        <w:rPr>
          <w:rFonts w:ascii="Times New Roman" w:hAnsi="Times New Roman" w:cs="Times New Roman"/>
          <w:color w:val="000000"/>
          <w:sz w:val="24"/>
        </w:rPr>
        <w:br w:type="page"/>
      </w:r>
    </w:p>
    <w:sectPr w:rsidR="003C28A3">
      <w:headerReference w:type="even" r:id="rId16"/>
      <w:headerReference w:type="default" r:id="rId17"/>
      <w:footerReference w:type="even" r:id="rId18"/>
      <w:footerReference w:type="default" r:id="rId19"/>
      <w:headerReference w:type="first" r:id="rId20"/>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8" w:author="Connie Burt" w:date="2021-09-04T11:02:00Z" w:initials="CB">
    <w:p w14:paraId="3A9251A3" w14:textId="0C461E47" w:rsidR="00B95A47" w:rsidRDefault="00B95A47">
      <w:pPr>
        <w:pStyle w:val="CommentText"/>
      </w:pPr>
      <w:r>
        <w:rPr>
          <w:rStyle w:val="CommentReference"/>
        </w:rPr>
        <w:annotationRef/>
      </w:r>
      <w:r>
        <w:t>AU: or perhaps “outcry,” “furor,” or “commotion”?</w:t>
      </w:r>
    </w:p>
  </w:comment>
  <w:comment w:id="209" w:author="Connie Burt" w:date="2021-09-06T09:59:00Z" w:initials="CB">
    <w:p w14:paraId="1D36F12D" w14:textId="6D99ABDF" w:rsidR="00C546CE" w:rsidRDefault="00C546CE">
      <w:pPr>
        <w:pStyle w:val="CommentText"/>
      </w:pPr>
      <w:r>
        <w:rPr>
          <w:rStyle w:val="CommentReference"/>
        </w:rPr>
        <w:annotationRef/>
      </w:r>
      <w:r>
        <w:t>AU: is there another way to say this?</w:t>
      </w:r>
    </w:p>
  </w:comment>
  <w:comment w:id="465" w:author="Connie Burt" w:date="2021-09-04T11:54:00Z" w:initials="CB">
    <w:p w14:paraId="1FB53568" w14:textId="6A241870" w:rsidR="007C7713" w:rsidRDefault="007C7713">
      <w:pPr>
        <w:pStyle w:val="CommentText"/>
      </w:pPr>
      <w:r>
        <w:rPr>
          <w:rStyle w:val="CommentReference"/>
        </w:rPr>
        <w:annotationRef/>
      </w:r>
      <w:r>
        <w:t>AU: can this be updated?</w:t>
      </w:r>
    </w:p>
  </w:comment>
  <w:comment w:id="579" w:author="Connie Burt" w:date="2021-09-06T10:16:00Z" w:initials="CB">
    <w:p w14:paraId="2B4D831B" w14:textId="111AC3B7" w:rsidR="00C833F6" w:rsidRDefault="00C833F6">
      <w:pPr>
        <w:pStyle w:val="CommentText"/>
      </w:pPr>
      <w:r>
        <w:rPr>
          <w:rStyle w:val="CommentReference"/>
        </w:rPr>
        <w:annotationRef/>
      </w:r>
      <w:r>
        <w:t>AU: OK to change?</w:t>
      </w:r>
    </w:p>
  </w:comment>
  <w:comment w:id="595" w:author="Connie Burt" w:date="2021-09-06T10:17:00Z" w:initials="CB">
    <w:p w14:paraId="4AD30F62" w14:textId="385AC584" w:rsidR="00C833F6" w:rsidRDefault="00C833F6">
      <w:pPr>
        <w:pStyle w:val="CommentText"/>
      </w:pPr>
      <w:r>
        <w:rPr>
          <w:rStyle w:val="CommentReference"/>
        </w:rPr>
        <w:annotationRef/>
      </w:r>
      <w:r>
        <w:t>AU: OK as written?</w:t>
      </w:r>
    </w:p>
  </w:comment>
  <w:comment w:id="745" w:author="Connie Burt" w:date="2021-09-04T09:54:00Z" w:initials="CB">
    <w:p w14:paraId="1D0C3048" w14:textId="1B079856" w:rsidR="005E6445" w:rsidRDefault="005E6445">
      <w:pPr>
        <w:pStyle w:val="CommentText"/>
      </w:pPr>
      <w:r>
        <w:rPr>
          <w:rStyle w:val="CommentReference"/>
        </w:rPr>
        <w:annotationRef/>
      </w:r>
      <w:r>
        <w:t>AU: please provide more source info</w:t>
      </w:r>
    </w:p>
  </w:comment>
  <w:comment w:id="758" w:author="Connie Burt" w:date="2021-09-04T10:22:00Z" w:initials="CB">
    <w:p w14:paraId="4DAF7445" w14:textId="5BE00130" w:rsidR="00176AB1" w:rsidRDefault="00176AB1">
      <w:pPr>
        <w:pStyle w:val="CommentText"/>
      </w:pPr>
      <w:r>
        <w:rPr>
          <w:rStyle w:val="CommentReference"/>
        </w:rPr>
        <w:annotationRef/>
      </w:r>
      <w:r>
        <w:t>Au: please provide title for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251A3" w15:done="0"/>
  <w15:commentEx w15:paraId="1D36F12D" w15:done="0"/>
  <w15:commentEx w15:paraId="1FB53568" w15:done="0"/>
  <w15:commentEx w15:paraId="2B4D831B" w15:done="0"/>
  <w15:commentEx w15:paraId="4AD30F62" w15:done="0"/>
  <w15:commentEx w15:paraId="1D0C3048" w15:done="0"/>
  <w15:commentEx w15:paraId="4DAF7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DD0BE" w16cex:dateUtc="2021-09-04T15:02:00Z"/>
  <w16cex:commentExtensible w16cex:durableId="24E0651F" w16cex:dateUtc="2021-09-06T13:59:00Z"/>
  <w16cex:commentExtensible w16cex:durableId="24DDDCE5" w16cex:dateUtc="2021-09-04T15:54:00Z"/>
  <w16cex:commentExtensible w16cex:durableId="24E06903" w16cex:dateUtc="2021-09-06T14:16:00Z"/>
  <w16cex:commentExtensible w16cex:durableId="24E0694B" w16cex:dateUtc="2021-09-06T14:17:00Z"/>
  <w16cex:commentExtensible w16cex:durableId="24DDC0D1" w16cex:dateUtc="2021-09-04T13:54:00Z"/>
  <w16cex:commentExtensible w16cex:durableId="24DDC775" w16cex:dateUtc="2021-09-04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251A3" w16cid:durableId="24DDD0BE"/>
  <w16cid:commentId w16cid:paraId="1D36F12D" w16cid:durableId="24E0651F"/>
  <w16cid:commentId w16cid:paraId="1FB53568" w16cid:durableId="24DDDCE5"/>
  <w16cid:commentId w16cid:paraId="2B4D831B" w16cid:durableId="24E06903"/>
  <w16cid:commentId w16cid:paraId="4AD30F62" w16cid:durableId="24E0694B"/>
  <w16cid:commentId w16cid:paraId="1D0C3048" w16cid:durableId="24DDC0D1"/>
  <w16cid:commentId w16cid:paraId="4DAF7445" w16cid:durableId="24DDC7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BCCD" w14:textId="77777777" w:rsidR="00062FC3" w:rsidRDefault="00062FC3">
      <w:pPr>
        <w:spacing w:after="0" w:line="240" w:lineRule="auto"/>
      </w:pPr>
      <w:r>
        <w:separator/>
      </w:r>
    </w:p>
  </w:endnote>
  <w:endnote w:type="continuationSeparator" w:id="0">
    <w:p w14:paraId="0FF4642F" w14:textId="77777777" w:rsidR="00062FC3" w:rsidRDefault="00062FC3">
      <w:pPr>
        <w:spacing w:after="0" w:line="240" w:lineRule="auto"/>
      </w:pPr>
      <w:r>
        <w:continuationSeparator/>
      </w:r>
    </w:p>
  </w:endnote>
  <w:endnote w:id="1">
    <w:p w14:paraId="16900A2D" w14:textId="110B725D" w:rsidR="003C28A3" w:rsidRPr="003C28A3" w:rsidRDefault="00227E93" w:rsidP="003C28A3">
      <w:pPr>
        <w:pBdr>
          <w:top w:val="nil"/>
          <w:left w:val="nil"/>
          <w:bottom w:val="nil"/>
          <w:right w:val="nil"/>
          <w:between w:val="nil"/>
        </w:pBdr>
        <w:tabs>
          <w:tab w:val="left" w:pos="360"/>
        </w:tabs>
        <w:spacing w:after="0" w:line="480" w:lineRule="auto"/>
        <w:ind w:left="360" w:hanging="360"/>
        <w:rPr>
          <w:rFonts w:ascii="Times New Roman" w:hAnsi="Times New Roman" w:cs="Times New Roman"/>
          <w:b/>
          <w:sz w:val="24"/>
        </w:rPr>
      </w:pPr>
      <w:ins w:id="57" w:author="Connie Burt" w:date="2021-09-04T10:37:00Z">
        <w:r>
          <w:rPr>
            <w:rFonts w:ascii="Times New Roman" w:hAnsi="Times New Roman" w:cs="Times New Roman"/>
            <w:bCs/>
            <w:sz w:val="24"/>
          </w:rPr>
          <w:t>&lt;header&gt;</w:t>
        </w:r>
      </w:ins>
      <w:r w:rsidR="003C28A3" w:rsidRPr="003C28A3">
        <w:rPr>
          <w:rFonts w:ascii="Times New Roman" w:hAnsi="Times New Roman" w:cs="Times New Roman"/>
          <w:b/>
          <w:sz w:val="24"/>
        </w:rPr>
        <w:t>NOTES</w:t>
      </w:r>
    </w:p>
    <w:p w14:paraId="0000006D" w14:textId="3AA0D1A0" w:rsidR="00B5239D" w:rsidRPr="003C28A3" w:rsidRDefault="00227E93" w:rsidP="003C28A3">
      <w:pPr>
        <w:pBdr>
          <w:top w:val="nil"/>
          <w:left w:val="nil"/>
          <w:bottom w:val="nil"/>
          <w:right w:val="nil"/>
          <w:between w:val="nil"/>
        </w:pBdr>
        <w:tabs>
          <w:tab w:val="left" w:pos="0"/>
        </w:tabs>
        <w:spacing w:after="0" w:line="480" w:lineRule="auto"/>
        <w:ind w:firstLine="0"/>
        <w:rPr>
          <w:rFonts w:ascii="Times New Roman" w:hAnsi="Times New Roman" w:cs="Times New Roman"/>
          <w:b/>
          <w:color w:val="000000"/>
          <w:sz w:val="24"/>
        </w:rPr>
      </w:pPr>
      <w:ins w:id="58" w:author="Connie Burt" w:date="2021-09-04T10:37:00Z">
        <w:r>
          <w:rPr>
            <w:rFonts w:ascii="Times New Roman" w:hAnsi="Times New Roman" w:cs="Times New Roman"/>
            <w:color w:val="000000"/>
            <w:sz w:val="24"/>
          </w:rPr>
          <w:t>&lt;endnotes&gt;</w:t>
        </w:r>
      </w:ins>
      <w:r w:rsidR="00B5239D" w:rsidRPr="003C28A3">
        <w:rPr>
          <w:rStyle w:val="EndnoteReference"/>
          <w:rFonts w:ascii="Times New Roman" w:hAnsi="Times New Roman" w:cs="Times New Roman"/>
          <w:sz w:val="24"/>
        </w:rPr>
        <w:endnoteRef/>
      </w:r>
      <w:r w:rsidR="00B5239D" w:rsidRPr="003C28A3">
        <w:rPr>
          <w:rFonts w:ascii="Times New Roman" w:hAnsi="Times New Roman" w:cs="Times New Roman"/>
          <w:color w:val="000000"/>
          <w:sz w:val="24"/>
        </w:rPr>
        <w:t xml:space="preserve">Referring to this method as </w:t>
      </w:r>
      <w:r w:rsidR="00DA08B7">
        <w:rPr>
          <w:rFonts w:ascii="Times New Roman" w:hAnsi="Times New Roman" w:cs="Times New Roman"/>
          <w:color w:val="000000"/>
          <w:sz w:val="24"/>
        </w:rPr>
        <w:t>“</w:t>
      </w:r>
      <w:r w:rsidR="00B5239D" w:rsidRPr="003C28A3">
        <w:rPr>
          <w:rFonts w:ascii="Times New Roman" w:hAnsi="Times New Roman" w:cs="Times New Roman"/>
          <w:color w:val="000000"/>
          <w:sz w:val="24"/>
        </w:rPr>
        <w:t>ranked</w:t>
      </w:r>
      <w:r w:rsidR="007161B0">
        <w:rPr>
          <w:rFonts w:ascii="Times New Roman" w:hAnsi="Times New Roman" w:cs="Times New Roman"/>
          <w:color w:val="000000"/>
          <w:sz w:val="24"/>
        </w:rPr>
        <w:t>-</w:t>
      </w:r>
      <w:r w:rsidR="00B5239D" w:rsidRPr="003C28A3">
        <w:rPr>
          <w:rFonts w:ascii="Times New Roman" w:hAnsi="Times New Roman" w:cs="Times New Roman"/>
          <w:color w:val="000000"/>
          <w:sz w:val="24"/>
        </w:rPr>
        <w:t>choice</w:t>
      </w:r>
      <w:r w:rsidR="00DA08B7">
        <w:rPr>
          <w:rFonts w:ascii="Times New Roman" w:hAnsi="Times New Roman" w:cs="Times New Roman"/>
          <w:color w:val="000000"/>
          <w:sz w:val="24"/>
        </w:rPr>
        <w:t>”</w:t>
      </w:r>
      <w:r w:rsidR="00B5239D" w:rsidRPr="003C28A3">
        <w:rPr>
          <w:rFonts w:ascii="Times New Roman" w:hAnsi="Times New Roman" w:cs="Times New Roman"/>
          <w:color w:val="000000"/>
          <w:sz w:val="24"/>
        </w:rPr>
        <w:t xml:space="preserve"> voting</w:t>
      </w:r>
      <w:r w:rsidR="00B5239D" w:rsidRPr="003C28A3">
        <w:rPr>
          <w:rFonts w:ascii="Times New Roman" w:hAnsi="Times New Roman" w:cs="Times New Roman"/>
          <w:sz w:val="24"/>
        </w:rPr>
        <w:t xml:space="preserve"> </w:t>
      </w:r>
      <w:r w:rsidR="00B5239D" w:rsidRPr="003C28A3">
        <w:rPr>
          <w:rFonts w:ascii="Times New Roman" w:hAnsi="Times New Roman" w:cs="Times New Roman"/>
          <w:color w:val="000000"/>
          <w:sz w:val="24"/>
        </w:rPr>
        <w:t xml:space="preserve">is </w:t>
      </w:r>
      <w:del w:id="59" w:author="Connie Burt" w:date="2021-09-04T12:23:00Z">
        <w:r w:rsidR="00B5239D" w:rsidRPr="003C28A3" w:rsidDel="00DA08B7">
          <w:rPr>
            <w:rFonts w:ascii="Times New Roman" w:hAnsi="Times New Roman" w:cs="Times New Roman"/>
            <w:color w:val="000000"/>
            <w:sz w:val="24"/>
          </w:rPr>
          <w:delText xml:space="preserve">actually </w:delText>
        </w:r>
      </w:del>
      <w:r w:rsidR="00B5239D" w:rsidRPr="003C28A3">
        <w:rPr>
          <w:rFonts w:ascii="Times New Roman" w:hAnsi="Times New Roman" w:cs="Times New Roman"/>
          <w:color w:val="000000"/>
          <w:sz w:val="24"/>
        </w:rPr>
        <w:t>a misnomer</w:t>
      </w:r>
      <w:del w:id="60" w:author="Connie Burt" w:date="2021-09-04T12:23:00Z">
        <w:r w:rsidR="00B5239D" w:rsidRPr="003C28A3" w:rsidDel="00DA08B7">
          <w:rPr>
            <w:rFonts w:ascii="Times New Roman" w:hAnsi="Times New Roman" w:cs="Times New Roman"/>
            <w:color w:val="000000"/>
            <w:sz w:val="24"/>
          </w:rPr>
          <w:delText>, since</w:delText>
        </w:r>
      </w:del>
      <w:ins w:id="61" w:author="Connie Burt" w:date="2021-09-04T12:23:00Z">
        <w:r w:rsidR="00DA08B7">
          <w:rPr>
            <w:rFonts w:ascii="Times New Roman" w:hAnsi="Times New Roman" w:cs="Times New Roman"/>
            <w:color w:val="000000"/>
            <w:sz w:val="24"/>
          </w:rPr>
          <w:t xml:space="preserve"> because</w:t>
        </w:r>
      </w:ins>
      <w:r w:rsidR="00B5239D" w:rsidRPr="003C28A3">
        <w:rPr>
          <w:rFonts w:ascii="Times New Roman" w:hAnsi="Times New Roman" w:cs="Times New Roman"/>
          <w:color w:val="000000"/>
          <w:sz w:val="24"/>
        </w:rPr>
        <w:t xml:space="preserve"> there are </w:t>
      </w:r>
      <w:r w:rsidR="00B5239D" w:rsidRPr="00DA08B7">
        <w:rPr>
          <w:rFonts w:ascii="Times New Roman" w:hAnsi="Times New Roman" w:cs="Times New Roman"/>
          <w:color w:val="000000"/>
          <w:sz w:val="24"/>
        </w:rPr>
        <w:t xml:space="preserve">many </w:t>
      </w:r>
      <w:r w:rsidR="00B5239D" w:rsidRPr="003C28A3">
        <w:rPr>
          <w:rFonts w:ascii="Times New Roman" w:hAnsi="Times New Roman" w:cs="Times New Roman"/>
          <w:color w:val="000000"/>
          <w:sz w:val="24"/>
        </w:rPr>
        <w:t>methods</w:t>
      </w:r>
      <w:del w:id="62" w:author="Connie Burt" w:date="2021-09-04T12:23:00Z">
        <w:r w:rsidR="00B5239D" w:rsidRPr="003C28A3" w:rsidDel="00FF5D28">
          <w:rPr>
            <w:rFonts w:ascii="Times New Roman" w:hAnsi="Times New Roman" w:cs="Times New Roman"/>
            <w:color w:val="000000"/>
            <w:sz w:val="24"/>
          </w:rPr>
          <w:delText>,</w:delText>
        </w:r>
      </w:del>
      <w:r w:rsidR="00B5239D" w:rsidRPr="003C28A3">
        <w:rPr>
          <w:rFonts w:ascii="Times New Roman" w:hAnsi="Times New Roman" w:cs="Times New Roman"/>
          <w:color w:val="000000"/>
          <w:sz w:val="24"/>
        </w:rPr>
        <w:t xml:space="preserve"> </w:t>
      </w:r>
      <w:ins w:id="63" w:author="Connie Burt" w:date="2021-09-04T12:23:00Z">
        <w:r w:rsidR="00FF5D28">
          <w:rPr>
            <w:rFonts w:ascii="Times New Roman" w:hAnsi="Times New Roman" w:cs="Times New Roman"/>
            <w:color w:val="000000"/>
            <w:sz w:val="24"/>
          </w:rPr>
          <w:t>(</w:t>
        </w:r>
      </w:ins>
      <w:r w:rsidR="00B5239D" w:rsidRPr="003C28A3">
        <w:rPr>
          <w:rFonts w:ascii="Times New Roman" w:hAnsi="Times New Roman" w:cs="Times New Roman"/>
          <w:color w:val="000000"/>
          <w:sz w:val="24"/>
        </w:rPr>
        <w:t xml:space="preserve">e.g., the </w:t>
      </w:r>
      <w:r w:rsidR="00B5239D" w:rsidRPr="00825119">
        <w:rPr>
          <w:rFonts w:ascii="Times New Roman" w:hAnsi="Times New Roman" w:cs="Times New Roman"/>
          <w:iCs/>
          <w:color w:val="000000"/>
          <w:sz w:val="24"/>
        </w:rPr>
        <w:t>Borda Rule</w:t>
      </w:r>
      <w:r w:rsidR="00B5239D" w:rsidRPr="003C28A3">
        <w:rPr>
          <w:rFonts w:ascii="Times New Roman" w:hAnsi="Times New Roman" w:cs="Times New Roman"/>
          <w:color w:val="000000"/>
          <w:sz w:val="24"/>
        </w:rPr>
        <w:t xml:space="preserve"> and other scoring rules</w:t>
      </w:r>
      <w:ins w:id="64" w:author="Connie Burt" w:date="2021-09-04T12:23:00Z">
        <w:r w:rsidR="00FF5D28">
          <w:rPr>
            <w:rFonts w:ascii="Times New Roman" w:hAnsi="Times New Roman" w:cs="Times New Roman"/>
            <w:color w:val="000000"/>
            <w:sz w:val="24"/>
          </w:rPr>
          <w:t>)</w:t>
        </w:r>
      </w:ins>
      <w:del w:id="65" w:author="Connie Burt" w:date="2021-09-04T12:23:00Z">
        <w:r w:rsidR="00B5239D" w:rsidRPr="003C28A3" w:rsidDel="00FF5D28">
          <w:rPr>
            <w:rFonts w:ascii="Times New Roman" w:hAnsi="Times New Roman" w:cs="Times New Roman"/>
            <w:color w:val="000000"/>
            <w:sz w:val="24"/>
          </w:rPr>
          <w:delText>,</w:delText>
        </w:r>
      </w:del>
      <w:r w:rsidR="00B5239D" w:rsidRPr="003C28A3">
        <w:rPr>
          <w:rFonts w:ascii="Times New Roman" w:hAnsi="Times New Roman" w:cs="Times New Roman"/>
          <w:color w:val="000000"/>
          <w:sz w:val="24"/>
        </w:rPr>
        <w:t xml:space="preserve"> that </w:t>
      </w:r>
      <w:del w:id="66" w:author="Connie Burt" w:date="2021-09-04T12:24:00Z">
        <w:r w:rsidR="00B5239D" w:rsidRPr="003C28A3" w:rsidDel="00FF5D28">
          <w:rPr>
            <w:rFonts w:ascii="Times New Roman" w:hAnsi="Times New Roman" w:cs="Times New Roman"/>
            <w:color w:val="000000"/>
            <w:sz w:val="24"/>
          </w:rPr>
          <w:delText xml:space="preserve">also </w:delText>
        </w:r>
      </w:del>
      <w:r w:rsidR="00B5239D" w:rsidRPr="003C28A3">
        <w:rPr>
          <w:rFonts w:ascii="Times New Roman" w:hAnsi="Times New Roman" w:cs="Times New Roman"/>
          <w:color w:val="000000"/>
          <w:sz w:val="24"/>
        </w:rPr>
        <w:t>require voters to rank ballots (Grofman and Feld 2004; Grofman, Feld</w:t>
      </w:r>
      <w:ins w:id="67" w:author="Connie Burt" w:date="2021-09-04T12:24:00Z">
        <w:r w:rsidR="00FF5D28">
          <w:rPr>
            <w:rFonts w:ascii="Times New Roman" w:hAnsi="Times New Roman" w:cs="Times New Roman"/>
            <w:color w:val="000000"/>
            <w:sz w:val="24"/>
          </w:rPr>
          <w:t>,</w:t>
        </w:r>
      </w:ins>
      <w:r w:rsidR="00B5239D" w:rsidRPr="003C28A3">
        <w:rPr>
          <w:rFonts w:ascii="Times New Roman" w:hAnsi="Times New Roman" w:cs="Times New Roman"/>
          <w:color w:val="000000"/>
          <w:sz w:val="24"/>
        </w:rPr>
        <w:t xml:space="preserve"> and Fraenkel 2017). RCV is known as the </w:t>
      </w:r>
      <w:ins w:id="68" w:author="Connie Burt" w:date="2021-09-04T12:24:00Z">
        <w:r w:rsidR="00FF5D28">
          <w:rPr>
            <w:rFonts w:ascii="Times New Roman" w:hAnsi="Times New Roman" w:cs="Times New Roman"/>
            <w:color w:val="000000"/>
            <w:sz w:val="24"/>
          </w:rPr>
          <w:t>“</w:t>
        </w:r>
      </w:ins>
      <w:r w:rsidR="00B5239D" w:rsidRPr="00825119">
        <w:rPr>
          <w:rFonts w:ascii="Times New Roman" w:hAnsi="Times New Roman" w:cs="Times New Roman"/>
          <w:iCs/>
          <w:color w:val="000000"/>
          <w:sz w:val="24"/>
        </w:rPr>
        <w:t>alternative vote</w:t>
      </w:r>
      <w:ins w:id="69" w:author="Connie Burt" w:date="2021-09-04T12:24:00Z">
        <w:r w:rsidR="00FF5D28">
          <w:rPr>
            <w:rFonts w:ascii="Times New Roman" w:hAnsi="Times New Roman" w:cs="Times New Roman"/>
            <w:iCs/>
            <w:color w:val="000000"/>
            <w:sz w:val="24"/>
          </w:rPr>
          <w:t>”</w:t>
        </w:r>
      </w:ins>
      <w:r w:rsidR="00B5239D" w:rsidRPr="003C28A3">
        <w:rPr>
          <w:rFonts w:ascii="Times New Roman" w:hAnsi="Times New Roman" w:cs="Times New Roman"/>
          <w:color w:val="000000"/>
          <w:sz w:val="24"/>
        </w:rPr>
        <w:t xml:space="preserve"> when used in </w:t>
      </w:r>
      <w:del w:id="70" w:author="Connie Burt" w:date="2021-09-06T10:32:00Z">
        <w:r w:rsidR="00B5239D" w:rsidRPr="003C28A3" w:rsidDel="007161B0">
          <w:rPr>
            <w:rFonts w:ascii="Times New Roman" w:hAnsi="Times New Roman" w:cs="Times New Roman"/>
            <w:color w:val="000000"/>
            <w:sz w:val="24"/>
          </w:rPr>
          <w:delText>places</w:delText>
        </w:r>
      </w:del>
      <w:ins w:id="71" w:author="Connie Burt" w:date="2021-09-06T10:32:00Z">
        <w:r w:rsidR="007161B0">
          <w:rPr>
            <w:rFonts w:ascii="Times New Roman" w:hAnsi="Times New Roman" w:cs="Times New Roman"/>
            <w:color w:val="000000"/>
            <w:sz w:val="24"/>
          </w:rPr>
          <w:t>countries</w:t>
        </w:r>
      </w:ins>
      <w:r w:rsidR="00B5239D" w:rsidRPr="003C28A3">
        <w:rPr>
          <w:rFonts w:ascii="Times New Roman" w:hAnsi="Times New Roman" w:cs="Times New Roman"/>
          <w:color w:val="000000"/>
          <w:sz w:val="24"/>
        </w:rPr>
        <w:t xml:space="preserve"> such as</w:t>
      </w:r>
      <w:r w:rsidR="00B5239D" w:rsidRPr="003C28A3">
        <w:rPr>
          <w:rFonts w:ascii="Times New Roman" w:hAnsi="Times New Roman" w:cs="Times New Roman"/>
          <w:sz w:val="24"/>
        </w:rPr>
        <w:t xml:space="preserve"> </w:t>
      </w:r>
      <w:r w:rsidR="00B5239D" w:rsidRPr="003C28A3">
        <w:rPr>
          <w:rFonts w:ascii="Times New Roman" w:hAnsi="Times New Roman" w:cs="Times New Roman"/>
          <w:color w:val="000000"/>
          <w:sz w:val="24"/>
        </w:rPr>
        <w:t>Australia and Fiji (Fraenkel and Grofman 2006</w:t>
      </w:r>
      <w:r w:rsidR="00FF5D28">
        <w:rPr>
          <w:rFonts w:ascii="Times New Roman" w:hAnsi="Times New Roman" w:cs="Times New Roman"/>
          <w:color w:val="000000"/>
          <w:sz w:val="24"/>
        </w:rPr>
        <w:t>,</w:t>
      </w:r>
      <w:r w:rsidR="00B5239D" w:rsidRPr="003C28A3">
        <w:rPr>
          <w:rFonts w:ascii="Times New Roman" w:hAnsi="Times New Roman" w:cs="Times New Roman"/>
          <w:color w:val="000000"/>
          <w:sz w:val="24"/>
        </w:rPr>
        <w:t xml:space="preserve"> 2007)</w:t>
      </w:r>
      <w:ins w:id="72" w:author="Connie Burt" w:date="2021-09-04T12:26:00Z">
        <w:r w:rsidR="00FF5D28">
          <w:rPr>
            <w:rFonts w:ascii="Times New Roman" w:hAnsi="Times New Roman" w:cs="Times New Roman"/>
            <w:color w:val="000000"/>
            <w:sz w:val="24"/>
          </w:rPr>
          <w:t>.</w:t>
        </w:r>
      </w:ins>
      <w:del w:id="73" w:author="Connie Burt" w:date="2021-09-04T12:25:00Z">
        <w:r w:rsidR="00B5239D" w:rsidRPr="003C28A3" w:rsidDel="00FF5D28">
          <w:rPr>
            <w:rFonts w:ascii="Times New Roman" w:hAnsi="Times New Roman" w:cs="Times New Roman"/>
            <w:color w:val="000000"/>
            <w:sz w:val="24"/>
          </w:rPr>
          <w:delText>,</w:delText>
        </w:r>
      </w:del>
      <w:r w:rsidR="00B5239D" w:rsidRPr="003C28A3">
        <w:rPr>
          <w:rFonts w:ascii="Times New Roman" w:hAnsi="Times New Roman" w:cs="Times New Roman"/>
          <w:color w:val="000000"/>
          <w:sz w:val="24"/>
        </w:rPr>
        <w:t xml:space="preserve"> </w:t>
      </w:r>
      <w:del w:id="74" w:author="Connie Burt" w:date="2021-09-04T12:26:00Z">
        <w:r w:rsidR="00B5239D" w:rsidRPr="003C28A3" w:rsidDel="00FF5D28">
          <w:rPr>
            <w:rFonts w:ascii="Times New Roman" w:hAnsi="Times New Roman" w:cs="Times New Roman"/>
            <w:color w:val="000000"/>
            <w:sz w:val="24"/>
          </w:rPr>
          <w:delText xml:space="preserve">and </w:delText>
        </w:r>
      </w:del>
      <w:ins w:id="75" w:author="Connie Burt" w:date="2021-09-04T12:26:00Z">
        <w:r w:rsidR="00FF5D28">
          <w:rPr>
            <w:rFonts w:ascii="Times New Roman" w:hAnsi="Times New Roman" w:cs="Times New Roman"/>
            <w:color w:val="000000"/>
            <w:sz w:val="24"/>
          </w:rPr>
          <w:t xml:space="preserve">It </w:t>
        </w:r>
      </w:ins>
      <w:r w:rsidR="00B5239D" w:rsidRPr="003C28A3">
        <w:rPr>
          <w:rFonts w:ascii="Times New Roman" w:hAnsi="Times New Roman" w:cs="Times New Roman"/>
          <w:color w:val="000000"/>
          <w:sz w:val="24"/>
        </w:rPr>
        <w:t xml:space="preserve">previously </w:t>
      </w:r>
      <w:ins w:id="76" w:author="Connie Burt" w:date="2021-09-04T12:25:00Z">
        <w:r w:rsidR="00FF5D28">
          <w:rPr>
            <w:rFonts w:ascii="Times New Roman" w:hAnsi="Times New Roman" w:cs="Times New Roman"/>
            <w:color w:val="000000"/>
            <w:sz w:val="24"/>
          </w:rPr>
          <w:t xml:space="preserve">was </w:t>
        </w:r>
      </w:ins>
      <w:r w:rsidR="00B5239D" w:rsidRPr="003C28A3">
        <w:rPr>
          <w:rFonts w:ascii="Times New Roman" w:hAnsi="Times New Roman" w:cs="Times New Roman"/>
          <w:color w:val="000000"/>
          <w:sz w:val="24"/>
        </w:rPr>
        <w:t>labeled as an “instant runoff</w:t>
      </w:r>
      <w:r>
        <w:rPr>
          <w:rFonts w:ascii="Times New Roman" w:hAnsi="Times New Roman" w:cs="Times New Roman"/>
          <w:color w:val="000000"/>
          <w:sz w:val="24"/>
        </w:rPr>
        <w:t>”</w:t>
      </w:r>
      <w:r w:rsidR="00B5239D" w:rsidRPr="003C28A3">
        <w:rPr>
          <w:rFonts w:ascii="Times New Roman" w:hAnsi="Times New Roman" w:cs="Times New Roman"/>
          <w:color w:val="000000"/>
          <w:sz w:val="24"/>
        </w:rPr>
        <w:t xml:space="preserve"> by US reformers because it allows for an elimination process that otherwise would require multiple elections.</w:t>
      </w:r>
    </w:p>
  </w:endnote>
  <w:endnote w:id="2">
    <w:p w14:paraId="3E542FF6" w14:textId="21A5A172" w:rsidR="00B5239D" w:rsidRPr="003C28A3" w:rsidRDefault="00B5239D" w:rsidP="003C28A3">
      <w:pPr>
        <w:pStyle w:val="jc-endnote"/>
        <w:spacing w:after="0" w:line="480" w:lineRule="auto"/>
        <w:ind w:left="0" w:firstLine="0"/>
        <w:rPr>
          <w:rFonts w:ascii="Times New Roman" w:hAnsi="Times New Roman" w:cs="Times New Roman"/>
          <w:sz w:val="24"/>
          <w:szCs w:val="24"/>
        </w:rPr>
      </w:pPr>
      <w:r w:rsidRPr="003C28A3">
        <w:rPr>
          <w:rStyle w:val="EndnoteReference"/>
          <w:rFonts w:ascii="Times New Roman" w:hAnsi="Times New Roman" w:cs="Times New Roman"/>
          <w:sz w:val="24"/>
          <w:szCs w:val="24"/>
        </w:rPr>
        <w:endnoteRef/>
      </w:r>
      <w:r w:rsidRPr="003C28A3">
        <w:rPr>
          <w:rFonts w:ascii="Times New Roman" w:hAnsi="Times New Roman" w:cs="Times New Roman"/>
          <w:sz w:val="24"/>
          <w:szCs w:val="24"/>
        </w:rPr>
        <w:t>The Alaska variant, a top-four primary, is different from the rules for RCV in Maine.</w:t>
      </w:r>
    </w:p>
  </w:endnote>
  <w:endnote w:id="3">
    <w:p w14:paraId="0000006E" w14:textId="78E54DC9"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color w:val="FF0000"/>
          <w:sz w:val="24"/>
        </w:rPr>
      </w:pPr>
      <w:r w:rsidRPr="003C28A3">
        <w:rPr>
          <w:rStyle w:val="EndnoteReference"/>
          <w:rFonts w:ascii="Times New Roman" w:hAnsi="Times New Roman" w:cs="Times New Roman"/>
          <w:sz w:val="24"/>
        </w:rPr>
        <w:endnoteRef/>
      </w:r>
      <w:r w:rsidRPr="003C28A3">
        <w:rPr>
          <w:rFonts w:ascii="Times New Roman" w:hAnsi="Times New Roman" w:cs="Times New Roman"/>
          <w:sz w:val="24"/>
        </w:rPr>
        <w:t xml:space="preserve">Similarly, </w:t>
      </w:r>
      <w:del w:id="110" w:author="Connie Burt" w:date="2021-09-04T12:26:00Z">
        <w:r w:rsidRPr="003C28A3" w:rsidDel="00FF5D28">
          <w:rPr>
            <w:rFonts w:ascii="Times New Roman" w:hAnsi="Times New Roman" w:cs="Times New Roman"/>
            <w:sz w:val="24"/>
          </w:rPr>
          <w:delText xml:space="preserve">while </w:delText>
        </w:r>
      </w:del>
      <w:ins w:id="111" w:author="Connie Burt" w:date="2021-09-04T12:26:00Z">
        <w:r w:rsidR="00FF5D28">
          <w:rPr>
            <w:rFonts w:ascii="Times New Roman" w:hAnsi="Times New Roman" w:cs="Times New Roman"/>
            <w:sz w:val="24"/>
          </w:rPr>
          <w:t>although</w:t>
        </w:r>
        <w:r w:rsidR="00FF5D28" w:rsidRPr="003C28A3">
          <w:rPr>
            <w:rFonts w:ascii="Times New Roman" w:hAnsi="Times New Roman" w:cs="Times New Roman"/>
            <w:sz w:val="24"/>
          </w:rPr>
          <w:t xml:space="preserve"> </w:t>
        </w:r>
      </w:ins>
      <w:r w:rsidRPr="003C28A3">
        <w:rPr>
          <w:rFonts w:ascii="Times New Roman" w:hAnsi="Times New Roman" w:cs="Times New Roman"/>
          <w:sz w:val="24"/>
        </w:rPr>
        <w:t>there are circumstances in which RCV will foster more moderate candidates than plurality voting</w:t>
      </w:r>
      <w:del w:id="112" w:author="Connie Burt" w:date="2021-09-04T12:26:00Z">
        <w:r w:rsidRPr="003C28A3" w:rsidDel="00FF5D28">
          <w:rPr>
            <w:rFonts w:ascii="Times New Roman" w:hAnsi="Times New Roman" w:cs="Times New Roman"/>
            <w:sz w:val="24"/>
          </w:rPr>
          <w:delText xml:space="preserve"> would</w:delText>
        </w:r>
      </w:del>
      <w:r w:rsidRPr="003C28A3">
        <w:rPr>
          <w:rFonts w:ascii="Times New Roman" w:hAnsi="Times New Roman" w:cs="Times New Roman"/>
          <w:sz w:val="24"/>
        </w:rPr>
        <w:t>, it is not guaranteed (</w:t>
      </w:r>
      <w:r w:rsidRPr="003C28A3">
        <w:rPr>
          <w:rFonts w:ascii="Times New Roman" w:hAnsi="Times New Roman" w:cs="Times New Roman"/>
          <w:bCs/>
          <w:sz w:val="24"/>
        </w:rPr>
        <w:t>Grofman and Feld 2004)</w:t>
      </w:r>
      <w:ins w:id="113" w:author="Connie Burt" w:date="2021-09-04T12:27:00Z">
        <w:r w:rsidR="00FF5D28">
          <w:rPr>
            <w:rFonts w:ascii="Times New Roman" w:hAnsi="Times New Roman" w:cs="Times New Roman"/>
            <w:bCs/>
            <w:sz w:val="24"/>
          </w:rPr>
          <w:t>.</w:t>
        </w:r>
      </w:ins>
      <w:del w:id="114" w:author="Connie Burt" w:date="2021-09-04T12:27:00Z">
        <w:r w:rsidRPr="003C28A3" w:rsidDel="00FF5D28">
          <w:rPr>
            <w:rFonts w:ascii="Times New Roman" w:hAnsi="Times New Roman" w:cs="Times New Roman"/>
            <w:bCs/>
            <w:sz w:val="24"/>
          </w:rPr>
          <w:delText>,</w:delText>
        </w:r>
      </w:del>
      <w:r w:rsidRPr="003C28A3">
        <w:rPr>
          <w:rFonts w:ascii="Times New Roman" w:hAnsi="Times New Roman" w:cs="Times New Roman"/>
          <w:sz w:val="24"/>
        </w:rPr>
        <w:t xml:space="preserve"> </w:t>
      </w:r>
      <w:del w:id="115" w:author="Connie Burt" w:date="2021-09-04T12:27:00Z">
        <w:r w:rsidRPr="003C28A3" w:rsidDel="00FF5D28">
          <w:rPr>
            <w:rFonts w:ascii="Times New Roman" w:hAnsi="Times New Roman" w:cs="Times New Roman"/>
            <w:sz w:val="24"/>
          </w:rPr>
          <w:delText>with e</w:delText>
        </w:r>
      </w:del>
      <w:ins w:id="116" w:author="Connie Burt" w:date="2021-09-04T12:27:00Z">
        <w:r w:rsidR="00FF5D28">
          <w:rPr>
            <w:rFonts w:ascii="Times New Roman" w:hAnsi="Times New Roman" w:cs="Times New Roman"/>
            <w:sz w:val="24"/>
          </w:rPr>
          <w:t>E</w:t>
        </w:r>
      </w:ins>
      <w:r w:rsidRPr="003C28A3">
        <w:rPr>
          <w:rFonts w:ascii="Times New Roman" w:hAnsi="Times New Roman" w:cs="Times New Roman"/>
          <w:sz w:val="24"/>
        </w:rPr>
        <w:t xml:space="preserve">xpectations </w:t>
      </w:r>
      <w:ins w:id="117" w:author="Connie Burt" w:date="2021-09-04T12:27:00Z">
        <w:r w:rsidR="00FF5D28">
          <w:rPr>
            <w:rFonts w:ascii="Times New Roman" w:hAnsi="Times New Roman" w:cs="Times New Roman"/>
            <w:sz w:val="24"/>
          </w:rPr>
          <w:t xml:space="preserve">are </w:t>
        </w:r>
      </w:ins>
      <w:r w:rsidRPr="003C28A3">
        <w:rPr>
          <w:rFonts w:ascii="Times New Roman" w:hAnsi="Times New Roman" w:cs="Times New Roman"/>
          <w:sz w:val="24"/>
        </w:rPr>
        <w:t>affected by the nature of the party system, the number of candidates and their ideological distribution</w:t>
      </w:r>
      <w:ins w:id="118" w:author="Connie Burt" w:date="2021-09-04T12:27:00Z">
        <w:r w:rsidR="00FF5D28">
          <w:rPr>
            <w:rFonts w:ascii="Times New Roman" w:hAnsi="Times New Roman" w:cs="Times New Roman"/>
            <w:sz w:val="24"/>
          </w:rPr>
          <w:t>,</w:t>
        </w:r>
      </w:ins>
      <w:r w:rsidRPr="003C28A3">
        <w:rPr>
          <w:rFonts w:ascii="Times New Roman" w:hAnsi="Times New Roman" w:cs="Times New Roman"/>
          <w:sz w:val="24"/>
        </w:rPr>
        <w:t xml:space="preserve"> and</w:t>
      </w:r>
      <w:ins w:id="119" w:author="Connie Burt" w:date="2021-09-04T12:27:00Z">
        <w:r w:rsidR="00FF5D28">
          <w:rPr>
            <w:rFonts w:ascii="Times New Roman" w:hAnsi="Times New Roman" w:cs="Times New Roman"/>
            <w:sz w:val="24"/>
          </w:rPr>
          <w:t>—</w:t>
        </w:r>
      </w:ins>
      <w:del w:id="120" w:author="Connie Burt" w:date="2021-09-04T12:27:00Z">
        <w:r w:rsidRPr="003C28A3" w:rsidDel="00FF5D28">
          <w:rPr>
            <w:rFonts w:ascii="Times New Roman" w:hAnsi="Times New Roman" w:cs="Times New Roman"/>
            <w:sz w:val="24"/>
          </w:rPr>
          <w:delText xml:space="preserve">, </w:delText>
        </w:r>
      </w:del>
      <w:r w:rsidRPr="003C28A3">
        <w:rPr>
          <w:rFonts w:ascii="Times New Roman" w:hAnsi="Times New Roman" w:cs="Times New Roman"/>
          <w:sz w:val="24"/>
        </w:rPr>
        <w:t>especially</w:t>
      </w:r>
      <w:ins w:id="121" w:author="Connie Burt" w:date="2021-09-04T12:28:00Z">
        <w:r w:rsidR="00FF5D28">
          <w:rPr>
            <w:rFonts w:ascii="Times New Roman" w:hAnsi="Times New Roman" w:cs="Times New Roman"/>
            <w:sz w:val="24"/>
          </w:rPr>
          <w:t>—</w:t>
        </w:r>
      </w:ins>
      <w:del w:id="122" w:author="Connie Burt" w:date="2021-09-04T12:28:00Z">
        <w:r w:rsidRPr="003C28A3" w:rsidDel="00FF5D28">
          <w:rPr>
            <w:rFonts w:ascii="Times New Roman" w:hAnsi="Times New Roman" w:cs="Times New Roman"/>
            <w:sz w:val="24"/>
          </w:rPr>
          <w:delText xml:space="preserve">, </w:delText>
        </w:r>
      </w:del>
      <w:r w:rsidRPr="003C28A3">
        <w:rPr>
          <w:rFonts w:ascii="Times New Roman" w:hAnsi="Times New Roman" w:cs="Times New Roman"/>
          <w:sz w:val="24"/>
        </w:rPr>
        <w:t xml:space="preserve">whether </w:t>
      </w:r>
      <w:del w:id="123" w:author="Connie Burt" w:date="2021-09-04T12:27:00Z">
        <w:r w:rsidRPr="003C28A3" w:rsidDel="00FF5D28">
          <w:rPr>
            <w:rFonts w:ascii="Times New Roman" w:hAnsi="Times New Roman" w:cs="Times New Roman"/>
            <w:sz w:val="24"/>
          </w:rPr>
          <w:delText xml:space="preserve">or not </w:delText>
        </w:r>
      </w:del>
      <w:r w:rsidRPr="003C28A3">
        <w:rPr>
          <w:rFonts w:ascii="Times New Roman" w:hAnsi="Times New Roman" w:cs="Times New Roman"/>
          <w:sz w:val="24"/>
        </w:rPr>
        <w:t>RCV is being used in a primary</w:t>
      </w:r>
      <w:ins w:id="124" w:author="Connie Burt" w:date="2021-09-04T12:28:00Z">
        <w:r w:rsidR="00FF5D28">
          <w:rPr>
            <w:rFonts w:ascii="Times New Roman" w:hAnsi="Times New Roman" w:cs="Times New Roman"/>
            <w:sz w:val="24"/>
          </w:rPr>
          <w:t>,</w:t>
        </w:r>
      </w:ins>
      <w:r w:rsidRPr="003C28A3">
        <w:rPr>
          <w:rFonts w:ascii="Times New Roman" w:hAnsi="Times New Roman" w:cs="Times New Roman"/>
          <w:sz w:val="24"/>
        </w:rPr>
        <w:t xml:space="preserve"> </w:t>
      </w:r>
      <w:del w:id="125" w:author="Connie Burt" w:date="2021-09-04T12:28:00Z">
        <w:r w:rsidRPr="003C28A3" w:rsidDel="00FF5D28">
          <w:rPr>
            <w:rFonts w:ascii="Times New Roman" w:hAnsi="Times New Roman" w:cs="Times New Roman"/>
            <w:sz w:val="24"/>
          </w:rPr>
          <w:delText xml:space="preserve">or </w:delText>
        </w:r>
      </w:del>
      <w:r w:rsidRPr="003C28A3">
        <w:rPr>
          <w:rFonts w:ascii="Times New Roman" w:hAnsi="Times New Roman" w:cs="Times New Roman"/>
          <w:sz w:val="24"/>
        </w:rPr>
        <w:t>general</w:t>
      </w:r>
      <w:ins w:id="126" w:author="Connie Burt" w:date="2021-09-04T12:28:00Z">
        <w:r w:rsidR="00FF5D28">
          <w:rPr>
            <w:rFonts w:ascii="Times New Roman" w:hAnsi="Times New Roman" w:cs="Times New Roman"/>
            <w:sz w:val="24"/>
          </w:rPr>
          <w:t>,</w:t>
        </w:r>
      </w:ins>
      <w:r w:rsidRPr="003C28A3">
        <w:rPr>
          <w:rFonts w:ascii="Times New Roman" w:hAnsi="Times New Roman" w:cs="Times New Roman"/>
          <w:sz w:val="24"/>
        </w:rPr>
        <w:t xml:space="preserve"> or </w:t>
      </w:r>
      <w:del w:id="127" w:author="Connie Burt" w:date="2021-09-04T12:28:00Z">
        <w:r w:rsidRPr="003C28A3" w:rsidDel="00FF5D28">
          <w:rPr>
            <w:rFonts w:ascii="Times New Roman" w:hAnsi="Times New Roman" w:cs="Times New Roman"/>
            <w:sz w:val="24"/>
          </w:rPr>
          <w:delText xml:space="preserve">a </w:delText>
        </w:r>
      </w:del>
      <w:r w:rsidRPr="003C28A3">
        <w:rPr>
          <w:rFonts w:ascii="Times New Roman" w:hAnsi="Times New Roman" w:cs="Times New Roman"/>
          <w:sz w:val="24"/>
        </w:rPr>
        <w:t>non</w:t>
      </w:r>
      <w:del w:id="128" w:author="Connie Burt" w:date="2021-09-04T12:27:00Z">
        <w:r w:rsidRPr="003C28A3" w:rsidDel="00FF5D28">
          <w:rPr>
            <w:rFonts w:ascii="Times New Roman" w:hAnsi="Times New Roman" w:cs="Times New Roman"/>
            <w:sz w:val="24"/>
          </w:rPr>
          <w:delText>-</w:delText>
        </w:r>
      </w:del>
      <w:r w:rsidRPr="003C28A3">
        <w:rPr>
          <w:rFonts w:ascii="Times New Roman" w:hAnsi="Times New Roman" w:cs="Times New Roman"/>
          <w:sz w:val="24"/>
        </w:rPr>
        <w:t xml:space="preserve">partisan election. For example, </w:t>
      </w:r>
      <w:del w:id="129" w:author="Connie Burt" w:date="2021-09-04T12:28:00Z">
        <w:r w:rsidRPr="003C28A3" w:rsidDel="00FF5D28">
          <w:rPr>
            <w:rFonts w:ascii="Times New Roman" w:hAnsi="Times New Roman" w:cs="Times New Roman"/>
            <w:sz w:val="24"/>
          </w:rPr>
          <w:delText xml:space="preserve">even </w:delText>
        </w:r>
      </w:del>
      <w:del w:id="130" w:author="Connie Burt" w:date="2021-09-04T12:29:00Z">
        <w:r w:rsidRPr="003C28A3" w:rsidDel="00FF5D28">
          <w:rPr>
            <w:rFonts w:ascii="Times New Roman" w:hAnsi="Times New Roman" w:cs="Times New Roman"/>
            <w:sz w:val="24"/>
          </w:rPr>
          <w:delText xml:space="preserve">though </w:delText>
        </w:r>
      </w:del>
      <w:r w:rsidRPr="003C28A3">
        <w:rPr>
          <w:rFonts w:ascii="Times New Roman" w:hAnsi="Times New Roman" w:cs="Times New Roman"/>
          <w:sz w:val="24"/>
        </w:rPr>
        <w:t xml:space="preserve">there is evidence that Democratic voters would give a slight edge to moderate candidates in a pairwise contest between a Democrat and </w:t>
      </w:r>
      <w:del w:id="131" w:author="Connie Burt" w:date="2021-09-04T12:29:00Z">
        <w:r w:rsidRPr="003C28A3" w:rsidDel="00FF5D28">
          <w:rPr>
            <w:rFonts w:ascii="Times New Roman" w:hAnsi="Times New Roman" w:cs="Times New Roman"/>
            <w:sz w:val="24"/>
          </w:rPr>
          <w:delText xml:space="preserve">President </w:delText>
        </w:r>
      </w:del>
      <w:r w:rsidRPr="003C28A3">
        <w:rPr>
          <w:rFonts w:ascii="Times New Roman" w:hAnsi="Times New Roman" w:cs="Times New Roman"/>
          <w:sz w:val="24"/>
        </w:rPr>
        <w:t xml:space="preserve">Trump </w:t>
      </w:r>
      <w:r w:rsidRPr="003C28A3">
        <w:rPr>
          <w:rFonts w:ascii="Times New Roman" w:hAnsi="Times New Roman" w:cs="Times New Roman"/>
          <w:bCs/>
          <w:sz w:val="24"/>
        </w:rPr>
        <w:t>(Broockman and Kalla 2021)</w:t>
      </w:r>
      <w:r w:rsidR="007161B0">
        <w:rPr>
          <w:rFonts w:ascii="Times New Roman" w:hAnsi="Times New Roman" w:cs="Times New Roman"/>
          <w:bCs/>
          <w:sz w:val="24"/>
        </w:rPr>
        <w:t>.</w:t>
      </w:r>
      <w:r w:rsidRPr="003C28A3">
        <w:rPr>
          <w:rFonts w:ascii="Times New Roman" w:hAnsi="Times New Roman" w:cs="Times New Roman"/>
          <w:sz w:val="24"/>
        </w:rPr>
        <w:t xml:space="preserve"> </w:t>
      </w:r>
      <w:r w:rsidR="007161B0">
        <w:rPr>
          <w:rFonts w:ascii="Times New Roman" w:hAnsi="Times New Roman" w:cs="Times New Roman"/>
          <w:sz w:val="24"/>
        </w:rPr>
        <w:t>H</w:t>
      </w:r>
      <w:ins w:id="132" w:author="Connie Burt" w:date="2021-09-04T12:29:00Z">
        <w:r w:rsidR="00FF5D28">
          <w:rPr>
            <w:rFonts w:ascii="Times New Roman" w:hAnsi="Times New Roman" w:cs="Times New Roman"/>
            <w:sz w:val="24"/>
          </w:rPr>
          <w:t>owe</w:t>
        </w:r>
      </w:ins>
      <w:ins w:id="133" w:author="Connie Burt" w:date="2021-09-04T12:30:00Z">
        <w:r w:rsidR="00FF5D28">
          <w:rPr>
            <w:rFonts w:ascii="Times New Roman" w:hAnsi="Times New Roman" w:cs="Times New Roman"/>
            <w:sz w:val="24"/>
          </w:rPr>
          <w:t xml:space="preserve">ver, </w:t>
        </w:r>
      </w:ins>
      <w:r w:rsidRPr="003C28A3">
        <w:rPr>
          <w:rFonts w:ascii="Times New Roman" w:hAnsi="Times New Roman" w:cs="Times New Roman"/>
          <w:sz w:val="24"/>
        </w:rPr>
        <w:t xml:space="preserve">there remains the issue of whether moderate candidates with </w:t>
      </w:r>
      <w:del w:id="134" w:author="Connie Burt" w:date="2021-09-04T12:28:00Z">
        <w:r w:rsidRPr="003C28A3" w:rsidDel="00FF5D28">
          <w:rPr>
            <w:rFonts w:ascii="Times New Roman" w:hAnsi="Times New Roman" w:cs="Times New Roman"/>
            <w:sz w:val="24"/>
          </w:rPr>
          <w:delText>lots of</w:delText>
        </w:r>
      </w:del>
      <w:ins w:id="135" w:author="Connie Burt" w:date="2021-09-04T12:28:00Z">
        <w:r w:rsidR="00FF5D28">
          <w:rPr>
            <w:rFonts w:ascii="Times New Roman" w:hAnsi="Times New Roman" w:cs="Times New Roman"/>
            <w:sz w:val="24"/>
          </w:rPr>
          <w:t>substantial</w:t>
        </w:r>
      </w:ins>
      <w:r w:rsidRPr="003C28A3">
        <w:rPr>
          <w:rFonts w:ascii="Times New Roman" w:hAnsi="Times New Roman" w:cs="Times New Roman"/>
          <w:sz w:val="24"/>
        </w:rPr>
        <w:t xml:space="preserve"> later</w:t>
      </w:r>
      <w:ins w:id="136" w:author="Connie Burt" w:date="2021-09-04T12:28:00Z">
        <w:r w:rsidR="00FF5D28">
          <w:rPr>
            <w:rFonts w:ascii="Times New Roman" w:hAnsi="Times New Roman" w:cs="Times New Roman"/>
            <w:sz w:val="24"/>
          </w:rPr>
          <w:t>-</w:t>
        </w:r>
      </w:ins>
      <w:del w:id="137" w:author="Connie Burt" w:date="2021-09-04T12:28:00Z">
        <w:r w:rsidRPr="003C28A3" w:rsidDel="00FF5D28">
          <w:rPr>
            <w:rFonts w:ascii="Times New Roman" w:hAnsi="Times New Roman" w:cs="Times New Roman"/>
            <w:sz w:val="24"/>
          </w:rPr>
          <w:delText xml:space="preserve"> </w:delText>
        </w:r>
      </w:del>
      <w:r w:rsidRPr="003C28A3">
        <w:rPr>
          <w:rFonts w:ascii="Times New Roman" w:hAnsi="Times New Roman" w:cs="Times New Roman"/>
          <w:sz w:val="24"/>
        </w:rPr>
        <w:t xml:space="preserve">round support </w:t>
      </w:r>
      <w:ins w:id="138" w:author="Connie Burt" w:date="2021-09-04T12:28:00Z">
        <w:r w:rsidR="00FF5D28">
          <w:rPr>
            <w:rFonts w:ascii="Times New Roman" w:hAnsi="Times New Roman" w:cs="Times New Roman"/>
            <w:sz w:val="24"/>
          </w:rPr>
          <w:t xml:space="preserve">still </w:t>
        </w:r>
      </w:ins>
      <w:r w:rsidRPr="003C28A3">
        <w:rPr>
          <w:rFonts w:ascii="Times New Roman" w:hAnsi="Times New Roman" w:cs="Times New Roman"/>
          <w:sz w:val="24"/>
        </w:rPr>
        <w:t xml:space="preserve">might </w:t>
      </w:r>
      <w:del w:id="139" w:author="Connie Burt" w:date="2021-09-04T12:29:00Z">
        <w:r w:rsidRPr="003C28A3" w:rsidDel="00FF5D28">
          <w:rPr>
            <w:rFonts w:ascii="Times New Roman" w:hAnsi="Times New Roman" w:cs="Times New Roman"/>
            <w:sz w:val="24"/>
          </w:rPr>
          <w:delText xml:space="preserve">still </w:delText>
        </w:r>
      </w:del>
      <w:r w:rsidRPr="003C28A3">
        <w:rPr>
          <w:rFonts w:ascii="Times New Roman" w:hAnsi="Times New Roman" w:cs="Times New Roman"/>
          <w:sz w:val="24"/>
        </w:rPr>
        <w:t>be eliminated in earlier phases of RCV balloting.</w:t>
      </w:r>
    </w:p>
  </w:endnote>
  <w:endnote w:id="4">
    <w:p w14:paraId="00000070" w14:textId="37431B74"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color w:val="000000"/>
          <w:sz w:val="24"/>
        </w:rPr>
        <w:t>In a</w:t>
      </w:r>
      <w:del w:id="219" w:author="Connie Burt" w:date="2021-09-04T12:32:00Z">
        <w:r w:rsidRPr="003C28A3" w:rsidDel="00FF5D28">
          <w:rPr>
            <w:rFonts w:ascii="Times New Roman" w:hAnsi="Times New Roman" w:cs="Times New Roman"/>
            <w:color w:val="000000"/>
            <w:sz w:val="24"/>
          </w:rPr>
          <w:delText>n</w:delText>
        </w:r>
      </w:del>
      <w:ins w:id="220" w:author="Connie Burt" w:date="2021-09-04T12:32:00Z">
        <w:r w:rsidR="00FF5D28">
          <w:rPr>
            <w:rFonts w:ascii="Times New Roman" w:hAnsi="Times New Roman" w:cs="Times New Roman"/>
            <w:color w:val="000000"/>
            <w:sz w:val="24"/>
          </w:rPr>
          <w:t xml:space="preserve"> 2020</w:t>
        </w:r>
      </w:ins>
      <w:r w:rsidRPr="003C28A3">
        <w:rPr>
          <w:rFonts w:ascii="Times New Roman" w:hAnsi="Times New Roman" w:cs="Times New Roman"/>
          <w:color w:val="000000"/>
          <w:sz w:val="24"/>
        </w:rPr>
        <w:t xml:space="preserve"> op-ed for </w:t>
      </w:r>
      <w:del w:id="221" w:author="Connie Burt" w:date="2021-09-04T12:32:00Z">
        <w:r w:rsidRPr="003C28A3" w:rsidDel="00FF5D28">
          <w:rPr>
            <w:rFonts w:ascii="Times New Roman" w:hAnsi="Times New Roman" w:cs="Times New Roman"/>
            <w:color w:val="000000"/>
            <w:sz w:val="24"/>
          </w:rPr>
          <w:delText xml:space="preserve">the </w:delText>
        </w:r>
      </w:del>
      <w:r w:rsidRPr="003C28A3">
        <w:rPr>
          <w:rFonts w:ascii="Times New Roman" w:hAnsi="Times New Roman" w:cs="Times New Roman"/>
          <w:i/>
          <w:color w:val="000000"/>
          <w:sz w:val="24"/>
        </w:rPr>
        <w:t>USA Today</w:t>
      </w:r>
      <w:r w:rsidRPr="003C28A3">
        <w:rPr>
          <w:rFonts w:ascii="Times New Roman" w:hAnsi="Times New Roman" w:cs="Times New Roman"/>
          <w:color w:val="000000"/>
          <w:sz w:val="24"/>
        </w:rPr>
        <w:t xml:space="preserve">, </w:t>
      </w:r>
      <w:del w:id="222" w:author="Connie Burt" w:date="2021-09-04T12:32:00Z">
        <w:r w:rsidRPr="003C28A3" w:rsidDel="00FF5D28">
          <w:rPr>
            <w:rFonts w:ascii="Times New Roman" w:hAnsi="Times New Roman" w:cs="Times New Roman"/>
            <w:color w:val="000000"/>
            <w:sz w:val="24"/>
          </w:rPr>
          <w:delText xml:space="preserve">in 2020, </w:delText>
        </w:r>
      </w:del>
      <w:r w:rsidRPr="003C28A3">
        <w:rPr>
          <w:rFonts w:ascii="Times New Roman" w:hAnsi="Times New Roman" w:cs="Times New Roman"/>
          <w:color w:val="000000"/>
          <w:sz w:val="24"/>
        </w:rPr>
        <w:t xml:space="preserve">former Libertarian vice presidential candidate Bill Weld and 2021 candidate for </w:t>
      </w:r>
      <w:r w:rsidR="00FF5D28" w:rsidRPr="003C28A3">
        <w:rPr>
          <w:rFonts w:ascii="Times New Roman" w:hAnsi="Times New Roman" w:cs="Times New Roman"/>
          <w:color w:val="000000"/>
          <w:sz w:val="24"/>
        </w:rPr>
        <w:t>m</w:t>
      </w:r>
      <w:r w:rsidRPr="003C28A3">
        <w:rPr>
          <w:rFonts w:ascii="Times New Roman" w:hAnsi="Times New Roman" w:cs="Times New Roman"/>
          <w:color w:val="000000"/>
          <w:sz w:val="24"/>
        </w:rPr>
        <w:t>ayor of New York City Andrew Yang advocate</w:t>
      </w:r>
      <w:ins w:id="223" w:author="Connie Burt" w:date="2021-09-04T12:32:00Z">
        <w:r w:rsidR="00FF5D28">
          <w:rPr>
            <w:rFonts w:ascii="Times New Roman" w:hAnsi="Times New Roman" w:cs="Times New Roman"/>
            <w:color w:val="000000"/>
            <w:sz w:val="24"/>
          </w:rPr>
          <w:t>d</w:t>
        </w:r>
      </w:ins>
      <w:r w:rsidRPr="003C28A3">
        <w:rPr>
          <w:rFonts w:ascii="Times New Roman" w:hAnsi="Times New Roman" w:cs="Times New Roman"/>
          <w:color w:val="000000"/>
          <w:sz w:val="24"/>
        </w:rPr>
        <w:t xml:space="preserve"> a switch to RCV in presidential primaries</w:t>
      </w:r>
      <w:ins w:id="224" w:author="Connie Burt" w:date="2021-09-04T12:34:00Z">
        <w:r w:rsidR="00B94814">
          <w:rPr>
            <w:rFonts w:ascii="Times New Roman" w:hAnsi="Times New Roman" w:cs="Times New Roman"/>
            <w:color w:val="000000"/>
            <w:sz w:val="24"/>
          </w:rPr>
          <w:t xml:space="preserve"> (Yang and Weld 2020)</w:t>
        </w:r>
      </w:ins>
      <w:ins w:id="225" w:author="Connie Burt" w:date="2021-09-04T12:33:00Z">
        <w:r w:rsidR="00FF5D28">
          <w:rPr>
            <w:rFonts w:ascii="Times New Roman" w:hAnsi="Times New Roman" w:cs="Times New Roman"/>
            <w:color w:val="000000"/>
            <w:sz w:val="24"/>
          </w:rPr>
          <w:t>.</w:t>
        </w:r>
      </w:ins>
      <w:r w:rsidRPr="003C28A3">
        <w:rPr>
          <w:rFonts w:ascii="Times New Roman" w:hAnsi="Times New Roman" w:cs="Times New Roman"/>
          <w:color w:val="000000"/>
          <w:sz w:val="24"/>
        </w:rPr>
        <w:t xml:space="preserve"> (N</w:t>
      </w:r>
      <w:ins w:id="226" w:author="Connie Burt" w:date="2021-09-04T12:33:00Z">
        <w:r w:rsidR="00B94814">
          <w:rPr>
            <w:rFonts w:ascii="Times New Roman" w:hAnsi="Times New Roman" w:cs="Times New Roman"/>
            <w:color w:val="000000"/>
            <w:sz w:val="24"/>
          </w:rPr>
          <w:t>ew</w:t>
        </w:r>
      </w:ins>
      <w:ins w:id="227" w:author="Connie Burt" w:date="2021-09-04T12:34:00Z">
        <w:r w:rsidR="00B94814">
          <w:rPr>
            <w:rFonts w:ascii="Times New Roman" w:hAnsi="Times New Roman" w:cs="Times New Roman"/>
            <w:color w:val="000000"/>
            <w:sz w:val="24"/>
          </w:rPr>
          <w:t xml:space="preserve"> </w:t>
        </w:r>
      </w:ins>
      <w:r w:rsidRPr="003C28A3">
        <w:rPr>
          <w:rFonts w:ascii="Times New Roman" w:hAnsi="Times New Roman" w:cs="Times New Roman"/>
          <w:color w:val="000000"/>
          <w:sz w:val="24"/>
        </w:rPr>
        <w:t>Y</w:t>
      </w:r>
      <w:ins w:id="228" w:author="Connie Burt" w:date="2021-09-04T12:34:00Z">
        <w:r w:rsidR="00B94814">
          <w:rPr>
            <w:rFonts w:ascii="Times New Roman" w:hAnsi="Times New Roman" w:cs="Times New Roman"/>
            <w:color w:val="000000"/>
            <w:sz w:val="24"/>
          </w:rPr>
          <w:t xml:space="preserve">ork </w:t>
        </w:r>
      </w:ins>
      <w:r w:rsidRPr="003C28A3">
        <w:rPr>
          <w:rFonts w:ascii="Times New Roman" w:hAnsi="Times New Roman" w:cs="Times New Roman"/>
          <w:color w:val="000000"/>
          <w:sz w:val="24"/>
        </w:rPr>
        <w:t>C</w:t>
      </w:r>
      <w:ins w:id="229" w:author="Connie Burt" w:date="2021-09-04T12:34:00Z">
        <w:r w:rsidR="00B94814">
          <w:rPr>
            <w:rFonts w:ascii="Times New Roman" w:hAnsi="Times New Roman" w:cs="Times New Roman"/>
            <w:color w:val="000000"/>
            <w:sz w:val="24"/>
          </w:rPr>
          <w:t>ity</w:t>
        </w:r>
      </w:ins>
      <w:r w:rsidRPr="003C28A3">
        <w:rPr>
          <w:rFonts w:ascii="Times New Roman" w:hAnsi="Times New Roman" w:cs="Times New Roman"/>
          <w:color w:val="000000"/>
          <w:sz w:val="24"/>
        </w:rPr>
        <w:t xml:space="preserve"> </w:t>
      </w:r>
      <w:del w:id="230" w:author="Connie Burt" w:date="2021-09-04T12:33:00Z">
        <w:r w:rsidRPr="003C28A3" w:rsidDel="00B94814">
          <w:rPr>
            <w:rFonts w:ascii="Times New Roman" w:hAnsi="Times New Roman" w:cs="Times New Roman"/>
            <w:color w:val="000000"/>
            <w:sz w:val="24"/>
          </w:rPr>
          <w:delText xml:space="preserve">for the first time </w:delText>
        </w:r>
      </w:del>
      <w:r w:rsidRPr="003C28A3">
        <w:rPr>
          <w:rFonts w:ascii="Times New Roman" w:hAnsi="Times New Roman" w:cs="Times New Roman"/>
          <w:color w:val="000000"/>
          <w:sz w:val="24"/>
        </w:rPr>
        <w:t xml:space="preserve">used RCV </w:t>
      </w:r>
      <w:del w:id="231" w:author="Connie Burt" w:date="2021-09-04T12:33:00Z">
        <w:r w:rsidRPr="003C28A3" w:rsidDel="00FF5D28">
          <w:rPr>
            <w:rFonts w:ascii="Times New Roman" w:hAnsi="Times New Roman" w:cs="Times New Roman"/>
            <w:color w:val="000000"/>
            <w:sz w:val="24"/>
          </w:rPr>
          <w:delText xml:space="preserve">in 2021 </w:delText>
        </w:r>
      </w:del>
      <w:r w:rsidRPr="003C28A3">
        <w:rPr>
          <w:rFonts w:ascii="Times New Roman" w:hAnsi="Times New Roman" w:cs="Times New Roman"/>
          <w:color w:val="000000"/>
          <w:sz w:val="24"/>
        </w:rPr>
        <w:t xml:space="preserve">for its Democratic mayoral </w:t>
      </w:r>
      <w:r w:rsidRPr="00B94814">
        <w:rPr>
          <w:rFonts w:ascii="Times New Roman" w:hAnsi="Times New Roman" w:cs="Times New Roman"/>
          <w:color w:val="000000"/>
          <w:sz w:val="24"/>
        </w:rPr>
        <w:t>race</w:t>
      </w:r>
      <w:ins w:id="232" w:author="Connie Burt" w:date="2021-09-04T12:33:00Z">
        <w:r w:rsidR="00FF5D28" w:rsidRPr="00825119">
          <w:rPr>
            <w:rFonts w:ascii="Times New Roman" w:hAnsi="Times New Roman" w:cs="Times New Roman"/>
            <w:sz w:val="24"/>
          </w:rPr>
          <w:t xml:space="preserve"> </w:t>
        </w:r>
        <w:r w:rsidR="00B94814" w:rsidRPr="00825119">
          <w:rPr>
            <w:rFonts w:ascii="Times New Roman" w:hAnsi="Times New Roman" w:cs="Times New Roman"/>
            <w:sz w:val="24"/>
          </w:rPr>
          <w:t xml:space="preserve">for the first time </w:t>
        </w:r>
        <w:r w:rsidR="00FF5D28" w:rsidRPr="00B94814">
          <w:rPr>
            <w:rFonts w:ascii="Times New Roman" w:hAnsi="Times New Roman" w:cs="Times New Roman"/>
            <w:color w:val="000000"/>
            <w:sz w:val="24"/>
          </w:rPr>
          <w:t>in 2021</w:t>
        </w:r>
      </w:ins>
      <w:r w:rsidRPr="003C28A3">
        <w:rPr>
          <w:rFonts w:ascii="Times New Roman" w:hAnsi="Times New Roman" w:cs="Times New Roman"/>
          <w:color w:val="000000"/>
          <w:sz w:val="24"/>
        </w:rPr>
        <w:t>).</w:t>
      </w:r>
    </w:p>
  </w:endnote>
  <w:endnote w:id="5">
    <w:p w14:paraId="00000073" w14:textId="3D0033F7"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color w:val="000000"/>
          <w:sz w:val="24"/>
        </w:rPr>
        <w:t xml:space="preserve">Evan McMullin won an additional 731,991 votes, 243,690 of which were cast in Utah. He was considered the alternative to </w:t>
      </w:r>
      <w:del w:id="261" w:author="Connie Burt" w:date="2021-09-04T12:36:00Z">
        <w:r w:rsidRPr="003C28A3" w:rsidDel="00B94814">
          <w:rPr>
            <w:rFonts w:ascii="Times New Roman" w:hAnsi="Times New Roman" w:cs="Times New Roman"/>
            <w:color w:val="000000"/>
            <w:sz w:val="24"/>
          </w:rPr>
          <w:delText xml:space="preserve">Donald </w:delText>
        </w:r>
      </w:del>
      <w:r w:rsidRPr="003C28A3">
        <w:rPr>
          <w:rFonts w:ascii="Times New Roman" w:hAnsi="Times New Roman" w:cs="Times New Roman"/>
          <w:color w:val="000000"/>
          <w:sz w:val="24"/>
        </w:rPr>
        <w:t>Trump in that state</w:t>
      </w:r>
      <w:del w:id="262" w:author="Connie Burt" w:date="2021-09-04T12:37:00Z">
        <w:r w:rsidRPr="003C28A3" w:rsidDel="00B94814">
          <w:rPr>
            <w:rFonts w:ascii="Times New Roman" w:hAnsi="Times New Roman" w:cs="Times New Roman"/>
            <w:color w:val="000000"/>
            <w:sz w:val="24"/>
          </w:rPr>
          <w:delText>,</w:delText>
        </w:r>
      </w:del>
      <w:r w:rsidRPr="003C28A3">
        <w:rPr>
          <w:rFonts w:ascii="Times New Roman" w:hAnsi="Times New Roman" w:cs="Times New Roman"/>
          <w:color w:val="000000"/>
          <w:sz w:val="24"/>
        </w:rPr>
        <w:t xml:space="preserve"> and </w:t>
      </w:r>
      <w:del w:id="263" w:author="Connie Burt" w:date="2021-09-04T12:37:00Z">
        <w:r w:rsidRPr="003C28A3" w:rsidDel="00B94814">
          <w:rPr>
            <w:rFonts w:ascii="Times New Roman" w:hAnsi="Times New Roman" w:cs="Times New Roman"/>
            <w:color w:val="000000"/>
            <w:sz w:val="24"/>
          </w:rPr>
          <w:delText>while his votes were</w:delText>
        </w:r>
      </w:del>
      <w:ins w:id="264" w:author="Connie Burt" w:date="2021-09-04T12:37:00Z">
        <w:r w:rsidR="00B94814">
          <w:rPr>
            <w:rFonts w:ascii="Times New Roman" w:hAnsi="Times New Roman" w:cs="Times New Roman"/>
            <w:color w:val="000000"/>
            <w:sz w:val="24"/>
          </w:rPr>
          <w:t>he received</w:t>
        </w:r>
      </w:ins>
      <w:r w:rsidRPr="003C28A3">
        <w:rPr>
          <w:rFonts w:ascii="Times New Roman" w:hAnsi="Times New Roman" w:cs="Times New Roman"/>
          <w:color w:val="000000"/>
          <w:sz w:val="24"/>
        </w:rPr>
        <w:t xml:space="preserve"> a </w:t>
      </w:r>
      <w:del w:id="265" w:author="Connie Burt" w:date="2021-09-04T12:36:00Z">
        <w:r w:rsidRPr="003C28A3" w:rsidDel="00B94814">
          <w:rPr>
            <w:rFonts w:ascii="Times New Roman" w:hAnsi="Times New Roman" w:cs="Times New Roman"/>
            <w:color w:val="000000"/>
            <w:sz w:val="24"/>
          </w:rPr>
          <w:delText xml:space="preserve">very </w:delText>
        </w:r>
      </w:del>
      <w:r w:rsidRPr="003C28A3">
        <w:rPr>
          <w:rFonts w:ascii="Times New Roman" w:hAnsi="Times New Roman" w:cs="Times New Roman"/>
          <w:color w:val="000000"/>
          <w:sz w:val="24"/>
        </w:rPr>
        <w:t>significant 22</w:t>
      </w:r>
      <w:r w:rsidRPr="003C28A3">
        <w:rPr>
          <w:rFonts w:ascii="Times New Roman" w:hAnsi="Times New Roman" w:cs="Times New Roman"/>
          <w:sz w:val="24"/>
        </w:rPr>
        <w:t>%</w:t>
      </w:r>
      <w:r w:rsidRPr="003C28A3">
        <w:rPr>
          <w:rFonts w:ascii="Times New Roman" w:hAnsi="Times New Roman" w:cs="Times New Roman"/>
          <w:color w:val="000000"/>
          <w:sz w:val="24"/>
        </w:rPr>
        <w:t xml:space="preserve"> of all Utah votes</w:t>
      </w:r>
      <w:del w:id="266" w:author="Connie Burt" w:date="2021-09-04T12:37:00Z">
        <w:r w:rsidRPr="003C28A3" w:rsidDel="00B94814">
          <w:rPr>
            <w:rFonts w:ascii="Times New Roman" w:hAnsi="Times New Roman" w:cs="Times New Roman"/>
            <w:color w:val="000000"/>
            <w:sz w:val="24"/>
          </w:rPr>
          <w:delText>,</w:delText>
        </w:r>
      </w:del>
      <w:ins w:id="267" w:author="Connie Burt" w:date="2021-09-04T12:37:00Z">
        <w:r w:rsidR="00B94814">
          <w:rPr>
            <w:rFonts w:ascii="Times New Roman" w:hAnsi="Times New Roman" w:cs="Times New Roman"/>
            <w:color w:val="000000"/>
            <w:sz w:val="24"/>
          </w:rPr>
          <w:t>;</w:t>
        </w:r>
      </w:ins>
      <w:r w:rsidRPr="003C28A3">
        <w:rPr>
          <w:rFonts w:ascii="Times New Roman" w:hAnsi="Times New Roman" w:cs="Times New Roman"/>
          <w:color w:val="000000"/>
          <w:sz w:val="24"/>
        </w:rPr>
        <w:t xml:space="preserve"> </w:t>
      </w:r>
      <w:ins w:id="268" w:author="Connie Burt" w:date="2021-09-04T12:37:00Z">
        <w:r w:rsidR="00B94814">
          <w:rPr>
            <w:rFonts w:ascii="Times New Roman" w:hAnsi="Times New Roman" w:cs="Times New Roman"/>
            <w:color w:val="000000"/>
            <w:sz w:val="24"/>
          </w:rPr>
          <w:t xml:space="preserve">however, </w:t>
        </w:r>
      </w:ins>
      <w:r w:rsidRPr="003C28A3">
        <w:rPr>
          <w:rFonts w:ascii="Times New Roman" w:hAnsi="Times New Roman" w:cs="Times New Roman"/>
          <w:color w:val="000000"/>
          <w:sz w:val="24"/>
        </w:rPr>
        <w:t xml:space="preserve">Trump was able to win Utah by </w:t>
      </w:r>
      <w:del w:id="269" w:author="Connie Burt" w:date="2021-09-04T12:36:00Z">
        <w:r w:rsidRPr="003C28A3" w:rsidDel="00B94814">
          <w:rPr>
            <w:rFonts w:ascii="Times New Roman" w:hAnsi="Times New Roman" w:cs="Times New Roman"/>
            <w:color w:val="000000"/>
            <w:sz w:val="24"/>
          </w:rPr>
          <w:delText>over</w:delText>
        </w:r>
      </w:del>
      <w:ins w:id="270" w:author="Connie Burt" w:date="2021-09-04T12:36:00Z">
        <w:r w:rsidR="00B94814">
          <w:rPr>
            <w:rFonts w:ascii="Times New Roman" w:hAnsi="Times New Roman" w:cs="Times New Roman"/>
            <w:color w:val="000000"/>
            <w:sz w:val="24"/>
          </w:rPr>
          <w:t xml:space="preserve">more </w:t>
        </w:r>
      </w:ins>
      <w:ins w:id="271" w:author="Connie Burt" w:date="2021-09-04T12:37:00Z">
        <w:r w:rsidR="00B94814">
          <w:rPr>
            <w:rFonts w:ascii="Times New Roman" w:hAnsi="Times New Roman" w:cs="Times New Roman"/>
            <w:color w:val="000000"/>
            <w:sz w:val="24"/>
          </w:rPr>
          <w:t>than</w:t>
        </w:r>
      </w:ins>
      <w:r w:rsidRPr="003C28A3">
        <w:rPr>
          <w:rFonts w:ascii="Times New Roman" w:hAnsi="Times New Roman" w:cs="Times New Roman"/>
          <w:color w:val="000000"/>
          <w:sz w:val="24"/>
        </w:rPr>
        <w:t xml:space="preserve"> 200,000 votes</w:t>
      </w:r>
      <w:del w:id="272" w:author="Connie Burt" w:date="2021-09-04T12:38:00Z">
        <w:r w:rsidRPr="003C28A3" w:rsidDel="00B94814">
          <w:rPr>
            <w:rFonts w:ascii="Times New Roman" w:hAnsi="Times New Roman" w:cs="Times New Roman"/>
            <w:color w:val="000000"/>
            <w:sz w:val="24"/>
          </w:rPr>
          <w:delText xml:space="preserve"> anyway</w:delText>
        </w:r>
      </w:del>
      <w:r w:rsidRPr="003C28A3">
        <w:rPr>
          <w:rFonts w:ascii="Times New Roman" w:hAnsi="Times New Roman" w:cs="Times New Roman"/>
          <w:color w:val="000000"/>
          <w:sz w:val="24"/>
        </w:rPr>
        <w:t xml:space="preserve">. Election results </w:t>
      </w:r>
      <w:del w:id="273" w:author="Connie Burt" w:date="2021-09-04T12:37:00Z">
        <w:r w:rsidRPr="003C28A3" w:rsidDel="00B94814">
          <w:rPr>
            <w:rFonts w:ascii="Times New Roman" w:hAnsi="Times New Roman" w:cs="Times New Roman"/>
            <w:color w:val="000000"/>
            <w:sz w:val="24"/>
          </w:rPr>
          <w:delText>can be found</w:delText>
        </w:r>
      </w:del>
      <w:ins w:id="274" w:author="Connie Burt" w:date="2021-09-04T12:37:00Z">
        <w:r w:rsidR="00B94814">
          <w:rPr>
            <w:rFonts w:ascii="Times New Roman" w:hAnsi="Times New Roman" w:cs="Times New Roman"/>
            <w:color w:val="000000"/>
            <w:sz w:val="24"/>
          </w:rPr>
          <w:t>are available</w:t>
        </w:r>
      </w:ins>
      <w:r w:rsidRPr="003C28A3">
        <w:rPr>
          <w:rFonts w:ascii="Times New Roman" w:hAnsi="Times New Roman" w:cs="Times New Roman"/>
          <w:color w:val="000000"/>
          <w:sz w:val="24"/>
        </w:rPr>
        <w:t xml:space="preserve"> at www.fec.gov/resources/cms-content/documents/federalelections2016.pdf</w:t>
      </w:r>
      <w:r w:rsidR="003C28A3">
        <w:rPr>
          <w:rFonts w:ascii="Times New Roman" w:hAnsi="Times New Roman" w:cs="Times New Roman"/>
          <w:color w:val="000000"/>
          <w:sz w:val="24"/>
        </w:rPr>
        <w:t>.</w:t>
      </w:r>
    </w:p>
  </w:endnote>
  <w:endnote w:id="6">
    <w:p w14:paraId="00000074" w14:textId="15041831"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strike/>
          <w:color w:val="000000"/>
          <w:sz w:val="24"/>
        </w:rPr>
      </w:pPr>
      <w:r w:rsidRPr="003C28A3">
        <w:rPr>
          <w:rStyle w:val="EndnoteReference"/>
          <w:rFonts w:ascii="Times New Roman" w:hAnsi="Times New Roman" w:cs="Times New Roman"/>
          <w:sz w:val="24"/>
        </w:rPr>
        <w:endnoteRef/>
      </w:r>
      <w:del w:id="298" w:author="Connie Burt" w:date="2021-09-04T12:38:00Z">
        <w:r w:rsidRPr="003C28A3" w:rsidDel="00B94814">
          <w:rPr>
            <w:rFonts w:ascii="Times New Roman" w:hAnsi="Times New Roman" w:cs="Times New Roman"/>
            <w:color w:val="000000"/>
            <w:sz w:val="24"/>
          </w:rPr>
          <w:delText>While t</w:delText>
        </w:r>
      </w:del>
      <w:ins w:id="299" w:author="Connie Burt" w:date="2021-09-04T12:38:00Z">
        <w:r w:rsidR="00B94814">
          <w:rPr>
            <w:rFonts w:ascii="Times New Roman" w:hAnsi="Times New Roman" w:cs="Times New Roman"/>
            <w:color w:val="000000"/>
            <w:sz w:val="24"/>
          </w:rPr>
          <w:t>T</w:t>
        </w:r>
      </w:ins>
      <w:r w:rsidRPr="003C28A3">
        <w:rPr>
          <w:rFonts w:ascii="Times New Roman" w:hAnsi="Times New Roman" w:cs="Times New Roman"/>
          <w:color w:val="000000"/>
          <w:sz w:val="24"/>
        </w:rPr>
        <w:t>here is good reason to think that a Libertarian candidate would be the obvious second choice of Republican voters, or vi</w:t>
      </w:r>
      <w:ins w:id="300" w:author="Connie Burt" w:date="2021-09-04T12:38:00Z">
        <w:r w:rsidR="00B94814">
          <w:rPr>
            <w:rFonts w:ascii="Times New Roman" w:hAnsi="Times New Roman" w:cs="Times New Roman"/>
            <w:color w:val="000000"/>
            <w:sz w:val="24"/>
          </w:rPr>
          <w:t>ce</w:t>
        </w:r>
      </w:ins>
      <w:del w:id="301" w:author="Connie Burt" w:date="2021-09-04T12:38:00Z">
        <w:r w:rsidRPr="003C28A3" w:rsidDel="00B94814">
          <w:rPr>
            <w:rFonts w:ascii="Times New Roman" w:hAnsi="Times New Roman" w:cs="Times New Roman"/>
            <w:color w:val="000000"/>
            <w:sz w:val="24"/>
          </w:rPr>
          <w:delText>s</w:delText>
        </w:r>
      </w:del>
      <w:r w:rsidRPr="003C28A3">
        <w:rPr>
          <w:rFonts w:ascii="Times New Roman" w:hAnsi="Times New Roman" w:cs="Times New Roman"/>
          <w:color w:val="000000"/>
          <w:sz w:val="24"/>
        </w:rPr>
        <w:t xml:space="preserve"> versa, </w:t>
      </w:r>
      <w:ins w:id="302" w:author="Connie Burt" w:date="2021-09-04T12:39:00Z">
        <w:r w:rsidR="00B94814">
          <w:rPr>
            <w:rFonts w:ascii="Times New Roman" w:hAnsi="Times New Roman" w:cs="Times New Roman"/>
            <w:color w:val="000000"/>
            <w:sz w:val="24"/>
          </w:rPr>
          <w:t xml:space="preserve">but </w:t>
        </w:r>
      </w:ins>
      <w:r w:rsidRPr="003C28A3">
        <w:rPr>
          <w:rFonts w:ascii="Times New Roman" w:hAnsi="Times New Roman" w:cs="Times New Roman"/>
          <w:color w:val="000000"/>
          <w:sz w:val="24"/>
        </w:rPr>
        <w:t>as Devine and Kopko (2021) show, non</w:t>
      </w:r>
      <w:del w:id="303" w:author="Connie Burt" w:date="2021-09-04T12:38:00Z">
        <w:r w:rsidRPr="003C28A3" w:rsidDel="00B94814">
          <w:rPr>
            <w:rFonts w:ascii="Times New Roman" w:hAnsi="Times New Roman" w:cs="Times New Roman"/>
            <w:color w:val="000000"/>
            <w:sz w:val="24"/>
          </w:rPr>
          <w:delText>-</w:delText>
        </w:r>
      </w:del>
      <w:r w:rsidRPr="003C28A3">
        <w:rPr>
          <w:rFonts w:ascii="Times New Roman" w:hAnsi="Times New Roman" w:cs="Times New Roman"/>
          <w:color w:val="000000"/>
          <w:sz w:val="24"/>
        </w:rPr>
        <w:t xml:space="preserve">trivial percentages of Libertarian voters would vote for the Democrat over the Republican. This </w:t>
      </w:r>
      <w:del w:id="304" w:author="Connie Burt" w:date="2021-09-04T12:39:00Z">
        <w:r w:rsidRPr="003C28A3" w:rsidDel="00B94814">
          <w:rPr>
            <w:rFonts w:ascii="Times New Roman" w:hAnsi="Times New Roman" w:cs="Times New Roman"/>
            <w:color w:val="000000"/>
            <w:sz w:val="24"/>
          </w:rPr>
          <w:delText xml:space="preserve">is </w:delText>
        </w:r>
      </w:del>
      <w:r w:rsidRPr="003C28A3">
        <w:rPr>
          <w:rFonts w:ascii="Times New Roman" w:hAnsi="Times New Roman" w:cs="Times New Roman"/>
          <w:color w:val="000000"/>
          <w:sz w:val="24"/>
        </w:rPr>
        <w:t xml:space="preserve">likely </w:t>
      </w:r>
      <w:ins w:id="305" w:author="Connie Burt" w:date="2021-09-04T12:39:00Z">
        <w:r w:rsidR="00B94814">
          <w:rPr>
            <w:rFonts w:ascii="Times New Roman" w:hAnsi="Times New Roman" w:cs="Times New Roman"/>
            <w:color w:val="000000"/>
            <w:sz w:val="24"/>
          </w:rPr>
          <w:t xml:space="preserve">is </w:t>
        </w:r>
      </w:ins>
      <w:r w:rsidRPr="003C28A3">
        <w:rPr>
          <w:rFonts w:ascii="Times New Roman" w:hAnsi="Times New Roman" w:cs="Times New Roman"/>
          <w:color w:val="000000"/>
          <w:sz w:val="24"/>
        </w:rPr>
        <w:t xml:space="preserve">determined by whether </w:t>
      </w:r>
      <w:del w:id="306" w:author="Connie Burt" w:date="2021-09-04T12:39:00Z">
        <w:r w:rsidRPr="003C28A3" w:rsidDel="00B94814">
          <w:rPr>
            <w:rFonts w:ascii="Times New Roman" w:hAnsi="Times New Roman" w:cs="Times New Roman"/>
            <w:color w:val="000000"/>
            <w:sz w:val="24"/>
          </w:rPr>
          <w:delText xml:space="preserve">the </w:delText>
        </w:r>
      </w:del>
      <w:r w:rsidRPr="003C28A3">
        <w:rPr>
          <w:rFonts w:ascii="Times New Roman" w:hAnsi="Times New Roman" w:cs="Times New Roman"/>
          <w:color w:val="000000"/>
          <w:sz w:val="24"/>
        </w:rPr>
        <w:t>voter</w:t>
      </w:r>
      <w:ins w:id="307" w:author="Connie Burt" w:date="2021-09-04T12:39:00Z">
        <w:r w:rsidR="00B94814">
          <w:rPr>
            <w:rFonts w:ascii="Times New Roman" w:hAnsi="Times New Roman" w:cs="Times New Roman"/>
            <w:color w:val="000000"/>
            <w:sz w:val="24"/>
          </w:rPr>
          <w:t>s</w:t>
        </w:r>
      </w:ins>
      <w:r w:rsidRPr="003C28A3">
        <w:rPr>
          <w:rFonts w:ascii="Times New Roman" w:hAnsi="Times New Roman" w:cs="Times New Roman"/>
          <w:color w:val="000000"/>
          <w:sz w:val="24"/>
        </w:rPr>
        <w:t xml:space="preserve"> place</w:t>
      </w:r>
      <w:del w:id="308" w:author="Connie Burt" w:date="2021-09-04T12:39:00Z">
        <w:r w:rsidRPr="003C28A3" w:rsidDel="00B94814">
          <w:rPr>
            <w:rFonts w:ascii="Times New Roman" w:hAnsi="Times New Roman" w:cs="Times New Roman"/>
            <w:color w:val="000000"/>
            <w:sz w:val="24"/>
          </w:rPr>
          <w:delText>s</w:delText>
        </w:r>
      </w:del>
      <w:r w:rsidRPr="003C28A3">
        <w:rPr>
          <w:rFonts w:ascii="Times New Roman" w:hAnsi="Times New Roman" w:cs="Times New Roman"/>
          <w:color w:val="000000"/>
          <w:sz w:val="24"/>
        </w:rPr>
        <w:t xml:space="preserve"> more salience on economic </w:t>
      </w:r>
      <w:del w:id="309" w:author="Connie Burt" w:date="2021-09-04T12:39:00Z">
        <w:r w:rsidRPr="003C28A3" w:rsidDel="00B94814">
          <w:rPr>
            <w:rFonts w:ascii="Times New Roman" w:hAnsi="Times New Roman" w:cs="Times New Roman"/>
            <w:color w:val="000000"/>
            <w:sz w:val="24"/>
          </w:rPr>
          <w:delText xml:space="preserve">issues </w:delText>
        </w:r>
      </w:del>
      <w:r w:rsidRPr="003C28A3">
        <w:rPr>
          <w:rFonts w:ascii="Times New Roman" w:hAnsi="Times New Roman" w:cs="Times New Roman"/>
          <w:color w:val="000000"/>
          <w:sz w:val="24"/>
        </w:rPr>
        <w:t>or social issues. Libertarians do not fall neatly on a one-dimensional line of ideology.</w:t>
      </w:r>
    </w:p>
  </w:endnote>
  <w:endnote w:id="7">
    <w:p w14:paraId="786734BF" w14:textId="531C4223" w:rsidR="00B5239D" w:rsidRPr="003C28A3" w:rsidRDefault="00B5239D" w:rsidP="003C28A3">
      <w:pPr>
        <w:pStyle w:val="jc-endnote"/>
        <w:spacing w:after="0" w:line="480" w:lineRule="auto"/>
        <w:ind w:left="0" w:firstLine="0"/>
        <w:rPr>
          <w:rFonts w:ascii="Times New Roman" w:hAnsi="Times New Roman" w:cs="Times New Roman"/>
          <w:sz w:val="24"/>
          <w:szCs w:val="24"/>
        </w:rPr>
      </w:pPr>
      <w:r w:rsidRPr="003C28A3">
        <w:rPr>
          <w:rStyle w:val="EndnoteReference"/>
          <w:rFonts w:ascii="Times New Roman" w:hAnsi="Times New Roman" w:cs="Times New Roman"/>
          <w:sz w:val="24"/>
          <w:szCs w:val="24"/>
        </w:rPr>
        <w:endnoteRef/>
      </w:r>
      <w:ins w:id="395" w:author="Connie Burt" w:date="2021-09-04T12:40:00Z">
        <w:r w:rsidR="00B94814" w:rsidRPr="00B94814">
          <w:rPr>
            <w:rFonts w:ascii="Times New Roman" w:hAnsi="Times New Roman" w:cs="Times New Roman"/>
            <w:sz w:val="24"/>
            <w:szCs w:val="24"/>
          </w:rPr>
          <w:t xml:space="preserve">Federal Elections Commission </w:t>
        </w:r>
      </w:ins>
      <w:del w:id="396" w:author="Connie Burt" w:date="2021-09-04T12:40:00Z">
        <w:r w:rsidRPr="003C28A3" w:rsidDel="00B94814">
          <w:rPr>
            <w:rFonts w:ascii="Times New Roman" w:hAnsi="Times New Roman" w:cs="Times New Roman"/>
            <w:sz w:val="24"/>
            <w:szCs w:val="24"/>
          </w:rPr>
          <w:delText>D</w:delText>
        </w:r>
      </w:del>
      <w:ins w:id="397" w:author="Connie Burt" w:date="2021-09-04T12:40:00Z">
        <w:r w:rsidR="00B94814">
          <w:rPr>
            <w:rFonts w:ascii="Times New Roman" w:hAnsi="Times New Roman" w:cs="Times New Roman"/>
            <w:sz w:val="24"/>
            <w:szCs w:val="24"/>
          </w:rPr>
          <w:t>d</w:t>
        </w:r>
      </w:ins>
      <w:r w:rsidRPr="003C28A3">
        <w:rPr>
          <w:rFonts w:ascii="Times New Roman" w:hAnsi="Times New Roman" w:cs="Times New Roman"/>
          <w:sz w:val="24"/>
          <w:szCs w:val="24"/>
        </w:rPr>
        <w:t>ata for the 2016 and 2020 election</w:t>
      </w:r>
      <w:ins w:id="398" w:author="Connie Burt" w:date="2021-09-04T12:39:00Z">
        <w:r w:rsidR="00B94814">
          <w:rPr>
            <w:rFonts w:ascii="Times New Roman" w:hAnsi="Times New Roman" w:cs="Times New Roman"/>
            <w:sz w:val="24"/>
            <w:szCs w:val="24"/>
          </w:rPr>
          <w:t>s</w:t>
        </w:r>
      </w:ins>
      <w:r w:rsidRPr="003C28A3">
        <w:rPr>
          <w:rFonts w:ascii="Times New Roman" w:hAnsi="Times New Roman" w:cs="Times New Roman"/>
          <w:sz w:val="24"/>
          <w:szCs w:val="24"/>
        </w:rPr>
        <w:t xml:space="preserve"> </w:t>
      </w:r>
      <w:del w:id="399" w:author="Connie Burt" w:date="2021-09-04T12:39:00Z">
        <w:r w:rsidRPr="003C28A3" w:rsidDel="00B94814">
          <w:rPr>
            <w:rFonts w:ascii="Times New Roman" w:hAnsi="Times New Roman" w:cs="Times New Roman"/>
            <w:sz w:val="24"/>
            <w:szCs w:val="24"/>
          </w:rPr>
          <w:delText>come from</w:delText>
        </w:r>
      </w:del>
      <w:ins w:id="400" w:author="Connie Burt" w:date="2021-09-04T12:39:00Z">
        <w:r w:rsidR="00B94814">
          <w:rPr>
            <w:rFonts w:ascii="Times New Roman" w:hAnsi="Times New Roman" w:cs="Times New Roman"/>
            <w:sz w:val="24"/>
            <w:szCs w:val="24"/>
          </w:rPr>
          <w:t>are available at</w:t>
        </w:r>
      </w:ins>
      <w:r w:rsidRPr="003C28A3">
        <w:rPr>
          <w:rFonts w:ascii="Times New Roman" w:hAnsi="Times New Roman" w:cs="Times New Roman"/>
          <w:sz w:val="24"/>
          <w:szCs w:val="24"/>
        </w:rPr>
        <w:t xml:space="preserve"> </w:t>
      </w:r>
      <w:del w:id="401" w:author="Connie Burt" w:date="2021-09-04T12:40:00Z">
        <w:r w:rsidRPr="003C28A3" w:rsidDel="00B94814">
          <w:rPr>
            <w:rFonts w:ascii="Times New Roman" w:hAnsi="Times New Roman" w:cs="Times New Roman"/>
            <w:sz w:val="24"/>
            <w:szCs w:val="24"/>
          </w:rPr>
          <w:delText>the Federal Elections Commission website: (</w:delText>
        </w:r>
      </w:del>
      <w:ins w:id="402" w:author="Connie Burt" w:date="2021-09-04T12:40:00Z">
        <w:r w:rsidR="00B94814" w:rsidRPr="007161B0">
          <w:rPr>
            <w:rFonts w:ascii="Times New Roman" w:hAnsi="Times New Roman" w:cs="Times New Roman"/>
            <w:sz w:val="24"/>
            <w:szCs w:val="24"/>
          </w:rPr>
          <w:fldChar w:fldCharType="begin"/>
        </w:r>
        <w:r w:rsidR="00B94814" w:rsidRPr="007161B0">
          <w:rPr>
            <w:rFonts w:ascii="Times New Roman" w:hAnsi="Times New Roman" w:cs="Times New Roman"/>
            <w:sz w:val="24"/>
            <w:szCs w:val="24"/>
          </w:rPr>
          <w:instrText xml:space="preserve"> HYPERLINK "http://</w:instrText>
        </w:r>
      </w:ins>
      <w:r w:rsidR="00B94814" w:rsidRPr="007161B0">
        <w:rPr>
          <w:rFonts w:ascii="Times New Roman" w:hAnsi="Times New Roman" w:cs="Times New Roman"/>
          <w:sz w:val="24"/>
          <w:szCs w:val="24"/>
        </w:rPr>
        <w:instrText>www.fec.gov/resources/cms-content/documents/federalelections2016.pdf</w:instrText>
      </w:r>
      <w:ins w:id="403" w:author="Connie Burt" w:date="2021-09-04T12:40:00Z">
        <w:r w:rsidR="00B94814" w:rsidRPr="007161B0">
          <w:rPr>
            <w:rFonts w:ascii="Times New Roman" w:hAnsi="Times New Roman" w:cs="Times New Roman"/>
            <w:sz w:val="24"/>
            <w:szCs w:val="24"/>
          </w:rPr>
          <w:instrText xml:space="preserve">" </w:instrText>
        </w:r>
        <w:r w:rsidR="00B94814" w:rsidRPr="007161B0">
          <w:rPr>
            <w:rFonts w:ascii="Times New Roman" w:hAnsi="Times New Roman" w:cs="Times New Roman"/>
            <w:sz w:val="24"/>
            <w:szCs w:val="24"/>
          </w:rPr>
          <w:fldChar w:fldCharType="separate"/>
        </w:r>
      </w:ins>
      <w:r w:rsidR="00B94814" w:rsidRPr="007161B0">
        <w:rPr>
          <w:rStyle w:val="Hyperlink"/>
          <w:rFonts w:ascii="Times New Roman" w:hAnsi="Times New Roman" w:cs="Times New Roman"/>
          <w:szCs w:val="24"/>
          <w:u w:val="none"/>
        </w:rPr>
        <w:t>www.fec.gov/resources/cms-content/documents/federalelections2016.pdf</w:t>
      </w:r>
      <w:ins w:id="404" w:author="Connie Burt" w:date="2021-09-04T12:40:00Z">
        <w:r w:rsidR="00B94814" w:rsidRPr="007161B0">
          <w:rPr>
            <w:rFonts w:ascii="Times New Roman" w:hAnsi="Times New Roman" w:cs="Times New Roman"/>
            <w:sz w:val="24"/>
            <w:szCs w:val="24"/>
          </w:rPr>
          <w:fldChar w:fldCharType="end"/>
        </w:r>
      </w:ins>
      <w:del w:id="405" w:author="Connie Burt" w:date="2021-09-04T12:40:00Z">
        <w:r w:rsidRPr="003C28A3" w:rsidDel="00B94814">
          <w:rPr>
            <w:rFonts w:ascii="Times New Roman" w:hAnsi="Times New Roman" w:cs="Times New Roman"/>
            <w:sz w:val="24"/>
            <w:szCs w:val="24"/>
          </w:rPr>
          <w:delText>;</w:delText>
        </w:r>
      </w:del>
      <w:ins w:id="406" w:author="Connie Burt" w:date="2021-09-04T12:40:00Z">
        <w:r w:rsidR="00B94814">
          <w:rPr>
            <w:rFonts w:ascii="Times New Roman" w:hAnsi="Times New Roman" w:cs="Times New Roman"/>
            <w:sz w:val="24"/>
            <w:szCs w:val="24"/>
          </w:rPr>
          <w:t xml:space="preserve"> and</w:t>
        </w:r>
      </w:ins>
      <w:r w:rsidRPr="003C28A3">
        <w:rPr>
          <w:rFonts w:ascii="Times New Roman" w:hAnsi="Times New Roman" w:cs="Times New Roman"/>
          <w:sz w:val="24"/>
          <w:szCs w:val="24"/>
        </w:rPr>
        <w:t xml:space="preserve"> www.fec.gov/resources/cms-content/documents/2020presgeresults.pdf</w:t>
      </w:r>
      <w:del w:id="407" w:author="Connie Burt" w:date="2021-09-04T12:40:00Z">
        <w:r w:rsidRPr="003C28A3" w:rsidDel="00B94814">
          <w:rPr>
            <w:rFonts w:ascii="Times New Roman" w:hAnsi="Times New Roman" w:cs="Times New Roman"/>
            <w:sz w:val="24"/>
            <w:szCs w:val="24"/>
          </w:rPr>
          <w:delText>)</w:delText>
        </w:r>
      </w:del>
      <w:r w:rsidRPr="003C28A3">
        <w:rPr>
          <w:rFonts w:ascii="Times New Roman" w:hAnsi="Times New Roman" w:cs="Times New Roman"/>
          <w:sz w:val="24"/>
          <w:szCs w:val="24"/>
        </w:rPr>
        <w:t>. Other sources may report slightly different numbers.</w:t>
      </w:r>
    </w:p>
  </w:endnote>
  <w:endnote w:id="8">
    <w:p w14:paraId="00000076" w14:textId="19CCC479"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color w:val="000000"/>
          <w:sz w:val="24"/>
        </w:rPr>
        <w:t xml:space="preserve">In only four congressional elections in 2020 was the Libertarian vote larger than the margin of victory: Iowa 3, New York 2, Texas 24, and Utah 4. The Green </w:t>
      </w:r>
      <w:ins w:id="431" w:author="Connie Burt" w:date="2021-09-04T12:41:00Z">
        <w:r w:rsidR="00B94814">
          <w:rPr>
            <w:rFonts w:ascii="Times New Roman" w:hAnsi="Times New Roman" w:cs="Times New Roman"/>
            <w:color w:val="000000"/>
            <w:sz w:val="24"/>
          </w:rPr>
          <w:t xml:space="preserve">Party </w:t>
        </w:r>
      </w:ins>
      <w:r w:rsidRPr="003C28A3">
        <w:rPr>
          <w:rFonts w:ascii="Times New Roman" w:hAnsi="Times New Roman" w:cs="Times New Roman"/>
          <w:color w:val="000000"/>
          <w:sz w:val="24"/>
        </w:rPr>
        <w:t>candidate never exceeded the margin of victory in any 2020 House contest.</w:t>
      </w:r>
    </w:p>
  </w:endnote>
  <w:endnote w:id="9">
    <w:p w14:paraId="00000077" w14:textId="07596657"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b/>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color w:val="000000"/>
          <w:sz w:val="24"/>
        </w:rPr>
        <w:t>Devine and Kopko (2021) specifically advise</w:t>
      </w:r>
      <w:ins w:id="493" w:author="Connie Burt" w:date="2021-09-04T12:41:00Z">
        <w:r w:rsidR="00B94814">
          <w:rPr>
            <w:rFonts w:ascii="Times New Roman" w:hAnsi="Times New Roman" w:cs="Times New Roman"/>
            <w:color w:val="000000"/>
            <w:sz w:val="24"/>
          </w:rPr>
          <w:t>d</w:t>
        </w:r>
      </w:ins>
      <w:r w:rsidRPr="003C28A3">
        <w:rPr>
          <w:rFonts w:ascii="Times New Roman" w:hAnsi="Times New Roman" w:cs="Times New Roman"/>
          <w:color w:val="000000"/>
          <w:sz w:val="24"/>
        </w:rPr>
        <w:t xml:space="preserve"> against extrapolating their results to other elections, but we argue that 2020 </w:t>
      </w:r>
      <w:del w:id="494" w:author="Connie Burt" w:date="2021-09-06T10:37:00Z">
        <w:r w:rsidRPr="003C28A3" w:rsidDel="007161B0">
          <w:rPr>
            <w:rFonts w:ascii="Times New Roman" w:hAnsi="Times New Roman" w:cs="Times New Roman"/>
            <w:color w:val="000000"/>
            <w:sz w:val="24"/>
          </w:rPr>
          <w:delText xml:space="preserve">offers </w:delText>
        </w:r>
      </w:del>
      <w:ins w:id="495" w:author="Connie Burt" w:date="2021-09-06T10:37:00Z">
        <w:r w:rsidR="007161B0">
          <w:rPr>
            <w:rFonts w:ascii="Times New Roman" w:hAnsi="Times New Roman" w:cs="Times New Roman"/>
            <w:color w:val="000000"/>
            <w:sz w:val="24"/>
          </w:rPr>
          <w:t>had</w:t>
        </w:r>
        <w:r w:rsidR="007161B0" w:rsidRPr="003C28A3">
          <w:rPr>
            <w:rFonts w:ascii="Times New Roman" w:hAnsi="Times New Roman" w:cs="Times New Roman"/>
            <w:color w:val="000000"/>
            <w:sz w:val="24"/>
          </w:rPr>
          <w:t xml:space="preserve"> </w:t>
        </w:r>
      </w:ins>
      <w:r w:rsidRPr="003C28A3">
        <w:rPr>
          <w:rFonts w:ascii="Times New Roman" w:hAnsi="Times New Roman" w:cs="Times New Roman"/>
          <w:color w:val="000000"/>
          <w:sz w:val="24"/>
        </w:rPr>
        <w:t xml:space="preserve">similar circumstances that make such a comparison plausible. For instance, </w:t>
      </w:r>
      <w:del w:id="496" w:author="Connie Burt" w:date="2021-09-04T12:41:00Z">
        <w:r w:rsidRPr="003C28A3" w:rsidDel="00B94814">
          <w:rPr>
            <w:rFonts w:ascii="Times New Roman" w:hAnsi="Times New Roman" w:cs="Times New Roman"/>
            <w:color w:val="000000"/>
            <w:sz w:val="24"/>
          </w:rPr>
          <w:delText xml:space="preserve">Donald </w:delText>
        </w:r>
      </w:del>
      <w:r w:rsidRPr="003C28A3">
        <w:rPr>
          <w:rFonts w:ascii="Times New Roman" w:hAnsi="Times New Roman" w:cs="Times New Roman"/>
          <w:color w:val="000000"/>
          <w:sz w:val="24"/>
        </w:rPr>
        <w:t>Trump was the Republican nominee in both elections</w:t>
      </w:r>
      <w:del w:id="497" w:author="Connie Burt" w:date="2021-09-04T12:41:00Z">
        <w:r w:rsidRPr="003C28A3" w:rsidDel="00A0372D">
          <w:rPr>
            <w:rFonts w:ascii="Times New Roman" w:hAnsi="Times New Roman" w:cs="Times New Roman"/>
            <w:color w:val="000000"/>
            <w:sz w:val="24"/>
          </w:rPr>
          <w:delText>,</w:delText>
        </w:r>
      </w:del>
      <w:ins w:id="498" w:author="Connie Burt" w:date="2021-09-04T12:41:00Z">
        <w:r w:rsidR="00A0372D">
          <w:rPr>
            <w:rFonts w:ascii="Times New Roman" w:hAnsi="Times New Roman" w:cs="Times New Roman"/>
            <w:color w:val="000000"/>
            <w:sz w:val="24"/>
          </w:rPr>
          <w:t>;</w:t>
        </w:r>
      </w:ins>
      <w:r w:rsidRPr="003C28A3">
        <w:rPr>
          <w:rFonts w:ascii="Times New Roman" w:hAnsi="Times New Roman" w:cs="Times New Roman"/>
          <w:color w:val="000000"/>
          <w:sz w:val="24"/>
        </w:rPr>
        <w:t xml:space="preserve"> </w:t>
      </w:r>
      <w:del w:id="499" w:author="Connie Burt" w:date="2021-09-04T12:41:00Z">
        <w:r w:rsidRPr="003C28A3" w:rsidDel="00A0372D">
          <w:rPr>
            <w:rFonts w:ascii="Times New Roman" w:hAnsi="Times New Roman" w:cs="Times New Roman"/>
            <w:color w:val="000000"/>
            <w:sz w:val="24"/>
          </w:rPr>
          <w:delText>so</w:delText>
        </w:r>
      </w:del>
      <w:ins w:id="500" w:author="Connie Burt" w:date="2021-09-04T12:41:00Z">
        <w:r w:rsidR="00A0372D">
          <w:rPr>
            <w:rFonts w:ascii="Times New Roman" w:hAnsi="Times New Roman" w:cs="Times New Roman"/>
            <w:color w:val="000000"/>
            <w:sz w:val="24"/>
          </w:rPr>
          <w:t>therefore,</w:t>
        </w:r>
      </w:ins>
      <w:r w:rsidRPr="003C28A3">
        <w:rPr>
          <w:rFonts w:ascii="Times New Roman" w:hAnsi="Times New Roman" w:cs="Times New Roman"/>
          <w:color w:val="000000"/>
          <w:sz w:val="24"/>
        </w:rPr>
        <w:t xml:space="preserve"> concerns about an anti-Trump vote driving the Libertarian ballots appl</w:t>
      </w:r>
      <w:ins w:id="501" w:author="Connie Burt" w:date="2021-09-04T12:42:00Z">
        <w:r w:rsidR="00A0372D">
          <w:rPr>
            <w:rFonts w:ascii="Times New Roman" w:hAnsi="Times New Roman" w:cs="Times New Roman"/>
            <w:color w:val="000000"/>
            <w:sz w:val="24"/>
          </w:rPr>
          <w:t>y</w:t>
        </w:r>
      </w:ins>
      <w:del w:id="502" w:author="Connie Burt" w:date="2021-09-04T12:42:00Z">
        <w:r w:rsidRPr="003C28A3" w:rsidDel="00A0372D">
          <w:rPr>
            <w:rFonts w:ascii="Times New Roman" w:hAnsi="Times New Roman" w:cs="Times New Roman"/>
            <w:color w:val="000000"/>
            <w:sz w:val="24"/>
          </w:rPr>
          <w:delText>ies</w:delText>
        </w:r>
      </w:del>
      <w:r w:rsidRPr="003C28A3">
        <w:rPr>
          <w:rFonts w:ascii="Times New Roman" w:hAnsi="Times New Roman" w:cs="Times New Roman"/>
          <w:color w:val="000000"/>
          <w:sz w:val="24"/>
        </w:rPr>
        <w:t xml:space="preserve"> in both cases. Additionally, at the presidential level,</w:t>
      </w:r>
      <w:r w:rsidRPr="003C28A3">
        <w:rPr>
          <w:rFonts w:ascii="Times New Roman" w:hAnsi="Times New Roman" w:cs="Times New Roman"/>
          <w:sz w:val="24"/>
        </w:rPr>
        <w:t xml:space="preserve"> </w:t>
      </w:r>
      <w:r w:rsidRPr="003C28A3">
        <w:rPr>
          <w:rFonts w:ascii="Times New Roman" w:hAnsi="Times New Roman" w:cs="Times New Roman"/>
          <w:color w:val="000000"/>
          <w:sz w:val="24"/>
        </w:rPr>
        <w:t xml:space="preserve">there appear to be fewer split-ticket voters and fewer swing voters </w:t>
      </w:r>
      <w:r w:rsidRPr="003C28A3">
        <w:rPr>
          <w:rFonts w:ascii="Times New Roman" w:hAnsi="Times New Roman" w:cs="Times New Roman"/>
          <w:bCs/>
          <w:sz w:val="24"/>
        </w:rPr>
        <w:t>(Gelman et al</w:t>
      </w:r>
      <w:ins w:id="503" w:author="Connie Burt" w:date="2021-09-04T12:42:00Z">
        <w:r w:rsidR="00A0372D">
          <w:rPr>
            <w:rFonts w:ascii="Times New Roman" w:hAnsi="Times New Roman" w:cs="Times New Roman"/>
            <w:bCs/>
            <w:sz w:val="24"/>
          </w:rPr>
          <w:t>.</w:t>
        </w:r>
      </w:ins>
      <w:r w:rsidRPr="003C28A3">
        <w:rPr>
          <w:rFonts w:ascii="Times New Roman" w:hAnsi="Times New Roman" w:cs="Times New Roman"/>
          <w:bCs/>
          <w:sz w:val="24"/>
        </w:rPr>
        <w:t xml:space="preserve"> 2016)</w:t>
      </w:r>
      <w:r w:rsidRPr="003C28A3">
        <w:rPr>
          <w:rFonts w:ascii="Times New Roman" w:hAnsi="Times New Roman" w:cs="Times New Roman"/>
          <w:bCs/>
          <w:color w:val="000000"/>
          <w:sz w:val="24"/>
        </w:rPr>
        <w:t>.</w:t>
      </w:r>
      <w:r w:rsidRPr="003C28A3">
        <w:rPr>
          <w:rFonts w:ascii="Times New Roman" w:hAnsi="Times New Roman" w:cs="Times New Roman"/>
          <w:color w:val="000000"/>
          <w:sz w:val="24"/>
        </w:rPr>
        <w:t xml:space="preserve"> Moreover, estimates of</w:t>
      </w:r>
      <w:r w:rsidRPr="003C28A3">
        <w:rPr>
          <w:rFonts w:ascii="Times New Roman" w:hAnsi="Times New Roman" w:cs="Times New Roman"/>
          <w:sz w:val="24"/>
        </w:rPr>
        <w:t xml:space="preserve"> </w:t>
      </w:r>
      <w:r w:rsidRPr="003C28A3">
        <w:rPr>
          <w:rFonts w:ascii="Times New Roman" w:hAnsi="Times New Roman" w:cs="Times New Roman"/>
          <w:color w:val="000000"/>
          <w:sz w:val="24"/>
        </w:rPr>
        <w:t>the level of abstention based on</w:t>
      </w:r>
      <w:r w:rsidRPr="003C28A3">
        <w:rPr>
          <w:rFonts w:ascii="Times New Roman" w:hAnsi="Times New Roman" w:cs="Times New Roman"/>
          <w:sz w:val="24"/>
        </w:rPr>
        <w:t xml:space="preserve"> </w:t>
      </w:r>
      <w:r w:rsidRPr="003C28A3">
        <w:rPr>
          <w:rFonts w:ascii="Times New Roman" w:hAnsi="Times New Roman" w:cs="Times New Roman"/>
          <w:color w:val="000000"/>
          <w:sz w:val="24"/>
        </w:rPr>
        <w:t>2016 are probably conservatively biased</w:t>
      </w:r>
      <w:del w:id="504" w:author="Connie Burt" w:date="2021-09-04T12:42:00Z">
        <w:r w:rsidRPr="003C28A3" w:rsidDel="00A0372D">
          <w:rPr>
            <w:rFonts w:ascii="Times New Roman" w:hAnsi="Times New Roman" w:cs="Times New Roman"/>
            <w:color w:val="000000"/>
            <w:sz w:val="24"/>
          </w:rPr>
          <w:delText>,</w:delText>
        </w:r>
      </w:del>
      <w:r w:rsidRPr="003C28A3">
        <w:rPr>
          <w:rFonts w:ascii="Times New Roman" w:hAnsi="Times New Roman" w:cs="Times New Roman"/>
          <w:color w:val="000000"/>
          <w:sz w:val="24"/>
        </w:rPr>
        <w:t xml:space="preserve"> </w:t>
      </w:r>
      <w:del w:id="505" w:author="Connie Burt" w:date="2021-09-04T12:42:00Z">
        <w:r w:rsidRPr="003C28A3" w:rsidDel="00A0372D">
          <w:rPr>
            <w:rFonts w:ascii="Times New Roman" w:hAnsi="Times New Roman" w:cs="Times New Roman"/>
            <w:color w:val="000000"/>
            <w:sz w:val="24"/>
          </w:rPr>
          <w:delText>since</w:delText>
        </w:r>
      </w:del>
      <w:ins w:id="506" w:author="Connie Burt" w:date="2021-09-04T12:42:00Z">
        <w:r w:rsidR="00A0372D">
          <w:rPr>
            <w:rFonts w:ascii="Times New Roman" w:hAnsi="Times New Roman" w:cs="Times New Roman"/>
            <w:color w:val="000000"/>
            <w:sz w:val="24"/>
          </w:rPr>
          <w:t>because</w:t>
        </w:r>
      </w:ins>
      <w:r w:rsidRPr="003C28A3">
        <w:rPr>
          <w:rFonts w:ascii="Times New Roman" w:hAnsi="Times New Roman" w:cs="Times New Roman"/>
          <w:color w:val="000000"/>
          <w:sz w:val="24"/>
        </w:rPr>
        <w:t xml:space="preserve"> turnout in 2020 was much higher than in 2016. Indeed, we expect continuing high levels of turnout in 2024, especially if former President Trump is on the ballot.</w:t>
      </w:r>
    </w:p>
  </w:endnote>
  <w:endnote w:id="10">
    <w:p w14:paraId="00000078" w14:textId="3AD88707"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color w:val="000000"/>
          <w:sz w:val="24"/>
        </w:rPr>
        <w:t>Under this hypothetical</w:t>
      </w:r>
      <w:ins w:id="521" w:author="Connie Burt" w:date="2021-09-06T10:37:00Z">
        <w:r w:rsidR="00092016">
          <w:rPr>
            <w:rFonts w:ascii="Times New Roman" w:hAnsi="Times New Roman" w:cs="Times New Roman"/>
            <w:color w:val="000000"/>
            <w:sz w:val="24"/>
          </w:rPr>
          <w:t xml:space="preserve"> scenario</w:t>
        </w:r>
      </w:ins>
      <w:r w:rsidRPr="003C28A3">
        <w:rPr>
          <w:rFonts w:ascii="Times New Roman" w:hAnsi="Times New Roman" w:cs="Times New Roman"/>
          <w:color w:val="000000"/>
          <w:sz w:val="24"/>
        </w:rPr>
        <w:t xml:space="preserve">, Trump would </w:t>
      </w:r>
      <w:del w:id="522" w:author="Connie Burt" w:date="2021-09-04T12:43:00Z">
        <w:r w:rsidRPr="003C28A3" w:rsidDel="00A0372D">
          <w:rPr>
            <w:rFonts w:ascii="Times New Roman" w:hAnsi="Times New Roman" w:cs="Times New Roman"/>
            <w:color w:val="000000"/>
            <w:sz w:val="24"/>
          </w:rPr>
          <w:delText xml:space="preserve">now </w:delText>
        </w:r>
      </w:del>
      <w:r w:rsidRPr="003C28A3">
        <w:rPr>
          <w:rFonts w:ascii="Times New Roman" w:hAnsi="Times New Roman" w:cs="Times New Roman"/>
          <w:color w:val="000000"/>
          <w:sz w:val="24"/>
        </w:rPr>
        <w:t>win 259 electors</w:t>
      </w:r>
      <w:del w:id="523" w:author="Connie Burt" w:date="2021-09-04T12:43:00Z">
        <w:r w:rsidRPr="003C28A3" w:rsidDel="00A0372D">
          <w:rPr>
            <w:rFonts w:ascii="Times New Roman" w:hAnsi="Times New Roman" w:cs="Times New Roman"/>
            <w:color w:val="000000"/>
            <w:sz w:val="24"/>
          </w:rPr>
          <w:delText>, while</w:delText>
        </w:r>
      </w:del>
      <w:ins w:id="524" w:author="Connie Burt" w:date="2021-09-04T12:43:00Z">
        <w:r w:rsidR="00A0372D">
          <w:rPr>
            <w:rFonts w:ascii="Times New Roman" w:hAnsi="Times New Roman" w:cs="Times New Roman"/>
            <w:color w:val="000000"/>
            <w:sz w:val="24"/>
          </w:rPr>
          <w:t xml:space="preserve"> and</w:t>
        </w:r>
      </w:ins>
      <w:r w:rsidRPr="003C28A3">
        <w:rPr>
          <w:rFonts w:ascii="Times New Roman" w:hAnsi="Times New Roman" w:cs="Times New Roman"/>
          <w:color w:val="000000"/>
          <w:sz w:val="24"/>
        </w:rPr>
        <w:t xml:space="preserve"> Biden </w:t>
      </w:r>
      <w:del w:id="525" w:author="Connie Burt" w:date="2021-09-04T12:43:00Z">
        <w:r w:rsidRPr="003C28A3" w:rsidDel="00A0372D">
          <w:rPr>
            <w:rFonts w:ascii="Times New Roman" w:hAnsi="Times New Roman" w:cs="Times New Roman"/>
            <w:color w:val="000000"/>
            <w:sz w:val="24"/>
          </w:rPr>
          <w:delText xml:space="preserve">wins </w:delText>
        </w:r>
      </w:del>
      <w:r w:rsidRPr="003C28A3">
        <w:rPr>
          <w:rFonts w:ascii="Times New Roman" w:hAnsi="Times New Roman" w:cs="Times New Roman"/>
          <w:color w:val="000000"/>
          <w:sz w:val="24"/>
        </w:rPr>
        <w:t>279.</w:t>
      </w:r>
    </w:p>
  </w:endnote>
  <w:endnote w:id="11">
    <w:p w14:paraId="0940C367" w14:textId="7D86331D" w:rsidR="00B5239D" w:rsidRPr="003C28A3" w:rsidRDefault="00B5239D" w:rsidP="003C28A3">
      <w:pPr>
        <w:pStyle w:val="jc-endnote"/>
        <w:spacing w:after="0" w:line="480" w:lineRule="auto"/>
        <w:ind w:left="0" w:firstLine="0"/>
        <w:rPr>
          <w:rFonts w:ascii="Times New Roman" w:hAnsi="Times New Roman" w:cs="Times New Roman"/>
          <w:sz w:val="24"/>
          <w:szCs w:val="24"/>
        </w:rPr>
      </w:pPr>
      <w:r w:rsidRPr="003C28A3">
        <w:rPr>
          <w:rStyle w:val="EndnoteReference"/>
          <w:rFonts w:ascii="Times New Roman" w:hAnsi="Times New Roman" w:cs="Times New Roman"/>
          <w:sz w:val="24"/>
          <w:szCs w:val="24"/>
        </w:rPr>
        <w:endnoteRef/>
      </w:r>
      <w:r w:rsidRPr="003C28A3">
        <w:rPr>
          <w:rFonts w:ascii="Times New Roman" w:hAnsi="Times New Roman" w:cs="Times New Roman"/>
          <w:sz w:val="24"/>
          <w:szCs w:val="24"/>
        </w:rPr>
        <w:t xml:space="preserve">There was </w:t>
      </w:r>
      <w:del w:id="550" w:author="Connie Burt" w:date="2021-09-04T12:43:00Z">
        <w:r w:rsidRPr="003C28A3" w:rsidDel="00A0372D">
          <w:rPr>
            <w:rFonts w:ascii="Times New Roman" w:hAnsi="Times New Roman" w:cs="Times New Roman"/>
            <w:sz w:val="24"/>
            <w:szCs w:val="24"/>
          </w:rPr>
          <w:delText xml:space="preserve">some </w:delText>
        </w:r>
      </w:del>
      <w:r w:rsidRPr="003C28A3">
        <w:rPr>
          <w:rFonts w:ascii="Times New Roman" w:hAnsi="Times New Roman" w:cs="Times New Roman"/>
          <w:sz w:val="24"/>
          <w:szCs w:val="24"/>
        </w:rPr>
        <w:t xml:space="preserve">controversy in Pennsylvania </w:t>
      </w:r>
      <w:del w:id="551" w:author="Connie Burt" w:date="2021-09-04T12:43:00Z">
        <w:r w:rsidRPr="003C28A3" w:rsidDel="00A0372D">
          <w:rPr>
            <w:rFonts w:ascii="Times New Roman" w:hAnsi="Times New Roman" w:cs="Times New Roman"/>
            <w:sz w:val="24"/>
            <w:szCs w:val="24"/>
          </w:rPr>
          <w:delText>over</w:delText>
        </w:r>
      </w:del>
      <w:ins w:id="552" w:author="Connie Burt" w:date="2021-09-04T12:43:00Z">
        <w:r w:rsidR="00A0372D">
          <w:rPr>
            <w:rFonts w:ascii="Times New Roman" w:hAnsi="Times New Roman" w:cs="Times New Roman"/>
            <w:sz w:val="24"/>
            <w:szCs w:val="24"/>
          </w:rPr>
          <w:t>about</w:t>
        </w:r>
      </w:ins>
      <w:r w:rsidRPr="003C28A3">
        <w:rPr>
          <w:rFonts w:ascii="Times New Roman" w:hAnsi="Times New Roman" w:cs="Times New Roman"/>
          <w:sz w:val="24"/>
          <w:szCs w:val="24"/>
        </w:rPr>
        <w:t xml:space="preserve"> whether to count late-arriving mail-in ballots</w:t>
      </w:r>
      <w:ins w:id="553" w:author="Connie Burt" w:date="2021-09-04T12:44:00Z">
        <w:r w:rsidR="00942C94">
          <w:rPr>
            <w:rFonts w:ascii="Times New Roman" w:hAnsi="Times New Roman" w:cs="Times New Roman"/>
            <w:sz w:val="24"/>
            <w:szCs w:val="24"/>
          </w:rPr>
          <w:t xml:space="preserve"> in 2020</w:t>
        </w:r>
      </w:ins>
      <w:r w:rsidRPr="003C28A3">
        <w:rPr>
          <w:rFonts w:ascii="Times New Roman" w:hAnsi="Times New Roman" w:cs="Times New Roman"/>
          <w:sz w:val="24"/>
          <w:szCs w:val="24"/>
        </w:rPr>
        <w:t xml:space="preserve">. </w:t>
      </w:r>
      <w:del w:id="554" w:author="Connie Burt" w:date="2021-09-04T12:43:00Z">
        <w:r w:rsidRPr="003C28A3" w:rsidDel="00A0372D">
          <w:rPr>
            <w:rFonts w:ascii="Times New Roman" w:hAnsi="Times New Roman" w:cs="Times New Roman"/>
            <w:sz w:val="24"/>
            <w:szCs w:val="24"/>
          </w:rPr>
          <w:delText xml:space="preserve">About </w:delText>
        </w:r>
      </w:del>
      <w:ins w:id="555" w:author="Connie Burt" w:date="2021-09-04T12:43:00Z">
        <w:r w:rsidR="00A0372D">
          <w:rPr>
            <w:rFonts w:ascii="Times New Roman" w:hAnsi="Times New Roman" w:cs="Times New Roman"/>
            <w:sz w:val="24"/>
            <w:szCs w:val="24"/>
          </w:rPr>
          <w:t>Approximately</w:t>
        </w:r>
        <w:r w:rsidR="00A0372D" w:rsidRPr="003C28A3">
          <w:rPr>
            <w:rFonts w:ascii="Times New Roman" w:hAnsi="Times New Roman" w:cs="Times New Roman"/>
            <w:sz w:val="24"/>
            <w:szCs w:val="24"/>
          </w:rPr>
          <w:t xml:space="preserve"> </w:t>
        </w:r>
      </w:ins>
      <w:r w:rsidRPr="003C28A3">
        <w:rPr>
          <w:rFonts w:ascii="Times New Roman" w:hAnsi="Times New Roman" w:cs="Times New Roman"/>
          <w:sz w:val="24"/>
          <w:szCs w:val="24"/>
        </w:rPr>
        <w:t xml:space="preserve">10,000 ballots arrived by mail after </w:t>
      </w:r>
      <w:r w:rsidR="00A0372D" w:rsidRPr="003C28A3">
        <w:rPr>
          <w:rFonts w:ascii="Times New Roman" w:hAnsi="Times New Roman" w:cs="Times New Roman"/>
          <w:sz w:val="24"/>
          <w:szCs w:val="24"/>
        </w:rPr>
        <w:t>Election D</w:t>
      </w:r>
      <w:r w:rsidRPr="003C28A3">
        <w:rPr>
          <w:rFonts w:ascii="Times New Roman" w:hAnsi="Times New Roman" w:cs="Times New Roman"/>
          <w:sz w:val="24"/>
          <w:szCs w:val="24"/>
        </w:rPr>
        <w:t>ay</w:t>
      </w:r>
      <w:del w:id="556" w:author="Connie Burt" w:date="2021-09-04T12:44:00Z">
        <w:r w:rsidRPr="003C28A3" w:rsidDel="00942C94">
          <w:rPr>
            <w:rFonts w:ascii="Times New Roman" w:hAnsi="Times New Roman" w:cs="Times New Roman"/>
            <w:sz w:val="24"/>
            <w:szCs w:val="24"/>
          </w:rPr>
          <w:delText xml:space="preserve"> in PA in 2020</w:delText>
        </w:r>
      </w:del>
      <w:r w:rsidRPr="003C28A3">
        <w:rPr>
          <w:rFonts w:ascii="Times New Roman" w:hAnsi="Times New Roman" w:cs="Times New Roman"/>
          <w:sz w:val="24"/>
          <w:szCs w:val="24"/>
        </w:rPr>
        <w:t xml:space="preserve">. Because the votes could not have changed the results, courts decided not to allow them to be counted. Had the election been closer, more scrutiny would have been placed on what to do with these ballots </w:t>
      </w:r>
      <w:r w:rsidR="00942C94">
        <w:rPr>
          <w:rFonts w:ascii="Times New Roman" w:hAnsi="Times New Roman" w:cs="Times New Roman"/>
          <w:sz w:val="24"/>
          <w:szCs w:val="24"/>
        </w:rPr>
        <w:t>(</w:t>
      </w:r>
      <w:r w:rsidRPr="003C28A3">
        <w:rPr>
          <w:rFonts w:ascii="Times New Roman" w:hAnsi="Times New Roman" w:cs="Times New Roman"/>
          <w:sz w:val="24"/>
          <w:szCs w:val="24"/>
        </w:rPr>
        <w:t>Lai 2021</w:t>
      </w:r>
      <w:r w:rsidR="00942C94">
        <w:rPr>
          <w:rFonts w:ascii="Times New Roman" w:hAnsi="Times New Roman" w:cs="Times New Roman"/>
          <w:sz w:val="24"/>
          <w:szCs w:val="24"/>
        </w:rPr>
        <w:t>).</w:t>
      </w:r>
    </w:p>
  </w:endnote>
  <w:endnote w:id="12">
    <w:p w14:paraId="00000079" w14:textId="321287B8"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color w:val="000000"/>
          <w:sz w:val="24"/>
        </w:rPr>
        <w:t>In June 2021, “Kathryn Garcia and Andrew Yang—running second and fourth in the13-candidate field, according to a [then] recent Marist Poll—campaigned together in Flushing, Queens, a heavily Asian</w:t>
      </w:r>
      <w:r w:rsidR="00942C94">
        <w:rPr>
          <w:rFonts w:ascii="Times New Roman" w:hAnsi="Times New Roman" w:cs="Times New Roman"/>
          <w:color w:val="000000"/>
          <w:sz w:val="24"/>
        </w:rPr>
        <w:t xml:space="preserve"> </w:t>
      </w:r>
      <w:r w:rsidRPr="003C28A3">
        <w:rPr>
          <w:rFonts w:ascii="Times New Roman" w:hAnsi="Times New Roman" w:cs="Times New Roman"/>
          <w:color w:val="000000"/>
          <w:sz w:val="24"/>
        </w:rPr>
        <w:t>American stronghold for Mr. Yang, and the Lower East Side of Manhattan, favorable territory for Ms. Garcia</w:t>
      </w:r>
      <w:r w:rsidR="003C28A3">
        <w:rPr>
          <w:rFonts w:ascii="Times New Roman" w:hAnsi="Times New Roman" w:cs="Times New Roman"/>
          <w:color w:val="000000"/>
          <w:sz w:val="24"/>
        </w:rPr>
        <w:t>”</w:t>
      </w:r>
      <w:r w:rsidRPr="003C28A3">
        <w:rPr>
          <w:rFonts w:ascii="Times New Roman" w:hAnsi="Times New Roman" w:cs="Times New Roman"/>
          <w:color w:val="000000"/>
          <w:sz w:val="24"/>
        </w:rPr>
        <w:t xml:space="preserve"> </w:t>
      </w:r>
      <w:r w:rsidR="00942C94">
        <w:rPr>
          <w:rFonts w:ascii="Times New Roman" w:hAnsi="Times New Roman" w:cs="Times New Roman"/>
          <w:color w:val="000000"/>
          <w:sz w:val="24"/>
        </w:rPr>
        <w:t>(</w:t>
      </w:r>
      <w:r w:rsidRPr="003C28A3">
        <w:rPr>
          <w:rFonts w:ascii="Times New Roman" w:hAnsi="Times New Roman" w:cs="Times New Roman"/>
          <w:i/>
          <w:iCs/>
          <w:color w:val="000000"/>
          <w:sz w:val="24"/>
        </w:rPr>
        <w:t>The Economist</w:t>
      </w:r>
      <w:r w:rsidRPr="003C28A3">
        <w:rPr>
          <w:rFonts w:ascii="Times New Roman" w:hAnsi="Times New Roman" w:cs="Times New Roman"/>
          <w:color w:val="000000"/>
          <w:sz w:val="24"/>
        </w:rPr>
        <w:t xml:space="preserve"> 2021)</w:t>
      </w:r>
      <w:r w:rsidR="00942C94">
        <w:rPr>
          <w:rFonts w:ascii="Times New Roman" w:hAnsi="Times New Roman" w:cs="Times New Roman"/>
          <w:color w:val="000000"/>
          <w:sz w:val="24"/>
        </w:rPr>
        <w:t>.</w:t>
      </w:r>
    </w:p>
  </w:endnote>
  <w:endnote w:id="13">
    <w:p w14:paraId="0000007A" w14:textId="4574103B"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bCs/>
          <w:color w:val="000000"/>
          <w:sz w:val="24"/>
        </w:rPr>
      </w:pPr>
      <w:r w:rsidRPr="003C28A3">
        <w:rPr>
          <w:rStyle w:val="EndnoteReference"/>
          <w:rFonts w:ascii="Times New Roman" w:hAnsi="Times New Roman" w:cs="Times New Roman"/>
          <w:sz w:val="24"/>
        </w:rPr>
        <w:endnoteRef/>
      </w:r>
      <w:r w:rsidR="00942C94">
        <w:rPr>
          <w:rFonts w:ascii="Times New Roman" w:hAnsi="Times New Roman" w:cs="Times New Roman"/>
          <w:iCs/>
          <w:sz w:val="24"/>
        </w:rPr>
        <w:t>“</w:t>
      </w:r>
      <w:r w:rsidRPr="00942C94">
        <w:rPr>
          <w:rFonts w:ascii="Times New Roman" w:hAnsi="Times New Roman" w:cs="Times New Roman"/>
          <w:iCs/>
          <w:sz w:val="24"/>
        </w:rPr>
        <w:t>Undervoting</w:t>
      </w:r>
      <w:r w:rsidR="00942C94">
        <w:rPr>
          <w:rFonts w:ascii="Times New Roman" w:hAnsi="Times New Roman" w:cs="Times New Roman"/>
          <w:iCs/>
          <w:sz w:val="24"/>
        </w:rPr>
        <w:t>”</w:t>
      </w:r>
      <w:r w:rsidRPr="003C28A3">
        <w:rPr>
          <w:rFonts w:ascii="Times New Roman" w:hAnsi="Times New Roman" w:cs="Times New Roman"/>
          <w:sz w:val="24"/>
        </w:rPr>
        <w:t xml:space="preserve"> occurs whe</w:t>
      </w:r>
      <w:r w:rsidRPr="003C28A3">
        <w:rPr>
          <w:rFonts w:ascii="Times New Roman" w:hAnsi="Times New Roman" w:cs="Times New Roman"/>
          <w:bCs/>
          <w:sz w:val="24"/>
        </w:rPr>
        <w:t>n</w:t>
      </w:r>
      <w:r w:rsidRPr="00825119">
        <w:rPr>
          <w:rFonts w:ascii="Times New Roman" w:hAnsi="Times New Roman" w:cs="Times New Roman"/>
          <w:bCs/>
          <w:sz w:val="24"/>
        </w:rPr>
        <w:t xml:space="preserve"> </w:t>
      </w:r>
      <w:r w:rsidRPr="003C28A3">
        <w:rPr>
          <w:rFonts w:ascii="Times New Roman" w:hAnsi="Times New Roman" w:cs="Times New Roman"/>
          <w:sz w:val="24"/>
        </w:rPr>
        <w:t xml:space="preserve">some later ranks are left blank </w:t>
      </w:r>
      <w:r w:rsidRPr="003C28A3">
        <w:rPr>
          <w:rFonts w:ascii="Times New Roman" w:hAnsi="Times New Roman" w:cs="Times New Roman"/>
          <w:bCs/>
          <w:sz w:val="24"/>
        </w:rPr>
        <w:t>(Kilgour, Grégoire, and Foley 2020).</w:t>
      </w:r>
    </w:p>
  </w:endnote>
  <w:endnote w:id="14">
    <w:p w14:paraId="0000007B" w14:textId="1FC0D968" w:rsidR="00B5239D" w:rsidRPr="003C28A3" w:rsidRDefault="00B5239D" w:rsidP="003C28A3">
      <w:pPr>
        <w:pBdr>
          <w:top w:val="nil"/>
          <w:left w:val="nil"/>
          <w:bottom w:val="nil"/>
          <w:right w:val="nil"/>
          <w:between w:val="nil"/>
        </w:pBdr>
        <w:tabs>
          <w:tab w:val="left" w:pos="360"/>
        </w:tabs>
        <w:spacing w:after="0" w:line="480" w:lineRule="auto"/>
        <w:ind w:firstLine="0"/>
        <w:rPr>
          <w:rFonts w:ascii="Times New Roman" w:hAnsi="Times New Roman" w:cs="Times New Roman"/>
          <w:b/>
          <w:color w:val="000000"/>
          <w:sz w:val="24"/>
        </w:rPr>
      </w:pPr>
      <w:r w:rsidRPr="003C28A3">
        <w:rPr>
          <w:rStyle w:val="EndnoteReference"/>
          <w:rFonts w:ascii="Times New Roman" w:hAnsi="Times New Roman" w:cs="Times New Roman"/>
          <w:sz w:val="24"/>
        </w:rPr>
        <w:endnoteRef/>
      </w:r>
      <w:r w:rsidRPr="003C28A3">
        <w:rPr>
          <w:rFonts w:ascii="Times New Roman" w:hAnsi="Times New Roman" w:cs="Times New Roman"/>
          <w:sz w:val="24"/>
        </w:rPr>
        <w:t xml:space="preserve">We also </w:t>
      </w:r>
      <w:del w:id="676" w:author="Connie Burt" w:date="2021-09-04T12:53:00Z">
        <w:r w:rsidRPr="003C28A3" w:rsidDel="00942C94">
          <w:rPr>
            <w:rFonts w:ascii="Times New Roman" w:hAnsi="Times New Roman" w:cs="Times New Roman"/>
            <w:sz w:val="24"/>
          </w:rPr>
          <w:delText>need to</w:delText>
        </w:r>
      </w:del>
      <w:ins w:id="677" w:author="Connie Burt" w:date="2021-09-04T12:53:00Z">
        <w:r w:rsidR="00942C94">
          <w:rPr>
            <w:rFonts w:ascii="Times New Roman" w:hAnsi="Times New Roman" w:cs="Times New Roman"/>
            <w:sz w:val="24"/>
          </w:rPr>
          <w:t>must</w:t>
        </w:r>
      </w:ins>
      <w:r w:rsidRPr="003C28A3">
        <w:rPr>
          <w:rFonts w:ascii="Times New Roman" w:hAnsi="Times New Roman" w:cs="Times New Roman"/>
          <w:sz w:val="24"/>
        </w:rPr>
        <w:t xml:space="preserve"> be careful about claimed past effects of third-party candidacies at the presidential level. We previously expressed skepticism about the perception that Jill Stein cost Hillary Clinton the 2016 election. In 1992, Ross Perot’s Reform Party candidacy is widely viewed to have taken votes that otherwise would have gone to George H.</w:t>
      </w:r>
      <w:ins w:id="678" w:author="Connie Burt" w:date="2021-09-04T12:53:00Z">
        <w:r w:rsidR="00942C94">
          <w:rPr>
            <w:rFonts w:ascii="Times New Roman" w:hAnsi="Times New Roman" w:cs="Times New Roman"/>
            <w:sz w:val="24"/>
          </w:rPr>
          <w:t xml:space="preserve"> </w:t>
        </w:r>
      </w:ins>
      <w:r w:rsidRPr="003C28A3">
        <w:rPr>
          <w:rFonts w:ascii="Times New Roman" w:hAnsi="Times New Roman" w:cs="Times New Roman"/>
          <w:sz w:val="24"/>
        </w:rPr>
        <w:t xml:space="preserve">W. Bush. </w:t>
      </w:r>
      <w:del w:id="679" w:author="Connie Burt" w:date="2021-09-04T12:53:00Z">
        <w:r w:rsidRPr="003C28A3" w:rsidDel="00942C94">
          <w:rPr>
            <w:rFonts w:ascii="Times New Roman" w:hAnsi="Times New Roman" w:cs="Times New Roman"/>
            <w:sz w:val="24"/>
          </w:rPr>
          <w:delText xml:space="preserve">But </w:delText>
        </w:r>
      </w:del>
      <w:ins w:id="680" w:author="Connie Burt" w:date="2021-09-04T12:53:00Z">
        <w:r w:rsidR="00942C94">
          <w:rPr>
            <w:rFonts w:ascii="Times New Roman" w:hAnsi="Times New Roman" w:cs="Times New Roman"/>
            <w:sz w:val="24"/>
          </w:rPr>
          <w:t>However</w:t>
        </w:r>
      </w:ins>
      <w:ins w:id="681" w:author="Connie Burt" w:date="2021-09-06T10:39:00Z">
        <w:r w:rsidR="00092016">
          <w:rPr>
            <w:rFonts w:ascii="Times New Roman" w:hAnsi="Times New Roman" w:cs="Times New Roman"/>
            <w:sz w:val="24"/>
          </w:rPr>
          <w:t>,</w:t>
        </w:r>
      </w:ins>
      <w:ins w:id="682" w:author="Connie Burt" w:date="2021-09-04T12:53:00Z">
        <w:r w:rsidR="00942C94" w:rsidRPr="003C28A3">
          <w:rPr>
            <w:rFonts w:ascii="Times New Roman" w:hAnsi="Times New Roman" w:cs="Times New Roman"/>
            <w:sz w:val="24"/>
          </w:rPr>
          <w:t xml:space="preserve"> </w:t>
        </w:r>
      </w:ins>
      <w:r w:rsidRPr="003C28A3">
        <w:rPr>
          <w:rFonts w:ascii="Times New Roman" w:hAnsi="Times New Roman" w:cs="Times New Roman"/>
          <w:sz w:val="24"/>
        </w:rPr>
        <w:t xml:space="preserve">as Lacy and Burden (1999) </w:t>
      </w:r>
      <w:del w:id="683" w:author="Connie Burt" w:date="2021-09-04T12:53:00Z">
        <w:r w:rsidRPr="003C28A3" w:rsidDel="00942C94">
          <w:rPr>
            <w:rFonts w:ascii="Times New Roman" w:hAnsi="Times New Roman" w:cs="Times New Roman"/>
            <w:sz w:val="24"/>
          </w:rPr>
          <w:delText>show</w:delText>
        </w:r>
      </w:del>
      <w:ins w:id="684" w:author="Connie Burt" w:date="2021-09-04T12:53:00Z">
        <w:r w:rsidR="00942C94">
          <w:rPr>
            <w:rFonts w:ascii="Times New Roman" w:hAnsi="Times New Roman" w:cs="Times New Roman"/>
            <w:sz w:val="24"/>
          </w:rPr>
          <w:t>demonstrated</w:t>
        </w:r>
      </w:ins>
      <w:r w:rsidRPr="003C28A3">
        <w:rPr>
          <w:rFonts w:ascii="Times New Roman" w:hAnsi="Times New Roman" w:cs="Times New Roman"/>
          <w:sz w:val="24"/>
        </w:rPr>
        <w:t xml:space="preserve">, Perot increased overall turnout and reduced Clinton’s vote, contrary to popular perception. Similarly, there is debate about which party benefited most from the </w:t>
      </w:r>
      <w:ins w:id="685" w:author="Connie Burt" w:date="2021-09-04T12:56:00Z">
        <w:r w:rsidR="00825119">
          <w:rPr>
            <w:rFonts w:ascii="Times New Roman" w:hAnsi="Times New Roman" w:cs="Times New Roman"/>
            <w:sz w:val="24"/>
          </w:rPr>
          <w:t xml:space="preserve">George </w:t>
        </w:r>
        <w:r w:rsidR="00825119" w:rsidRPr="00825119">
          <w:rPr>
            <w:rFonts w:ascii="Times New Roman" w:hAnsi="Times New Roman" w:cs="Times New Roman"/>
            <w:b/>
            <w:bCs/>
            <w:sz w:val="24"/>
            <w:highlight w:val="yellow"/>
          </w:rPr>
          <w:t>[AU: OK to add?]</w:t>
        </w:r>
        <w:r w:rsidR="00825119">
          <w:rPr>
            <w:rFonts w:ascii="Times New Roman" w:hAnsi="Times New Roman" w:cs="Times New Roman"/>
            <w:sz w:val="24"/>
          </w:rPr>
          <w:t xml:space="preserve"> </w:t>
        </w:r>
      </w:ins>
      <w:r w:rsidRPr="003C28A3">
        <w:rPr>
          <w:rFonts w:ascii="Times New Roman" w:hAnsi="Times New Roman" w:cs="Times New Roman"/>
          <w:sz w:val="24"/>
        </w:rPr>
        <w:t xml:space="preserve">Wallace candidacy. Stockton and Wayman (1983) </w:t>
      </w:r>
      <w:del w:id="686" w:author="Connie Burt" w:date="2021-09-04T12:54:00Z">
        <w:r w:rsidRPr="003C28A3" w:rsidDel="00825119">
          <w:rPr>
            <w:rFonts w:ascii="Times New Roman" w:hAnsi="Times New Roman" w:cs="Times New Roman"/>
            <w:sz w:val="24"/>
          </w:rPr>
          <w:delText xml:space="preserve">shows </w:delText>
        </w:r>
      </w:del>
      <w:ins w:id="687" w:author="Connie Burt" w:date="2021-09-04T12:54:00Z">
        <w:r w:rsidR="00825119">
          <w:rPr>
            <w:rFonts w:ascii="Times New Roman" w:hAnsi="Times New Roman" w:cs="Times New Roman"/>
            <w:sz w:val="24"/>
          </w:rPr>
          <w:t>demonstrated</w:t>
        </w:r>
        <w:r w:rsidR="00825119" w:rsidRPr="003C28A3">
          <w:rPr>
            <w:rFonts w:ascii="Times New Roman" w:hAnsi="Times New Roman" w:cs="Times New Roman"/>
            <w:sz w:val="24"/>
          </w:rPr>
          <w:t xml:space="preserve"> </w:t>
        </w:r>
      </w:ins>
      <w:r w:rsidRPr="003C28A3">
        <w:rPr>
          <w:rFonts w:ascii="Times New Roman" w:hAnsi="Times New Roman" w:cs="Times New Roman"/>
          <w:sz w:val="24"/>
        </w:rPr>
        <w:t>that, even in the Midwest</w:t>
      </w:r>
      <w:ins w:id="688" w:author="Connie Burt" w:date="2021-09-04T12:57:00Z">
        <w:r w:rsidR="00825119">
          <w:rPr>
            <w:rFonts w:ascii="Times New Roman" w:hAnsi="Times New Roman" w:cs="Times New Roman"/>
            <w:sz w:val="24"/>
          </w:rPr>
          <w:t>—</w:t>
        </w:r>
      </w:ins>
      <w:del w:id="689" w:author="Connie Burt" w:date="2021-09-04T12:57:00Z">
        <w:r w:rsidRPr="003C28A3" w:rsidDel="00825119">
          <w:rPr>
            <w:rFonts w:ascii="Times New Roman" w:hAnsi="Times New Roman" w:cs="Times New Roman"/>
            <w:sz w:val="24"/>
          </w:rPr>
          <w:delText xml:space="preserve">, </w:delText>
        </w:r>
      </w:del>
      <w:r w:rsidRPr="003C28A3">
        <w:rPr>
          <w:rFonts w:ascii="Times New Roman" w:hAnsi="Times New Roman" w:cs="Times New Roman"/>
          <w:sz w:val="24"/>
          <w:highlight w:val="white"/>
        </w:rPr>
        <w:t>in Dearborn, Michigan</w:t>
      </w:r>
      <w:ins w:id="690" w:author="Connie Burt" w:date="2021-09-04T12:57:00Z">
        <w:r w:rsidR="00825119">
          <w:rPr>
            <w:rFonts w:ascii="Times New Roman" w:hAnsi="Times New Roman" w:cs="Times New Roman"/>
            <w:sz w:val="24"/>
            <w:highlight w:val="white"/>
          </w:rPr>
          <w:t>—</w:t>
        </w:r>
      </w:ins>
      <w:del w:id="691" w:author="Connie Burt" w:date="2021-09-04T12:57:00Z">
        <w:r w:rsidRPr="003C28A3" w:rsidDel="00825119">
          <w:rPr>
            <w:rFonts w:ascii="Times New Roman" w:hAnsi="Times New Roman" w:cs="Times New Roman"/>
            <w:sz w:val="24"/>
            <w:highlight w:val="white"/>
          </w:rPr>
          <w:delText xml:space="preserve">, </w:delText>
        </w:r>
      </w:del>
      <w:r w:rsidRPr="003C28A3">
        <w:rPr>
          <w:rFonts w:ascii="Times New Roman" w:hAnsi="Times New Roman" w:cs="Times New Roman"/>
          <w:sz w:val="24"/>
          <w:highlight w:val="white"/>
        </w:rPr>
        <w:t xml:space="preserve">many Wallace voters eventually became Republicans and </w:t>
      </w:r>
      <w:del w:id="692" w:author="Connie Burt" w:date="2021-09-04T12:57:00Z">
        <w:r w:rsidRPr="003C28A3" w:rsidDel="00825119">
          <w:rPr>
            <w:rFonts w:ascii="Times New Roman" w:hAnsi="Times New Roman" w:cs="Times New Roman"/>
            <w:sz w:val="24"/>
            <w:highlight w:val="white"/>
          </w:rPr>
          <w:delText xml:space="preserve">were </w:delText>
        </w:r>
      </w:del>
      <w:r w:rsidRPr="003C28A3">
        <w:rPr>
          <w:rFonts w:ascii="Times New Roman" w:hAnsi="Times New Roman" w:cs="Times New Roman"/>
          <w:sz w:val="24"/>
          <w:highlight w:val="white"/>
        </w:rPr>
        <w:t xml:space="preserve">already </w:t>
      </w:r>
      <w:ins w:id="693" w:author="Connie Burt" w:date="2021-09-04T12:57:00Z">
        <w:r w:rsidR="00825119">
          <w:rPr>
            <w:rFonts w:ascii="Times New Roman" w:hAnsi="Times New Roman" w:cs="Times New Roman"/>
            <w:sz w:val="24"/>
            <w:highlight w:val="white"/>
          </w:rPr>
          <w:t xml:space="preserve">were </w:t>
        </w:r>
      </w:ins>
      <w:r w:rsidRPr="003C28A3">
        <w:rPr>
          <w:rFonts w:ascii="Times New Roman" w:hAnsi="Times New Roman" w:cs="Times New Roman"/>
          <w:sz w:val="24"/>
          <w:highlight w:val="white"/>
        </w:rPr>
        <w:t>moving in that direction in 1968.</w:t>
      </w:r>
      <w:ins w:id="694" w:author="Connie Burt" w:date="2021-09-04T10:38:00Z">
        <w:r w:rsidR="00227E93">
          <w:rPr>
            <w:rFonts w:ascii="Times New Roman" w:hAnsi="Times New Roman" w:cs="Times New Roman"/>
            <w:sz w:val="24"/>
          </w:rPr>
          <w:t>&lt;end endnotes&gt;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Open Sans SemiBold">
    <w:altName w:val="﷽﷽﷽﷽﷽﷽﷽﷽s SemiBold"/>
    <w:charset w:val="00"/>
    <w:family w:val="swiss"/>
    <w:pitch w:val="variable"/>
    <w:sig w:usb0="E00002EF" w:usb1="4000205B" w:usb2="00000028" w:usb3="00000000" w:csb0="0000019F" w:csb1="00000000"/>
  </w:font>
  <w:font w:name="Open Sans ExtraBold">
    <w:altName w:val="Open Sans ExtraBold"/>
    <w:charset w:val="00"/>
    <w:family w:val="swiss"/>
    <w:pitch w:val="variable"/>
    <w:sig w:usb0="E00002EF" w:usb1="4000205B" w:usb2="00000028" w:usb3="00000000" w:csb0="0000019F" w:csb1="00000000"/>
  </w:font>
  <w:font w:name="Open Sans Light">
    <w:altName w:val="﷽﷽﷽﷽﷽﷽﷽﷽s Light"/>
    <w:charset w:val="00"/>
    <w:family w:val="swiss"/>
    <w:pitch w:val="variable"/>
    <w:sig w:usb0="E00002EF" w:usb1="4000205B" w:usb2="00000028" w:usb3="00000000" w:csb0="0000019F" w:csb1="00000000"/>
  </w:font>
  <w:font w:name="Avenir Book">
    <w:altName w:val="Tw Cen MT"/>
    <w:charset w:val="00"/>
    <w:family w:val="auto"/>
    <w:pitch w:val="variable"/>
    <w:sig w:usb0="800000AF" w:usb1="5000204A" w:usb2="00000000" w:usb3="00000000" w:csb0="0000009B" w:csb1="00000000"/>
  </w:font>
  <w:font w:name="Times New Roman (Body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loT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D0CC" w14:textId="77777777" w:rsidR="00062FC3" w:rsidRDefault="00062FC3">
      <w:pPr>
        <w:spacing w:after="0" w:line="240" w:lineRule="auto"/>
      </w:pPr>
      <w:r>
        <w:separator/>
      </w:r>
    </w:p>
  </w:footnote>
  <w:footnote w:type="continuationSeparator" w:id="0">
    <w:p w14:paraId="2D3569CE" w14:textId="77777777" w:rsidR="00062FC3" w:rsidRDefault="0006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A7588"/>
    <w:multiLevelType w:val="multilevel"/>
    <w:tmpl w:val="47E212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ie Burt">
    <w15:presenceInfo w15:providerId="Windows Live" w15:userId="40d74a99f364a7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trackRevisions/>
  <w:defaultTabStop w:val="720"/>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sDAzNLQ0t7Q0sDRT0lEKTi0uzszPAykwrAUAnGJxTSwAAAA="/>
  </w:docVars>
  <w:rsids>
    <w:rsidRoot w:val="00BB406F"/>
    <w:rsid w:val="00062FC3"/>
    <w:rsid w:val="00092016"/>
    <w:rsid w:val="000B448B"/>
    <w:rsid w:val="000F19D5"/>
    <w:rsid w:val="001004CA"/>
    <w:rsid w:val="0013738A"/>
    <w:rsid w:val="00176AB1"/>
    <w:rsid w:val="00192198"/>
    <w:rsid w:val="001B7386"/>
    <w:rsid w:val="001E19CA"/>
    <w:rsid w:val="001E2D55"/>
    <w:rsid w:val="0021338F"/>
    <w:rsid w:val="00227E93"/>
    <w:rsid w:val="0023176B"/>
    <w:rsid w:val="002431F0"/>
    <w:rsid w:val="0026201D"/>
    <w:rsid w:val="00266B48"/>
    <w:rsid w:val="002C6D74"/>
    <w:rsid w:val="002E59BE"/>
    <w:rsid w:val="002F72CB"/>
    <w:rsid w:val="00336564"/>
    <w:rsid w:val="00350AF0"/>
    <w:rsid w:val="00384CFC"/>
    <w:rsid w:val="003B641C"/>
    <w:rsid w:val="003C28A3"/>
    <w:rsid w:val="003D5DF7"/>
    <w:rsid w:val="00445F1E"/>
    <w:rsid w:val="004E1C90"/>
    <w:rsid w:val="004F3185"/>
    <w:rsid w:val="004F4E42"/>
    <w:rsid w:val="0051569C"/>
    <w:rsid w:val="00555552"/>
    <w:rsid w:val="005747DF"/>
    <w:rsid w:val="00582C5A"/>
    <w:rsid w:val="005A2651"/>
    <w:rsid w:val="005A5016"/>
    <w:rsid w:val="005E6445"/>
    <w:rsid w:val="005F37DD"/>
    <w:rsid w:val="006052B2"/>
    <w:rsid w:val="00664C46"/>
    <w:rsid w:val="00680BDF"/>
    <w:rsid w:val="006916F9"/>
    <w:rsid w:val="007161B0"/>
    <w:rsid w:val="00734F8B"/>
    <w:rsid w:val="00747F9E"/>
    <w:rsid w:val="00794012"/>
    <w:rsid w:val="007C7713"/>
    <w:rsid w:val="00820341"/>
    <w:rsid w:val="00825119"/>
    <w:rsid w:val="00841F1E"/>
    <w:rsid w:val="00885977"/>
    <w:rsid w:val="008974D2"/>
    <w:rsid w:val="008B13A2"/>
    <w:rsid w:val="00914CEE"/>
    <w:rsid w:val="00920E48"/>
    <w:rsid w:val="0093348E"/>
    <w:rsid w:val="009344B2"/>
    <w:rsid w:val="00940384"/>
    <w:rsid w:val="00942C94"/>
    <w:rsid w:val="00992ACF"/>
    <w:rsid w:val="00997FB3"/>
    <w:rsid w:val="009F0540"/>
    <w:rsid w:val="009F0F8B"/>
    <w:rsid w:val="00A0372D"/>
    <w:rsid w:val="00A5156E"/>
    <w:rsid w:val="00A57428"/>
    <w:rsid w:val="00A934BD"/>
    <w:rsid w:val="00AA4103"/>
    <w:rsid w:val="00B01F66"/>
    <w:rsid w:val="00B246FE"/>
    <w:rsid w:val="00B41240"/>
    <w:rsid w:val="00B424BA"/>
    <w:rsid w:val="00B5239D"/>
    <w:rsid w:val="00B94814"/>
    <w:rsid w:val="00B95A47"/>
    <w:rsid w:val="00B9610D"/>
    <w:rsid w:val="00BB406F"/>
    <w:rsid w:val="00BB653A"/>
    <w:rsid w:val="00BF58F4"/>
    <w:rsid w:val="00C23670"/>
    <w:rsid w:val="00C23E5C"/>
    <w:rsid w:val="00C546CE"/>
    <w:rsid w:val="00C57886"/>
    <w:rsid w:val="00C64F01"/>
    <w:rsid w:val="00C7112D"/>
    <w:rsid w:val="00C833F6"/>
    <w:rsid w:val="00C935FE"/>
    <w:rsid w:val="00C94347"/>
    <w:rsid w:val="00C95CBD"/>
    <w:rsid w:val="00CC2D1E"/>
    <w:rsid w:val="00CE2106"/>
    <w:rsid w:val="00CF2E79"/>
    <w:rsid w:val="00D03AC7"/>
    <w:rsid w:val="00D05E34"/>
    <w:rsid w:val="00D07EBF"/>
    <w:rsid w:val="00D34ADE"/>
    <w:rsid w:val="00D5200A"/>
    <w:rsid w:val="00D72357"/>
    <w:rsid w:val="00DA08B7"/>
    <w:rsid w:val="00DC7259"/>
    <w:rsid w:val="00E32F5F"/>
    <w:rsid w:val="00E34E63"/>
    <w:rsid w:val="00E8732D"/>
    <w:rsid w:val="00EC18E2"/>
    <w:rsid w:val="00F06846"/>
    <w:rsid w:val="00F15BEF"/>
    <w:rsid w:val="00F223C9"/>
    <w:rsid w:val="00F26BB2"/>
    <w:rsid w:val="00F339D7"/>
    <w:rsid w:val="00F37743"/>
    <w:rsid w:val="00F7798C"/>
    <w:rsid w:val="00F93BC1"/>
    <w:rsid w:val="00FA13D4"/>
    <w:rsid w:val="00FA21FE"/>
    <w:rsid w:val="00FB5BB5"/>
    <w:rsid w:val="00FB5FC9"/>
    <w:rsid w:val="00FD3523"/>
    <w:rsid w:val="00FE5927"/>
    <w:rsid w:val="00FF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B81"/>
  <w15:docId w15:val="{2A0E94E3-D18D-6B44-9921-D7BAE40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EC18E2"/>
    <w:rPr>
      <w:rFonts w:ascii="Arial" w:hAnsi="Arial"/>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customStyle="1" w:styleId="UnresolvedMention1">
    <w:name w:val="Unresolved Mention1"/>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E5927"/>
    <w:pPr>
      <w:spacing w:before="100" w:beforeAutospacing="1" w:after="100" w:afterAutospacing="1" w:line="240" w:lineRule="auto"/>
      <w:ind w:firstLine="0"/>
    </w:pPr>
    <w:rPr>
      <w:rFonts w:ascii="Times New Roman" w:eastAsia="Times New Roman" w:hAnsi="Times New Roman" w:cs="Times New Roman"/>
      <w:sz w:val="24"/>
    </w:rPr>
  </w:style>
  <w:style w:type="character" w:styleId="PlaceholderText">
    <w:name w:val="Placeholder Text"/>
    <w:basedOn w:val="DefaultParagraphFont"/>
    <w:uiPriority w:val="99"/>
    <w:semiHidden/>
    <w:rsid w:val="00885977"/>
    <w:rPr>
      <w:color w:val="808080"/>
    </w:rPr>
  </w:style>
  <w:style w:type="paragraph" w:styleId="EndnoteText">
    <w:name w:val="endnote text"/>
    <w:basedOn w:val="Normal"/>
    <w:link w:val="EndnoteTextChar"/>
    <w:uiPriority w:val="99"/>
    <w:semiHidden/>
    <w:unhideWhenUsed/>
    <w:rsid w:val="00885977"/>
    <w:pPr>
      <w:spacing w:after="0" w:line="240" w:lineRule="auto"/>
    </w:pPr>
    <w:rPr>
      <w:szCs w:val="20"/>
    </w:rPr>
  </w:style>
  <w:style w:type="character" w:customStyle="1" w:styleId="EndnoteTextChar">
    <w:name w:val="Endnote Text Char"/>
    <w:basedOn w:val="DefaultParagraphFont"/>
    <w:link w:val="EndnoteText"/>
    <w:uiPriority w:val="99"/>
    <w:semiHidden/>
    <w:rsid w:val="00885977"/>
    <w:rPr>
      <w:rFonts w:eastAsiaTheme="minorEastAsia"/>
    </w:rPr>
  </w:style>
  <w:style w:type="character" w:styleId="EndnoteReference">
    <w:name w:val="endnote reference"/>
    <w:basedOn w:val="DefaultParagraphFont"/>
    <w:uiPriority w:val="99"/>
    <w:semiHidden/>
    <w:unhideWhenUsed/>
    <w:rsid w:val="00885977"/>
    <w:rPr>
      <w:vertAlign w:val="superscript"/>
    </w:rPr>
  </w:style>
  <w:style w:type="paragraph" w:customStyle="1" w:styleId="jc-endnote">
    <w:name w:val="jc-endnote"/>
    <w:basedOn w:val="Normal"/>
    <w:qFormat/>
    <w:rsid w:val="002C6D74"/>
    <w:pPr>
      <w:pBdr>
        <w:top w:val="nil"/>
        <w:left w:val="nil"/>
        <w:bottom w:val="nil"/>
        <w:right w:val="nil"/>
        <w:between w:val="nil"/>
      </w:pBdr>
      <w:tabs>
        <w:tab w:val="left" w:pos="360"/>
      </w:tabs>
      <w:spacing w:after="240" w:line="300" w:lineRule="auto"/>
      <w:ind w:left="360" w:hanging="360"/>
    </w:pPr>
    <w:rPr>
      <w:color w:val="000000"/>
      <w:sz w:val="16"/>
      <w:szCs w:val="16"/>
    </w:rPr>
  </w:style>
  <w:style w:type="character" w:styleId="UnresolvedMention">
    <w:name w:val="Unresolved Mention"/>
    <w:basedOn w:val="DefaultParagraphFont"/>
    <w:uiPriority w:val="99"/>
    <w:rsid w:val="00A57428"/>
    <w:rPr>
      <w:color w:val="605E5C"/>
      <w:shd w:val="clear" w:color="auto" w:fill="E1DFDD"/>
    </w:rPr>
  </w:style>
  <w:style w:type="paragraph" w:styleId="Revision">
    <w:name w:val="Revision"/>
    <w:hidden/>
    <w:uiPriority w:val="99"/>
    <w:semiHidden/>
    <w:rsid w:val="00A57428"/>
    <w:pPr>
      <w:spacing w:after="0" w:line="240" w:lineRule="auto"/>
      <w:ind w:firstLine="0"/>
    </w:pPr>
    <w:rPr>
      <w:rFonts w:eastAsiaTheme="minorEastAsia"/>
      <w:szCs w:val="24"/>
    </w:rPr>
  </w:style>
  <w:style w:type="paragraph" w:styleId="CommentSubject">
    <w:name w:val="annotation subject"/>
    <w:basedOn w:val="CommentText"/>
    <w:next w:val="CommentText"/>
    <w:link w:val="CommentSubjectChar"/>
    <w:uiPriority w:val="99"/>
    <w:semiHidden/>
    <w:unhideWhenUsed/>
    <w:rsid w:val="005E6445"/>
    <w:rPr>
      <w:b/>
      <w:bCs/>
    </w:rPr>
  </w:style>
  <w:style w:type="character" w:customStyle="1" w:styleId="CommentSubjectChar">
    <w:name w:val="Comment Subject Char"/>
    <w:basedOn w:val="CommentTextChar"/>
    <w:link w:val="CommentSubject"/>
    <w:uiPriority w:val="99"/>
    <w:semiHidden/>
    <w:rsid w:val="005E6445"/>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2234">
      <w:bodyDiv w:val="1"/>
      <w:marLeft w:val="0"/>
      <w:marRight w:val="0"/>
      <w:marTop w:val="0"/>
      <w:marBottom w:val="0"/>
      <w:divBdr>
        <w:top w:val="none" w:sz="0" w:space="0" w:color="auto"/>
        <w:left w:val="none" w:sz="0" w:space="0" w:color="auto"/>
        <w:bottom w:val="none" w:sz="0" w:space="0" w:color="auto"/>
        <w:right w:val="none" w:sz="0" w:space="0" w:color="auto"/>
      </w:divBdr>
    </w:div>
    <w:div w:id="111244949">
      <w:bodyDiv w:val="1"/>
      <w:marLeft w:val="0"/>
      <w:marRight w:val="0"/>
      <w:marTop w:val="0"/>
      <w:marBottom w:val="0"/>
      <w:divBdr>
        <w:top w:val="none" w:sz="0" w:space="0" w:color="auto"/>
        <w:left w:val="none" w:sz="0" w:space="0" w:color="auto"/>
        <w:bottom w:val="none" w:sz="0" w:space="0" w:color="auto"/>
        <w:right w:val="none" w:sz="0" w:space="0" w:color="auto"/>
      </w:divBdr>
    </w:div>
    <w:div w:id="277418505">
      <w:bodyDiv w:val="1"/>
      <w:marLeft w:val="0"/>
      <w:marRight w:val="0"/>
      <w:marTop w:val="0"/>
      <w:marBottom w:val="0"/>
      <w:divBdr>
        <w:top w:val="none" w:sz="0" w:space="0" w:color="auto"/>
        <w:left w:val="none" w:sz="0" w:space="0" w:color="auto"/>
        <w:bottom w:val="none" w:sz="0" w:space="0" w:color="auto"/>
        <w:right w:val="none" w:sz="0" w:space="0" w:color="auto"/>
      </w:divBdr>
      <w:divsChild>
        <w:div w:id="1144926298">
          <w:marLeft w:val="0"/>
          <w:marRight w:val="0"/>
          <w:marTop w:val="0"/>
          <w:marBottom w:val="0"/>
          <w:divBdr>
            <w:top w:val="none" w:sz="0" w:space="0" w:color="auto"/>
            <w:left w:val="none" w:sz="0" w:space="0" w:color="auto"/>
            <w:bottom w:val="none" w:sz="0" w:space="0" w:color="auto"/>
            <w:right w:val="none" w:sz="0" w:space="0" w:color="auto"/>
          </w:divBdr>
          <w:divsChild>
            <w:div w:id="601300979">
              <w:marLeft w:val="0"/>
              <w:marRight w:val="0"/>
              <w:marTop w:val="0"/>
              <w:marBottom w:val="0"/>
              <w:divBdr>
                <w:top w:val="none" w:sz="0" w:space="0" w:color="auto"/>
                <w:left w:val="none" w:sz="0" w:space="0" w:color="auto"/>
                <w:bottom w:val="none" w:sz="0" w:space="0" w:color="auto"/>
                <w:right w:val="none" w:sz="0" w:space="0" w:color="auto"/>
              </w:divBdr>
              <w:divsChild>
                <w:div w:id="1832329055">
                  <w:marLeft w:val="0"/>
                  <w:marRight w:val="0"/>
                  <w:marTop w:val="0"/>
                  <w:marBottom w:val="0"/>
                  <w:divBdr>
                    <w:top w:val="none" w:sz="0" w:space="0" w:color="auto"/>
                    <w:left w:val="none" w:sz="0" w:space="0" w:color="auto"/>
                    <w:bottom w:val="none" w:sz="0" w:space="0" w:color="auto"/>
                    <w:right w:val="none" w:sz="0" w:space="0" w:color="auto"/>
                  </w:divBdr>
                  <w:divsChild>
                    <w:div w:id="756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30713">
      <w:bodyDiv w:val="1"/>
      <w:marLeft w:val="0"/>
      <w:marRight w:val="0"/>
      <w:marTop w:val="0"/>
      <w:marBottom w:val="0"/>
      <w:divBdr>
        <w:top w:val="none" w:sz="0" w:space="0" w:color="auto"/>
        <w:left w:val="none" w:sz="0" w:space="0" w:color="auto"/>
        <w:bottom w:val="none" w:sz="0" w:space="0" w:color="auto"/>
        <w:right w:val="none" w:sz="0" w:space="0" w:color="auto"/>
      </w:divBdr>
    </w:div>
    <w:div w:id="347754511">
      <w:bodyDiv w:val="1"/>
      <w:marLeft w:val="0"/>
      <w:marRight w:val="0"/>
      <w:marTop w:val="0"/>
      <w:marBottom w:val="0"/>
      <w:divBdr>
        <w:top w:val="none" w:sz="0" w:space="0" w:color="auto"/>
        <w:left w:val="none" w:sz="0" w:space="0" w:color="auto"/>
        <w:bottom w:val="none" w:sz="0" w:space="0" w:color="auto"/>
        <w:right w:val="none" w:sz="0" w:space="0" w:color="auto"/>
      </w:divBdr>
    </w:div>
    <w:div w:id="406193457">
      <w:bodyDiv w:val="1"/>
      <w:marLeft w:val="0"/>
      <w:marRight w:val="0"/>
      <w:marTop w:val="0"/>
      <w:marBottom w:val="0"/>
      <w:divBdr>
        <w:top w:val="none" w:sz="0" w:space="0" w:color="auto"/>
        <w:left w:val="none" w:sz="0" w:space="0" w:color="auto"/>
        <w:bottom w:val="none" w:sz="0" w:space="0" w:color="auto"/>
        <w:right w:val="none" w:sz="0" w:space="0" w:color="auto"/>
      </w:divBdr>
    </w:div>
    <w:div w:id="487406519">
      <w:bodyDiv w:val="1"/>
      <w:marLeft w:val="0"/>
      <w:marRight w:val="0"/>
      <w:marTop w:val="0"/>
      <w:marBottom w:val="0"/>
      <w:divBdr>
        <w:top w:val="none" w:sz="0" w:space="0" w:color="auto"/>
        <w:left w:val="none" w:sz="0" w:space="0" w:color="auto"/>
        <w:bottom w:val="none" w:sz="0" w:space="0" w:color="auto"/>
        <w:right w:val="none" w:sz="0" w:space="0" w:color="auto"/>
      </w:divBdr>
    </w:div>
    <w:div w:id="488253749">
      <w:bodyDiv w:val="1"/>
      <w:marLeft w:val="0"/>
      <w:marRight w:val="0"/>
      <w:marTop w:val="0"/>
      <w:marBottom w:val="0"/>
      <w:divBdr>
        <w:top w:val="none" w:sz="0" w:space="0" w:color="auto"/>
        <w:left w:val="none" w:sz="0" w:space="0" w:color="auto"/>
        <w:bottom w:val="none" w:sz="0" w:space="0" w:color="auto"/>
        <w:right w:val="none" w:sz="0" w:space="0" w:color="auto"/>
      </w:divBdr>
    </w:div>
    <w:div w:id="621494376">
      <w:bodyDiv w:val="1"/>
      <w:marLeft w:val="0"/>
      <w:marRight w:val="0"/>
      <w:marTop w:val="0"/>
      <w:marBottom w:val="0"/>
      <w:divBdr>
        <w:top w:val="none" w:sz="0" w:space="0" w:color="auto"/>
        <w:left w:val="none" w:sz="0" w:space="0" w:color="auto"/>
        <w:bottom w:val="none" w:sz="0" w:space="0" w:color="auto"/>
        <w:right w:val="none" w:sz="0" w:space="0" w:color="auto"/>
      </w:divBdr>
    </w:div>
    <w:div w:id="643394683">
      <w:bodyDiv w:val="1"/>
      <w:marLeft w:val="0"/>
      <w:marRight w:val="0"/>
      <w:marTop w:val="0"/>
      <w:marBottom w:val="0"/>
      <w:divBdr>
        <w:top w:val="none" w:sz="0" w:space="0" w:color="auto"/>
        <w:left w:val="none" w:sz="0" w:space="0" w:color="auto"/>
        <w:bottom w:val="none" w:sz="0" w:space="0" w:color="auto"/>
        <w:right w:val="none" w:sz="0" w:space="0" w:color="auto"/>
      </w:divBdr>
    </w:div>
    <w:div w:id="665480476">
      <w:bodyDiv w:val="1"/>
      <w:marLeft w:val="0"/>
      <w:marRight w:val="0"/>
      <w:marTop w:val="0"/>
      <w:marBottom w:val="0"/>
      <w:divBdr>
        <w:top w:val="none" w:sz="0" w:space="0" w:color="auto"/>
        <w:left w:val="none" w:sz="0" w:space="0" w:color="auto"/>
        <w:bottom w:val="none" w:sz="0" w:space="0" w:color="auto"/>
        <w:right w:val="none" w:sz="0" w:space="0" w:color="auto"/>
      </w:divBdr>
    </w:div>
    <w:div w:id="666591825">
      <w:bodyDiv w:val="1"/>
      <w:marLeft w:val="0"/>
      <w:marRight w:val="0"/>
      <w:marTop w:val="0"/>
      <w:marBottom w:val="0"/>
      <w:divBdr>
        <w:top w:val="none" w:sz="0" w:space="0" w:color="auto"/>
        <w:left w:val="none" w:sz="0" w:space="0" w:color="auto"/>
        <w:bottom w:val="none" w:sz="0" w:space="0" w:color="auto"/>
        <w:right w:val="none" w:sz="0" w:space="0" w:color="auto"/>
      </w:divBdr>
    </w:div>
    <w:div w:id="1715232136">
      <w:bodyDiv w:val="1"/>
      <w:marLeft w:val="0"/>
      <w:marRight w:val="0"/>
      <w:marTop w:val="0"/>
      <w:marBottom w:val="0"/>
      <w:divBdr>
        <w:top w:val="none" w:sz="0" w:space="0" w:color="auto"/>
        <w:left w:val="none" w:sz="0" w:space="0" w:color="auto"/>
        <w:bottom w:val="none" w:sz="0" w:space="0" w:color="auto"/>
        <w:right w:val="none" w:sz="0" w:space="0" w:color="auto"/>
      </w:divBdr>
    </w:div>
    <w:div w:id="1978073701">
      <w:bodyDiv w:val="1"/>
      <w:marLeft w:val="0"/>
      <w:marRight w:val="0"/>
      <w:marTop w:val="0"/>
      <w:marBottom w:val="0"/>
      <w:divBdr>
        <w:top w:val="none" w:sz="0" w:space="0" w:color="auto"/>
        <w:left w:val="none" w:sz="0" w:space="0" w:color="auto"/>
        <w:bottom w:val="none" w:sz="0" w:space="0" w:color="auto"/>
        <w:right w:val="none" w:sz="0" w:space="0" w:color="auto"/>
      </w:divBdr>
    </w:div>
    <w:div w:id="2021277821">
      <w:bodyDiv w:val="1"/>
      <w:marLeft w:val="0"/>
      <w:marRight w:val="0"/>
      <w:marTop w:val="0"/>
      <w:marBottom w:val="0"/>
      <w:divBdr>
        <w:top w:val="none" w:sz="0" w:space="0" w:color="auto"/>
        <w:left w:val="none" w:sz="0" w:space="0" w:color="auto"/>
        <w:bottom w:val="none" w:sz="0" w:space="0" w:color="auto"/>
        <w:right w:val="none" w:sz="0" w:space="0" w:color="auto"/>
      </w:divBdr>
    </w:div>
    <w:div w:id="206864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usatoday.com/story/opinion/2020/10/02/why-ranked-choice-voting-improve-american-elections-yang-weld-column/5877731002" TargetMode="External"/><Relationship Id="rId23" Type="http://schemas.openxmlformats.org/officeDocument/2006/relationships/theme" Target="theme/theme1.xml"/><Relationship Id="rId10" Type="http://schemas.openxmlformats.org/officeDocument/2006/relationships/hyperlink" Target="mailto:bgrofman@uci.edu"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cervas@cmu.edu"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S77NMHTkxSCAPAKcF4w+jQHNpQ==">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D89303-D252-9C41-93F4-BBFB382A4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22</Pages>
  <Words>4532</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Connie Burt</cp:lastModifiedBy>
  <cp:revision>32</cp:revision>
  <dcterms:created xsi:type="dcterms:W3CDTF">2021-08-17T18:40:00Z</dcterms:created>
  <dcterms:modified xsi:type="dcterms:W3CDTF">2021-09-06T14:40:00Z</dcterms:modified>
</cp:coreProperties>
</file>